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24" w:rsidRPr="00A837DD" w:rsidRDefault="00496C24">
      <w:pPr>
        <w:rPr>
          <w:lang w:val="en-US"/>
        </w:rPr>
      </w:pPr>
    </w:p>
    <w:p w:rsidR="00496C24" w:rsidRPr="00A837DD" w:rsidRDefault="00496C24">
      <w:pPr>
        <w:rPr>
          <w:lang w:val="en-US"/>
        </w:rPr>
      </w:pPr>
    </w:p>
    <w:p w:rsidR="00496C24" w:rsidRPr="00A837DD" w:rsidRDefault="000E67CB" w:rsidP="00496C24">
      <w:pPr>
        <w:pStyle w:val="1"/>
        <w:rPr>
          <w:rFonts w:ascii="Arial" w:hAnsi="Arial" w:cs="Arial"/>
          <w:lang w:val="en-US"/>
        </w:rPr>
      </w:pPr>
      <w:bookmarkStart w:id="0" w:name="_Toc442628676"/>
      <w:r w:rsidRPr="00A837DD">
        <w:rPr>
          <w:rFonts w:ascii="Arial" w:hAnsi="Arial" w:cs="Arial"/>
          <w:lang w:val="en-US"/>
        </w:rPr>
        <w:t>Creating applications with Entity Framework</w:t>
      </w:r>
      <w:bookmarkEnd w:id="0"/>
    </w:p>
    <w:p w:rsidR="00496C24" w:rsidRPr="00A837DD" w:rsidRDefault="00496C24" w:rsidP="00496C24">
      <w:pPr>
        <w:jc w:val="both"/>
        <w:rPr>
          <w:rFonts w:ascii="Arial" w:hAnsi="Arial" w:cs="Arial"/>
          <w:lang w:val="en-US"/>
        </w:rPr>
      </w:pPr>
    </w:p>
    <w:p w:rsidR="00496C24" w:rsidRPr="00A837DD" w:rsidRDefault="000E67CB" w:rsidP="00496C24">
      <w:pPr>
        <w:jc w:val="both"/>
        <w:rPr>
          <w:rFonts w:ascii="Arial" w:hAnsi="Arial" w:cs="Arial"/>
          <w:sz w:val="24"/>
          <w:lang w:val="en-US"/>
        </w:rPr>
      </w:pPr>
      <w:r w:rsidRPr="00A837DD">
        <w:rPr>
          <w:rFonts w:ascii="Arial" w:hAnsi="Arial" w:cs="Arial"/>
          <w:sz w:val="24"/>
          <w:lang w:val="en-US"/>
        </w:rPr>
        <w:t xml:space="preserve">This chapter will describe the process of creating applications for the Firebird DBMS with the Entity Framework access components and the Visual Studio 2015 environment. </w:t>
      </w:r>
    </w:p>
    <w:p w:rsidR="00496C24" w:rsidRPr="00A837DD" w:rsidRDefault="000E67CB" w:rsidP="00496C24">
      <w:pPr>
        <w:jc w:val="both"/>
        <w:rPr>
          <w:rFonts w:ascii="Arial" w:hAnsi="Arial" w:cs="Arial"/>
          <w:sz w:val="24"/>
          <w:lang w:val="en-US"/>
        </w:rPr>
      </w:pPr>
      <w:r w:rsidRPr="00A837DD">
        <w:rPr>
          <w:rFonts w:ascii="Arial" w:hAnsi="Arial" w:cs="Arial"/>
          <w:b/>
          <w:sz w:val="24"/>
          <w:lang w:val="en-US"/>
        </w:rPr>
        <w:t>ADO.NET Entity Framework</w:t>
      </w:r>
      <w:r w:rsidRPr="00A837DD">
        <w:rPr>
          <w:rFonts w:ascii="Arial" w:hAnsi="Arial" w:cs="Arial"/>
          <w:sz w:val="24"/>
          <w:lang w:val="en-US"/>
        </w:rPr>
        <w:t xml:space="preserve"> (EF) is an object-oriented data access technology and an object-relational mapping (ORM) s</w:t>
      </w:r>
      <w:bookmarkStart w:id="1" w:name="_GoBack"/>
      <w:bookmarkEnd w:id="1"/>
      <w:r w:rsidRPr="00A837DD">
        <w:rPr>
          <w:rFonts w:ascii="Arial" w:hAnsi="Arial" w:cs="Arial"/>
          <w:sz w:val="24"/>
          <w:lang w:val="en-US"/>
        </w:rPr>
        <w:t xml:space="preserve">olution for .NET Framework from Microsoft. It </w:t>
      </w:r>
      <w:r w:rsidR="003E614D">
        <w:rPr>
          <w:rFonts w:ascii="Arial" w:hAnsi="Arial" w:cs="Arial"/>
          <w:sz w:val="24"/>
          <w:lang w:val="en-US"/>
        </w:rPr>
        <w:t>enables</w:t>
      </w:r>
      <w:r w:rsidRPr="00A837DD">
        <w:rPr>
          <w:rFonts w:ascii="Arial" w:hAnsi="Arial" w:cs="Arial"/>
          <w:sz w:val="24"/>
          <w:lang w:val="en-US"/>
        </w:rPr>
        <w:t xml:space="preserve"> interact</w:t>
      </w:r>
      <w:r w:rsidR="003E614D">
        <w:rPr>
          <w:rFonts w:ascii="Arial" w:hAnsi="Arial" w:cs="Arial"/>
          <w:sz w:val="24"/>
          <w:lang w:val="en-US"/>
        </w:rPr>
        <w:t>ion</w:t>
      </w:r>
      <w:r w:rsidRPr="00A837DD">
        <w:rPr>
          <w:rFonts w:ascii="Arial" w:hAnsi="Arial" w:cs="Arial"/>
          <w:sz w:val="24"/>
          <w:lang w:val="en-US"/>
        </w:rPr>
        <w:t xml:space="preserve"> with objects by means of </w:t>
      </w:r>
      <w:r w:rsidR="003E614D">
        <w:rPr>
          <w:rFonts w:ascii="Arial" w:hAnsi="Arial" w:cs="Arial"/>
          <w:sz w:val="24"/>
          <w:lang w:val="en-US"/>
        </w:rPr>
        <w:t xml:space="preserve">both </w:t>
      </w:r>
      <w:r w:rsidRPr="00A837DD">
        <w:rPr>
          <w:rFonts w:ascii="Arial" w:hAnsi="Arial" w:cs="Arial"/>
          <w:sz w:val="24"/>
          <w:lang w:val="en-US"/>
        </w:rPr>
        <w:t>LINQ in the form of LINQ to Entities and with Entity SQL.</w:t>
      </w:r>
    </w:p>
    <w:p w:rsidR="00496C24" w:rsidRPr="00A837DD" w:rsidRDefault="000E67CB" w:rsidP="00496C24">
      <w:pPr>
        <w:jc w:val="both"/>
        <w:rPr>
          <w:rFonts w:ascii="Arial" w:hAnsi="Arial" w:cs="Arial"/>
          <w:sz w:val="24"/>
          <w:lang w:val="en-US"/>
        </w:rPr>
      </w:pPr>
      <w:r w:rsidRPr="00A837DD">
        <w:rPr>
          <w:rFonts w:ascii="Arial" w:hAnsi="Arial" w:cs="Arial"/>
          <w:sz w:val="24"/>
          <w:lang w:val="en-US"/>
        </w:rPr>
        <w:t>Entity Framework assumes three possible methods for interacting with the database:</w:t>
      </w:r>
    </w:p>
    <w:p w:rsidR="00496C24" w:rsidRPr="00A837DD" w:rsidRDefault="000E67CB" w:rsidP="00496C24">
      <w:pPr>
        <w:pStyle w:val="a8"/>
        <w:numPr>
          <w:ilvl w:val="0"/>
          <w:numId w:val="1"/>
        </w:numPr>
        <w:jc w:val="both"/>
        <w:rPr>
          <w:rFonts w:ascii="Arial" w:hAnsi="Arial" w:cs="Arial"/>
          <w:sz w:val="24"/>
          <w:lang w:val="en-US"/>
        </w:rPr>
      </w:pPr>
      <w:r w:rsidRPr="00A837DD">
        <w:rPr>
          <w:rFonts w:ascii="Arial" w:hAnsi="Arial" w:cs="Arial"/>
          <w:b/>
          <w:sz w:val="24"/>
          <w:lang w:val="en-US"/>
        </w:rPr>
        <w:t>Database first</w:t>
      </w:r>
      <w:r w:rsidRPr="00A837DD">
        <w:rPr>
          <w:rFonts w:ascii="Arial" w:hAnsi="Arial" w:cs="Arial"/>
          <w:sz w:val="24"/>
          <w:lang w:val="en-US"/>
        </w:rPr>
        <w:t>: Entity Framework creates a set of classes that reflect the model of a specific database</w:t>
      </w:r>
    </w:p>
    <w:p w:rsidR="00496C24" w:rsidRPr="00A837DD" w:rsidRDefault="000E67CB" w:rsidP="00496C24">
      <w:pPr>
        <w:pStyle w:val="a8"/>
        <w:numPr>
          <w:ilvl w:val="0"/>
          <w:numId w:val="1"/>
        </w:numPr>
        <w:jc w:val="both"/>
        <w:rPr>
          <w:rFonts w:ascii="Arial" w:hAnsi="Arial" w:cs="Arial"/>
          <w:sz w:val="24"/>
          <w:lang w:val="en-US"/>
        </w:rPr>
      </w:pPr>
      <w:r w:rsidRPr="00A837DD">
        <w:rPr>
          <w:rFonts w:ascii="Arial" w:hAnsi="Arial" w:cs="Arial"/>
          <w:b/>
          <w:sz w:val="24"/>
          <w:lang w:val="en-US"/>
        </w:rPr>
        <w:t>Model first</w:t>
      </w:r>
      <w:r w:rsidRPr="00A837DD">
        <w:rPr>
          <w:rFonts w:ascii="Arial" w:hAnsi="Arial" w:cs="Arial"/>
          <w:sz w:val="24"/>
          <w:lang w:val="en-US"/>
        </w:rPr>
        <w:t>: first, the developer creates a database model that Entity Framework later uses to create an actual database on the server.</w:t>
      </w:r>
    </w:p>
    <w:p w:rsidR="00496C24" w:rsidRPr="00A837DD" w:rsidRDefault="000E67CB" w:rsidP="00496C24">
      <w:pPr>
        <w:pStyle w:val="a8"/>
        <w:numPr>
          <w:ilvl w:val="0"/>
          <w:numId w:val="1"/>
        </w:numPr>
        <w:jc w:val="both"/>
        <w:rPr>
          <w:rFonts w:ascii="Arial" w:hAnsi="Arial" w:cs="Arial"/>
          <w:sz w:val="24"/>
          <w:lang w:val="en-US"/>
        </w:rPr>
      </w:pPr>
      <w:r w:rsidRPr="00A837DD">
        <w:rPr>
          <w:rFonts w:ascii="Arial" w:hAnsi="Arial" w:cs="Arial"/>
          <w:b/>
          <w:sz w:val="24"/>
          <w:lang w:val="en-US"/>
        </w:rPr>
        <w:t>Code first</w:t>
      </w:r>
      <w:r w:rsidRPr="00A837DD">
        <w:rPr>
          <w:rFonts w:ascii="Arial" w:hAnsi="Arial" w:cs="Arial"/>
          <w:sz w:val="24"/>
          <w:lang w:val="en-US"/>
        </w:rPr>
        <w:t>: the developer creates a class for the model of the data that will be stored in a database and then Entity Framework generates the database and its tables using this model</w:t>
      </w:r>
    </w:p>
    <w:p w:rsidR="00496C24" w:rsidRPr="00A837DD" w:rsidRDefault="000E67CB" w:rsidP="00496C24">
      <w:pPr>
        <w:jc w:val="both"/>
        <w:rPr>
          <w:rFonts w:ascii="Arial" w:hAnsi="Arial" w:cs="Arial"/>
          <w:sz w:val="24"/>
          <w:lang w:val="en-US"/>
        </w:rPr>
      </w:pPr>
      <w:r w:rsidRPr="00A837DD">
        <w:rPr>
          <w:rFonts w:ascii="Arial" w:hAnsi="Arial" w:cs="Arial"/>
          <w:sz w:val="24"/>
          <w:lang w:val="en-US"/>
        </w:rPr>
        <w:t>In our application, we will use the Code First approach, but you can easily use other approaches.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496C24" w:rsidRPr="00D11ABF" w:rsidTr="00496C24">
        <w:tc>
          <w:tcPr>
            <w:tcW w:w="9571" w:type="dxa"/>
            <w:shd w:val="clear" w:color="auto" w:fill="auto"/>
          </w:tcPr>
          <w:p w:rsidR="00496C24" w:rsidRPr="00A837DD" w:rsidRDefault="000E67CB" w:rsidP="00496C24">
            <w:pPr>
              <w:spacing w:after="0" w:line="240" w:lineRule="auto"/>
              <w:jc w:val="both"/>
              <w:rPr>
                <w:rFonts w:ascii="Arial" w:hAnsi="Arial" w:cs="Arial"/>
                <w:b/>
                <w:sz w:val="24"/>
                <w:lang w:val="en-US"/>
              </w:rPr>
            </w:pPr>
            <w:r w:rsidRPr="00A837DD">
              <w:rPr>
                <w:rFonts w:ascii="Arial" w:hAnsi="Arial" w:cs="Arial"/>
                <w:b/>
                <w:sz w:val="24"/>
                <w:lang w:val="en-US"/>
              </w:rPr>
              <w:t>Note</w:t>
            </w:r>
          </w:p>
          <w:p w:rsidR="00496C24" w:rsidRPr="00A837DD" w:rsidRDefault="00496C24" w:rsidP="00496C24">
            <w:pPr>
              <w:spacing w:after="0" w:line="240" w:lineRule="auto"/>
              <w:jc w:val="both"/>
              <w:rPr>
                <w:rFonts w:ascii="Arial" w:hAnsi="Arial" w:cs="Arial"/>
                <w:sz w:val="24"/>
                <w:lang w:val="en-US"/>
              </w:rPr>
            </w:pPr>
          </w:p>
          <w:p w:rsidR="00496C24" w:rsidRPr="00A837DD" w:rsidRDefault="000E67CB" w:rsidP="00496C24">
            <w:pPr>
              <w:spacing w:after="0" w:line="240" w:lineRule="auto"/>
              <w:jc w:val="both"/>
              <w:rPr>
                <w:rFonts w:ascii="Arial" w:hAnsi="Arial" w:cs="Arial"/>
                <w:sz w:val="24"/>
                <w:lang w:val="en-US"/>
              </w:rPr>
            </w:pPr>
            <w:r w:rsidRPr="00A837DD">
              <w:rPr>
                <w:rFonts w:ascii="Arial" w:hAnsi="Arial" w:cs="Arial"/>
                <w:sz w:val="24"/>
                <w:lang w:val="en-US"/>
              </w:rPr>
              <w:t>Actually, we already have a database. So we will just write the code that would result in creating our database.</w:t>
            </w:r>
          </w:p>
        </w:tc>
      </w:tr>
    </w:tbl>
    <w:p w:rsidR="00496C24" w:rsidRPr="00A837DD" w:rsidRDefault="00496C24" w:rsidP="00496C24">
      <w:pPr>
        <w:jc w:val="both"/>
        <w:rPr>
          <w:rFonts w:ascii="Arial" w:hAnsi="Arial" w:cs="Arial"/>
          <w:sz w:val="24"/>
          <w:lang w:val="en-US"/>
        </w:rPr>
      </w:pPr>
    </w:p>
    <w:p w:rsidR="00496C24" w:rsidRPr="00A837DD" w:rsidRDefault="000E67CB" w:rsidP="00496C24">
      <w:pPr>
        <w:pStyle w:val="2"/>
        <w:rPr>
          <w:rFonts w:ascii="Arial" w:hAnsi="Arial" w:cs="Arial"/>
          <w:lang w:val="en-US"/>
        </w:rPr>
      </w:pPr>
      <w:bookmarkStart w:id="2" w:name="_Toc442628677"/>
      <w:r w:rsidRPr="00A837DD">
        <w:rPr>
          <w:rFonts w:ascii="Arial" w:hAnsi="Arial" w:cs="Arial"/>
          <w:lang w:val="en-US"/>
        </w:rPr>
        <w:t>Preparing Visual Studio 2015 for working with Firebird</w:t>
      </w:r>
      <w:bookmarkEnd w:id="2"/>
    </w:p>
    <w:p w:rsidR="00496C24" w:rsidRPr="00A837DD" w:rsidRDefault="00496C24">
      <w:pPr>
        <w:rPr>
          <w:rFonts w:ascii="Arial" w:hAnsi="Arial" w:cs="Arial"/>
          <w:sz w:val="24"/>
          <w:szCs w:val="24"/>
          <w:lang w:val="en-US"/>
        </w:rPr>
      </w:pPr>
    </w:p>
    <w:p w:rsidR="00496C24" w:rsidRPr="00A837DD" w:rsidRDefault="000E67CB">
      <w:pPr>
        <w:rPr>
          <w:rFonts w:ascii="Arial" w:hAnsi="Arial" w:cs="Arial"/>
          <w:sz w:val="24"/>
          <w:szCs w:val="24"/>
          <w:lang w:val="en-US"/>
        </w:rPr>
      </w:pPr>
      <w:r w:rsidRPr="00A837DD">
        <w:rPr>
          <w:rFonts w:ascii="Arial" w:hAnsi="Arial" w:cs="Arial"/>
          <w:sz w:val="24"/>
          <w:szCs w:val="24"/>
          <w:lang w:val="en-US"/>
        </w:rPr>
        <w:t xml:space="preserve">To work with Firebird, you will need to install the following: </w:t>
      </w:r>
    </w:p>
    <w:p w:rsidR="00496C24" w:rsidRPr="00A837DD" w:rsidRDefault="000E67CB" w:rsidP="00496C24">
      <w:pPr>
        <w:pStyle w:val="a8"/>
        <w:numPr>
          <w:ilvl w:val="0"/>
          <w:numId w:val="2"/>
        </w:numPr>
        <w:rPr>
          <w:rFonts w:ascii="Arial" w:hAnsi="Arial" w:cs="Arial"/>
          <w:sz w:val="24"/>
          <w:szCs w:val="24"/>
          <w:lang w:val="en-US"/>
        </w:rPr>
      </w:pPr>
      <w:r w:rsidRPr="00A837DD">
        <w:rPr>
          <w:rFonts w:ascii="Arial" w:hAnsi="Arial" w:cs="Arial"/>
          <w:sz w:val="24"/>
          <w:szCs w:val="24"/>
          <w:lang w:val="en-US"/>
        </w:rPr>
        <w:t>FirebirdSql.Data.FirebirdClient.dll</w:t>
      </w:r>
    </w:p>
    <w:p w:rsidR="00496C24" w:rsidRPr="00A837DD" w:rsidRDefault="000E67CB" w:rsidP="00496C24">
      <w:pPr>
        <w:pStyle w:val="a8"/>
        <w:numPr>
          <w:ilvl w:val="0"/>
          <w:numId w:val="2"/>
        </w:numPr>
        <w:rPr>
          <w:rFonts w:ascii="Arial" w:hAnsi="Arial" w:cs="Arial"/>
          <w:sz w:val="24"/>
          <w:szCs w:val="24"/>
          <w:lang w:val="en-US"/>
        </w:rPr>
      </w:pPr>
      <w:r w:rsidRPr="00A837DD">
        <w:rPr>
          <w:rFonts w:ascii="Arial" w:hAnsi="Arial" w:cs="Arial"/>
          <w:sz w:val="24"/>
          <w:szCs w:val="24"/>
          <w:lang w:val="en-US"/>
        </w:rPr>
        <w:t>EntityFramework.Firebird.dll</w:t>
      </w:r>
    </w:p>
    <w:p w:rsidR="00496C24" w:rsidRPr="00A837DD" w:rsidRDefault="000E67CB" w:rsidP="00496C24">
      <w:pPr>
        <w:pStyle w:val="a8"/>
        <w:numPr>
          <w:ilvl w:val="0"/>
          <w:numId w:val="2"/>
        </w:numPr>
        <w:rPr>
          <w:rFonts w:ascii="Arial" w:hAnsi="Arial" w:cs="Arial"/>
          <w:sz w:val="24"/>
          <w:szCs w:val="24"/>
          <w:lang w:val="en-US"/>
        </w:rPr>
      </w:pPr>
      <w:r w:rsidRPr="00A837DD">
        <w:rPr>
          <w:rFonts w:ascii="Arial" w:hAnsi="Arial" w:cs="Arial"/>
          <w:sz w:val="24"/>
          <w:szCs w:val="24"/>
          <w:lang w:val="en-US"/>
        </w:rPr>
        <w:t>DDEX Provider for Visual Studio</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There is nothing difficult in </w:t>
      </w:r>
      <w:r w:rsidR="00A837DD" w:rsidRPr="00A837DD">
        <w:rPr>
          <w:rFonts w:ascii="Arial" w:hAnsi="Arial" w:cs="Arial"/>
          <w:sz w:val="24"/>
          <w:szCs w:val="24"/>
          <w:lang w:val="en-US"/>
        </w:rPr>
        <w:t>installing</w:t>
      </w:r>
      <w:r w:rsidRPr="00A837DD">
        <w:rPr>
          <w:rFonts w:ascii="Arial" w:hAnsi="Arial" w:cs="Arial"/>
          <w:sz w:val="24"/>
          <w:szCs w:val="24"/>
          <w:lang w:val="en-US"/>
        </w:rPr>
        <w:t xml:space="preserve"> the first two. They are currently distributed and installed into a project with the help of </w:t>
      </w:r>
      <w:proofErr w:type="spellStart"/>
      <w:r w:rsidRPr="00A837DD">
        <w:rPr>
          <w:rFonts w:ascii="Arial" w:hAnsi="Arial" w:cs="Arial"/>
          <w:sz w:val="24"/>
          <w:szCs w:val="24"/>
          <w:lang w:val="en-US"/>
        </w:rPr>
        <w:t>NuGet</w:t>
      </w:r>
      <w:proofErr w:type="spellEnd"/>
      <w:r w:rsidRPr="00A837DD">
        <w:rPr>
          <w:rFonts w:ascii="Arial" w:hAnsi="Arial" w:cs="Arial"/>
          <w:sz w:val="24"/>
          <w:szCs w:val="24"/>
          <w:lang w:val="en-US"/>
        </w:rPr>
        <w:t xml:space="preserve">. </w:t>
      </w:r>
      <w:r w:rsidR="003E614D">
        <w:rPr>
          <w:rFonts w:ascii="Arial" w:hAnsi="Arial" w:cs="Arial"/>
          <w:sz w:val="24"/>
          <w:szCs w:val="24"/>
          <w:lang w:val="en-US"/>
        </w:rPr>
        <w:t xml:space="preserve">The DDEX Provider </w:t>
      </w:r>
      <w:r w:rsidRPr="00A837DD">
        <w:rPr>
          <w:rFonts w:ascii="Arial" w:hAnsi="Arial" w:cs="Arial"/>
          <w:sz w:val="24"/>
          <w:szCs w:val="24"/>
          <w:lang w:val="en-US"/>
        </w:rPr>
        <w:t>library</w:t>
      </w:r>
      <w:r w:rsidR="003E614D">
        <w:rPr>
          <w:rFonts w:ascii="Arial" w:hAnsi="Arial" w:cs="Arial"/>
          <w:sz w:val="24"/>
          <w:szCs w:val="24"/>
          <w:lang w:val="en-US"/>
        </w:rPr>
        <w:t>,</w:t>
      </w:r>
      <w:r w:rsidRPr="00A837DD">
        <w:rPr>
          <w:rFonts w:ascii="Arial" w:hAnsi="Arial" w:cs="Arial"/>
          <w:sz w:val="24"/>
          <w:szCs w:val="24"/>
          <w:lang w:val="en-US"/>
        </w:rPr>
        <w:t xml:space="preserve"> designed for </w:t>
      </w:r>
      <w:r w:rsidR="003E614D">
        <w:rPr>
          <w:rFonts w:ascii="Arial" w:hAnsi="Arial" w:cs="Arial"/>
          <w:sz w:val="24"/>
          <w:szCs w:val="24"/>
          <w:lang w:val="en-US"/>
        </w:rPr>
        <w:t xml:space="preserve">operating </w:t>
      </w:r>
      <w:r w:rsidRPr="00A837DD">
        <w:rPr>
          <w:rFonts w:ascii="Arial" w:hAnsi="Arial" w:cs="Arial"/>
          <w:sz w:val="24"/>
          <w:szCs w:val="24"/>
          <w:lang w:val="en-US"/>
        </w:rPr>
        <w:t xml:space="preserve">Visual Studio wizards, is not so easy to install and may </w:t>
      </w:r>
      <w:proofErr w:type="gramStart"/>
      <w:r w:rsidRPr="00A837DD">
        <w:rPr>
          <w:rFonts w:ascii="Arial" w:hAnsi="Arial" w:cs="Arial"/>
          <w:sz w:val="24"/>
          <w:szCs w:val="24"/>
          <w:lang w:val="en-US"/>
        </w:rPr>
        <w:t xml:space="preserve">take </w:t>
      </w:r>
      <w:r w:rsidR="003E614D">
        <w:rPr>
          <w:rFonts w:ascii="Arial" w:hAnsi="Arial" w:cs="Arial"/>
          <w:sz w:val="24"/>
          <w:szCs w:val="24"/>
          <w:lang w:val="en-US"/>
        </w:rPr>
        <w:t xml:space="preserve"> more</w:t>
      </w:r>
      <w:proofErr w:type="gramEnd"/>
      <w:r w:rsidRPr="00A837DD">
        <w:rPr>
          <w:rFonts w:ascii="Arial" w:hAnsi="Arial" w:cs="Arial"/>
          <w:sz w:val="24"/>
          <w:szCs w:val="24"/>
          <w:lang w:val="en-US"/>
        </w:rPr>
        <w:t xml:space="preserve"> time and effort.</w:t>
      </w:r>
    </w:p>
    <w:p w:rsidR="00496C24" w:rsidRDefault="003E614D" w:rsidP="00496C24">
      <w:pPr>
        <w:rPr>
          <w:rFonts w:ascii="Arial" w:hAnsi="Arial" w:cs="Arial"/>
          <w:sz w:val="24"/>
          <w:szCs w:val="24"/>
          <w:lang w:val="en-US"/>
        </w:rPr>
      </w:pPr>
      <w:r>
        <w:rPr>
          <w:rFonts w:ascii="Arial" w:hAnsi="Arial" w:cs="Arial"/>
          <w:sz w:val="24"/>
          <w:szCs w:val="24"/>
          <w:lang w:val="en-US"/>
        </w:rPr>
        <w:t>Efforts have been made</w:t>
      </w:r>
      <w:r w:rsidR="000E67CB" w:rsidRPr="00A837DD">
        <w:rPr>
          <w:rFonts w:ascii="Arial" w:hAnsi="Arial" w:cs="Arial"/>
          <w:sz w:val="24"/>
          <w:szCs w:val="24"/>
          <w:lang w:val="en-US"/>
        </w:rPr>
        <w:t xml:space="preserve"> to automate the installation process and include all components in </w:t>
      </w:r>
      <w:r>
        <w:rPr>
          <w:rFonts w:ascii="Arial" w:hAnsi="Arial" w:cs="Arial"/>
          <w:sz w:val="24"/>
          <w:szCs w:val="24"/>
          <w:lang w:val="en-US"/>
        </w:rPr>
        <w:t xml:space="preserve">a single installer package: </w:t>
      </w:r>
      <w:r w:rsidRPr="00A837DD">
        <w:rPr>
          <w:rFonts w:ascii="Arial" w:hAnsi="Arial" w:cs="Arial"/>
          <w:sz w:val="24"/>
          <w:szCs w:val="24"/>
          <w:lang w:val="en-US"/>
        </w:rPr>
        <w:t xml:space="preserve"> </w:t>
      </w:r>
      <w:hyperlink r:id="rId8" w:history="1">
        <w:r w:rsidR="000E67CB" w:rsidRPr="00A837DD">
          <w:rPr>
            <w:rStyle w:val="a9"/>
            <w:rFonts w:ascii="Arial" w:hAnsi="Arial" w:cs="Arial"/>
            <w:sz w:val="24"/>
            <w:szCs w:val="24"/>
            <w:lang w:val="en-US"/>
          </w:rPr>
          <w:t>http://sourceforge.net/projects/firebird-4-8-0-</w:t>
        </w:r>
        <w:r w:rsidR="000E67CB" w:rsidRPr="00A837DD">
          <w:rPr>
            <w:rStyle w:val="a9"/>
            <w:rFonts w:ascii="Arial" w:hAnsi="Arial" w:cs="Arial"/>
            <w:sz w:val="24"/>
            <w:szCs w:val="24"/>
            <w:lang w:val="en-US"/>
          </w:rPr>
          <w:lastRenderedPageBreak/>
          <w:t>ddex-installer/</w:t>
        </w:r>
      </w:hyperlink>
      <w:r w:rsidR="000E67CB" w:rsidRPr="00A837DD">
        <w:rPr>
          <w:rFonts w:ascii="Arial" w:hAnsi="Arial" w:cs="Arial"/>
          <w:sz w:val="24"/>
          <w:szCs w:val="24"/>
          <w:lang w:val="en-US"/>
        </w:rPr>
        <w:t xml:space="preserve">. However, you will need to install all components manually </w:t>
      </w:r>
      <w:r>
        <w:rPr>
          <w:rFonts w:ascii="Arial" w:hAnsi="Arial" w:cs="Arial"/>
          <w:sz w:val="24"/>
          <w:szCs w:val="24"/>
          <w:lang w:val="en-US"/>
        </w:rPr>
        <w:t>under some conditions</w:t>
      </w:r>
      <w:r w:rsidR="000E67CB" w:rsidRPr="00A837DD">
        <w:rPr>
          <w:rFonts w:ascii="Arial" w:hAnsi="Arial" w:cs="Arial"/>
          <w:sz w:val="24"/>
          <w:szCs w:val="24"/>
          <w:lang w:val="en-US"/>
        </w:rPr>
        <w:t xml:space="preserve">. If so, you </w:t>
      </w:r>
      <w:r>
        <w:rPr>
          <w:rFonts w:ascii="Arial" w:hAnsi="Arial" w:cs="Arial"/>
          <w:sz w:val="24"/>
          <w:szCs w:val="24"/>
          <w:lang w:val="en-US"/>
        </w:rPr>
        <w:t xml:space="preserve">can </w:t>
      </w:r>
      <w:r w:rsidR="000E67CB" w:rsidRPr="00A837DD">
        <w:rPr>
          <w:rFonts w:ascii="Arial" w:hAnsi="Arial" w:cs="Arial"/>
          <w:sz w:val="24"/>
          <w:szCs w:val="24"/>
          <w:lang w:val="en-US"/>
        </w:rPr>
        <w:t>download the following:</w:t>
      </w:r>
    </w:p>
    <w:p w:rsidR="00216F38" w:rsidRPr="00216F38" w:rsidRDefault="00216F38" w:rsidP="00216F38">
      <w:pPr>
        <w:pStyle w:val="a8"/>
        <w:numPr>
          <w:ilvl w:val="0"/>
          <w:numId w:val="14"/>
        </w:numPr>
        <w:autoSpaceDE w:val="0"/>
        <w:autoSpaceDN w:val="0"/>
        <w:adjustRightInd w:val="0"/>
        <w:spacing w:after="0" w:line="240" w:lineRule="auto"/>
        <w:rPr>
          <w:rFonts w:ascii="Arial" w:hAnsi="Arial" w:cs="Arial"/>
          <w:color w:val="00008C"/>
          <w:sz w:val="24"/>
          <w:szCs w:val="24"/>
          <w:lang w:val="en-US" w:eastAsia="ru-RU"/>
        </w:rPr>
      </w:pPr>
      <w:r w:rsidRPr="00216F38">
        <w:rPr>
          <w:rFonts w:ascii="Arial" w:hAnsi="Arial" w:cs="Arial"/>
          <w:color w:val="000000"/>
          <w:sz w:val="24"/>
          <w:szCs w:val="24"/>
          <w:lang w:val="en-US" w:eastAsia="ru-RU"/>
        </w:rPr>
        <w:t>FirebirdSql.Data.FirebirdClient-4.10.0.0.msi (</w:t>
      </w:r>
      <w:hyperlink r:id="rId9" w:history="1">
        <w:r w:rsidRPr="00DA5F7D">
          <w:rPr>
            <w:rStyle w:val="a9"/>
            <w:rFonts w:ascii="Arial" w:hAnsi="Arial" w:cs="Arial"/>
            <w:sz w:val="24"/>
            <w:szCs w:val="24"/>
            <w:lang w:val="en-US" w:eastAsia="ru-RU"/>
          </w:rPr>
          <w:t>http://sourceforge.net/projects/firebird/files/firebird-net-provider/4.10.0.0/FirebirdSql.Data.FirebirdClient-4.10.0.0.msi/download</w:t>
        </w:r>
      </w:hyperlink>
      <w:r w:rsidRPr="00216F38">
        <w:rPr>
          <w:rFonts w:ascii="Arial" w:hAnsi="Arial" w:cs="Arial"/>
          <w:color w:val="000000"/>
          <w:sz w:val="24"/>
          <w:szCs w:val="24"/>
          <w:lang w:val="en-US" w:eastAsia="ru-RU"/>
        </w:rPr>
        <w:t>)</w:t>
      </w:r>
    </w:p>
    <w:p w:rsidR="00216F38" w:rsidRPr="00216F38" w:rsidRDefault="00216F38" w:rsidP="00216F38">
      <w:pPr>
        <w:autoSpaceDE w:val="0"/>
        <w:autoSpaceDN w:val="0"/>
        <w:adjustRightInd w:val="0"/>
        <w:spacing w:after="0" w:line="240" w:lineRule="auto"/>
        <w:ind w:left="360"/>
        <w:rPr>
          <w:rFonts w:ascii="Arial" w:hAnsi="Arial" w:cs="Arial"/>
          <w:color w:val="000000"/>
          <w:sz w:val="24"/>
          <w:szCs w:val="24"/>
          <w:lang w:val="en-US" w:eastAsia="ru-RU"/>
        </w:rPr>
      </w:pPr>
    </w:p>
    <w:p w:rsidR="00216F38" w:rsidRPr="00216F38" w:rsidRDefault="00216F38" w:rsidP="00216F38">
      <w:pPr>
        <w:pStyle w:val="a8"/>
        <w:numPr>
          <w:ilvl w:val="0"/>
          <w:numId w:val="14"/>
        </w:numPr>
        <w:autoSpaceDE w:val="0"/>
        <w:autoSpaceDN w:val="0"/>
        <w:adjustRightInd w:val="0"/>
        <w:spacing w:after="0" w:line="240" w:lineRule="auto"/>
        <w:rPr>
          <w:rFonts w:ascii="Arial" w:hAnsi="Arial" w:cs="Arial"/>
          <w:color w:val="00008C"/>
          <w:sz w:val="24"/>
          <w:szCs w:val="24"/>
          <w:lang w:val="en-US" w:eastAsia="ru-RU"/>
        </w:rPr>
      </w:pPr>
      <w:r w:rsidRPr="00216F38">
        <w:rPr>
          <w:rFonts w:ascii="Arial" w:hAnsi="Arial" w:cs="Arial"/>
          <w:color w:val="000000"/>
          <w:sz w:val="24"/>
          <w:szCs w:val="24"/>
          <w:lang w:val="en-US" w:eastAsia="ru-RU"/>
        </w:rPr>
        <w:t>EntityFramework.Firebird-4.10.0.0-NET45.7z (</w:t>
      </w:r>
      <w:hyperlink r:id="rId10" w:history="1">
        <w:r w:rsidRPr="00DA5F7D">
          <w:rPr>
            <w:rStyle w:val="a9"/>
            <w:rFonts w:ascii="Arial" w:hAnsi="Arial" w:cs="Arial"/>
            <w:sz w:val="24"/>
            <w:szCs w:val="24"/>
            <w:lang w:val="en-US" w:eastAsia="ru-RU"/>
          </w:rPr>
          <w:t>http://sourceforge.net/projects/firebird/files/firebird-net-provider/4.10.0.0/EntityFramework.Firebird-4.10.0.0-NET45.7z/download</w:t>
        </w:r>
      </w:hyperlink>
      <w:r w:rsidRPr="00216F38">
        <w:rPr>
          <w:rFonts w:ascii="Arial" w:hAnsi="Arial" w:cs="Arial"/>
          <w:color w:val="000000"/>
          <w:sz w:val="24"/>
          <w:szCs w:val="24"/>
          <w:lang w:val="en-US" w:eastAsia="ru-RU"/>
        </w:rPr>
        <w:t>)</w:t>
      </w:r>
      <w:r>
        <w:rPr>
          <w:rFonts w:ascii="Arial" w:hAnsi="Arial" w:cs="Arial"/>
          <w:color w:val="000000"/>
          <w:sz w:val="24"/>
          <w:szCs w:val="24"/>
          <w:lang w:val="en-US" w:eastAsia="ru-RU"/>
        </w:rPr>
        <w:t xml:space="preserve"> </w:t>
      </w:r>
    </w:p>
    <w:p w:rsidR="00216F38" w:rsidRPr="00216F38" w:rsidRDefault="00216F38" w:rsidP="00216F38">
      <w:pPr>
        <w:autoSpaceDE w:val="0"/>
        <w:autoSpaceDN w:val="0"/>
        <w:adjustRightInd w:val="0"/>
        <w:spacing w:after="0" w:line="240" w:lineRule="auto"/>
        <w:ind w:left="360"/>
        <w:rPr>
          <w:rFonts w:ascii="Arial" w:hAnsi="Arial" w:cs="Arial"/>
          <w:color w:val="000000"/>
          <w:sz w:val="24"/>
          <w:szCs w:val="24"/>
          <w:lang w:val="en-US" w:eastAsia="ru-RU"/>
        </w:rPr>
      </w:pPr>
    </w:p>
    <w:p w:rsidR="00216F38" w:rsidRPr="00216F38" w:rsidRDefault="00216F38" w:rsidP="00216F38">
      <w:pPr>
        <w:pStyle w:val="a8"/>
        <w:numPr>
          <w:ilvl w:val="0"/>
          <w:numId w:val="14"/>
        </w:numPr>
        <w:autoSpaceDE w:val="0"/>
        <w:autoSpaceDN w:val="0"/>
        <w:adjustRightInd w:val="0"/>
        <w:spacing w:after="0" w:line="240" w:lineRule="auto"/>
        <w:rPr>
          <w:rFonts w:ascii="Arial" w:hAnsi="Arial" w:cs="Arial"/>
          <w:color w:val="000000"/>
          <w:sz w:val="24"/>
          <w:szCs w:val="24"/>
          <w:lang w:val="en-US" w:eastAsia="ru-RU"/>
        </w:rPr>
      </w:pPr>
      <w:r w:rsidRPr="00216F38">
        <w:rPr>
          <w:rFonts w:ascii="Arial" w:hAnsi="Arial" w:cs="Arial"/>
          <w:color w:val="000000"/>
          <w:sz w:val="24"/>
          <w:szCs w:val="24"/>
          <w:lang w:val="en-US" w:eastAsia="ru-RU"/>
        </w:rPr>
        <w:t>DDEXProvider-3.0.2.0.7z (</w:t>
      </w:r>
      <w:hyperlink r:id="rId11" w:history="1">
        <w:r w:rsidRPr="00216F38">
          <w:rPr>
            <w:rStyle w:val="a9"/>
            <w:rFonts w:ascii="Arial" w:hAnsi="Arial" w:cs="Arial"/>
            <w:sz w:val="24"/>
            <w:szCs w:val="24"/>
            <w:lang w:val="en-US" w:eastAsia="ru-RU"/>
          </w:rPr>
          <w:t>http://sourceforge.net/projects/firebird/files/firebird-net-provider/DDEX%203.0.2/DDEXProvider-3.0.2.0.7z/download</w:t>
        </w:r>
      </w:hyperlink>
      <w:r w:rsidRPr="00216F38">
        <w:rPr>
          <w:rFonts w:ascii="Arial" w:hAnsi="Arial" w:cs="Arial"/>
          <w:color w:val="000000"/>
          <w:sz w:val="24"/>
          <w:szCs w:val="24"/>
          <w:lang w:val="en-US" w:eastAsia="ru-RU"/>
        </w:rPr>
        <w:t>)</w:t>
      </w:r>
    </w:p>
    <w:p w:rsidR="00216F38" w:rsidRPr="00216F38" w:rsidRDefault="00216F38" w:rsidP="00216F38">
      <w:pPr>
        <w:autoSpaceDE w:val="0"/>
        <w:autoSpaceDN w:val="0"/>
        <w:adjustRightInd w:val="0"/>
        <w:spacing w:after="0" w:line="240" w:lineRule="auto"/>
        <w:ind w:left="360"/>
        <w:rPr>
          <w:rFonts w:ascii="Arial" w:hAnsi="Arial" w:cs="Arial"/>
          <w:color w:val="00008C"/>
          <w:sz w:val="24"/>
          <w:szCs w:val="24"/>
          <w:lang w:val="en-US" w:eastAsia="ru-RU"/>
        </w:rPr>
      </w:pPr>
    </w:p>
    <w:p w:rsidR="00216F38" w:rsidRPr="00216F38" w:rsidRDefault="00216F38" w:rsidP="00216F38">
      <w:pPr>
        <w:pStyle w:val="a8"/>
        <w:numPr>
          <w:ilvl w:val="0"/>
          <w:numId w:val="14"/>
        </w:numPr>
        <w:autoSpaceDE w:val="0"/>
        <w:autoSpaceDN w:val="0"/>
        <w:adjustRightInd w:val="0"/>
        <w:spacing w:after="0" w:line="240" w:lineRule="auto"/>
        <w:rPr>
          <w:rFonts w:ascii="Arial" w:hAnsi="Arial" w:cs="Arial"/>
          <w:color w:val="000000"/>
          <w:sz w:val="24"/>
          <w:szCs w:val="24"/>
          <w:lang w:val="en-US" w:eastAsia="ru-RU"/>
        </w:rPr>
      </w:pPr>
      <w:r w:rsidRPr="00216F38">
        <w:rPr>
          <w:rFonts w:ascii="Arial" w:hAnsi="Arial" w:cs="Arial"/>
          <w:color w:val="000000"/>
          <w:sz w:val="24"/>
          <w:szCs w:val="24"/>
          <w:lang w:val="en-US" w:eastAsia="ru-RU"/>
        </w:rPr>
        <w:t>DDEXProvider-3.0.2.0-src.7z (</w:t>
      </w:r>
      <w:hyperlink r:id="rId12" w:history="1">
        <w:r w:rsidRPr="00216F38">
          <w:rPr>
            <w:rStyle w:val="a9"/>
            <w:rFonts w:ascii="Arial" w:hAnsi="Arial" w:cs="Arial"/>
            <w:sz w:val="24"/>
            <w:szCs w:val="24"/>
            <w:lang w:val="en-US" w:eastAsia="ru-RU"/>
          </w:rPr>
          <w:t>http://sourceforge.net/projects/firebird/files/firebird-netprovider/DDEX%203.0.2/DDEXProvider-3.0.2.0-src.7z/download</w:t>
        </w:r>
      </w:hyperlink>
      <w:r w:rsidRPr="00216F38">
        <w:rPr>
          <w:rFonts w:ascii="Arial" w:hAnsi="Arial" w:cs="Arial"/>
          <w:color w:val="000000"/>
          <w:sz w:val="24"/>
          <w:szCs w:val="24"/>
          <w:lang w:val="en-US" w:eastAsia="ru-RU"/>
        </w:rPr>
        <w:t>)</w:t>
      </w:r>
    </w:p>
    <w:p w:rsidR="00216F38" w:rsidRPr="00216F38" w:rsidRDefault="00216F38" w:rsidP="00216F38">
      <w:pPr>
        <w:autoSpaceDE w:val="0"/>
        <w:autoSpaceDN w:val="0"/>
        <w:adjustRightInd w:val="0"/>
        <w:spacing w:after="0" w:line="240" w:lineRule="auto"/>
        <w:ind w:left="360"/>
        <w:rPr>
          <w:rFonts w:ascii="Arial" w:hAnsi="Arial" w:cs="Arial"/>
          <w:color w:val="00008C"/>
          <w:sz w:val="24"/>
          <w:szCs w:val="24"/>
          <w:lang w:val="en-US" w:eastAsia="ru-RU"/>
        </w:rPr>
      </w:pPr>
    </w:p>
    <w:p w:rsidR="00EB0765" w:rsidRDefault="000E67CB" w:rsidP="00D11ABF">
      <w:pPr>
        <w:pStyle w:val="3"/>
        <w:rPr>
          <w:lang w:val="en-US"/>
        </w:rPr>
      </w:pPr>
      <w:r w:rsidRPr="00A837DD">
        <w:rPr>
          <w:lang w:val="en-US"/>
        </w:rPr>
        <w:t xml:space="preserve">The installation process </w:t>
      </w:r>
    </w:p>
    <w:p w:rsidR="00680F92" w:rsidRPr="00A837DD" w:rsidRDefault="00680F92" w:rsidP="00680F92">
      <w:pPr>
        <w:pStyle w:val="a8"/>
        <w:jc w:val="both"/>
        <w:rPr>
          <w:rFonts w:ascii="Arial" w:hAnsi="Arial" w:cs="Arial"/>
          <w:lang w:val="en-US"/>
        </w:rPr>
      </w:pPr>
    </w:p>
    <w:p w:rsidR="00680F92" w:rsidRPr="00A837DD" w:rsidRDefault="00680F92" w:rsidP="00680F92">
      <w:pPr>
        <w:pStyle w:val="a8"/>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A837DD">
        <w:rPr>
          <w:rFonts w:ascii="Arial" w:hAnsi="Arial" w:cs="Arial"/>
          <w:b/>
          <w:sz w:val="24"/>
          <w:lang w:val="en-US"/>
        </w:rPr>
        <w:t>Important!</w:t>
      </w:r>
    </w:p>
    <w:p w:rsidR="00680F92" w:rsidRPr="00A837DD" w:rsidRDefault="00680F92" w:rsidP="00680F92">
      <w:pPr>
        <w:pStyle w:val="a8"/>
        <w:pBdr>
          <w:top w:val="single" w:sz="4" w:space="1" w:color="auto"/>
          <w:left w:val="single" w:sz="4" w:space="4" w:color="auto"/>
          <w:bottom w:val="single" w:sz="4" w:space="1" w:color="auto"/>
          <w:right w:val="single" w:sz="4" w:space="4" w:color="auto"/>
        </w:pBdr>
        <w:jc w:val="both"/>
        <w:rPr>
          <w:rFonts w:ascii="Arial" w:hAnsi="Arial" w:cs="Arial"/>
          <w:sz w:val="24"/>
          <w:lang w:val="en-US"/>
        </w:rPr>
      </w:pPr>
      <w:r>
        <w:rPr>
          <w:rFonts w:ascii="Arial" w:hAnsi="Arial" w:cs="Arial"/>
          <w:sz w:val="24"/>
          <w:lang w:val="en-US"/>
        </w:rPr>
        <w:t>Because the installation involves operations in protected directories, y</w:t>
      </w:r>
      <w:r w:rsidRPr="00A837DD">
        <w:rPr>
          <w:rFonts w:ascii="Arial" w:hAnsi="Arial" w:cs="Arial"/>
          <w:sz w:val="24"/>
          <w:lang w:val="en-US"/>
        </w:rPr>
        <w:t xml:space="preserve">ou will need administrator privileges to do it. </w:t>
      </w:r>
    </w:p>
    <w:p w:rsidR="00680F92" w:rsidRPr="00A837DD" w:rsidRDefault="00680F92" w:rsidP="00680F92">
      <w:pPr>
        <w:pStyle w:val="a8"/>
        <w:rPr>
          <w:rFonts w:ascii="Arial" w:hAnsi="Arial" w:cs="Arial"/>
          <w:sz w:val="24"/>
          <w:szCs w:val="24"/>
          <w:lang w:val="en-US"/>
        </w:rPr>
      </w:pPr>
    </w:p>
    <w:p w:rsidR="00680F92" w:rsidRPr="00680F92" w:rsidRDefault="00680F92" w:rsidP="00680F92">
      <w:pPr>
        <w:rPr>
          <w:lang w:val="en-US"/>
        </w:rPr>
      </w:pPr>
    </w:p>
    <w:p w:rsidR="00496C24" w:rsidRPr="00A837DD" w:rsidRDefault="000E67CB" w:rsidP="00496C24">
      <w:pPr>
        <w:pStyle w:val="a8"/>
        <w:numPr>
          <w:ilvl w:val="0"/>
          <w:numId w:val="4"/>
        </w:numPr>
        <w:rPr>
          <w:rFonts w:ascii="Arial" w:hAnsi="Arial" w:cs="Arial"/>
          <w:sz w:val="24"/>
          <w:szCs w:val="24"/>
          <w:lang w:val="en-US"/>
        </w:rPr>
      </w:pPr>
      <w:r w:rsidRPr="00A837DD">
        <w:rPr>
          <w:rFonts w:ascii="Arial" w:hAnsi="Arial" w:cs="Arial"/>
          <w:sz w:val="24"/>
          <w:szCs w:val="24"/>
          <w:lang w:val="en-US"/>
        </w:rPr>
        <w:t xml:space="preserve">Install </w:t>
      </w:r>
      <w:r w:rsidRPr="009218F4">
        <w:rPr>
          <w:rFonts w:ascii="Courier New" w:hAnsi="Courier New" w:cs="Courier New"/>
          <w:sz w:val="24"/>
          <w:szCs w:val="24"/>
          <w:lang w:val="en-US"/>
        </w:rPr>
        <w:t>FirebirdSql.Data.FirebirdClient-4.10.0.0.msi</w:t>
      </w:r>
    </w:p>
    <w:p w:rsidR="00496C24" w:rsidRPr="00A837DD" w:rsidRDefault="000E67CB" w:rsidP="00496C24">
      <w:pPr>
        <w:pStyle w:val="a8"/>
        <w:numPr>
          <w:ilvl w:val="0"/>
          <w:numId w:val="4"/>
        </w:numPr>
        <w:rPr>
          <w:rFonts w:ascii="Arial" w:hAnsi="Arial" w:cs="Arial"/>
          <w:sz w:val="24"/>
          <w:szCs w:val="24"/>
          <w:lang w:val="en-US"/>
        </w:rPr>
      </w:pPr>
      <w:r w:rsidRPr="00A837DD">
        <w:rPr>
          <w:rFonts w:ascii="Arial" w:hAnsi="Arial" w:cs="Arial"/>
          <w:sz w:val="24"/>
          <w:szCs w:val="24"/>
          <w:lang w:val="en-US"/>
        </w:rPr>
        <w:t xml:space="preserve">Unpack </w:t>
      </w:r>
      <w:r w:rsidRPr="009218F4">
        <w:rPr>
          <w:rFonts w:ascii="Courier New" w:hAnsi="Courier New" w:cs="Courier New"/>
          <w:sz w:val="24"/>
          <w:szCs w:val="24"/>
          <w:lang w:val="en-US"/>
        </w:rPr>
        <w:t>EntityFramework.Firebird-4.10.0.0-NET45.7z</w:t>
      </w:r>
      <w:r w:rsidRPr="00A837DD">
        <w:rPr>
          <w:rFonts w:ascii="Arial" w:hAnsi="Arial" w:cs="Arial"/>
          <w:sz w:val="24"/>
          <w:szCs w:val="24"/>
          <w:lang w:val="en-US"/>
        </w:rPr>
        <w:t xml:space="preserve"> to the folder with the installed Firebird client. In my case, it is the folder </w:t>
      </w:r>
      <w:r w:rsidRPr="009218F4">
        <w:rPr>
          <w:rFonts w:ascii="Courier New" w:hAnsi="Courier New" w:cs="Courier New"/>
          <w:sz w:val="24"/>
          <w:szCs w:val="24"/>
          <w:lang w:val="en-US"/>
        </w:rPr>
        <w:t>c:\Program Files (x86)\</w:t>
      </w:r>
      <w:proofErr w:type="spellStart"/>
      <w:r w:rsidRPr="009218F4">
        <w:rPr>
          <w:rFonts w:ascii="Courier New" w:hAnsi="Courier New" w:cs="Courier New"/>
          <w:sz w:val="24"/>
          <w:szCs w:val="24"/>
          <w:lang w:val="en-US"/>
        </w:rPr>
        <w:t>FirebirdClient</w:t>
      </w:r>
      <w:proofErr w:type="spellEnd"/>
      <w:r w:rsidRPr="009218F4">
        <w:rPr>
          <w:rFonts w:ascii="Courier New" w:hAnsi="Courier New" w:cs="Courier New"/>
          <w:sz w:val="24"/>
          <w:szCs w:val="24"/>
          <w:lang w:val="en-US"/>
        </w:rPr>
        <w:t>\</w:t>
      </w:r>
      <w:r w:rsidRPr="00A837DD">
        <w:rPr>
          <w:rFonts w:ascii="Arial" w:hAnsi="Arial" w:cs="Arial"/>
          <w:sz w:val="24"/>
          <w:szCs w:val="24"/>
          <w:lang w:val="en-US"/>
        </w:rPr>
        <w:t>.</w:t>
      </w:r>
    </w:p>
    <w:p w:rsidR="00496C24" w:rsidRPr="00A837DD" w:rsidRDefault="000E67CB" w:rsidP="00496C24">
      <w:pPr>
        <w:pStyle w:val="a8"/>
        <w:numPr>
          <w:ilvl w:val="0"/>
          <w:numId w:val="4"/>
        </w:numPr>
        <w:rPr>
          <w:rFonts w:ascii="Arial" w:hAnsi="Arial" w:cs="Arial"/>
          <w:sz w:val="24"/>
          <w:szCs w:val="24"/>
          <w:lang w:val="en-US"/>
        </w:rPr>
      </w:pPr>
      <w:r w:rsidRPr="00A837DD">
        <w:rPr>
          <w:rFonts w:ascii="Arial" w:hAnsi="Arial" w:cs="Arial"/>
          <w:sz w:val="24"/>
          <w:szCs w:val="24"/>
          <w:lang w:val="en-US"/>
        </w:rPr>
        <w:t xml:space="preserve">You need to install a Firebird build into the GAC. For your convenience, specify the path to the </w:t>
      </w:r>
      <w:proofErr w:type="spellStart"/>
      <w:r w:rsidRPr="009218F4">
        <w:rPr>
          <w:rFonts w:ascii="Courier New" w:hAnsi="Courier New" w:cs="Courier New"/>
          <w:sz w:val="24"/>
          <w:szCs w:val="24"/>
          <w:lang w:val="en-US"/>
        </w:rPr>
        <w:t>gacutil</w:t>
      </w:r>
      <w:proofErr w:type="spellEnd"/>
      <w:r w:rsidRPr="00A837DD">
        <w:rPr>
          <w:rFonts w:ascii="Arial" w:hAnsi="Arial" w:cs="Arial"/>
          <w:sz w:val="24"/>
          <w:szCs w:val="24"/>
          <w:lang w:val="en-US"/>
        </w:rPr>
        <w:t xml:space="preserve"> utility for .NET Framework 4.5 in</w:t>
      </w:r>
      <w:r w:rsidR="003F7824">
        <w:rPr>
          <w:rFonts w:ascii="Arial" w:hAnsi="Arial" w:cs="Arial"/>
          <w:sz w:val="24"/>
          <w:szCs w:val="24"/>
          <w:lang w:val="en-US"/>
        </w:rPr>
        <w:t xml:space="preserve"> the environment variable</w:t>
      </w:r>
      <w:r w:rsidRPr="00A837DD">
        <w:rPr>
          <w:rFonts w:ascii="Arial" w:hAnsi="Arial" w:cs="Arial"/>
          <w:sz w:val="24"/>
          <w:szCs w:val="24"/>
          <w:lang w:val="en-US"/>
        </w:rPr>
        <w:t xml:space="preserve"> %PATH%. In my case, the path is </w:t>
      </w:r>
      <w:r w:rsidRPr="009218F4">
        <w:rPr>
          <w:rFonts w:ascii="Courier New" w:hAnsi="Courier New" w:cs="Courier New"/>
          <w:sz w:val="24"/>
          <w:szCs w:val="24"/>
          <w:lang w:val="en-US"/>
        </w:rPr>
        <w:t>c:\Program Files (x86)\Microsoft SDKs\Windows\v10.0A\bin\NETFX 4.6.1 Tools\</w:t>
      </w:r>
    </w:p>
    <w:p w:rsidR="00496C24" w:rsidRDefault="000E67CB" w:rsidP="009218F4">
      <w:pPr>
        <w:pStyle w:val="a8"/>
        <w:numPr>
          <w:ilvl w:val="0"/>
          <w:numId w:val="4"/>
        </w:numPr>
        <w:rPr>
          <w:rFonts w:ascii="Arial" w:hAnsi="Arial" w:cs="Arial"/>
          <w:sz w:val="24"/>
          <w:szCs w:val="24"/>
          <w:lang w:val="en-US"/>
        </w:rPr>
      </w:pPr>
      <w:r w:rsidRPr="00A837DD">
        <w:rPr>
          <w:rFonts w:ascii="Arial" w:hAnsi="Arial" w:cs="Arial"/>
          <w:sz w:val="24"/>
          <w:szCs w:val="24"/>
          <w:lang w:val="en-US"/>
        </w:rPr>
        <w:t>Run</w:t>
      </w:r>
      <w:r w:rsidR="003F7824">
        <w:rPr>
          <w:rFonts w:ascii="Arial" w:hAnsi="Arial" w:cs="Arial"/>
          <w:sz w:val="24"/>
          <w:szCs w:val="24"/>
          <w:lang w:val="en-US"/>
        </w:rPr>
        <w:t xml:space="preserve"> the</w:t>
      </w:r>
      <w:r w:rsidRPr="00A837DD">
        <w:rPr>
          <w:rFonts w:ascii="Arial" w:hAnsi="Arial" w:cs="Arial"/>
          <w:sz w:val="24"/>
          <w:szCs w:val="24"/>
          <w:lang w:val="en-US"/>
        </w:rPr>
        <w:t xml:space="preserve"> cmd</w:t>
      </w:r>
      <w:r w:rsidR="003F7824">
        <w:rPr>
          <w:rFonts w:ascii="Arial" w:hAnsi="Arial" w:cs="Arial"/>
          <w:sz w:val="24"/>
          <w:szCs w:val="24"/>
          <w:lang w:val="en-US"/>
        </w:rPr>
        <w:t>.exe</w:t>
      </w:r>
      <w:r w:rsidRPr="00A837DD">
        <w:rPr>
          <w:rFonts w:ascii="Arial" w:hAnsi="Arial" w:cs="Arial"/>
          <w:sz w:val="24"/>
          <w:szCs w:val="24"/>
          <w:lang w:val="en-US"/>
        </w:rPr>
        <w:t xml:space="preserve"> command </w:t>
      </w:r>
      <w:proofErr w:type="gramStart"/>
      <w:r w:rsidR="003F7824">
        <w:rPr>
          <w:rFonts w:ascii="Arial" w:hAnsi="Arial" w:cs="Arial"/>
          <w:sz w:val="24"/>
          <w:szCs w:val="24"/>
          <w:lang w:val="en-US"/>
        </w:rPr>
        <w:t xml:space="preserve">shell </w:t>
      </w:r>
      <w:r w:rsidR="003F7824" w:rsidRPr="00A837DD">
        <w:rPr>
          <w:rFonts w:ascii="Arial" w:hAnsi="Arial" w:cs="Arial"/>
          <w:sz w:val="24"/>
          <w:szCs w:val="24"/>
          <w:lang w:val="en-US"/>
        </w:rPr>
        <w:t xml:space="preserve"> </w:t>
      </w:r>
      <w:r w:rsidRPr="00A837DD">
        <w:rPr>
          <w:rFonts w:ascii="Arial" w:hAnsi="Arial" w:cs="Arial"/>
          <w:sz w:val="24"/>
          <w:szCs w:val="24"/>
          <w:lang w:val="en-US"/>
        </w:rPr>
        <w:t>as</w:t>
      </w:r>
      <w:proofErr w:type="gramEnd"/>
      <w:r w:rsidRPr="00A837DD">
        <w:rPr>
          <w:rFonts w:ascii="Arial" w:hAnsi="Arial" w:cs="Arial"/>
          <w:sz w:val="24"/>
          <w:szCs w:val="24"/>
          <w:lang w:val="en-US"/>
        </w:rPr>
        <w:t xml:space="preserve"> the administrator and go to the directory with the installed client.</w:t>
      </w:r>
    </w:p>
    <w:p w:rsidR="009218F4" w:rsidRDefault="009218F4" w:rsidP="009218F4">
      <w:pPr>
        <w:pStyle w:val="a8"/>
        <w:rPr>
          <w:rFonts w:ascii="Arial" w:hAnsi="Arial" w:cs="Arial"/>
          <w:sz w:val="24"/>
          <w:szCs w:val="24"/>
          <w:lang w:val="en-US"/>
        </w:rPr>
      </w:pPr>
    </w:p>
    <w:p w:rsidR="009218F4" w:rsidRPr="009218F4" w:rsidRDefault="009218F4" w:rsidP="009218F4">
      <w:pPr>
        <w:pStyle w:val="a8"/>
        <w:rPr>
          <w:rFonts w:ascii="Courier New" w:hAnsi="Courier New" w:cs="Courier New"/>
          <w:sz w:val="24"/>
          <w:szCs w:val="24"/>
          <w:lang w:val="en-US"/>
        </w:rPr>
      </w:pPr>
      <w:proofErr w:type="spellStart"/>
      <w:proofErr w:type="gramStart"/>
      <w:r w:rsidRPr="00046B67">
        <w:rPr>
          <w:rFonts w:ascii="Courier New" w:hAnsi="Courier New" w:cs="Courier New"/>
          <w:sz w:val="20"/>
          <w:szCs w:val="24"/>
          <w:lang w:val="en-US"/>
        </w:rPr>
        <w:t>chdir</w:t>
      </w:r>
      <w:proofErr w:type="spellEnd"/>
      <w:proofErr w:type="gramEnd"/>
      <w:r w:rsidRPr="00046B67">
        <w:rPr>
          <w:rFonts w:ascii="Courier New" w:hAnsi="Courier New" w:cs="Courier New"/>
          <w:sz w:val="20"/>
          <w:szCs w:val="24"/>
          <w:lang w:val="en-US"/>
        </w:rPr>
        <w:t xml:space="preserve"> "c:\Program Files (x86)\</w:t>
      </w:r>
      <w:proofErr w:type="spellStart"/>
      <w:r w:rsidRPr="00046B67">
        <w:rPr>
          <w:rFonts w:ascii="Courier New" w:hAnsi="Courier New" w:cs="Courier New"/>
          <w:sz w:val="20"/>
          <w:szCs w:val="24"/>
          <w:lang w:val="en-US"/>
        </w:rPr>
        <w:t>FirebirdClient</w:t>
      </w:r>
      <w:proofErr w:type="spellEnd"/>
      <w:r w:rsidRPr="00046B67">
        <w:rPr>
          <w:rFonts w:ascii="Courier New" w:hAnsi="Courier New" w:cs="Courier New"/>
          <w:sz w:val="20"/>
          <w:szCs w:val="24"/>
          <w:lang w:val="en-US"/>
        </w:rPr>
        <w:t>"</w:t>
      </w:r>
    </w:p>
    <w:p w:rsidR="00496C24" w:rsidRPr="00A837DD" w:rsidRDefault="00496C24" w:rsidP="00496C24">
      <w:pPr>
        <w:pStyle w:val="a8"/>
        <w:rPr>
          <w:rFonts w:ascii="Arial" w:hAnsi="Arial" w:cs="Arial"/>
          <w:sz w:val="24"/>
          <w:szCs w:val="24"/>
          <w:lang w:val="en-US"/>
        </w:rPr>
      </w:pPr>
    </w:p>
    <w:p w:rsidR="00496C24" w:rsidRDefault="000E67CB" w:rsidP="009218F4">
      <w:pPr>
        <w:pStyle w:val="a8"/>
        <w:numPr>
          <w:ilvl w:val="0"/>
          <w:numId w:val="4"/>
        </w:numPr>
        <w:rPr>
          <w:rFonts w:ascii="Arial" w:hAnsi="Arial" w:cs="Arial"/>
          <w:sz w:val="24"/>
          <w:szCs w:val="24"/>
          <w:lang w:val="en-US"/>
        </w:rPr>
      </w:pPr>
      <w:r w:rsidRPr="00A837DD">
        <w:rPr>
          <w:rFonts w:ascii="Arial" w:hAnsi="Arial" w:cs="Arial"/>
          <w:sz w:val="24"/>
          <w:szCs w:val="24"/>
          <w:lang w:val="en-US"/>
        </w:rPr>
        <w:t xml:space="preserve">Now make sure that </w:t>
      </w:r>
      <w:proofErr w:type="spellStart"/>
      <w:r w:rsidRPr="009218F4">
        <w:rPr>
          <w:rFonts w:ascii="Courier New" w:hAnsi="Courier New" w:cs="Courier New"/>
          <w:sz w:val="24"/>
          <w:szCs w:val="24"/>
          <w:lang w:val="en-US"/>
        </w:rPr>
        <w:t>FirebirdSql.Data.FirebirdClient</w:t>
      </w:r>
      <w:proofErr w:type="spellEnd"/>
      <w:r w:rsidRPr="00A837DD">
        <w:rPr>
          <w:rFonts w:ascii="Arial" w:hAnsi="Arial" w:cs="Arial"/>
          <w:sz w:val="24"/>
          <w:szCs w:val="24"/>
          <w:lang w:val="en-US"/>
        </w:rPr>
        <w:t xml:space="preserve"> is </w:t>
      </w:r>
      <w:r w:rsidR="00A837DD" w:rsidRPr="00A837DD">
        <w:rPr>
          <w:rFonts w:ascii="Arial" w:hAnsi="Arial" w:cs="Arial"/>
          <w:sz w:val="24"/>
          <w:szCs w:val="24"/>
          <w:lang w:val="en-US"/>
        </w:rPr>
        <w:t>installed</w:t>
      </w:r>
      <w:r w:rsidRPr="00A837DD">
        <w:rPr>
          <w:rFonts w:ascii="Arial" w:hAnsi="Arial" w:cs="Arial"/>
          <w:sz w:val="24"/>
          <w:szCs w:val="24"/>
          <w:lang w:val="en-US"/>
        </w:rPr>
        <w:t xml:space="preserve"> into the GAC</w:t>
      </w:r>
      <w:r w:rsidR="003F7824">
        <w:rPr>
          <w:rFonts w:ascii="Arial" w:hAnsi="Arial" w:cs="Arial"/>
          <w:sz w:val="24"/>
          <w:szCs w:val="24"/>
          <w:lang w:val="en-US"/>
        </w:rPr>
        <w:t xml:space="preserve"> by </w:t>
      </w:r>
      <w:r w:rsidRPr="00A837DD">
        <w:rPr>
          <w:rFonts w:ascii="Arial" w:hAnsi="Arial" w:cs="Arial"/>
          <w:sz w:val="24"/>
          <w:szCs w:val="24"/>
          <w:lang w:val="en-US"/>
        </w:rPr>
        <w:t>typ</w:t>
      </w:r>
      <w:r w:rsidR="003F7824">
        <w:rPr>
          <w:rFonts w:ascii="Arial" w:hAnsi="Arial" w:cs="Arial"/>
          <w:sz w:val="24"/>
          <w:szCs w:val="24"/>
          <w:lang w:val="en-US"/>
        </w:rPr>
        <w:t xml:space="preserve">ing </w:t>
      </w:r>
      <w:r w:rsidRPr="00A837DD">
        <w:rPr>
          <w:rFonts w:ascii="Arial" w:hAnsi="Arial" w:cs="Arial"/>
          <w:sz w:val="24"/>
          <w:szCs w:val="24"/>
          <w:lang w:val="en-US"/>
        </w:rPr>
        <w:t xml:space="preserve"> the following command:</w:t>
      </w:r>
    </w:p>
    <w:p w:rsidR="009218F4" w:rsidRDefault="009218F4" w:rsidP="009218F4">
      <w:pPr>
        <w:pStyle w:val="a8"/>
        <w:rPr>
          <w:rFonts w:ascii="Arial" w:hAnsi="Arial" w:cs="Arial"/>
          <w:sz w:val="24"/>
          <w:szCs w:val="24"/>
          <w:lang w:val="en-US"/>
        </w:rPr>
      </w:pPr>
    </w:p>
    <w:p w:rsidR="009218F4" w:rsidRPr="009218F4" w:rsidRDefault="009218F4" w:rsidP="009218F4">
      <w:pPr>
        <w:pStyle w:val="a8"/>
        <w:rPr>
          <w:rFonts w:ascii="Arial" w:hAnsi="Arial" w:cs="Arial"/>
          <w:sz w:val="24"/>
          <w:szCs w:val="24"/>
          <w:lang w:val="en-US"/>
        </w:rPr>
      </w:pPr>
    </w:p>
    <w:p w:rsidR="009218F4" w:rsidRPr="00046B67" w:rsidRDefault="009218F4" w:rsidP="009218F4">
      <w:pPr>
        <w:pStyle w:val="a8"/>
        <w:rPr>
          <w:rFonts w:ascii="Courier New" w:hAnsi="Courier New" w:cs="Courier New"/>
          <w:sz w:val="20"/>
          <w:szCs w:val="24"/>
          <w:lang w:val="en-US"/>
        </w:rPr>
      </w:pPr>
      <w:proofErr w:type="spellStart"/>
      <w:proofErr w:type="gramStart"/>
      <w:r w:rsidRPr="00046B67">
        <w:rPr>
          <w:rFonts w:ascii="Courier New" w:hAnsi="Courier New" w:cs="Courier New"/>
          <w:sz w:val="20"/>
          <w:szCs w:val="24"/>
          <w:lang w:val="en-US"/>
        </w:rPr>
        <w:t>gacutil</w:t>
      </w:r>
      <w:proofErr w:type="spellEnd"/>
      <w:proofErr w:type="gramEnd"/>
      <w:r w:rsidRPr="00046B67">
        <w:rPr>
          <w:rFonts w:ascii="Courier New" w:hAnsi="Courier New" w:cs="Courier New"/>
          <w:sz w:val="20"/>
          <w:szCs w:val="24"/>
          <w:lang w:val="en-US"/>
        </w:rPr>
        <w:t xml:space="preserve"> /l </w:t>
      </w:r>
      <w:proofErr w:type="spellStart"/>
      <w:r w:rsidRPr="00046B67">
        <w:rPr>
          <w:rFonts w:ascii="Courier New" w:hAnsi="Courier New" w:cs="Courier New"/>
          <w:sz w:val="20"/>
          <w:szCs w:val="24"/>
          <w:lang w:val="en-US"/>
        </w:rPr>
        <w:t>FirebirdSql.Data.FirebirdClient</w:t>
      </w:r>
      <w:proofErr w:type="spellEnd"/>
    </w:p>
    <w:p w:rsidR="00496C24" w:rsidRPr="00A837DD" w:rsidRDefault="00496C24" w:rsidP="00496C24">
      <w:pPr>
        <w:pStyle w:val="a8"/>
        <w:rPr>
          <w:rFonts w:ascii="Arial" w:hAnsi="Arial" w:cs="Arial"/>
          <w:sz w:val="24"/>
          <w:szCs w:val="24"/>
          <w:lang w:val="en-US"/>
        </w:rPr>
      </w:pPr>
    </w:p>
    <w:p w:rsidR="00496C24" w:rsidRDefault="000E67CB" w:rsidP="009218F4">
      <w:pPr>
        <w:pStyle w:val="a8"/>
        <w:rPr>
          <w:rFonts w:ascii="Arial" w:hAnsi="Arial" w:cs="Arial"/>
          <w:sz w:val="24"/>
          <w:szCs w:val="24"/>
          <w:lang w:val="en-US"/>
        </w:rPr>
      </w:pPr>
      <w:r w:rsidRPr="00A837DD">
        <w:rPr>
          <w:rFonts w:ascii="Arial" w:hAnsi="Arial" w:cs="Arial"/>
          <w:sz w:val="24"/>
          <w:szCs w:val="24"/>
          <w:lang w:val="en-US"/>
        </w:rPr>
        <w:t xml:space="preserve">If </w:t>
      </w:r>
      <w:proofErr w:type="spellStart"/>
      <w:r w:rsidRPr="00A837DD">
        <w:rPr>
          <w:rFonts w:ascii="Arial" w:hAnsi="Arial" w:cs="Arial"/>
          <w:sz w:val="24"/>
          <w:szCs w:val="24"/>
          <w:lang w:val="en-US"/>
        </w:rPr>
        <w:t>FirebirdSql.Data.FirebirdClient</w:t>
      </w:r>
      <w:proofErr w:type="spellEnd"/>
      <w:r w:rsidRPr="00A837DD">
        <w:rPr>
          <w:rFonts w:ascii="Arial" w:hAnsi="Arial" w:cs="Arial"/>
          <w:sz w:val="24"/>
          <w:szCs w:val="24"/>
          <w:lang w:val="en-US"/>
        </w:rPr>
        <w:t xml:space="preserve"> has not been installed into the GAC, </w:t>
      </w:r>
      <w:r w:rsidR="00680F92">
        <w:rPr>
          <w:rFonts w:ascii="Arial" w:hAnsi="Arial" w:cs="Arial"/>
          <w:sz w:val="24"/>
          <w:szCs w:val="24"/>
          <w:lang w:val="en-US"/>
        </w:rPr>
        <w:t xml:space="preserve">use </w:t>
      </w:r>
      <w:r w:rsidRPr="00A837DD">
        <w:rPr>
          <w:rFonts w:ascii="Arial" w:hAnsi="Arial" w:cs="Arial"/>
          <w:sz w:val="24"/>
          <w:szCs w:val="24"/>
          <w:lang w:val="en-US"/>
        </w:rPr>
        <w:t>the following command</w:t>
      </w:r>
      <w:r w:rsidR="00680F92">
        <w:rPr>
          <w:rFonts w:ascii="Arial" w:hAnsi="Arial" w:cs="Arial"/>
          <w:sz w:val="24"/>
          <w:szCs w:val="24"/>
          <w:lang w:val="en-US"/>
        </w:rPr>
        <w:t xml:space="preserve"> to do so</w:t>
      </w:r>
      <w:r w:rsidRPr="00A837DD">
        <w:rPr>
          <w:rFonts w:ascii="Arial" w:hAnsi="Arial" w:cs="Arial"/>
          <w:sz w:val="24"/>
          <w:szCs w:val="24"/>
          <w:lang w:val="en-US"/>
        </w:rPr>
        <w:t>:</w:t>
      </w:r>
    </w:p>
    <w:p w:rsidR="009218F4" w:rsidRPr="009218F4" w:rsidRDefault="009218F4" w:rsidP="009218F4">
      <w:pPr>
        <w:pStyle w:val="a8"/>
        <w:rPr>
          <w:rFonts w:ascii="Arial" w:hAnsi="Arial" w:cs="Arial"/>
          <w:sz w:val="24"/>
          <w:szCs w:val="24"/>
          <w:lang w:val="en-US"/>
        </w:rPr>
      </w:pPr>
    </w:p>
    <w:p w:rsidR="009218F4" w:rsidRPr="00046B67" w:rsidRDefault="009218F4" w:rsidP="009218F4">
      <w:pPr>
        <w:pStyle w:val="a8"/>
        <w:rPr>
          <w:rFonts w:ascii="Courier New" w:hAnsi="Courier New" w:cs="Courier New"/>
          <w:sz w:val="20"/>
          <w:szCs w:val="24"/>
          <w:lang w:val="en-US"/>
        </w:rPr>
      </w:pPr>
      <w:proofErr w:type="spellStart"/>
      <w:proofErr w:type="gramStart"/>
      <w:r w:rsidRPr="00046B67">
        <w:rPr>
          <w:rFonts w:ascii="Courier New" w:hAnsi="Courier New" w:cs="Courier New"/>
          <w:sz w:val="20"/>
          <w:szCs w:val="24"/>
          <w:lang w:val="en-US"/>
        </w:rPr>
        <w:lastRenderedPageBreak/>
        <w:t>gacutil</w:t>
      </w:r>
      <w:proofErr w:type="spellEnd"/>
      <w:proofErr w:type="gramEnd"/>
      <w:r w:rsidRPr="00046B67">
        <w:rPr>
          <w:rFonts w:ascii="Courier New" w:hAnsi="Courier New" w:cs="Courier New"/>
          <w:sz w:val="20"/>
          <w:szCs w:val="24"/>
          <w:lang w:val="en-US"/>
        </w:rPr>
        <w:t xml:space="preserve"> /i FirebirdSql.Data.FirebirdClient.dll</w:t>
      </w:r>
    </w:p>
    <w:p w:rsidR="00496C24" w:rsidRPr="00A837DD" w:rsidRDefault="00496C24" w:rsidP="00496C24">
      <w:pPr>
        <w:pStyle w:val="a8"/>
        <w:rPr>
          <w:rFonts w:ascii="Arial" w:hAnsi="Arial" w:cs="Arial"/>
          <w:sz w:val="24"/>
          <w:szCs w:val="24"/>
          <w:lang w:val="en-US"/>
        </w:rPr>
      </w:pPr>
    </w:p>
    <w:p w:rsidR="00496C24" w:rsidRDefault="000E67CB" w:rsidP="009218F4">
      <w:pPr>
        <w:pStyle w:val="a8"/>
        <w:numPr>
          <w:ilvl w:val="0"/>
          <w:numId w:val="4"/>
        </w:numPr>
        <w:rPr>
          <w:rFonts w:ascii="Arial" w:hAnsi="Arial" w:cs="Arial"/>
          <w:sz w:val="24"/>
          <w:szCs w:val="24"/>
          <w:lang w:val="en-US"/>
        </w:rPr>
      </w:pPr>
      <w:r w:rsidRPr="00A837DD">
        <w:rPr>
          <w:rFonts w:ascii="Arial" w:hAnsi="Arial" w:cs="Arial"/>
          <w:sz w:val="24"/>
          <w:szCs w:val="24"/>
          <w:lang w:val="en-US"/>
        </w:rPr>
        <w:t xml:space="preserve">Now install </w:t>
      </w:r>
      <w:proofErr w:type="spellStart"/>
      <w:r w:rsidRPr="00A837DD">
        <w:rPr>
          <w:rFonts w:ascii="Arial" w:hAnsi="Arial" w:cs="Arial"/>
          <w:sz w:val="24"/>
          <w:szCs w:val="24"/>
          <w:lang w:val="en-US"/>
        </w:rPr>
        <w:t>EntityFramework.Firebird</w:t>
      </w:r>
      <w:proofErr w:type="spellEnd"/>
      <w:r w:rsidRPr="00A837DD">
        <w:rPr>
          <w:rFonts w:ascii="Arial" w:hAnsi="Arial" w:cs="Arial"/>
          <w:sz w:val="24"/>
          <w:szCs w:val="24"/>
          <w:lang w:val="en-US"/>
        </w:rPr>
        <w:t xml:space="preserve"> into the GAC</w:t>
      </w:r>
    </w:p>
    <w:p w:rsidR="009218F4" w:rsidRDefault="009218F4" w:rsidP="009218F4">
      <w:pPr>
        <w:pStyle w:val="a8"/>
        <w:rPr>
          <w:rFonts w:ascii="Arial" w:hAnsi="Arial" w:cs="Arial"/>
          <w:sz w:val="24"/>
          <w:szCs w:val="24"/>
          <w:lang w:val="en-US"/>
        </w:rPr>
      </w:pPr>
    </w:p>
    <w:p w:rsidR="009218F4" w:rsidRPr="00046B67" w:rsidRDefault="009218F4" w:rsidP="009218F4">
      <w:pPr>
        <w:pStyle w:val="a8"/>
        <w:rPr>
          <w:rFonts w:ascii="Courier New" w:hAnsi="Courier New" w:cs="Courier New"/>
          <w:sz w:val="20"/>
          <w:szCs w:val="20"/>
          <w:lang w:val="en-US"/>
        </w:rPr>
      </w:pPr>
      <w:proofErr w:type="spellStart"/>
      <w:proofErr w:type="gramStart"/>
      <w:r w:rsidRPr="00046B67">
        <w:rPr>
          <w:rFonts w:ascii="Courier New" w:hAnsi="Courier New" w:cs="Courier New"/>
          <w:sz w:val="20"/>
          <w:szCs w:val="20"/>
          <w:lang w:val="en-US"/>
        </w:rPr>
        <w:t>gacutil</w:t>
      </w:r>
      <w:proofErr w:type="spellEnd"/>
      <w:proofErr w:type="gramEnd"/>
      <w:r w:rsidRPr="00046B67">
        <w:rPr>
          <w:rFonts w:ascii="Courier New" w:hAnsi="Courier New" w:cs="Courier New"/>
          <w:sz w:val="20"/>
          <w:szCs w:val="20"/>
          <w:lang w:val="en-US"/>
        </w:rPr>
        <w:t xml:space="preserve"> /i EntityFramework.Firebird.dll</w:t>
      </w:r>
    </w:p>
    <w:p w:rsidR="00496C24" w:rsidRPr="00A837DD" w:rsidRDefault="00496C24" w:rsidP="00496C24">
      <w:pPr>
        <w:pStyle w:val="a8"/>
        <w:rPr>
          <w:rFonts w:ascii="Courier New" w:hAnsi="Courier New" w:cs="Courier New"/>
          <w:sz w:val="24"/>
          <w:szCs w:val="24"/>
          <w:lang w:val="en-US"/>
        </w:rPr>
      </w:pPr>
    </w:p>
    <w:p w:rsidR="00496C24" w:rsidRPr="00A837DD" w:rsidRDefault="000E67CB" w:rsidP="00496C24">
      <w:pPr>
        <w:pStyle w:val="a8"/>
        <w:numPr>
          <w:ilvl w:val="0"/>
          <w:numId w:val="4"/>
        </w:numPr>
        <w:rPr>
          <w:rFonts w:ascii="Arial" w:hAnsi="Arial" w:cs="Arial"/>
          <w:sz w:val="24"/>
          <w:szCs w:val="24"/>
          <w:lang w:val="en-US"/>
        </w:rPr>
      </w:pPr>
      <w:r w:rsidRPr="00A837DD">
        <w:rPr>
          <w:rFonts w:ascii="Arial" w:hAnsi="Arial" w:cs="Arial"/>
          <w:sz w:val="24"/>
          <w:szCs w:val="24"/>
          <w:lang w:val="en-US"/>
        </w:rPr>
        <w:t xml:space="preserve">Unpack </w:t>
      </w:r>
      <w:r w:rsidRPr="009218F4">
        <w:rPr>
          <w:rFonts w:ascii="Courier New" w:hAnsi="Courier New" w:cs="Courier New"/>
          <w:sz w:val="24"/>
          <w:szCs w:val="24"/>
          <w:lang w:val="en-US"/>
        </w:rPr>
        <w:t>DDEXProvider-3.0.2.0.7z</w:t>
      </w:r>
      <w:r w:rsidRPr="00A837DD">
        <w:rPr>
          <w:rFonts w:ascii="Arial" w:hAnsi="Arial" w:cs="Arial"/>
          <w:sz w:val="24"/>
          <w:szCs w:val="24"/>
          <w:lang w:val="en-US"/>
        </w:rPr>
        <w:t xml:space="preserve"> to the directory convenient for you. I have unpacked it to </w:t>
      </w:r>
      <w:r w:rsidRPr="009218F4">
        <w:rPr>
          <w:rFonts w:ascii="Courier New" w:hAnsi="Courier New" w:cs="Courier New"/>
          <w:sz w:val="24"/>
          <w:szCs w:val="24"/>
          <w:lang w:val="en-US"/>
        </w:rPr>
        <w:t>c:\Program Files (x86)\</w:t>
      </w:r>
      <w:proofErr w:type="spellStart"/>
      <w:r w:rsidRPr="009218F4">
        <w:rPr>
          <w:rFonts w:ascii="Courier New" w:hAnsi="Courier New" w:cs="Courier New"/>
          <w:sz w:val="24"/>
          <w:szCs w:val="24"/>
          <w:lang w:val="en-US"/>
        </w:rPr>
        <w:t>FirebirdDDEX</w:t>
      </w:r>
      <w:proofErr w:type="spellEnd"/>
      <w:r w:rsidRPr="009218F4">
        <w:rPr>
          <w:rFonts w:ascii="Courier New" w:hAnsi="Courier New" w:cs="Courier New"/>
          <w:sz w:val="24"/>
          <w:szCs w:val="24"/>
          <w:lang w:val="en-US"/>
        </w:rPr>
        <w:t>\</w:t>
      </w:r>
    </w:p>
    <w:p w:rsidR="00496C24" w:rsidRPr="00A837DD" w:rsidRDefault="000E67CB" w:rsidP="00496C24">
      <w:pPr>
        <w:pStyle w:val="a8"/>
        <w:numPr>
          <w:ilvl w:val="0"/>
          <w:numId w:val="4"/>
        </w:numPr>
        <w:rPr>
          <w:rFonts w:ascii="Arial" w:hAnsi="Arial" w:cs="Arial"/>
          <w:sz w:val="24"/>
          <w:szCs w:val="24"/>
          <w:lang w:val="en-US"/>
        </w:rPr>
      </w:pPr>
      <w:r w:rsidRPr="00A837DD">
        <w:rPr>
          <w:rFonts w:ascii="Arial" w:hAnsi="Arial" w:cs="Arial"/>
          <w:sz w:val="24"/>
          <w:szCs w:val="24"/>
          <w:lang w:val="en-US"/>
        </w:rPr>
        <w:t xml:space="preserve">Unpack the contents of the </w:t>
      </w:r>
      <w:r w:rsidRPr="009218F4">
        <w:rPr>
          <w:rFonts w:ascii="Courier New" w:hAnsi="Courier New" w:cs="Courier New"/>
          <w:sz w:val="24"/>
          <w:szCs w:val="24"/>
          <w:lang w:val="en-US"/>
        </w:rPr>
        <w:t>/</w:t>
      </w:r>
      <w:proofErr w:type="spellStart"/>
      <w:r w:rsidRPr="009218F4">
        <w:rPr>
          <w:rFonts w:ascii="Courier New" w:hAnsi="Courier New" w:cs="Courier New"/>
          <w:sz w:val="24"/>
          <w:szCs w:val="24"/>
          <w:lang w:val="en-US"/>
        </w:rPr>
        <w:t>reg_files</w:t>
      </w:r>
      <w:proofErr w:type="spellEnd"/>
      <w:r w:rsidRPr="009218F4">
        <w:rPr>
          <w:rFonts w:ascii="Courier New" w:hAnsi="Courier New" w:cs="Courier New"/>
          <w:sz w:val="24"/>
          <w:szCs w:val="24"/>
          <w:lang w:val="en-US"/>
        </w:rPr>
        <w:t>/VS2015</w:t>
      </w:r>
      <w:r w:rsidRPr="00A837DD">
        <w:rPr>
          <w:rFonts w:ascii="Arial" w:hAnsi="Arial" w:cs="Arial"/>
          <w:sz w:val="24"/>
          <w:szCs w:val="24"/>
          <w:lang w:val="en-US"/>
        </w:rPr>
        <w:t xml:space="preserve"> subdirectory of </w:t>
      </w:r>
      <w:proofErr w:type="gramStart"/>
      <w:r w:rsidRPr="00A837DD">
        <w:rPr>
          <w:rFonts w:ascii="Arial" w:hAnsi="Arial" w:cs="Arial"/>
          <w:sz w:val="24"/>
          <w:szCs w:val="24"/>
          <w:lang w:val="en-US"/>
        </w:rPr>
        <w:t xml:space="preserve">the </w:t>
      </w:r>
      <w:r w:rsidR="00680F92">
        <w:rPr>
          <w:rFonts w:ascii="Arial" w:hAnsi="Arial" w:cs="Arial"/>
          <w:sz w:val="24"/>
          <w:szCs w:val="24"/>
          <w:lang w:val="en-US"/>
        </w:rPr>
        <w:t xml:space="preserve"> archive</w:t>
      </w:r>
      <w:proofErr w:type="gramEnd"/>
      <w:r w:rsidR="00680F92">
        <w:rPr>
          <w:rFonts w:ascii="Arial" w:hAnsi="Arial" w:cs="Arial"/>
          <w:sz w:val="24"/>
          <w:szCs w:val="24"/>
          <w:lang w:val="en-US"/>
        </w:rPr>
        <w:t xml:space="preserve"> </w:t>
      </w:r>
      <w:r w:rsidRPr="009218F4">
        <w:rPr>
          <w:rFonts w:ascii="Courier New" w:hAnsi="Courier New" w:cs="Courier New"/>
          <w:sz w:val="24"/>
          <w:szCs w:val="24"/>
          <w:lang w:val="en-US"/>
        </w:rPr>
        <w:t>DDEXProvider-3.0.2.0-src.7z</w:t>
      </w:r>
      <w:r w:rsidRPr="00A837DD">
        <w:rPr>
          <w:rFonts w:ascii="Arial" w:hAnsi="Arial" w:cs="Arial"/>
          <w:sz w:val="24"/>
          <w:szCs w:val="24"/>
          <w:lang w:val="en-US"/>
        </w:rPr>
        <w:t xml:space="preserve"> there as well.</w:t>
      </w:r>
    </w:p>
    <w:p w:rsidR="00496C24" w:rsidRPr="00A837DD" w:rsidRDefault="00496C24" w:rsidP="00496C24">
      <w:pPr>
        <w:pStyle w:val="a8"/>
        <w:jc w:val="both"/>
        <w:rPr>
          <w:rFonts w:ascii="Arial" w:hAnsi="Arial" w:cs="Arial"/>
          <w:lang w:val="en-US"/>
        </w:rPr>
      </w:pPr>
    </w:p>
    <w:p w:rsidR="00496C24" w:rsidRPr="00A837DD" w:rsidRDefault="000E67CB" w:rsidP="00496C24">
      <w:pPr>
        <w:pStyle w:val="a8"/>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A837DD">
        <w:rPr>
          <w:rFonts w:ascii="Arial" w:hAnsi="Arial" w:cs="Arial"/>
          <w:b/>
          <w:sz w:val="24"/>
          <w:lang w:val="en-US"/>
        </w:rPr>
        <w:t>Author's remark</w:t>
      </w:r>
    </w:p>
    <w:p w:rsidR="00496C24" w:rsidRPr="00A837DD" w:rsidRDefault="003F7824" w:rsidP="00496C24">
      <w:pPr>
        <w:pStyle w:val="a8"/>
        <w:pBdr>
          <w:top w:val="single" w:sz="4" w:space="1" w:color="auto"/>
          <w:left w:val="single" w:sz="4" w:space="4" w:color="auto"/>
          <w:bottom w:val="single" w:sz="4" w:space="1" w:color="auto"/>
          <w:right w:val="single" w:sz="4" w:space="4" w:color="auto"/>
        </w:pBdr>
        <w:jc w:val="both"/>
        <w:rPr>
          <w:rFonts w:ascii="Arial" w:hAnsi="Arial" w:cs="Arial"/>
          <w:sz w:val="24"/>
          <w:lang w:val="en-US"/>
        </w:rPr>
      </w:pPr>
      <w:r>
        <w:rPr>
          <w:rFonts w:ascii="Arial" w:hAnsi="Arial" w:cs="Arial"/>
          <w:sz w:val="24"/>
          <w:lang w:val="en-US"/>
        </w:rPr>
        <w:t>F</w:t>
      </w:r>
      <w:r w:rsidR="000E67CB" w:rsidRPr="00A837DD">
        <w:rPr>
          <w:rFonts w:ascii="Arial" w:hAnsi="Arial" w:cs="Arial"/>
          <w:sz w:val="24"/>
          <w:lang w:val="en-US"/>
        </w:rPr>
        <w:t xml:space="preserve">or some </w:t>
      </w:r>
      <w:r>
        <w:rPr>
          <w:rFonts w:ascii="Arial" w:hAnsi="Arial" w:cs="Arial"/>
          <w:sz w:val="24"/>
          <w:lang w:val="en-US"/>
        </w:rPr>
        <w:t xml:space="preserve">strange </w:t>
      </w:r>
      <w:r w:rsidR="000E67CB" w:rsidRPr="00A837DD">
        <w:rPr>
          <w:rFonts w:ascii="Arial" w:hAnsi="Arial" w:cs="Arial"/>
          <w:sz w:val="24"/>
          <w:lang w:val="en-US"/>
        </w:rPr>
        <w:t xml:space="preserve">reason these files are absent from the archive with </w:t>
      </w:r>
      <w:r w:rsidR="00680F92">
        <w:rPr>
          <w:rFonts w:ascii="Arial" w:hAnsi="Arial" w:cs="Arial"/>
          <w:sz w:val="24"/>
          <w:lang w:val="en-US"/>
        </w:rPr>
        <w:t xml:space="preserve">the </w:t>
      </w:r>
      <w:r w:rsidR="000E67CB" w:rsidRPr="00A837DD">
        <w:rPr>
          <w:rFonts w:ascii="Arial" w:hAnsi="Arial" w:cs="Arial"/>
          <w:sz w:val="24"/>
          <w:lang w:val="en-US"/>
        </w:rPr>
        <w:t xml:space="preserve">compiled </w:t>
      </w:r>
      <w:proofErr w:type="spellStart"/>
      <w:r w:rsidR="000E67CB" w:rsidRPr="00A837DD">
        <w:rPr>
          <w:rFonts w:ascii="Arial" w:hAnsi="Arial" w:cs="Arial"/>
          <w:sz w:val="24"/>
          <w:lang w:val="en-US"/>
        </w:rPr>
        <w:t>dll</w:t>
      </w:r>
      <w:proofErr w:type="spellEnd"/>
      <w:r w:rsidR="000E67CB" w:rsidRPr="00A837DD">
        <w:rPr>
          <w:rFonts w:ascii="Arial" w:hAnsi="Arial" w:cs="Arial"/>
          <w:sz w:val="24"/>
          <w:lang w:val="en-US"/>
        </w:rPr>
        <w:t xml:space="preserve"> libraries, but they are present in the</w:t>
      </w:r>
      <w:r w:rsidR="00680F92">
        <w:rPr>
          <w:rFonts w:ascii="Arial" w:hAnsi="Arial" w:cs="Arial"/>
          <w:sz w:val="24"/>
          <w:lang w:val="en-US"/>
        </w:rPr>
        <w:t xml:space="preserve"> source code</w:t>
      </w:r>
      <w:r w:rsidR="000E67CB" w:rsidRPr="00A837DD">
        <w:rPr>
          <w:rFonts w:ascii="Arial" w:hAnsi="Arial" w:cs="Arial"/>
          <w:sz w:val="24"/>
          <w:lang w:val="en-US"/>
        </w:rPr>
        <w:t xml:space="preserve"> archive.</w:t>
      </w:r>
    </w:p>
    <w:p w:rsidR="00496C24" w:rsidRPr="00A837DD" w:rsidRDefault="00496C24" w:rsidP="00496C24">
      <w:pPr>
        <w:pStyle w:val="a8"/>
        <w:rPr>
          <w:rFonts w:ascii="Arial" w:hAnsi="Arial" w:cs="Arial"/>
          <w:sz w:val="24"/>
          <w:szCs w:val="24"/>
          <w:lang w:val="en-US"/>
        </w:rPr>
      </w:pPr>
    </w:p>
    <w:p w:rsidR="00496C24" w:rsidRPr="00A837DD" w:rsidRDefault="00496C24" w:rsidP="00496C24">
      <w:pPr>
        <w:pStyle w:val="a8"/>
        <w:rPr>
          <w:rFonts w:ascii="Arial" w:hAnsi="Arial" w:cs="Arial"/>
          <w:sz w:val="24"/>
          <w:szCs w:val="24"/>
          <w:lang w:val="en-US"/>
        </w:rPr>
      </w:pPr>
    </w:p>
    <w:p w:rsidR="00496C24" w:rsidRPr="009218F4" w:rsidRDefault="000E67CB" w:rsidP="009218F4">
      <w:pPr>
        <w:pStyle w:val="a8"/>
        <w:numPr>
          <w:ilvl w:val="0"/>
          <w:numId w:val="4"/>
        </w:numPr>
        <w:rPr>
          <w:rFonts w:ascii="Arial" w:hAnsi="Arial" w:cs="Arial"/>
          <w:sz w:val="24"/>
          <w:szCs w:val="24"/>
          <w:lang w:val="en-US"/>
        </w:rPr>
      </w:pPr>
      <w:r w:rsidRPr="00A837DD">
        <w:rPr>
          <w:rFonts w:ascii="Arial" w:hAnsi="Arial" w:cs="Arial"/>
          <w:sz w:val="24"/>
          <w:szCs w:val="24"/>
          <w:lang w:val="en-US"/>
        </w:rPr>
        <w:t xml:space="preserve">Open the </w:t>
      </w:r>
      <w:r w:rsidRPr="009218F4">
        <w:rPr>
          <w:rFonts w:ascii="Courier New" w:hAnsi="Courier New" w:cs="Courier New"/>
          <w:sz w:val="24"/>
          <w:szCs w:val="24"/>
          <w:lang w:val="en-US"/>
        </w:rPr>
        <w:t>FirebirdDDEXProvider64.reg</w:t>
      </w:r>
      <w:r w:rsidRPr="00A837DD">
        <w:rPr>
          <w:rFonts w:ascii="Arial" w:hAnsi="Arial" w:cs="Arial"/>
          <w:sz w:val="24"/>
          <w:szCs w:val="24"/>
          <w:lang w:val="en-US"/>
        </w:rPr>
        <w:t xml:space="preserve"> file in Notepad. Find the line that contains </w:t>
      </w:r>
      <w:r w:rsidRPr="009218F4">
        <w:rPr>
          <w:rFonts w:ascii="Courier New" w:hAnsi="Courier New" w:cs="Courier New"/>
          <w:sz w:val="24"/>
          <w:szCs w:val="24"/>
          <w:lang w:val="en-US"/>
        </w:rPr>
        <w:t>%path%</w:t>
      </w:r>
      <w:r w:rsidRPr="00A837DD">
        <w:rPr>
          <w:rFonts w:ascii="Arial" w:hAnsi="Arial" w:cs="Arial"/>
          <w:sz w:val="24"/>
          <w:szCs w:val="24"/>
          <w:lang w:val="en-US"/>
        </w:rPr>
        <w:t xml:space="preserve"> and change it to the full path to the file </w:t>
      </w:r>
      <w:r w:rsidRPr="009218F4">
        <w:rPr>
          <w:rFonts w:ascii="Courier New" w:hAnsi="Courier New" w:cs="Courier New"/>
          <w:sz w:val="24"/>
          <w:szCs w:val="24"/>
          <w:lang w:val="en-US"/>
        </w:rPr>
        <w:t>FirebirdSql.VisualStudio.DataTools.dll</w:t>
      </w:r>
    </w:p>
    <w:p w:rsidR="009218F4" w:rsidRDefault="009218F4" w:rsidP="009218F4">
      <w:pPr>
        <w:pStyle w:val="a8"/>
        <w:rPr>
          <w:rFonts w:ascii="Courier New" w:hAnsi="Courier New" w:cs="Courier New"/>
          <w:sz w:val="24"/>
          <w:szCs w:val="24"/>
          <w:lang w:val="en-US"/>
        </w:rPr>
      </w:pPr>
    </w:p>
    <w:p w:rsidR="009218F4" w:rsidRPr="009218F4" w:rsidRDefault="009218F4" w:rsidP="009218F4">
      <w:pPr>
        <w:pStyle w:val="a8"/>
        <w:rPr>
          <w:rFonts w:ascii="Arial" w:hAnsi="Arial" w:cs="Arial"/>
          <w:sz w:val="24"/>
          <w:szCs w:val="24"/>
          <w:lang w:val="en-US"/>
        </w:rPr>
      </w:pPr>
    </w:p>
    <w:p w:rsidR="009218F4" w:rsidRPr="00046B67" w:rsidRDefault="009218F4" w:rsidP="009218F4">
      <w:pPr>
        <w:pStyle w:val="a8"/>
        <w:rPr>
          <w:rFonts w:ascii="Courier New" w:hAnsi="Courier New" w:cs="Courier New"/>
          <w:sz w:val="20"/>
          <w:szCs w:val="20"/>
          <w:lang w:val="en-US"/>
        </w:rPr>
      </w:pPr>
      <w:r w:rsidRPr="00046B67">
        <w:rPr>
          <w:rFonts w:ascii="Courier New" w:hAnsi="Courier New" w:cs="Courier New"/>
          <w:sz w:val="20"/>
          <w:szCs w:val="20"/>
          <w:lang w:val="en-US"/>
        </w:rPr>
        <w:t>"</w:t>
      </w:r>
      <w:proofErr w:type="spellStart"/>
      <w:r w:rsidRPr="00046B67">
        <w:rPr>
          <w:rFonts w:ascii="Courier New" w:hAnsi="Courier New" w:cs="Courier New"/>
          <w:sz w:val="20"/>
          <w:szCs w:val="20"/>
          <w:lang w:val="en-US"/>
        </w:rPr>
        <w:t>CodeBase</w:t>
      </w:r>
      <w:proofErr w:type="spellEnd"/>
      <w:r w:rsidRPr="00046B67">
        <w:rPr>
          <w:rFonts w:ascii="Courier New" w:hAnsi="Courier New" w:cs="Courier New"/>
          <w:sz w:val="20"/>
          <w:szCs w:val="20"/>
          <w:lang w:val="en-US"/>
        </w:rPr>
        <w:t>"="c:\\Program Files (x86)\\</w:t>
      </w:r>
      <w:proofErr w:type="spellStart"/>
      <w:r w:rsidRPr="00046B67">
        <w:rPr>
          <w:rFonts w:ascii="Courier New" w:hAnsi="Courier New" w:cs="Courier New"/>
          <w:sz w:val="20"/>
          <w:szCs w:val="20"/>
          <w:lang w:val="en-US"/>
        </w:rPr>
        <w:t>FirebirdDDEX</w:t>
      </w:r>
      <w:proofErr w:type="spellEnd"/>
      <w:r w:rsidRPr="00046B67">
        <w:rPr>
          <w:rFonts w:ascii="Courier New" w:hAnsi="Courier New" w:cs="Courier New"/>
          <w:sz w:val="20"/>
          <w:szCs w:val="20"/>
          <w:lang w:val="en-US"/>
        </w:rPr>
        <w:t>\\FirebirdSql.VisualStudio.DataTools.dll"</w:t>
      </w:r>
    </w:p>
    <w:p w:rsidR="00496C24" w:rsidRPr="00A837DD" w:rsidRDefault="00496C24" w:rsidP="00496C24">
      <w:pPr>
        <w:pStyle w:val="a8"/>
        <w:rPr>
          <w:rFonts w:ascii="Arial" w:hAnsi="Arial" w:cs="Arial"/>
          <w:sz w:val="24"/>
          <w:szCs w:val="24"/>
          <w:lang w:val="en-US"/>
        </w:rPr>
      </w:pPr>
    </w:p>
    <w:p w:rsidR="00496C24" w:rsidRPr="00A837DD" w:rsidRDefault="000E67CB" w:rsidP="00496C24">
      <w:pPr>
        <w:pStyle w:val="a8"/>
        <w:numPr>
          <w:ilvl w:val="0"/>
          <w:numId w:val="4"/>
        </w:numPr>
        <w:rPr>
          <w:rFonts w:ascii="Arial" w:hAnsi="Arial" w:cs="Arial"/>
          <w:sz w:val="24"/>
          <w:szCs w:val="24"/>
          <w:lang w:val="en-US"/>
        </w:rPr>
      </w:pPr>
      <w:r w:rsidRPr="00A837DD">
        <w:rPr>
          <w:rFonts w:ascii="Arial" w:hAnsi="Arial" w:cs="Arial"/>
          <w:sz w:val="24"/>
          <w:szCs w:val="24"/>
          <w:lang w:val="en-US"/>
        </w:rPr>
        <w:t xml:space="preserve">Save this </w:t>
      </w:r>
      <w:r w:rsidR="003F7824">
        <w:rPr>
          <w:rFonts w:ascii="Arial" w:hAnsi="Arial" w:cs="Arial"/>
          <w:sz w:val="24"/>
          <w:szCs w:val="24"/>
          <w:lang w:val="en-US"/>
        </w:rPr>
        <w:t xml:space="preserve">Registry </w:t>
      </w:r>
      <w:r w:rsidRPr="00A837DD">
        <w:rPr>
          <w:rFonts w:ascii="Arial" w:hAnsi="Arial" w:cs="Arial"/>
          <w:sz w:val="24"/>
          <w:szCs w:val="24"/>
          <w:lang w:val="en-US"/>
        </w:rPr>
        <w:t>file</w:t>
      </w:r>
      <w:r w:rsidR="00680F92">
        <w:rPr>
          <w:rFonts w:ascii="Arial" w:hAnsi="Arial" w:cs="Arial"/>
          <w:sz w:val="24"/>
          <w:szCs w:val="24"/>
          <w:lang w:val="en-US"/>
        </w:rPr>
        <w:t xml:space="preserve"> and</w:t>
      </w:r>
      <w:r w:rsidRPr="00A837DD">
        <w:rPr>
          <w:rFonts w:ascii="Arial" w:hAnsi="Arial" w:cs="Arial"/>
          <w:sz w:val="24"/>
          <w:szCs w:val="24"/>
          <w:lang w:val="en-US"/>
        </w:rPr>
        <w:t xml:space="preserve"> run it. Click YES to the question about adding the information to the </w:t>
      </w:r>
      <w:r w:rsidR="003F7824">
        <w:rPr>
          <w:rFonts w:ascii="Arial" w:hAnsi="Arial" w:cs="Arial"/>
          <w:sz w:val="24"/>
          <w:szCs w:val="24"/>
          <w:lang w:val="en-US"/>
        </w:rPr>
        <w:t>R</w:t>
      </w:r>
      <w:r w:rsidRPr="00A837DD">
        <w:rPr>
          <w:rFonts w:ascii="Arial" w:hAnsi="Arial" w:cs="Arial"/>
          <w:sz w:val="24"/>
          <w:szCs w:val="24"/>
          <w:lang w:val="en-US"/>
        </w:rPr>
        <w:t>egistry.</w:t>
      </w:r>
    </w:p>
    <w:p w:rsidR="00496C24" w:rsidRPr="00A837DD" w:rsidRDefault="000E67CB" w:rsidP="00496C24">
      <w:pPr>
        <w:pStyle w:val="a8"/>
        <w:numPr>
          <w:ilvl w:val="0"/>
          <w:numId w:val="4"/>
        </w:numPr>
        <w:rPr>
          <w:rFonts w:ascii="Arial" w:hAnsi="Arial" w:cs="Arial"/>
          <w:sz w:val="24"/>
          <w:szCs w:val="24"/>
          <w:lang w:val="en-US"/>
        </w:rPr>
      </w:pPr>
      <w:r w:rsidRPr="00A837DD">
        <w:rPr>
          <w:rFonts w:ascii="Arial" w:hAnsi="Arial" w:cs="Arial"/>
          <w:sz w:val="24"/>
          <w:szCs w:val="24"/>
          <w:lang w:val="en-US"/>
        </w:rPr>
        <w:t xml:space="preserve">Now it is necessary to edit the </w:t>
      </w:r>
      <w:proofErr w:type="spellStart"/>
      <w:r w:rsidRPr="00A837DD">
        <w:rPr>
          <w:rFonts w:ascii="Arial" w:hAnsi="Arial" w:cs="Arial"/>
          <w:sz w:val="24"/>
          <w:szCs w:val="24"/>
          <w:lang w:val="en-US"/>
        </w:rPr>
        <w:t>machine.config</w:t>
      </w:r>
      <w:proofErr w:type="spellEnd"/>
      <w:r w:rsidRPr="00A837DD">
        <w:rPr>
          <w:rFonts w:ascii="Arial" w:hAnsi="Arial" w:cs="Arial"/>
          <w:sz w:val="24"/>
          <w:szCs w:val="24"/>
          <w:lang w:val="en-US"/>
        </w:rPr>
        <w:t xml:space="preserve"> file</w:t>
      </w:r>
      <w:r w:rsidR="00680F92">
        <w:rPr>
          <w:rFonts w:ascii="Arial" w:hAnsi="Arial" w:cs="Arial"/>
          <w:sz w:val="24"/>
          <w:szCs w:val="24"/>
          <w:lang w:val="en-US"/>
        </w:rPr>
        <w:t xml:space="preserve">.  In my installation, </w:t>
      </w:r>
      <w:r w:rsidRPr="00A837DD">
        <w:rPr>
          <w:rFonts w:ascii="Arial" w:hAnsi="Arial" w:cs="Arial"/>
          <w:sz w:val="24"/>
          <w:szCs w:val="24"/>
          <w:lang w:val="en-US"/>
        </w:rPr>
        <w:t>the path</w:t>
      </w:r>
      <w:r w:rsidR="00680F92">
        <w:rPr>
          <w:rFonts w:ascii="Arial" w:hAnsi="Arial" w:cs="Arial"/>
          <w:sz w:val="24"/>
          <w:szCs w:val="24"/>
          <w:lang w:val="en-US"/>
        </w:rPr>
        <w:t xml:space="preserve"> is as follows</w:t>
      </w:r>
      <w:r w:rsidRPr="00A837DD">
        <w:rPr>
          <w:rFonts w:ascii="Arial" w:hAnsi="Arial" w:cs="Arial"/>
          <w:sz w:val="24"/>
          <w:szCs w:val="24"/>
          <w:lang w:val="en-US"/>
        </w:rPr>
        <w:t xml:space="preserve">: </w:t>
      </w:r>
      <w:r w:rsidRPr="008C484F">
        <w:rPr>
          <w:rFonts w:ascii="Courier New" w:hAnsi="Courier New" w:cs="Courier New"/>
          <w:sz w:val="24"/>
          <w:szCs w:val="24"/>
          <w:lang w:val="en-US"/>
        </w:rPr>
        <w:t>C:\Windows\Microsoft.NET\Framework\v4.0.30319\Config</w:t>
      </w:r>
    </w:p>
    <w:p w:rsidR="00496C24" w:rsidRPr="00A837DD" w:rsidRDefault="000E67CB" w:rsidP="00496C24">
      <w:pPr>
        <w:pStyle w:val="a8"/>
        <w:rPr>
          <w:rFonts w:ascii="Arial" w:hAnsi="Arial" w:cs="Arial"/>
          <w:sz w:val="24"/>
          <w:szCs w:val="24"/>
          <w:lang w:val="en-US"/>
        </w:rPr>
      </w:pPr>
      <w:r w:rsidRPr="00A837DD">
        <w:rPr>
          <w:rFonts w:ascii="Arial" w:hAnsi="Arial" w:cs="Arial"/>
          <w:sz w:val="24"/>
          <w:szCs w:val="24"/>
          <w:lang w:val="en-US"/>
        </w:rPr>
        <w:t>Open this file in Notepad. Find the following section:</w:t>
      </w:r>
    </w:p>
    <w:p w:rsidR="00046B67" w:rsidRPr="00046B67" w:rsidRDefault="00046B67" w:rsidP="00046B67">
      <w:pPr>
        <w:pStyle w:val="a8"/>
        <w:rPr>
          <w:rFonts w:ascii="Arial" w:hAnsi="Arial" w:cs="Arial"/>
          <w:sz w:val="24"/>
          <w:szCs w:val="24"/>
          <w:lang w:val="en-US"/>
        </w:rPr>
      </w:pPr>
    </w:p>
    <w:p w:rsidR="00046B67" w:rsidRPr="00046B67" w:rsidRDefault="00046B67" w:rsidP="00046B67">
      <w:pPr>
        <w:pStyle w:val="a8"/>
        <w:rPr>
          <w:rFonts w:ascii="Courier New" w:hAnsi="Courier New" w:cs="Courier New"/>
          <w:sz w:val="20"/>
          <w:szCs w:val="20"/>
          <w:lang w:val="en-US"/>
        </w:rPr>
      </w:pPr>
      <w:r w:rsidRPr="00046B67">
        <w:rPr>
          <w:rFonts w:ascii="Courier New" w:hAnsi="Courier New" w:cs="Courier New"/>
          <w:sz w:val="20"/>
          <w:szCs w:val="20"/>
          <w:lang w:val="en-US"/>
        </w:rPr>
        <w:t>&lt;</w:t>
      </w:r>
      <w:proofErr w:type="spellStart"/>
      <w:r w:rsidRPr="00046B67">
        <w:rPr>
          <w:rFonts w:ascii="Courier New" w:hAnsi="Courier New" w:cs="Courier New"/>
          <w:sz w:val="20"/>
          <w:szCs w:val="20"/>
          <w:lang w:val="en-US"/>
        </w:rPr>
        <w:t>system.data</w:t>
      </w:r>
      <w:proofErr w:type="spellEnd"/>
      <w:r w:rsidRPr="00046B67">
        <w:rPr>
          <w:rFonts w:ascii="Courier New" w:hAnsi="Courier New" w:cs="Courier New"/>
          <w:sz w:val="20"/>
          <w:szCs w:val="20"/>
          <w:lang w:val="en-US"/>
        </w:rPr>
        <w:t>&gt;</w:t>
      </w:r>
    </w:p>
    <w:p w:rsidR="00046B67" w:rsidRPr="00046B67" w:rsidRDefault="00046B67" w:rsidP="00046B67">
      <w:pPr>
        <w:pStyle w:val="a8"/>
        <w:rPr>
          <w:rFonts w:ascii="Courier New" w:hAnsi="Courier New" w:cs="Courier New"/>
          <w:sz w:val="20"/>
          <w:szCs w:val="20"/>
          <w:lang w:val="en-US"/>
        </w:rPr>
      </w:pPr>
      <w:r w:rsidRPr="00046B67">
        <w:rPr>
          <w:rFonts w:ascii="Courier New" w:hAnsi="Courier New" w:cs="Courier New"/>
          <w:sz w:val="20"/>
          <w:szCs w:val="20"/>
          <w:lang w:val="en-US"/>
        </w:rPr>
        <w:t xml:space="preserve">    &lt;</w:t>
      </w:r>
      <w:proofErr w:type="spellStart"/>
      <w:r w:rsidRPr="00046B67">
        <w:rPr>
          <w:rFonts w:ascii="Courier New" w:hAnsi="Courier New" w:cs="Courier New"/>
          <w:sz w:val="20"/>
          <w:szCs w:val="20"/>
          <w:lang w:val="en-US"/>
        </w:rPr>
        <w:t>DbProviderFactories</w:t>
      </w:r>
      <w:proofErr w:type="spellEnd"/>
      <w:r w:rsidRPr="00046B67">
        <w:rPr>
          <w:rFonts w:ascii="Courier New" w:hAnsi="Courier New" w:cs="Courier New"/>
          <w:sz w:val="20"/>
          <w:szCs w:val="20"/>
          <w:lang w:val="en-US"/>
        </w:rPr>
        <w:t>&gt;</w:t>
      </w:r>
    </w:p>
    <w:p w:rsidR="00496C24" w:rsidRPr="00A837DD" w:rsidRDefault="00496C24" w:rsidP="00496C24">
      <w:pPr>
        <w:pStyle w:val="a8"/>
        <w:rPr>
          <w:rFonts w:ascii="Arial" w:hAnsi="Arial" w:cs="Arial"/>
          <w:sz w:val="24"/>
          <w:szCs w:val="24"/>
          <w:lang w:val="en-US"/>
        </w:rPr>
      </w:pPr>
    </w:p>
    <w:p w:rsidR="00046B67" w:rsidRDefault="000E67CB" w:rsidP="00046B67">
      <w:pPr>
        <w:pStyle w:val="a8"/>
        <w:rPr>
          <w:rFonts w:ascii="Arial" w:hAnsi="Arial" w:cs="Arial"/>
          <w:sz w:val="24"/>
          <w:szCs w:val="24"/>
          <w:lang w:val="en-US"/>
        </w:rPr>
      </w:pPr>
      <w:r w:rsidRPr="00A837DD">
        <w:rPr>
          <w:rFonts w:ascii="Arial" w:hAnsi="Arial" w:cs="Arial"/>
          <w:sz w:val="24"/>
          <w:szCs w:val="24"/>
          <w:lang w:val="en-US"/>
        </w:rPr>
        <w:t>Add the following line to this section:</w:t>
      </w:r>
    </w:p>
    <w:p w:rsidR="00046B67" w:rsidRDefault="00046B67" w:rsidP="00046B67">
      <w:pPr>
        <w:pStyle w:val="a8"/>
        <w:rPr>
          <w:rFonts w:ascii="Arial" w:hAnsi="Arial" w:cs="Arial"/>
          <w:sz w:val="24"/>
          <w:szCs w:val="24"/>
          <w:lang w:val="en-US"/>
        </w:rPr>
      </w:pPr>
    </w:p>
    <w:p w:rsidR="00046B67" w:rsidRPr="00046B67" w:rsidRDefault="00046B67" w:rsidP="00046B67">
      <w:pPr>
        <w:pStyle w:val="a8"/>
        <w:rPr>
          <w:rFonts w:ascii="Arial" w:hAnsi="Arial" w:cs="Arial"/>
          <w:sz w:val="24"/>
          <w:szCs w:val="24"/>
          <w:lang w:val="en-US"/>
        </w:rPr>
      </w:pPr>
    </w:p>
    <w:p w:rsidR="00046B67" w:rsidRPr="00046B67" w:rsidRDefault="00046B67" w:rsidP="00046B67">
      <w:pPr>
        <w:pStyle w:val="a8"/>
        <w:rPr>
          <w:rFonts w:ascii="Courier New" w:hAnsi="Courier New" w:cs="Courier New"/>
          <w:sz w:val="20"/>
          <w:szCs w:val="20"/>
          <w:lang w:val="en-US"/>
        </w:rPr>
      </w:pPr>
      <w:r w:rsidRPr="00046B67">
        <w:rPr>
          <w:rFonts w:ascii="Courier New" w:hAnsi="Courier New" w:cs="Courier New"/>
          <w:sz w:val="20"/>
          <w:szCs w:val="20"/>
          <w:lang w:val="en-US"/>
        </w:rPr>
        <w:t>&lt;add name="</w:t>
      </w:r>
      <w:proofErr w:type="spellStart"/>
      <w:r w:rsidRPr="00046B67">
        <w:rPr>
          <w:rFonts w:ascii="Courier New" w:hAnsi="Courier New" w:cs="Courier New"/>
          <w:sz w:val="20"/>
          <w:szCs w:val="20"/>
          <w:lang w:val="en-US"/>
        </w:rPr>
        <w:t>FirebirdClient</w:t>
      </w:r>
      <w:proofErr w:type="spellEnd"/>
      <w:r w:rsidRPr="00046B67">
        <w:rPr>
          <w:rFonts w:ascii="Courier New" w:hAnsi="Courier New" w:cs="Courier New"/>
          <w:sz w:val="20"/>
          <w:szCs w:val="20"/>
          <w:lang w:val="en-US"/>
        </w:rPr>
        <w:t xml:space="preserve"> Data Provider" </w:t>
      </w:r>
    </w:p>
    <w:p w:rsidR="00046B67" w:rsidRPr="00046B67" w:rsidRDefault="00046B67" w:rsidP="00046B67">
      <w:pPr>
        <w:pStyle w:val="a8"/>
        <w:rPr>
          <w:rFonts w:ascii="Courier New" w:hAnsi="Courier New" w:cs="Courier New"/>
          <w:sz w:val="20"/>
          <w:szCs w:val="20"/>
          <w:lang w:val="en-US"/>
        </w:rPr>
      </w:pPr>
      <w:r w:rsidRPr="00046B67">
        <w:rPr>
          <w:rFonts w:ascii="Courier New" w:hAnsi="Courier New" w:cs="Courier New"/>
          <w:sz w:val="20"/>
          <w:szCs w:val="20"/>
          <w:lang w:val="en-US"/>
        </w:rPr>
        <w:t xml:space="preserve">     </w:t>
      </w:r>
      <w:proofErr w:type="gramStart"/>
      <w:r w:rsidRPr="00046B67">
        <w:rPr>
          <w:rFonts w:ascii="Courier New" w:hAnsi="Courier New" w:cs="Courier New"/>
          <w:sz w:val="20"/>
          <w:szCs w:val="20"/>
          <w:lang w:val="en-US"/>
        </w:rPr>
        <w:t>invariant</w:t>
      </w:r>
      <w:proofErr w:type="gramEnd"/>
      <w:r w:rsidRPr="00046B67">
        <w:rPr>
          <w:rFonts w:ascii="Courier New" w:hAnsi="Courier New" w:cs="Courier New"/>
          <w:sz w:val="20"/>
          <w:szCs w:val="20"/>
          <w:lang w:val="en-US"/>
        </w:rPr>
        <w:t>="</w:t>
      </w:r>
      <w:proofErr w:type="spellStart"/>
      <w:r w:rsidRPr="00046B67">
        <w:rPr>
          <w:rFonts w:ascii="Courier New" w:hAnsi="Courier New" w:cs="Courier New"/>
          <w:sz w:val="20"/>
          <w:szCs w:val="20"/>
          <w:lang w:val="en-US"/>
        </w:rPr>
        <w:t>FirebirdSql.Data.FirebirdClient</w:t>
      </w:r>
      <w:proofErr w:type="spellEnd"/>
      <w:r w:rsidRPr="00046B67">
        <w:rPr>
          <w:rFonts w:ascii="Courier New" w:hAnsi="Courier New" w:cs="Courier New"/>
          <w:sz w:val="20"/>
          <w:szCs w:val="20"/>
          <w:lang w:val="en-US"/>
        </w:rPr>
        <w:t xml:space="preserve">" </w:t>
      </w:r>
    </w:p>
    <w:p w:rsidR="00046B67" w:rsidRPr="00046B67" w:rsidRDefault="00046B67" w:rsidP="00046B67">
      <w:pPr>
        <w:pStyle w:val="a8"/>
        <w:rPr>
          <w:rFonts w:ascii="Courier New" w:hAnsi="Courier New" w:cs="Courier New"/>
          <w:sz w:val="20"/>
          <w:szCs w:val="20"/>
          <w:lang w:val="en-US"/>
        </w:rPr>
      </w:pPr>
      <w:r w:rsidRPr="00046B67">
        <w:rPr>
          <w:rFonts w:ascii="Courier New" w:hAnsi="Courier New" w:cs="Courier New"/>
          <w:sz w:val="20"/>
          <w:szCs w:val="20"/>
          <w:lang w:val="en-US"/>
        </w:rPr>
        <w:t xml:space="preserve">     </w:t>
      </w:r>
      <w:proofErr w:type="gramStart"/>
      <w:r w:rsidRPr="00046B67">
        <w:rPr>
          <w:rFonts w:ascii="Courier New" w:hAnsi="Courier New" w:cs="Courier New"/>
          <w:sz w:val="20"/>
          <w:szCs w:val="20"/>
          <w:lang w:val="en-US"/>
        </w:rPr>
        <w:t>description</w:t>
      </w:r>
      <w:proofErr w:type="gramEnd"/>
      <w:r w:rsidRPr="00046B67">
        <w:rPr>
          <w:rFonts w:ascii="Courier New" w:hAnsi="Courier New" w:cs="Courier New"/>
          <w:sz w:val="20"/>
          <w:szCs w:val="20"/>
          <w:lang w:val="en-US"/>
        </w:rPr>
        <w:t xml:space="preserve">=".Net Framework Data Provider for Firebird" </w:t>
      </w:r>
    </w:p>
    <w:p w:rsidR="00046B67" w:rsidRPr="00046B67" w:rsidRDefault="00046B67" w:rsidP="00046B67">
      <w:pPr>
        <w:pStyle w:val="a8"/>
        <w:rPr>
          <w:rFonts w:ascii="Courier New" w:hAnsi="Courier New" w:cs="Courier New"/>
          <w:sz w:val="20"/>
          <w:szCs w:val="20"/>
          <w:lang w:val="en-US"/>
        </w:rPr>
      </w:pPr>
      <w:r w:rsidRPr="00046B67">
        <w:rPr>
          <w:rFonts w:ascii="Courier New" w:hAnsi="Courier New" w:cs="Courier New"/>
          <w:sz w:val="20"/>
          <w:szCs w:val="20"/>
          <w:lang w:val="en-US"/>
        </w:rPr>
        <w:t xml:space="preserve">     </w:t>
      </w:r>
      <w:proofErr w:type="gramStart"/>
      <w:r w:rsidRPr="00046B67">
        <w:rPr>
          <w:rFonts w:ascii="Courier New" w:hAnsi="Courier New" w:cs="Courier New"/>
          <w:sz w:val="20"/>
          <w:szCs w:val="20"/>
          <w:lang w:val="en-US"/>
        </w:rPr>
        <w:t>type</w:t>
      </w:r>
      <w:proofErr w:type="gramEnd"/>
      <w:r w:rsidRPr="00046B67">
        <w:rPr>
          <w:rFonts w:ascii="Courier New" w:hAnsi="Courier New" w:cs="Courier New"/>
          <w:sz w:val="20"/>
          <w:szCs w:val="20"/>
          <w:lang w:val="en-US"/>
        </w:rPr>
        <w:t>="</w:t>
      </w:r>
      <w:proofErr w:type="spellStart"/>
      <w:r w:rsidRPr="00046B67">
        <w:rPr>
          <w:rFonts w:ascii="Courier New" w:hAnsi="Courier New" w:cs="Courier New"/>
          <w:sz w:val="20"/>
          <w:szCs w:val="20"/>
          <w:lang w:val="en-US"/>
        </w:rPr>
        <w:t>FirebirdSql.Data.FirebirdClient.FirebirdClientFactory</w:t>
      </w:r>
      <w:proofErr w:type="spellEnd"/>
      <w:r w:rsidRPr="00046B67">
        <w:rPr>
          <w:rFonts w:ascii="Courier New" w:hAnsi="Courier New" w:cs="Courier New"/>
          <w:sz w:val="20"/>
          <w:szCs w:val="20"/>
          <w:lang w:val="en-US"/>
        </w:rPr>
        <w:t xml:space="preserve">, </w:t>
      </w:r>
    </w:p>
    <w:p w:rsidR="00046B67" w:rsidRPr="00046B67" w:rsidRDefault="00046B67" w:rsidP="00046B67">
      <w:pPr>
        <w:pStyle w:val="a8"/>
        <w:rPr>
          <w:rFonts w:ascii="Courier New" w:hAnsi="Courier New" w:cs="Courier New"/>
          <w:sz w:val="20"/>
          <w:szCs w:val="20"/>
          <w:lang w:val="en-US"/>
        </w:rPr>
      </w:pPr>
      <w:r w:rsidRPr="00046B67">
        <w:rPr>
          <w:rFonts w:ascii="Courier New" w:hAnsi="Courier New" w:cs="Courier New"/>
          <w:sz w:val="20"/>
          <w:szCs w:val="20"/>
          <w:lang w:val="en-US"/>
        </w:rPr>
        <w:t xml:space="preserve">           </w:t>
      </w:r>
      <w:proofErr w:type="spellStart"/>
      <w:r w:rsidRPr="00046B67">
        <w:rPr>
          <w:rFonts w:ascii="Courier New" w:hAnsi="Courier New" w:cs="Courier New"/>
          <w:sz w:val="20"/>
          <w:szCs w:val="20"/>
          <w:lang w:val="en-US"/>
        </w:rPr>
        <w:t>FirebirdSql.Data.FirebirdClient</w:t>
      </w:r>
      <w:proofErr w:type="spellEnd"/>
      <w:r w:rsidRPr="00046B67">
        <w:rPr>
          <w:rFonts w:ascii="Courier New" w:hAnsi="Courier New" w:cs="Courier New"/>
          <w:sz w:val="20"/>
          <w:szCs w:val="20"/>
          <w:lang w:val="en-US"/>
        </w:rPr>
        <w:t xml:space="preserve">, Version=4.10.0.0, Culture=neutral, </w:t>
      </w:r>
    </w:p>
    <w:p w:rsidR="00046B67" w:rsidRPr="00046B67" w:rsidRDefault="00046B67" w:rsidP="00046B67">
      <w:pPr>
        <w:pStyle w:val="a8"/>
        <w:rPr>
          <w:rFonts w:ascii="Courier New" w:hAnsi="Courier New" w:cs="Courier New"/>
          <w:sz w:val="20"/>
          <w:szCs w:val="20"/>
          <w:lang w:val="en-US"/>
        </w:rPr>
      </w:pPr>
      <w:r w:rsidRPr="00046B67">
        <w:rPr>
          <w:rFonts w:ascii="Courier New" w:hAnsi="Courier New" w:cs="Courier New"/>
          <w:sz w:val="20"/>
          <w:szCs w:val="20"/>
          <w:lang w:val="en-US"/>
        </w:rPr>
        <w:t xml:space="preserve">           </w:t>
      </w:r>
      <w:proofErr w:type="spellStart"/>
      <w:r w:rsidRPr="00046B67">
        <w:rPr>
          <w:rFonts w:ascii="Courier New" w:hAnsi="Courier New" w:cs="Courier New"/>
          <w:sz w:val="20"/>
          <w:szCs w:val="20"/>
          <w:lang w:val="en-US"/>
        </w:rPr>
        <w:t>PublicKeyToken</w:t>
      </w:r>
      <w:proofErr w:type="spellEnd"/>
      <w:r w:rsidRPr="00046B67">
        <w:rPr>
          <w:rFonts w:ascii="Courier New" w:hAnsi="Courier New" w:cs="Courier New"/>
          <w:sz w:val="20"/>
          <w:szCs w:val="20"/>
          <w:lang w:val="en-US"/>
        </w:rPr>
        <w:t>=3750abcc3150b00c" /&gt;</w:t>
      </w:r>
    </w:p>
    <w:p w:rsidR="00496C24" w:rsidRPr="00A837DD" w:rsidRDefault="00496C24" w:rsidP="00496C24">
      <w:pPr>
        <w:pStyle w:val="a8"/>
        <w:rPr>
          <w:rFonts w:ascii="Arial" w:hAnsi="Arial" w:cs="Arial"/>
          <w:sz w:val="24"/>
          <w:szCs w:val="24"/>
          <w:lang w:val="en-US"/>
        </w:rPr>
      </w:pPr>
    </w:p>
    <w:p w:rsidR="00496C24" w:rsidRDefault="00496C24" w:rsidP="00496C24">
      <w:pPr>
        <w:pStyle w:val="a8"/>
        <w:jc w:val="both"/>
        <w:rPr>
          <w:rFonts w:ascii="Arial" w:hAnsi="Arial" w:cs="Arial"/>
          <w:lang w:val="en-US"/>
        </w:rPr>
      </w:pPr>
    </w:p>
    <w:p w:rsidR="00046B67" w:rsidRPr="00A837DD" w:rsidRDefault="00046B67" w:rsidP="00496C24">
      <w:pPr>
        <w:pStyle w:val="a8"/>
        <w:jc w:val="both"/>
        <w:rPr>
          <w:rFonts w:ascii="Arial" w:hAnsi="Arial" w:cs="Arial"/>
          <w:lang w:val="en-US"/>
        </w:rPr>
      </w:pPr>
    </w:p>
    <w:p w:rsidR="00496C24" w:rsidRPr="00A837DD" w:rsidRDefault="000E67CB" w:rsidP="00496C24">
      <w:pPr>
        <w:pStyle w:val="a8"/>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A837DD">
        <w:rPr>
          <w:rFonts w:ascii="Arial" w:hAnsi="Arial" w:cs="Arial"/>
          <w:b/>
          <w:sz w:val="24"/>
          <w:lang w:val="en-US"/>
        </w:rPr>
        <w:lastRenderedPageBreak/>
        <w:t>Note</w:t>
      </w:r>
    </w:p>
    <w:p w:rsidR="00496C24" w:rsidRPr="00A837DD" w:rsidRDefault="003F7824" w:rsidP="00496C24">
      <w:pPr>
        <w:pStyle w:val="a8"/>
        <w:pBdr>
          <w:top w:val="single" w:sz="4" w:space="1" w:color="auto"/>
          <w:left w:val="single" w:sz="4" w:space="4" w:color="auto"/>
          <w:bottom w:val="single" w:sz="4" w:space="1" w:color="auto"/>
          <w:right w:val="single" w:sz="4" w:space="4" w:color="auto"/>
        </w:pBdr>
        <w:jc w:val="both"/>
        <w:rPr>
          <w:rFonts w:ascii="Arial" w:hAnsi="Arial" w:cs="Arial"/>
          <w:sz w:val="24"/>
          <w:lang w:val="en-US"/>
        </w:rPr>
      </w:pPr>
      <w:r>
        <w:rPr>
          <w:rFonts w:ascii="Arial" w:hAnsi="Arial" w:cs="Arial"/>
          <w:sz w:val="24"/>
          <w:lang w:val="en-US"/>
        </w:rPr>
        <w:t xml:space="preserve">The settings we have configured here are </w:t>
      </w:r>
      <w:r w:rsidR="000E67CB" w:rsidRPr="00A837DD">
        <w:rPr>
          <w:rFonts w:ascii="Arial" w:hAnsi="Arial" w:cs="Arial"/>
          <w:sz w:val="24"/>
          <w:lang w:val="en-US"/>
        </w:rPr>
        <w:t>valid for version 4.10.0.</w:t>
      </w:r>
    </w:p>
    <w:p w:rsidR="00496C24" w:rsidRPr="00A837DD" w:rsidRDefault="00496C24" w:rsidP="00496C24">
      <w:pPr>
        <w:pStyle w:val="a8"/>
        <w:rPr>
          <w:rFonts w:ascii="Arial" w:hAnsi="Arial" w:cs="Arial"/>
          <w:sz w:val="24"/>
          <w:szCs w:val="24"/>
          <w:lang w:val="en-US"/>
        </w:rPr>
      </w:pPr>
    </w:p>
    <w:p w:rsidR="00496C24" w:rsidRPr="00A837DD" w:rsidRDefault="000E67CB" w:rsidP="00496C24">
      <w:pPr>
        <w:pStyle w:val="a8"/>
        <w:rPr>
          <w:rFonts w:ascii="Arial" w:hAnsi="Arial" w:cs="Arial"/>
          <w:sz w:val="24"/>
          <w:szCs w:val="24"/>
          <w:lang w:val="en-US"/>
        </w:rPr>
      </w:pPr>
      <w:r w:rsidRPr="00A837DD">
        <w:rPr>
          <w:rFonts w:ascii="Arial" w:hAnsi="Arial" w:cs="Arial"/>
          <w:sz w:val="24"/>
          <w:szCs w:val="24"/>
          <w:lang w:val="en-US"/>
        </w:rPr>
        <w:t xml:space="preserve">Do the same for </w:t>
      </w:r>
      <w:proofErr w:type="spellStart"/>
      <w:r w:rsidRPr="00A837DD">
        <w:rPr>
          <w:rFonts w:ascii="Arial" w:hAnsi="Arial" w:cs="Arial"/>
          <w:sz w:val="24"/>
          <w:szCs w:val="24"/>
          <w:lang w:val="en-US"/>
        </w:rPr>
        <w:t>machine.config</w:t>
      </w:r>
      <w:proofErr w:type="spellEnd"/>
      <w:r w:rsidRPr="00A837DD">
        <w:rPr>
          <w:rFonts w:ascii="Arial" w:hAnsi="Arial" w:cs="Arial"/>
          <w:sz w:val="24"/>
          <w:szCs w:val="24"/>
          <w:lang w:val="en-US"/>
        </w:rPr>
        <w:t xml:space="preserve"> located at c:\Windows\Microsoft.NET\Framework64\v4.0.30319\Config\</w:t>
      </w:r>
    </w:p>
    <w:p w:rsidR="00496C24" w:rsidRPr="00A837DD" w:rsidRDefault="00496C24" w:rsidP="00496C24">
      <w:pPr>
        <w:pStyle w:val="a8"/>
        <w:rPr>
          <w:rFonts w:ascii="Arial" w:hAnsi="Arial" w:cs="Arial"/>
          <w:sz w:val="24"/>
          <w:szCs w:val="24"/>
          <w:lang w:val="en-US"/>
        </w:rPr>
      </w:pPr>
    </w:p>
    <w:p w:rsidR="00496C24" w:rsidRPr="00A837DD" w:rsidRDefault="000E67CB" w:rsidP="00496C24">
      <w:pPr>
        <w:pStyle w:val="a8"/>
        <w:rPr>
          <w:rFonts w:ascii="Arial" w:hAnsi="Arial" w:cs="Arial"/>
          <w:sz w:val="24"/>
          <w:szCs w:val="24"/>
          <w:lang w:val="en-US"/>
        </w:rPr>
      </w:pPr>
      <w:r w:rsidRPr="00A837DD">
        <w:rPr>
          <w:rFonts w:ascii="Arial" w:hAnsi="Arial" w:cs="Arial"/>
          <w:sz w:val="24"/>
          <w:szCs w:val="24"/>
          <w:lang w:val="en-US"/>
        </w:rPr>
        <w:t xml:space="preserve">The installation is </w:t>
      </w:r>
      <w:r w:rsidR="00680F92">
        <w:rPr>
          <w:rFonts w:ascii="Arial" w:hAnsi="Arial" w:cs="Arial"/>
          <w:sz w:val="24"/>
          <w:szCs w:val="24"/>
          <w:lang w:val="en-US"/>
        </w:rPr>
        <w:t>complete</w:t>
      </w:r>
      <w:r w:rsidRPr="00A837DD">
        <w:rPr>
          <w:rFonts w:ascii="Arial" w:hAnsi="Arial" w:cs="Arial"/>
          <w:sz w:val="24"/>
          <w:szCs w:val="24"/>
          <w:lang w:val="en-US"/>
        </w:rPr>
        <w:t>.</w:t>
      </w:r>
    </w:p>
    <w:p w:rsidR="00496C24" w:rsidRPr="00A837DD" w:rsidRDefault="00496C24" w:rsidP="00496C24">
      <w:pPr>
        <w:pStyle w:val="a8"/>
        <w:rPr>
          <w:rFonts w:ascii="Arial" w:hAnsi="Arial" w:cs="Arial"/>
          <w:sz w:val="24"/>
          <w:szCs w:val="24"/>
          <w:lang w:val="en-US"/>
        </w:rPr>
      </w:pPr>
    </w:p>
    <w:p w:rsidR="00496C24" w:rsidRPr="00A837DD" w:rsidRDefault="000E67CB" w:rsidP="00496C24">
      <w:pPr>
        <w:pStyle w:val="a8"/>
        <w:rPr>
          <w:rFonts w:ascii="Arial" w:hAnsi="Arial" w:cs="Arial"/>
          <w:sz w:val="24"/>
          <w:szCs w:val="24"/>
          <w:lang w:val="en-US"/>
        </w:rPr>
      </w:pPr>
      <w:r w:rsidRPr="00A837DD">
        <w:rPr>
          <w:rFonts w:ascii="Arial" w:hAnsi="Arial" w:cs="Arial"/>
          <w:sz w:val="24"/>
          <w:szCs w:val="24"/>
          <w:lang w:val="en-US"/>
        </w:rPr>
        <w:t xml:space="preserve">To make sure that everything has been successfully installed, start Visual Studio 2015. Find the server explorer and try to connect </w:t>
      </w:r>
      <w:proofErr w:type="gramStart"/>
      <w:r w:rsidRPr="00A837DD">
        <w:rPr>
          <w:rFonts w:ascii="Arial" w:hAnsi="Arial" w:cs="Arial"/>
          <w:sz w:val="24"/>
          <w:szCs w:val="24"/>
          <w:lang w:val="en-US"/>
        </w:rPr>
        <w:t xml:space="preserve">to </w:t>
      </w:r>
      <w:r w:rsidR="00680F92">
        <w:rPr>
          <w:rFonts w:ascii="Arial" w:hAnsi="Arial" w:cs="Arial"/>
          <w:sz w:val="24"/>
          <w:szCs w:val="24"/>
          <w:lang w:val="en-US"/>
        </w:rPr>
        <w:t xml:space="preserve"> an</w:t>
      </w:r>
      <w:proofErr w:type="gramEnd"/>
      <w:r w:rsidRPr="00A837DD">
        <w:rPr>
          <w:rFonts w:ascii="Arial" w:hAnsi="Arial" w:cs="Arial"/>
          <w:sz w:val="24"/>
          <w:szCs w:val="24"/>
          <w:lang w:val="en-US"/>
        </w:rPr>
        <w:t xml:space="preserve"> existing Firebird database.</w:t>
      </w:r>
    </w:p>
    <w:p w:rsidR="00496C24" w:rsidRDefault="00496C24" w:rsidP="00046B67">
      <w:pPr>
        <w:rPr>
          <w:ins w:id="3" w:author="Helen" w:date="2017-10-08T08:28:00Z"/>
          <w:rFonts w:ascii="Arial" w:hAnsi="Arial" w:cs="Arial"/>
          <w:sz w:val="24"/>
          <w:szCs w:val="24"/>
          <w:lang w:val="en-US"/>
        </w:rPr>
      </w:pPr>
    </w:p>
    <w:p w:rsidR="005623E9" w:rsidRDefault="003F048D" w:rsidP="00046B67">
      <w:pPr>
        <w:rPr>
          <w:ins w:id="4" w:author="Denis" w:date="2017-10-29T16:45:00Z"/>
          <w:rFonts w:ascii="Arial" w:hAnsi="Arial" w:cs="Arial"/>
          <w:sz w:val="24"/>
          <w:szCs w:val="24"/>
          <w:highlight w:val="yellow"/>
          <w:lang w:val="en-US"/>
        </w:rPr>
      </w:pPr>
      <w:ins w:id="5" w:author="Helen" w:date="2017-10-08T08:28:00Z">
        <w:r w:rsidRPr="003F048D">
          <w:rPr>
            <w:rFonts w:ascii="Arial" w:hAnsi="Arial" w:cs="Arial"/>
            <w:sz w:val="24"/>
            <w:szCs w:val="24"/>
            <w:highlight w:val="yellow"/>
            <w:lang w:val="en-US"/>
            <w:rPrChange w:id="6" w:author="Helen" w:date="2017-10-08T08:31:00Z">
              <w:rPr>
                <w:rFonts w:ascii="Arial" w:hAnsi="Arial" w:cs="Arial"/>
                <w:sz w:val="24"/>
                <w:szCs w:val="24"/>
                <w:lang w:val="en-US"/>
              </w:rPr>
            </w:rPrChange>
          </w:rPr>
          <w:t xml:space="preserve">Denis:  Would you please contact </w:t>
        </w:r>
      </w:ins>
      <w:proofErr w:type="spellStart"/>
      <w:ins w:id="7" w:author="Helen" w:date="2017-10-08T08:30:00Z">
        <w:r w:rsidRPr="003F048D">
          <w:rPr>
            <w:rFonts w:ascii="Arial" w:hAnsi="Arial" w:cs="Arial"/>
            <w:sz w:val="24"/>
            <w:szCs w:val="24"/>
            <w:highlight w:val="yellow"/>
            <w:lang w:val="en-US"/>
            <w:rPrChange w:id="8" w:author="Helen" w:date="2017-10-08T08:31:00Z">
              <w:rPr>
                <w:rFonts w:ascii="Arial" w:hAnsi="Arial" w:cs="Arial"/>
                <w:sz w:val="24"/>
                <w:szCs w:val="24"/>
                <w:lang w:val="en-US"/>
              </w:rPr>
            </w:rPrChange>
          </w:rPr>
          <w:t>Jiří</w:t>
        </w:r>
        <w:proofErr w:type="spellEnd"/>
        <w:r w:rsidRPr="003F048D">
          <w:rPr>
            <w:rFonts w:ascii="Arial" w:hAnsi="Arial" w:cs="Arial"/>
            <w:sz w:val="24"/>
            <w:szCs w:val="24"/>
            <w:highlight w:val="yellow"/>
            <w:lang w:val="en-US"/>
            <w:rPrChange w:id="9" w:author="Helen" w:date="2017-10-08T08:31:00Z">
              <w:rPr>
                <w:rFonts w:ascii="Arial" w:hAnsi="Arial" w:cs="Arial"/>
                <w:sz w:val="24"/>
                <w:szCs w:val="24"/>
                <w:lang w:val="en-US"/>
              </w:rPr>
            </w:rPrChange>
          </w:rPr>
          <w:t xml:space="preserve"> </w:t>
        </w:r>
        <w:proofErr w:type="spellStart"/>
        <w:r w:rsidRPr="003F048D">
          <w:rPr>
            <w:rFonts w:ascii="Arial" w:hAnsi="Arial" w:cs="Arial"/>
            <w:sz w:val="24"/>
            <w:szCs w:val="24"/>
            <w:highlight w:val="yellow"/>
            <w:lang w:val="en-US"/>
            <w:rPrChange w:id="10" w:author="Helen" w:date="2017-10-08T08:31:00Z">
              <w:rPr>
                <w:rFonts w:ascii="Arial" w:hAnsi="Arial" w:cs="Arial"/>
                <w:sz w:val="24"/>
                <w:szCs w:val="24"/>
                <w:lang w:val="en-US"/>
              </w:rPr>
            </w:rPrChange>
          </w:rPr>
          <w:t>Činčura</w:t>
        </w:r>
        <w:proofErr w:type="spellEnd"/>
        <w:r w:rsidRPr="003F048D">
          <w:rPr>
            <w:rFonts w:ascii="Arial" w:hAnsi="Arial" w:cs="Arial"/>
            <w:sz w:val="24"/>
            <w:szCs w:val="24"/>
            <w:highlight w:val="yellow"/>
            <w:lang w:val="en-US"/>
            <w:rPrChange w:id="11" w:author="Helen" w:date="2017-10-08T08:31:00Z">
              <w:rPr>
                <w:rFonts w:ascii="Arial" w:hAnsi="Arial" w:cs="Arial"/>
                <w:sz w:val="24"/>
                <w:szCs w:val="24"/>
                <w:lang w:val="en-US"/>
              </w:rPr>
            </w:rPrChange>
          </w:rPr>
          <w:t xml:space="preserve"> &lt;jiri@cincura.net&gt; and ask him for English language screenshots</w:t>
        </w:r>
      </w:ins>
      <w:ins w:id="12" w:author="Helen" w:date="2017-10-08T08:31:00Z">
        <w:r w:rsidRPr="003F048D">
          <w:rPr>
            <w:rFonts w:ascii="Arial" w:hAnsi="Arial" w:cs="Arial"/>
            <w:sz w:val="24"/>
            <w:szCs w:val="24"/>
            <w:highlight w:val="yellow"/>
            <w:lang w:val="en-US"/>
            <w:rPrChange w:id="13" w:author="Helen" w:date="2017-10-08T08:31:00Z">
              <w:rPr>
                <w:rFonts w:ascii="Arial" w:hAnsi="Arial" w:cs="Arial"/>
                <w:sz w:val="24"/>
                <w:szCs w:val="24"/>
                <w:lang w:val="en-US"/>
              </w:rPr>
            </w:rPrChange>
          </w:rPr>
          <w:t xml:space="preserve"> to replace these</w:t>
        </w:r>
      </w:ins>
      <w:ins w:id="14" w:author="Helen" w:date="2017-10-21T15:29:00Z">
        <w:r w:rsidR="003F7824">
          <w:rPr>
            <w:rFonts w:ascii="Arial" w:hAnsi="Arial" w:cs="Arial"/>
            <w:sz w:val="24"/>
            <w:szCs w:val="24"/>
            <w:highlight w:val="yellow"/>
            <w:lang w:val="en-US"/>
          </w:rPr>
          <w:t xml:space="preserve">? He might be able to ask </w:t>
        </w:r>
      </w:ins>
      <w:ins w:id="15" w:author="Helen" w:date="2017-10-21T15:30:00Z">
        <w:r w:rsidR="003F7824">
          <w:rPr>
            <w:rFonts w:ascii="Arial" w:hAnsi="Arial" w:cs="Arial"/>
            <w:sz w:val="24"/>
            <w:szCs w:val="24"/>
            <w:highlight w:val="yellow"/>
            <w:lang w:val="en-US"/>
          </w:rPr>
          <w:t>for a volunteer from his firebird-net-provider group on Google</w:t>
        </w:r>
        <w:r w:rsidR="00E70D7A">
          <w:rPr>
            <w:rFonts w:ascii="Arial" w:hAnsi="Arial" w:cs="Arial"/>
            <w:sz w:val="24"/>
            <w:szCs w:val="24"/>
            <w:highlight w:val="yellow"/>
            <w:lang w:val="en-US"/>
          </w:rPr>
          <w:t xml:space="preserve"> groups.</w:t>
        </w:r>
      </w:ins>
    </w:p>
    <w:p w:rsidR="000F654B" w:rsidRPr="000F654B" w:rsidRDefault="000F654B" w:rsidP="00046B67">
      <w:pPr>
        <w:rPr>
          <w:rFonts w:ascii="Arial" w:hAnsi="Arial" w:cs="Arial"/>
          <w:sz w:val="24"/>
          <w:szCs w:val="24"/>
          <w:highlight w:val="yellow"/>
          <w:lang w:val="en-US"/>
        </w:rPr>
      </w:pPr>
      <w:ins w:id="16" w:author="Denis" w:date="2017-10-29T16:46:00Z">
        <w:r w:rsidRPr="000F654B">
          <w:rPr>
            <w:rFonts w:ascii="Arial" w:hAnsi="Arial" w:cs="Arial"/>
            <w:sz w:val="24"/>
            <w:szCs w:val="24"/>
            <w:lang w:val="en-US"/>
            <w:rPrChange w:id="17" w:author="Denis" w:date="2017-10-29T16:46:00Z">
              <w:rPr>
                <w:rFonts w:ascii="Arial" w:hAnsi="Arial" w:cs="Arial"/>
                <w:sz w:val="24"/>
                <w:szCs w:val="24"/>
              </w:rPr>
            </w:rPrChange>
          </w:rPr>
          <w:t>I intend to correct the above, including taking into account the innovations in the installation of Visual Studio 2017.</w:t>
        </w:r>
      </w:ins>
    </w:p>
    <w:p w:rsidR="00046B67" w:rsidRPr="00046B67" w:rsidRDefault="00046B67" w:rsidP="00046B67">
      <w:pPr>
        <w:jc w:val="center"/>
        <w:rPr>
          <w:rFonts w:ascii="Arial" w:hAnsi="Arial" w:cs="Arial"/>
          <w:color w:val="FF0000"/>
          <w:sz w:val="24"/>
          <w:szCs w:val="24"/>
          <w:lang w:val="en-US"/>
        </w:rPr>
      </w:pPr>
    </w:p>
    <w:p w:rsidR="00496C24" w:rsidRDefault="00C578E8" w:rsidP="00496C24">
      <w:pPr>
        <w:pStyle w:val="a8"/>
        <w:rPr>
          <w:rFonts w:ascii="Arial" w:hAnsi="Arial" w:cs="Arial"/>
          <w:sz w:val="24"/>
          <w:szCs w:val="24"/>
          <w:lang w:val="en-US"/>
        </w:rPr>
      </w:pPr>
      <w:r>
        <w:rPr>
          <w:rFonts w:ascii="Arial" w:hAnsi="Arial" w:cs="Arial"/>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78pt;height:255.75pt">
            <v:imagedata r:id="rId13" o:title="choose data source"/>
          </v:shape>
        </w:pict>
      </w:r>
    </w:p>
    <w:p w:rsidR="00C578E8" w:rsidRPr="00A837DD" w:rsidRDefault="00C578E8" w:rsidP="00496C24">
      <w:pPr>
        <w:pStyle w:val="a8"/>
        <w:rPr>
          <w:rFonts w:ascii="Arial" w:hAnsi="Arial" w:cs="Arial"/>
          <w:sz w:val="24"/>
          <w:szCs w:val="24"/>
          <w:lang w:val="en-US"/>
        </w:rPr>
      </w:pPr>
    </w:p>
    <w:p w:rsidR="00C578E8" w:rsidRPr="00A837DD" w:rsidRDefault="00706831" w:rsidP="00496C24">
      <w:pPr>
        <w:pStyle w:val="a8"/>
        <w:jc w:val="center"/>
        <w:rPr>
          <w:rFonts w:ascii="Arial" w:hAnsi="Arial" w:cs="Arial"/>
          <w:sz w:val="24"/>
          <w:szCs w:val="24"/>
          <w:lang w:val="en-US"/>
        </w:rPr>
      </w:pPr>
      <w:r>
        <w:rPr>
          <w:rFonts w:ascii="Arial" w:hAnsi="Arial" w:cs="Arial"/>
          <w:sz w:val="24"/>
          <w:szCs w:val="24"/>
          <w:lang w:val="en-US"/>
        </w:rPr>
        <w:lastRenderedPageBreak/>
        <w:pict>
          <v:shape id="_x0000_i1031" type="#_x0000_t75" style="width:423.75pt;height:357pt">
            <v:imagedata r:id="rId14" o:title="add connection"/>
          </v:shape>
        </w:pict>
      </w:r>
    </w:p>
    <w:p w:rsidR="00496C24" w:rsidRPr="00A837DD" w:rsidRDefault="00496C24" w:rsidP="00496C24">
      <w:pPr>
        <w:pStyle w:val="a8"/>
        <w:jc w:val="center"/>
        <w:rPr>
          <w:rFonts w:ascii="Arial" w:hAnsi="Arial" w:cs="Arial"/>
          <w:sz w:val="24"/>
          <w:szCs w:val="24"/>
          <w:lang w:val="en-US"/>
        </w:rPr>
      </w:pPr>
    </w:p>
    <w:p w:rsidR="00496C24" w:rsidRDefault="00496C24" w:rsidP="00496C24">
      <w:pPr>
        <w:pStyle w:val="a8"/>
        <w:rPr>
          <w:rFonts w:ascii="Arial" w:hAnsi="Arial" w:cs="Arial"/>
          <w:sz w:val="24"/>
          <w:szCs w:val="24"/>
          <w:lang w:val="en-US"/>
        </w:rPr>
      </w:pPr>
    </w:p>
    <w:p w:rsidR="000F654B" w:rsidRDefault="000F654B" w:rsidP="000F654B">
      <w:pPr>
        <w:pStyle w:val="a8"/>
        <w:jc w:val="center"/>
        <w:rPr>
          <w:rFonts w:ascii="Arial" w:hAnsi="Arial" w:cs="Arial"/>
          <w:sz w:val="24"/>
          <w:szCs w:val="24"/>
          <w:lang w:val="en-US"/>
        </w:rPr>
      </w:pPr>
      <w:r>
        <w:rPr>
          <w:rFonts w:ascii="Arial" w:hAnsi="Arial" w:cs="Arial"/>
          <w:sz w:val="24"/>
          <w:szCs w:val="24"/>
          <w:lang w:val="en-US"/>
        </w:rPr>
        <w:pict>
          <v:shape id="_x0000_i1032" type="#_x0000_t75" style="width:188.25pt;height:123.75pt">
            <v:imagedata r:id="rId15" o:title="connection succeeded"/>
          </v:shape>
        </w:pict>
      </w:r>
    </w:p>
    <w:p w:rsidR="000F654B" w:rsidRDefault="000F654B" w:rsidP="00496C24">
      <w:pPr>
        <w:pStyle w:val="a8"/>
        <w:rPr>
          <w:rFonts w:ascii="Arial" w:hAnsi="Arial" w:cs="Arial"/>
          <w:sz w:val="24"/>
          <w:szCs w:val="24"/>
          <w:lang w:val="en-US"/>
        </w:rPr>
      </w:pPr>
    </w:p>
    <w:p w:rsidR="00706831" w:rsidRPr="00A837DD" w:rsidRDefault="00706831" w:rsidP="00496C24">
      <w:pPr>
        <w:pStyle w:val="a8"/>
        <w:rPr>
          <w:rFonts w:ascii="Arial" w:hAnsi="Arial" w:cs="Arial"/>
          <w:sz w:val="24"/>
          <w:szCs w:val="24"/>
          <w:lang w:val="en-US"/>
        </w:rPr>
      </w:pPr>
    </w:p>
    <w:p w:rsidR="00496C24" w:rsidRPr="00A837DD" w:rsidRDefault="00496C24" w:rsidP="00496C24">
      <w:pPr>
        <w:pStyle w:val="a8"/>
        <w:jc w:val="center"/>
        <w:rPr>
          <w:rFonts w:ascii="Arial" w:hAnsi="Arial" w:cs="Arial"/>
          <w:sz w:val="24"/>
          <w:szCs w:val="24"/>
          <w:lang w:val="en-US"/>
        </w:rPr>
      </w:pPr>
    </w:p>
    <w:p w:rsidR="00496C24" w:rsidRPr="00A837DD" w:rsidRDefault="00496C24" w:rsidP="00496C24">
      <w:pPr>
        <w:pStyle w:val="a8"/>
        <w:rPr>
          <w:rFonts w:ascii="Arial" w:hAnsi="Arial" w:cs="Arial"/>
          <w:sz w:val="24"/>
          <w:szCs w:val="24"/>
          <w:lang w:val="en-US"/>
        </w:rPr>
      </w:pPr>
    </w:p>
    <w:p w:rsidR="00496C24" w:rsidRPr="00A837DD" w:rsidRDefault="000E67CB" w:rsidP="00496C24">
      <w:pPr>
        <w:pStyle w:val="2"/>
        <w:rPr>
          <w:rFonts w:ascii="Arial" w:hAnsi="Arial" w:cs="Arial"/>
          <w:lang w:val="en-US"/>
        </w:rPr>
      </w:pPr>
      <w:bookmarkStart w:id="18" w:name="_Toc442628678"/>
      <w:r w:rsidRPr="00A837DD">
        <w:rPr>
          <w:rFonts w:ascii="Arial" w:hAnsi="Arial" w:cs="Arial"/>
          <w:lang w:val="en-US"/>
        </w:rPr>
        <w:t>Creating a project</w:t>
      </w:r>
      <w:bookmarkEnd w:id="18"/>
    </w:p>
    <w:p w:rsidR="00496C24" w:rsidRPr="00A837DD" w:rsidRDefault="00496C24" w:rsidP="00496C24">
      <w:pPr>
        <w:rPr>
          <w:rFonts w:ascii="Arial" w:hAnsi="Arial" w:cs="Arial"/>
          <w:sz w:val="24"/>
          <w:szCs w:val="24"/>
          <w:lang w:val="en-US"/>
        </w:rPr>
      </w:pPr>
    </w:p>
    <w:p w:rsidR="00496C24" w:rsidRPr="00A837DD" w:rsidRDefault="00E70D7A" w:rsidP="00496C24">
      <w:pPr>
        <w:rPr>
          <w:rFonts w:ascii="Arial" w:hAnsi="Arial" w:cs="Arial"/>
          <w:sz w:val="24"/>
          <w:szCs w:val="24"/>
          <w:lang w:val="en-US"/>
        </w:rPr>
      </w:pPr>
      <w:r>
        <w:rPr>
          <w:rFonts w:ascii="Arial" w:hAnsi="Arial" w:cs="Arial"/>
          <w:sz w:val="24"/>
          <w:szCs w:val="24"/>
          <w:lang w:val="en-US"/>
        </w:rPr>
        <w:t>For our example in this section, w</w:t>
      </w:r>
      <w:r w:rsidR="000E67CB" w:rsidRPr="00A837DD">
        <w:rPr>
          <w:rFonts w:ascii="Arial" w:hAnsi="Arial" w:cs="Arial"/>
          <w:sz w:val="24"/>
          <w:szCs w:val="24"/>
          <w:lang w:val="en-US"/>
        </w:rPr>
        <w:t xml:space="preserve">e will </w:t>
      </w:r>
      <w:r>
        <w:rPr>
          <w:rFonts w:ascii="Arial" w:hAnsi="Arial" w:cs="Arial"/>
          <w:sz w:val="24"/>
          <w:szCs w:val="24"/>
          <w:lang w:val="en-US"/>
        </w:rPr>
        <w:t xml:space="preserve">create </w:t>
      </w:r>
      <w:r w:rsidR="000E67CB" w:rsidRPr="00A837DD">
        <w:rPr>
          <w:rFonts w:ascii="Arial" w:hAnsi="Arial" w:cs="Arial"/>
          <w:sz w:val="24"/>
          <w:szCs w:val="24"/>
          <w:lang w:val="en-US"/>
        </w:rPr>
        <w:t xml:space="preserve">a Windows Forms application. </w:t>
      </w:r>
      <w:r>
        <w:rPr>
          <w:rFonts w:ascii="Arial" w:hAnsi="Arial" w:cs="Arial"/>
          <w:sz w:val="24"/>
          <w:szCs w:val="24"/>
          <w:lang w:val="en-US"/>
        </w:rPr>
        <w:t>O</w:t>
      </w:r>
      <w:r w:rsidR="000E67CB" w:rsidRPr="00A837DD">
        <w:rPr>
          <w:rFonts w:ascii="Arial" w:hAnsi="Arial" w:cs="Arial"/>
          <w:sz w:val="24"/>
          <w:szCs w:val="24"/>
          <w:lang w:val="en-US"/>
        </w:rPr>
        <w:t xml:space="preserve">ther types of applications differ from it, but the </w:t>
      </w:r>
      <w:r w:rsidR="00A837DD" w:rsidRPr="00A837DD">
        <w:rPr>
          <w:rFonts w:ascii="Arial" w:hAnsi="Arial" w:cs="Arial"/>
          <w:sz w:val="24"/>
          <w:szCs w:val="24"/>
          <w:lang w:val="en-US"/>
        </w:rPr>
        <w:t>principles</w:t>
      </w:r>
      <w:r w:rsidR="000E67CB" w:rsidRPr="00A837DD">
        <w:rPr>
          <w:rFonts w:ascii="Arial" w:hAnsi="Arial" w:cs="Arial"/>
          <w:sz w:val="24"/>
          <w:szCs w:val="24"/>
          <w:lang w:val="en-US"/>
        </w:rPr>
        <w:t xml:space="preserve"> of working with Firebird via Entity Framework remain the same.</w:t>
      </w:r>
    </w:p>
    <w:p w:rsidR="00496C24" w:rsidRDefault="00E70D7A" w:rsidP="00496C24">
      <w:pPr>
        <w:rPr>
          <w:rFonts w:ascii="Arial" w:hAnsi="Arial" w:cs="Arial"/>
          <w:sz w:val="24"/>
          <w:szCs w:val="24"/>
          <w:lang w:val="en-US"/>
        </w:rPr>
      </w:pPr>
      <w:r>
        <w:rPr>
          <w:rFonts w:ascii="Arial" w:hAnsi="Arial" w:cs="Arial"/>
          <w:sz w:val="24"/>
          <w:szCs w:val="24"/>
          <w:lang w:val="en-US"/>
        </w:rPr>
        <w:t xml:space="preserve">The first thing to do </w:t>
      </w:r>
      <w:r w:rsidR="000E67CB" w:rsidRPr="00A837DD">
        <w:rPr>
          <w:rFonts w:ascii="Arial" w:hAnsi="Arial" w:cs="Arial"/>
          <w:sz w:val="24"/>
          <w:szCs w:val="24"/>
          <w:lang w:val="en-US"/>
        </w:rPr>
        <w:t>after creating a Windows Forms project</w:t>
      </w:r>
      <w:r>
        <w:rPr>
          <w:rFonts w:ascii="Arial" w:hAnsi="Arial" w:cs="Arial"/>
          <w:sz w:val="24"/>
          <w:szCs w:val="24"/>
          <w:lang w:val="en-US"/>
        </w:rPr>
        <w:t xml:space="preserve"> is</w:t>
      </w:r>
      <w:r w:rsidR="000E67CB" w:rsidRPr="00A837DD">
        <w:rPr>
          <w:rFonts w:ascii="Arial" w:hAnsi="Arial" w:cs="Arial"/>
          <w:sz w:val="24"/>
          <w:szCs w:val="24"/>
          <w:lang w:val="en-US"/>
        </w:rPr>
        <w:t xml:space="preserve"> to add the following packages </w:t>
      </w:r>
      <w:r>
        <w:rPr>
          <w:rFonts w:ascii="Arial" w:hAnsi="Arial" w:cs="Arial"/>
          <w:sz w:val="24"/>
          <w:szCs w:val="24"/>
          <w:lang w:val="en-US"/>
        </w:rPr>
        <w:t xml:space="preserve">using </w:t>
      </w:r>
      <w:r w:rsidR="000E67CB" w:rsidRPr="00A837DD">
        <w:rPr>
          <w:rFonts w:ascii="Arial" w:hAnsi="Arial" w:cs="Arial"/>
          <w:sz w:val="24"/>
          <w:szCs w:val="24"/>
          <w:lang w:val="en-US"/>
        </w:rPr>
        <w:t xml:space="preserve">the </w:t>
      </w:r>
      <w:proofErr w:type="spellStart"/>
      <w:r w:rsidR="000E67CB" w:rsidRPr="00A837DD">
        <w:rPr>
          <w:rFonts w:ascii="Arial" w:hAnsi="Arial" w:cs="Arial"/>
          <w:sz w:val="24"/>
          <w:szCs w:val="24"/>
          <w:lang w:val="en-US"/>
        </w:rPr>
        <w:t>NuGet</w:t>
      </w:r>
      <w:proofErr w:type="spellEnd"/>
      <w:r w:rsidR="000E67CB" w:rsidRPr="00A837DD">
        <w:rPr>
          <w:rFonts w:ascii="Arial" w:hAnsi="Arial" w:cs="Arial"/>
          <w:sz w:val="24"/>
          <w:szCs w:val="24"/>
          <w:lang w:val="en-US"/>
        </w:rPr>
        <w:t xml:space="preserve"> package manager:</w:t>
      </w:r>
    </w:p>
    <w:p w:rsidR="00941C68" w:rsidRPr="00941C68" w:rsidRDefault="00941C68" w:rsidP="00941C68">
      <w:pPr>
        <w:pStyle w:val="a8"/>
        <w:numPr>
          <w:ilvl w:val="0"/>
          <w:numId w:val="15"/>
        </w:numPr>
        <w:autoSpaceDE w:val="0"/>
        <w:autoSpaceDN w:val="0"/>
        <w:adjustRightInd w:val="0"/>
        <w:spacing w:after="0" w:line="240" w:lineRule="auto"/>
        <w:rPr>
          <w:rFonts w:ascii="Arial" w:hAnsi="Arial" w:cs="Arial"/>
          <w:sz w:val="24"/>
          <w:szCs w:val="24"/>
          <w:lang w:val="en-US" w:eastAsia="ru-RU"/>
        </w:rPr>
      </w:pPr>
      <w:proofErr w:type="spellStart"/>
      <w:r w:rsidRPr="00941C68">
        <w:rPr>
          <w:rFonts w:ascii="Arial" w:hAnsi="Arial" w:cs="Arial"/>
          <w:sz w:val="24"/>
          <w:szCs w:val="24"/>
          <w:lang w:val="en-US" w:eastAsia="ru-RU"/>
        </w:rPr>
        <w:lastRenderedPageBreak/>
        <w:t>FirebirdSql.Data.FirebirdClient</w:t>
      </w:r>
      <w:proofErr w:type="spellEnd"/>
    </w:p>
    <w:p w:rsidR="00941C68" w:rsidRPr="00941C68" w:rsidRDefault="00941C68" w:rsidP="00941C68">
      <w:pPr>
        <w:pStyle w:val="a8"/>
        <w:numPr>
          <w:ilvl w:val="0"/>
          <w:numId w:val="15"/>
        </w:numPr>
        <w:autoSpaceDE w:val="0"/>
        <w:autoSpaceDN w:val="0"/>
        <w:adjustRightInd w:val="0"/>
        <w:spacing w:after="0" w:line="240" w:lineRule="auto"/>
        <w:rPr>
          <w:rFonts w:ascii="Arial" w:hAnsi="Arial" w:cs="Arial"/>
          <w:sz w:val="24"/>
          <w:szCs w:val="24"/>
          <w:lang w:val="en-US" w:eastAsia="ru-RU"/>
        </w:rPr>
      </w:pPr>
      <w:proofErr w:type="spellStart"/>
      <w:r w:rsidRPr="00941C68">
        <w:rPr>
          <w:rFonts w:ascii="Arial" w:hAnsi="Arial" w:cs="Arial"/>
          <w:sz w:val="24"/>
          <w:szCs w:val="24"/>
          <w:lang w:val="en-US" w:eastAsia="ru-RU"/>
        </w:rPr>
        <w:t>EntityFramework</w:t>
      </w:r>
      <w:proofErr w:type="spellEnd"/>
    </w:p>
    <w:p w:rsidR="000F6F66" w:rsidRPr="00941C68" w:rsidRDefault="00941C68" w:rsidP="00941C68">
      <w:pPr>
        <w:pStyle w:val="a8"/>
        <w:numPr>
          <w:ilvl w:val="0"/>
          <w:numId w:val="15"/>
        </w:numPr>
        <w:rPr>
          <w:rFonts w:ascii="Arial" w:hAnsi="Arial" w:cs="Arial"/>
          <w:sz w:val="24"/>
          <w:szCs w:val="24"/>
          <w:lang w:val="en-US"/>
        </w:rPr>
      </w:pPr>
      <w:proofErr w:type="spellStart"/>
      <w:r w:rsidRPr="00941C68">
        <w:rPr>
          <w:rFonts w:ascii="Arial" w:hAnsi="Arial" w:cs="Arial"/>
          <w:sz w:val="24"/>
          <w:szCs w:val="24"/>
          <w:lang w:val="en-US" w:eastAsia="ru-RU"/>
        </w:rPr>
        <w:t>EntityFramework.Firebird</w:t>
      </w:r>
      <w:proofErr w:type="spellEnd"/>
    </w:p>
    <w:p w:rsidR="00496C24" w:rsidRPr="00A837DD" w:rsidRDefault="00E70D7A" w:rsidP="00496C24">
      <w:pPr>
        <w:rPr>
          <w:rFonts w:ascii="Arial" w:hAnsi="Arial" w:cs="Arial"/>
          <w:sz w:val="24"/>
          <w:szCs w:val="24"/>
          <w:lang w:val="en-US"/>
        </w:rPr>
      </w:pPr>
      <w:r>
        <w:rPr>
          <w:rFonts w:ascii="Arial" w:hAnsi="Arial" w:cs="Arial"/>
          <w:sz w:val="24"/>
          <w:szCs w:val="24"/>
          <w:lang w:val="en-US"/>
        </w:rPr>
        <w:t>R</w:t>
      </w:r>
      <w:r w:rsidR="000E67CB" w:rsidRPr="00A837DD">
        <w:rPr>
          <w:rFonts w:ascii="Arial" w:hAnsi="Arial" w:cs="Arial"/>
          <w:sz w:val="24"/>
          <w:szCs w:val="24"/>
          <w:lang w:val="en-US"/>
        </w:rPr>
        <w:t xml:space="preserve">ight-click the project name in Solution Explorer and select the Manage </w:t>
      </w:r>
      <w:proofErr w:type="spellStart"/>
      <w:r w:rsidR="000E67CB" w:rsidRPr="00A837DD">
        <w:rPr>
          <w:rFonts w:ascii="Arial" w:hAnsi="Arial" w:cs="Arial"/>
          <w:sz w:val="24"/>
          <w:szCs w:val="24"/>
          <w:lang w:val="en-US"/>
        </w:rPr>
        <w:t>NuGet</w:t>
      </w:r>
      <w:proofErr w:type="spellEnd"/>
      <w:r w:rsidR="000E67CB" w:rsidRPr="00A837DD">
        <w:rPr>
          <w:rFonts w:ascii="Arial" w:hAnsi="Arial" w:cs="Arial"/>
          <w:sz w:val="24"/>
          <w:szCs w:val="24"/>
          <w:lang w:val="en-US"/>
        </w:rPr>
        <w:t xml:space="preserve"> Packages item in the drop-down menu.</w:t>
      </w:r>
    </w:p>
    <w:p w:rsidR="00496C24" w:rsidRPr="00A837DD" w:rsidRDefault="00663DED" w:rsidP="00496C24">
      <w:pPr>
        <w:jc w:val="center"/>
        <w:rPr>
          <w:rFonts w:ascii="Arial" w:hAnsi="Arial" w:cs="Arial"/>
          <w:color w:val="FF0000"/>
          <w:sz w:val="24"/>
          <w:szCs w:val="24"/>
          <w:lang w:val="en-US"/>
        </w:rPr>
      </w:pPr>
      <w:r>
        <w:rPr>
          <w:rFonts w:ascii="Arial" w:hAnsi="Arial" w:cs="Arial"/>
          <w:color w:val="FF0000"/>
          <w:sz w:val="24"/>
          <w:szCs w:val="24"/>
          <w:lang w:val="en-US"/>
        </w:rPr>
        <w:pict>
          <v:shape id="_x0000_i1033" type="#_x0000_t75" style="width:376.5pt;height:521.25pt">
            <v:imagedata r:id="rId16" o:title="nuget menu item"/>
          </v:shape>
        </w:pict>
      </w:r>
    </w:p>
    <w:p w:rsidR="00496C24" w:rsidRPr="00A837DD" w:rsidRDefault="000E67CB" w:rsidP="00496C24">
      <w:pPr>
        <w:rPr>
          <w:rFonts w:ascii="Arial" w:hAnsi="Arial" w:cs="Arial"/>
          <w:sz w:val="24"/>
          <w:szCs w:val="24"/>
          <w:lang w:val="en-US"/>
        </w:rPr>
      </w:pPr>
      <w:r w:rsidRPr="00A837DD">
        <w:rPr>
          <w:rFonts w:ascii="Arial" w:hAnsi="Arial" w:cs="Arial"/>
          <w:sz w:val="24"/>
          <w:szCs w:val="24"/>
          <w:lang w:val="en-US"/>
        </w:rPr>
        <w:t>Find and install the necessary packages in the package manager.</w:t>
      </w:r>
    </w:p>
    <w:p w:rsidR="00496C24" w:rsidRPr="00A837DD" w:rsidRDefault="00592C12" w:rsidP="000F6F66">
      <w:pPr>
        <w:jc w:val="center"/>
        <w:rPr>
          <w:rFonts w:ascii="Arial" w:hAnsi="Arial" w:cs="Arial"/>
          <w:color w:val="FF0000"/>
          <w:sz w:val="24"/>
          <w:szCs w:val="24"/>
          <w:lang w:val="en-US"/>
        </w:rPr>
      </w:pPr>
      <w:r>
        <w:rPr>
          <w:rFonts w:ascii="Arial" w:hAnsi="Arial" w:cs="Arial"/>
          <w:color w:val="FF0000"/>
          <w:sz w:val="24"/>
          <w:szCs w:val="24"/>
          <w:lang w:val="en-US"/>
        </w:rPr>
        <w:lastRenderedPageBreak/>
        <w:pict>
          <v:shape id="_x0000_i1034" type="#_x0000_t75" style="width:467.25pt;height:336pt">
            <v:imagedata r:id="rId17" o:title="nuget fbclient"/>
          </v:shape>
        </w:pict>
      </w:r>
    </w:p>
    <w:p w:rsidR="00496C24" w:rsidRPr="00A837DD" w:rsidRDefault="00496C24" w:rsidP="00496C24">
      <w:pPr>
        <w:rPr>
          <w:rFonts w:ascii="Arial" w:hAnsi="Arial" w:cs="Arial"/>
          <w:sz w:val="24"/>
          <w:szCs w:val="24"/>
          <w:lang w:val="en-US"/>
        </w:rPr>
      </w:pPr>
    </w:p>
    <w:p w:rsidR="00496C24" w:rsidRPr="00A837DD" w:rsidRDefault="000E67CB" w:rsidP="00496C24">
      <w:pPr>
        <w:pStyle w:val="2"/>
        <w:rPr>
          <w:rFonts w:ascii="Arial" w:hAnsi="Arial" w:cs="Arial"/>
          <w:sz w:val="24"/>
          <w:szCs w:val="24"/>
          <w:lang w:val="en-US"/>
        </w:rPr>
      </w:pPr>
      <w:bookmarkStart w:id="19" w:name="_Toc442628679"/>
      <w:r w:rsidRPr="00A837DD">
        <w:rPr>
          <w:rFonts w:ascii="Arial" w:hAnsi="Arial" w:cs="Arial"/>
          <w:sz w:val="24"/>
          <w:szCs w:val="24"/>
          <w:lang w:val="en-US"/>
        </w:rPr>
        <w:t xml:space="preserve">Creating an </w:t>
      </w:r>
      <w:r w:rsidR="00CC0B95">
        <w:rPr>
          <w:rFonts w:ascii="Arial" w:hAnsi="Arial" w:cs="Arial"/>
          <w:sz w:val="24"/>
          <w:szCs w:val="24"/>
          <w:lang w:val="en-US"/>
        </w:rPr>
        <w:t>Entity Data Model (</w:t>
      </w:r>
      <w:r w:rsidRPr="00A837DD">
        <w:rPr>
          <w:rFonts w:ascii="Arial" w:hAnsi="Arial" w:cs="Arial"/>
          <w:sz w:val="24"/>
          <w:szCs w:val="24"/>
          <w:lang w:val="en-US"/>
        </w:rPr>
        <w:t>EDM</w:t>
      </w:r>
      <w:bookmarkEnd w:id="19"/>
      <w:r w:rsidR="00CC0B95">
        <w:rPr>
          <w:rFonts w:ascii="Arial" w:hAnsi="Arial" w:cs="Arial"/>
          <w:sz w:val="24"/>
          <w:szCs w:val="24"/>
          <w:lang w:val="en-US"/>
        </w:rPr>
        <w:t>)</w:t>
      </w:r>
    </w:p>
    <w:p w:rsidR="00496C24" w:rsidRPr="00A837DD" w:rsidRDefault="00496C24" w:rsidP="00496C24">
      <w:pPr>
        <w:rPr>
          <w:rFonts w:ascii="Arial" w:hAnsi="Arial" w:cs="Arial"/>
          <w:sz w:val="24"/>
          <w:szCs w:val="24"/>
          <w:lang w:val="en-US"/>
        </w:rPr>
      </w:pPr>
    </w:p>
    <w:p w:rsidR="00496C24" w:rsidRPr="00A837DD" w:rsidRDefault="000E67CB" w:rsidP="00496C24">
      <w:pPr>
        <w:jc w:val="both"/>
        <w:rPr>
          <w:rFonts w:ascii="Arial" w:hAnsi="Arial" w:cs="Arial"/>
          <w:sz w:val="24"/>
          <w:lang w:val="en-US"/>
        </w:rPr>
      </w:pPr>
      <w:r w:rsidRPr="00A837DD">
        <w:rPr>
          <w:rFonts w:ascii="Arial" w:hAnsi="Arial" w:cs="Arial"/>
          <w:sz w:val="24"/>
          <w:lang w:val="en-US"/>
        </w:rPr>
        <w:t xml:space="preserve">In our application, we will use the Code First approach. </w:t>
      </w:r>
    </w:p>
    <w:p w:rsidR="00496C24" w:rsidRPr="00A837DD" w:rsidRDefault="000E67CB" w:rsidP="00496C24">
      <w:pPr>
        <w:jc w:val="both"/>
        <w:rPr>
          <w:rFonts w:ascii="Arial" w:hAnsi="Arial" w:cs="Arial"/>
          <w:sz w:val="24"/>
          <w:lang w:val="en-US"/>
        </w:rPr>
      </w:pPr>
      <w:r w:rsidRPr="00A837DD">
        <w:rPr>
          <w:rFonts w:ascii="Arial" w:hAnsi="Arial" w:cs="Arial"/>
          <w:sz w:val="24"/>
          <w:lang w:val="en-US"/>
        </w:rPr>
        <w:t>To create an EDM, right-click the project name in Solution Explorer and select the Add -&gt; New Item menu item.</w:t>
      </w:r>
    </w:p>
    <w:p w:rsidR="00496C24" w:rsidRPr="00A837DD" w:rsidRDefault="00321077" w:rsidP="00941C68">
      <w:pPr>
        <w:jc w:val="center"/>
        <w:rPr>
          <w:rFonts w:ascii="Arial" w:hAnsi="Arial" w:cs="Arial"/>
          <w:color w:val="FF0000"/>
          <w:sz w:val="24"/>
          <w:lang w:val="en-US"/>
        </w:rPr>
      </w:pPr>
      <w:r>
        <w:rPr>
          <w:rFonts w:ascii="Arial" w:hAnsi="Arial" w:cs="Arial"/>
          <w:color w:val="FF0000"/>
          <w:sz w:val="24"/>
          <w:lang w:val="en-US"/>
        </w:rPr>
        <w:lastRenderedPageBreak/>
        <w:pict>
          <v:shape id="_x0000_i1035" type="#_x0000_t75" style="width:453.75pt;height:460.5pt">
            <v:imagedata r:id="rId18" o:title="add new item"/>
          </v:shape>
        </w:pict>
      </w:r>
    </w:p>
    <w:p w:rsidR="00496C24" w:rsidRPr="00A837DD" w:rsidRDefault="000E67CB" w:rsidP="00496C24">
      <w:pPr>
        <w:jc w:val="both"/>
        <w:rPr>
          <w:rFonts w:ascii="Arial" w:hAnsi="Arial" w:cs="Arial"/>
          <w:sz w:val="24"/>
          <w:lang w:val="en-US"/>
        </w:rPr>
      </w:pPr>
      <w:r w:rsidRPr="00A837DD">
        <w:rPr>
          <w:rFonts w:ascii="Arial" w:hAnsi="Arial" w:cs="Arial"/>
          <w:sz w:val="24"/>
          <w:lang w:val="en-US"/>
        </w:rPr>
        <w:t>After that, select the ADO.NET Entity Data Model item in the Add New Item wizard.</w:t>
      </w:r>
    </w:p>
    <w:p w:rsidR="00496C24" w:rsidRPr="00A837DD" w:rsidRDefault="00321077" w:rsidP="00496C24">
      <w:pPr>
        <w:jc w:val="both"/>
        <w:rPr>
          <w:rFonts w:ascii="Arial" w:hAnsi="Arial" w:cs="Arial"/>
          <w:color w:val="FF0000"/>
          <w:sz w:val="24"/>
          <w:lang w:val="en-US"/>
        </w:rPr>
      </w:pPr>
      <w:r>
        <w:rPr>
          <w:rFonts w:ascii="Arial" w:hAnsi="Arial" w:cs="Arial"/>
          <w:color w:val="FF0000"/>
          <w:sz w:val="24"/>
          <w:lang w:val="en-US"/>
        </w:rPr>
        <w:lastRenderedPageBreak/>
        <w:pict>
          <v:shape id="_x0000_i1036" type="#_x0000_t75" style="width:467.25pt;height:324pt">
            <v:imagedata r:id="rId19" o:title="add ado.net edm"/>
          </v:shape>
        </w:pict>
      </w:r>
    </w:p>
    <w:p w:rsidR="00496C24" w:rsidRPr="00A837DD" w:rsidRDefault="000E67CB" w:rsidP="00496C24">
      <w:pPr>
        <w:jc w:val="both"/>
        <w:rPr>
          <w:rFonts w:ascii="Arial" w:hAnsi="Arial" w:cs="Arial"/>
          <w:sz w:val="24"/>
          <w:lang w:val="en-US"/>
        </w:rPr>
      </w:pPr>
      <w:r w:rsidRPr="00A837DD">
        <w:rPr>
          <w:rFonts w:ascii="Arial" w:hAnsi="Arial" w:cs="Arial"/>
          <w:sz w:val="24"/>
          <w:lang w:val="en-US"/>
        </w:rPr>
        <w:t>Since we already have a database, we will generate the EDM from the database.</w:t>
      </w:r>
    </w:p>
    <w:p w:rsidR="00496C24" w:rsidRPr="00A837DD" w:rsidRDefault="00321077" w:rsidP="00496C24">
      <w:pPr>
        <w:jc w:val="both"/>
        <w:rPr>
          <w:rFonts w:ascii="Arial" w:hAnsi="Arial" w:cs="Arial"/>
          <w:color w:val="FF0000"/>
          <w:sz w:val="24"/>
          <w:lang w:val="en-US"/>
        </w:rPr>
      </w:pPr>
      <w:r>
        <w:rPr>
          <w:rFonts w:ascii="Arial" w:hAnsi="Arial" w:cs="Arial"/>
          <w:color w:val="FF0000"/>
          <w:sz w:val="24"/>
          <w:lang w:val="en-US"/>
        </w:rPr>
        <w:lastRenderedPageBreak/>
        <w:pict>
          <v:shape id="_x0000_i1037" type="#_x0000_t75" style="width:462.75pt;height:419.25pt">
            <v:imagedata r:id="rId20" o:title="choose model contents"/>
          </v:shape>
        </w:pict>
      </w:r>
    </w:p>
    <w:p w:rsidR="00496C24" w:rsidRPr="00A837DD" w:rsidRDefault="000E67CB" w:rsidP="00496C24">
      <w:pPr>
        <w:jc w:val="both"/>
        <w:rPr>
          <w:rFonts w:ascii="Arial" w:hAnsi="Arial" w:cs="Arial"/>
          <w:sz w:val="24"/>
          <w:lang w:val="en-US"/>
        </w:rPr>
      </w:pPr>
      <w:r w:rsidRPr="00A837DD">
        <w:rPr>
          <w:rFonts w:ascii="Arial" w:hAnsi="Arial" w:cs="Arial"/>
          <w:sz w:val="24"/>
          <w:lang w:val="en-US"/>
        </w:rPr>
        <w:t>Now it is necessary to select the connection the model will be created from. If the</w:t>
      </w:r>
      <w:r w:rsidR="00CC0B95">
        <w:rPr>
          <w:rFonts w:ascii="Arial" w:hAnsi="Arial" w:cs="Arial"/>
          <w:sz w:val="24"/>
          <w:lang w:val="en-US"/>
        </w:rPr>
        <w:t xml:space="preserve"> </w:t>
      </w:r>
      <w:r w:rsidRPr="00A837DD">
        <w:rPr>
          <w:rFonts w:ascii="Arial" w:hAnsi="Arial" w:cs="Arial"/>
          <w:sz w:val="24"/>
          <w:lang w:val="en-US"/>
        </w:rPr>
        <w:t>connection</w:t>
      </w:r>
      <w:r w:rsidR="00CC0B95">
        <w:rPr>
          <w:rFonts w:ascii="Arial" w:hAnsi="Arial" w:cs="Arial"/>
          <w:sz w:val="24"/>
          <w:lang w:val="en-US"/>
        </w:rPr>
        <w:t xml:space="preserve"> does not exist</w:t>
      </w:r>
      <w:r w:rsidRPr="00A837DD">
        <w:rPr>
          <w:rFonts w:ascii="Arial" w:hAnsi="Arial" w:cs="Arial"/>
          <w:sz w:val="24"/>
          <w:lang w:val="en-US"/>
        </w:rPr>
        <w:t>, you need to create it.</w:t>
      </w:r>
    </w:p>
    <w:p w:rsidR="00496C24" w:rsidRPr="00A837DD" w:rsidRDefault="00321077" w:rsidP="00496C24">
      <w:pPr>
        <w:jc w:val="both"/>
        <w:rPr>
          <w:rFonts w:ascii="Arial" w:hAnsi="Arial" w:cs="Arial"/>
          <w:color w:val="FF0000"/>
          <w:sz w:val="24"/>
          <w:lang w:val="en-US"/>
        </w:rPr>
      </w:pPr>
      <w:r>
        <w:rPr>
          <w:rFonts w:ascii="Arial" w:hAnsi="Arial" w:cs="Arial"/>
          <w:color w:val="FF0000"/>
          <w:sz w:val="24"/>
          <w:lang w:val="en-US"/>
        </w:rPr>
        <w:lastRenderedPageBreak/>
        <w:pict>
          <v:shape id="_x0000_i1038" type="#_x0000_t75" style="width:462.75pt;height:420pt">
            <v:imagedata r:id="rId21" o:title="choose data source edm"/>
          </v:shape>
        </w:pict>
      </w:r>
    </w:p>
    <w:p w:rsidR="00496C24" w:rsidRPr="00A837DD" w:rsidRDefault="00496C24" w:rsidP="00496C24">
      <w:pPr>
        <w:jc w:val="both"/>
        <w:rPr>
          <w:rFonts w:ascii="Arial" w:hAnsi="Arial" w:cs="Arial"/>
          <w:sz w:val="24"/>
          <w:lang w:val="en-US"/>
        </w:rPr>
      </w:pPr>
    </w:p>
    <w:p w:rsidR="003C78FE" w:rsidRDefault="00CC0B95" w:rsidP="00496C24">
      <w:pPr>
        <w:jc w:val="both"/>
        <w:rPr>
          <w:rFonts w:ascii="Arial" w:hAnsi="Arial" w:cs="Arial"/>
          <w:sz w:val="24"/>
          <w:lang w:val="en-US"/>
        </w:rPr>
      </w:pPr>
      <w:r>
        <w:rPr>
          <w:rFonts w:ascii="Arial" w:hAnsi="Arial" w:cs="Arial"/>
          <w:sz w:val="24"/>
          <w:lang w:val="en-US"/>
        </w:rPr>
        <w:t>I</w:t>
      </w:r>
      <w:r w:rsidR="000E67CB" w:rsidRPr="00A837DD">
        <w:rPr>
          <w:rFonts w:ascii="Arial" w:hAnsi="Arial" w:cs="Arial"/>
          <w:sz w:val="24"/>
          <w:lang w:val="en-US"/>
        </w:rPr>
        <w:t>t may be necessary to specify some advanced properties</w:t>
      </w:r>
      <w:r>
        <w:rPr>
          <w:rFonts w:ascii="Arial" w:hAnsi="Arial" w:cs="Arial"/>
          <w:sz w:val="24"/>
          <w:lang w:val="en-US"/>
        </w:rPr>
        <w:t xml:space="preserve"> in addition to</w:t>
      </w:r>
      <w:r w:rsidRPr="00A837DD">
        <w:rPr>
          <w:rFonts w:ascii="Arial" w:hAnsi="Arial" w:cs="Arial"/>
          <w:sz w:val="24"/>
          <w:lang w:val="en-US"/>
        </w:rPr>
        <w:t xml:space="preserve"> the main connection properties</w:t>
      </w:r>
      <w:r>
        <w:rPr>
          <w:rFonts w:ascii="Arial" w:hAnsi="Arial" w:cs="Arial"/>
          <w:sz w:val="24"/>
          <w:lang w:val="en-US"/>
        </w:rPr>
        <w:t>.</w:t>
      </w:r>
      <w:r w:rsidR="000E67CB" w:rsidRPr="00A837DD">
        <w:rPr>
          <w:rFonts w:ascii="Arial" w:hAnsi="Arial" w:cs="Arial"/>
          <w:sz w:val="24"/>
          <w:lang w:val="en-US"/>
        </w:rPr>
        <w:t xml:space="preserve"> </w:t>
      </w:r>
      <w:r w:rsidR="00C30699">
        <w:rPr>
          <w:rFonts w:ascii="Arial" w:hAnsi="Arial" w:cs="Arial"/>
          <w:sz w:val="24"/>
          <w:lang w:val="en-US"/>
        </w:rPr>
        <w:t>F</w:t>
      </w:r>
      <w:r w:rsidR="000E67CB" w:rsidRPr="00A837DD">
        <w:rPr>
          <w:rFonts w:ascii="Arial" w:hAnsi="Arial" w:cs="Arial"/>
          <w:sz w:val="24"/>
          <w:lang w:val="en-US"/>
        </w:rPr>
        <w:t>or instance,</w:t>
      </w:r>
      <w:r w:rsidR="00C30699">
        <w:rPr>
          <w:rFonts w:ascii="Arial" w:hAnsi="Arial" w:cs="Arial"/>
          <w:sz w:val="24"/>
          <w:lang w:val="en-US"/>
        </w:rPr>
        <w:t xml:space="preserve"> you might want to set the</w:t>
      </w:r>
      <w:r w:rsidR="000E67CB" w:rsidRPr="00A837DD">
        <w:rPr>
          <w:rFonts w:ascii="Arial" w:hAnsi="Arial" w:cs="Arial"/>
          <w:sz w:val="24"/>
          <w:lang w:val="en-US"/>
        </w:rPr>
        <w:t xml:space="preserve"> transaction isolation level</w:t>
      </w:r>
      <w:r w:rsidR="00C30699">
        <w:rPr>
          <w:rFonts w:ascii="Arial" w:hAnsi="Arial" w:cs="Arial"/>
          <w:sz w:val="24"/>
          <w:lang w:val="en-US"/>
        </w:rPr>
        <w:t xml:space="preserve"> to a value different from </w:t>
      </w:r>
      <w:r w:rsidR="000E67CB" w:rsidRPr="00A837DD">
        <w:rPr>
          <w:rFonts w:ascii="Arial" w:hAnsi="Arial" w:cs="Arial"/>
          <w:sz w:val="24"/>
          <w:lang w:val="en-US"/>
        </w:rPr>
        <w:t xml:space="preserve">the default Read </w:t>
      </w:r>
      <w:r w:rsidR="00A837DD" w:rsidRPr="00A837DD">
        <w:rPr>
          <w:rFonts w:ascii="Arial" w:hAnsi="Arial" w:cs="Arial"/>
          <w:sz w:val="24"/>
          <w:lang w:val="en-US"/>
        </w:rPr>
        <w:t>Committed</w:t>
      </w:r>
      <w:r w:rsidR="000E67CB" w:rsidRPr="00A837DD">
        <w:rPr>
          <w:rFonts w:ascii="Arial" w:hAnsi="Arial" w:cs="Arial"/>
          <w:sz w:val="24"/>
          <w:lang w:val="en-US"/>
        </w:rPr>
        <w:t xml:space="preserve">, </w:t>
      </w:r>
      <w:proofErr w:type="spellStart"/>
      <w:r w:rsidR="00C30699">
        <w:rPr>
          <w:rFonts w:ascii="Arial" w:hAnsi="Arial" w:cs="Arial"/>
          <w:sz w:val="24"/>
          <w:lang w:val="en-US"/>
        </w:rPr>
        <w:t>your</w:t>
      </w:r>
      <w:proofErr w:type="spellEnd"/>
      <w:r w:rsidR="00C30699">
        <w:rPr>
          <w:rFonts w:ascii="Arial" w:hAnsi="Arial" w:cs="Arial"/>
          <w:sz w:val="24"/>
          <w:lang w:val="en-US"/>
        </w:rPr>
        <w:t xml:space="preserve"> might want to specify </w:t>
      </w:r>
      <w:r w:rsidR="000E67CB" w:rsidRPr="00A837DD">
        <w:rPr>
          <w:rFonts w:ascii="Arial" w:hAnsi="Arial" w:cs="Arial"/>
          <w:sz w:val="24"/>
          <w:lang w:val="en-US"/>
        </w:rPr>
        <w:t>connection pool</w:t>
      </w:r>
      <w:r w:rsidR="00C30699">
        <w:rPr>
          <w:rFonts w:ascii="Arial" w:hAnsi="Arial" w:cs="Arial"/>
          <w:sz w:val="24"/>
          <w:lang w:val="en-US"/>
        </w:rPr>
        <w:t>ing</w:t>
      </w:r>
      <w:r w:rsidR="000E67CB" w:rsidRPr="00A837DD">
        <w:rPr>
          <w:rFonts w:ascii="Arial" w:hAnsi="Arial" w:cs="Arial"/>
          <w:sz w:val="24"/>
          <w:lang w:val="en-US"/>
        </w:rPr>
        <w:t xml:space="preserve">, </w:t>
      </w:r>
      <w:r w:rsidR="00C30699">
        <w:rPr>
          <w:rFonts w:ascii="Arial" w:hAnsi="Arial" w:cs="Arial"/>
          <w:sz w:val="24"/>
          <w:lang w:val="en-US"/>
        </w:rPr>
        <w:t>or something else that differs from defaults</w:t>
      </w:r>
      <w:r w:rsidR="000E67CB" w:rsidRPr="00A837DD">
        <w:rPr>
          <w:rFonts w:ascii="Arial" w:hAnsi="Arial" w:cs="Arial"/>
          <w:sz w:val="24"/>
          <w:lang w:val="en-US"/>
        </w:rPr>
        <w:t xml:space="preserve">. </w:t>
      </w:r>
    </w:p>
    <w:p w:rsidR="00496C24" w:rsidRPr="00A837DD" w:rsidRDefault="003C78FE" w:rsidP="00496C24">
      <w:pPr>
        <w:jc w:val="both"/>
        <w:rPr>
          <w:rFonts w:ascii="Arial" w:hAnsi="Arial" w:cs="Arial"/>
          <w:sz w:val="24"/>
          <w:lang w:val="en-US"/>
        </w:rPr>
      </w:pPr>
      <w:r>
        <w:rPr>
          <w:rFonts w:ascii="Arial" w:hAnsi="Arial" w:cs="Arial"/>
          <w:sz w:val="24"/>
          <w:lang w:val="en-US"/>
        </w:rPr>
        <w:t xml:space="preserve">TIP Because </w:t>
      </w:r>
      <w:r w:rsidR="000E67CB" w:rsidRPr="00A837DD">
        <w:rPr>
          <w:rFonts w:ascii="Arial" w:hAnsi="Arial" w:cs="Arial"/>
          <w:sz w:val="24"/>
          <w:lang w:val="en-US"/>
        </w:rPr>
        <w:t xml:space="preserve">Entity Framework </w:t>
      </w:r>
      <w:r>
        <w:rPr>
          <w:rFonts w:ascii="Arial" w:hAnsi="Arial" w:cs="Arial"/>
          <w:sz w:val="24"/>
          <w:lang w:val="en-US"/>
        </w:rPr>
        <w:t>and</w:t>
      </w:r>
      <w:r w:rsidR="000E67CB" w:rsidRPr="00A837DD">
        <w:rPr>
          <w:rFonts w:ascii="Arial" w:hAnsi="Arial" w:cs="Arial"/>
          <w:sz w:val="24"/>
          <w:lang w:val="en-US"/>
        </w:rPr>
        <w:t xml:space="preserve"> ADO.NET</w:t>
      </w:r>
      <w:r>
        <w:rPr>
          <w:rFonts w:ascii="Arial" w:hAnsi="Arial" w:cs="Arial"/>
          <w:sz w:val="24"/>
          <w:lang w:val="en-US"/>
        </w:rPr>
        <w:t xml:space="preserve"> both use </w:t>
      </w:r>
      <w:r w:rsidR="000E67CB" w:rsidRPr="00A837DD">
        <w:rPr>
          <w:rFonts w:ascii="Arial" w:hAnsi="Arial" w:cs="Arial"/>
          <w:sz w:val="24"/>
          <w:lang w:val="en-US"/>
        </w:rPr>
        <w:t>disconnected data access</w:t>
      </w:r>
      <w:r>
        <w:rPr>
          <w:rFonts w:ascii="Arial" w:hAnsi="Arial" w:cs="Arial"/>
          <w:sz w:val="24"/>
          <w:lang w:val="en-US"/>
        </w:rPr>
        <w:t xml:space="preserve">--where </w:t>
      </w:r>
      <w:r w:rsidR="000E67CB" w:rsidRPr="00A837DD">
        <w:rPr>
          <w:rFonts w:ascii="Arial" w:hAnsi="Arial" w:cs="Arial"/>
          <w:sz w:val="24"/>
          <w:lang w:val="en-US"/>
        </w:rPr>
        <w:t>each connection and each transaction is active for a very short period of time recommend that you specify the Snapshot isolation level.</w:t>
      </w:r>
    </w:p>
    <w:p w:rsidR="00496C24" w:rsidRPr="00A837DD" w:rsidRDefault="00496C24" w:rsidP="00496C24">
      <w:pPr>
        <w:jc w:val="center"/>
        <w:rPr>
          <w:rFonts w:ascii="Arial" w:hAnsi="Arial" w:cs="Arial"/>
          <w:color w:val="FF0000"/>
          <w:sz w:val="24"/>
          <w:lang w:val="en-US"/>
        </w:rPr>
      </w:pPr>
    </w:p>
    <w:p w:rsidR="00496C24" w:rsidRPr="00A837DD" w:rsidRDefault="009F3F04" w:rsidP="00496C24">
      <w:pPr>
        <w:jc w:val="both"/>
        <w:rPr>
          <w:rFonts w:ascii="Arial" w:hAnsi="Arial" w:cs="Arial"/>
          <w:sz w:val="24"/>
          <w:lang w:val="en-US"/>
        </w:rPr>
      </w:pPr>
      <w:r>
        <w:rPr>
          <w:rFonts w:ascii="Arial" w:hAnsi="Arial" w:cs="Arial"/>
          <w:sz w:val="24"/>
          <w:lang w:val="en-US"/>
        </w:rPr>
        <w:lastRenderedPageBreak/>
        <w:pict>
          <v:shape id="_x0000_i1039" type="#_x0000_t75" style="width:423.75pt;height:357pt">
            <v:imagedata r:id="rId14" o:title="add connection"/>
          </v:shape>
        </w:pict>
      </w:r>
    </w:p>
    <w:p w:rsidR="009F3F04" w:rsidRDefault="009F3F04" w:rsidP="00496C24">
      <w:pPr>
        <w:jc w:val="both"/>
        <w:rPr>
          <w:rFonts w:ascii="Arial" w:hAnsi="Arial" w:cs="Arial"/>
          <w:sz w:val="24"/>
          <w:lang w:val="en-US"/>
        </w:rPr>
      </w:pPr>
    </w:p>
    <w:p w:rsidR="009F3F04" w:rsidRDefault="009F3F04" w:rsidP="009F3F04">
      <w:pPr>
        <w:jc w:val="center"/>
        <w:rPr>
          <w:rFonts w:ascii="Arial" w:hAnsi="Arial" w:cs="Arial"/>
          <w:sz w:val="24"/>
          <w:lang w:val="en-US"/>
        </w:rPr>
      </w:pPr>
      <w:r>
        <w:rPr>
          <w:rFonts w:ascii="Arial" w:hAnsi="Arial" w:cs="Arial"/>
          <w:sz w:val="24"/>
          <w:lang w:val="en-US"/>
        </w:rPr>
        <w:pict>
          <v:shape id="_x0000_i1040" type="#_x0000_t75" style="width:258.75pt;height:309pt">
            <v:imagedata r:id="rId22" o:title="advanced connection properties"/>
          </v:shape>
        </w:pict>
      </w:r>
    </w:p>
    <w:p w:rsidR="00496C24" w:rsidRPr="00A837DD" w:rsidRDefault="000E67CB" w:rsidP="00496C24">
      <w:pPr>
        <w:jc w:val="both"/>
        <w:rPr>
          <w:rFonts w:ascii="Arial" w:hAnsi="Arial" w:cs="Arial"/>
          <w:sz w:val="24"/>
          <w:lang w:val="en-US"/>
        </w:rPr>
      </w:pPr>
      <w:r w:rsidRPr="00A837DD">
        <w:rPr>
          <w:rFonts w:ascii="Arial" w:hAnsi="Arial" w:cs="Arial"/>
          <w:sz w:val="24"/>
          <w:lang w:val="en-US"/>
        </w:rPr>
        <w:lastRenderedPageBreak/>
        <w:t>The Entity Data Model wizard will ask you how to store the connection string.</w:t>
      </w:r>
    </w:p>
    <w:p w:rsidR="00496C24" w:rsidRPr="00A837DD" w:rsidRDefault="009F3F04" w:rsidP="00496C24">
      <w:pPr>
        <w:jc w:val="both"/>
        <w:rPr>
          <w:rFonts w:ascii="Arial" w:hAnsi="Arial" w:cs="Arial"/>
          <w:color w:val="FF0000"/>
          <w:sz w:val="24"/>
          <w:lang w:val="en-US"/>
        </w:rPr>
      </w:pPr>
      <w:r>
        <w:rPr>
          <w:rFonts w:ascii="Arial" w:hAnsi="Arial" w:cs="Arial"/>
          <w:color w:val="FF0000"/>
          <w:sz w:val="24"/>
          <w:lang w:val="en-US"/>
        </w:rPr>
        <w:pict>
          <v:shape id="_x0000_i1041" type="#_x0000_t75" style="width:462.75pt;height:419.25pt">
            <v:imagedata r:id="rId23" o:title="choose data connection"/>
          </v:shape>
        </w:pict>
      </w:r>
    </w:p>
    <w:p w:rsidR="003C78FE" w:rsidRDefault="003C78FE" w:rsidP="00496C24">
      <w:pPr>
        <w:jc w:val="both"/>
        <w:rPr>
          <w:rFonts w:ascii="Arial" w:hAnsi="Arial" w:cs="Arial"/>
          <w:sz w:val="24"/>
          <w:lang w:val="en-US"/>
        </w:rPr>
      </w:pPr>
      <w:r>
        <w:rPr>
          <w:rFonts w:ascii="Arial" w:hAnsi="Arial" w:cs="Arial"/>
          <w:sz w:val="24"/>
          <w:lang w:val="en-US"/>
        </w:rPr>
        <w:t xml:space="preserve">For </w:t>
      </w:r>
      <w:r w:rsidR="000E67CB" w:rsidRPr="00A837DD">
        <w:rPr>
          <w:rFonts w:ascii="Arial" w:hAnsi="Arial" w:cs="Arial"/>
          <w:sz w:val="24"/>
          <w:lang w:val="en-US"/>
        </w:rPr>
        <w:t>a web application or a three-tier architecture</w:t>
      </w:r>
      <w:r>
        <w:rPr>
          <w:rFonts w:ascii="Arial" w:hAnsi="Arial" w:cs="Arial"/>
          <w:sz w:val="24"/>
          <w:lang w:val="en-US"/>
        </w:rPr>
        <w:t>,</w:t>
      </w:r>
      <w:r w:rsidR="000E67CB" w:rsidRPr="00A837DD">
        <w:rPr>
          <w:rFonts w:ascii="Arial" w:hAnsi="Arial" w:cs="Arial"/>
          <w:sz w:val="24"/>
          <w:lang w:val="en-US"/>
        </w:rPr>
        <w:t xml:space="preserve"> where all users will</w:t>
      </w:r>
      <w:r>
        <w:rPr>
          <w:rFonts w:ascii="Arial" w:hAnsi="Arial" w:cs="Arial"/>
          <w:sz w:val="24"/>
          <w:lang w:val="en-US"/>
        </w:rPr>
        <w:t xml:space="preserve"> be working</w:t>
      </w:r>
      <w:r w:rsidR="000E67CB" w:rsidRPr="00A837DD">
        <w:rPr>
          <w:rFonts w:ascii="Arial" w:hAnsi="Arial" w:cs="Arial"/>
          <w:sz w:val="24"/>
          <w:lang w:val="en-US"/>
        </w:rPr>
        <w:t xml:space="preserve"> with the database using </w:t>
      </w:r>
      <w:r>
        <w:rPr>
          <w:rFonts w:ascii="Arial" w:hAnsi="Arial" w:cs="Arial"/>
          <w:sz w:val="24"/>
          <w:lang w:val="en-US"/>
        </w:rPr>
        <w:t xml:space="preserve">a single </w:t>
      </w:r>
      <w:r w:rsidR="000E67CB" w:rsidRPr="00A837DD">
        <w:rPr>
          <w:rFonts w:ascii="Arial" w:hAnsi="Arial" w:cs="Arial"/>
          <w:sz w:val="24"/>
          <w:lang w:val="en-US"/>
        </w:rPr>
        <w:t xml:space="preserve">account, select </w:t>
      </w:r>
      <w:proofErr w:type="gramStart"/>
      <w:r w:rsidR="000E67CB" w:rsidRPr="00A837DD">
        <w:rPr>
          <w:rFonts w:ascii="Arial" w:hAnsi="Arial" w:cs="Arial"/>
          <w:sz w:val="24"/>
          <w:lang w:val="en-US"/>
        </w:rPr>
        <w:t>Yes</w:t>
      </w:r>
      <w:proofErr w:type="gramEnd"/>
      <w:r w:rsidR="000E67CB" w:rsidRPr="00A837DD">
        <w:rPr>
          <w:rFonts w:ascii="Arial" w:hAnsi="Arial" w:cs="Arial"/>
          <w:sz w:val="24"/>
          <w:lang w:val="en-US"/>
        </w:rPr>
        <w:t xml:space="preserve">. </w:t>
      </w:r>
      <w:r>
        <w:rPr>
          <w:rFonts w:ascii="Arial" w:hAnsi="Arial" w:cs="Arial"/>
          <w:sz w:val="24"/>
          <w:lang w:val="en-US"/>
        </w:rPr>
        <w:t>However,</w:t>
      </w:r>
      <w:r w:rsidRPr="00A837DD">
        <w:rPr>
          <w:rFonts w:ascii="Arial" w:hAnsi="Arial" w:cs="Arial"/>
          <w:sz w:val="24"/>
          <w:lang w:val="en-US"/>
        </w:rPr>
        <w:t xml:space="preserve"> </w:t>
      </w:r>
      <w:r w:rsidR="000E67CB" w:rsidRPr="00A837DD">
        <w:rPr>
          <w:rFonts w:ascii="Arial" w:hAnsi="Arial" w:cs="Arial"/>
          <w:sz w:val="24"/>
          <w:lang w:val="en-US"/>
        </w:rPr>
        <w:t>if you</w:t>
      </w:r>
      <w:r>
        <w:rPr>
          <w:rFonts w:ascii="Arial" w:hAnsi="Arial" w:cs="Arial"/>
          <w:sz w:val="24"/>
          <w:lang w:val="en-US"/>
        </w:rPr>
        <w:t>r</w:t>
      </w:r>
      <w:r w:rsidR="000E67CB" w:rsidRPr="00A837DD">
        <w:rPr>
          <w:rFonts w:ascii="Arial" w:hAnsi="Arial" w:cs="Arial"/>
          <w:sz w:val="24"/>
          <w:lang w:val="en-US"/>
        </w:rPr>
        <w:t xml:space="preserve"> application is </w:t>
      </w:r>
      <w:r>
        <w:rPr>
          <w:rFonts w:ascii="Arial" w:hAnsi="Arial" w:cs="Arial"/>
          <w:sz w:val="24"/>
          <w:lang w:val="en-US"/>
        </w:rPr>
        <w:t xml:space="preserve">going </w:t>
      </w:r>
      <w:r w:rsidR="000E67CB" w:rsidRPr="00A837DD">
        <w:rPr>
          <w:rFonts w:ascii="Arial" w:hAnsi="Arial" w:cs="Arial"/>
          <w:sz w:val="24"/>
          <w:lang w:val="en-US"/>
        </w:rPr>
        <w:t xml:space="preserve">to request authentication for connecting to the database, select </w:t>
      </w:r>
      <w:proofErr w:type="gramStart"/>
      <w:r w:rsidR="000E67CB" w:rsidRPr="00A837DD">
        <w:rPr>
          <w:rFonts w:ascii="Arial" w:hAnsi="Arial" w:cs="Arial"/>
          <w:sz w:val="24"/>
          <w:lang w:val="en-US"/>
        </w:rPr>
        <w:t>No</w:t>
      </w:r>
      <w:proofErr w:type="gramEnd"/>
      <w:r w:rsidR="000E67CB" w:rsidRPr="00A837DD">
        <w:rPr>
          <w:rFonts w:ascii="Arial" w:hAnsi="Arial" w:cs="Arial"/>
          <w:sz w:val="24"/>
          <w:lang w:val="en-US"/>
        </w:rPr>
        <w:t xml:space="preserve">. </w:t>
      </w:r>
    </w:p>
    <w:p w:rsidR="00496C24" w:rsidRDefault="003C78FE" w:rsidP="00496C24">
      <w:pPr>
        <w:jc w:val="both"/>
        <w:rPr>
          <w:rFonts w:ascii="Arial" w:hAnsi="Arial" w:cs="Arial"/>
          <w:sz w:val="24"/>
          <w:lang w:val="en-US"/>
        </w:rPr>
      </w:pPr>
      <w:proofErr w:type="gramStart"/>
      <w:r>
        <w:rPr>
          <w:rFonts w:ascii="Arial" w:hAnsi="Arial" w:cs="Arial"/>
          <w:sz w:val="24"/>
          <w:lang w:val="en-US"/>
        </w:rPr>
        <w:t>TIP  I</w:t>
      </w:r>
      <w:r w:rsidR="000E67CB" w:rsidRPr="00A837DD">
        <w:rPr>
          <w:rFonts w:ascii="Arial" w:hAnsi="Arial" w:cs="Arial"/>
          <w:sz w:val="24"/>
          <w:lang w:val="en-US"/>
        </w:rPr>
        <w:t>t</w:t>
      </w:r>
      <w:proofErr w:type="gramEnd"/>
      <w:r w:rsidR="000E67CB" w:rsidRPr="00A837DD">
        <w:rPr>
          <w:rFonts w:ascii="Arial" w:hAnsi="Arial" w:cs="Arial"/>
          <w:sz w:val="24"/>
          <w:lang w:val="en-US"/>
        </w:rPr>
        <w:t xml:space="preserve"> is much more convenient to work with wizards if you select Yes</w:t>
      </w:r>
      <w:r>
        <w:rPr>
          <w:rFonts w:ascii="Arial" w:hAnsi="Arial" w:cs="Arial"/>
          <w:sz w:val="24"/>
          <w:lang w:val="en-US"/>
        </w:rPr>
        <w:t xml:space="preserve"> for each property</w:t>
      </w:r>
      <w:r w:rsidR="000E67CB" w:rsidRPr="00A837DD">
        <w:rPr>
          <w:rFonts w:ascii="Arial" w:hAnsi="Arial" w:cs="Arial"/>
          <w:sz w:val="24"/>
          <w:lang w:val="en-US"/>
        </w:rPr>
        <w:t xml:space="preserve">. You can always change </w:t>
      </w:r>
      <w:r>
        <w:rPr>
          <w:rFonts w:ascii="Arial" w:hAnsi="Arial" w:cs="Arial"/>
          <w:sz w:val="24"/>
          <w:lang w:val="en-US"/>
        </w:rPr>
        <w:t>the isolation level</w:t>
      </w:r>
      <w:r w:rsidRPr="00A837DD">
        <w:rPr>
          <w:rFonts w:ascii="Arial" w:hAnsi="Arial" w:cs="Arial"/>
          <w:sz w:val="24"/>
          <w:lang w:val="en-US"/>
        </w:rPr>
        <w:t xml:space="preserve"> </w:t>
      </w:r>
      <w:r w:rsidR="000E67CB" w:rsidRPr="00A837DD">
        <w:rPr>
          <w:rFonts w:ascii="Arial" w:hAnsi="Arial" w:cs="Arial"/>
          <w:sz w:val="24"/>
          <w:lang w:val="en-US"/>
        </w:rPr>
        <w:t xml:space="preserve">in the application </w:t>
      </w:r>
      <w:r>
        <w:rPr>
          <w:rFonts w:ascii="Arial" w:hAnsi="Arial" w:cs="Arial"/>
          <w:sz w:val="24"/>
          <w:lang w:val="en-US"/>
        </w:rPr>
        <w:t>when</w:t>
      </w:r>
      <w:r w:rsidRPr="00A837DD">
        <w:rPr>
          <w:rFonts w:ascii="Arial" w:hAnsi="Arial" w:cs="Arial"/>
          <w:sz w:val="24"/>
          <w:lang w:val="en-US"/>
        </w:rPr>
        <w:t xml:space="preserve"> </w:t>
      </w:r>
      <w:r w:rsidR="000E67CB" w:rsidRPr="00A837DD">
        <w:rPr>
          <w:rFonts w:ascii="Arial" w:hAnsi="Arial" w:cs="Arial"/>
          <w:sz w:val="24"/>
          <w:lang w:val="en-US"/>
        </w:rPr>
        <w:t xml:space="preserve">it is ready </w:t>
      </w:r>
      <w:r>
        <w:rPr>
          <w:rFonts w:ascii="Arial" w:hAnsi="Arial" w:cs="Arial"/>
          <w:sz w:val="24"/>
          <w:lang w:val="en-US"/>
        </w:rPr>
        <w:t xml:space="preserve">for testing and deployment </w:t>
      </w:r>
      <w:r w:rsidR="000E67CB" w:rsidRPr="00A837DD">
        <w:rPr>
          <w:rFonts w:ascii="Arial" w:hAnsi="Arial" w:cs="Arial"/>
          <w:sz w:val="24"/>
          <w:lang w:val="en-US"/>
        </w:rPr>
        <w:t xml:space="preserve">by just editing the connection string in the </w:t>
      </w:r>
      <w:r w:rsidR="000E67CB" w:rsidRPr="00941C68">
        <w:rPr>
          <w:rFonts w:ascii="Courier New" w:hAnsi="Courier New" w:cs="Courier New"/>
          <w:i/>
          <w:sz w:val="24"/>
          <w:lang w:val="en-US"/>
        </w:rPr>
        <w:t>&lt;</w:t>
      </w:r>
      <w:proofErr w:type="spellStart"/>
      <w:r w:rsidR="000E67CB" w:rsidRPr="00941C68">
        <w:rPr>
          <w:rFonts w:ascii="Courier New" w:hAnsi="Courier New" w:cs="Courier New"/>
          <w:i/>
          <w:sz w:val="24"/>
          <w:lang w:val="en-US"/>
        </w:rPr>
        <w:t>AppName</w:t>
      </w:r>
      <w:proofErr w:type="spellEnd"/>
      <w:r w:rsidR="000E67CB" w:rsidRPr="00941C68">
        <w:rPr>
          <w:rFonts w:ascii="Courier New" w:hAnsi="Courier New" w:cs="Courier New"/>
          <w:i/>
          <w:sz w:val="24"/>
          <w:lang w:val="en-US"/>
        </w:rPr>
        <w:t>&gt;</w:t>
      </w:r>
      <w:r w:rsidR="000E67CB" w:rsidRPr="00941C68">
        <w:rPr>
          <w:rFonts w:ascii="Courier New" w:hAnsi="Courier New" w:cs="Courier New"/>
          <w:sz w:val="24"/>
          <w:lang w:val="en-US"/>
        </w:rPr>
        <w:t>.</w:t>
      </w:r>
      <w:proofErr w:type="spellStart"/>
      <w:r w:rsidR="000E67CB" w:rsidRPr="00941C68">
        <w:rPr>
          <w:rFonts w:ascii="Courier New" w:hAnsi="Courier New" w:cs="Courier New"/>
          <w:sz w:val="24"/>
          <w:lang w:val="en-US"/>
        </w:rPr>
        <w:t>exe.conf</w:t>
      </w:r>
      <w:proofErr w:type="spellEnd"/>
      <w:r w:rsidR="000E67CB" w:rsidRPr="00A837DD">
        <w:rPr>
          <w:rFonts w:ascii="Arial" w:hAnsi="Arial" w:cs="Arial"/>
          <w:sz w:val="24"/>
          <w:lang w:val="en-US"/>
        </w:rPr>
        <w:t xml:space="preserve"> application configuration file. The connection string will be stored in the </w:t>
      </w:r>
      <w:proofErr w:type="spellStart"/>
      <w:r w:rsidR="000E67CB" w:rsidRPr="00A837DD">
        <w:rPr>
          <w:rFonts w:ascii="Arial" w:hAnsi="Arial" w:cs="Arial"/>
          <w:b/>
          <w:sz w:val="24"/>
          <w:lang w:val="en-US"/>
        </w:rPr>
        <w:t>connectionStrings</w:t>
      </w:r>
      <w:proofErr w:type="spellEnd"/>
      <w:r w:rsidR="000E67CB" w:rsidRPr="00A837DD">
        <w:rPr>
          <w:rFonts w:ascii="Arial" w:hAnsi="Arial" w:cs="Arial"/>
          <w:b/>
          <w:sz w:val="24"/>
          <w:lang w:val="en-US"/>
        </w:rPr>
        <w:t xml:space="preserve"> </w:t>
      </w:r>
      <w:r w:rsidR="000E67CB" w:rsidRPr="00A837DD">
        <w:rPr>
          <w:rFonts w:ascii="Arial" w:hAnsi="Arial" w:cs="Arial"/>
          <w:sz w:val="24"/>
          <w:lang w:val="en-US"/>
        </w:rPr>
        <w:t xml:space="preserve">section and will look approximately like </w:t>
      </w:r>
      <w:r w:rsidRPr="00A837DD">
        <w:rPr>
          <w:rFonts w:ascii="Arial" w:hAnsi="Arial" w:cs="Arial"/>
          <w:sz w:val="24"/>
          <w:lang w:val="en-US"/>
        </w:rPr>
        <w:t>th</w:t>
      </w:r>
      <w:r>
        <w:rPr>
          <w:rFonts w:ascii="Arial" w:hAnsi="Arial" w:cs="Arial"/>
          <w:sz w:val="24"/>
          <w:lang w:val="en-US"/>
        </w:rPr>
        <w:t>is</w:t>
      </w:r>
      <w:r w:rsidR="000E67CB" w:rsidRPr="00A837DD">
        <w:rPr>
          <w:rFonts w:ascii="Arial" w:hAnsi="Arial" w:cs="Arial"/>
          <w:sz w:val="24"/>
          <w:lang w:val="en-US"/>
        </w:rPr>
        <w:t>:</w:t>
      </w:r>
    </w:p>
    <w:p w:rsidR="00A13BBF" w:rsidRPr="00A13BBF" w:rsidRDefault="00A13BBF" w:rsidP="00A13BBF">
      <w:pPr>
        <w:autoSpaceDE w:val="0"/>
        <w:autoSpaceDN w:val="0"/>
        <w:adjustRightInd w:val="0"/>
        <w:spacing w:after="0" w:line="240" w:lineRule="auto"/>
        <w:rPr>
          <w:rFonts w:ascii="Courier New" w:hAnsi="Courier New" w:cs="Courier New"/>
          <w:color w:val="000066"/>
          <w:sz w:val="20"/>
          <w:szCs w:val="20"/>
          <w:lang w:val="en-US" w:eastAsia="ru-RU"/>
        </w:rPr>
      </w:pPr>
      <w:r w:rsidRPr="00A13BBF">
        <w:rPr>
          <w:rFonts w:ascii="Courier New" w:hAnsi="Courier New" w:cs="Courier New"/>
          <w:color w:val="000000"/>
          <w:sz w:val="20"/>
          <w:szCs w:val="20"/>
          <w:lang w:val="en-US" w:eastAsia="ru-RU"/>
        </w:rPr>
        <w:t>&lt;add name=</w:t>
      </w:r>
      <w:r w:rsidRPr="00A13BBF">
        <w:rPr>
          <w:rFonts w:ascii="Courier New" w:hAnsi="Courier New" w:cs="Courier New"/>
          <w:color w:val="000066"/>
          <w:sz w:val="20"/>
          <w:szCs w:val="20"/>
          <w:lang w:val="en-US" w:eastAsia="ru-RU"/>
        </w:rPr>
        <w:t>"</w:t>
      </w:r>
      <w:proofErr w:type="spellStart"/>
      <w:r w:rsidRPr="00A13BBF">
        <w:rPr>
          <w:rFonts w:ascii="Courier New" w:hAnsi="Courier New" w:cs="Courier New"/>
          <w:color w:val="000066"/>
          <w:sz w:val="20"/>
          <w:szCs w:val="20"/>
          <w:lang w:val="en-US" w:eastAsia="ru-RU"/>
        </w:rPr>
        <w:t>DbModel</w:t>
      </w:r>
      <w:proofErr w:type="spellEnd"/>
      <w:r w:rsidRPr="00A13BBF">
        <w:rPr>
          <w:rFonts w:ascii="Courier New" w:hAnsi="Courier New" w:cs="Courier New"/>
          <w:color w:val="000066"/>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A13BBF">
        <w:rPr>
          <w:rFonts w:ascii="Courier New" w:hAnsi="Courier New" w:cs="Courier New"/>
          <w:color w:val="000000"/>
          <w:sz w:val="20"/>
          <w:szCs w:val="20"/>
          <w:lang w:val="en-US" w:eastAsia="ru-RU"/>
        </w:rPr>
        <w:t>connectionString</w:t>
      </w:r>
      <w:proofErr w:type="spellEnd"/>
      <w:proofErr w:type="gramEnd"/>
      <w:r w:rsidRPr="00A13BBF">
        <w:rPr>
          <w:rFonts w:ascii="Courier New" w:hAnsi="Courier New" w:cs="Courier New"/>
          <w:color w:val="000000"/>
          <w:sz w:val="20"/>
          <w:szCs w:val="20"/>
          <w:lang w:val="en-US" w:eastAsia="ru-RU"/>
        </w:rPr>
        <w:t>=</w:t>
      </w:r>
      <w:r w:rsidRPr="00A13BBF">
        <w:rPr>
          <w:rFonts w:ascii="Courier New" w:hAnsi="Courier New" w:cs="Courier New"/>
          <w:color w:val="000066"/>
          <w:sz w:val="20"/>
          <w:szCs w:val="20"/>
          <w:lang w:val="en-US" w:eastAsia="ru-RU"/>
        </w:rPr>
        <w:t>"character set=UTF8; data source=</w:t>
      </w:r>
      <w:proofErr w:type="spellStart"/>
      <w:r w:rsidRPr="00A13BBF">
        <w:rPr>
          <w:rFonts w:ascii="Courier New" w:hAnsi="Courier New" w:cs="Courier New"/>
          <w:color w:val="000066"/>
          <w:sz w:val="20"/>
          <w:szCs w:val="20"/>
          <w:lang w:val="en-US" w:eastAsia="ru-RU"/>
        </w:rPr>
        <w:t>localhost</w:t>
      </w:r>
      <w:proofErr w:type="spellEnd"/>
      <w:r w:rsidRPr="00A13BBF">
        <w:rPr>
          <w:rFonts w:ascii="Courier New" w:hAnsi="Courier New" w:cs="Courier New"/>
          <w:color w:val="000066"/>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gramStart"/>
      <w:r w:rsidRPr="00A13BBF">
        <w:rPr>
          <w:rFonts w:ascii="Courier New" w:hAnsi="Courier New" w:cs="Courier New"/>
          <w:color w:val="000000"/>
          <w:sz w:val="20"/>
          <w:szCs w:val="20"/>
          <w:lang w:val="en-US" w:eastAsia="ru-RU"/>
        </w:rPr>
        <w:t>initial</w:t>
      </w:r>
      <w:proofErr w:type="gramEnd"/>
      <w:r w:rsidRPr="00A13BBF">
        <w:rPr>
          <w:rFonts w:ascii="Courier New" w:hAnsi="Courier New" w:cs="Courier New"/>
          <w:color w:val="000000"/>
          <w:sz w:val="20"/>
          <w:szCs w:val="20"/>
          <w:lang w:val="en-US" w:eastAsia="ru-RU"/>
        </w:rPr>
        <w:t xml:space="preserve"> catalog=examples; port number=3050;</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gramStart"/>
      <w:r w:rsidRPr="00A13BBF">
        <w:rPr>
          <w:rFonts w:ascii="Courier New" w:hAnsi="Courier New" w:cs="Courier New"/>
          <w:color w:val="000000"/>
          <w:sz w:val="20"/>
          <w:szCs w:val="20"/>
          <w:lang w:val="en-US" w:eastAsia="ru-RU"/>
        </w:rPr>
        <w:t>user</w:t>
      </w:r>
      <w:proofErr w:type="gramEnd"/>
      <w:r w:rsidRPr="00A13BBF">
        <w:rPr>
          <w:rFonts w:ascii="Courier New" w:hAnsi="Courier New" w:cs="Courier New"/>
          <w:color w:val="000000"/>
          <w:sz w:val="20"/>
          <w:szCs w:val="20"/>
          <w:lang w:val="en-US" w:eastAsia="ru-RU"/>
        </w:rPr>
        <w:t xml:space="preserve"> id=</w:t>
      </w:r>
      <w:proofErr w:type="spellStart"/>
      <w:r w:rsidRPr="00A13BBF">
        <w:rPr>
          <w:rFonts w:ascii="Courier New" w:hAnsi="Courier New" w:cs="Courier New"/>
          <w:color w:val="000000"/>
          <w:sz w:val="20"/>
          <w:szCs w:val="20"/>
          <w:lang w:val="en-US" w:eastAsia="ru-RU"/>
        </w:rPr>
        <w:t>sysdba</w:t>
      </w:r>
      <w:proofErr w:type="spellEnd"/>
      <w:r w:rsidRPr="00A13BBF">
        <w:rPr>
          <w:rFonts w:ascii="Courier New" w:hAnsi="Courier New" w:cs="Courier New"/>
          <w:color w:val="000000"/>
          <w:sz w:val="20"/>
          <w:szCs w:val="20"/>
          <w:lang w:val="en-US" w:eastAsia="ru-RU"/>
        </w:rPr>
        <w:t xml:space="preserve">; dialect=3; </w:t>
      </w:r>
      <w:proofErr w:type="spellStart"/>
      <w:r w:rsidRPr="00A13BBF">
        <w:rPr>
          <w:rFonts w:ascii="Courier New" w:hAnsi="Courier New" w:cs="Courier New"/>
          <w:color w:val="000000"/>
          <w:sz w:val="20"/>
          <w:szCs w:val="20"/>
          <w:lang w:val="en-US" w:eastAsia="ru-RU"/>
        </w:rPr>
        <w:t>isolationlevel</w:t>
      </w:r>
      <w:proofErr w:type="spellEnd"/>
      <w:r w:rsidRPr="00A13BBF">
        <w:rPr>
          <w:rFonts w:ascii="Courier New" w:hAnsi="Courier New" w:cs="Courier New"/>
          <w:color w:val="000000"/>
          <w:sz w:val="20"/>
          <w:szCs w:val="20"/>
          <w:lang w:val="en-US" w:eastAsia="ru-RU"/>
        </w:rPr>
        <w:t>=Snapshot;</w:t>
      </w:r>
    </w:p>
    <w:p w:rsidR="00A13BBF" w:rsidRPr="00A13BBF" w:rsidRDefault="00A13BBF" w:rsidP="00A13BBF">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proofErr w:type="gramStart"/>
      <w:r w:rsidRPr="00A13BBF">
        <w:rPr>
          <w:rFonts w:ascii="Courier New" w:hAnsi="Courier New" w:cs="Courier New"/>
          <w:color w:val="000000"/>
          <w:sz w:val="20"/>
          <w:szCs w:val="20"/>
          <w:lang w:val="en-US" w:eastAsia="ru-RU"/>
        </w:rPr>
        <w:t>pooling=</w:t>
      </w:r>
      <w:proofErr w:type="gramEnd"/>
      <w:r w:rsidRPr="00A13BBF">
        <w:rPr>
          <w:rFonts w:ascii="Courier New" w:hAnsi="Courier New" w:cs="Courier New"/>
          <w:color w:val="000000"/>
          <w:sz w:val="20"/>
          <w:szCs w:val="20"/>
          <w:lang w:val="en-US" w:eastAsia="ru-RU"/>
        </w:rPr>
        <w:t>True; password=</w:t>
      </w:r>
      <w:proofErr w:type="spellStart"/>
      <w:r w:rsidRPr="00A13BBF">
        <w:rPr>
          <w:rFonts w:ascii="Courier New" w:hAnsi="Courier New" w:cs="Courier New"/>
          <w:color w:val="000000"/>
          <w:sz w:val="20"/>
          <w:szCs w:val="20"/>
          <w:lang w:val="en-US" w:eastAsia="ru-RU"/>
        </w:rPr>
        <w:t>masterkey</w:t>
      </w:r>
      <w:proofErr w:type="spellEnd"/>
      <w:r w:rsidRPr="00A13BBF">
        <w:rPr>
          <w:rFonts w:ascii="Courier New" w:hAnsi="Courier New" w:cs="Courier New"/>
          <w:color w:val="000000"/>
          <w:sz w:val="20"/>
          <w:szCs w:val="20"/>
          <w:lang w:val="en-US" w:eastAsia="ru-RU"/>
        </w:rPr>
        <w:t>;</w:t>
      </w:r>
      <w:r w:rsidRPr="00A13BBF">
        <w:rPr>
          <w:rFonts w:ascii="Courier New" w:hAnsi="Courier New" w:cs="Courier New"/>
          <w:color w:val="000066"/>
          <w:sz w:val="20"/>
          <w:szCs w:val="20"/>
          <w:lang w:val="en-US" w:eastAsia="ru-RU"/>
        </w:rPr>
        <w:t>"</w:t>
      </w:r>
    </w:p>
    <w:p w:rsidR="00A13BBF" w:rsidRPr="00A13BBF" w:rsidRDefault="00A13BBF" w:rsidP="00A13BBF">
      <w:pPr>
        <w:jc w:val="both"/>
        <w:rPr>
          <w:rFonts w:ascii="Courier New" w:hAnsi="Courier New" w:cs="Courier New"/>
          <w:sz w:val="24"/>
          <w:lang w:val="en-US"/>
        </w:rPr>
      </w:pPr>
      <w:r>
        <w:rPr>
          <w:rFonts w:ascii="Courier New" w:hAnsi="Courier New" w:cs="Courier New"/>
          <w:color w:val="000000"/>
          <w:sz w:val="20"/>
          <w:szCs w:val="20"/>
          <w:lang w:val="en-US" w:eastAsia="ru-RU"/>
        </w:rPr>
        <w:t xml:space="preserve">  </w:t>
      </w:r>
      <w:proofErr w:type="spellStart"/>
      <w:proofErr w:type="gramStart"/>
      <w:r w:rsidRPr="00A13BBF">
        <w:rPr>
          <w:rFonts w:ascii="Courier New" w:hAnsi="Courier New" w:cs="Courier New"/>
          <w:color w:val="000000"/>
          <w:sz w:val="20"/>
          <w:szCs w:val="20"/>
          <w:lang w:val="en-US" w:eastAsia="ru-RU"/>
        </w:rPr>
        <w:t>providerName</w:t>
      </w:r>
      <w:proofErr w:type="spellEnd"/>
      <w:proofErr w:type="gramEnd"/>
      <w:r w:rsidRPr="00A13BBF">
        <w:rPr>
          <w:rFonts w:ascii="Courier New" w:hAnsi="Courier New" w:cs="Courier New"/>
          <w:color w:val="000000"/>
          <w:sz w:val="20"/>
          <w:szCs w:val="20"/>
          <w:lang w:val="en-US" w:eastAsia="ru-RU"/>
        </w:rPr>
        <w:t>=</w:t>
      </w:r>
      <w:r w:rsidRPr="00A13BBF">
        <w:rPr>
          <w:rFonts w:ascii="Courier New" w:hAnsi="Courier New" w:cs="Courier New"/>
          <w:color w:val="000066"/>
          <w:sz w:val="20"/>
          <w:szCs w:val="20"/>
          <w:lang w:val="en-US" w:eastAsia="ru-RU"/>
        </w:rPr>
        <w:t>"</w:t>
      </w:r>
      <w:proofErr w:type="spellStart"/>
      <w:r w:rsidRPr="00A13BBF">
        <w:rPr>
          <w:rFonts w:ascii="Courier New" w:hAnsi="Courier New" w:cs="Courier New"/>
          <w:color w:val="000066"/>
          <w:sz w:val="20"/>
          <w:szCs w:val="20"/>
          <w:lang w:val="en-US" w:eastAsia="ru-RU"/>
        </w:rPr>
        <w:t>FirebirdSql.Data.FirebirdClient</w:t>
      </w:r>
      <w:proofErr w:type="spellEnd"/>
      <w:r w:rsidRPr="00A13BBF">
        <w:rPr>
          <w:rFonts w:ascii="Courier New" w:hAnsi="Courier New" w:cs="Courier New"/>
          <w:color w:val="000066"/>
          <w:sz w:val="20"/>
          <w:szCs w:val="20"/>
          <w:lang w:val="en-US" w:eastAsia="ru-RU"/>
        </w:rPr>
        <w:t xml:space="preserve">" </w:t>
      </w:r>
      <w:r w:rsidRPr="00A13BBF">
        <w:rPr>
          <w:rFonts w:ascii="Courier New" w:hAnsi="Courier New" w:cs="Courier New"/>
          <w:color w:val="000000"/>
          <w:sz w:val="20"/>
          <w:szCs w:val="20"/>
          <w:lang w:val="en-US" w:eastAsia="ru-RU"/>
        </w:rPr>
        <w:t>/&gt;</w:t>
      </w:r>
    </w:p>
    <w:p w:rsidR="00496C24" w:rsidRPr="00A837DD" w:rsidRDefault="000E67CB" w:rsidP="00496C24">
      <w:pPr>
        <w:jc w:val="both"/>
        <w:rPr>
          <w:rFonts w:ascii="Arial" w:hAnsi="Arial" w:cs="Arial"/>
          <w:sz w:val="24"/>
          <w:lang w:val="en-US"/>
        </w:rPr>
      </w:pPr>
      <w:r w:rsidRPr="00A837DD">
        <w:rPr>
          <w:rFonts w:ascii="Arial" w:hAnsi="Arial" w:cs="Arial"/>
          <w:sz w:val="24"/>
          <w:lang w:val="en-US"/>
        </w:rPr>
        <w:t>For the configuration file to stop storing the confidential information, just delete the following from the connection string:</w:t>
      </w:r>
      <w:r w:rsidR="00A837DD" w:rsidRPr="00216F38">
        <w:rPr>
          <w:rFonts w:ascii="Arial" w:hAnsi="Arial" w:cs="Arial"/>
          <w:sz w:val="24"/>
          <w:lang w:val="en-US"/>
        </w:rPr>
        <w:t xml:space="preserve"> </w:t>
      </w:r>
      <w:r w:rsidRPr="00A837DD">
        <w:rPr>
          <w:rFonts w:ascii="Consolas" w:hAnsi="Consolas" w:cs="Consolas"/>
          <w:color w:val="0000FF"/>
          <w:sz w:val="19"/>
          <w:szCs w:val="19"/>
          <w:highlight w:val="white"/>
          <w:lang w:val="en-US"/>
        </w:rPr>
        <w:t>password=</w:t>
      </w:r>
      <w:proofErr w:type="spellStart"/>
      <w:r w:rsidRPr="00A837DD">
        <w:rPr>
          <w:rFonts w:ascii="Consolas" w:hAnsi="Consolas" w:cs="Consolas"/>
          <w:color w:val="0000FF"/>
          <w:sz w:val="19"/>
          <w:szCs w:val="19"/>
          <w:highlight w:val="white"/>
          <w:lang w:val="en-US"/>
        </w:rPr>
        <w:t>masterkey</w:t>
      </w:r>
      <w:proofErr w:type="spellEnd"/>
      <w:r w:rsidRPr="00A837DD">
        <w:rPr>
          <w:rFonts w:ascii="Consolas" w:hAnsi="Consolas" w:cs="Consolas"/>
          <w:color w:val="0000FF"/>
          <w:sz w:val="19"/>
          <w:szCs w:val="19"/>
          <w:highlight w:val="white"/>
          <w:lang w:val="en-US"/>
        </w:rPr>
        <w:t>;</w:t>
      </w:r>
    </w:p>
    <w:p w:rsidR="00A13BBF" w:rsidRDefault="00A13BBF">
      <w:pPr>
        <w:spacing w:after="0" w:line="240" w:lineRule="auto"/>
        <w:rPr>
          <w:rFonts w:ascii="Arial" w:hAnsi="Arial" w:cs="Arial"/>
          <w:lang w:val="en-US"/>
        </w:rPr>
      </w:pPr>
      <w:r>
        <w:rPr>
          <w:rFonts w:ascii="Arial" w:hAnsi="Arial" w:cs="Arial"/>
          <w:lang w:val="en-US"/>
        </w:rPr>
        <w:lastRenderedPageBreak/>
        <w:br w:type="page"/>
      </w:r>
    </w:p>
    <w:p w:rsidR="00496C24" w:rsidRPr="00A837DD" w:rsidRDefault="00496C24" w:rsidP="00496C24">
      <w:pPr>
        <w:pStyle w:val="a8"/>
        <w:jc w:val="both"/>
        <w:rPr>
          <w:rFonts w:ascii="Arial" w:hAnsi="Arial" w:cs="Arial"/>
          <w:lang w:val="en-US"/>
        </w:rPr>
      </w:pPr>
    </w:p>
    <w:p w:rsidR="00496C24" w:rsidRPr="00A837DD" w:rsidRDefault="000E67CB" w:rsidP="00496C24">
      <w:pPr>
        <w:pStyle w:val="a8"/>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A837DD">
        <w:rPr>
          <w:rFonts w:ascii="Arial" w:hAnsi="Arial" w:cs="Arial"/>
          <w:b/>
          <w:sz w:val="24"/>
          <w:lang w:val="en-US"/>
        </w:rPr>
        <w:t>Notes about working with Firebird 3.0</w:t>
      </w:r>
    </w:p>
    <w:p w:rsidR="00496C24" w:rsidRPr="00A837DD" w:rsidRDefault="00496C24" w:rsidP="00496C24">
      <w:pPr>
        <w:pStyle w:val="a8"/>
        <w:pBdr>
          <w:top w:val="single" w:sz="4" w:space="1" w:color="auto"/>
          <w:left w:val="single" w:sz="4" w:space="4" w:color="auto"/>
          <w:bottom w:val="single" w:sz="4" w:space="1" w:color="auto"/>
          <w:right w:val="single" w:sz="4" w:space="4" w:color="auto"/>
        </w:pBdr>
        <w:jc w:val="both"/>
        <w:rPr>
          <w:rFonts w:ascii="Arial" w:hAnsi="Arial" w:cs="Arial"/>
          <w:b/>
          <w:sz w:val="24"/>
          <w:lang w:val="en-US"/>
        </w:rPr>
      </w:pPr>
    </w:p>
    <w:p w:rsidR="00496C24" w:rsidRPr="00A837DD" w:rsidRDefault="000E67CB" w:rsidP="00496C24">
      <w:pPr>
        <w:pStyle w:val="a8"/>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A837DD">
        <w:rPr>
          <w:rFonts w:ascii="Arial" w:hAnsi="Arial" w:cs="Arial"/>
          <w:sz w:val="24"/>
          <w:lang w:val="en-US"/>
        </w:rPr>
        <w:t>Unfortunately, the current ADO.Net provider for Firebird (version 5.9.0.0) does not support network traffic encryption (</w:t>
      </w:r>
      <w:proofErr w:type="spellStart"/>
      <w:r w:rsidR="00E802EA">
        <w:rPr>
          <w:rFonts w:ascii="Arial" w:hAnsi="Arial" w:cs="Arial"/>
          <w:sz w:val="24"/>
          <w:lang w:val="en-US"/>
        </w:rPr>
        <w:t>Wirecrypt</w:t>
      </w:r>
      <w:proofErr w:type="spellEnd"/>
      <w:r w:rsidR="00E802EA">
        <w:rPr>
          <w:rFonts w:ascii="Arial" w:hAnsi="Arial" w:cs="Arial"/>
          <w:sz w:val="24"/>
          <w:lang w:val="en-US"/>
        </w:rPr>
        <w:t xml:space="preserve">=Enabled </w:t>
      </w:r>
      <w:r w:rsidRPr="00A837DD">
        <w:rPr>
          <w:rFonts w:ascii="Arial" w:hAnsi="Arial" w:cs="Arial"/>
          <w:sz w:val="24"/>
          <w:lang w:val="en-US"/>
        </w:rPr>
        <w:t xml:space="preserve">by default in Firebird 3.0). </w:t>
      </w:r>
      <w:r w:rsidR="00E802EA">
        <w:rPr>
          <w:rFonts w:ascii="Arial" w:hAnsi="Arial" w:cs="Arial"/>
          <w:sz w:val="24"/>
          <w:lang w:val="en-US"/>
        </w:rPr>
        <w:t>I</w:t>
      </w:r>
      <w:r w:rsidRPr="00A837DD">
        <w:rPr>
          <w:rFonts w:ascii="Arial" w:hAnsi="Arial" w:cs="Arial"/>
          <w:sz w:val="24"/>
          <w:lang w:val="en-US"/>
        </w:rPr>
        <w:t xml:space="preserve">f you want to work with Firebird 3.0, you need to change some settings in </w:t>
      </w:r>
      <w:proofErr w:type="spellStart"/>
      <w:r w:rsidRPr="00A837DD">
        <w:rPr>
          <w:rFonts w:ascii="Arial" w:hAnsi="Arial" w:cs="Arial"/>
          <w:sz w:val="24"/>
          <w:lang w:val="en-US"/>
        </w:rPr>
        <w:t>firebird.conf</w:t>
      </w:r>
      <w:proofErr w:type="spellEnd"/>
      <w:r w:rsidRPr="00A837DD">
        <w:rPr>
          <w:rFonts w:ascii="Arial" w:hAnsi="Arial" w:cs="Arial"/>
          <w:sz w:val="24"/>
          <w:lang w:val="en-US"/>
        </w:rPr>
        <w:t xml:space="preserve"> (or in </w:t>
      </w:r>
      <w:proofErr w:type="spellStart"/>
      <w:r w:rsidRPr="00A837DD">
        <w:rPr>
          <w:rFonts w:ascii="Arial" w:hAnsi="Arial" w:cs="Arial"/>
          <w:sz w:val="24"/>
          <w:lang w:val="en-US"/>
        </w:rPr>
        <w:t>databases.conf</w:t>
      </w:r>
      <w:proofErr w:type="spellEnd"/>
      <w:r w:rsidRPr="00A837DD">
        <w:rPr>
          <w:rFonts w:ascii="Arial" w:hAnsi="Arial" w:cs="Arial"/>
          <w:sz w:val="24"/>
          <w:lang w:val="en-US"/>
        </w:rPr>
        <w:t xml:space="preserve"> for a specific database) for Firebird to work without using network encryption. To do it, change the following settings:</w:t>
      </w:r>
    </w:p>
    <w:p w:rsidR="00496C24" w:rsidRPr="00A837DD" w:rsidRDefault="00496C24" w:rsidP="00496C24">
      <w:pPr>
        <w:pStyle w:val="a8"/>
        <w:pBdr>
          <w:top w:val="single" w:sz="4" w:space="1" w:color="auto"/>
          <w:left w:val="single" w:sz="4" w:space="4" w:color="auto"/>
          <w:bottom w:val="single" w:sz="4" w:space="1" w:color="auto"/>
          <w:right w:val="single" w:sz="4" w:space="4" w:color="auto"/>
        </w:pBdr>
        <w:jc w:val="both"/>
        <w:rPr>
          <w:rFonts w:ascii="Arial" w:hAnsi="Arial" w:cs="Arial"/>
          <w:sz w:val="24"/>
          <w:lang w:val="en-US"/>
        </w:rPr>
      </w:pPr>
    </w:p>
    <w:p w:rsidR="00496C24" w:rsidRPr="00A837DD" w:rsidRDefault="000E67CB" w:rsidP="00496C24">
      <w:pPr>
        <w:pStyle w:val="a8"/>
        <w:pBdr>
          <w:top w:val="single" w:sz="4" w:space="1" w:color="auto"/>
          <w:left w:val="single" w:sz="4" w:space="4" w:color="auto"/>
          <w:bottom w:val="single" w:sz="4" w:space="1" w:color="auto"/>
          <w:right w:val="single" w:sz="4" w:space="4" w:color="auto"/>
        </w:pBdr>
        <w:jc w:val="both"/>
        <w:rPr>
          <w:color w:val="000000"/>
          <w:sz w:val="18"/>
          <w:szCs w:val="18"/>
          <w:lang w:val="en-US"/>
        </w:rPr>
      </w:pPr>
      <w:proofErr w:type="spellStart"/>
      <w:r w:rsidRPr="00A837DD">
        <w:rPr>
          <w:color w:val="000000"/>
          <w:sz w:val="18"/>
          <w:szCs w:val="18"/>
          <w:lang w:val="en-US"/>
        </w:rPr>
        <w:t>WireCrypt</w:t>
      </w:r>
      <w:proofErr w:type="spellEnd"/>
      <w:r w:rsidRPr="00A837DD">
        <w:rPr>
          <w:color w:val="000000"/>
          <w:sz w:val="18"/>
          <w:szCs w:val="18"/>
          <w:lang w:val="en-US"/>
        </w:rPr>
        <w:t xml:space="preserve"> = Disabled</w:t>
      </w:r>
    </w:p>
    <w:p w:rsidR="00496C24" w:rsidRPr="00A837DD" w:rsidRDefault="00496C24" w:rsidP="00496C24">
      <w:pPr>
        <w:pStyle w:val="a8"/>
        <w:pBdr>
          <w:top w:val="single" w:sz="4" w:space="1" w:color="auto"/>
          <w:left w:val="single" w:sz="4" w:space="4" w:color="auto"/>
          <w:bottom w:val="single" w:sz="4" w:space="1" w:color="auto"/>
          <w:right w:val="single" w:sz="4" w:space="4" w:color="auto"/>
        </w:pBdr>
        <w:jc w:val="both"/>
        <w:rPr>
          <w:color w:val="000000"/>
          <w:sz w:val="18"/>
          <w:szCs w:val="18"/>
          <w:lang w:val="en-US"/>
        </w:rPr>
      </w:pPr>
    </w:p>
    <w:p w:rsidR="00496C24" w:rsidRDefault="00E802EA" w:rsidP="00496C24">
      <w:pPr>
        <w:jc w:val="both"/>
        <w:rPr>
          <w:rFonts w:ascii="Arial" w:hAnsi="Arial" w:cs="Arial"/>
          <w:sz w:val="24"/>
          <w:lang w:val="en-US"/>
        </w:rPr>
      </w:pPr>
      <w:r>
        <w:rPr>
          <w:rFonts w:ascii="Arial" w:hAnsi="Arial" w:cs="Arial"/>
          <w:sz w:val="24"/>
          <w:lang w:val="en-US"/>
        </w:rPr>
        <w:t xml:space="preserve">Next, </w:t>
      </w:r>
      <w:r w:rsidR="000E67CB" w:rsidRPr="00A837DD">
        <w:rPr>
          <w:rFonts w:ascii="Arial" w:hAnsi="Arial" w:cs="Arial"/>
          <w:sz w:val="24"/>
          <w:lang w:val="en-US"/>
        </w:rPr>
        <w:t>you will be asked which tables and views should be included in the model.</w:t>
      </w:r>
    </w:p>
    <w:p w:rsidR="00A13BBF" w:rsidRPr="00A13BBF" w:rsidRDefault="00FB2600" w:rsidP="00496C24">
      <w:pPr>
        <w:jc w:val="both"/>
        <w:rPr>
          <w:rFonts w:ascii="Arial" w:hAnsi="Arial" w:cs="Arial"/>
          <w:sz w:val="24"/>
          <w:lang w:val="en-US"/>
        </w:rPr>
      </w:pPr>
      <w:r>
        <w:rPr>
          <w:rFonts w:ascii="Arial" w:hAnsi="Arial" w:cs="Arial"/>
          <w:sz w:val="24"/>
          <w:lang w:val="en-US"/>
        </w:rPr>
        <w:pict>
          <v:shape id="_x0000_i1042" type="#_x0000_t75" style="width:462.75pt;height:419.25pt">
            <v:imagedata r:id="rId24" o:title="choose database objects"/>
          </v:shape>
        </w:pict>
      </w:r>
    </w:p>
    <w:p w:rsidR="00496C24" w:rsidRPr="00A837DD" w:rsidRDefault="00E802EA" w:rsidP="00496C24">
      <w:pPr>
        <w:jc w:val="both"/>
        <w:rPr>
          <w:rFonts w:ascii="Arial" w:hAnsi="Arial" w:cs="Arial"/>
          <w:sz w:val="24"/>
          <w:lang w:val="en-US"/>
        </w:rPr>
      </w:pPr>
      <w:r>
        <w:rPr>
          <w:rFonts w:ascii="Arial" w:hAnsi="Arial" w:cs="Arial"/>
          <w:sz w:val="24"/>
          <w:lang w:val="en-US"/>
        </w:rPr>
        <w:t>T</w:t>
      </w:r>
      <w:r w:rsidR="000E67CB" w:rsidRPr="00A837DD">
        <w:rPr>
          <w:rFonts w:ascii="Arial" w:hAnsi="Arial" w:cs="Arial"/>
          <w:sz w:val="24"/>
          <w:lang w:val="en-US"/>
        </w:rPr>
        <w:t xml:space="preserve">he </w:t>
      </w:r>
      <w:r>
        <w:rPr>
          <w:rFonts w:ascii="Arial" w:hAnsi="Arial" w:cs="Arial"/>
          <w:sz w:val="24"/>
          <w:lang w:val="en-US"/>
        </w:rPr>
        <w:t xml:space="preserve">basic </w:t>
      </w:r>
      <w:r w:rsidR="000E67CB" w:rsidRPr="00A837DD">
        <w:rPr>
          <w:rFonts w:ascii="Arial" w:hAnsi="Arial" w:cs="Arial"/>
          <w:sz w:val="24"/>
          <w:lang w:val="en-US"/>
        </w:rPr>
        <w:t xml:space="preserve">EDM is </w:t>
      </w:r>
      <w:r>
        <w:rPr>
          <w:rFonts w:ascii="Arial" w:hAnsi="Arial" w:cs="Arial"/>
          <w:sz w:val="24"/>
          <w:lang w:val="en-US"/>
        </w:rPr>
        <w:t xml:space="preserve">now </w:t>
      </w:r>
      <w:r w:rsidR="000E67CB" w:rsidRPr="00A837DD">
        <w:rPr>
          <w:rFonts w:ascii="Arial" w:hAnsi="Arial" w:cs="Arial"/>
          <w:sz w:val="24"/>
          <w:lang w:val="en-US"/>
        </w:rPr>
        <w:t xml:space="preserve">ready. </w:t>
      </w:r>
      <w:r>
        <w:rPr>
          <w:rFonts w:ascii="Arial" w:hAnsi="Arial" w:cs="Arial"/>
          <w:sz w:val="24"/>
          <w:lang w:val="en-US"/>
        </w:rPr>
        <w:t>When the</w:t>
      </w:r>
      <w:r w:rsidR="000E67CB" w:rsidRPr="00A837DD">
        <w:rPr>
          <w:rFonts w:ascii="Arial" w:hAnsi="Arial" w:cs="Arial"/>
          <w:sz w:val="24"/>
          <w:lang w:val="en-US"/>
        </w:rPr>
        <w:t xml:space="preserve"> wizard</w:t>
      </w:r>
      <w:r>
        <w:rPr>
          <w:rFonts w:ascii="Arial" w:hAnsi="Arial" w:cs="Arial"/>
          <w:sz w:val="24"/>
          <w:lang w:val="en-US"/>
        </w:rPr>
        <w:t>'s work is finished</w:t>
      </w:r>
      <w:r w:rsidR="000E67CB" w:rsidRPr="00A837DD">
        <w:rPr>
          <w:rFonts w:ascii="Arial" w:hAnsi="Arial" w:cs="Arial"/>
          <w:sz w:val="24"/>
          <w:lang w:val="en-US"/>
        </w:rPr>
        <w:t xml:space="preserve">, you </w:t>
      </w:r>
      <w:r>
        <w:rPr>
          <w:rFonts w:ascii="Arial" w:hAnsi="Arial" w:cs="Arial"/>
          <w:sz w:val="24"/>
          <w:lang w:val="en-US"/>
        </w:rPr>
        <w:t xml:space="preserve">should </w:t>
      </w:r>
      <w:r w:rsidR="000E67CB" w:rsidRPr="00A837DD">
        <w:rPr>
          <w:rFonts w:ascii="Arial" w:hAnsi="Arial" w:cs="Arial"/>
          <w:sz w:val="24"/>
          <w:lang w:val="en-US"/>
        </w:rPr>
        <w:t>have five new files</w:t>
      </w:r>
      <w:r>
        <w:rPr>
          <w:rFonts w:ascii="Arial" w:hAnsi="Arial" w:cs="Arial"/>
          <w:sz w:val="24"/>
          <w:lang w:val="en-US"/>
        </w:rPr>
        <w:t>: a</w:t>
      </w:r>
      <w:r w:rsidR="000E67CB" w:rsidRPr="00A837DD">
        <w:rPr>
          <w:rFonts w:ascii="Arial" w:hAnsi="Arial" w:cs="Arial"/>
          <w:sz w:val="24"/>
          <w:lang w:val="en-US"/>
        </w:rPr>
        <w:t xml:space="preserve"> model file and four files describing each </w:t>
      </w:r>
      <w:r>
        <w:rPr>
          <w:rFonts w:ascii="Arial" w:hAnsi="Arial" w:cs="Arial"/>
          <w:sz w:val="24"/>
          <w:lang w:val="en-US"/>
        </w:rPr>
        <w:t xml:space="preserve">entity in </w:t>
      </w:r>
      <w:r w:rsidR="000E67CB" w:rsidRPr="00A837DD">
        <w:rPr>
          <w:rFonts w:ascii="Arial" w:hAnsi="Arial" w:cs="Arial"/>
          <w:sz w:val="24"/>
          <w:lang w:val="en-US"/>
        </w:rPr>
        <w:t xml:space="preserve">the model. </w:t>
      </w:r>
    </w:p>
    <w:p w:rsidR="00496C24" w:rsidRDefault="000E67CB" w:rsidP="00496C24">
      <w:pPr>
        <w:jc w:val="both"/>
        <w:rPr>
          <w:rFonts w:ascii="Arial" w:hAnsi="Arial" w:cs="Arial"/>
          <w:sz w:val="24"/>
          <w:lang w:val="en-US"/>
        </w:rPr>
      </w:pPr>
      <w:r w:rsidRPr="00A837DD">
        <w:rPr>
          <w:rFonts w:ascii="Arial" w:hAnsi="Arial" w:cs="Arial"/>
          <w:sz w:val="24"/>
          <w:lang w:val="en-US"/>
        </w:rPr>
        <w:t>Let</w:t>
      </w:r>
      <w:r w:rsidR="00E802EA">
        <w:rPr>
          <w:rFonts w:ascii="Arial" w:hAnsi="Arial" w:cs="Arial"/>
          <w:sz w:val="24"/>
          <w:lang w:val="en-US"/>
        </w:rPr>
        <w:t>'</w:t>
      </w:r>
      <w:r w:rsidRPr="00A837DD">
        <w:rPr>
          <w:rFonts w:ascii="Arial" w:hAnsi="Arial" w:cs="Arial"/>
          <w:sz w:val="24"/>
          <w:lang w:val="en-US"/>
        </w:rPr>
        <w:t>s take</w:t>
      </w:r>
      <w:r w:rsidR="00E802EA">
        <w:rPr>
          <w:rFonts w:ascii="Arial" w:hAnsi="Arial" w:cs="Arial"/>
          <w:sz w:val="24"/>
          <w:lang w:val="en-US"/>
        </w:rPr>
        <w:t xml:space="preserve"> a look at</w:t>
      </w:r>
      <w:r w:rsidRPr="00A837DD">
        <w:rPr>
          <w:rFonts w:ascii="Arial" w:hAnsi="Arial" w:cs="Arial"/>
          <w:sz w:val="24"/>
          <w:lang w:val="en-US"/>
        </w:rPr>
        <w:t xml:space="preserve"> the generated file describing the INVOICE entity</w:t>
      </w:r>
      <w:r w:rsidR="00E802EA">
        <w:rPr>
          <w:rFonts w:ascii="Arial" w:hAnsi="Arial" w:cs="Arial"/>
          <w:sz w:val="24"/>
          <w:lang w:val="en-US"/>
        </w:rPr>
        <w:t>:</w:t>
      </w:r>
    </w:p>
    <w:p w:rsidR="00A13BBF" w:rsidRDefault="00A13BBF" w:rsidP="00496C24">
      <w:pPr>
        <w:jc w:val="both"/>
        <w:rPr>
          <w:rFonts w:ascii="Arial" w:hAnsi="Arial" w:cs="Arial"/>
          <w:sz w:val="24"/>
          <w:lang w:val="en-US"/>
        </w:rPr>
      </w:pP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sidRPr="00A13BBF">
        <w:rPr>
          <w:rFonts w:ascii="Courier New" w:hAnsi="Courier New" w:cs="Courier New"/>
          <w:color w:val="818181"/>
          <w:sz w:val="20"/>
          <w:szCs w:val="20"/>
          <w:lang w:val="en-US" w:eastAsia="ru-RU"/>
        </w:rPr>
        <w:lastRenderedPageBreak/>
        <w:t>[</w:t>
      </w:r>
      <w:proofErr w:type="gramStart"/>
      <w:r w:rsidRPr="00A13BBF">
        <w:rPr>
          <w:rFonts w:ascii="Courier New" w:hAnsi="Courier New" w:cs="Courier New"/>
          <w:color w:val="818181"/>
          <w:sz w:val="20"/>
          <w:szCs w:val="20"/>
          <w:lang w:val="en-US" w:eastAsia="ru-RU"/>
        </w:rPr>
        <w:t>Table(</w:t>
      </w:r>
      <w:proofErr w:type="gramEnd"/>
      <w:r w:rsidRPr="00A13BBF">
        <w:rPr>
          <w:rFonts w:ascii="Courier New" w:hAnsi="Courier New" w:cs="Courier New"/>
          <w:color w:val="818181"/>
          <w:sz w:val="20"/>
          <w:szCs w:val="20"/>
          <w:lang w:val="en-US" w:eastAsia="ru-RU"/>
        </w:rPr>
        <w:t>"</w:t>
      </w:r>
      <w:proofErr w:type="spellStart"/>
      <w:r w:rsidRPr="00A13BBF">
        <w:rPr>
          <w:rFonts w:ascii="Courier New" w:hAnsi="Courier New" w:cs="Courier New"/>
          <w:color w:val="818181"/>
          <w:sz w:val="20"/>
          <w:szCs w:val="20"/>
          <w:lang w:val="en-US" w:eastAsia="ru-RU"/>
        </w:rPr>
        <w:t>Firebird.INVOICE</w:t>
      </w:r>
      <w:proofErr w:type="spellEnd"/>
      <w:r w:rsidRPr="00A13BBF">
        <w:rPr>
          <w:rFonts w:ascii="Courier New" w:hAnsi="Courier New" w:cs="Courier New"/>
          <w:color w:val="818181"/>
          <w:sz w:val="20"/>
          <w:szCs w:val="20"/>
          <w:lang w:val="en-US" w:eastAsia="ru-RU"/>
        </w:rPr>
        <w:t>")]</w:t>
      </w:r>
    </w:p>
    <w:p w:rsidR="00A13BBF" w:rsidRPr="00A13BBF" w:rsidRDefault="00A13BBF" w:rsidP="00A13BBF">
      <w:pPr>
        <w:spacing w:after="0" w:line="240" w:lineRule="auto"/>
        <w:jc w:val="both"/>
        <w:rPr>
          <w:rFonts w:ascii="Courier New" w:hAnsi="Courier New" w:cs="Courier New"/>
          <w:color w:val="000000"/>
          <w:sz w:val="20"/>
          <w:szCs w:val="20"/>
          <w:lang w:val="en-US" w:eastAsia="ru-RU"/>
        </w:rPr>
      </w:pPr>
      <w:proofErr w:type="gramStart"/>
      <w:r w:rsidRPr="00A13BBF">
        <w:rPr>
          <w:rFonts w:ascii="Courier New" w:hAnsi="Courier New" w:cs="Courier New"/>
          <w:b/>
          <w:bCs/>
          <w:color w:val="000000"/>
          <w:sz w:val="20"/>
          <w:szCs w:val="20"/>
          <w:lang w:val="en-US" w:eastAsia="ru-RU"/>
        </w:rPr>
        <w:t>public</w:t>
      </w:r>
      <w:proofErr w:type="gramEnd"/>
      <w:r w:rsidRPr="00A13BBF">
        <w:rPr>
          <w:rFonts w:ascii="Courier New" w:hAnsi="Courier New" w:cs="Courier New"/>
          <w:b/>
          <w:bCs/>
          <w:color w:val="000000"/>
          <w:sz w:val="20"/>
          <w:szCs w:val="20"/>
          <w:lang w:val="en-US" w:eastAsia="ru-RU"/>
        </w:rPr>
        <w:t xml:space="preserve"> partial class </w:t>
      </w:r>
      <w:r w:rsidRPr="00A13BBF">
        <w:rPr>
          <w:rFonts w:ascii="Courier New" w:hAnsi="Courier New" w:cs="Courier New"/>
          <w:color w:val="000000"/>
          <w:sz w:val="20"/>
          <w:szCs w:val="20"/>
          <w:lang w:val="en-US" w:eastAsia="ru-RU"/>
        </w:rPr>
        <w:t>INVOICE</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sidRPr="00A13BBF">
        <w:rPr>
          <w:rFonts w:ascii="Courier New" w:hAnsi="Courier New" w:cs="Courier New"/>
          <w:color w:val="000000"/>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sidRPr="00A13BBF">
        <w:rPr>
          <w:rFonts w:ascii="Courier New" w:hAnsi="Courier New" w:cs="Courier New"/>
          <w:color w:val="818181"/>
          <w:sz w:val="20"/>
          <w:szCs w:val="20"/>
          <w:lang w:val="en-US" w:eastAsia="ru-RU"/>
        </w:rPr>
        <w:t xml:space="preserve">    [</w:t>
      </w:r>
      <w:proofErr w:type="gramStart"/>
      <w:r w:rsidRPr="00A13BBF">
        <w:rPr>
          <w:rFonts w:ascii="Courier New" w:hAnsi="Courier New" w:cs="Courier New"/>
          <w:color w:val="818181"/>
          <w:sz w:val="20"/>
          <w:szCs w:val="20"/>
          <w:lang w:val="en-US" w:eastAsia="ru-RU"/>
        </w:rPr>
        <w:t>System.Diagnostics.CodeAnalysis.SuppressMessage(</w:t>
      </w:r>
      <w:proofErr w:type="gramEnd"/>
      <w:r w:rsidRPr="00A13BBF">
        <w:rPr>
          <w:rFonts w:ascii="Courier New" w:hAnsi="Courier New" w:cs="Courier New"/>
          <w:color w:val="818181"/>
          <w:sz w:val="20"/>
          <w:szCs w:val="20"/>
          <w:lang w:val="en-US" w:eastAsia="ru-RU"/>
        </w:rPr>
        <w:t>"Microsoft.Usage",</w:t>
      </w: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sidRPr="00A13BBF">
        <w:rPr>
          <w:rFonts w:ascii="Courier New" w:hAnsi="Courier New" w:cs="Courier New"/>
          <w:color w:val="818181"/>
          <w:sz w:val="20"/>
          <w:szCs w:val="20"/>
          <w:lang w:val="en-US" w:eastAsia="ru-RU"/>
        </w:rPr>
        <w:t>"CA2214</w:t>
      </w:r>
      <w:proofErr w:type="gramStart"/>
      <w:r w:rsidRPr="00A13BBF">
        <w:rPr>
          <w:rFonts w:ascii="Courier New" w:hAnsi="Courier New" w:cs="Courier New"/>
          <w:color w:val="818181"/>
          <w:sz w:val="20"/>
          <w:szCs w:val="20"/>
          <w:lang w:val="en-US" w:eastAsia="ru-RU"/>
        </w:rPr>
        <w:t>:DoNotCallOverridableMethodsInConstructors</w:t>
      </w:r>
      <w:proofErr w:type="gramEnd"/>
      <w:r w:rsidRPr="00A13BBF">
        <w:rPr>
          <w:rFonts w:ascii="Courier New" w:hAnsi="Courier New" w:cs="Courier New"/>
          <w:color w:val="818181"/>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A13BBF">
        <w:rPr>
          <w:rFonts w:ascii="Courier New" w:hAnsi="Courier New" w:cs="Courier New"/>
          <w:b/>
          <w:bCs/>
          <w:color w:val="000000"/>
          <w:sz w:val="20"/>
          <w:szCs w:val="20"/>
          <w:lang w:val="en-US" w:eastAsia="ru-RU"/>
        </w:rPr>
        <w:t>public</w:t>
      </w:r>
      <w:proofErr w:type="gramEnd"/>
      <w:r w:rsidRPr="00A13BBF">
        <w:rPr>
          <w:rFonts w:ascii="Courier New" w:hAnsi="Courier New" w:cs="Courier New"/>
          <w:b/>
          <w:bCs/>
          <w:color w:val="000000"/>
          <w:sz w:val="20"/>
          <w:szCs w:val="20"/>
          <w:lang w:val="en-US" w:eastAsia="ru-RU"/>
        </w:rPr>
        <w:t xml:space="preserve"> </w:t>
      </w:r>
      <w:r w:rsidRPr="00A13BBF">
        <w:rPr>
          <w:rFonts w:ascii="Courier New" w:hAnsi="Courier New" w:cs="Courier New"/>
          <w:color w:val="000000"/>
          <w:sz w:val="20"/>
          <w:szCs w:val="20"/>
          <w:lang w:val="en-US" w:eastAsia="ru-RU"/>
        </w:rPr>
        <w:t>INVOICE()</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 xml:space="preserve">INVOICE_LINES = </w:t>
      </w:r>
      <w:r w:rsidRPr="00A13BBF">
        <w:rPr>
          <w:rFonts w:ascii="Courier New" w:hAnsi="Courier New" w:cs="Courier New"/>
          <w:b/>
          <w:bCs/>
          <w:color w:val="000000"/>
          <w:sz w:val="20"/>
          <w:szCs w:val="20"/>
          <w:lang w:val="en-US" w:eastAsia="ru-RU"/>
        </w:rPr>
        <w:t xml:space="preserve">new </w:t>
      </w:r>
      <w:proofErr w:type="spellStart"/>
      <w:r w:rsidRPr="00A13BBF">
        <w:rPr>
          <w:rFonts w:ascii="Courier New" w:hAnsi="Courier New" w:cs="Courier New"/>
          <w:color w:val="000000"/>
          <w:sz w:val="20"/>
          <w:szCs w:val="20"/>
          <w:lang w:val="en-US" w:eastAsia="ru-RU"/>
        </w:rPr>
        <w:t>HashSet</w:t>
      </w:r>
      <w:proofErr w:type="spellEnd"/>
      <w:r w:rsidRPr="00A13BBF">
        <w:rPr>
          <w:rFonts w:ascii="Courier New" w:hAnsi="Courier New" w:cs="Courier New"/>
          <w:color w:val="000000"/>
          <w:sz w:val="20"/>
          <w:szCs w:val="20"/>
          <w:lang w:val="en-US" w:eastAsia="ru-RU"/>
        </w:rPr>
        <w:t>&lt;INVOICE_LINE</w:t>
      </w:r>
      <w:proofErr w:type="gramStart"/>
      <w:r w:rsidRPr="00A13BBF">
        <w:rPr>
          <w:rFonts w:ascii="Courier New" w:hAnsi="Courier New" w:cs="Courier New"/>
          <w:color w:val="000000"/>
          <w:sz w:val="20"/>
          <w:szCs w:val="20"/>
          <w:lang w:val="en-US" w:eastAsia="ru-RU"/>
        </w:rPr>
        <w:t>&gt;(</w:t>
      </w:r>
      <w:proofErr w:type="gramEnd"/>
      <w:r w:rsidRPr="00A13BBF">
        <w:rPr>
          <w:rFonts w:ascii="Courier New" w:hAnsi="Courier New" w:cs="Courier New"/>
          <w:color w:val="000000"/>
          <w:sz w:val="20"/>
          <w:szCs w:val="20"/>
          <w:lang w:val="en-US" w:eastAsia="ru-RU"/>
        </w:rPr>
        <w:t>);</w:t>
      </w:r>
    </w:p>
    <w:p w:rsid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A13BBF">
        <w:rPr>
          <w:rFonts w:ascii="Courier New" w:hAnsi="Courier New" w:cs="Courier New"/>
          <w:color w:val="818181"/>
          <w:sz w:val="20"/>
          <w:szCs w:val="20"/>
          <w:lang w:val="en-US" w:eastAsia="ru-RU"/>
        </w:rPr>
        <w:t>[Key]</w:t>
      </w: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A13BBF">
        <w:rPr>
          <w:rFonts w:ascii="Courier New" w:hAnsi="Courier New" w:cs="Courier New"/>
          <w:color w:val="818181"/>
          <w:sz w:val="20"/>
          <w:szCs w:val="20"/>
          <w:lang w:val="en-US" w:eastAsia="ru-RU"/>
        </w:rPr>
        <w:t>[</w:t>
      </w:r>
      <w:proofErr w:type="spellStart"/>
      <w:proofErr w:type="gramStart"/>
      <w:r w:rsidRPr="00A13BBF">
        <w:rPr>
          <w:rFonts w:ascii="Courier New" w:hAnsi="Courier New" w:cs="Courier New"/>
          <w:color w:val="818181"/>
          <w:sz w:val="20"/>
          <w:szCs w:val="20"/>
          <w:lang w:val="en-US" w:eastAsia="ru-RU"/>
        </w:rPr>
        <w:t>DatabaseGenerated</w:t>
      </w:r>
      <w:proofErr w:type="spellEnd"/>
      <w:r w:rsidRPr="00A13BBF">
        <w:rPr>
          <w:rFonts w:ascii="Courier New" w:hAnsi="Courier New" w:cs="Courier New"/>
          <w:color w:val="818181"/>
          <w:sz w:val="20"/>
          <w:szCs w:val="20"/>
          <w:lang w:val="en-US" w:eastAsia="ru-RU"/>
        </w:rPr>
        <w:t>(</w:t>
      </w:r>
      <w:proofErr w:type="spellStart"/>
      <w:proofErr w:type="gramEnd"/>
      <w:r w:rsidRPr="00A13BBF">
        <w:rPr>
          <w:rFonts w:ascii="Courier New" w:hAnsi="Courier New" w:cs="Courier New"/>
          <w:color w:val="818181"/>
          <w:sz w:val="20"/>
          <w:szCs w:val="20"/>
          <w:lang w:val="en-US" w:eastAsia="ru-RU"/>
        </w:rPr>
        <w:t>DatabaseGeneratedOption.None</w:t>
      </w:r>
      <w:proofErr w:type="spellEnd"/>
      <w:r w:rsidRPr="00A13BBF">
        <w:rPr>
          <w:rFonts w:ascii="Courier New" w:hAnsi="Courier New" w:cs="Courier New"/>
          <w:color w:val="818181"/>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A13BBF">
        <w:rPr>
          <w:rFonts w:ascii="Courier New" w:hAnsi="Courier New" w:cs="Courier New"/>
          <w:b/>
          <w:bCs/>
          <w:color w:val="000000"/>
          <w:sz w:val="20"/>
          <w:szCs w:val="20"/>
          <w:lang w:val="en-US" w:eastAsia="ru-RU"/>
        </w:rPr>
        <w:t>public</w:t>
      </w:r>
      <w:proofErr w:type="gramEnd"/>
      <w:r w:rsidRPr="00A13BBF">
        <w:rPr>
          <w:rFonts w:ascii="Courier New" w:hAnsi="Courier New" w:cs="Courier New"/>
          <w:b/>
          <w:bCs/>
          <w:color w:val="000000"/>
          <w:sz w:val="20"/>
          <w:szCs w:val="20"/>
          <w:lang w:val="en-US" w:eastAsia="ru-RU"/>
        </w:rPr>
        <w:t xml:space="preserve"> </w:t>
      </w:r>
      <w:proofErr w:type="spellStart"/>
      <w:r w:rsidRPr="00A13BBF">
        <w:rPr>
          <w:rFonts w:ascii="Courier New" w:hAnsi="Courier New" w:cs="Courier New"/>
          <w:b/>
          <w:bCs/>
          <w:color w:val="000000"/>
          <w:sz w:val="20"/>
          <w:szCs w:val="20"/>
          <w:lang w:val="en-US" w:eastAsia="ru-RU"/>
        </w:rPr>
        <w:t>int</w:t>
      </w:r>
      <w:proofErr w:type="spellEnd"/>
      <w:r w:rsidRPr="00A13BBF">
        <w:rPr>
          <w:rFonts w:ascii="Courier New" w:hAnsi="Courier New" w:cs="Courier New"/>
          <w:b/>
          <w:bCs/>
          <w:color w:val="000000"/>
          <w:sz w:val="20"/>
          <w:szCs w:val="20"/>
          <w:lang w:val="en-US" w:eastAsia="ru-RU"/>
        </w:rPr>
        <w:t xml:space="preserve"> </w:t>
      </w:r>
      <w:r w:rsidRPr="00A13BBF">
        <w:rPr>
          <w:rFonts w:ascii="Courier New" w:hAnsi="Courier New" w:cs="Courier New"/>
          <w:color w:val="000000"/>
          <w:sz w:val="20"/>
          <w:szCs w:val="20"/>
          <w:lang w:val="en-US" w:eastAsia="ru-RU"/>
        </w:rPr>
        <w:t xml:space="preserve">INVOICE_ID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A13BBF">
        <w:rPr>
          <w:rFonts w:ascii="Courier New" w:hAnsi="Courier New" w:cs="Courier New"/>
          <w:b/>
          <w:bCs/>
          <w:color w:val="000000"/>
          <w:sz w:val="20"/>
          <w:szCs w:val="20"/>
          <w:lang w:val="en-US" w:eastAsia="ru-RU"/>
        </w:rPr>
        <w:t>public</w:t>
      </w:r>
      <w:proofErr w:type="gramEnd"/>
      <w:r w:rsidRPr="00A13BBF">
        <w:rPr>
          <w:rFonts w:ascii="Courier New" w:hAnsi="Courier New" w:cs="Courier New"/>
          <w:b/>
          <w:bCs/>
          <w:color w:val="000000"/>
          <w:sz w:val="20"/>
          <w:szCs w:val="20"/>
          <w:lang w:val="en-US" w:eastAsia="ru-RU"/>
        </w:rPr>
        <w:t xml:space="preserve"> </w:t>
      </w:r>
      <w:proofErr w:type="spellStart"/>
      <w:r w:rsidRPr="00A13BBF">
        <w:rPr>
          <w:rFonts w:ascii="Courier New" w:hAnsi="Courier New" w:cs="Courier New"/>
          <w:b/>
          <w:bCs/>
          <w:color w:val="000000"/>
          <w:sz w:val="20"/>
          <w:szCs w:val="20"/>
          <w:lang w:val="en-US" w:eastAsia="ru-RU"/>
        </w:rPr>
        <w:t>int</w:t>
      </w:r>
      <w:proofErr w:type="spellEnd"/>
      <w:r w:rsidRPr="00A13BBF">
        <w:rPr>
          <w:rFonts w:ascii="Courier New" w:hAnsi="Courier New" w:cs="Courier New"/>
          <w:b/>
          <w:bCs/>
          <w:color w:val="000000"/>
          <w:sz w:val="20"/>
          <w:szCs w:val="20"/>
          <w:lang w:val="en-US" w:eastAsia="ru-RU"/>
        </w:rPr>
        <w:t xml:space="preserve"> </w:t>
      </w:r>
      <w:r w:rsidRPr="00A13BBF">
        <w:rPr>
          <w:rFonts w:ascii="Courier New" w:hAnsi="Courier New" w:cs="Courier New"/>
          <w:color w:val="000000"/>
          <w:sz w:val="20"/>
          <w:szCs w:val="20"/>
          <w:lang w:val="en-US" w:eastAsia="ru-RU"/>
        </w:rPr>
        <w:t xml:space="preserve">CUSTOMER_ID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A13BBF">
        <w:rPr>
          <w:rFonts w:ascii="Courier New" w:hAnsi="Courier New" w:cs="Courier New"/>
          <w:b/>
          <w:bCs/>
          <w:color w:val="000000"/>
          <w:sz w:val="20"/>
          <w:szCs w:val="20"/>
          <w:lang w:val="en-US" w:eastAsia="ru-RU"/>
        </w:rPr>
        <w:t>public</w:t>
      </w:r>
      <w:proofErr w:type="gramEnd"/>
      <w:r w:rsidRPr="00A13BBF">
        <w:rPr>
          <w:rFonts w:ascii="Courier New" w:hAnsi="Courier New" w:cs="Courier New"/>
          <w:b/>
          <w:bCs/>
          <w:color w:val="000000"/>
          <w:sz w:val="20"/>
          <w:szCs w:val="20"/>
          <w:lang w:val="en-US" w:eastAsia="ru-RU"/>
        </w:rPr>
        <w:t xml:space="preserve"> </w:t>
      </w:r>
      <w:proofErr w:type="spellStart"/>
      <w:r w:rsidRPr="00A13BBF">
        <w:rPr>
          <w:rFonts w:ascii="Courier New" w:hAnsi="Courier New" w:cs="Courier New"/>
          <w:color w:val="000000"/>
          <w:sz w:val="20"/>
          <w:szCs w:val="20"/>
          <w:lang w:val="en-US" w:eastAsia="ru-RU"/>
        </w:rPr>
        <w:t>DateTime</w:t>
      </w:r>
      <w:proofErr w:type="spellEnd"/>
      <w:r w:rsidRPr="00A13BBF">
        <w:rPr>
          <w:rFonts w:ascii="Courier New" w:hAnsi="Courier New" w:cs="Courier New"/>
          <w:color w:val="000000"/>
          <w:sz w:val="20"/>
          <w:szCs w:val="20"/>
          <w:lang w:val="en-US" w:eastAsia="ru-RU"/>
        </w:rPr>
        <w:t xml:space="preserve">? INVOICE_DATE </w:t>
      </w:r>
      <w:proofErr w:type="gramStart"/>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get</w:t>
      </w:r>
      <w:proofErr w:type="gramEnd"/>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A13BBF">
        <w:rPr>
          <w:rFonts w:ascii="Courier New" w:hAnsi="Courier New" w:cs="Courier New"/>
          <w:b/>
          <w:bCs/>
          <w:color w:val="000000"/>
          <w:sz w:val="20"/>
          <w:szCs w:val="20"/>
          <w:lang w:val="en-US" w:eastAsia="ru-RU"/>
        </w:rPr>
        <w:t>public</w:t>
      </w:r>
      <w:proofErr w:type="gramEnd"/>
      <w:r w:rsidRPr="00A13BBF">
        <w:rPr>
          <w:rFonts w:ascii="Courier New" w:hAnsi="Courier New" w:cs="Courier New"/>
          <w:b/>
          <w:bCs/>
          <w:color w:val="000000"/>
          <w:sz w:val="20"/>
          <w:szCs w:val="20"/>
          <w:lang w:val="en-US" w:eastAsia="ru-RU"/>
        </w:rPr>
        <w:t xml:space="preserve"> decimal</w:t>
      </w:r>
      <w:r w:rsidRPr="00A13BBF">
        <w:rPr>
          <w:rFonts w:ascii="Courier New" w:hAnsi="Courier New" w:cs="Courier New"/>
          <w:color w:val="000000"/>
          <w:sz w:val="20"/>
          <w:szCs w:val="20"/>
          <w:lang w:val="en-US" w:eastAsia="ru-RU"/>
        </w:rPr>
        <w:t xml:space="preserve">? TOTAL_SALE </w:t>
      </w:r>
      <w:proofErr w:type="gramStart"/>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get</w:t>
      </w:r>
      <w:proofErr w:type="gramEnd"/>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A13BBF">
        <w:rPr>
          <w:rFonts w:ascii="Courier New" w:hAnsi="Courier New" w:cs="Courier New"/>
          <w:b/>
          <w:bCs/>
          <w:color w:val="000000"/>
          <w:sz w:val="20"/>
          <w:szCs w:val="20"/>
          <w:lang w:val="en-US" w:eastAsia="ru-RU"/>
        </w:rPr>
        <w:t>public</w:t>
      </w:r>
      <w:proofErr w:type="gramEnd"/>
      <w:r w:rsidRPr="00A13BBF">
        <w:rPr>
          <w:rFonts w:ascii="Courier New" w:hAnsi="Courier New" w:cs="Courier New"/>
          <w:b/>
          <w:bCs/>
          <w:color w:val="000000"/>
          <w:sz w:val="20"/>
          <w:szCs w:val="20"/>
          <w:lang w:val="en-US" w:eastAsia="ru-RU"/>
        </w:rPr>
        <w:t xml:space="preserve"> short </w:t>
      </w:r>
      <w:r w:rsidRPr="00A13BBF">
        <w:rPr>
          <w:rFonts w:ascii="Courier New" w:hAnsi="Courier New" w:cs="Courier New"/>
          <w:color w:val="000000"/>
          <w:sz w:val="20"/>
          <w:szCs w:val="20"/>
          <w:lang w:val="en-US" w:eastAsia="ru-RU"/>
        </w:rPr>
        <w:t xml:space="preserve">PAYED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A13BBF">
        <w:rPr>
          <w:rFonts w:ascii="Courier New" w:hAnsi="Courier New" w:cs="Courier New"/>
          <w:b/>
          <w:bCs/>
          <w:color w:val="000000"/>
          <w:sz w:val="20"/>
          <w:szCs w:val="20"/>
          <w:lang w:val="en-US" w:eastAsia="ru-RU"/>
        </w:rPr>
        <w:t>public</w:t>
      </w:r>
      <w:proofErr w:type="gramEnd"/>
      <w:r w:rsidRPr="00A13BBF">
        <w:rPr>
          <w:rFonts w:ascii="Courier New" w:hAnsi="Courier New" w:cs="Courier New"/>
          <w:b/>
          <w:bCs/>
          <w:color w:val="000000"/>
          <w:sz w:val="20"/>
          <w:szCs w:val="20"/>
          <w:lang w:val="en-US" w:eastAsia="ru-RU"/>
        </w:rPr>
        <w:t xml:space="preserve"> virtual </w:t>
      </w:r>
      <w:r w:rsidRPr="00A13BBF">
        <w:rPr>
          <w:rFonts w:ascii="Courier New" w:hAnsi="Courier New" w:cs="Courier New"/>
          <w:color w:val="000000"/>
          <w:sz w:val="20"/>
          <w:szCs w:val="20"/>
          <w:lang w:val="en-US" w:eastAsia="ru-RU"/>
        </w:rPr>
        <w:t xml:space="preserve">CUSTOMER </w:t>
      </w:r>
      <w:proofErr w:type="spellStart"/>
      <w:r w:rsidRPr="00A13BBF">
        <w:rPr>
          <w:rFonts w:ascii="Courier New" w:hAnsi="Courier New" w:cs="Courier New"/>
          <w:color w:val="000000"/>
          <w:sz w:val="20"/>
          <w:szCs w:val="20"/>
          <w:lang w:val="en-US" w:eastAsia="ru-RU"/>
        </w:rPr>
        <w:t>CUSTOMER</w:t>
      </w:r>
      <w:proofErr w:type="spellEnd"/>
      <w:r w:rsidRPr="00A13BBF">
        <w:rPr>
          <w:rFonts w:ascii="Courier New" w:hAnsi="Courier New" w:cs="Courier New"/>
          <w:color w:val="000000"/>
          <w:sz w:val="20"/>
          <w:szCs w:val="20"/>
          <w:lang w:val="en-US" w:eastAsia="ru-RU"/>
        </w:rPr>
        <w:t xml:space="preserve">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A13BBF">
        <w:rPr>
          <w:rFonts w:ascii="Courier New" w:hAnsi="Courier New" w:cs="Courier New"/>
          <w:color w:val="818181"/>
          <w:sz w:val="20"/>
          <w:szCs w:val="20"/>
          <w:lang w:val="en-US" w:eastAsia="ru-RU"/>
        </w:rPr>
        <w:t>[</w:t>
      </w:r>
      <w:proofErr w:type="gramStart"/>
      <w:r w:rsidRPr="00A13BBF">
        <w:rPr>
          <w:rFonts w:ascii="Courier New" w:hAnsi="Courier New" w:cs="Courier New"/>
          <w:color w:val="818181"/>
          <w:sz w:val="20"/>
          <w:szCs w:val="20"/>
          <w:lang w:val="en-US" w:eastAsia="ru-RU"/>
        </w:rPr>
        <w:t>System.Diagnostics.CodeAnalysis.SuppressMessage(</w:t>
      </w:r>
      <w:proofErr w:type="gramEnd"/>
      <w:r w:rsidRPr="00A13BBF">
        <w:rPr>
          <w:rFonts w:ascii="Courier New" w:hAnsi="Courier New" w:cs="Courier New"/>
          <w:color w:val="818181"/>
          <w:sz w:val="20"/>
          <w:szCs w:val="20"/>
          <w:lang w:val="en-US" w:eastAsia="ru-RU"/>
        </w:rPr>
        <w:t>"Microsoft.Usage",</w:t>
      </w: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sidRPr="00A13BBF">
        <w:rPr>
          <w:rFonts w:ascii="Courier New" w:hAnsi="Courier New" w:cs="Courier New"/>
          <w:color w:val="818181"/>
          <w:sz w:val="20"/>
          <w:szCs w:val="20"/>
          <w:lang w:val="en-US" w:eastAsia="ru-RU"/>
        </w:rPr>
        <w:t>"CA2227</w:t>
      </w:r>
      <w:proofErr w:type="gramStart"/>
      <w:r w:rsidRPr="00A13BBF">
        <w:rPr>
          <w:rFonts w:ascii="Courier New" w:hAnsi="Courier New" w:cs="Courier New"/>
          <w:color w:val="818181"/>
          <w:sz w:val="20"/>
          <w:szCs w:val="20"/>
          <w:lang w:val="en-US" w:eastAsia="ru-RU"/>
        </w:rPr>
        <w:t>:CollectionPropertiesShouldBeReadOnly</w:t>
      </w:r>
      <w:proofErr w:type="gramEnd"/>
      <w:r w:rsidRPr="00A13BBF">
        <w:rPr>
          <w:rFonts w:ascii="Courier New" w:hAnsi="Courier New" w:cs="Courier New"/>
          <w:color w:val="818181"/>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A13BBF">
        <w:rPr>
          <w:rFonts w:ascii="Courier New" w:hAnsi="Courier New" w:cs="Courier New"/>
          <w:b/>
          <w:bCs/>
          <w:color w:val="000000"/>
          <w:sz w:val="20"/>
          <w:szCs w:val="20"/>
          <w:lang w:val="en-US" w:eastAsia="ru-RU"/>
        </w:rPr>
        <w:t>public</w:t>
      </w:r>
      <w:proofErr w:type="gramEnd"/>
      <w:r w:rsidRPr="00A13BBF">
        <w:rPr>
          <w:rFonts w:ascii="Courier New" w:hAnsi="Courier New" w:cs="Courier New"/>
          <w:b/>
          <w:bCs/>
          <w:color w:val="000000"/>
          <w:sz w:val="20"/>
          <w:szCs w:val="20"/>
          <w:lang w:val="en-US" w:eastAsia="ru-RU"/>
        </w:rPr>
        <w:t xml:space="preserve"> virtual </w:t>
      </w:r>
      <w:proofErr w:type="spellStart"/>
      <w:r w:rsidRPr="00A13BBF">
        <w:rPr>
          <w:rFonts w:ascii="Courier New" w:hAnsi="Courier New" w:cs="Courier New"/>
          <w:color w:val="000000"/>
          <w:sz w:val="20"/>
          <w:szCs w:val="20"/>
          <w:lang w:val="en-US" w:eastAsia="ru-RU"/>
        </w:rPr>
        <w:t>ICollection</w:t>
      </w:r>
      <w:proofErr w:type="spellEnd"/>
      <w:r w:rsidRPr="00A13BBF">
        <w:rPr>
          <w:rFonts w:ascii="Courier New" w:hAnsi="Courier New" w:cs="Courier New"/>
          <w:color w:val="000000"/>
          <w:sz w:val="20"/>
          <w:szCs w:val="20"/>
          <w:lang w:val="en-US" w:eastAsia="ru-RU"/>
        </w:rPr>
        <w:t xml:space="preserve">&lt;INVOICE_LINE&gt; INVOICE_LINES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Pr="00A13BBF" w:rsidRDefault="00A13BBF" w:rsidP="00A13BBF">
      <w:pPr>
        <w:spacing w:after="0" w:line="240" w:lineRule="auto"/>
        <w:jc w:val="both"/>
        <w:rPr>
          <w:rFonts w:ascii="Courier New" w:hAnsi="Courier New" w:cs="Courier New"/>
          <w:sz w:val="24"/>
          <w:lang w:val="en-US"/>
        </w:rPr>
      </w:pPr>
      <w:r w:rsidRPr="00A13BBF">
        <w:rPr>
          <w:rFonts w:ascii="Courier New" w:hAnsi="Courier New" w:cs="Courier New"/>
          <w:color w:val="000000"/>
          <w:sz w:val="20"/>
          <w:szCs w:val="20"/>
          <w:lang w:val="en-US" w:eastAsia="ru-RU"/>
        </w:rPr>
        <w:t>}</w:t>
      </w:r>
    </w:p>
    <w:p w:rsidR="00A13BBF" w:rsidRDefault="00A13BBF" w:rsidP="00496C24">
      <w:pPr>
        <w:jc w:val="bot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class contains properties </w:t>
      </w:r>
      <w:r w:rsidR="00E802EA">
        <w:rPr>
          <w:rFonts w:ascii="Arial" w:hAnsi="Arial" w:cs="Arial"/>
          <w:sz w:val="24"/>
          <w:szCs w:val="24"/>
          <w:lang w:val="en-US"/>
        </w:rPr>
        <w:t>for each field</w:t>
      </w:r>
      <w:r w:rsidRPr="00A837DD">
        <w:rPr>
          <w:rFonts w:ascii="Arial" w:hAnsi="Arial" w:cs="Arial"/>
          <w:sz w:val="24"/>
          <w:szCs w:val="24"/>
          <w:lang w:val="en-US"/>
        </w:rPr>
        <w:t xml:space="preserve"> of the INVOICE table. Each of these properties has attributes that describe constraints. You can learn more details about various attributes in the Microsoft document called </w:t>
      </w:r>
      <w:hyperlink r:id="rId25" w:history="1">
        <w:r w:rsidRPr="00A837DD">
          <w:rPr>
            <w:rStyle w:val="a9"/>
            <w:rFonts w:ascii="Arial" w:hAnsi="Arial" w:cs="Arial"/>
            <w:sz w:val="24"/>
            <w:szCs w:val="24"/>
            <w:lang w:val="en-US"/>
          </w:rPr>
          <w:t>Code First Data Annotations</w:t>
        </w:r>
      </w:hyperlink>
      <w:r w:rsidRPr="00A837DD">
        <w:rPr>
          <w:rFonts w:ascii="Arial" w:hAnsi="Arial" w:cs="Arial"/>
          <w:sz w:val="24"/>
          <w:szCs w:val="24"/>
          <w:lang w:val="en-US"/>
        </w:rPr>
        <w:t>.</w:t>
      </w:r>
    </w:p>
    <w:p w:rsidR="00496C24" w:rsidRPr="00A837DD" w:rsidRDefault="00E802EA" w:rsidP="00496C24">
      <w:pPr>
        <w:jc w:val="both"/>
        <w:rPr>
          <w:rFonts w:ascii="Arial" w:hAnsi="Arial" w:cs="Arial"/>
          <w:sz w:val="24"/>
          <w:szCs w:val="24"/>
          <w:lang w:val="en-US"/>
        </w:rPr>
      </w:pPr>
      <w:r>
        <w:rPr>
          <w:rFonts w:ascii="Arial" w:hAnsi="Arial" w:cs="Arial"/>
          <w:sz w:val="24"/>
          <w:szCs w:val="24"/>
          <w:lang w:val="en-US"/>
        </w:rPr>
        <w:t>Additionally</w:t>
      </w:r>
      <w:r w:rsidR="000E67CB" w:rsidRPr="00A837DD">
        <w:rPr>
          <w:rFonts w:ascii="Arial" w:hAnsi="Arial" w:cs="Arial"/>
          <w:sz w:val="24"/>
          <w:szCs w:val="24"/>
          <w:lang w:val="en-US"/>
        </w:rPr>
        <w:t xml:space="preserve">, two navigation properties </w:t>
      </w:r>
      <w:r w:rsidR="00A837DD">
        <w:rPr>
          <w:rFonts w:ascii="Arial" w:hAnsi="Arial" w:cs="Arial"/>
          <w:sz w:val="24"/>
          <w:szCs w:val="24"/>
          <w:lang w:val="en-US"/>
        </w:rPr>
        <w:t>are</w:t>
      </w:r>
      <w:r w:rsidR="000E67CB" w:rsidRPr="00A837DD">
        <w:rPr>
          <w:rFonts w:ascii="Arial" w:hAnsi="Arial" w:cs="Arial"/>
          <w:sz w:val="24"/>
          <w:szCs w:val="24"/>
          <w:lang w:val="en-US"/>
        </w:rPr>
        <w:t xml:space="preserve"> generated: CUSTOMER and INVOICE_LINES. The first one contains a reference to the </w:t>
      </w:r>
      <w:r>
        <w:rPr>
          <w:rFonts w:ascii="Arial" w:hAnsi="Arial" w:cs="Arial"/>
          <w:sz w:val="24"/>
          <w:szCs w:val="24"/>
          <w:lang w:val="en-US"/>
        </w:rPr>
        <w:t xml:space="preserve">customer </w:t>
      </w:r>
      <w:r w:rsidR="00A837DD" w:rsidRPr="00A837DD">
        <w:rPr>
          <w:rFonts w:ascii="Arial" w:hAnsi="Arial" w:cs="Arial"/>
          <w:sz w:val="24"/>
          <w:szCs w:val="24"/>
          <w:lang w:val="en-US"/>
        </w:rPr>
        <w:t>entity</w:t>
      </w:r>
      <w:r w:rsidR="00A837DD">
        <w:rPr>
          <w:rFonts w:ascii="Arial" w:hAnsi="Arial" w:cs="Arial"/>
          <w:sz w:val="24"/>
          <w:szCs w:val="24"/>
          <w:lang w:val="en-US"/>
        </w:rPr>
        <w:t>.</w:t>
      </w:r>
      <w:r w:rsidR="000E67CB" w:rsidRPr="00A837DD">
        <w:rPr>
          <w:rFonts w:ascii="Arial" w:hAnsi="Arial" w:cs="Arial"/>
          <w:sz w:val="24"/>
          <w:szCs w:val="24"/>
          <w:lang w:val="en-US"/>
        </w:rPr>
        <w:t xml:space="preserve"> </w:t>
      </w:r>
      <w:r w:rsidR="00A837DD">
        <w:rPr>
          <w:rFonts w:ascii="Arial" w:hAnsi="Arial" w:cs="Arial"/>
          <w:sz w:val="24"/>
          <w:szCs w:val="24"/>
          <w:lang w:val="en-US"/>
        </w:rPr>
        <w:t>T</w:t>
      </w:r>
      <w:r w:rsidR="000E67CB" w:rsidRPr="00A837DD">
        <w:rPr>
          <w:rFonts w:ascii="Arial" w:hAnsi="Arial" w:cs="Arial"/>
          <w:sz w:val="24"/>
          <w:szCs w:val="24"/>
          <w:lang w:val="en-US"/>
        </w:rPr>
        <w:t xml:space="preserve">he second one contains a collection of invoice lines. It </w:t>
      </w:r>
      <w:r w:rsidR="00A837DD">
        <w:rPr>
          <w:rFonts w:ascii="Arial" w:hAnsi="Arial" w:cs="Arial"/>
          <w:sz w:val="24"/>
          <w:szCs w:val="24"/>
          <w:lang w:val="en-US"/>
        </w:rPr>
        <w:t>is</w:t>
      </w:r>
      <w:r w:rsidR="000E67CB" w:rsidRPr="00A837DD">
        <w:rPr>
          <w:rFonts w:ascii="Arial" w:hAnsi="Arial" w:cs="Arial"/>
          <w:sz w:val="24"/>
          <w:szCs w:val="24"/>
          <w:lang w:val="en-US"/>
        </w:rPr>
        <w:t xml:space="preserve"> generated because the INVOICE_LINE table has a foreign key to the INVOICE table. Of course, you can remove this property from the INVOICE entity, but </w:t>
      </w:r>
      <w:r>
        <w:rPr>
          <w:rFonts w:ascii="Arial" w:hAnsi="Arial" w:cs="Arial"/>
          <w:sz w:val="24"/>
          <w:szCs w:val="24"/>
          <w:lang w:val="en-US"/>
        </w:rPr>
        <w:t>it is not really necessary</w:t>
      </w:r>
      <w:r w:rsidR="000E67CB" w:rsidRPr="00A837DD">
        <w:rPr>
          <w:rFonts w:ascii="Arial" w:hAnsi="Arial" w:cs="Arial"/>
          <w:sz w:val="24"/>
          <w:szCs w:val="24"/>
          <w:lang w:val="en-US"/>
        </w:rPr>
        <w:t xml:space="preserve">. </w:t>
      </w:r>
      <w:r>
        <w:rPr>
          <w:rFonts w:ascii="Arial" w:hAnsi="Arial" w:cs="Arial"/>
          <w:sz w:val="24"/>
          <w:szCs w:val="24"/>
          <w:lang w:val="en-US"/>
        </w:rPr>
        <w:t>T</w:t>
      </w:r>
      <w:r w:rsidR="000E67CB" w:rsidRPr="00A837DD">
        <w:rPr>
          <w:rFonts w:ascii="Arial" w:hAnsi="Arial" w:cs="Arial"/>
          <w:sz w:val="24"/>
          <w:szCs w:val="24"/>
          <w:lang w:val="en-US"/>
        </w:rPr>
        <w:t xml:space="preserve">he CUSTOMER and INVOICE_LINES properties use </w:t>
      </w:r>
      <w:r w:rsidR="00983BF4">
        <w:rPr>
          <w:rFonts w:ascii="Arial" w:hAnsi="Arial" w:cs="Arial"/>
          <w:sz w:val="24"/>
          <w:szCs w:val="24"/>
          <w:lang w:val="en-US"/>
        </w:rPr>
        <w:t>"</w:t>
      </w:r>
      <w:r w:rsidR="000E67CB" w:rsidRPr="00A837DD">
        <w:rPr>
          <w:rFonts w:ascii="Arial" w:hAnsi="Arial" w:cs="Arial"/>
          <w:sz w:val="24"/>
          <w:szCs w:val="24"/>
          <w:lang w:val="en-US"/>
        </w:rPr>
        <w:t>lazy loading</w:t>
      </w:r>
      <w:r w:rsidR="00983BF4">
        <w:rPr>
          <w:rFonts w:ascii="Arial" w:hAnsi="Arial" w:cs="Arial"/>
          <w:sz w:val="24"/>
          <w:szCs w:val="24"/>
          <w:lang w:val="en-US"/>
        </w:rPr>
        <w:t xml:space="preserve">" which means that </w:t>
      </w:r>
      <w:r w:rsidR="000E67CB" w:rsidRPr="00A837DD">
        <w:rPr>
          <w:rFonts w:ascii="Arial" w:hAnsi="Arial" w:cs="Arial"/>
          <w:sz w:val="24"/>
          <w:szCs w:val="24"/>
          <w:lang w:val="en-US"/>
        </w:rPr>
        <w:t xml:space="preserve">loading is </w:t>
      </w:r>
      <w:r w:rsidR="00983BF4">
        <w:rPr>
          <w:rFonts w:ascii="Arial" w:hAnsi="Arial" w:cs="Arial"/>
          <w:sz w:val="24"/>
          <w:szCs w:val="24"/>
          <w:lang w:val="en-US"/>
        </w:rPr>
        <w:t xml:space="preserve">not </w:t>
      </w:r>
      <w:r w:rsidR="000E67CB" w:rsidRPr="00A837DD">
        <w:rPr>
          <w:rFonts w:ascii="Arial" w:hAnsi="Arial" w:cs="Arial"/>
          <w:sz w:val="24"/>
          <w:szCs w:val="24"/>
          <w:lang w:val="en-US"/>
        </w:rPr>
        <w:t xml:space="preserve">performed </w:t>
      </w:r>
      <w:r w:rsidR="00983BF4">
        <w:rPr>
          <w:rFonts w:ascii="Arial" w:hAnsi="Arial" w:cs="Arial"/>
          <w:sz w:val="24"/>
          <w:szCs w:val="24"/>
          <w:lang w:val="en-US"/>
        </w:rPr>
        <w:t xml:space="preserve">until </w:t>
      </w:r>
      <w:r w:rsidR="000E67CB" w:rsidRPr="00A837DD">
        <w:rPr>
          <w:rFonts w:ascii="Arial" w:hAnsi="Arial" w:cs="Arial"/>
          <w:sz w:val="24"/>
          <w:szCs w:val="24"/>
          <w:lang w:val="en-US"/>
        </w:rPr>
        <w:t xml:space="preserve">the first access to an object, </w:t>
      </w:r>
      <w:r w:rsidR="00983BF4">
        <w:rPr>
          <w:rFonts w:ascii="Arial" w:hAnsi="Arial" w:cs="Arial"/>
          <w:sz w:val="24"/>
          <w:szCs w:val="24"/>
          <w:lang w:val="en-US"/>
        </w:rPr>
        <w:t xml:space="preserve">thus avoiding the loading of </w:t>
      </w:r>
      <w:r w:rsidR="000E67CB" w:rsidRPr="00A837DD">
        <w:rPr>
          <w:rFonts w:ascii="Arial" w:hAnsi="Arial" w:cs="Arial"/>
          <w:sz w:val="24"/>
          <w:szCs w:val="24"/>
          <w:lang w:val="en-US"/>
        </w:rPr>
        <w:t xml:space="preserve">related data </w:t>
      </w:r>
      <w:r w:rsidR="00983BF4">
        <w:rPr>
          <w:rFonts w:ascii="Arial" w:hAnsi="Arial" w:cs="Arial"/>
          <w:sz w:val="24"/>
          <w:szCs w:val="24"/>
          <w:lang w:val="en-US"/>
        </w:rPr>
        <w:t>unless it is actually needed</w:t>
      </w:r>
      <w:r w:rsidR="000E67CB" w:rsidRPr="00A837DD">
        <w:rPr>
          <w:rFonts w:ascii="Arial" w:hAnsi="Arial" w:cs="Arial"/>
          <w:sz w:val="24"/>
          <w:szCs w:val="24"/>
          <w:lang w:val="en-US"/>
        </w:rPr>
        <w:t xml:space="preserve">. </w:t>
      </w:r>
      <w:r w:rsidR="00983BF4">
        <w:rPr>
          <w:rFonts w:ascii="Arial" w:hAnsi="Arial" w:cs="Arial"/>
          <w:sz w:val="24"/>
          <w:szCs w:val="24"/>
          <w:lang w:val="en-US"/>
        </w:rPr>
        <w:t xml:space="preserve">Once the data are accessed via the navigation property, they will be </w:t>
      </w:r>
      <w:r w:rsidR="000E67CB" w:rsidRPr="00A837DD">
        <w:rPr>
          <w:rFonts w:ascii="Arial" w:hAnsi="Arial" w:cs="Arial"/>
          <w:sz w:val="24"/>
          <w:szCs w:val="24"/>
          <w:lang w:val="en-US"/>
        </w:rPr>
        <w:t xml:space="preserve">loaded </w:t>
      </w:r>
      <w:r w:rsidR="00983BF4">
        <w:rPr>
          <w:rFonts w:ascii="Arial" w:hAnsi="Arial" w:cs="Arial"/>
          <w:sz w:val="24"/>
          <w:szCs w:val="24"/>
          <w:lang w:val="en-US"/>
        </w:rPr>
        <w:t xml:space="preserve">automatically </w:t>
      </w:r>
      <w:r w:rsidR="000E67CB" w:rsidRPr="00A837DD">
        <w:rPr>
          <w:rFonts w:ascii="Arial" w:hAnsi="Arial" w:cs="Arial"/>
          <w:sz w:val="24"/>
          <w:szCs w:val="24"/>
          <w:lang w:val="en-US"/>
        </w:rPr>
        <w:t>from the database</w:t>
      </w:r>
      <w:r w:rsidR="00983BF4">
        <w:rPr>
          <w:rFonts w:ascii="Arial" w:hAnsi="Arial" w:cs="Arial"/>
          <w:sz w:val="24"/>
          <w:szCs w:val="24"/>
          <w:lang w:val="en-US"/>
        </w:rPr>
        <w:t xml:space="preserve">. </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If lazy loading</w:t>
      </w:r>
      <w:r w:rsidR="00704758">
        <w:rPr>
          <w:rFonts w:ascii="Arial" w:hAnsi="Arial" w:cs="Arial"/>
          <w:sz w:val="24"/>
          <w:szCs w:val="24"/>
          <w:lang w:val="en-US"/>
        </w:rPr>
        <w:t xml:space="preserve"> is in effect</w:t>
      </w:r>
      <w:r w:rsidRPr="00A837DD">
        <w:rPr>
          <w:rFonts w:ascii="Arial" w:hAnsi="Arial" w:cs="Arial"/>
          <w:sz w:val="24"/>
          <w:szCs w:val="24"/>
          <w:lang w:val="en-US"/>
        </w:rPr>
        <w:t xml:space="preserve">, </w:t>
      </w:r>
      <w:r w:rsidR="00177DEA">
        <w:rPr>
          <w:rFonts w:ascii="Arial" w:hAnsi="Arial" w:cs="Arial"/>
          <w:sz w:val="24"/>
          <w:szCs w:val="24"/>
          <w:lang w:val="en-US"/>
        </w:rPr>
        <w:t xml:space="preserve">it is important to note that </w:t>
      </w:r>
      <w:r w:rsidRPr="00A837DD">
        <w:rPr>
          <w:rFonts w:ascii="Arial" w:hAnsi="Arial" w:cs="Arial"/>
          <w:sz w:val="24"/>
          <w:szCs w:val="24"/>
          <w:lang w:val="en-US"/>
        </w:rPr>
        <w:t xml:space="preserve">classes that use lazy loading must be public and their properties must have the </w:t>
      </w:r>
      <w:r w:rsidRPr="00A837DD">
        <w:rPr>
          <w:rFonts w:ascii="Arial" w:hAnsi="Arial" w:cs="Arial"/>
          <w:b/>
          <w:sz w:val="24"/>
          <w:szCs w:val="24"/>
          <w:lang w:val="en-US"/>
        </w:rPr>
        <w:t>public</w:t>
      </w:r>
      <w:r w:rsidRPr="00A837DD">
        <w:rPr>
          <w:rFonts w:ascii="Arial" w:hAnsi="Arial" w:cs="Arial"/>
          <w:sz w:val="24"/>
          <w:szCs w:val="24"/>
          <w:lang w:val="en-US"/>
        </w:rPr>
        <w:t xml:space="preserve"> and </w:t>
      </w:r>
      <w:r w:rsidRPr="00A837DD">
        <w:rPr>
          <w:rFonts w:ascii="Arial" w:hAnsi="Arial" w:cs="Arial"/>
          <w:b/>
          <w:sz w:val="24"/>
          <w:szCs w:val="24"/>
          <w:lang w:val="en-US"/>
        </w:rPr>
        <w:t>virtual</w:t>
      </w:r>
      <w:r w:rsidRPr="00A837DD">
        <w:rPr>
          <w:rFonts w:ascii="Arial" w:hAnsi="Arial" w:cs="Arial"/>
          <w:sz w:val="24"/>
          <w:szCs w:val="24"/>
          <w:lang w:val="en-US"/>
        </w:rPr>
        <w:t xml:space="preserve"> keywords.</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Now let us open the </w:t>
      </w:r>
      <w:proofErr w:type="spellStart"/>
      <w:r w:rsidRPr="00A837DD">
        <w:rPr>
          <w:rFonts w:ascii="Arial" w:hAnsi="Arial" w:cs="Arial"/>
          <w:sz w:val="24"/>
          <w:szCs w:val="24"/>
          <w:lang w:val="en-US"/>
        </w:rPr>
        <w:t>DbModel.cs</w:t>
      </w:r>
      <w:proofErr w:type="spellEnd"/>
      <w:r w:rsidRPr="00A837DD">
        <w:rPr>
          <w:rFonts w:ascii="Arial" w:hAnsi="Arial" w:cs="Arial"/>
          <w:sz w:val="24"/>
          <w:szCs w:val="24"/>
          <w:lang w:val="en-US"/>
        </w:rPr>
        <w:t xml:space="preserve"> file describing the model as a whole.</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gramStart"/>
      <w:r w:rsidRPr="00A837DD">
        <w:rPr>
          <w:rFonts w:ascii="Consolas" w:hAnsi="Consolas" w:cs="Consolas"/>
          <w:color w:val="0000FF"/>
          <w:sz w:val="19"/>
          <w:szCs w:val="19"/>
          <w:highlight w:val="white"/>
          <w:lang w:val="en-US"/>
        </w:rPr>
        <w:t>public</w:t>
      </w:r>
      <w:proofErr w:type="gramEnd"/>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partial</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class</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DbModel</w:t>
      </w:r>
      <w:proofErr w:type="spellEnd"/>
      <w:r w:rsidRPr="00A837DD">
        <w:rPr>
          <w:rFonts w:ascii="Consolas" w:hAnsi="Consolas" w:cs="Consolas"/>
          <w:color w:val="000000"/>
          <w:sz w:val="19"/>
          <w:szCs w:val="19"/>
          <w:highlight w:val="white"/>
          <w:lang w:val="en-US"/>
        </w:rPr>
        <w:t xml:space="preserve"> : </w:t>
      </w:r>
      <w:proofErr w:type="spellStart"/>
      <w:r w:rsidRPr="00A837DD">
        <w:rPr>
          <w:rFonts w:ascii="Consolas" w:hAnsi="Consolas" w:cs="Consolas"/>
          <w:color w:val="2B91AF"/>
          <w:sz w:val="19"/>
          <w:szCs w:val="19"/>
          <w:highlight w:val="white"/>
          <w:lang w:val="en-US"/>
        </w:rPr>
        <w:t>DbContext</w:t>
      </w:r>
      <w:proofErr w:type="spellEnd"/>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gramStart"/>
      <w:r w:rsidRPr="00A837DD">
        <w:rPr>
          <w:rFonts w:ascii="Consolas" w:hAnsi="Consolas" w:cs="Consolas"/>
          <w:color w:val="0000FF"/>
          <w:sz w:val="19"/>
          <w:szCs w:val="19"/>
          <w:highlight w:val="white"/>
          <w:lang w:val="en-US"/>
        </w:rPr>
        <w:t>public</w:t>
      </w:r>
      <w:proofErr w:type="gramEnd"/>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DbModel</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 </w:t>
      </w:r>
      <w:proofErr w:type="gramStart"/>
      <w:r w:rsidRPr="00A837DD">
        <w:rPr>
          <w:rFonts w:ascii="Consolas" w:hAnsi="Consolas" w:cs="Consolas"/>
          <w:color w:val="0000FF"/>
          <w:sz w:val="19"/>
          <w:szCs w:val="19"/>
          <w:highlight w:val="white"/>
          <w:lang w:val="en-US"/>
        </w:rPr>
        <w:t>base</w:t>
      </w:r>
      <w:r w:rsidRPr="00A837DD">
        <w:rPr>
          <w:rFonts w:ascii="Consolas" w:hAnsi="Consolas" w:cs="Consolas"/>
          <w:color w:val="000000"/>
          <w:sz w:val="19"/>
          <w:szCs w:val="19"/>
          <w:highlight w:val="white"/>
          <w:lang w:val="en-US"/>
        </w:rPr>
        <w:t>(</w:t>
      </w:r>
      <w:proofErr w:type="gramEnd"/>
      <w:r w:rsidRPr="00A837DD">
        <w:rPr>
          <w:rFonts w:ascii="Consolas" w:hAnsi="Consolas" w:cs="Consolas"/>
          <w:color w:val="A31515"/>
          <w:sz w:val="19"/>
          <w:szCs w:val="19"/>
          <w:highlight w:val="white"/>
          <w:lang w:val="en-US"/>
        </w:rPr>
        <w:t>"name=</w:t>
      </w:r>
      <w:proofErr w:type="spellStart"/>
      <w:r w:rsidRPr="00A837DD">
        <w:rPr>
          <w:rFonts w:ascii="Consolas" w:hAnsi="Consolas" w:cs="Consolas"/>
          <w:color w:val="A31515"/>
          <w:sz w:val="19"/>
          <w:szCs w:val="19"/>
          <w:highlight w:val="white"/>
          <w:lang w:val="en-US"/>
        </w:rPr>
        <w:t>DbModel</w:t>
      </w:r>
      <w:proofErr w:type="spellEnd"/>
      <w:r w:rsidRPr="00A837DD">
        <w:rPr>
          <w:rFonts w:ascii="Consolas" w:hAnsi="Consolas" w:cs="Consolas"/>
          <w:color w:val="A31515"/>
          <w:sz w:val="19"/>
          <w:szCs w:val="19"/>
          <w:highlight w:val="white"/>
          <w:lang w:val="en-US"/>
        </w:rPr>
        <w:t>"</w:t>
      </w:r>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gramStart"/>
      <w:r w:rsidRPr="00A837DD">
        <w:rPr>
          <w:rFonts w:ascii="Consolas" w:hAnsi="Consolas" w:cs="Consolas"/>
          <w:color w:val="0000FF"/>
          <w:sz w:val="19"/>
          <w:szCs w:val="19"/>
          <w:highlight w:val="white"/>
          <w:lang w:val="en-US"/>
        </w:rPr>
        <w:t>public</w:t>
      </w:r>
      <w:proofErr w:type="gramEnd"/>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virtual</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DbSet</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CUSTOMER</w:t>
      </w:r>
      <w:r w:rsidRPr="00A837DD">
        <w:rPr>
          <w:rFonts w:ascii="Consolas" w:hAnsi="Consolas" w:cs="Consolas"/>
          <w:color w:val="000000"/>
          <w:sz w:val="19"/>
          <w:szCs w:val="19"/>
          <w:highlight w:val="white"/>
          <w:lang w:val="en-US"/>
        </w:rPr>
        <w:t xml:space="preserve">&gt; CUSTOMERS { </w:t>
      </w:r>
      <w:r w:rsidRPr="00A837DD">
        <w:rPr>
          <w:rFonts w:ascii="Consolas" w:hAnsi="Consolas" w:cs="Consolas"/>
          <w:color w:val="0000FF"/>
          <w:sz w:val="19"/>
          <w:szCs w:val="19"/>
          <w:highlight w:val="white"/>
          <w:lang w:val="en-US"/>
        </w:rPr>
        <w:t>get</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set</w:t>
      </w:r>
      <w:r w:rsidRPr="00A837DD">
        <w:rPr>
          <w:rFonts w:ascii="Consolas" w:hAnsi="Consolas" w:cs="Consolas"/>
          <w:color w:val="000000"/>
          <w:sz w:val="19"/>
          <w:szCs w:val="19"/>
          <w:highlight w:val="white"/>
          <w:lang w:val="en-US"/>
        </w:rPr>
        <w:t>;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gramStart"/>
      <w:r w:rsidRPr="00A837DD">
        <w:rPr>
          <w:rFonts w:ascii="Consolas" w:hAnsi="Consolas" w:cs="Consolas"/>
          <w:color w:val="0000FF"/>
          <w:sz w:val="19"/>
          <w:szCs w:val="19"/>
          <w:highlight w:val="white"/>
          <w:lang w:val="en-US"/>
        </w:rPr>
        <w:t>public</w:t>
      </w:r>
      <w:proofErr w:type="gramEnd"/>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virtual</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DbSet</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INVOICE</w:t>
      </w:r>
      <w:r w:rsidRPr="00A837DD">
        <w:rPr>
          <w:rFonts w:ascii="Consolas" w:hAnsi="Consolas" w:cs="Consolas"/>
          <w:color w:val="000000"/>
          <w:sz w:val="19"/>
          <w:szCs w:val="19"/>
          <w:highlight w:val="white"/>
          <w:lang w:val="en-US"/>
        </w:rPr>
        <w:t xml:space="preserve">&gt; INVOICES { </w:t>
      </w:r>
      <w:r w:rsidRPr="00A837DD">
        <w:rPr>
          <w:rFonts w:ascii="Consolas" w:hAnsi="Consolas" w:cs="Consolas"/>
          <w:color w:val="0000FF"/>
          <w:sz w:val="19"/>
          <w:szCs w:val="19"/>
          <w:highlight w:val="white"/>
          <w:lang w:val="en-US"/>
        </w:rPr>
        <w:t>get</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set</w:t>
      </w:r>
      <w:r w:rsidRPr="00A837DD">
        <w:rPr>
          <w:rFonts w:ascii="Consolas" w:hAnsi="Consolas" w:cs="Consolas"/>
          <w:color w:val="000000"/>
          <w:sz w:val="19"/>
          <w:szCs w:val="19"/>
          <w:highlight w:val="white"/>
          <w:lang w:val="en-US"/>
        </w:rPr>
        <w:t>;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lastRenderedPageBreak/>
        <w:t xml:space="preserve">        </w:t>
      </w:r>
      <w:proofErr w:type="gramStart"/>
      <w:r w:rsidRPr="00A837DD">
        <w:rPr>
          <w:rFonts w:ascii="Consolas" w:hAnsi="Consolas" w:cs="Consolas"/>
          <w:color w:val="0000FF"/>
          <w:sz w:val="19"/>
          <w:szCs w:val="19"/>
          <w:highlight w:val="white"/>
          <w:lang w:val="en-US"/>
        </w:rPr>
        <w:t>public</w:t>
      </w:r>
      <w:proofErr w:type="gramEnd"/>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virtual</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DbSet</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INVOICE_LINE</w:t>
      </w:r>
      <w:r w:rsidRPr="00A837DD">
        <w:rPr>
          <w:rFonts w:ascii="Consolas" w:hAnsi="Consolas" w:cs="Consolas"/>
          <w:color w:val="000000"/>
          <w:sz w:val="19"/>
          <w:szCs w:val="19"/>
          <w:highlight w:val="white"/>
          <w:lang w:val="en-US"/>
        </w:rPr>
        <w:t xml:space="preserve">&gt; INVOICE_LINES { </w:t>
      </w:r>
      <w:r w:rsidRPr="00A837DD">
        <w:rPr>
          <w:rFonts w:ascii="Consolas" w:hAnsi="Consolas" w:cs="Consolas"/>
          <w:color w:val="0000FF"/>
          <w:sz w:val="19"/>
          <w:szCs w:val="19"/>
          <w:highlight w:val="white"/>
          <w:lang w:val="en-US"/>
        </w:rPr>
        <w:t>get</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set</w:t>
      </w:r>
      <w:r w:rsidRPr="00A837DD">
        <w:rPr>
          <w:rFonts w:ascii="Consolas" w:hAnsi="Consolas" w:cs="Consolas"/>
          <w:color w:val="000000"/>
          <w:sz w:val="19"/>
          <w:szCs w:val="19"/>
          <w:highlight w:val="white"/>
          <w:lang w:val="en-US"/>
        </w:rPr>
        <w:t>;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gramStart"/>
      <w:r w:rsidRPr="00A837DD">
        <w:rPr>
          <w:rFonts w:ascii="Consolas" w:hAnsi="Consolas" w:cs="Consolas"/>
          <w:color w:val="0000FF"/>
          <w:sz w:val="19"/>
          <w:szCs w:val="19"/>
          <w:highlight w:val="white"/>
          <w:lang w:val="en-US"/>
        </w:rPr>
        <w:t>public</w:t>
      </w:r>
      <w:proofErr w:type="gramEnd"/>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virtual</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DbSet</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PRODUCT</w:t>
      </w:r>
      <w:r w:rsidRPr="00A837DD">
        <w:rPr>
          <w:rFonts w:ascii="Consolas" w:hAnsi="Consolas" w:cs="Consolas"/>
          <w:color w:val="000000"/>
          <w:sz w:val="19"/>
          <w:szCs w:val="19"/>
          <w:highlight w:val="white"/>
          <w:lang w:val="en-US"/>
        </w:rPr>
        <w:t xml:space="preserve">&gt; PRODUCTS { </w:t>
      </w:r>
      <w:r w:rsidRPr="00A837DD">
        <w:rPr>
          <w:rFonts w:ascii="Consolas" w:hAnsi="Consolas" w:cs="Consolas"/>
          <w:color w:val="0000FF"/>
          <w:sz w:val="19"/>
          <w:szCs w:val="19"/>
          <w:highlight w:val="white"/>
          <w:lang w:val="en-US"/>
        </w:rPr>
        <w:t>get</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set</w:t>
      </w:r>
      <w:r w:rsidRPr="00A837DD">
        <w:rPr>
          <w:rFonts w:ascii="Consolas" w:hAnsi="Consolas" w:cs="Consolas"/>
          <w:color w:val="000000"/>
          <w:sz w:val="19"/>
          <w:szCs w:val="19"/>
          <w:highlight w:val="white"/>
          <w:lang w:val="en-US"/>
        </w:rPr>
        <w:t>; }</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gramStart"/>
      <w:r w:rsidRPr="00A837DD">
        <w:rPr>
          <w:rFonts w:ascii="Consolas" w:hAnsi="Consolas" w:cs="Consolas"/>
          <w:color w:val="0000FF"/>
          <w:sz w:val="19"/>
          <w:szCs w:val="19"/>
          <w:highlight w:val="white"/>
          <w:lang w:val="en-US"/>
        </w:rPr>
        <w:t>protected</w:t>
      </w:r>
      <w:proofErr w:type="gramEnd"/>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override</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void</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OnModelCreating</w:t>
      </w:r>
      <w:proofErr w:type="spellEnd"/>
      <w:r w:rsidRPr="00A837DD">
        <w:rPr>
          <w:rFonts w:ascii="Consolas" w:hAnsi="Consolas" w:cs="Consolas"/>
          <w:color w:val="000000"/>
          <w:sz w:val="19"/>
          <w:szCs w:val="19"/>
          <w:highlight w:val="white"/>
          <w:lang w:val="en-US"/>
        </w:rPr>
        <w:t>(</w:t>
      </w:r>
      <w:proofErr w:type="spellStart"/>
      <w:r w:rsidRPr="00A837DD">
        <w:rPr>
          <w:rFonts w:ascii="Consolas" w:hAnsi="Consolas" w:cs="Consolas"/>
          <w:color w:val="2B91AF"/>
          <w:sz w:val="19"/>
          <w:szCs w:val="19"/>
          <w:highlight w:val="white"/>
          <w:lang w:val="en-US"/>
        </w:rPr>
        <w:t>DbModelBuilder</w:t>
      </w:r>
      <w:proofErr w:type="spellEnd"/>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modelBuilder.Entity</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CUSTOMER</w:t>
      </w:r>
      <w:proofErr w:type="gramStart"/>
      <w:r w:rsidRPr="00A837DD">
        <w:rPr>
          <w:rFonts w:ascii="Consolas" w:hAnsi="Consolas" w:cs="Consolas"/>
          <w:color w:val="000000"/>
          <w:sz w:val="19"/>
          <w:szCs w:val="19"/>
          <w:highlight w:val="white"/>
          <w:lang w:val="en-US"/>
        </w:rPr>
        <w:t>&gt;()</w:t>
      </w:r>
      <w:proofErr w:type="gramEnd"/>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gramStart"/>
      <w:r w:rsidRPr="00A837DD">
        <w:rPr>
          <w:rFonts w:ascii="Consolas" w:hAnsi="Consolas" w:cs="Consolas"/>
          <w:color w:val="000000"/>
          <w:sz w:val="19"/>
          <w:szCs w:val="19"/>
          <w:highlight w:val="white"/>
          <w:lang w:val="en-US"/>
        </w:rPr>
        <w:t>Property(</w:t>
      </w:r>
      <w:proofErr w:type="gram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e.ZIPCODE</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proofErr w:type="gramStart"/>
      <w:r w:rsidRPr="00A837DD">
        <w:rPr>
          <w:rFonts w:ascii="Consolas" w:hAnsi="Consolas" w:cs="Consolas"/>
          <w:color w:val="000000"/>
          <w:sz w:val="19"/>
          <w:szCs w:val="19"/>
          <w:highlight w:val="white"/>
          <w:lang w:val="en-US"/>
        </w:rPr>
        <w:t>IsFixedLength</w:t>
      </w:r>
      <w:proofErr w:type="spellEnd"/>
      <w:r w:rsidRPr="00A837DD">
        <w:rPr>
          <w:rFonts w:ascii="Consolas" w:hAnsi="Consolas" w:cs="Consolas"/>
          <w:color w:val="000000"/>
          <w:sz w:val="19"/>
          <w:szCs w:val="19"/>
          <w:highlight w:val="white"/>
          <w:lang w:val="en-US"/>
        </w:rPr>
        <w:t>(</w:t>
      </w:r>
      <w:proofErr w:type="gramEnd"/>
      <w:r w:rsidRPr="00A837DD">
        <w:rPr>
          <w:rFonts w:ascii="Consolas" w:hAnsi="Consolas" w:cs="Consolas"/>
          <w:color w:val="000000"/>
          <w:sz w:val="19"/>
          <w:szCs w:val="19"/>
          <w:highlight w:val="white"/>
          <w:lang w:val="en-US"/>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modelBuilder.Entity</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CUSTOMER</w:t>
      </w:r>
      <w:proofErr w:type="gramStart"/>
      <w:r w:rsidRPr="00A837DD">
        <w:rPr>
          <w:rFonts w:ascii="Consolas" w:hAnsi="Consolas" w:cs="Consolas"/>
          <w:color w:val="000000"/>
          <w:sz w:val="19"/>
          <w:szCs w:val="19"/>
          <w:highlight w:val="white"/>
          <w:lang w:val="en-US"/>
        </w:rPr>
        <w:t>&gt;()</w:t>
      </w:r>
      <w:proofErr w:type="gramEnd"/>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proofErr w:type="gramStart"/>
      <w:r w:rsidRPr="00A837DD">
        <w:rPr>
          <w:rFonts w:ascii="Consolas" w:hAnsi="Consolas" w:cs="Consolas"/>
          <w:color w:val="000000"/>
          <w:sz w:val="19"/>
          <w:szCs w:val="19"/>
          <w:highlight w:val="white"/>
          <w:lang w:val="en-US"/>
        </w:rPr>
        <w:t>HasMany</w:t>
      </w:r>
      <w:proofErr w:type="spellEnd"/>
      <w:r w:rsidRPr="00A837DD">
        <w:rPr>
          <w:rFonts w:ascii="Consolas" w:hAnsi="Consolas" w:cs="Consolas"/>
          <w:color w:val="000000"/>
          <w:sz w:val="19"/>
          <w:szCs w:val="19"/>
          <w:highlight w:val="white"/>
          <w:lang w:val="en-US"/>
        </w:rPr>
        <w:t>(</w:t>
      </w:r>
      <w:proofErr w:type="gram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e.INVOICES</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proofErr w:type="gramStart"/>
      <w:r w:rsidRPr="00A837DD">
        <w:rPr>
          <w:rFonts w:ascii="Consolas" w:hAnsi="Consolas" w:cs="Consolas"/>
          <w:color w:val="000000"/>
          <w:sz w:val="19"/>
          <w:szCs w:val="19"/>
          <w:highlight w:val="white"/>
          <w:lang w:val="en-US"/>
        </w:rPr>
        <w:t>WithRequired</w:t>
      </w:r>
      <w:proofErr w:type="spellEnd"/>
      <w:r w:rsidRPr="00A837DD">
        <w:rPr>
          <w:rFonts w:ascii="Consolas" w:hAnsi="Consolas" w:cs="Consolas"/>
          <w:color w:val="000000"/>
          <w:sz w:val="19"/>
          <w:szCs w:val="19"/>
          <w:highlight w:val="white"/>
          <w:lang w:val="en-US"/>
        </w:rPr>
        <w:t>(</w:t>
      </w:r>
      <w:proofErr w:type="gram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e.CUSTOMER</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proofErr w:type="gramStart"/>
      <w:r w:rsidRPr="00A837DD">
        <w:rPr>
          <w:rFonts w:ascii="Consolas" w:hAnsi="Consolas" w:cs="Consolas"/>
          <w:color w:val="000000"/>
          <w:sz w:val="19"/>
          <w:szCs w:val="19"/>
          <w:highlight w:val="white"/>
          <w:lang w:val="en-US"/>
        </w:rPr>
        <w:t>WillCascadeOnDelete</w:t>
      </w:r>
      <w:proofErr w:type="spellEnd"/>
      <w:r w:rsidRPr="00A837DD">
        <w:rPr>
          <w:rFonts w:ascii="Consolas" w:hAnsi="Consolas" w:cs="Consolas"/>
          <w:color w:val="000000"/>
          <w:sz w:val="19"/>
          <w:szCs w:val="19"/>
          <w:highlight w:val="white"/>
          <w:lang w:val="en-US"/>
        </w:rPr>
        <w:t>(</w:t>
      </w:r>
      <w:proofErr w:type="gramEnd"/>
      <w:r w:rsidRPr="00A837DD">
        <w:rPr>
          <w:rFonts w:ascii="Consolas" w:hAnsi="Consolas" w:cs="Consolas"/>
          <w:color w:val="0000FF"/>
          <w:sz w:val="19"/>
          <w:szCs w:val="19"/>
          <w:highlight w:val="white"/>
          <w:lang w:val="en-US"/>
        </w:rPr>
        <w:t>false</w:t>
      </w:r>
      <w:r w:rsidRPr="00A837DD">
        <w:rPr>
          <w:rFonts w:ascii="Consolas" w:hAnsi="Consolas" w:cs="Consolas"/>
          <w:color w:val="000000"/>
          <w:sz w:val="19"/>
          <w:szCs w:val="19"/>
          <w:highlight w:val="white"/>
          <w:lang w:val="en-US"/>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modelBuilder.Entity</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PRODUCT</w:t>
      </w:r>
      <w:proofErr w:type="gramStart"/>
      <w:r w:rsidRPr="00A837DD">
        <w:rPr>
          <w:rFonts w:ascii="Consolas" w:hAnsi="Consolas" w:cs="Consolas"/>
          <w:color w:val="000000"/>
          <w:sz w:val="19"/>
          <w:szCs w:val="19"/>
          <w:highlight w:val="white"/>
          <w:lang w:val="en-US"/>
        </w:rPr>
        <w:t>&gt;()</w:t>
      </w:r>
      <w:proofErr w:type="gramEnd"/>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proofErr w:type="gramStart"/>
      <w:r w:rsidRPr="00A837DD">
        <w:rPr>
          <w:rFonts w:ascii="Consolas" w:hAnsi="Consolas" w:cs="Consolas"/>
          <w:color w:val="000000"/>
          <w:sz w:val="19"/>
          <w:szCs w:val="19"/>
          <w:highlight w:val="white"/>
          <w:lang w:val="en-US"/>
        </w:rPr>
        <w:t>HasMany</w:t>
      </w:r>
      <w:proofErr w:type="spellEnd"/>
      <w:r w:rsidRPr="00A837DD">
        <w:rPr>
          <w:rFonts w:ascii="Consolas" w:hAnsi="Consolas" w:cs="Consolas"/>
          <w:color w:val="000000"/>
          <w:sz w:val="19"/>
          <w:szCs w:val="19"/>
          <w:highlight w:val="white"/>
          <w:lang w:val="en-US"/>
        </w:rPr>
        <w:t>(</w:t>
      </w:r>
      <w:proofErr w:type="gram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e.INVOICE_LINES</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proofErr w:type="gramStart"/>
      <w:r w:rsidRPr="00A837DD">
        <w:rPr>
          <w:rFonts w:ascii="Consolas" w:hAnsi="Consolas" w:cs="Consolas"/>
          <w:color w:val="000000"/>
          <w:sz w:val="19"/>
          <w:szCs w:val="19"/>
          <w:highlight w:val="white"/>
          <w:lang w:val="en-US"/>
        </w:rPr>
        <w:t>WithRequired</w:t>
      </w:r>
      <w:proofErr w:type="spellEnd"/>
      <w:r w:rsidRPr="00A837DD">
        <w:rPr>
          <w:rFonts w:ascii="Consolas" w:hAnsi="Consolas" w:cs="Consolas"/>
          <w:color w:val="000000"/>
          <w:sz w:val="19"/>
          <w:szCs w:val="19"/>
          <w:highlight w:val="white"/>
          <w:lang w:val="en-US"/>
        </w:rPr>
        <w:t>(</w:t>
      </w:r>
      <w:proofErr w:type="gram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e.PRODUCT</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proofErr w:type="gramStart"/>
      <w:r w:rsidRPr="00A837DD">
        <w:rPr>
          <w:rFonts w:ascii="Consolas" w:hAnsi="Consolas" w:cs="Consolas"/>
          <w:color w:val="000000"/>
          <w:sz w:val="19"/>
          <w:szCs w:val="19"/>
          <w:highlight w:val="white"/>
          <w:lang w:val="en-US"/>
        </w:rPr>
        <w:t>WillCascadeOnDelete</w:t>
      </w:r>
      <w:proofErr w:type="spellEnd"/>
      <w:r w:rsidRPr="00A837DD">
        <w:rPr>
          <w:rFonts w:ascii="Consolas" w:hAnsi="Consolas" w:cs="Consolas"/>
          <w:color w:val="000000"/>
          <w:sz w:val="19"/>
          <w:szCs w:val="19"/>
          <w:highlight w:val="white"/>
          <w:lang w:val="en-US"/>
        </w:rPr>
        <w:t>(</w:t>
      </w:r>
      <w:proofErr w:type="gramEnd"/>
      <w:r w:rsidRPr="00A837DD">
        <w:rPr>
          <w:rFonts w:ascii="Consolas" w:hAnsi="Consolas" w:cs="Consolas"/>
          <w:color w:val="0000FF"/>
          <w:sz w:val="19"/>
          <w:szCs w:val="19"/>
          <w:highlight w:val="white"/>
          <w:lang w:val="en-US"/>
        </w:rPr>
        <w:t>false</w:t>
      </w:r>
      <w:r w:rsidRPr="00A837DD">
        <w:rPr>
          <w:rFonts w:ascii="Consolas" w:hAnsi="Consolas" w:cs="Consolas"/>
          <w:color w:val="000000"/>
          <w:sz w:val="19"/>
          <w:szCs w:val="19"/>
          <w:highlight w:val="white"/>
          <w:lang w:val="en-US"/>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modelBuilder.Entity</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INVOICE</w:t>
      </w:r>
      <w:proofErr w:type="gramStart"/>
      <w:r w:rsidRPr="00A837DD">
        <w:rPr>
          <w:rFonts w:ascii="Consolas" w:hAnsi="Consolas" w:cs="Consolas"/>
          <w:color w:val="000000"/>
          <w:sz w:val="19"/>
          <w:szCs w:val="19"/>
          <w:highlight w:val="white"/>
          <w:lang w:val="en-US"/>
        </w:rPr>
        <w:t>&gt;()</w:t>
      </w:r>
      <w:proofErr w:type="gramEnd"/>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proofErr w:type="gramStart"/>
      <w:r w:rsidRPr="00A837DD">
        <w:rPr>
          <w:rFonts w:ascii="Consolas" w:hAnsi="Consolas" w:cs="Consolas"/>
          <w:color w:val="000000"/>
          <w:sz w:val="19"/>
          <w:szCs w:val="19"/>
          <w:highlight w:val="white"/>
          <w:lang w:val="en-US"/>
        </w:rPr>
        <w:t>HasMany</w:t>
      </w:r>
      <w:proofErr w:type="spellEnd"/>
      <w:r w:rsidRPr="00A837DD">
        <w:rPr>
          <w:rFonts w:ascii="Consolas" w:hAnsi="Consolas" w:cs="Consolas"/>
          <w:color w:val="000000"/>
          <w:sz w:val="19"/>
          <w:szCs w:val="19"/>
          <w:highlight w:val="white"/>
          <w:lang w:val="en-US"/>
        </w:rPr>
        <w:t>(</w:t>
      </w:r>
      <w:proofErr w:type="gram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e.INVOICE_LINES</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proofErr w:type="gramStart"/>
      <w:r w:rsidRPr="00A837DD">
        <w:rPr>
          <w:rFonts w:ascii="Consolas" w:hAnsi="Consolas" w:cs="Consolas"/>
          <w:color w:val="000000"/>
          <w:sz w:val="19"/>
          <w:szCs w:val="19"/>
          <w:highlight w:val="white"/>
          <w:lang w:val="en-US"/>
        </w:rPr>
        <w:t>WithRequired</w:t>
      </w:r>
      <w:proofErr w:type="spellEnd"/>
      <w:r w:rsidRPr="00A837DD">
        <w:rPr>
          <w:rFonts w:ascii="Consolas" w:hAnsi="Consolas" w:cs="Consolas"/>
          <w:color w:val="000000"/>
          <w:sz w:val="19"/>
          <w:szCs w:val="19"/>
          <w:highlight w:val="white"/>
          <w:lang w:val="en-US"/>
        </w:rPr>
        <w:t>(</w:t>
      </w:r>
      <w:proofErr w:type="gram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e.INVOICE</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proofErr w:type="gramStart"/>
      <w:r w:rsidRPr="00A837DD">
        <w:rPr>
          <w:rFonts w:ascii="Consolas" w:hAnsi="Consolas" w:cs="Consolas"/>
          <w:color w:val="000000"/>
          <w:sz w:val="19"/>
          <w:szCs w:val="19"/>
          <w:highlight w:val="white"/>
          <w:lang w:val="en-US"/>
        </w:rPr>
        <w:t>WillCascadeOnDelete</w:t>
      </w:r>
      <w:proofErr w:type="spellEnd"/>
      <w:r w:rsidRPr="00A837DD">
        <w:rPr>
          <w:rFonts w:ascii="Consolas" w:hAnsi="Consolas" w:cs="Consolas"/>
          <w:color w:val="000000"/>
          <w:sz w:val="19"/>
          <w:szCs w:val="19"/>
          <w:highlight w:val="white"/>
          <w:lang w:val="en-US"/>
        </w:rPr>
        <w:t>(</w:t>
      </w:r>
      <w:proofErr w:type="gramEnd"/>
      <w:r w:rsidRPr="00A837DD">
        <w:rPr>
          <w:rFonts w:ascii="Consolas" w:hAnsi="Consolas" w:cs="Consolas"/>
          <w:color w:val="0000FF"/>
          <w:sz w:val="19"/>
          <w:szCs w:val="19"/>
          <w:highlight w:val="white"/>
          <w:lang w:val="en-US"/>
        </w:rPr>
        <w:t>false</w:t>
      </w:r>
      <w:r w:rsidRPr="00A837DD">
        <w:rPr>
          <w:rFonts w:ascii="Consolas" w:hAnsi="Consolas" w:cs="Consolas"/>
          <w:color w:val="000000"/>
          <w:sz w:val="19"/>
          <w:szCs w:val="19"/>
          <w:highlight w:val="white"/>
          <w:lang w:val="en-US"/>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0E67CB" w:rsidP="00496C24">
      <w:pPr>
        <w:jc w:val="both"/>
        <w:rPr>
          <w:rFonts w:ascii="Arial" w:hAnsi="Arial" w:cs="Arial"/>
          <w:sz w:val="24"/>
          <w:szCs w:val="24"/>
          <w:lang w:val="en-US"/>
        </w:rPr>
      </w:pPr>
      <w:r w:rsidRPr="00A837DD">
        <w:rPr>
          <w:rFonts w:ascii="Consolas" w:hAnsi="Consolas" w:cs="Consolas"/>
          <w:color w:val="000000"/>
          <w:sz w:val="19"/>
          <w:szCs w:val="19"/>
          <w:highlight w:val="white"/>
          <w:lang w:val="en-US"/>
        </w:rPr>
        <w:t xml:space="preserve">    }</w:t>
      </w:r>
    </w:p>
    <w:p w:rsidR="00496C24" w:rsidRPr="00A837DD" w:rsidRDefault="00177DEA" w:rsidP="00496C24">
      <w:pPr>
        <w:jc w:val="both"/>
        <w:rPr>
          <w:rFonts w:ascii="Arial" w:hAnsi="Arial" w:cs="Arial"/>
          <w:sz w:val="24"/>
          <w:szCs w:val="24"/>
          <w:lang w:val="en-US"/>
        </w:rPr>
      </w:pPr>
      <w:r>
        <w:rPr>
          <w:rFonts w:ascii="Arial" w:hAnsi="Arial" w:cs="Arial"/>
          <w:sz w:val="24"/>
          <w:szCs w:val="24"/>
          <w:lang w:val="en-US"/>
        </w:rPr>
        <w:t>The</w:t>
      </w:r>
      <w:r w:rsidR="000E67CB" w:rsidRPr="00A837DD">
        <w:rPr>
          <w:rFonts w:ascii="Arial" w:hAnsi="Arial" w:cs="Arial"/>
          <w:sz w:val="24"/>
          <w:szCs w:val="24"/>
          <w:lang w:val="en-US"/>
        </w:rPr>
        <w:t xml:space="preserve"> properties </w:t>
      </w:r>
      <w:r>
        <w:rPr>
          <w:rFonts w:ascii="Arial" w:hAnsi="Arial" w:cs="Arial"/>
          <w:sz w:val="24"/>
          <w:szCs w:val="24"/>
          <w:lang w:val="en-US"/>
        </w:rPr>
        <w:t xml:space="preserve">we see here </w:t>
      </w:r>
      <w:r w:rsidRPr="00A837DD">
        <w:rPr>
          <w:rFonts w:ascii="Arial" w:hAnsi="Arial" w:cs="Arial"/>
          <w:sz w:val="24"/>
          <w:szCs w:val="24"/>
          <w:lang w:val="en-US"/>
        </w:rPr>
        <w:t>describ</w:t>
      </w:r>
      <w:r>
        <w:rPr>
          <w:rFonts w:ascii="Arial" w:hAnsi="Arial" w:cs="Arial"/>
          <w:sz w:val="24"/>
          <w:szCs w:val="24"/>
          <w:lang w:val="en-US"/>
        </w:rPr>
        <w:t>e</w:t>
      </w:r>
      <w:r w:rsidRPr="00A837DD">
        <w:rPr>
          <w:rFonts w:ascii="Arial" w:hAnsi="Arial" w:cs="Arial"/>
          <w:sz w:val="24"/>
          <w:szCs w:val="24"/>
          <w:lang w:val="en-US"/>
        </w:rPr>
        <w:t xml:space="preserve"> </w:t>
      </w:r>
      <w:r w:rsidR="000E67CB" w:rsidRPr="00A837DD">
        <w:rPr>
          <w:rFonts w:ascii="Arial" w:hAnsi="Arial" w:cs="Arial"/>
          <w:sz w:val="24"/>
          <w:szCs w:val="24"/>
          <w:lang w:val="en-US"/>
        </w:rPr>
        <w:t>a dataset for each entity</w:t>
      </w:r>
      <w:r>
        <w:rPr>
          <w:rFonts w:ascii="Arial" w:hAnsi="Arial" w:cs="Arial"/>
          <w:sz w:val="24"/>
          <w:szCs w:val="24"/>
          <w:lang w:val="en-US"/>
        </w:rPr>
        <w:t>, a</w:t>
      </w:r>
      <w:r w:rsidR="000E67CB" w:rsidRPr="00A837DD">
        <w:rPr>
          <w:rFonts w:ascii="Arial" w:hAnsi="Arial" w:cs="Arial"/>
          <w:sz w:val="24"/>
          <w:szCs w:val="24"/>
          <w:lang w:val="en-US"/>
        </w:rPr>
        <w:t xml:space="preserve">s well as advanced properties </w:t>
      </w:r>
      <w:r>
        <w:rPr>
          <w:rFonts w:ascii="Arial" w:hAnsi="Arial" w:cs="Arial"/>
          <w:sz w:val="24"/>
          <w:szCs w:val="24"/>
          <w:lang w:val="en-US"/>
        </w:rPr>
        <w:t xml:space="preserve">specified </w:t>
      </w:r>
      <w:r w:rsidR="000E67CB" w:rsidRPr="00A837DD">
        <w:rPr>
          <w:rFonts w:ascii="Arial" w:hAnsi="Arial" w:cs="Arial"/>
          <w:sz w:val="24"/>
          <w:szCs w:val="24"/>
          <w:lang w:val="en-US"/>
        </w:rPr>
        <w:t xml:space="preserve">for creating a model with Fluent API. </w:t>
      </w:r>
      <w:r>
        <w:rPr>
          <w:rFonts w:ascii="Arial" w:hAnsi="Arial" w:cs="Arial"/>
          <w:sz w:val="24"/>
          <w:szCs w:val="24"/>
          <w:lang w:val="en-US"/>
        </w:rPr>
        <w:t xml:space="preserve">A </w:t>
      </w:r>
      <w:r w:rsidR="000E67CB" w:rsidRPr="00A837DD">
        <w:rPr>
          <w:rFonts w:ascii="Arial" w:hAnsi="Arial" w:cs="Arial"/>
          <w:sz w:val="24"/>
          <w:szCs w:val="24"/>
          <w:lang w:val="en-US"/>
        </w:rPr>
        <w:t xml:space="preserve">complete description of the Fluent API </w:t>
      </w:r>
      <w:r>
        <w:rPr>
          <w:rFonts w:ascii="Arial" w:hAnsi="Arial" w:cs="Arial"/>
          <w:sz w:val="24"/>
          <w:szCs w:val="24"/>
          <w:lang w:val="en-US"/>
        </w:rPr>
        <w:t xml:space="preserve">can be found </w:t>
      </w:r>
      <w:r w:rsidR="000E67CB" w:rsidRPr="00A837DD">
        <w:rPr>
          <w:rFonts w:ascii="Arial" w:hAnsi="Arial" w:cs="Arial"/>
          <w:sz w:val="24"/>
          <w:szCs w:val="24"/>
          <w:lang w:val="en-US"/>
        </w:rPr>
        <w:t xml:space="preserve">in the Microsoft document </w:t>
      </w:r>
      <w:r>
        <w:rPr>
          <w:rFonts w:ascii="Arial" w:hAnsi="Arial" w:cs="Arial"/>
          <w:sz w:val="24"/>
          <w:szCs w:val="24"/>
          <w:lang w:val="en-US"/>
        </w:rPr>
        <w:t xml:space="preserve">entitled </w:t>
      </w:r>
      <w:hyperlink r:id="rId26" w:history="1">
        <w:r w:rsidR="000E67CB" w:rsidRPr="00A837DD">
          <w:rPr>
            <w:rStyle w:val="a9"/>
            <w:rFonts w:ascii="Arial" w:hAnsi="Arial" w:cs="Arial"/>
            <w:sz w:val="24"/>
            <w:szCs w:val="24"/>
            <w:lang w:val="en-US"/>
          </w:rPr>
          <w:t>Configuring/Mapping Properties and Types with the Fluent API</w:t>
        </w:r>
      </w:hyperlink>
      <w:r w:rsidR="000E67CB" w:rsidRPr="00A837DD">
        <w:rPr>
          <w:rFonts w:ascii="Arial" w:hAnsi="Arial" w:cs="Arial"/>
          <w:sz w:val="24"/>
          <w:szCs w:val="24"/>
          <w:lang w:val="en-US"/>
        </w:rPr>
        <w:t>.</w:t>
      </w: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Let us use the Fluent API to specify precision for properties type </w:t>
      </w:r>
      <w:r w:rsidR="00177DEA">
        <w:rPr>
          <w:rFonts w:ascii="Arial" w:hAnsi="Arial" w:cs="Arial"/>
          <w:sz w:val="24"/>
          <w:szCs w:val="24"/>
          <w:lang w:val="en-US"/>
        </w:rPr>
        <w:t xml:space="preserve">DECIMAL </w:t>
      </w:r>
      <w:r w:rsidRPr="00A837DD">
        <w:rPr>
          <w:rFonts w:ascii="Arial" w:hAnsi="Arial" w:cs="Arial"/>
          <w:sz w:val="24"/>
          <w:szCs w:val="24"/>
          <w:lang w:val="en-US"/>
        </w:rPr>
        <w:t xml:space="preserve">in the </w:t>
      </w:r>
      <w:proofErr w:type="spellStart"/>
      <w:r w:rsidRPr="00A837DD">
        <w:rPr>
          <w:rFonts w:ascii="Arial" w:hAnsi="Arial" w:cs="Arial"/>
          <w:sz w:val="24"/>
          <w:szCs w:val="24"/>
          <w:lang w:val="en-US"/>
        </w:rPr>
        <w:t>OnModelCreating</w:t>
      </w:r>
      <w:proofErr w:type="spellEnd"/>
      <w:r w:rsidRPr="00A837DD">
        <w:rPr>
          <w:rFonts w:ascii="Arial" w:hAnsi="Arial" w:cs="Arial"/>
          <w:sz w:val="24"/>
          <w:szCs w:val="24"/>
          <w:lang w:val="en-US"/>
        </w:rPr>
        <w:t xml:space="preserve"> method</w:t>
      </w:r>
      <w:r w:rsidR="00177DEA">
        <w:rPr>
          <w:rFonts w:ascii="Arial" w:hAnsi="Arial" w:cs="Arial"/>
          <w:sz w:val="24"/>
          <w:szCs w:val="24"/>
          <w:lang w:val="en-US"/>
        </w:rPr>
        <w:t xml:space="preserve">, by </w:t>
      </w:r>
      <w:r w:rsidRPr="00A837DD">
        <w:rPr>
          <w:rFonts w:ascii="Arial" w:hAnsi="Arial" w:cs="Arial"/>
          <w:sz w:val="24"/>
          <w:szCs w:val="24"/>
          <w:lang w:val="en-US"/>
        </w:rPr>
        <w:t>add</w:t>
      </w:r>
      <w:r w:rsidR="00177DEA">
        <w:rPr>
          <w:rFonts w:ascii="Arial" w:hAnsi="Arial" w:cs="Arial"/>
          <w:sz w:val="24"/>
          <w:szCs w:val="24"/>
          <w:lang w:val="en-US"/>
        </w:rPr>
        <w:t>ing</w:t>
      </w:r>
      <w:r w:rsidRPr="00A837DD">
        <w:rPr>
          <w:rFonts w:ascii="Arial" w:hAnsi="Arial" w:cs="Arial"/>
          <w:sz w:val="24"/>
          <w:szCs w:val="24"/>
          <w:lang w:val="en-US"/>
        </w:rPr>
        <w:t xml:space="preserve"> the following lines</w:t>
      </w:r>
      <w:r w:rsidR="00177DEA">
        <w:rPr>
          <w:rFonts w:ascii="Arial" w:hAnsi="Arial" w:cs="Arial"/>
          <w:sz w:val="24"/>
          <w:szCs w:val="24"/>
          <w:lang w:val="en-US"/>
        </w:rPr>
        <w:t>:</w:t>
      </w:r>
    </w:p>
    <w:p w:rsidR="00161DFF" w:rsidRPr="00161DFF" w:rsidRDefault="00161DFF" w:rsidP="00161DFF">
      <w:pPr>
        <w:jc w:val="both"/>
        <w:rPr>
          <w:rFonts w:ascii="Arial" w:hAnsi="Arial" w:cs="Arial"/>
          <w:sz w:val="24"/>
          <w:szCs w:val="24"/>
          <w:lang w:val="en-US"/>
        </w:rPr>
      </w:pP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modelBuilder.Entity</w:t>
      </w:r>
      <w:proofErr w:type="spellEnd"/>
      <w:r w:rsidRPr="00161DFF">
        <w:rPr>
          <w:rFonts w:ascii="Courier New" w:hAnsi="Courier New" w:cs="Courier New"/>
          <w:sz w:val="20"/>
          <w:szCs w:val="24"/>
          <w:lang w:val="en-US"/>
        </w:rPr>
        <w:t>&lt;PRODUCT</w:t>
      </w:r>
      <w:proofErr w:type="gramStart"/>
      <w:r w:rsidRPr="00161DFF">
        <w:rPr>
          <w:rFonts w:ascii="Courier New" w:hAnsi="Courier New" w:cs="Courier New"/>
          <w:sz w:val="20"/>
          <w:szCs w:val="24"/>
          <w:lang w:val="en-US"/>
        </w:rPr>
        <w:t>&gt;()</w:t>
      </w:r>
      <w:proofErr w:type="gramEnd"/>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gramStart"/>
      <w:r w:rsidRPr="00161DFF">
        <w:rPr>
          <w:rFonts w:ascii="Courier New" w:hAnsi="Courier New" w:cs="Courier New"/>
          <w:sz w:val="20"/>
          <w:szCs w:val="24"/>
          <w:lang w:val="en-US"/>
        </w:rPr>
        <w:t>Property(</w:t>
      </w:r>
      <w:proofErr w:type="gramEnd"/>
      <w:r w:rsidRPr="00161DFF">
        <w:rPr>
          <w:rFonts w:ascii="Courier New" w:hAnsi="Courier New" w:cs="Courier New"/>
          <w:sz w:val="20"/>
          <w:szCs w:val="24"/>
          <w:lang w:val="en-US"/>
        </w:rPr>
        <w:t xml:space="preserve">p =&gt; </w:t>
      </w:r>
      <w:proofErr w:type="spellStart"/>
      <w:r w:rsidRPr="00161DFF">
        <w:rPr>
          <w:rFonts w:ascii="Courier New" w:hAnsi="Courier New" w:cs="Courier New"/>
          <w:sz w:val="20"/>
          <w:szCs w:val="24"/>
          <w:lang w:val="en-US"/>
        </w:rPr>
        <w:t>p.PRICE</w:t>
      </w:r>
      <w:proofErr w:type="spellEnd"/>
      <w:r w:rsidRPr="00161DFF">
        <w:rPr>
          <w:rFonts w:ascii="Courier New" w:hAnsi="Courier New" w:cs="Courier New"/>
          <w:sz w:val="20"/>
          <w:szCs w:val="24"/>
          <w:lang w:val="en-US"/>
        </w:rPr>
        <w: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proofErr w:type="gramStart"/>
      <w:r w:rsidRPr="00161DFF">
        <w:rPr>
          <w:rFonts w:ascii="Courier New" w:hAnsi="Courier New" w:cs="Courier New"/>
          <w:sz w:val="20"/>
          <w:szCs w:val="24"/>
          <w:lang w:val="en-US"/>
        </w:rPr>
        <w:t>HasPrecision</w:t>
      </w:r>
      <w:proofErr w:type="spellEnd"/>
      <w:r w:rsidRPr="00161DFF">
        <w:rPr>
          <w:rFonts w:ascii="Courier New" w:hAnsi="Courier New" w:cs="Courier New"/>
          <w:sz w:val="20"/>
          <w:szCs w:val="24"/>
          <w:lang w:val="en-US"/>
        </w:rPr>
        <w:t>(</w:t>
      </w:r>
      <w:proofErr w:type="gramEnd"/>
      <w:r w:rsidRPr="00161DFF">
        <w:rPr>
          <w:rFonts w:ascii="Courier New" w:hAnsi="Courier New" w:cs="Courier New"/>
          <w:sz w:val="20"/>
          <w:szCs w:val="24"/>
          <w:lang w:val="en-US"/>
        </w:rPr>
        <w:t>15, 2);</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modelBuilder.Entity</w:t>
      </w:r>
      <w:proofErr w:type="spellEnd"/>
      <w:r w:rsidRPr="00161DFF">
        <w:rPr>
          <w:rFonts w:ascii="Courier New" w:hAnsi="Courier New" w:cs="Courier New"/>
          <w:sz w:val="20"/>
          <w:szCs w:val="24"/>
          <w:lang w:val="en-US"/>
        </w:rPr>
        <w:t>&lt;INVOICE</w:t>
      </w:r>
      <w:proofErr w:type="gramStart"/>
      <w:r w:rsidRPr="00161DFF">
        <w:rPr>
          <w:rFonts w:ascii="Courier New" w:hAnsi="Courier New" w:cs="Courier New"/>
          <w:sz w:val="20"/>
          <w:szCs w:val="24"/>
          <w:lang w:val="en-US"/>
        </w:rPr>
        <w:t>&gt;()</w:t>
      </w:r>
      <w:proofErr w:type="gramEnd"/>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gramStart"/>
      <w:r w:rsidRPr="00161DFF">
        <w:rPr>
          <w:rFonts w:ascii="Courier New" w:hAnsi="Courier New" w:cs="Courier New"/>
          <w:sz w:val="20"/>
          <w:szCs w:val="24"/>
          <w:lang w:val="en-US"/>
        </w:rPr>
        <w:t>Property(</w:t>
      </w:r>
      <w:proofErr w:type="gramEnd"/>
      <w:r w:rsidRPr="00161DFF">
        <w:rPr>
          <w:rFonts w:ascii="Courier New" w:hAnsi="Courier New" w:cs="Courier New"/>
          <w:sz w:val="20"/>
          <w:szCs w:val="24"/>
          <w:lang w:val="en-US"/>
        </w:rPr>
        <w:t xml:space="preserve">p =&gt; </w:t>
      </w:r>
      <w:proofErr w:type="spellStart"/>
      <w:r w:rsidRPr="00161DFF">
        <w:rPr>
          <w:rFonts w:ascii="Courier New" w:hAnsi="Courier New" w:cs="Courier New"/>
          <w:sz w:val="20"/>
          <w:szCs w:val="24"/>
          <w:lang w:val="en-US"/>
        </w:rPr>
        <w:t>p.TOTAL_SALE</w:t>
      </w:r>
      <w:proofErr w:type="spellEnd"/>
      <w:r w:rsidRPr="00161DFF">
        <w:rPr>
          <w:rFonts w:ascii="Courier New" w:hAnsi="Courier New" w:cs="Courier New"/>
          <w:sz w:val="20"/>
          <w:szCs w:val="24"/>
          <w:lang w:val="en-US"/>
        </w:rPr>
        <w: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proofErr w:type="gramStart"/>
      <w:r w:rsidRPr="00161DFF">
        <w:rPr>
          <w:rFonts w:ascii="Courier New" w:hAnsi="Courier New" w:cs="Courier New"/>
          <w:sz w:val="20"/>
          <w:szCs w:val="24"/>
          <w:lang w:val="en-US"/>
        </w:rPr>
        <w:t>HasPrecision</w:t>
      </w:r>
      <w:proofErr w:type="spellEnd"/>
      <w:r w:rsidRPr="00161DFF">
        <w:rPr>
          <w:rFonts w:ascii="Courier New" w:hAnsi="Courier New" w:cs="Courier New"/>
          <w:sz w:val="20"/>
          <w:szCs w:val="24"/>
          <w:lang w:val="en-US"/>
        </w:rPr>
        <w:t>(</w:t>
      </w:r>
      <w:proofErr w:type="gramEnd"/>
      <w:r w:rsidRPr="00161DFF">
        <w:rPr>
          <w:rFonts w:ascii="Courier New" w:hAnsi="Courier New" w:cs="Courier New"/>
          <w:sz w:val="20"/>
          <w:szCs w:val="24"/>
          <w:lang w:val="en-US"/>
        </w:rPr>
        <w:t>15, 2);</w:t>
      </w:r>
    </w:p>
    <w:p w:rsidR="00161DFF" w:rsidRPr="00161DFF" w:rsidRDefault="00161DFF" w:rsidP="00161DFF">
      <w:pPr>
        <w:spacing w:after="0" w:line="240" w:lineRule="auto"/>
        <w:rPr>
          <w:rFonts w:ascii="Courier New" w:hAnsi="Courier New" w:cs="Courier New"/>
          <w:sz w:val="20"/>
          <w:szCs w:val="24"/>
          <w:lang w:val="en-US"/>
        </w:rPr>
      </w:pP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modelBuilder.Entity</w:t>
      </w:r>
      <w:proofErr w:type="spellEnd"/>
      <w:r w:rsidRPr="00161DFF">
        <w:rPr>
          <w:rFonts w:ascii="Courier New" w:hAnsi="Courier New" w:cs="Courier New"/>
          <w:sz w:val="20"/>
          <w:szCs w:val="24"/>
          <w:lang w:val="en-US"/>
        </w:rPr>
        <w:t>&lt;INVOICE_LINE</w:t>
      </w:r>
      <w:proofErr w:type="gramStart"/>
      <w:r w:rsidRPr="00161DFF">
        <w:rPr>
          <w:rFonts w:ascii="Courier New" w:hAnsi="Courier New" w:cs="Courier New"/>
          <w:sz w:val="20"/>
          <w:szCs w:val="24"/>
          <w:lang w:val="en-US"/>
        </w:rPr>
        <w:t>&gt;()</w:t>
      </w:r>
      <w:proofErr w:type="gramEnd"/>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gramStart"/>
      <w:r w:rsidRPr="00161DFF">
        <w:rPr>
          <w:rFonts w:ascii="Courier New" w:hAnsi="Courier New" w:cs="Courier New"/>
          <w:sz w:val="20"/>
          <w:szCs w:val="24"/>
          <w:lang w:val="en-US"/>
        </w:rPr>
        <w:t>Property(</w:t>
      </w:r>
      <w:proofErr w:type="gramEnd"/>
      <w:r w:rsidRPr="00161DFF">
        <w:rPr>
          <w:rFonts w:ascii="Courier New" w:hAnsi="Courier New" w:cs="Courier New"/>
          <w:sz w:val="20"/>
          <w:szCs w:val="24"/>
          <w:lang w:val="en-US"/>
        </w:rPr>
        <w:t xml:space="preserve">p =&gt; </w:t>
      </w:r>
      <w:proofErr w:type="spellStart"/>
      <w:r w:rsidRPr="00161DFF">
        <w:rPr>
          <w:rFonts w:ascii="Courier New" w:hAnsi="Courier New" w:cs="Courier New"/>
          <w:sz w:val="20"/>
          <w:szCs w:val="24"/>
          <w:lang w:val="en-US"/>
        </w:rPr>
        <w:t>p.SALE_PRICE</w:t>
      </w:r>
      <w:proofErr w:type="spellEnd"/>
      <w:r w:rsidRPr="00161DFF">
        <w:rPr>
          <w:rFonts w:ascii="Courier New" w:hAnsi="Courier New" w:cs="Courier New"/>
          <w:sz w:val="20"/>
          <w:szCs w:val="24"/>
          <w:lang w:val="en-US"/>
        </w:rPr>
        <w: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proofErr w:type="gramStart"/>
      <w:r w:rsidRPr="00161DFF">
        <w:rPr>
          <w:rFonts w:ascii="Courier New" w:hAnsi="Courier New" w:cs="Courier New"/>
          <w:sz w:val="20"/>
          <w:szCs w:val="24"/>
          <w:lang w:val="en-US"/>
        </w:rPr>
        <w:t>HasPrecision</w:t>
      </w:r>
      <w:proofErr w:type="spellEnd"/>
      <w:r w:rsidRPr="00161DFF">
        <w:rPr>
          <w:rFonts w:ascii="Courier New" w:hAnsi="Courier New" w:cs="Courier New"/>
          <w:sz w:val="20"/>
          <w:szCs w:val="24"/>
          <w:lang w:val="en-US"/>
        </w:rPr>
        <w:t>(</w:t>
      </w:r>
      <w:proofErr w:type="gramEnd"/>
      <w:r w:rsidRPr="00161DFF">
        <w:rPr>
          <w:rFonts w:ascii="Courier New" w:hAnsi="Courier New" w:cs="Courier New"/>
          <w:sz w:val="20"/>
          <w:szCs w:val="24"/>
          <w:lang w:val="en-US"/>
        </w:rPr>
        <w:t>15, 2);</w:t>
      </w:r>
    </w:p>
    <w:p w:rsidR="00161DFF" w:rsidRPr="00161DFF" w:rsidRDefault="00161DFF" w:rsidP="00161DFF">
      <w:pPr>
        <w:spacing w:after="0" w:line="240" w:lineRule="auto"/>
        <w:rPr>
          <w:rFonts w:ascii="Courier New" w:hAnsi="Courier New" w:cs="Courier New"/>
          <w:sz w:val="20"/>
          <w:szCs w:val="24"/>
          <w:lang w:val="en-US"/>
        </w:rPr>
      </w:pP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modelBuilder.Entity</w:t>
      </w:r>
      <w:proofErr w:type="spellEnd"/>
      <w:r w:rsidRPr="00161DFF">
        <w:rPr>
          <w:rFonts w:ascii="Courier New" w:hAnsi="Courier New" w:cs="Courier New"/>
          <w:sz w:val="20"/>
          <w:szCs w:val="24"/>
          <w:lang w:val="en-US"/>
        </w:rPr>
        <w:t>&lt;INVOICE_LINE</w:t>
      </w:r>
      <w:proofErr w:type="gramStart"/>
      <w:r w:rsidRPr="00161DFF">
        <w:rPr>
          <w:rFonts w:ascii="Courier New" w:hAnsi="Courier New" w:cs="Courier New"/>
          <w:sz w:val="20"/>
          <w:szCs w:val="24"/>
          <w:lang w:val="en-US"/>
        </w:rPr>
        <w:t>&gt;()</w:t>
      </w:r>
      <w:proofErr w:type="gramEnd"/>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gramStart"/>
      <w:r w:rsidRPr="00161DFF">
        <w:rPr>
          <w:rFonts w:ascii="Courier New" w:hAnsi="Courier New" w:cs="Courier New"/>
          <w:sz w:val="20"/>
          <w:szCs w:val="24"/>
          <w:lang w:val="en-US"/>
        </w:rPr>
        <w:t>Property(</w:t>
      </w:r>
      <w:proofErr w:type="gramEnd"/>
      <w:r w:rsidRPr="00161DFF">
        <w:rPr>
          <w:rFonts w:ascii="Courier New" w:hAnsi="Courier New" w:cs="Courier New"/>
          <w:sz w:val="20"/>
          <w:szCs w:val="24"/>
          <w:lang w:val="en-US"/>
        </w:rPr>
        <w:t xml:space="preserve">p =&gt; </w:t>
      </w:r>
      <w:proofErr w:type="spellStart"/>
      <w:r w:rsidRPr="00161DFF">
        <w:rPr>
          <w:rFonts w:ascii="Courier New" w:hAnsi="Courier New" w:cs="Courier New"/>
          <w:sz w:val="20"/>
          <w:szCs w:val="24"/>
          <w:lang w:val="en-US"/>
        </w:rPr>
        <w:t>p.QUANTITY</w:t>
      </w:r>
      <w:proofErr w:type="spellEnd"/>
      <w:r w:rsidRPr="00161DFF">
        <w:rPr>
          <w:rFonts w:ascii="Courier New" w:hAnsi="Courier New" w:cs="Courier New"/>
          <w:sz w:val="20"/>
          <w:szCs w:val="24"/>
          <w:lang w:val="en-US"/>
        </w:rPr>
        <w: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proofErr w:type="gramStart"/>
      <w:r w:rsidRPr="00161DFF">
        <w:rPr>
          <w:rFonts w:ascii="Courier New" w:hAnsi="Courier New" w:cs="Courier New"/>
          <w:sz w:val="20"/>
          <w:szCs w:val="24"/>
          <w:lang w:val="en-US"/>
        </w:rPr>
        <w:t>HasPrecision</w:t>
      </w:r>
      <w:proofErr w:type="spellEnd"/>
      <w:r w:rsidRPr="00161DFF">
        <w:rPr>
          <w:rFonts w:ascii="Courier New" w:hAnsi="Courier New" w:cs="Courier New"/>
          <w:sz w:val="20"/>
          <w:szCs w:val="24"/>
          <w:lang w:val="en-US"/>
        </w:rPr>
        <w:t>(</w:t>
      </w:r>
      <w:proofErr w:type="gramEnd"/>
      <w:r w:rsidRPr="00161DFF">
        <w:rPr>
          <w:rFonts w:ascii="Courier New" w:hAnsi="Courier New" w:cs="Courier New"/>
          <w:sz w:val="20"/>
          <w:szCs w:val="24"/>
          <w:lang w:val="en-US"/>
        </w:rPr>
        <w:t>15, 0);</w:t>
      </w:r>
    </w:p>
    <w:p w:rsidR="00496C24" w:rsidRPr="00A837DD" w:rsidRDefault="00496C24" w:rsidP="00496C24">
      <w:pPr>
        <w:jc w:val="both"/>
        <w:rPr>
          <w:rFonts w:ascii="Arial" w:hAnsi="Arial" w:cs="Arial"/>
          <w:sz w:val="24"/>
          <w:szCs w:val="24"/>
          <w:lang w:val="en-US"/>
        </w:rPr>
      </w:pPr>
    </w:p>
    <w:p w:rsidR="00496C24" w:rsidRPr="00A837DD" w:rsidRDefault="000E67CB" w:rsidP="00496C24">
      <w:pPr>
        <w:pStyle w:val="2"/>
        <w:rPr>
          <w:rFonts w:ascii="Arial" w:hAnsi="Arial" w:cs="Arial"/>
          <w:sz w:val="24"/>
          <w:szCs w:val="24"/>
          <w:lang w:val="en-US"/>
        </w:rPr>
      </w:pPr>
      <w:bookmarkStart w:id="20" w:name="_Toc442628680"/>
      <w:r w:rsidRPr="00A837DD">
        <w:rPr>
          <w:rFonts w:ascii="Arial" w:hAnsi="Arial" w:cs="Arial"/>
          <w:sz w:val="24"/>
          <w:szCs w:val="24"/>
          <w:lang w:val="en-US"/>
        </w:rPr>
        <w:t>Create a user interface</w:t>
      </w:r>
      <w:bookmarkEnd w:id="20"/>
    </w:p>
    <w:p w:rsidR="00496C24" w:rsidRPr="00A837DD" w:rsidRDefault="000E67CB" w:rsidP="00496C24">
      <w:pPr>
        <w:jc w:val="both"/>
        <w:rPr>
          <w:rFonts w:ascii="Arial" w:hAnsi="Arial" w:cs="Arial"/>
          <w:sz w:val="24"/>
          <w:lang w:val="en-US"/>
        </w:rPr>
      </w:pPr>
      <w:r w:rsidRPr="00A837DD">
        <w:rPr>
          <w:rFonts w:ascii="Arial" w:hAnsi="Arial" w:cs="Arial"/>
          <w:sz w:val="24"/>
          <w:lang w:val="en-US"/>
        </w:rPr>
        <w:t xml:space="preserve">We will create two </w:t>
      </w:r>
      <w:r w:rsidR="00123998">
        <w:rPr>
          <w:rFonts w:ascii="Arial" w:hAnsi="Arial" w:cs="Arial"/>
          <w:sz w:val="24"/>
          <w:lang w:val="en-US"/>
        </w:rPr>
        <w:t>primary modules</w:t>
      </w:r>
      <w:r w:rsidR="00177DEA">
        <w:rPr>
          <w:rFonts w:ascii="Arial" w:hAnsi="Arial" w:cs="Arial"/>
          <w:sz w:val="24"/>
          <w:lang w:val="en-US"/>
        </w:rPr>
        <w:t xml:space="preserve"> </w:t>
      </w:r>
      <w:r w:rsidRPr="00A837DD">
        <w:rPr>
          <w:rFonts w:ascii="Arial" w:hAnsi="Arial" w:cs="Arial"/>
          <w:sz w:val="24"/>
          <w:lang w:val="en-US"/>
        </w:rPr>
        <w:t xml:space="preserve">in our application: </w:t>
      </w:r>
      <w:r w:rsidR="00177DEA">
        <w:rPr>
          <w:rFonts w:ascii="Arial" w:hAnsi="Arial" w:cs="Arial"/>
          <w:sz w:val="24"/>
          <w:lang w:val="en-US"/>
        </w:rPr>
        <w:t xml:space="preserve">a </w:t>
      </w:r>
      <w:r w:rsidR="00123998">
        <w:rPr>
          <w:rFonts w:ascii="Arial" w:hAnsi="Arial" w:cs="Arial"/>
          <w:sz w:val="24"/>
          <w:lang w:val="en-US"/>
        </w:rPr>
        <w:t xml:space="preserve">form each for the </w:t>
      </w:r>
      <w:r w:rsidRPr="00A837DD">
        <w:rPr>
          <w:rFonts w:ascii="Arial" w:hAnsi="Arial" w:cs="Arial"/>
          <w:sz w:val="24"/>
          <w:lang w:val="en-US"/>
        </w:rPr>
        <w:t xml:space="preserve">product and </w:t>
      </w:r>
      <w:r w:rsidR="00123998">
        <w:rPr>
          <w:rFonts w:ascii="Arial" w:hAnsi="Arial" w:cs="Arial"/>
          <w:sz w:val="24"/>
          <w:lang w:val="en-US"/>
        </w:rPr>
        <w:t xml:space="preserve">the </w:t>
      </w:r>
      <w:r w:rsidRPr="00A837DD">
        <w:rPr>
          <w:rFonts w:ascii="Arial" w:hAnsi="Arial" w:cs="Arial"/>
          <w:sz w:val="24"/>
          <w:lang w:val="en-US"/>
        </w:rPr>
        <w:t xml:space="preserve">customer </w:t>
      </w:r>
      <w:r w:rsidR="00123998">
        <w:rPr>
          <w:rFonts w:ascii="Arial" w:hAnsi="Arial" w:cs="Arial"/>
          <w:sz w:val="24"/>
          <w:lang w:val="en-US"/>
        </w:rPr>
        <w:t>entities</w:t>
      </w:r>
      <w:r w:rsidRPr="00A837DD">
        <w:rPr>
          <w:rFonts w:ascii="Arial" w:hAnsi="Arial" w:cs="Arial"/>
          <w:sz w:val="24"/>
          <w:lang w:val="en-US"/>
        </w:rPr>
        <w:t xml:space="preserve">. Each </w:t>
      </w:r>
      <w:r w:rsidR="00177DEA">
        <w:rPr>
          <w:rFonts w:ascii="Arial" w:hAnsi="Arial" w:cs="Arial"/>
          <w:sz w:val="24"/>
          <w:lang w:val="en-US"/>
        </w:rPr>
        <w:t>form</w:t>
      </w:r>
      <w:r w:rsidR="00177DEA" w:rsidRPr="00A837DD">
        <w:rPr>
          <w:rFonts w:ascii="Arial" w:hAnsi="Arial" w:cs="Arial"/>
          <w:sz w:val="24"/>
          <w:lang w:val="en-US"/>
        </w:rPr>
        <w:t xml:space="preserve"> </w:t>
      </w:r>
      <w:r w:rsidRPr="00A837DD">
        <w:rPr>
          <w:rFonts w:ascii="Arial" w:hAnsi="Arial" w:cs="Arial"/>
          <w:sz w:val="24"/>
          <w:lang w:val="en-US"/>
        </w:rPr>
        <w:t xml:space="preserve">contains </w:t>
      </w:r>
      <w:r w:rsidR="00177DEA">
        <w:rPr>
          <w:rFonts w:ascii="Arial" w:hAnsi="Arial" w:cs="Arial"/>
          <w:sz w:val="24"/>
          <w:lang w:val="en-US"/>
        </w:rPr>
        <w:t xml:space="preserve">a </w:t>
      </w:r>
      <w:proofErr w:type="spellStart"/>
      <w:r w:rsidRPr="00A837DD">
        <w:rPr>
          <w:rFonts w:ascii="Arial" w:hAnsi="Arial" w:cs="Arial"/>
          <w:sz w:val="24"/>
          <w:lang w:val="en-US"/>
        </w:rPr>
        <w:t>DataGridView</w:t>
      </w:r>
      <w:proofErr w:type="spellEnd"/>
      <w:r w:rsidRPr="00A837DD">
        <w:rPr>
          <w:rFonts w:ascii="Arial" w:hAnsi="Arial" w:cs="Arial"/>
          <w:sz w:val="24"/>
          <w:lang w:val="en-US"/>
        </w:rPr>
        <w:t xml:space="preserve"> grid, </w:t>
      </w:r>
      <w:proofErr w:type="gramStart"/>
      <w:r w:rsidR="00177DEA">
        <w:rPr>
          <w:rFonts w:ascii="Arial" w:hAnsi="Arial" w:cs="Arial"/>
          <w:sz w:val="24"/>
          <w:lang w:val="en-US"/>
        </w:rPr>
        <w:t xml:space="preserve">a </w:t>
      </w:r>
      <w:r w:rsidR="00177DEA" w:rsidRPr="00A837DD">
        <w:rPr>
          <w:rFonts w:ascii="Arial" w:hAnsi="Arial" w:cs="Arial"/>
          <w:sz w:val="24"/>
          <w:lang w:val="en-US"/>
        </w:rPr>
        <w:t xml:space="preserve"> </w:t>
      </w:r>
      <w:proofErr w:type="spellStart"/>
      <w:r w:rsidRPr="00A837DD">
        <w:rPr>
          <w:rFonts w:ascii="Arial" w:hAnsi="Arial" w:cs="Arial"/>
          <w:sz w:val="24"/>
          <w:lang w:val="en-US"/>
        </w:rPr>
        <w:t>ToolStrip</w:t>
      </w:r>
      <w:proofErr w:type="spellEnd"/>
      <w:proofErr w:type="gramEnd"/>
      <w:r w:rsidRPr="00A837DD">
        <w:rPr>
          <w:rFonts w:ascii="Arial" w:hAnsi="Arial" w:cs="Arial"/>
          <w:sz w:val="24"/>
          <w:lang w:val="en-US"/>
        </w:rPr>
        <w:t xml:space="preserve"> toolbar with buttons and also </w:t>
      </w:r>
      <w:r w:rsidR="00177DEA">
        <w:rPr>
          <w:rFonts w:ascii="Arial" w:hAnsi="Arial" w:cs="Arial"/>
          <w:sz w:val="24"/>
          <w:lang w:val="en-US"/>
        </w:rPr>
        <w:t>a</w:t>
      </w:r>
      <w:r w:rsidR="00177DEA" w:rsidRPr="00A837DD">
        <w:rPr>
          <w:rFonts w:ascii="Arial" w:hAnsi="Arial" w:cs="Arial"/>
          <w:sz w:val="24"/>
          <w:lang w:val="en-US"/>
        </w:rPr>
        <w:t xml:space="preserve"> </w:t>
      </w:r>
      <w:proofErr w:type="spellStart"/>
      <w:r w:rsidRPr="00A837DD">
        <w:rPr>
          <w:rFonts w:ascii="Arial" w:hAnsi="Arial" w:cs="Arial"/>
          <w:sz w:val="24"/>
          <w:lang w:val="en-US"/>
        </w:rPr>
        <w:t>BindingSource</w:t>
      </w:r>
      <w:proofErr w:type="spellEnd"/>
      <w:r w:rsidRPr="00A837DD">
        <w:rPr>
          <w:rFonts w:ascii="Arial" w:hAnsi="Arial" w:cs="Arial"/>
          <w:sz w:val="24"/>
          <w:lang w:val="en-US"/>
        </w:rPr>
        <w:t xml:space="preserve"> component that is used to bind data to the controls on the form.</w:t>
      </w:r>
    </w:p>
    <w:p w:rsidR="00496C24" w:rsidRPr="00A837DD" w:rsidRDefault="00D11ABF" w:rsidP="00496C24">
      <w:pPr>
        <w:jc w:val="both"/>
        <w:rPr>
          <w:rFonts w:ascii="Arial" w:hAnsi="Arial" w:cs="Arial"/>
          <w:color w:val="FF0000"/>
          <w:sz w:val="24"/>
          <w:lang w:val="en-US"/>
        </w:rPr>
      </w:pPr>
      <w:r>
        <w:rPr>
          <w:rFonts w:ascii="Arial" w:hAnsi="Arial" w:cs="Arial"/>
          <w:color w:val="FF0000"/>
          <w:sz w:val="24"/>
          <w:lang w:val="en-US"/>
        </w:rPr>
        <w:lastRenderedPageBreak/>
        <w:pict>
          <v:shape id="_x0000_i1025" type="#_x0000_t75" style="width:467.25pt;height:371.25pt">
            <v:imagedata r:id="rId27" o:title="dotnet-customer-form"/>
          </v:shape>
        </w:pic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Since both </w:t>
      </w:r>
      <w:r w:rsidR="00177DEA">
        <w:rPr>
          <w:rFonts w:ascii="Arial" w:hAnsi="Arial" w:cs="Arial"/>
          <w:sz w:val="24"/>
          <w:szCs w:val="24"/>
          <w:lang w:val="en-US"/>
        </w:rPr>
        <w:t>forms</w:t>
      </w:r>
      <w:r w:rsidR="00177DEA" w:rsidRPr="00A837DD">
        <w:rPr>
          <w:rFonts w:ascii="Arial" w:hAnsi="Arial" w:cs="Arial"/>
          <w:sz w:val="24"/>
          <w:szCs w:val="24"/>
          <w:lang w:val="en-US"/>
        </w:rPr>
        <w:t xml:space="preserve"> </w:t>
      </w:r>
      <w:r w:rsidR="00177DEA">
        <w:rPr>
          <w:rFonts w:ascii="Arial" w:hAnsi="Arial" w:cs="Arial"/>
          <w:sz w:val="24"/>
          <w:szCs w:val="24"/>
          <w:lang w:val="en-US"/>
        </w:rPr>
        <w:t xml:space="preserve">are </w:t>
      </w:r>
      <w:r w:rsidRPr="00A837DD">
        <w:rPr>
          <w:rFonts w:ascii="Arial" w:hAnsi="Arial" w:cs="Arial"/>
          <w:sz w:val="24"/>
          <w:szCs w:val="24"/>
          <w:lang w:val="en-US"/>
        </w:rPr>
        <w:t xml:space="preserve">similar </w:t>
      </w:r>
      <w:r w:rsidR="00177DEA">
        <w:rPr>
          <w:rFonts w:ascii="Arial" w:hAnsi="Arial" w:cs="Arial"/>
          <w:sz w:val="24"/>
          <w:szCs w:val="24"/>
          <w:lang w:val="en-US"/>
        </w:rPr>
        <w:t xml:space="preserve">in </w:t>
      </w:r>
      <w:r w:rsidRPr="00A837DD">
        <w:rPr>
          <w:rFonts w:ascii="Arial" w:hAnsi="Arial" w:cs="Arial"/>
          <w:sz w:val="24"/>
          <w:szCs w:val="24"/>
          <w:lang w:val="en-US"/>
        </w:rPr>
        <w:t>function and implement</w:t>
      </w:r>
      <w:r w:rsidR="00177DEA">
        <w:rPr>
          <w:rFonts w:ascii="Arial" w:hAnsi="Arial" w:cs="Arial"/>
          <w:sz w:val="24"/>
          <w:szCs w:val="24"/>
          <w:lang w:val="en-US"/>
        </w:rPr>
        <w:t>ation</w:t>
      </w:r>
      <w:r w:rsidRPr="00A837DD">
        <w:rPr>
          <w:rFonts w:ascii="Arial" w:hAnsi="Arial" w:cs="Arial"/>
          <w:sz w:val="24"/>
          <w:szCs w:val="24"/>
          <w:lang w:val="en-US"/>
        </w:rPr>
        <w:t>, we will describe one.</w:t>
      </w:r>
    </w:p>
    <w:p w:rsidR="00496C24" w:rsidRPr="00A837DD" w:rsidRDefault="00496C24" w:rsidP="00496C24">
      <w:pPr>
        <w:jc w:val="both"/>
        <w:rPr>
          <w:rFonts w:ascii="Arial" w:hAnsi="Arial" w:cs="Arial"/>
          <w:sz w:val="24"/>
          <w:szCs w:val="24"/>
          <w:lang w:val="en-US"/>
        </w:rPr>
      </w:pPr>
    </w:p>
    <w:p w:rsidR="00496C24" w:rsidRPr="00A837DD" w:rsidRDefault="000E67CB" w:rsidP="00496C24">
      <w:pPr>
        <w:pStyle w:val="3"/>
        <w:rPr>
          <w:rFonts w:ascii="Arial" w:hAnsi="Arial" w:cs="Arial"/>
          <w:sz w:val="24"/>
          <w:szCs w:val="24"/>
          <w:lang w:val="en-US"/>
        </w:rPr>
      </w:pPr>
      <w:bookmarkStart w:id="21" w:name="_Ref442543142"/>
      <w:bookmarkStart w:id="22" w:name="_Toc442628681"/>
      <w:r w:rsidRPr="00A837DD">
        <w:rPr>
          <w:rFonts w:ascii="Arial" w:hAnsi="Arial" w:cs="Arial"/>
          <w:sz w:val="24"/>
          <w:szCs w:val="24"/>
          <w:lang w:val="en-US"/>
        </w:rPr>
        <w:t>Getting a context</w:t>
      </w:r>
      <w:bookmarkEnd w:id="21"/>
      <w:bookmarkEnd w:id="22"/>
    </w:p>
    <w:p w:rsidR="00496C24" w:rsidRPr="00A837DD" w:rsidRDefault="00496C24"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To work with our model, we will need the method for getting a context (or a model). </w:t>
      </w:r>
      <w:r w:rsidR="00177DEA">
        <w:rPr>
          <w:rFonts w:ascii="Arial" w:hAnsi="Arial" w:cs="Arial"/>
          <w:sz w:val="24"/>
          <w:szCs w:val="24"/>
          <w:lang w:val="en-US"/>
        </w:rPr>
        <w:t>The following statement is sufficient for that purpose</w:t>
      </w:r>
      <w:r w:rsidRPr="00A837DD">
        <w:rPr>
          <w:rFonts w:ascii="Arial" w:hAnsi="Arial" w:cs="Arial"/>
          <w:sz w:val="24"/>
          <w:szCs w:val="24"/>
          <w:lang w:val="en-US"/>
        </w:rPr>
        <w:t>:</w:t>
      </w:r>
    </w:p>
    <w:p w:rsidR="00161DFF" w:rsidRPr="00161DFF" w:rsidRDefault="00161DFF" w:rsidP="00161DFF">
      <w:pPr>
        <w:rPr>
          <w:rFonts w:ascii="Courier New" w:hAnsi="Courier New" w:cs="Courier New"/>
          <w:sz w:val="24"/>
          <w:szCs w:val="24"/>
          <w:lang w:val="en-US"/>
        </w:rPr>
      </w:pPr>
      <w:proofErr w:type="spellStart"/>
      <w:r w:rsidRPr="00DC1CDC">
        <w:rPr>
          <w:rFonts w:ascii="Courier New" w:hAnsi="Courier New" w:cs="Courier New"/>
          <w:sz w:val="20"/>
          <w:szCs w:val="20"/>
          <w:lang w:val="en-US" w:eastAsia="ru-RU"/>
        </w:rPr>
        <w:t>DbModel</w:t>
      </w:r>
      <w:proofErr w:type="spellEnd"/>
      <w:r w:rsidRPr="00DC1CDC">
        <w:rPr>
          <w:rFonts w:ascii="Courier New" w:hAnsi="Courier New" w:cs="Courier New"/>
          <w:sz w:val="20"/>
          <w:szCs w:val="20"/>
          <w:lang w:val="en-US" w:eastAsia="ru-RU"/>
        </w:rPr>
        <w:t xml:space="preserve"> </w:t>
      </w:r>
      <w:proofErr w:type="spellStart"/>
      <w:r w:rsidRPr="00DC1CDC">
        <w:rPr>
          <w:rFonts w:ascii="Courier New" w:hAnsi="Courier New" w:cs="Courier New"/>
          <w:sz w:val="20"/>
          <w:szCs w:val="20"/>
          <w:lang w:val="en-US" w:eastAsia="ru-RU"/>
        </w:rPr>
        <w:t>dbContext</w:t>
      </w:r>
      <w:proofErr w:type="spellEnd"/>
      <w:r w:rsidRPr="00DC1CDC">
        <w:rPr>
          <w:rFonts w:ascii="Courier New" w:hAnsi="Courier New" w:cs="Courier New"/>
          <w:sz w:val="20"/>
          <w:szCs w:val="20"/>
          <w:lang w:val="en-US" w:eastAsia="ru-RU"/>
        </w:rPr>
        <w:t xml:space="preserve"> = </w:t>
      </w:r>
      <w:r w:rsidRPr="00DC1CDC">
        <w:rPr>
          <w:rFonts w:ascii="Courier New" w:hAnsi="Courier New" w:cs="Courier New"/>
          <w:b/>
          <w:bCs/>
          <w:sz w:val="20"/>
          <w:szCs w:val="20"/>
          <w:lang w:val="en-US" w:eastAsia="ru-RU"/>
        </w:rPr>
        <w:t xml:space="preserve">new </w:t>
      </w:r>
      <w:proofErr w:type="spellStart"/>
      <w:proofErr w:type="gramStart"/>
      <w:r w:rsidRPr="00DC1CDC">
        <w:rPr>
          <w:rFonts w:ascii="Courier New" w:hAnsi="Courier New" w:cs="Courier New"/>
          <w:sz w:val="20"/>
          <w:szCs w:val="20"/>
          <w:lang w:val="en-US" w:eastAsia="ru-RU"/>
        </w:rPr>
        <w:t>DbModel</w:t>
      </w:r>
      <w:proofErr w:type="spellEnd"/>
      <w:r w:rsidRPr="00DC1CDC">
        <w:rPr>
          <w:rFonts w:ascii="Courier New" w:hAnsi="Courier New" w:cs="Courier New"/>
          <w:sz w:val="20"/>
          <w:szCs w:val="20"/>
          <w:lang w:val="en-US" w:eastAsia="ru-RU"/>
        </w:rPr>
        <w:t>(</w:t>
      </w:r>
      <w:proofErr w:type="gramEnd"/>
      <w:r w:rsidRPr="00DC1CDC">
        <w:rPr>
          <w:rFonts w:ascii="Courier New" w:hAnsi="Courier New" w:cs="Courier New"/>
          <w:sz w:val="20"/>
          <w:szCs w:val="20"/>
          <w:lang w:val="en-US" w:eastAsia="ru-RU"/>
        </w:rPr>
        <w:t>);</w:t>
      </w:r>
    </w:p>
    <w:p w:rsidR="00496C24" w:rsidRDefault="00EE4863" w:rsidP="00496C24">
      <w:pPr>
        <w:jc w:val="both"/>
        <w:rPr>
          <w:rFonts w:ascii="Arial" w:hAnsi="Arial" w:cs="Arial"/>
          <w:sz w:val="24"/>
          <w:szCs w:val="24"/>
          <w:lang w:val="en-US"/>
        </w:rPr>
      </w:pPr>
      <w:r>
        <w:rPr>
          <w:rFonts w:ascii="Arial" w:hAnsi="Arial" w:cs="Arial"/>
          <w:sz w:val="24"/>
          <w:szCs w:val="24"/>
          <w:lang w:val="en-US"/>
        </w:rPr>
        <w:t>I</w:t>
      </w:r>
      <w:r w:rsidR="000E67CB" w:rsidRPr="00A837DD">
        <w:rPr>
          <w:rFonts w:ascii="Arial" w:hAnsi="Arial" w:cs="Arial"/>
          <w:sz w:val="24"/>
          <w:szCs w:val="24"/>
          <w:lang w:val="en-US"/>
        </w:rPr>
        <w:t xml:space="preserve">f no confidential </w:t>
      </w:r>
      <w:proofErr w:type="gramStart"/>
      <w:r w:rsidR="000E67CB" w:rsidRPr="00A837DD">
        <w:rPr>
          <w:rFonts w:ascii="Arial" w:hAnsi="Arial" w:cs="Arial"/>
          <w:sz w:val="24"/>
          <w:szCs w:val="24"/>
          <w:lang w:val="en-US"/>
        </w:rPr>
        <w:t xml:space="preserve">data  </w:t>
      </w:r>
      <w:r>
        <w:rPr>
          <w:rFonts w:ascii="Arial" w:hAnsi="Arial" w:cs="Arial"/>
          <w:sz w:val="24"/>
          <w:szCs w:val="24"/>
          <w:lang w:val="en-US"/>
        </w:rPr>
        <w:t>are</w:t>
      </w:r>
      <w:proofErr w:type="gramEnd"/>
      <w:r>
        <w:rPr>
          <w:rFonts w:ascii="Arial" w:hAnsi="Arial" w:cs="Arial"/>
          <w:sz w:val="24"/>
          <w:szCs w:val="24"/>
          <w:lang w:val="en-US"/>
        </w:rPr>
        <w:t xml:space="preserve"> </w:t>
      </w:r>
      <w:r w:rsidR="000E67CB" w:rsidRPr="00A837DD">
        <w:rPr>
          <w:rFonts w:ascii="Arial" w:hAnsi="Arial" w:cs="Arial"/>
          <w:sz w:val="24"/>
          <w:szCs w:val="24"/>
          <w:lang w:val="en-US"/>
        </w:rPr>
        <w:t>stored in the connection string</w:t>
      </w:r>
      <w:r w:rsidR="00D11ABF">
        <w:rPr>
          <w:rFonts w:ascii="Arial" w:hAnsi="Arial" w:cs="Arial"/>
          <w:sz w:val="24"/>
          <w:szCs w:val="24"/>
          <w:lang w:val="en-US"/>
        </w:rPr>
        <w:t xml:space="preserve"> – </w:t>
      </w:r>
      <w:r>
        <w:rPr>
          <w:rFonts w:ascii="Arial" w:hAnsi="Arial" w:cs="Arial"/>
          <w:sz w:val="24"/>
          <w:szCs w:val="24"/>
          <w:lang w:val="en-US"/>
        </w:rPr>
        <w:t xml:space="preserve">for example, the password is absent because it will be captured </w:t>
      </w:r>
      <w:r w:rsidR="000E67CB" w:rsidRPr="00A837DD">
        <w:rPr>
          <w:rFonts w:ascii="Arial" w:hAnsi="Arial" w:cs="Arial"/>
          <w:sz w:val="24"/>
          <w:szCs w:val="24"/>
          <w:lang w:val="en-US"/>
        </w:rPr>
        <w:t>during the authentication process when the application is started</w:t>
      </w:r>
      <w:r w:rsidR="00D11ABF">
        <w:rPr>
          <w:rFonts w:ascii="Arial" w:hAnsi="Arial" w:cs="Arial"/>
          <w:sz w:val="24"/>
          <w:szCs w:val="24"/>
          <w:lang w:val="en-US"/>
        </w:rPr>
        <w:t xml:space="preserve"> – </w:t>
      </w:r>
      <w:r w:rsidR="000E67CB" w:rsidRPr="00A837DD">
        <w:rPr>
          <w:rFonts w:ascii="Arial" w:hAnsi="Arial" w:cs="Arial"/>
          <w:sz w:val="24"/>
          <w:szCs w:val="24"/>
          <w:lang w:val="en-US"/>
        </w:rPr>
        <w:t xml:space="preserve">we will need a special method for storing and recovering the connection string or for storing the previously created context. </w:t>
      </w:r>
      <w:r>
        <w:rPr>
          <w:rFonts w:ascii="Arial" w:hAnsi="Arial" w:cs="Arial"/>
          <w:sz w:val="24"/>
          <w:szCs w:val="24"/>
          <w:lang w:val="en-US"/>
        </w:rPr>
        <w:t>For that</w:t>
      </w:r>
      <w:r w:rsidR="000E67CB" w:rsidRPr="00A837DD">
        <w:rPr>
          <w:rFonts w:ascii="Arial" w:hAnsi="Arial" w:cs="Arial"/>
          <w:sz w:val="24"/>
          <w:szCs w:val="24"/>
          <w:lang w:val="en-US"/>
        </w:rPr>
        <w:t xml:space="preserve">, we will create a special class </w:t>
      </w:r>
      <w:proofErr w:type="gramStart"/>
      <w:r w:rsidR="000E67CB" w:rsidRPr="00A837DD">
        <w:rPr>
          <w:rFonts w:ascii="Arial" w:hAnsi="Arial" w:cs="Arial"/>
          <w:sz w:val="24"/>
          <w:szCs w:val="24"/>
          <w:lang w:val="en-US"/>
        </w:rPr>
        <w:t>contain</w:t>
      </w:r>
      <w:r>
        <w:rPr>
          <w:rFonts w:ascii="Arial" w:hAnsi="Arial" w:cs="Arial"/>
          <w:sz w:val="24"/>
          <w:szCs w:val="24"/>
          <w:lang w:val="en-US"/>
        </w:rPr>
        <w:t xml:space="preserve">ing </w:t>
      </w:r>
      <w:r w:rsidR="000E67CB" w:rsidRPr="00A837DD">
        <w:rPr>
          <w:rFonts w:ascii="Arial" w:hAnsi="Arial" w:cs="Arial"/>
          <w:sz w:val="24"/>
          <w:szCs w:val="24"/>
          <w:lang w:val="en-US"/>
        </w:rPr>
        <w:t xml:space="preserve"> some</w:t>
      </w:r>
      <w:proofErr w:type="gramEnd"/>
      <w:r w:rsidR="000E67CB" w:rsidRPr="00A837DD">
        <w:rPr>
          <w:rFonts w:ascii="Arial" w:hAnsi="Arial" w:cs="Arial"/>
          <w:sz w:val="24"/>
          <w:szCs w:val="24"/>
          <w:lang w:val="en-US"/>
        </w:rPr>
        <w:t xml:space="preserve"> </w:t>
      </w:r>
      <w:r>
        <w:rPr>
          <w:rFonts w:ascii="Arial" w:hAnsi="Arial" w:cs="Arial"/>
          <w:sz w:val="24"/>
          <w:szCs w:val="24"/>
          <w:lang w:val="en-US"/>
        </w:rPr>
        <w:t xml:space="preserve">application-level </w:t>
      </w:r>
      <w:r w:rsidR="000E67CB" w:rsidRPr="00A837DD">
        <w:rPr>
          <w:rFonts w:ascii="Arial" w:hAnsi="Arial" w:cs="Arial"/>
          <w:sz w:val="24"/>
          <w:szCs w:val="24"/>
          <w:lang w:val="en-US"/>
        </w:rPr>
        <w:t>global variables</w:t>
      </w:r>
      <w:r>
        <w:rPr>
          <w:rFonts w:ascii="Arial" w:hAnsi="Arial" w:cs="Arial"/>
          <w:sz w:val="24"/>
          <w:szCs w:val="24"/>
          <w:lang w:val="en-US"/>
        </w:rPr>
        <w:t>, along with a</w:t>
      </w:r>
      <w:r w:rsidR="000E67CB" w:rsidRPr="00A837DD">
        <w:rPr>
          <w:rFonts w:ascii="Arial" w:hAnsi="Arial" w:cs="Arial"/>
          <w:sz w:val="24"/>
          <w:szCs w:val="24"/>
          <w:lang w:val="en-US"/>
        </w:rPr>
        <w:t xml:space="preserve"> method for getting a context</w:t>
      </w:r>
      <w:r>
        <w:rPr>
          <w:rFonts w:ascii="Arial" w:hAnsi="Arial" w:cs="Arial"/>
          <w:sz w:val="24"/>
          <w:szCs w:val="24"/>
          <w:lang w:val="en-US"/>
        </w:rPr>
        <w:t xml:space="preserve">.  A context might </w:t>
      </w:r>
      <w:proofErr w:type="gramStart"/>
      <w:r>
        <w:rPr>
          <w:rFonts w:ascii="Arial" w:hAnsi="Arial" w:cs="Arial"/>
          <w:sz w:val="24"/>
          <w:szCs w:val="24"/>
          <w:lang w:val="en-US"/>
        </w:rPr>
        <w:t>be  the</w:t>
      </w:r>
      <w:proofErr w:type="gramEnd"/>
      <w:r>
        <w:rPr>
          <w:rFonts w:ascii="Arial" w:hAnsi="Arial" w:cs="Arial"/>
          <w:sz w:val="24"/>
          <w:szCs w:val="24"/>
          <w:lang w:val="en-US"/>
        </w:rPr>
        <w:t xml:space="preserve"> start and end dates of </w:t>
      </w:r>
      <w:r w:rsidR="000E67CB" w:rsidRPr="00A837DD">
        <w:rPr>
          <w:rFonts w:ascii="Arial" w:hAnsi="Arial" w:cs="Arial"/>
          <w:sz w:val="24"/>
          <w:szCs w:val="24"/>
          <w:lang w:val="en-US"/>
        </w:rPr>
        <w:t xml:space="preserve"> a work period</w:t>
      </w:r>
      <w:r>
        <w:rPr>
          <w:rFonts w:ascii="Arial" w:hAnsi="Arial" w:cs="Arial"/>
          <w:sz w:val="24"/>
          <w:szCs w:val="24"/>
          <w:lang w:val="en-US"/>
        </w:rPr>
        <w:t>, for example.</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proofErr w:type="gramStart"/>
      <w:r w:rsidRPr="00161DFF">
        <w:rPr>
          <w:rFonts w:ascii="Courier New" w:hAnsi="Courier New" w:cs="Courier New"/>
          <w:b/>
          <w:bCs/>
          <w:sz w:val="20"/>
          <w:szCs w:val="20"/>
          <w:lang w:val="en-US" w:eastAsia="ru-RU"/>
        </w:rPr>
        <w:t>static</w:t>
      </w:r>
      <w:proofErr w:type="gramEnd"/>
      <w:r w:rsidRPr="00161DFF">
        <w:rPr>
          <w:rFonts w:ascii="Courier New" w:hAnsi="Courier New" w:cs="Courier New"/>
          <w:b/>
          <w:bCs/>
          <w:sz w:val="20"/>
          <w:szCs w:val="20"/>
          <w:lang w:val="en-US" w:eastAsia="ru-RU"/>
        </w:rPr>
        <w:t xml:space="preserve"> class </w:t>
      </w:r>
      <w:proofErr w:type="spellStart"/>
      <w:r w:rsidRPr="00161DFF">
        <w:rPr>
          <w:rFonts w:ascii="Courier New" w:hAnsi="Courier New" w:cs="Courier New"/>
          <w:sz w:val="20"/>
          <w:szCs w:val="20"/>
          <w:lang w:val="en-US" w:eastAsia="ru-RU"/>
        </w:rPr>
        <w:t>AppVariables</w:t>
      </w:r>
      <w:proofErr w:type="spellEnd"/>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sidRPr="00161DFF">
        <w:rPr>
          <w:rFonts w:ascii="Courier New" w:hAnsi="Courier New" w:cs="Courier New"/>
          <w:sz w:val="20"/>
          <w:szCs w:val="20"/>
          <w:lang w:val="en-US" w:eastAsia="ru-RU"/>
        </w:rPr>
        <w: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proofErr w:type="gramStart"/>
      <w:r w:rsidRPr="00161DFF">
        <w:rPr>
          <w:rFonts w:ascii="Courier New" w:hAnsi="Courier New" w:cs="Courier New"/>
          <w:b/>
          <w:bCs/>
          <w:sz w:val="20"/>
          <w:szCs w:val="20"/>
          <w:lang w:val="en-US" w:eastAsia="ru-RU"/>
        </w:rPr>
        <w:t>private</w:t>
      </w:r>
      <w:proofErr w:type="gramEnd"/>
      <w:r w:rsidRPr="00161DFF">
        <w:rPr>
          <w:rFonts w:ascii="Courier New" w:hAnsi="Courier New" w:cs="Courier New"/>
          <w:b/>
          <w:bCs/>
          <w:sz w:val="20"/>
          <w:szCs w:val="20"/>
          <w:lang w:val="en-US" w:eastAsia="ru-RU"/>
        </w:rPr>
        <w:t xml:space="preserve"> static </w:t>
      </w:r>
      <w:proofErr w:type="spellStart"/>
      <w:r w:rsidRPr="00161DFF">
        <w:rPr>
          <w:rFonts w:ascii="Courier New" w:hAnsi="Courier New" w:cs="Courier New"/>
          <w:sz w:val="20"/>
          <w:szCs w:val="20"/>
          <w:lang w:val="en-US" w:eastAsia="ru-RU"/>
        </w:rPr>
        <w:t>DbModel</w:t>
      </w:r>
      <w:proofErr w:type="spellEnd"/>
      <w:r w:rsidRPr="00161DFF">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dbContext</w:t>
      </w:r>
      <w:proofErr w:type="spellEnd"/>
      <w:r w:rsidRPr="00161DFF">
        <w:rPr>
          <w:rFonts w:ascii="Courier New" w:hAnsi="Courier New" w:cs="Courier New"/>
          <w:sz w:val="20"/>
          <w:szCs w:val="20"/>
          <w:lang w:val="en-US" w:eastAsia="ru-RU"/>
        </w:rPr>
        <w:t xml:space="preserve"> = </w:t>
      </w:r>
      <w:r w:rsidRPr="00161DFF">
        <w:rPr>
          <w:rFonts w:ascii="Courier New" w:hAnsi="Courier New" w:cs="Courier New"/>
          <w:b/>
          <w:bCs/>
          <w:sz w:val="20"/>
          <w:szCs w:val="20"/>
          <w:lang w:val="en-US" w:eastAsia="ru-RU"/>
        </w:rPr>
        <w:t>null</w:t>
      </w:r>
      <w:r w:rsidRPr="00161DFF">
        <w:rPr>
          <w:rFonts w:ascii="Courier New" w:hAnsi="Courier New" w:cs="Courier New"/>
          <w:sz w:val="20"/>
          <w:szCs w:val="20"/>
          <w:lang w:val="en-US" w:eastAsia="ru-RU"/>
        </w:rPr>
        <w:t>;</w:t>
      </w:r>
    </w:p>
    <w:p w:rsidR="00161DFF" w:rsidRDefault="00161DFF" w:rsidP="00161DFF">
      <w:pPr>
        <w:autoSpaceDE w:val="0"/>
        <w:autoSpaceDN w:val="0"/>
        <w:adjustRightInd w:val="0"/>
        <w:spacing w:after="0" w:line="240" w:lineRule="auto"/>
        <w:rPr>
          <w:rFonts w:ascii="Courier New" w:hAnsi="Courier New" w:cs="Courier New"/>
          <w:b/>
          <w:bCs/>
          <w:sz w:val="20"/>
          <w:szCs w:val="20"/>
          <w:lang w:val="en-US" w:eastAsia="ru-RU"/>
        </w:rPr>
      </w:pPr>
    </w:p>
    <w:p w:rsidR="00161DFF" w:rsidRPr="00DC1CDC"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DC1CDC">
        <w:rPr>
          <w:rFonts w:ascii="Courier New" w:hAnsi="Courier New" w:cs="Courier New"/>
          <w:bCs/>
          <w:color w:val="00B050"/>
          <w:sz w:val="20"/>
          <w:szCs w:val="20"/>
          <w:lang w:val="en-US" w:eastAsia="ru-RU"/>
        </w:rPr>
        <w:t xml:space="preserve">    /// &lt;summary&gt;</w:t>
      </w: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lastRenderedPageBreak/>
        <w:t xml:space="preserve">    /// Start date of the working period</w:t>
      </w:r>
    </w:p>
    <w:p w:rsidR="00161DFF" w:rsidRPr="005F6CA2"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w:t>
      </w:r>
      <w:r w:rsidRPr="005F6CA2">
        <w:rPr>
          <w:rFonts w:ascii="Courier New" w:hAnsi="Courier New" w:cs="Courier New"/>
          <w:bCs/>
          <w:color w:val="00B050"/>
          <w:sz w:val="20"/>
          <w:szCs w:val="20"/>
          <w:lang w:val="en-US" w:eastAsia="ru-RU"/>
        </w:rPr>
        <w:t>/// &lt;/summary&gt;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proofErr w:type="gramStart"/>
      <w:r w:rsidRPr="00161DFF">
        <w:rPr>
          <w:rFonts w:ascii="Courier New" w:hAnsi="Courier New" w:cs="Courier New"/>
          <w:b/>
          <w:bCs/>
          <w:sz w:val="20"/>
          <w:szCs w:val="20"/>
          <w:lang w:val="en-US" w:eastAsia="ru-RU"/>
        </w:rPr>
        <w:t>public</w:t>
      </w:r>
      <w:proofErr w:type="gramEnd"/>
      <w:r w:rsidRPr="00161DFF">
        <w:rPr>
          <w:rFonts w:ascii="Courier New" w:hAnsi="Courier New" w:cs="Courier New"/>
          <w:b/>
          <w:bCs/>
          <w:sz w:val="20"/>
          <w:szCs w:val="20"/>
          <w:lang w:val="en-US" w:eastAsia="ru-RU"/>
        </w:rPr>
        <w:t xml:space="preserve"> static </w:t>
      </w:r>
      <w:proofErr w:type="spellStart"/>
      <w:r w:rsidRPr="00161DFF">
        <w:rPr>
          <w:rFonts w:ascii="Courier New" w:hAnsi="Courier New" w:cs="Courier New"/>
          <w:sz w:val="20"/>
          <w:szCs w:val="20"/>
          <w:lang w:val="en-US" w:eastAsia="ru-RU"/>
        </w:rPr>
        <w:t>DateTime</w:t>
      </w:r>
      <w:proofErr w:type="spellEnd"/>
      <w:r w:rsidRPr="00161DFF">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StartDate</w:t>
      </w:r>
      <w:proofErr w:type="spellEnd"/>
      <w:r w:rsidRPr="00161DFF">
        <w:rPr>
          <w:rFonts w:ascii="Courier New" w:hAnsi="Courier New" w:cs="Courier New"/>
          <w:sz w:val="20"/>
          <w:szCs w:val="20"/>
          <w:lang w:val="en-US" w:eastAsia="ru-RU"/>
        </w:rPr>
        <w:t xml:space="preserve"> { </w:t>
      </w:r>
      <w:r w:rsidRPr="00161DFF">
        <w:rPr>
          <w:rFonts w:ascii="Courier New" w:hAnsi="Courier New" w:cs="Courier New"/>
          <w:b/>
          <w:bCs/>
          <w:sz w:val="20"/>
          <w:szCs w:val="20"/>
          <w:lang w:val="en-US" w:eastAsia="ru-RU"/>
        </w:rPr>
        <w:t>get</w:t>
      </w:r>
      <w:r w:rsidRPr="00161DFF">
        <w:rPr>
          <w:rFonts w:ascii="Courier New" w:hAnsi="Courier New" w:cs="Courier New"/>
          <w:sz w:val="20"/>
          <w:szCs w:val="20"/>
          <w:lang w:val="en-US" w:eastAsia="ru-RU"/>
        </w:rPr>
        <w:t xml:space="preserve">; </w:t>
      </w:r>
      <w:r w:rsidRPr="00161DFF">
        <w:rPr>
          <w:rFonts w:ascii="Courier New" w:hAnsi="Courier New" w:cs="Courier New"/>
          <w:b/>
          <w:bCs/>
          <w:sz w:val="20"/>
          <w:szCs w:val="20"/>
          <w:lang w:val="en-US" w:eastAsia="ru-RU"/>
        </w:rPr>
        <w:t>set</w:t>
      </w:r>
      <w:r w:rsidRPr="00161DFF">
        <w:rPr>
          <w:rFonts w:ascii="Courier New" w:hAnsi="Courier New" w:cs="Courier New"/>
          <w:sz w:val="20"/>
          <w:szCs w:val="20"/>
          <w:lang w:val="en-US" w:eastAsia="ru-RU"/>
        </w:rPr>
        <w:t>; }</w:t>
      </w:r>
    </w:p>
    <w:p w:rsidR="00161DFF" w:rsidRDefault="00161DFF" w:rsidP="00161DFF">
      <w:pPr>
        <w:autoSpaceDE w:val="0"/>
        <w:autoSpaceDN w:val="0"/>
        <w:adjustRightInd w:val="0"/>
        <w:spacing w:after="0" w:line="240" w:lineRule="auto"/>
        <w:rPr>
          <w:rFonts w:ascii="Courier New" w:hAnsi="Courier New" w:cs="Courier New"/>
          <w:b/>
          <w:bCs/>
          <w:sz w:val="20"/>
          <w:szCs w:val="20"/>
          <w:lang w:val="en-US" w:eastAsia="ru-RU"/>
        </w:rPr>
      </w:pPr>
    </w:p>
    <w:p w:rsidR="00161DFF" w:rsidRPr="00DC1CDC"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DC1CDC">
        <w:rPr>
          <w:rFonts w:ascii="Courier New" w:hAnsi="Courier New" w:cs="Courier New"/>
          <w:bCs/>
          <w:color w:val="00B050"/>
          <w:sz w:val="20"/>
          <w:szCs w:val="20"/>
          <w:lang w:val="en-US" w:eastAsia="ru-RU"/>
        </w:rPr>
        <w:t xml:space="preserve">    /// &lt;summary&gt;</w:t>
      </w: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 </w:t>
      </w:r>
      <w:r>
        <w:rPr>
          <w:rFonts w:ascii="Courier New" w:hAnsi="Courier New" w:cs="Courier New"/>
          <w:bCs/>
          <w:color w:val="00B050"/>
          <w:sz w:val="20"/>
          <w:szCs w:val="20"/>
          <w:lang w:val="en-US" w:eastAsia="ru-RU"/>
        </w:rPr>
        <w:t>End</w:t>
      </w:r>
      <w:r w:rsidRPr="00161DFF">
        <w:rPr>
          <w:rFonts w:ascii="Courier New" w:hAnsi="Courier New" w:cs="Courier New"/>
          <w:bCs/>
          <w:color w:val="00B050"/>
          <w:sz w:val="20"/>
          <w:szCs w:val="20"/>
          <w:lang w:val="en-US" w:eastAsia="ru-RU"/>
        </w:rPr>
        <w:t xml:space="preserve"> date of the working period</w:t>
      </w:r>
    </w:p>
    <w:p w:rsidR="00161DFF" w:rsidRPr="005F6CA2"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w:t>
      </w:r>
      <w:r w:rsidRPr="005F6CA2">
        <w:rPr>
          <w:rFonts w:ascii="Courier New" w:hAnsi="Courier New" w:cs="Courier New"/>
          <w:bCs/>
          <w:color w:val="00B050"/>
          <w:sz w:val="20"/>
          <w:szCs w:val="20"/>
          <w:lang w:val="en-US" w:eastAsia="ru-RU"/>
        </w:rPr>
        <w:t>/// &lt;/summary&gt;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proofErr w:type="gramStart"/>
      <w:r w:rsidRPr="00161DFF">
        <w:rPr>
          <w:rFonts w:ascii="Courier New" w:hAnsi="Courier New" w:cs="Courier New"/>
          <w:b/>
          <w:bCs/>
          <w:sz w:val="20"/>
          <w:szCs w:val="20"/>
          <w:lang w:val="en-US" w:eastAsia="ru-RU"/>
        </w:rPr>
        <w:t>public</w:t>
      </w:r>
      <w:proofErr w:type="gramEnd"/>
      <w:r w:rsidRPr="00161DFF">
        <w:rPr>
          <w:rFonts w:ascii="Courier New" w:hAnsi="Courier New" w:cs="Courier New"/>
          <w:b/>
          <w:bCs/>
          <w:sz w:val="20"/>
          <w:szCs w:val="20"/>
          <w:lang w:val="en-US" w:eastAsia="ru-RU"/>
        </w:rPr>
        <w:t xml:space="preserve"> static </w:t>
      </w:r>
      <w:proofErr w:type="spellStart"/>
      <w:r w:rsidRPr="00161DFF">
        <w:rPr>
          <w:rFonts w:ascii="Courier New" w:hAnsi="Courier New" w:cs="Courier New"/>
          <w:sz w:val="20"/>
          <w:szCs w:val="20"/>
          <w:lang w:val="en-US" w:eastAsia="ru-RU"/>
        </w:rPr>
        <w:t>DateTime</w:t>
      </w:r>
      <w:proofErr w:type="spellEnd"/>
      <w:r w:rsidRPr="00161DFF">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FinishDate</w:t>
      </w:r>
      <w:proofErr w:type="spellEnd"/>
      <w:r w:rsidRPr="00161DFF">
        <w:rPr>
          <w:rFonts w:ascii="Courier New" w:hAnsi="Courier New" w:cs="Courier New"/>
          <w:sz w:val="20"/>
          <w:szCs w:val="20"/>
          <w:lang w:val="en-US" w:eastAsia="ru-RU"/>
        </w:rPr>
        <w:t xml:space="preserve"> { </w:t>
      </w:r>
      <w:r w:rsidRPr="00161DFF">
        <w:rPr>
          <w:rFonts w:ascii="Courier New" w:hAnsi="Courier New" w:cs="Courier New"/>
          <w:b/>
          <w:bCs/>
          <w:sz w:val="20"/>
          <w:szCs w:val="20"/>
          <w:lang w:val="en-US" w:eastAsia="ru-RU"/>
        </w:rPr>
        <w:t>get</w:t>
      </w:r>
      <w:r w:rsidRPr="00161DFF">
        <w:rPr>
          <w:rFonts w:ascii="Courier New" w:hAnsi="Courier New" w:cs="Courier New"/>
          <w:sz w:val="20"/>
          <w:szCs w:val="20"/>
          <w:lang w:val="en-US" w:eastAsia="ru-RU"/>
        </w:rPr>
        <w:t xml:space="preserve">; </w:t>
      </w:r>
      <w:r w:rsidRPr="00161DFF">
        <w:rPr>
          <w:rFonts w:ascii="Courier New" w:hAnsi="Courier New" w:cs="Courier New"/>
          <w:b/>
          <w:bCs/>
          <w:sz w:val="20"/>
          <w:szCs w:val="20"/>
          <w:lang w:val="en-US" w:eastAsia="ru-RU"/>
        </w:rPr>
        <w:t>set</w:t>
      </w:r>
      <w:r w:rsidRPr="00161DFF">
        <w:rPr>
          <w:rFonts w:ascii="Courier New" w:hAnsi="Courier New" w:cs="Courier New"/>
          <w:sz w:val="20"/>
          <w:szCs w:val="20"/>
          <w:lang w:val="en-US" w:eastAsia="ru-RU"/>
        </w:rPr>
        <w:t>; }</w:t>
      </w:r>
    </w:p>
    <w:p w:rsidR="00161DFF" w:rsidRDefault="00161DFF" w:rsidP="00161DFF">
      <w:pPr>
        <w:autoSpaceDE w:val="0"/>
        <w:autoSpaceDN w:val="0"/>
        <w:adjustRightInd w:val="0"/>
        <w:spacing w:after="0" w:line="240" w:lineRule="auto"/>
        <w:rPr>
          <w:rFonts w:ascii="Courier New" w:hAnsi="Courier New" w:cs="Courier New"/>
          <w:b/>
          <w:bCs/>
          <w:sz w:val="20"/>
          <w:szCs w:val="20"/>
          <w:lang w:val="en-US" w:eastAsia="ru-RU"/>
        </w:rPr>
      </w:pP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eastAsia="ru-RU"/>
        </w:rPr>
      </w:pPr>
      <w:r w:rsidRPr="00DC1CDC">
        <w:rPr>
          <w:rFonts w:ascii="Courier New" w:hAnsi="Courier New" w:cs="Courier New"/>
          <w:bCs/>
          <w:color w:val="00B050"/>
          <w:sz w:val="20"/>
          <w:szCs w:val="20"/>
          <w:lang w:val="en-US" w:eastAsia="ru-RU"/>
        </w:rPr>
        <w:t xml:space="preserve">    </w:t>
      </w:r>
      <w:r w:rsidRPr="00161DFF">
        <w:rPr>
          <w:rFonts w:ascii="Courier New" w:hAnsi="Courier New" w:cs="Courier New"/>
          <w:bCs/>
          <w:color w:val="00B050"/>
          <w:sz w:val="20"/>
          <w:szCs w:val="20"/>
          <w:lang w:eastAsia="ru-RU"/>
        </w:rPr>
        <w:t>/// &lt;summary&gt;</w:t>
      </w:r>
    </w:p>
    <w:p w:rsidR="00161DFF" w:rsidRPr="00FB2600"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FB2600">
        <w:rPr>
          <w:rFonts w:ascii="Courier New" w:hAnsi="Courier New" w:cs="Courier New"/>
          <w:bCs/>
          <w:color w:val="00B050"/>
          <w:sz w:val="20"/>
          <w:szCs w:val="20"/>
          <w:lang w:val="en-US" w:eastAsia="ru-RU"/>
        </w:rPr>
        <w:t xml:space="preserve">    /// </w:t>
      </w:r>
      <w:r w:rsidR="00FB2600" w:rsidRPr="00FB2600">
        <w:rPr>
          <w:rFonts w:ascii="Courier New" w:hAnsi="Courier New" w:cs="Courier New"/>
          <w:bCs/>
          <w:color w:val="00B050"/>
          <w:sz w:val="20"/>
          <w:szCs w:val="20"/>
          <w:lang w:val="en-US" w:eastAsia="ru-RU"/>
        </w:rPr>
        <w:t>Returns an instance of the model (context)</w:t>
      </w: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FB2600">
        <w:rPr>
          <w:rFonts w:ascii="Courier New" w:hAnsi="Courier New" w:cs="Courier New"/>
          <w:bCs/>
          <w:color w:val="00B050"/>
          <w:sz w:val="20"/>
          <w:szCs w:val="20"/>
          <w:lang w:val="en-US" w:eastAsia="ru-RU"/>
        </w:rPr>
        <w:t xml:space="preserve">    </w:t>
      </w:r>
      <w:r w:rsidRPr="00161DFF">
        <w:rPr>
          <w:rFonts w:ascii="Courier New" w:hAnsi="Courier New" w:cs="Courier New"/>
          <w:bCs/>
          <w:color w:val="00B050"/>
          <w:sz w:val="20"/>
          <w:szCs w:val="20"/>
          <w:lang w:val="en-US" w:eastAsia="ru-RU"/>
        </w:rPr>
        <w:t>/// &lt;/summary&gt;</w:t>
      </w: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 &lt;returns&gt;</w:t>
      </w:r>
      <w:r w:rsidR="00FB2600">
        <w:rPr>
          <w:rFonts w:ascii="Courier New" w:hAnsi="Courier New" w:cs="Courier New"/>
          <w:bCs/>
          <w:color w:val="00B050"/>
          <w:sz w:val="20"/>
          <w:szCs w:val="20"/>
          <w:lang w:val="en-US" w:eastAsia="ru-RU"/>
        </w:rPr>
        <w:t>Model</w:t>
      </w:r>
      <w:r w:rsidRPr="00161DFF">
        <w:rPr>
          <w:rFonts w:ascii="Courier New" w:hAnsi="Courier New" w:cs="Courier New"/>
          <w:bCs/>
          <w:color w:val="00B050"/>
          <w:sz w:val="20"/>
          <w:szCs w:val="20"/>
          <w:lang w:val="en-US" w:eastAsia="ru-RU"/>
        </w:rPr>
        <w:t>&lt;/returns&gt;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proofErr w:type="gramStart"/>
      <w:r w:rsidRPr="00161DFF">
        <w:rPr>
          <w:rFonts w:ascii="Courier New" w:hAnsi="Courier New" w:cs="Courier New"/>
          <w:b/>
          <w:bCs/>
          <w:sz w:val="20"/>
          <w:szCs w:val="20"/>
          <w:lang w:val="en-US" w:eastAsia="ru-RU"/>
        </w:rPr>
        <w:t>public</w:t>
      </w:r>
      <w:proofErr w:type="gramEnd"/>
      <w:r w:rsidRPr="00161DFF">
        <w:rPr>
          <w:rFonts w:ascii="Courier New" w:hAnsi="Courier New" w:cs="Courier New"/>
          <w:b/>
          <w:bCs/>
          <w:sz w:val="20"/>
          <w:szCs w:val="20"/>
          <w:lang w:val="en-US" w:eastAsia="ru-RU"/>
        </w:rPr>
        <w:t xml:space="preserve"> static </w:t>
      </w:r>
      <w:proofErr w:type="spellStart"/>
      <w:r w:rsidRPr="00161DFF">
        <w:rPr>
          <w:rFonts w:ascii="Courier New" w:hAnsi="Courier New" w:cs="Courier New"/>
          <w:sz w:val="20"/>
          <w:szCs w:val="20"/>
          <w:lang w:val="en-US" w:eastAsia="ru-RU"/>
        </w:rPr>
        <w:t>DbModel</w:t>
      </w:r>
      <w:proofErr w:type="spellEnd"/>
      <w:r w:rsidRPr="00161DFF">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CreateDbContext</w:t>
      </w:r>
      <w:proofErr w:type="spellEnd"/>
      <w:r w:rsidRPr="00161DFF">
        <w:rPr>
          <w:rFonts w:ascii="Courier New" w:hAnsi="Courier New" w:cs="Courier New"/>
          <w:sz w:val="20"/>
          <w:szCs w:val="20"/>
          <w:lang w:val="en-US" w:eastAsia="ru-RU"/>
        </w:rPr>
        <w:t>() {</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spellStart"/>
      <w:proofErr w:type="gramStart"/>
      <w:r w:rsidRPr="00161DFF">
        <w:rPr>
          <w:rFonts w:ascii="Courier New" w:hAnsi="Courier New" w:cs="Courier New"/>
          <w:sz w:val="20"/>
          <w:szCs w:val="20"/>
          <w:lang w:val="en-US" w:eastAsia="ru-RU"/>
        </w:rPr>
        <w:t>dbContext</w:t>
      </w:r>
      <w:proofErr w:type="spellEnd"/>
      <w:proofErr w:type="gramEnd"/>
      <w:r w:rsidRPr="00161DFF">
        <w:rPr>
          <w:rFonts w:ascii="Courier New" w:hAnsi="Courier New" w:cs="Courier New"/>
          <w:sz w:val="20"/>
          <w:szCs w:val="20"/>
          <w:lang w:val="en-US" w:eastAsia="ru-RU"/>
        </w:rPr>
        <w:t xml:space="preserve"> = </w:t>
      </w:r>
      <w:proofErr w:type="spellStart"/>
      <w:r w:rsidRPr="00161DFF">
        <w:rPr>
          <w:rFonts w:ascii="Courier New" w:hAnsi="Courier New" w:cs="Courier New"/>
          <w:sz w:val="20"/>
          <w:szCs w:val="20"/>
          <w:lang w:val="en-US" w:eastAsia="ru-RU"/>
        </w:rPr>
        <w:t>dbContext</w:t>
      </w:r>
      <w:proofErr w:type="spellEnd"/>
      <w:r w:rsidRPr="00161DFF">
        <w:rPr>
          <w:rFonts w:ascii="Courier New" w:hAnsi="Courier New" w:cs="Courier New"/>
          <w:sz w:val="20"/>
          <w:szCs w:val="20"/>
          <w:lang w:val="en-US" w:eastAsia="ru-RU"/>
        </w:rPr>
        <w:t xml:space="preserve"> ?? </w:t>
      </w:r>
      <w:proofErr w:type="gramStart"/>
      <w:r w:rsidRPr="00161DFF">
        <w:rPr>
          <w:rFonts w:ascii="Courier New" w:hAnsi="Courier New" w:cs="Courier New"/>
          <w:b/>
          <w:bCs/>
          <w:sz w:val="20"/>
          <w:szCs w:val="20"/>
          <w:lang w:val="en-US" w:eastAsia="ru-RU"/>
        </w:rPr>
        <w:t>new</w:t>
      </w:r>
      <w:proofErr w:type="gramEnd"/>
      <w:r w:rsidRPr="00161DFF">
        <w:rPr>
          <w:rFonts w:ascii="Courier New" w:hAnsi="Courier New" w:cs="Courier New"/>
          <w:b/>
          <w:bCs/>
          <w:sz w:val="20"/>
          <w:szCs w:val="20"/>
          <w:lang w:val="en-US" w:eastAsia="ru-RU"/>
        </w:rPr>
        <w:t xml:space="preserve"> </w:t>
      </w:r>
      <w:proofErr w:type="spellStart"/>
      <w:r w:rsidRPr="00161DFF">
        <w:rPr>
          <w:rFonts w:ascii="Courier New" w:hAnsi="Courier New" w:cs="Courier New"/>
          <w:sz w:val="20"/>
          <w:szCs w:val="20"/>
          <w:lang w:val="en-US" w:eastAsia="ru-RU"/>
        </w:rPr>
        <w:t>DbModel</w:t>
      </w:r>
      <w:proofErr w:type="spellEnd"/>
      <w:r w:rsidRPr="00161DFF">
        <w:rPr>
          <w:rFonts w:ascii="Courier New" w:hAnsi="Courier New" w:cs="Courier New"/>
          <w:sz w:val="20"/>
          <w:szCs w:val="20"/>
          <w:lang w:val="en-US" w:eastAsia="ru-RU"/>
        </w:rPr>
        <w: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proofErr w:type="gramStart"/>
      <w:r w:rsidRPr="00161DFF">
        <w:rPr>
          <w:rFonts w:ascii="Courier New" w:hAnsi="Courier New" w:cs="Courier New"/>
          <w:b/>
          <w:bCs/>
          <w:sz w:val="20"/>
          <w:szCs w:val="20"/>
          <w:lang w:val="en-US" w:eastAsia="ru-RU"/>
        </w:rPr>
        <w:t>return</w:t>
      </w:r>
      <w:proofErr w:type="gramEnd"/>
      <w:r w:rsidRPr="00161DFF">
        <w:rPr>
          <w:rFonts w:ascii="Courier New" w:hAnsi="Courier New" w:cs="Courier New"/>
          <w:b/>
          <w:bCs/>
          <w:sz w:val="20"/>
          <w:szCs w:val="20"/>
          <w:lang w:val="en-US" w:eastAsia="ru-RU"/>
        </w:rPr>
        <w:t xml:space="preserve"> </w:t>
      </w:r>
      <w:proofErr w:type="spellStart"/>
      <w:r w:rsidRPr="00161DFF">
        <w:rPr>
          <w:rFonts w:ascii="Courier New" w:hAnsi="Courier New" w:cs="Courier New"/>
          <w:sz w:val="20"/>
          <w:szCs w:val="20"/>
          <w:lang w:val="en-US" w:eastAsia="ru-RU"/>
        </w:rPr>
        <w:t>dbContext</w:t>
      </w:r>
      <w:proofErr w:type="spellEnd"/>
      <w:r w:rsidRPr="00161DFF">
        <w:rPr>
          <w:rFonts w:ascii="Courier New" w:hAnsi="Courier New" w:cs="Courier New"/>
          <w:sz w:val="20"/>
          <w:szCs w:val="20"/>
          <w:lang w:val="en-US" w:eastAsia="ru-RU"/>
        </w:rPr>
        <w:t>;</w:t>
      </w:r>
    </w:p>
    <w:p w:rsidR="00161DFF" w:rsidRPr="00DC1CDC"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DC1CDC">
        <w:rPr>
          <w:rFonts w:ascii="Courier New" w:hAnsi="Courier New" w:cs="Courier New"/>
          <w:sz w:val="20"/>
          <w:szCs w:val="20"/>
          <w:lang w:val="en-US" w:eastAsia="ru-RU"/>
        </w:rPr>
        <w:t>}</w:t>
      </w:r>
    </w:p>
    <w:p w:rsidR="00161DFF" w:rsidRPr="00161DFF" w:rsidRDefault="00161DFF" w:rsidP="00161DFF">
      <w:pPr>
        <w:spacing w:line="240" w:lineRule="auto"/>
        <w:rPr>
          <w:rFonts w:ascii="Courier New" w:hAnsi="Courier New" w:cs="Courier New"/>
          <w:sz w:val="24"/>
          <w:szCs w:val="24"/>
          <w:lang w:val="en-US"/>
        </w:rPr>
      </w:pPr>
      <w:r w:rsidRPr="00DC1CDC">
        <w:rPr>
          <w:rFonts w:ascii="Courier New" w:hAnsi="Courier New" w:cs="Courier New"/>
          <w:sz w:val="20"/>
          <w:szCs w:val="20"/>
          <w:lang w:val="en-US" w:eastAsia="ru-RU"/>
        </w:rPr>
        <w:t>}</w:t>
      </w:r>
    </w:p>
    <w:p w:rsidR="00496C24" w:rsidRPr="00A837DD" w:rsidRDefault="00496C24" w:rsidP="00496C24">
      <w:pPr>
        <w:autoSpaceDE w:val="0"/>
        <w:autoSpaceDN w:val="0"/>
        <w:adjustRightInd w:val="0"/>
        <w:spacing w:after="0" w:line="240" w:lineRule="auto"/>
        <w:rPr>
          <w:rFonts w:ascii="Arial" w:hAnsi="Arial" w:cs="Arial"/>
          <w:sz w:val="24"/>
          <w:szCs w:val="24"/>
          <w:lang w:val="en-US"/>
        </w:rPr>
      </w:pPr>
    </w:p>
    <w:p w:rsidR="00496C24" w:rsidRPr="00A837DD" w:rsidRDefault="00496C24"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connection string itself is </w:t>
      </w:r>
      <w:r w:rsidR="00283212">
        <w:rPr>
          <w:rFonts w:ascii="Arial" w:hAnsi="Arial" w:cs="Arial"/>
          <w:sz w:val="24"/>
          <w:szCs w:val="24"/>
          <w:lang w:val="en-US"/>
        </w:rPr>
        <w:t xml:space="preserve">applied </w:t>
      </w:r>
      <w:r w:rsidRPr="00A837DD">
        <w:rPr>
          <w:rFonts w:ascii="Arial" w:hAnsi="Arial" w:cs="Arial"/>
          <w:sz w:val="24"/>
          <w:szCs w:val="24"/>
          <w:lang w:val="en-US"/>
        </w:rPr>
        <w:t xml:space="preserve">after the authentication process </w:t>
      </w:r>
      <w:r w:rsidR="00283212">
        <w:rPr>
          <w:rFonts w:ascii="Arial" w:hAnsi="Arial" w:cs="Arial"/>
          <w:sz w:val="24"/>
          <w:szCs w:val="24"/>
          <w:lang w:val="en-US"/>
        </w:rPr>
        <w:t xml:space="preserve">completes successfully </w:t>
      </w:r>
      <w:r w:rsidRPr="00A837DD">
        <w:rPr>
          <w:rFonts w:ascii="Arial" w:hAnsi="Arial" w:cs="Arial"/>
          <w:sz w:val="24"/>
          <w:szCs w:val="24"/>
          <w:lang w:val="en-US"/>
        </w:rPr>
        <w:t>during the application launch. We will add the following code to the Load event handler of the main form for that.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2C04FA">
        <w:rPr>
          <w:rFonts w:ascii="Courier New" w:hAnsi="Courier New" w:cs="Courier New"/>
          <w:b/>
          <w:bCs/>
          <w:color w:val="000000"/>
          <w:sz w:val="20"/>
          <w:szCs w:val="20"/>
          <w:lang w:val="en-US" w:eastAsia="ru-RU"/>
        </w:rPr>
        <w:t>private</w:t>
      </w:r>
      <w:proofErr w:type="gramEnd"/>
      <w:r w:rsidRPr="002C04FA">
        <w:rPr>
          <w:rFonts w:ascii="Courier New" w:hAnsi="Courier New" w:cs="Courier New"/>
          <w:b/>
          <w:bCs/>
          <w:color w:val="000000"/>
          <w:sz w:val="20"/>
          <w:szCs w:val="20"/>
          <w:lang w:val="en-US" w:eastAsia="ru-RU"/>
        </w:rPr>
        <w:t xml:space="preserve"> void </w:t>
      </w:r>
      <w:proofErr w:type="spellStart"/>
      <w:r w:rsidRPr="002C04FA">
        <w:rPr>
          <w:rFonts w:ascii="Courier New" w:hAnsi="Courier New" w:cs="Courier New"/>
          <w:color w:val="000000"/>
          <w:sz w:val="20"/>
          <w:szCs w:val="20"/>
          <w:lang w:val="en-US" w:eastAsia="ru-RU"/>
        </w:rPr>
        <w:t>MainForm_Load</w:t>
      </w:r>
      <w:proofErr w:type="spellEnd"/>
      <w:r w:rsidRPr="002C04FA">
        <w:rPr>
          <w:rFonts w:ascii="Courier New" w:hAnsi="Courier New" w:cs="Courier New"/>
          <w:color w:val="000000"/>
          <w:sz w:val="20"/>
          <w:szCs w:val="20"/>
          <w:lang w:val="en-US" w:eastAsia="ru-RU"/>
        </w:rPr>
        <w:t>(</w:t>
      </w:r>
      <w:r w:rsidRPr="002C04FA">
        <w:rPr>
          <w:rFonts w:ascii="Courier New" w:hAnsi="Courier New" w:cs="Courier New"/>
          <w:b/>
          <w:bCs/>
          <w:color w:val="000000"/>
          <w:sz w:val="20"/>
          <w:szCs w:val="20"/>
          <w:lang w:val="en-US" w:eastAsia="ru-RU"/>
        </w:rPr>
        <w:t xml:space="preserve">object </w:t>
      </w:r>
      <w:r w:rsidRPr="002C04FA">
        <w:rPr>
          <w:rFonts w:ascii="Courier New" w:hAnsi="Courier New" w:cs="Courier New"/>
          <w:color w:val="000000"/>
          <w:sz w:val="20"/>
          <w:szCs w:val="20"/>
          <w:lang w:val="en-US" w:eastAsia="ru-RU"/>
        </w:rPr>
        <w:t xml:space="preserve">sender, </w:t>
      </w:r>
      <w:proofErr w:type="spellStart"/>
      <w:r w:rsidRPr="002C04FA">
        <w:rPr>
          <w:rFonts w:ascii="Courier New" w:hAnsi="Courier New" w:cs="Courier New"/>
          <w:color w:val="000000"/>
          <w:sz w:val="20"/>
          <w:szCs w:val="20"/>
          <w:lang w:val="en-US" w:eastAsia="ru-RU"/>
        </w:rPr>
        <w:t>EventArgs</w:t>
      </w:r>
      <w:proofErr w:type="spellEnd"/>
      <w:r w:rsidRPr="002C04FA">
        <w:rPr>
          <w:rFonts w:ascii="Courier New" w:hAnsi="Courier New" w:cs="Courier New"/>
          <w:color w:val="000000"/>
          <w:sz w:val="20"/>
          <w:szCs w:val="20"/>
          <w:lang w:val="en-US" w:eastAsia="ru-RU"/>
        </w:rPr>
        <w:t xml:space="preserve"> e) {</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color w:val="000000"/>
          <w:sz w:val="20"/>
          <w:szCs w:val="20"/>
          <w:lang w:val="en-US" w:eastAsia="ru-RU"/>
        </w:rPr>
        <w:t xml:space="preserve">    </w:t>
      </w:r>
      <w:proofErr w:type="spellStart"/>
      <w:proofErr w:type="gramStart"/>
      <w:r w:rsidRPr="002C04FA">
        <w:rPr>
          <w:rFonts w:ascii="Courier New" w:hAnsi="Courier New" w:cs="Courier New"/>
          <w:b/>
          <w:color w:val="000000"/>
          <w:sz w:val="20"/>
          <w:szCs w:val="20"/>
          <w:lang w:val="en-US" w:eastAsia="ru-RU"/>
        </w:rPr>
        <w:t>var</w:t>
      </w:r>
      <w:proofErr w:type="spellEnd"/>
      <w:proofErr w:type="gramEnd"/>
      <w:r w:rsidRPr="002C04FA">
        <w:rPr>
          <w:rFonts w:ascii="Courier New" w:hAnsi="Courier New" w:cs="Courier New"/>
          <w:color w:val="000000"/>
          <w:sz w:val="20"/>
          <w:szCs w:val="20"/>
          <w:lang w:val="en-US" w:eastAsia="ru-RU"/>
        </w:rPr>
        <w:t xml:space="preserve"> dialog = </w:t>
      </w:r>
      <w:r w:rsidRPr="002C04FA">
        <w:rPr>
          <w:rFonts w:ascii="Courier New" w:hAnsi="Courier New" w:cs="Courier New"/>
          <w:b/>
          <w:bCs/>
          <w:color w:val="000000"/>
          <w:sz w:val="20"/>
          <w:szCs w:val="20"/>
          <w:lang w:val="en-US" w:eastAsia="ru-RU"/>
        </w:rPr>
        <w:t xml:space="preserve">new </w:t>
      </w:r>
      <w:proofErr w:type="spellStart"/>
      <w:r w:rsidRPr="002C04FA">
        <w:rPr>
          <w:rFonts w:ascii="Courier New" w:hAnsi="Courier New" w:cs="Courier New"/>
          <w:color w:val="000000"/>
          <w:sz w:val="20"/>
          <w:szCs w:val="20"/>
          <w:lang w:val="en-US" w:eastAsia="ru-RU"/>
        </w:rPr>
        <w:t>LoginForm</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2C04FA">
        <w:rPr>
          <w:rFonts w:ascii="Courier New" w:hAnsi="Courier New" w:cs="Courier New"/>
          <w:b/>
          <w:bCs/>
          <w:color w:val="000000"/>
          <w:sz w:val="20"/>
          <w:szCs w:val="20"/>
          <w:lang w:val="en-US" w:eastAsia="ru-RU"/>
        </w:rPr>
        <w:t>if</w:t>
      </w:r>
      <w:proofErr w:type="gramEnd"/>
      <w:r w:rsidRPr="002C04FA">
        <w:rPr>
          <w:rFonts w:ascii="Courier New" w:hAnsi="Courier New" w:cs="Courier New"/>
          <w:b/>
          <w:bCs/>
          <w:color w:val="000000"/>
          <w:sz w:val="20"/>
          <w:szCs w:val="20"/>
          <w:lang w:val="en-US" w:eastAsia="ru-RU"/>
        </w:rPr>
        <w:t xml:space="preserve"> </w:t>
      </w:r>
      <w:r w:rsidRPr="002C04FA">
        <w:rPr>
          <w:rFonts w:ascii="Courier New" w:hAnsi="Courier New" w:cs="Courier New"/>
          <w:color w:val="000000"/>
          <w:sz w:val="20"/>
          <w:szCs w:val="20"/>
          <w:lang w:val="en-US" w:eastAsia="ru-RU"/>
        </w:rPr>
        <w:t>(</w:t>
      </w:r>
      <w:proofErr w:type="spellStart"/>
      <w:r w:rsidRPr="002C04FA">
        <w:rPr>
          <w:rFonts w:ascii="Courier New" w:hAnsi="Courier New" w:cs="Courier New"/>
          <w:color w:val="000000"/>
          <w:sz w:val="20"/>
          <w:szCs w:val="20"/>
          <w:lang w:val="en-US" w:eastAsia="ru-RU"/>
        </w:rPr>
        <w:t>dialog.ShowDialog</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DialogResult.OK</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2C04FA">
        <w:rPr>
          <w:rFonts w:ascii="Courier New" w:hAnsi="Courier New" w:cs="Courier New"/>
          <w:b/>
          <w:color w:val="000000"/>
          <w:sz w:val="20"/>
          <w:szCs w:val="20"/>
          <w:lang w:val="en-US" w:eastAsia="ru-RU"/>
        </w:rPr>
        <w:t>var</w:t>
      </w:r>
      <w:proofErr w:type="spellEnd"/>
      <w:proofErr w:type="gramEnd"/>
      <w:r w:rsidRPr="002C04FA">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dbContext</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AppVariables.getDbContext</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2C04FA">
        <w:rPr>
          <w:rFonts w:ascii="Courier New" w:hAnsi="Courier New" w:cs="Courier New"/>
          <w:b/>
          <w:bCs/>
          <w:color w:val="000000"/>
          <w:sz w:val="20"/>
          <w:szCs w:val="20"/>
          <w:lang w:val="en-US" w:eastAsia="ru-RU"/>
        </w:rPr>
        <w:t>try</w:t>
      </w:r>
      <w:proofErr w:type="gramEnd"/>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2C04FA">
        <w:rPr>
          <w:rFonts w:ascii="Courier New" w:hAnsi="Courier New" w:cs="Courier New"/>
          <w:b/>
          <w:bCs/>
          <w:color w:val="000000"/>
          <w:sz w:val="20"/>
          <w:szCs w:val="20"/>
          <w:lang w:val="en-US" w:eastAsia="ru-RU"/>
        </w:rPr>
        <w:t>string</w:t>
      </w:r>
      <w:proofErr w:type="gramEnd"/>
      <w:r w:rsidRPr="002C04FA">
        <w:rPr>
          <w:rFonts w:ascii="Courier New" w:hAnsi="Courier New" w:cs="Courier New"/>
          <w:b/>
          <w:bCs/>
          <w:color w:val="000000"/>
          <w:sz w:val="20"/>
          <w:szCs w:val="20"/>
          <w:lang w:val="en-US" w:eastAsia="ru-RU"/>
        </w:rPr>
        <w:t xml:space="preserve"> </w:t>
      </w:r>
      <w:r w:rsidRPr="002C04FA">
        <w:rPr>
          <w:rFonts w:ascii="Courier New" w:hAnsi="Courier New" w:cs="Courier New"/>
          <w:color w:val="000000"/>
          <w:sz w:val="20"/>
          <w:szCs w:val="20"/>
          <w:lang w:val="en-US" w:eastAsia="ru-RU"/>
        </w:rPr>
        <w:t xml:space="preserve">s = </w:t>
      </w:r>
      <w:proofErr w:type="spellStart"/>
      <w:r w:rsidRPr="002C04FA">
        <w:rPr>
          <w:rFonts w:ascii="Courier New" w:hAnsi="Courier New" w:cs="Courier New"/>
          <w:color w:val="000000"/>
          <w:sz w:val="20"/>
          <w:szCs w:val="20"/>
          <w:lang w:val="en-US" w:eastAsia="ru-RU"/>
        </w:rPr>
        <w:t>dbContext.Database.Connection.ConnectionString</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2C04FA">
        <w:rPr>
          <w:rFonts w:ascii="Courier New" w:hAnsi="Courier New" w:cs="Courier New"/>
          <w:color w:val="000000"/>
          <w:sz w:val="20"/>
          <w:szCs w:val="20"/>
          <w:lang w:val="en-US" w:eastAsia="ru-RU"/>
        </w:rPr>
        <w:t>var</w:t>
      </w:r>
      <w:proofErr w:type="spellEnd"/>
      <w:proofErr w:type="gramEnd"/>
      <w:r w:rsidRPr="002C04FA">
        <w:rPr>
          <w:rFonts w:ascii="Courier New" w:hAnsi="Courier New" w:cs="Courier New"/>
          <w:color w:val="000000"/>
          <w:sz w:val="20"/>
          <w:szCs w:val="20"/>
          <w:lang w:val="en-US" w:eastAsia="ru-RU"/>
        </w:rPr>
        <w:t xml:space="preserve"> builder = </w:t>
      </w:r>
      <w:r w:rsidRPr="002C04FA">
        <w:rPr>
          <w:rFonts w:ascii="Courier New" w:hAnsi="Courier New" w:cs="Courier New"/>
          <w:b/>
          <w:bCs/>
          <w:color w:val="000000"/>
          <w:sz w:val="20"/>
          <w:szCs w:val="20"/>
          <w:lang w:val="en-US" w:eastAsia="ru-RU"/>
        </w:rPr>
        <w:t xml:space="preserve">new </w:t>
      </w:r>
      <w:proofErr w:type="spellStart"/>
      <w:r w:rsidRPr="002C04FA">
        <w:rPr>
          <w:rFonts w:ascii="Courier New" w:hAnsi="Courier New" w:cs="Courier New"/>
          <w:color w:val="000000"/>
          <w:sz w:val="20"/>
          <w:szCs w:val="20"/>
          <w:lang w:val="en-US" w:eastAsia="ru-RU"/>
        </w:rPr>
        <w:t>FbConnectionStringBuilder</w:t>
      </w:r>
      <w:proofErr w:type="spellEnd"/>
      <w:r w:rsidRPr="002C04FA">
        <w:rPr>
          <w:rFonts w:ascii="Courier New" w:hAnsi="Courier New" w:cs="Courier New"/>
          <w:color w:val="000000"/>
          <w:sz w:val="20"/>
          <w:szCs w:val="20"/>
          <w:lang w:val="en-US" w:eastAsia="ru-RU"/>
        </w:rPr>
        <w:t>(s);</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builder.UserID</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dialog.UserName</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builder.Password</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dialog.Password</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dbContext.Database.Connection.ConnectionString</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builder.ConnectionString</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2C04FA">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try connect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2C04FA">
        <w:rPr>
          <w:rFonts w:ascii="Courier New" w:hAnsi="Courier New" w:cs="Courier New"/>
          <w:color w:val="000000"/>
          <w:sz w:val="20"/>
          <w:szCs w:val="20"/>
          <w:lang w:val="en-US" w:eastAsia="ru-RU"/>
        </w:rPr>
        <w:t>dbContext.Database.Connection.Open</w:t>
      </w:r>
      <w:proofErr w:type="spellEnd"/>
      <w:r w:rsidRPr="002C04FA">
        <w:rPr>
          <w:rFonts w:ascii="Courier New" w:hAnsi="Courier New" w:cs="Courier New"/>
          <w:color w:val="000000"/>
          <w:sz w:val="20"/>
          <w:szCs w:val="20"/>
          <w:lang w:val="en-US" w:eastAsia="ru-RU"/>
        </w:rPr>
        <w:t>(</w:t>
      </w:r>
      <w:proofErr w:type="gram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2C04FA">
        <w:rPr>
          <w:rFonts w:ascii="Courier New" w:hAnsi="Courier New" w:cs="Courier New"/>
          <w:b/>
          <w:bCs/>
          <w:color w:val="000000"/>
          <w:sz w:val="20"/>
          <w:szCs w:val="20"/>
          <w:lang w:val="en-US" w:eastAsia="ru-RU"/>
        </w:rPr>
        <w:t>catch</w:t>
      </w:r>
      <w:proofErr w:type="gramEnd"/>
      <w:r w:rsidRPr="002C04FA">
        <w:rPr>
          <w:rFonts w:ascii="Courier New" w:hAnsi="Courier New" w:cs="Courier New"/>
          <w:b/>
          <w:bCs/>
          <w:color w:val="000000"/>
          <w:sz w:val="20"/>
          <w:szCs w:val="20"/>
          <w:lang w:val="en-US" w:eastAsia="ru-RU"/>
        </w:rPr>
        <w:t xml:space="preserve"> </w:t>
      </w:r>
      <w:r w:rsidRPr="002C04FA">
        <w:rPr>
          <w:rFonts w:ascii="Courier New" w:hAnsi="Courier New" w:cs="Courier New"/>
          <w:color w:val="000000"/>
          <w:sz w:val="20"/>
          <w:szCs w:val="20"/>
          <w:lang w:val="en-US" w:eastAsia="ru-RU"/>
        </w:rPr>
        <w:t>(Exception ex)</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2C04FA">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display error</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2C04FA">
        <w:rPr>
          <w:rFonts w:ascii="Courier New" w:hAnsi="Courier New" w:cs="Courier New"/>
          <w:color w:val="000000"/>
          <w:sz w:val="20"/>
          <w:szCs w:val="20"/>
          <w:lang w:val="en-US" w:eastAsia="ru-RU"/>
        </w:rPr>
        <w:t>MessageBox.Show</w:t>
      </w:r>
      <w:proofErr w:type="spellEnd"/>
      <w:r w:rsidRPr="002C04FA">
        <w:rPr>
          <w:rFonts w:ascii="Courier New" w:hAnsi="Courier New" w:cs="Courier New"/>
          <w:color w:val="000000"/>
          <w:sz w:val="20"/>
          <w:szCs w:val="20"/>
          <w:lang w:val="en-US" w:eastAsia="ru-RU"/>
        </w:rPr>
        <w:t>(</w:t>
      </w:r>
      <w:proofErr w:type="spellStart"/>
      <w:proofErr w:type="gramEnd"/>
      <w:r w:rsidRPr="002C04FA">
        <w:rPr>
          <w:rFonts w:ascii="Courier New" w:hAnsi="Courier New" w:cs="Courier New"/>
          <w:color w:val="000000"/>
          <w:sz w:val="20"/>
          <w:szCs w:val="20"/>
          <w:lang w:val="en-US" w:eastAsia="ru-RU"/>
        </w:rPr>
        <w:t>ex.Message</w:t>
      </w:r>
      <w:proofErr w:type="spellEnd"/>
      <w:r w:rsidRPr="002C04FA">
        <w:rPr>
          <w:rFonts w:ascii="Courier New" w:hAnsi="Courier New" w:cs="Courier New"/>
          <w:color w:val="000000"/>
          <w:sz w:val="20"/>
          <w:szCs w:val="20"/>
          <w:lang w:val="en-US" w:eastAsia="ru-RU"/>
        </w:rPr>
        <w:t xml:space="preserve">, </w:t>
      </w:r>
      <w:r w:rsidRPr="002C04FA">
        <w:rPr>
          <w:rFonts w:ascii="Courier New" w:hAnsi="Courier New" w:cs="Courier New"/>
          <w:color w:val="000066"/>
          <w:sz w:val="20"/>
          <w:szCs w:val="20"/>
          <w:lang w:val="en-US" w:eastAsia="ru-RU"/>
        </w:rPr>
        <w:t>"Error"</w:t>
      </w:r>
      <w:r w:rsidRPr="002C04FA">
        <w:rPr>
          <w:rFonts w:ascii="Courier New" w:hAnsi="Courier New" w:cs="Courier New"/>
          <w:color w:val="000000"/>
          <w:sz w:val="20"/>
          <w:szCs w:val="20"/>
          <w:lang w:val="en-US" w:eastAsia="ru-RU"/>
        </w:rPr>
        <w:t>);</w:t>
      </w:r>
    </w:p>
    <w:p w:rsidR="002C04FA" w:rsidRPr="002C04FA" w:rsidRDefault="002C04FA" w:rsidP="002C04FA">
      <w:pPr>
        <w:spacing w:after="0" w:line="240" w:lineRule="auto"/>
        <w:jc w:val="both"/>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2C04FA">
        <w:rPr>
          <w:rFonts w:ascii="Courier New" w:hAnsi="Courier New" w:cs="Courier New"/>
          <w:color w:val="000000"/>
          <w:sz w:val="20"/>
          <w:szCs w:val="20"/>
          <w:lang w:val="en-US" w:eastAsia="ru-RU"/>
        </w:rPr>
        <w:t>Application.Exit</w:t>
      </w:r>
      <w:proofErr w:type="spellEnd"/>
      <w:r w:rsidRPr="002C04FA">
        <w:rPr>
          <w:rFonts w:ascii="Courier New" w:hAnsi="Courier New" w:cs="Courier New"/>
          <w:color w:val="000000"/>
          <w:sz w:val="20"/>
          <w:szCs w:val="20"/>
          <w:lang w:val="en-US" w:eastAsia="ru-RU"/>
        </w:rPr>
        <w:t>(</w:t>
      </w:r>
      <w:proofErr w:type="gram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2C04FA">
        <w:rPr>
          <w:rFonts w:ascii="Courier New" w:hAnsi="Courier New" w:cs="Courier New"/>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2C04FA">
        <w:rPr>
          <w:rFonts w:ascii="Courier New" w:hAnsi="Courier New" w:cs="Courier New"/>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b/>
          <w:bCs/>
          <w:sz w:val="20"/>
          <w:szCs w:val="20"/>
          <w:lang w:val="en-US" w:eastAsia="ru-RU"/>
        </w:rPr>
      </w:pPr>
      <w:r>
        <w:rPr>
          <w:rFonts w:ascii="Courier New" w:hAnsi="Courier New" w:cs="Courier New"/>
          <w:b/>
          <w:bCs/>
          <w:sz w:val="20"/>
          <w:szCs w:val="20"/>
          <w:lang w:val="en-US" w:eastAsia="ru-RU"/>
        </w:rPr>
        <w:t xml:space="preserve">     </w:t>
      </w:r>
      <w:proofErr w:type="gramStart"/>
      <w:r w:rsidRPr="002C04FA">
        <w:rPr>
          <w:rFonts w:ascii="Courier New" w:hAnsi="Courier New" w:cs="Courier New"/>
          <w:b/>
          <w:bCs/>
          <w:sz w:val="20"/>
          <w:szCs w:val="20"/>
          <w:lang w:val="en-US" w:eastAsia="ru-RU"/>
        </w:rPr>
        <w:t>else</w:t>
      </w:r>
      <w:proofErr w:type="gramEnd"/>
    </w:p>
    <w:p w:rsidR="002C04FA" w:rsidRPr="002C04FA" w:rsidRDefault="002C04FA" w:rsidP="002C04FA">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spellStart"/>
      <w:proofErr w:type="gramStart"/>
      <w:r w:rsidRPr="002C04FA">
        <w:rPr>
          <w:rFonts w:ascii="Courier New" w:hAnsi="Courier New" w:cs="Courier New"/>
          <w:sz w:val="20"/>
          <w:szCs w:val="20"/>
          <w:lang w:val="en-US" w:eastAsia="ru-RU"/>
        </w:rPr>
        <w:t>Application.Exit</w:t>
      </w:r>
      <w:proofErr w:type="spellEnd"/>
      <w:r w:rsidRPr="002C04FA">
        <w:rPr>
          <w:rFonts w:ascii="Courier New" w:hAnsi="Courier New" w:cs="Courier New"/>
          <w:sz w:val="20"/>
          <w:szCs w:val="20"/>
          <w:lang w:val="en-US" w:eastAsia="ru-RU"/>
        </w:rPr>
        <w:t>(</w:t>
      </w:r>
      <w:proofErr w:type="gramEnd"/>
      <w:r w:rsidRPr="002C04FA">
        <w:rPr>
          <w:rFonts w:ascii="Courier New" w:hAnsi="Courier New" w:cs="Courier New"/>
          <w:sz w:val="20"/>
          <w:szCs w:val="20"/>
          <w:lang w:val="en-US" w:eastAsia="ru-RU"/>
        </w:rPr>
        <w:t>);</w:t>
      </w:r>
    </w:p>
    <w:p w:rsidR="002C04FA" w:rsidRPr="002C04FA" w:rsidRDefault="002C04FA" w:rsidP="002C04FA">
      <w:pPr>
        <w:spacing w:after="0" w:line="240" w:lineRule="auto"/>
        <w:jc w:val="both"/>
        <w:rPr>
          <w:rFonts w:ascii="Courier New" w:hAnsi="Courier New" w:cs="Courier New"/>
          <w:sz w:val="24"/>
          <w:szCs w:val="24"/>
          <w:lang w:val="en-US"/>
        </w:rPr>
      </w:pPr>
      <w:r w:rsidRPr="002C04FA">
        <w:rPr>
          <w:rFonts w:ascii="Courier New" w:hAnsi="Courier New" w:cs="Courier New"/>
          <w:sz w:val="20"/>
          <w:szCs w:val="20"/>
          <w:lang w:val="en-US" w:eastAsia="ru-RU"/>
        </w:rPr>
        <w:t>}</w:t>
      </w:r>
    </w:p>
    <w:p w:rsidR="002C04FA" w:rsidRDefault="002C04FA"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Now we will use the static </w:t>
      </w:r>
      <w:proofErr w:type="spellStart"/>
      <w:r w:rsidRPr="00A837DD">
        <w:rPr>
          <w:rFonts w:ascii="Arial" w:hAnsi="Arial" w:cs="Arial"/>
          <w:sz w:val="24"/>
          <w:szCs w:val="24"/>
          <w:lang w:val="en-US"/>
        </w:rPr>
        <w:t>CreateDbContext</w:t>
      </w:r>
      <w:proofErr w:type="spellEnd"/>
      <w:r w:rsidRPr="00A837DD">
        <w:rPr>
          <w:rFonts w:ascii="Arial" w:hAnsi="Arial" w:cs="Arial"/>
          <w:sz w:val="24"/>
          <w:szCs w:val="24"/>
          <w:lang w:val="en-US"/>
        </w:rPr>
        <w:t xml:space="preserve"> method to get a context.</w:t>
      </w:r>
    </w:p>
    <w:p w:rsidR="00DE6C4D" w:rsidRPr="00DE6C4D" w:rsidRDefault="00DE6C4D" w:rsidP="00496C24">
      <w:pPr>
        <w:jc w:val="both"/>
        <w:rPr>
          <w:rFonts w:ascii="Courier New" w:hAnsi="Courier New" w:cs="Courier New"/>
          <w:sz w:val="24"/>
          <w:szCs w:val="24"/>
          <w:lang w:val="en-US"/>
        </w:rPr>
      </w:pPr>
      <w:proofErr w:type="spellStart"/>
      <w:proofErr w:type="gramStart"/>
      <w:r w:rsidRPr="00DC1CDC">
        <w:rPr>
          <w:rFonts w:ascii="Courier New" w:hAnsi="Courier New" w:cs="Courier New"/>
          <w:b/>
          <w:sz w:val="20"/>
          <w:szCs w:val="20"/>
          <w:lang w:val="en-US" w:eastAsia="ru-RU"/>
        </w:rPr>
        <w:t>var</w:t>
      </w:r>
      <w:proofErr w:type="spellEnd"/>
      <w:proofErr w:type="gramEnd"/>
      <w:r w:rsidRPr="00DC1CDC">
        <w:rPr>
          <w:rFonts w:ascii="Courier New" w:hAnsi="Courier New" w:cs="Courier New"/>
          <w:sz w:val="20"/>
          <w:szCs w:val="20"/>
          <w:lang w:val="en-US" w:eastAsia="ru-RU"/>
        </w:rPr>
        <w:t xml:space="preserve"> </w:t>
      </w:r>
      <w:proofErr w:type="spellStart"/>
      <w:r w:rsidRPr="00DC1CDC">
        <w:rPr>
          <w:rFonts w:ascii="Courier New" w:hAnsi="Courier New" w:cs="Courier New"/>
          <w:sz w:val="20"/>
          <w:szCs w:val="20"/>
          <w:lang w:val="en-US" w:eastAsia="ru-RU"/>
        </w:rPr>
        <w:t>dbContext</w:t>
      </w:r>
      <w:proofErr w:type="spellEnd"/>
      <w:r w:rsidRPr="00DC1CDC">
        <w:rPr>
          <w:rFonts w:ascii="Courier New" w:hAnsi="Courier New" w:cs="Courier New"/>
          <w:sz w:val="20"/>
          <w:szCs w:val="20"/>
          <w:lang w:val="en-US" w:eastAsia="ru-RU"/>
        </w:rPr>
        <w:t xml:space="preserve"> = </w:t>
      </w:r>
      <w:proofErr w:type="spellStart"/>
      <w:r w:rsidRPr="00DC1CDC">
        <w:rPr>
          <w:rFonts w:ascii="Courier New" w:hAnsi="Courier New" w:cs="Courier New"/>
          <w:sz w:val="20"/>
          <w:szCs w:val="20"/>
          <w:lang w:val="en-US" w:eastAsia="ru-RU"/>
        </w:rPr>
        <w:t>AppVariables.getDbContext</w:t>
      </w:r>
      <w:proofErr w:type="spellEnd"/>
      <w:r w:rsidRPr="00DC1CDC">
        <w:rPr>
          <w:rFonts w:ascii="Courier New" w:hAnsi="Courier New" w:cs="Courier New"/>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A837DD" w:rsidRDefault="000E67CB" w:rsidP="00496C24">
      <w:pPr>
        <w:pStyle w:val="3"/>
        <w:rPr>
          <w:rFonts w:ascii="Arial" w:hAnsi="Arial" w:cs="Arial"/>
          <w:sz w:val="24"/>
          <w:szCs w:val="24"/>
          <w:lang w:val="en-US"/>
        </w:rPr>
      </w:pPr>
      <w:bookmarkStart w:id="23" w:name="_Toc442628682"/>
      <w:r w:rsidRPr="00A837DD">
        <w:rPr>
          <w:rFonts w:ascii="Arial" w:hAnsi="Arial" w:cs="Arial"/>
          <w:sz w:val="24"/>
          <w:szCs w:val="24"/>
          <w:lang w:val="en-US"/>
        </w:rPr>
        <w:lastRenderedPageBreak/>
        <w:t>Working with data</w:t>
      </w:r>
      <w:bookmarkEnd w:id="23"/>
    </w:p>
    <w:p w:rsidR="00496C24" w:rsidRPr="00A837DD" w:rsidRDefault="00496C24"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entities </w:t>
      </w:r>
      <w:r w:rsidR="00283212">
        <w:rPr>
          <w:rFonts w:ascii="Arial" w:hAnsi="Arial" w:cs="Arial"/>
          <w:sz w:val="24"/>
          <w:szCs w:val="24"/>
          <w:lang w:val="en-US"/>
        </w:rPr>
        <w:t>in</w:t>
      </w:r>
      <w:r w:rsidR="00283212" w:rsidRPr="00A837DD">
        <w:rPr>
          <w:rFonts w:ascii="Arial" w:hAnsi="Arial" w:cs="Arial"/>
          <w:sz w:val="24"/>
          <w:szCs w:val="24"/>
          <w:lang w:val="en-US"/>
        </w:rPr>
        <w:t xml:space="preserve"> </w:t>
      </w:r>
      <w:r w:rsidRPr="00A837DD">
        <w:rPr>
          <w:rFonts w:ascii="Arial" w:hAnsi="Arial" w:cs="Arial"/>
          <w:sz w:val="24"/>
          <w:szCs w:val="24"/>
          <w:lang w:val="en-US"/>
        </w:rPr>
        <w:t xml:space="preserve">the model </w:t>
      </w:r>
      <w:r w:rsidR="00283212">
        <w:rPr>
          <w:rFonts w:ascii="Arial" w:hAnsi="Arial" w:cs="Arial"/>
          <w:sz w:val="24"/>
          <w:szCs w:val="24"/>
          <w:lang w:val="en-US"/>
        </w:rPr>
        <w:t xml:space="preserve">definition </w:t>
      </w:r>
      <w:r w:rsidRPr="00A837DD">
        <w:rPr>
          <w:rFonts w:ascii="Arial" w:hAnsi="Arial" w:cs="Arial"/>
          <w:sz w:val="24"/>
          <w:szCs w:val="24"/>
          <w:lang w:val="en-US"/>
        </w:rPr>
        <w:t xml:space="preserve">contain no data. The easiest way to </w:t>
      </w:r>
      <w:proofErr w:type="spellStart"/>
      <w:r w:rsidRPr="00A837DD">
        <w:rPr>
          <w:rFonts w:ascii="Arial" w:hAnsi="Arial" w:cs="Arial"/>
          <w:sz w:val="24"/>
          <w:szCs w:val="24"/>
          <w:lang w:val="en-US"/>
        </w:rPr>
        <w:t>to</w:t>
      </w:r>
      <w:proofErr w:type="spellEnd"/>
      <w:r w:rsidRPr="00A837DD">
        <w:rPr>
          <w:rFonts w:ascii="Arial" w:hAnsi="Arial" w:cs="Arial"/>
          <w:sz w:val="24"/>
          <w:szCs w:val="24"/>
          <w:lang w:val="en-US"/>
        </w:rPr>
        <w:t xml:space="preserve"> load data is to call the Load method</w:t>
      </w:r>
      <w:r w:rsidR="00283212">
        <w:rPr>
          <w:rFonts w:ascii="Arial" w:hAnsi="Arial" w:cs="Arial"/>
          <w:sz w:val="24"/>
          <w:szCs w:val="24"/>
          <w:lang w:val="en-US"/>
        </w:rPr>
        <w:t>.   For example,</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DE6C4D">
        <w:rPr>
          <w:rFonts w:ascii="Courier New" w:hAnsi="Courier New" w:cs="Courier New"/>
          <w:b/>
          <w:bCs/>
          <w:color w:val="000000"/>
          <w:sz w:val="20"/>
          <w:szCs w:val="20"/>
          <w:lang w:val="en-US" w:eastAsia="ru-RU"/>
        </w:rPr>
        <w:t>private</w:t>
      </w:r>
      <w:proofErr w:type="gramEnd"/>
      <w:r w:rsidRPr="00DE6C4D">
        <w:rPr>
          <w:rFonts w:ascii="Courier New" w:hAnsi="Courier New" w:cs="Courier New"/>
          <w:b/>
          <w:bCs/>
          <w:color w:val="000000"/>
          <w:sz w:val="20"/>
          <w:szCs w:val="20"/>
          <w:lang w:val="en-US" w:eastAsia="ru-RU"/>
        </w:rPr>
        <w:t xml:space="preserve"> void </w:t>
      </w:r>
      <w:proofErr w:type="spellStart"/>
      <w:r w:rsidRPr="00DE6C4D">
        <w:rPr>
          <w:rFonts w:ascii="Courier New" w:hAnsi="Courier New" w:cs="Courier New"/>
          <w:color w:val="000000"/>
          <w:sz w:val="20"/>
          <w:szCs w:val="20"/>
          <w:lang w:val="en-US" w:eastAsia="ru-RU"/>
        </w:rPr>
        <w:t>LoadCustomersData</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DE6C4D">
        <w:rPr>
          <w:rFonts w:ascii="Courier New" w:hAnsi="Courier New" w:cs="Courier New"/>
          <w:color w:val="000000"/>
          <w:sz w:val="20"/>
          <w:szCs w:val="20"/>
          <w:lang w:val="en-US" w:eastAsia="ru-RU"/>
        </w:rPr>
        <w:t>dbContext.CUSTOMERS.Load</w:t>
      </w:r>
      <w:proofErr w:type="spellEnd"/>
      <w:r w:rsidRPr="00DE6C4D">
        <w:rPr>
          <w:rFonts w:ascii="Courier New" w:hAnsi="Courier New" w:cs="Courier New"/>
          <w:color w:val="000000"/>
          <w:sz w:val="20"/>
          <w:szCs w:val="20"/>
          <w:lang w:val="en-US" w:eastAsia="ru-RU"/>
        </w:rPr>
        <w:t>(</w:t>
      </w:r>
      <w:proofErr w:type="gram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DE6C4D">
        <w:rPr>
          <w:rFonts w:ascii="Courier New" w:hAnsi="Courier New" w:cs="Courier New"/>
          <w:b/>
          <w:color w:val="000000"/>
          <w:sz w:val="20"/>
          <w:szCs w:val="20"/>
          <w:lang w:val="en-US" w:eastAsia="ru-RU"/>
        </w:rPr>
        <w:t>var</w:t>
      </w:r>
      <w:proofErr w:type="spellEnd"/>
      <w:proofErr w:type="gramEnd"/>
      <w:r w:rsidRPr="00DE6C4D">
        <w:rPr>
          <w:rFonts w:ascii="Courier New" w:hAnsi="Courier New" w:cs="Courier New"/>
          <w:color w:val="000000"/>
          <w:sz w:val="20"/>
          <w:szCs w:val="20"/>
          <w:lang w:val="en-US" w:eastAsia="ru-RU"/>
        </w:rPr>
        <w:t xml:space="preserve"> customers = </w:t>
      </w:r>
      <w:proofErr w:type="spellStart"/>
      <w:r w:rsidRPr="00DE6C4D">
        <w:rPr>
          <w:rFonts w:ascii="Courier New" w:hAnsi="Courier New" w:cs="Courier New"/>
          <w:color w:val="000000"/>
          <w:sz w:val="20"/>
          <w:szCs w:val="20"/>
          <w:lang w:val="en-US" w:eastAsia="ru-RU"/>
        </w:rPr>
        <w:t>dbContext.CUSTOMERS.Local</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color w:val="000000"/>
          <w:sz w:val="20"/>
          <w:szCs w:val="20"/>
          <w:lang w:val="en-US" w:eastAsia="ru-RU"/>
        </w:rPr>
        <w:t>bindingSource.DataSource</w:t>
      </w:r>
      <w:proofErr w:type="spellEnd"/>
      <w:r w:rsidRPr="00DE6C4D">
        <w:rPr>
          <w:rFonts w:ascii="Courier New" w:hAnsi="Courier New" w:cs="Courier New"/>
          <w:color w:val="000000"/>
          <w:sz w:val="20"/>
          <w:szCs w:val="20"/>
          <w:lang w:val="en-US" w:eastAsia="ru-RU"/>
        </w:rPr>
        <w:t xml:space="preserve"> = </w:t>
      </w:r>
      <w:proofErr w:type="spellStart"/>
      <w:proofErr w:type="gramStart"/>
      <w:r w:rsidRPr="00DE6C4D">
        <w:rPr>
          <w:rFonts w:ascii="Courier New" w:hAnsi="Courier New" w:cs="Courier New"/>
          <w:color w:val="000000"/>
          <w:sz w:val="20"/>
          <w:szCs w:val="20"/>
          <w:lang w:val="en-US" w:eastAsia="ru-RU"/>
        </w:rPr>
        <w:t>customers.ToBindingList</w:t>
      </w:r>
      <w:proofErr w:type="spellEnd"/>
      <w:r w:rsidRPr="00DE6C4D">
        <w:rPr>
          <w:rFonts w:ascii="Courier New" w:hAnsi="Courier New" w:cs="Courier New"/>
          <w:color w:val="000000"/>
          <w:sz w:val="20"/>
          <w:szCs w:val="20"/>
          <w:lang w:val="en-US" w:eastAsia="ru-RU"/>
        </w:rPr>
        <w:t>(</w:t>
      </w:r>
      <w:proofErr w:type="gram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color w:val="000000"/>
          <w:sz w:val="20"/>
          <w:szCs w:val="20"/>
          <w:lang w:val="en-US" w:eastAsia="ru-RU"/>
        </w:rPr>
        <w:t>}</w:t>
      </w:r>
    </w:p>
    <w:p w:rsidR="00DE6C4D" w:rsidRDefault="00DE6C4D" w:rsidP="00DE6C4D">
      <w:pPr>
        <w:autoSpaceDE w:val="0"/>
        <w:autoSpaceDN w:val="0"/>
        <w:adjustRightInd w:val="0"/>
        <w:spacing w:after="0" w:line="240" w:lineRule="auto"/>
        <w:rPr>
          <w:rFonts w:ascii="Courier New" w:hAnsi="Courier New" w:cs="Courier New"/>
          <w:b/>
          <w:bCs/>
          <w:color w:val="000000"/>
          <w:sz w:val="20"/>
          <w:szCs w:val="20"/>
          <w:lang w:val="en-US" w:eastAsia="ru-RU"/>
        </w:rPr>
      </w:pP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DE6C4D">
        <w:rPr>
          <w:rFonts w:ascii="Courier New" w:hAnsi="Courier New" w:cs="Courier New"/>
          <w:b/>
          <w:bCs/>
          <w:color w:val="000000"/>
          <w:sz w:val="20"/>
          <w:szCs w:val="20"/>
          <w:lang w:val="en-US" w:eastAsia="ru-RU"/>
        </w:rPr>
        <w:t>private</w:t>
      </w:r>
      <w:proofErr w:type="gramEnd"/>
      <w:r w:rsidRPr="00DE6C4D">
        <w:rPr>
          <w:rFonts w:ascii="Courier New" w:hAnsi="Courier New" w:cs="Courier New"/>
          <w:b/>
          <w:bCs/>
          <w:color w:val="000000"/>
          <w:sz w:val="20"/>
          <w:szCs w:val="20"/>
          <w:lang w:val="en-US" w:eastAsia="ru-RU"/>
        </w:rPr>
        <w:t xml:space="preserve"> void </w:t>
      </w:r>
      <w:proofErr w:type="spellStart"/>
      <w:r w:rsidRPr="00DE6C4D">
        <w:rPr>
          <w:rFonts w:ascii="Courier New" w:hAnsi="Courier New" w:cs="Courier New"/>
          <w:color w:val="000000"/>
          <w:sz w:val="20"/>
          <w:szCs w:val="20"/>
          <w:lang w:val="en-US" w:eastAsia="ru-RU"/>
        </w:rPr>
        <w:t>CustomerForm_Load</w:t>
      </w:r>
      <w:proofErr w:type="spellEnd"/>
      <w:r w:rsidRPr="00DE6C4D">
        <w:rPr>
          <w:rFonts w:ascii="Courier New" w:hAnsi="Courier New" w:cs="Courier New"/>
          <w:color w:val="000000"/>
          <w:sz w:val="20"/>
          <w:szCs w:val="20"/>
          <w:lang w:val="en-US" w:eastAsia="ru-RU"/>
        </w:rPr>
        <w:t>(</w:t>
      </w:r>
      <w:r w:rsidRPr="00DE6C4D">
        <w:rPr>
          <w:rFonts w:ascii="Courier New" w:hAnsi="Courier New" w:cs="Courier New"/>
          <w:b/>
          <w:bCs/>
          <w:color w:val="000000"/>
          <w:sz w:val="20"/>
          <w:szCs w:val="20"/>
          <w:lang w:val="en-US" w:eastAsia="ru-RU"/>
        </w:rPr>
        <w:t xml:space="preserve">object </w:t>
      </w:r>
      <w:r w:rsidRPr="00DE6C4D">
        <w:rPr>
          <w:rFonts w:ascii="Courier New" w:hAnsi="Courier New" w:cs="Courier New"/>
          <w:color w:val="000000"/>
          <w:sz w:val="20"/>
          <w:szCs w:val="20"/>
          <w:lang w:val="en-US" w:eastAsia="ru-RU"/>
        </w:rPr>
        <w:t xml:space="preserve">sender, </w:t>
      </w:r>
      <w:proofErr w:type="spellStart"/>
      <w:r w:rsidRPr="00DE6C4D">
        <w:rPr>
          <w:rFonts w:ascii="Courier New" w:hAnsi="Courier New" w:cs="Courier New"/>
          <w:color w:val="000000"/>
          <w:sz w:val="20"/>
          <w:szCs w:val="20"/>
          <w:lang w:val="en-US" w:eastAsia="ru-RU"/>
        </w:rPr>
        <w:t>EventArgs</w:t>
      </w:r>
      <w:proofErr w:type="spellEnd"/>
      <w:r w:rsidRPr="00DE6C4D">
        <w:rPr>
          <w:rFonts w:ascii="Courier New" w:hAnsi="Courier New" w:cs="Courier New"/>
          <w:color w:val="000000"/>
          <w:sz w:val="20"/>
          <w:szCs w:val="20"/>
          <w:lang w:val="en-US" w:eastAsia="ru-RU"/>
        </w:rPr>
        <w:t xml:space="preserve"> e)</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DE6C4D">
        <w:rPr>
          <w:rFonts w:ascii="Courier New" w:hAnsi="Courier New" w:cs="Courier New"/>
          <w:color w:val="000000"/>
          <w:sz w:val="20"/>
          <w:szCs w:val="20"/>
          <w:lang w:val="en-US" w:eastAsia="ru-RU"/>
        </w:rPr>
        <w:t>LoadCustomersData</w:t>
      </w:r>
      <w:proofErr w:type="spellEnd"/>
      <w:r w:rsidRPr="00DE6C4D">
        <w:rPr>
          <w:rFonts w:ascii="Courier New" w:hAnsi="Courier New" w:cs="Courier New"/>
          <w:color w:val="000000"/>
          <w:sz w:val="20"/>
          <w:szCs w:val="20"/>
          <w:lang w:val="en-US" w:eastAsia="ru-RU"/>
        </w:rPr>
        <w:t>(</w:t>
      </w:r>
      <w:proofErr w:type="gram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color w:val="000000"/>
          <w:sz w:val="20"/>
          <w:szCs w:val="20"/>
          <w:lang w:val="en-US" w:eastAsia="ru-RU"/>
        </w:rPr>
        <w:t>dataGridView.DataSource</w:t>
      </w:r>
      <w:proofErr w:type="spellEnd"/>
      <w:r w:rsidRPr="00DE6C4D">
        <w:rPr>
          <w:rFonts w:ascii="Courier New" w:hAnsi="Courier New" w:cs="Courier New"/>
          <w:color w:val="000000"/>
          <w:sz w:val="20"/>
          <w:szCs w:val="20"/>
          <w:lang w:val="en-US" w:eastAsia="ru-RU"/>
        </w:rPr>
        <w:t xml:space="preserve"> = </w:t>
      </w:r>
      <w:proofErr w:type="spellStart"/>
      <w:r w:rsidRPr="00DE6C4D">
        <w:rPr>
          <w:rFonts w:ascii="Courier New" w:hAnsi="Courier New" w:cs="Courier New"/>
          <w:color w:val="000000"/>
          <w:sz w:val="20"/>
          <w:szCs w:val="20"/>
          <w:lang w:val="en-US" w:eastAsia="ru-RU"/>
        </w:rPr>
        <w:t>bindingSource</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DE6C4D">
        <w:rPr>
          <w:rFonts w:ascii="Courier New" w:hAnsi="Courier New" w:cs="Courier New"/>
          <w:color w:val="000000"/>
          <w:sz w:val="20"/>
          <w:szCs w:val="20"/>
          <w:lang w:val="en-US" w:eastAsia="ru-RU"/>
        </w:rPr>
        <w:t>dataGridView.Columns</w:t>
      </w:r>
      <w:proofErr w:type="spellEnd"/>
      <w:r w:rsidRPr="00DE6C4D">
        <w:rPr>
          <w:rFonts w:ascii="Courier New" w:hAnsi="Courier New" w:cs="Courier New"/>
          <w:color w:val="000000"/>
          <w:sz w:val="20"/>
          <w:szCs w:val="20"/>
          <w:lang w:val="en-US" w:eastAsia="ru-RU"/>
        </w:rPr>
        <w:t>[</w:t>
      </w:r>
      <w:proofErr w:type="gramEnd"/>
      <w:r w:rsidRPr="00DE6C4D">
        <w:rPr>
          <w:rFonts w:ascii="Courier New" w:hAnsi="Courier New" w:cs="Courier New"/>
          <w:color w:val="000066"/>
          <w:sz w:val="20"/>
          <w:szCs w:val="20"/>
          <w:lang w:val="en-US" w:eastAsia="ru-RU"/>
        </w:rPr>
        <w:t>"CUSTOMER_ID"</w:t>
      </w:r>
      <w:r w:rsidRPr="00DE6C4D">
        <w:rPr>
          <w:rFonts w:ascii="Courier New" w:hAnsi="Courier New" w:cs="Courier New"/>
          <w:color w:val="000000"/>
          <w:sz w:val="20"/>
          <w:szCs w:val="20"/>
          <w:lang w:val="en-US" w:eastAsia="ru-RU"/>
        </w:rPr>
        <w:t xml:space="preserve">].Visible = </w:t>
      </w:r>
      <w:r w:rsidRPr="00DE6C4D">
        <w:rPr>
          <w:rFonts w:ascii="Courier New" w:hAnsi="Courier New" w:cs="Courier New"/>
          <w:b/>
          <w:bCs/>
          <w:color w:val="000000"/>
          <w:sz w:val="20"/>
          <w:szCs w:val="20"/>
          <w:lang w:val="en-US" w:eastAsia="ru-RU"/>
        </w:rPr>
        <w:t>false</w:t>
      </w:r>
      <w:r w:rsidRPr="00DE6C4D">
        <w:rPr>
          <w:rFonts w:ascii="Courier New" w:hAnsi="Courier New" w:cs="Courier New"/>
          <w:color w:val="000000"/>
          <w:sz w:val="20"/>
          <w:szCs w:val="20"/>
          <w:lang w:val="en-US" w:eastAsia="ru-RU"/>
        </w:rPr>
        <w:t>;</w:t>
      </w:r>
    </w:p>
    <w:p w:rsidR="00DE6C4D" w:rsidRPr="00DE6C4D" w:rsidRDefault="00DE6C4D" w:rsidP="00DE6C4D">
      <w:pPr>
        <w:jc w:val="both"/>
        <w:rPr>
          <w:rFonts w:ascii="Courier New" w:hAnsi="Courier New" w:cs="Courier New"/>
          <w:sz w:val="24"/>
          <w:szCs w:val="24"/>
          <w:lang w:val="en-US"/>
        </w:rPr>
      </w:pPr>
      <w:r w:rsidRPr="005F6CA2">
        <w:rPr>
          <w:rFonts w:ascii="Courier New" w:hAnsi="Courier New" w:cs="Courier New"/>
          <w:color w:val="000000"/>
          <w:sz w:val="20"/>
          <w:szCs w:val="20"/>
          <w:lang w:val="en-US" w:eastAsia="ru-RU"/>
        </w:rPr>
        <w:t>}</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However, this </w:t>
      </w:r>
      <w:r w:rsidR="00283212">
        <w:rPr>
          <w:rFonts w:ascii="Arial" w:hAnsi="Arial" w:cs="Arial"/>
          <w:sz w:val="24"/>
          <w:szCs w:val="24"/>
          <w:lang w:val="en-US"/>
        </w:rPr>
        <w:t xml:space="preserve">approach </w:t>
      </w:r>
      <w:r w:rsidRPr="00A837DD">
        <w:rPr>
          <w:rFonts w:ascii="Arial" w:hAnsi="Arial" w:cs="Arial"/>
          <w:sz w:val="24"/>
          <w:szCs w:val="24"/>
          <w:lang w:val="en-US"/>
        </w:rPr>
        <w:t>has a few drawbacks:</w:t>
      </w:r>
    </w:p>
    <w:p w:rsidR="00496C24" w:rsidRPr="00A837DD" w:rsidRDefault="000E67CB" w:rsidP="00496C24">
      <w:pPr>
        <w:pStyle w:val="a8"/>
        <w:numPr>
          <w:ilvl w:val="0"/>
          <w:numId w:val="6"/>
        </w:numPr>
        <w:jc w:val="both"/>
        <w:rPr>
          <w:rFonts w:ascii="Arial" w:hAnsi="Arial" w:cs="Arial"/>
          <w:sz w:val="24"/>
          <w:szCs w:val="24"/>
          <w:lang w:val="en-US"/>
        </w:rPr>
      </w:pPr>
      <w:r w:rsidRPr="00A837DD">
        <w:rPr>
          <w:rFonts w:ascii="Arial" w:hAnsi="Arial" w:cs="Arial"/>
          <w:sz w:val="24"/>
          <w:szCs w:val="24"/>
          <w:lang w:val="en-US"/>
        </w:rPr>
        <w:t>The Load method loads all data from the CUSTOMER table to memory at once.</w:t>
      </w:r>
    </w:p>
    <w:p w:rsidR="00496C24" w:rsidRPr="00A837DD" w:rsidRDefault="000E67CB" w:rsidP="00496C24">
      <w:pPr>
        <w:pStyle w:val="a8"/>
        <w:numPr>
          <w:ilvl w:val="0"/>
          <w:numId w:val="6"/>
        </w:numPr>
        <w:jc w:val="both"/>
        <w:rPr>
          <w:rFonts w:ascii="Arial" w:hAnsi="Arial" w:cs="Arial"/>
          <w:sz w:val="24"/>
          <w:szCs w:val="24"/>
          <w:lang w:val="en-US"/>
        </w:rPr>
      </w:pPr>
      <w:r w:rsidRPr="00A837DD">
        <w:rPr>
          <w:rFonts w:ascii="Arial" w:hAnsi="Arial" w:cs="Arial"/>
          <w:sz w:val="24"/>
          <w:szCs w:val="24"/>
          <w:lang w:val="en-US"/>
        </w:rPr>
        <w:t>Although lazy properties (</w:t>
      </w:r>
      <w:r w:rsidRPr="00A837DD">
        <w:rPr>
          <w:rFonts w:ascii="Consolas" w:hAnsi="Consolas" w:cs="Consolas"/>
          <w:color w:val="000000"/>
          <w:sz w:val="19"/>
          <w:szCs w:val="19"/>
          <w:highlight w:val="white"/>
          <w:lang w:val="en-US"/>
        </w:rPr>
        <w:t>INVOICES</w:t>
      </w:r>
      <w:r w:rsidRPr="00A837DD">
        <w:rPr>
          <w:rFonts w:ascii="Arial" w:hAnsi="Arial" w:cs="Arial"/>
          <w:sz w:val="24"/>
          <w:szCs w:val="24"/>
          <w:lang w:val="en-US"/>
        </w:rPr>
        <w:t>) are not loaded</w:t>
      </w:r>
      <w:r w:rsidR="00D11ABF">
        <w:rPr>
          <w:rFonts w:ascii="Arial" w:hAnsi="Arial" w:cs="Arial"/>
          <w:sz w:val="24"/>
          <w:szCs w:val="24"/>
          <w:lang w:val="en-US"/>
        </w:rPr>
        <w:t xml:space="preserve"> </w:t>
      </w:r>
      <w:r w:rsidR="00283212">
        <w:rPr>
          <w:rFonts w:ascii="Arial" w:hAnsi="Arial" w:cs="Arial"/>
          <w:sz w:val="24"/>
          <w:szCs w:val="24"/>
          <w:lang w:val="en-US"/>
        </w:rPr>
        <w:t>immediately</w:t>
      </w:r>
      <w:r w:rsidRPr="00A837DD">
        <w:rPr>
          <w:rFonts w:ascii="Arial" w:hAnsi="Arial" w:cs="Arial"/>
          <w:sz w:val="24"/>
          <w:szCs w:val="24"/>
          <w:lang w:val="en-US"/>
        </w:rPr>
        <w:t xml:space="preserve">, but only once they are accessed, they will be loaded anyway when the records </w:t>
      </w:r>
      <w:r w:rsidR="00283212">
        <w:rPr>
          <w:rFonts w:ascii="Arial" w:hAnsi="Arial" w:cs="Arial"/>
          <w:sz w:val="24"/>
          <w:szCs w:val="24"/>
          <w:lang w:val="en-US"/>
        </w:rPr>
        <w:t xml:space="preserve">are </w:t>
      </w:r>
      <w:r w:rsidRPr="00A837DD">
        <w:rPr>
          <w:rFonts w:ascii="Arial" w:hAnsi="Arial" w:cs="Arial"/>
          <w:sz w:val="24"/>
          <w:szCs w:val="24"/>
          <w:lang w:val="en-US"/>
        </w:rPr>
        <w:t>shown in the grid</w:t>
      </w:r>
      <w:r w:rsidR="00283212">
        <w:rPr>
          <w:rFonts w:ascii="Arial" w:hAnsi="Arial" w:cs="Arial"/>
          <w:sz w:val="24"/>
          <w:szCs w:val="24"/>
          <w:lang w:val="en-US"/>
        </w:rPr>
        <w:t xml:space="preserve"> and</w:t>
      </w:r>
      <w:r w:rsidRPr="00A837DD">
        <w:rPr>
          <w:rFonts w:ascii="Arial" w:hAnsi="Arial" w:cs="Arial"/>
          <w:sz w:val="24"/>
          <w:szCs w:val="24"/>
          <w:lang w:val="en-US"/>
        </w:rPr>
        <w:t xml:space="preserve"> it will </w:t>
      </w:r>
      <w:r w:rsidR="00283212">
        <w:rPr>
          <w:rFonts w:ascii="Arial" w:hAnsi="Arial" w:cs="Arial"/>
          <w:sz w:val="24"/>
          <w:szCs w:val="24"/>
          <w:lang w:val="en-US"/>
        </w:rPr>
        <w:t>happen each time a group of records is</w:t>
      </w:r>
      <w:r w:rsidRPr="00A837DD">
        <w:rPr>
          <w:rFonts w:ascii="Arial" w:hAnsi="Arial" w:cs="Arial"/>
          <w:sz w:val="24"/>
          <w:szCs w:val="24"/>
          <w:lang w:val="en-US"/>
        </w:rPr>
        <w:t xml:space="preserve"> shown.</w:t>
      </w:r>
    </w:p>
    <w:p w:rsidR="00496C24" w:rsidRPr="00A837DD" w:rsidRDefault="00283212" w:rsidP="00496C24">
      <w:pPr>
        <w:pStyle w:val="a8"/>
        <w:numPr>
          <w:ilvl w:val="0"/>
          <w:numId w:val="6"/>
        </w:numPr>
        <w:jc w:val="both"/>
        <w:rPr>
          <w:rFonts w:ascii="Arial" w:hAnsi="Arial" w:cs="Arial"/>
          <w:sz w:val="24"/>
          <w:szCs w:val="24"/>
          <w:lang w:val="en-US"/>
        </w:rPr>
      </w:pPr>
      <w:r>
        <w:rPr>
          <w:rFonts w:ascii="Arial" w:hAnsi="Arial" w:cs="Arial"/>
          <w:sz w:val="24"/>
          <w:szCs w:val="24"/>
          <w:lang w:val="en-US"/>
        </w:rPr>
        <w:t xml:space="preserve">Record ordering </w:t>
      </w:r>
      <w:r w:rsidR="000E67CB" w:rsidRPr="00A837DD">
        <w:rPr>
          <w:rFonts w:ascii="Arial" w:hAnsi="Arial" w:cs="Arial"/>
          <w:sz w:val="24"/>
          <w:szCs w:val="24"/>
          <w:lang w:val="en-US"/>
        </w:rPr>
        <w:t>is not defined.</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To get around these drawbacks, we will use </w:t>
      </w:r>
      <w:r w:rsidR="00F56772">
        <w:rPr>
          <w:rFonts w:ascii="Arial" w:hAnsi="Arial" w:cs="Arial"/>
          <w:sz w:val="24"/>
          <w:szCs w:val="24"/>
          <w:lang w:val="en-US"/>
        </w:rPr>
        <w:t xml:space="preserve">a feature of </w:t>
      </w:r>
      <w:r w:rsidRPr="00A837DD">
        <w:rPr>
          <w:rFonts w:ascii="Arial" w:hAnsi="Arial" w:cs="Arial"/>
          <w:sz w:val="24"/>
          <w:szCs w:val="24"/>
          <w:lang w:val="en-US"/>
        </w:rPr>
        <w:t xml:space="preserve">the LINQ (Language Integrated Query) technology, </w:t>
      </w:r>
      <w:r w:rsidRPr="00A837DD">
        <w:rPr>
          <w:rFonts w:ascii="Arial" w:hAnsi="Arial" w:cs="Arial"/>
          <w:b/>
          <w:sz w:val="24"/>
          <w:szCs w:val="24"/>
          <w:lang w:val="en-US"/>
        </w:rPr>
        <w:t>LINQ to Entities</w:t>
      </w:r>
      <w:r w:rsidRPr="00A837DD">
        <w:rPr>
          <w:rFonts w:ascii="Arial" w:hAnsi="Arial" w:cs="Arial"/>
          <w:sz w:val="24"/>
          <w:szCs w:val="24"/>
          <w:lang w:val="en-US"/>
        </w:rPr>
        <w:t xml:space="preserve">. LINQ to Entities offers a simple and intuitive approach to getting data </w:t>
      </w:r>
      <w:r w:rsidR="00F56772">
        <w:rPr>
          <w:rFonts w:ascii="Arial" w:hAnsi="Arial" w:cs="Arial"/>
          <w:sz w:val="24"/>
          <w:szCs w:val="24"/>
          <w:lang w:val="en-US"/>
        </w:rPr>
        <w:t>using C#</w:t>
      </w:r>
      <w:r w:rsidRPr="00A837DD">
        <w:rPr>
          <w:rFonts w:ascii="Arial" w:hAnsi="Arial" w:cs="Arial"/>
          <w:sz w:val="24"/>
          <w:szCs w:val="24"/>
          <w:lang w:val="en-US"/>
        </w:rPr>
        <w:t xml:space="preserve"> </w:t>
      </w:r>
      <w:r w:rsidR="00F56772">
        <w:rPr>
          <w:rFonts w:ascii="Arial" w:hAnsi="Arial" w:cs="Arial"/>
          <w:sz w:val="24"/>
          <w:szCs w:val="24"/>
          <w:lang w:val="en-US"/>
        </w:rPr>
        <w:t xml:space="preserve">statements </w:t>
      </w:r>
      <w:r w:rsidRPr="00A837DD">
        <w:rPr>
          <w:rFonts w:ascii="Arial" w:hAnsi="Arial" w:cs="Arial"/>
          <w:sz w:val="24"/>
          <w:szCs w:val="24"/>
          <w:lang w:val="en-US"/>
        </w:rPr>
        <w:t xml:space="preserve">that are </w:t>
      </w:r>
      <w:r w:rsidR="00F56772">
        <w:rPr>
          <w:rFonts w:ascii="Arial" w:hAnsi="Arial" w:cs="Arial"/>
          <w:sz w:val="24"/>
          <w:szCs w:val="24"/>
          <w:lang w:val="en-US"/>
        </w:rPr>
        <w:t>syntactically similar to</w:t>
      </w:r>
      <w:r w:rsidRPr="00A837DD">
        <w:rPr>
          <w:rFonts w:ascii="Arial" w:hAnsi="Arial" w:cs="Arial"/>
          <w:sz w:val="24"/>
          <w:szCs w:val="24"/>
          <w:lang w:val="en-US"/>
        </w:rPr>
        <w:t xml:space="preserve"> SQL</w:t>
      </w:r>
      <w:r w:rsidR="00F56772">
        <w:rPr>
          <w:rFonts w:ascii="Arial" w:hAnsi="Arial" w:cs="Arial"/>
          <w:sz w:val="24"/>
          <w:szCs w:val="24"/>
          <w:lang w:val="en-US"/>
        </w:rPr>
        <w:t xml:space="preserve"> quer</w:t>
      </w:r>
      <w:r w:rsidR="006D03FB">
        <w:rPr>
          <w:rFonts w:ascii="Arial" w:hAnsi="Arial" w:cs="Arial"/>
          <w:sz w:val="24"/>
          <w:szCs w:val="24"/>
          <w:lang w:val="en-US"/>
        </w:rPr>
        <w:t>y statements</w:t>
      </w:r>
      <w:r w:rsidRPr="00A837DD">
        <w:rPr>
          <w:rFonts w:ascii="Arial" w:hAnsi="Arial" w:cs="Arial"/>
          <w:sz w:val="24"/>
          <w:szCs w:val="24"/>
          <w:lang w:val="en-US"/>
        </w:rPr>
        <w:t xml:space="preserve">. You can read about the LINQ syntax in </w:t>
      </w:r>
      <w:hyperlink r:id="rId28" w:history="1">
        <w:r w:rsidRPr="00A837DD">
          <w:rPr>
            <w:rStyle w:val="a9"/>
            <w:rFonts w:ascii="Arial" w:hAnsi="Arial" w:cs="Arial"/>
            <w:sz w:val="24"/>
            <w:szCs w:val="24"/>
            <w:lang w:val="en-US"/>
          </w:rPr>
          <w:t>LINQ to Entities</w:t>
        </w:r>
      </w:hyperlink>
      <w:r w:rsidRPr="00A837DD">
        <w:rPr>
          <w:rFonts w:ascii="Arial" w:hAnsi="Arial" w:cs="Arial"/>
          <w:sz w:val="24"/>
          <w:szCs w:val="24"/>
          <w:lang w:val="en-US"/>
        </w:rPr>
        <w:t>.</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LINQ extension methods can return two objects: </w:t>
      </w:r>
      <w:proofErr w:type="spellStart"/>
      <w:r w:rsidRPr="00A837DD">
        <w:rPr>
          <w:rFonts w:ascii="Arial" w:hAnsi="Arial" w:cs="Arial"/>
          <w:b/>
          <w:sz w:val="24"/>
          <w:szCs w:val="24"/>
          <w:lang w:val="en-US"/>
        </w:rPr>
        <w:t>IEnumerable</w:t>
      </w:r>
      <w:proofErr w:type="spellEnd"/>
      <w:r w:rsidRPr="00A837DD">
        <w:rPr>
          <w:rFonts w:ascii="Arial" w:hAnsi="Arial" w:cs="Arial"/>
          <w:sz w:val="24"/>
          <w:szCs w:val="24"/>
          <w:lang w:val="en-US"/>
        </w:rPr>
        <w:t xml:space="preserve"> and </w:t>
      </w:r>
      <w:proofErr w:type="spellStart"/>
      <w:r w:rsidRPr="00A837DD">
        <w:rPr>
          <w:rFonts w:ascii="Arial" w:hAnsi="Arial" w:cs="Arial"/>
          <w:b/>
          <w:sz w:val="24"/>
          <w:szCs w:val="24"/>
          <w:lang w:val="en-US"/>
        </w:rPr>
        <w:t>IQueryable</w:t>
      </w:r>
      <w:proofErr w:type="spellEnd"/>
      <w:r w:rsidRPr="00A837DD">
        <w:rPr>
          <w:rFonts w:ascii="Arial" w:hAnsi="Arial" w:cs="Arial"/>
          <w:sz w:val="24"/>
          <w:szCs w:val="24"/>
          <w:lang w:val="en-US"/>
        </w:rPr>
        <w:t xml:space="preserve">. The </w:t>
      </w: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interface is inherited from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so, theoretically, </w:t>
      </w:r>
      <w:r w:rsidR="00F56772">
        <w:rPr>
          <w:rFonts w:ascii="Arial" w:hAnsi="Arial" w:cs="Arial"/>
          <w:sz w:val="24"/>
          <w:szCs w:val="24"/>
          <w:lang w:val="en-US"/>
        </w:rPr>
        <w:t>an</w:t>
      </w:r>
      <w:r w:rsidR="00F56772" w:rsidRPr="00A837DD">
        <w:rPr>
          <w:rFonts w:ascii="Arial" w:hAnsi="Arial" w:cs="Arial"/>
          <w:sz w:val="24"/>
          <w:szCs w:val="24"/>
          <w:lang w:val="en-US"/>
        </w:rPr>
        <w:t xml:space="preserve"> </w:t>
      </w: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object is </w:t>
      </w:r>
      <w:r w:rsidR="00F56772">
        <w:rPr>
          <w:rFonts w:ascii="Arial" w:hAnsi="Arial" w:cs="Arial"/>
          <w:sz w:val="24"/>
          <w:szCs w:val="24"/>
          <w:lang w:val="en-US"/>
        </w:rPr>
        <w:t xml:space="preserve">also an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w:t>
      </w:r>
      <w:r w:rsidR="00F56772">
        <w:rPr>
          <w:rFonts w:ascii="Arial" w:hAnsi="Arial" w:cs="Arial"/>
          <w:sz w:val="24"/>
          <w:szCs w:val="24"/>
          <w:lang w:val="en-US"/>
        </w:rPr>
        <w:t>In reality, they are distinctly different</w:t>
      </w:r>
      <w:r w:rsidRPr="00A837DD">
        <w:rPr>
          <w:rFonts w:ascii="Arial" w:hAnsi="Arial" w:cs="Arial"/>
          <w:sz w:val="24"/>
          <w:szCs w:val="24"/>
          <w:lang w:val="en-US"/>
        </w:rPr>
        <w:t>.</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interface is in the </w:t>
      </w:r>
      <w:proofErr w:type="spellStart"/>
      <w:r w:rsidRPr="00A837DD">
        <w:rPr>
          <w:rFonts w:ascii="Arial" w:hAnsi="Arial" w:cs="Arial"/>
          <w:b/>
          <w:sz w:val="24"/>
          <w:szCs w:val="24"/>
          <w:lang w:val="en-US"/>
        </w:rPr>
        <w:t>System.Collections</w:t>
      </w:r>
      <w:proofErr w:type="spellEnd"/>
      <w:r w:rsidRPr="00A837DD">
        <w:rPr>
          <w:rFonts w:ascii="Arial" w:hAnsi="Arial" w:cs="Arial"/>
          <w:sz w:val="24"/>
          <w:szCs w:val="24"/>
          <w:lang w:val="en-US"/>
        </w:rPr>
        <w:t xml:space="preserve"> namespace. </w:t>
      </w:r>
      <w:r w:rsidR="006D03FB">
        <w:rPr>
          <w:rFonts w:ascii="Arial" w:hAnsi="Arial" w:cs="Arial"/>
          <w:sz w:val="24"/>
          <w:szCs w:val="24"/>
          <w:lang w:val="en-US"/>
        </w:rPr>
        <w:t xml:space="preserve">An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object is a collection of data in memory </w:t>
      </w:r>
      <w:r w:rsidR="00F56772">
        <w:rPr>
          <w:rFonts w:ascii="Arial" w:hAnsi="Arial" w:cs="Arial"/>
          <w:sz w:val="24"/>
          <w:szCs w:val="24"/>
          <w:lang w:val="en-US"/>
        </w:rPr>
        <w:t>that can be addressed</w:t>
      </w:r>
      <w:r w:rsidRPr="00A837DD">
        <w:rPr>
          <w:rFonts w:ascii="Arial" w:hAnsi="Arial" w:cs="Arial"/>
          <w:sz w:val="24"/>
          <w:szCs w:val="24"/>
          <w:lang w:val="en-US"/>
        </w:rPr>
        <w:t xml:space="preserve"> only </w:t>
      </w:r>
      <w:r w:rsidR="00F56772">
        <w:rPr>
          <w:rFonts w:ascii="Arial" w:hAnsi="Arial" w:cs="Arial"/>
          <w:sz w:val="24"/>
          <w:szCs w:val="24"/>
          <w:lang w:val="en-US"/>
        </w:rPr>
        <w:t xml:space="preserve">in a </w:t>
      </w:r>
      <w:r w:rsidRPr="00A837DD">
        <w:rPr>
          <w:rFonts w:ascii="Arial" w:hAnsi="Arial" w:cs="Arial"/>
          <w:sz w:val="24"/>
          <w:szCs w:val="24"/>
          <w:lang w:val="en-US"/>
        </w:rPr>
        <w:t>forward</w:t>
      </w:r>
      <w:r w:rsidR="00F56772">
        <w:rPr>
          <w:rFonts w:ascii="Arial" w:hAnsi="Arial" w:cs="Arial"/>
          <w:sz w:val="24"/>
          <w:szCs w:val="24"/>
          <w:lang w:val="en-US"/>
        </w:rPr>
        <w:t xml:space="preserve"> direction</w:t>
      </w:r>
      <w:r w:rsidRPr="00A837DD">
        <w:rPr>
          <w:rFonts w:ascii="Arial" w:hAnsi="Arial" w:cs="Arial"/>
          <w:sz w:val="24"/>
          <w:szCs w:val="24"/>
          <w:lang w:val="en-US"/>
        </w:rPr>
        <w:t xml:space="preserve">. During the query execution,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loads all data</w:t>
      </w:r>
      <w:r w:rsidR="00F56772">
        <w:rPr>
          <w:rFonts w:ascii="Arial" w:hAnsi="Arial" w:cs="Arial"/>
          <w:sz w:val="24"/>
          <w:szCs w:val="24"/>
          <w:lang w:val="en-US"/>
        </w:rPr>
        <w:t>.  F</w:t>
      </w:r>
      <w:r w:rsidRPr="00A837DD">
        <w:rPr>
          <w:rFonts w:ascii="Arial" w:hAnsi="Arial" w:cs="Arial"/>
          <w:sz w:val="24"/>
          <w:szCs w:val="24"/>
          <w:lang w:val="en-US"/>
        </w:rPr>
        <w:t>iltering</w:t>
      </w:r>
      <w:r w:rsidR="00F56772">
        <w:rPr>
          <w:rFonts w:ascii="Arial" w:hAnsi="Arial" w:cs="Arial"/>
          <w:sz w:val="24"/>
          <w:szCs w:val="24"/>
          <w:lang w:val="en-US"/>
        </w:rPr>
        <w:t>, if required,</w:t>
      </w:r>
      <w:r w:rsidRPr="00A837DD">
        <w:rPr>
          <w:rFonts w:ascii="Arial" w:hAnsi="Arial" w:cs="Arial"/>
          <w:sz w:val="24"/>
          <w:szCs w:val="24"/>
          <w:lang w:val="en-US"/>
        </w:rPr>
        <w:t xml:space="preserve"> is done on the client side.</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w:t>
      </w: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interface is in the </w:t>
      </w:r>
      <w:proofErr w:type="spellStart"/>
      <w:r w:rsidRPr="00A837DD">
        <w:rPr>
          <w:rFonts w:ascii="Arial" w:hAnsi="Arial" w:cs="Arial"/>
          <w:sz w:val="24"/>
          <w:szCs w:val="24"/>
          <w:lang w:val="en-US"/>
        </w:rPr>
        <w:t>System.Linq</w:t>
      </w:r>
      <w:proofErr w:type="spellEnd"/>
      <w:r w:rsidRPr="00A837DD">
        <w:rPr>
          <w:rFonts w:ascii="Arial" w:hAnsi="Arial" w:cs="Arial"/>
          <w:sz w:val="24"/>
          <w:szCs w:val="24"/>
          <w:lang w:val="en-US"/>
        </w:rPr>
        <w:t xml:space="preserve"> namespace. The </w:t>
      </w: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object provide</w:t>
      </w:r>
      <w:r w:rsidR="006D03FB">
        <w:rPr>
          <w:rFonts w:ascii="Arial" w:hAnsi="Arial" w:cs="Arial"/>
          <w:sz w:val="24"/>
          <w:szCs w:val="24"/>
          <w:lang w:val="en-US"/>
        </w:rPr>
        <w:t>s</w:t>
      </w:r>
      <w:r w:rsidRPr="00A837DD">
        <w:rPr>
          <w:rFonts w:ascii="Arial" w:hAnsi="Arial" w:cs="Arial"/>
          <w:sz w:val="24"/>
          <w:szCs w:val="24"/>
          <w:lang w:val="en-US"/>
        </w:rPr>
        <w:t xml:space="preserve"> remote access to the database and makes it possible to move through the data</w:t>
      </w:r>
      <w:r w:rsidR="00D11ABF">
        <w:rPr>
          <w:rFonts w:ascii="Arial" w:hAnsi="Arial" w:cs="Arial"/>
          <w:sz w:val="24"/>
          <w:szCs w:val="24"/>
          <w:lang w:val="en-US"/>
        </w:rPr>
        <w:t xml:space="preserve"> </w:t>
      </w:r>
      <w:r w:rsidR="00157281">
        <w:rPr>
          <w:rFonts w:ascii="Arial" w:hAnsi="Arial" w:cs="Arial"/>
          <w:sz w:val="24"/>
          <w:szCs w:val="24"/>
          <w:lang w:val="en-US"/>
        </w:rPr>
        <w:t>bi-directionally</w:t>
      </w:r>
      <w:r w:rsidRPr="00A837DD">
        <w:rPr>
          <w:rFonts w:ascii="Arial" w:hAnsi="Arial" w:cs="Arial"/>
          <w:sz w:val="24"/>
          <w:szCs w:val="24"/>
          <w:lang w:val="en-US"/>
        </w:rPr>
        <w:t xml:space="preserve">. During the process of creating a </w:t>
      </w:r>
      <w:proofErr w:type="gramStart"/>
      <w:r w:rsidRPr="00A837DD">
        <w:rPr>
          <w:rFonts w:ascii="Arial" w:hAnsi="Arial" w:cs="Arial"/>
          <w:sz w:val="24"/>
          <w:szCs w:val="24"/>
          <w:lang w:val="en-US"/>
        </w:rPr>
        <w:t xml:space="preserve">query </w:t>
      </w:r>
      <w:r w:rsidR="00157281">
        <w:rPr>
          <w:rFonts w:ascii="Arial" w:hAnsi="Arial" w:cs="Arial"/>
          <w:sz w:val="24"/>
          <w:szCs w:val="24"/>
          <w:lang w:val="en-US"/>
        </w:rPr>
        <w:t xml:space="preserve"> that</w:t>
      </w:r>
      <w:proofErr w:type="gramEnd"/>
      <w:r w:rsidR="00157281">
        <w:rPr>
          <w:rFonts w:ascii="Arial" w:hAnsi="Arial" w:cs="Arial"/>
          <w:sz w:val="24"/>
          <w:szCs w:val="24"/>
          <w:lang w:val="en-US"/>
        </w:rPr>
        <w:t xml:space="preserve"> returns an </w:t>
      </w:r>
      <w:proofErr w:type="spellStart"/>
      <w:r w:rsidRPr="00A837DD">
        <w:rPr>
          <w:rFonts w:ascii="Arial" w:hAnsi="Arial" w:cs="Arial"/>
          <w:sz w:val="24"/>
          <w:szCs w:val="24"/>
          <w:lang w:val="en-US"/>
        </w:rPr>
        <w:t>IQueryable</w:t>
      </w:r>
      <w:proofErr w:type="spellEnd"/>
      <w:r w:rsidR="00157281">
        <w:rPr>
          <w:rFonts w:ascii="Arial" w:hAnsi="Arial" w:cs="Arial"/>
          <w:sz w:val="24"/>
          <w:szCs w:val="24"/>
          <w:lang w:val="en-US"/>
        </w:rPr>
        <w:t xml:space="preserve"> object</w:t>
      </w:r>
      <w:r w:rsidRPr="00A837DD">
        <w:rPr>
          <w:rFonts w:ascii="Arial" w:hAnsi="Arial" w:cs="Arial"/>
          <w:sz w:val="24"/>
          <w:szCs w:val="24"/>
          <w:lang w:val="en-US"/>
        </w:rPr>
        <w:t>, the query is optimized</w:t>
      </w:r>
      <w:r w:rsidR="00157281">
        <w:rPr>
          <w:rFonts w:ascii="Arial" w:hAnsi="Arial" w:cs="Arial"/>
          <w:sz w:val="24"/>
          <w:szCs w:val="24"/>
          <w:lang w:val="en-US"/>
        </w:rPr>
        <w:t xml:space="preserve"> to </w:t>
      </w:r>
      <w:proofErr w:type="spellStart"/>
      <w:r w:rsidR="00157281">
        <w:rPr>
          <w:rFonts w:ascii="Arial" w:hAnsi="Arial" w:cs="Arial"/>
          <w:sz w:val="24"/>
          <w:szCs w:val="24"/>
          <w:lang w:val="en-US"/>
        </w:rPr>
        <w:t>minimise</w:t>
      </w:r>
      <w:proofErr w:type="spellEnd"/>
      <w:r w:rsidR="00157281">
        <w:rPr>
          <w:rFonts w:ascii="Arial" w:hAnsi="Arial" w:cs="Arial"/>
          <w:sz w:val="24"/>
          <w:szCs w:val="24"/>
          <w:lang w:val="en-US"/>
        </w:rPr>
        <w:t xml:space="preserve"> </w:t>
      </w:r>
      <w:r w:rsidRPr="00A837DD">
        <w:rPr>
          <w:rFonts w:ascii="Arial" w:hAnsi="Arial" w:cs="Arial"/>
          <w:sz w:val="24"/>
          <w:szCs w:val="24"/>
          <w:lang w:val="en-US"/>
        </w:rPr>
        <w:t>memory</w:t>
      </w:r>
      <w:r w:rsidR="00157281">
        <w:rPr>
          <w:rFonts w:ascii="Arial" w:hAnsi="Arial" w:cs="Arial"/>
          <w:sz w:val="24"/>
          <w:szCs w:val="24"/>
          <w:lang w:val="en-US"/>
        </w:rPr>
        <w:t xml:space="preserve"> usage </w:t>
      </w:r>
      <w:r w:rsidRPr="00A837DD">
        <w:rPr>
          <w:rFonts w:ascii="Arial" w:hAnsi="Arial" w:cs="Arial"/>
          <w:sz w:val="24"/>
          <w:szCs w:val="24"/>
          <w:lang w:val="en-US"/>
        </w:rPr>
        <w:t xml:space="preserve"> and network bandwidth.</w:t>
      </w: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Local property returns the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interface</w:t>
      </w:r>
      <w:r w:rsidR="00157281">
        <w:rPr>
          <w:rFonts w:ascii="Arial" w:hAnsi="Arial" w:cs="Arial"/>
          <w:sz w:val="24"/>
          <w:szCs w:val="24"/>
          <w:lang w:val="en-US"/>
        </w:rPr>
        <w:t xml:space="preserve">, </w:t>
      </w:r>
      <w:r w:rsidR="006D03FB">
        <w:rPr>
          <w:rFonts w:ascii="Arial" w:hAnsi="Arial" w:cs="Arial"/>
          <w:sz w:val="24"/>
          <w:szCs w:val="24"/>
          <w:lang w:val="en-US"/>
        </w:rPr>
        <w:t>through</w:t>
      </w:r>
      <w:r w:rsidR="00157281">
        <w:rPr>
          <w:rFonts w:ascii="Arial" w:hAnsi="Arial" w:cs="Arial"/>
          <w:sz w:val="24"/>
          <w:szCs w:val="24"/>
          <w:lang w:val="en-US"/>
        </w:rPr>
        <w:t xml:space="preserve"> which </w:t>
      </w:r>
      <w:r w:rsidRPr="00A837DD">
        <w:rPr>
          <w:rFonts w:ascii="Arial" w:hAnsi="Arial" w:cs="Arial"/>
          <w:sz w:val="24"/>
          <w:szCs w:val="24"/>
          <w:lang w:val="en-US"/>
        </w:rPr>
        <w:t>we can create LINQ queries.</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proofErr w:type="gramStart"/>
      <w:r w:rsidRPr="00DE6C4D">
        <w:rPr>
          <w:rFonts w:ascii="Courier New" w:hAnsi="Courier New" w:cs="Courier New"/>
          <w:b/>
          <w:bCs/>
          <w:sz w:val="20"/>
          <w:szCs w:val="20"/>
          <w:lang w:val="en-US" w:eastAsia="ru-RU"/>
        </w:rPr>
        <w:t>private</w:t>
      </w:r>
      <w:proofErr w:type="gramEnd"/>
      <w:r w:rsidRPr="00DE6C4D">
        <w:rPr>
          <w:rFonts w:ascii="Courier New" w:hAnsi="Courier New" w:cs="Courier New"/>
          <w:b/>
          <w:bCs/>
          <w:sz w:val="20"/>
          <w:szCs w:val="20"/>
          <w:lang w:val="en-US" w:eastAsia="ru-RU"/>
        </w:rPr>
        <w:t xml:space="preserve"> void </w:t>
      </w:r>
      <w:proofErr w:type="spellStart"/>
      <w:r w:rsidRPr="00DE6C4D">
        <w:rPr>
          <w:rFonts w:ascii="Courier New" w:hAnsi="Courier New" w:cs="Courier New"/>
          <w:sz w:val="20"/>
          <w:szCs w:val="20"/>
          <w:lang w:val="en-US" w:eastAsia="ru-RU"/>
        </w:rPr>
        <w:t>LoadCustomersData</w:t>
      </w:r>
      <w:proofErr w:type="spellEnd"/>
      <w:r w:rsidRPr="00DE6C4D">
        <w:rPr>
          <w:rFonts w:ascii="Courier New" w:hAnsi="Courier New" w:cs="Courier New"/>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 xml:space="preserve">    </w:t>
      </w:r>
      <w:proofErr w:type="spellStart"/>
      <w:proofErr w:type="gramStart"/>
      <w:r w:rsidRPr="00DE6C4D">
        <w:rPr>
          <w:rFonts w:ascii="Courier New" w:hAnsi="Courier New" w:cs="Courier New"/>
          <w:sz w:val="20"/>
          <w:szCs w:val="20"/>
          <w:lang w:val="en-US" w:eastAsia="ru-RU"/>
        </w:rPr>
        <w:t>var</w:t>
      </w:r>
      <w:proofErr w:type="spellEnd"/>
      <w:proofErr w:type="gramEnd"/>
      <w:r w:rsidRPr="00DE6C4D">
        <w:rPr>
          <w:rFonts w:ascii="Courier New" w:hAnsi="Courier New" w:cs="Courier New"/>
          <w:sz w:val="20"/>
          <w:szCs w:val="20"/>
          <w:lang w:val="en-US" w:eastAsia="ru-RU"/>
        </w:rPr>
        <w:t xml:space="preserve"> </w:t>
      </w:r>
      <w:proofErr w:type="spellStart"/>
      <w:r w:rsidRPr="00DE6C4D">
        <w:rPr>
          <w:rFonts w:ascii="Courier New" w:hAnsi="Courier New" w:cs="Courier New"/>
          <w:sz w:val="20"/>
          <w:szCs w:val="20"/>
          <w:lang w:val="en-US" w:eastAsia="ru-RU"/>
        </w:rPr>
        <w:t>dbContext</w:t>
      </w:r>
      <w:proofErr w:type="spellEnd"/>
      <w:r w:rsidRPr="00DE6C4D">
        <w:rPr>
          <w:rFonts w:ascii="Courier New" w:hAnsi="Courier New" w:cs="Courier New"/>
          <w:sz w:val="20"/>
          <w:szCs w:val="20"/>
          <w:lang w:val="en-US" w:eastAsia="ru-RU"/>
        </w:rPr>
        <w:t xml:space="preserve"> = </w:t>
      </w:r>
      <w:proofErr w:type="spellStart"/>
      <w:r w:rsidRPr="00DE6C4D">
        <w:rPr>
          <w:rFonts w:ascii="Courier New" w:hAnsi="Courier New" w:cs="Courier New"/>
          <w:sz w:val="20"/>
          <w:szCs w:val="20"/>
          <w:lang w:val="en-US" w:eastAsia="ru-RU"/>
        </w:rPr>
        <w:t>AppVariables.getDbContext</w:t>
      </w:r>
      <w:proofErr w:type="spellEnd"/>
      <w:r w:rsidRPr="00DE6C4D">
        <w:rPr>
          <w:rFonts w:ascii="Courier New" w:hAnsi="Courier New" w:cs="Courier New"/>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 xml:space="preserve">    </w:t>
      </w:r>
      <w:proofErr w:type="spellStart"/>
      <w:proofErr w:type="gramStart"/>
      <w:r w:rsidRPr="00DE6C4D">
        <w:rPr>
          <w:rFonts w:ascii="Courier New" w:hAnsi="Courier New" w:cs="Courier New"/>
          <w:sz w:val="20"/>
          <w:szCs w:val="20"/>
          <w:lang w:val="en-US" w:eastAsia="ru-RU"/>
        </w:rPr>
        <w:t>dbContext.CUSTOMERS.Load</w:t>
      </w:r>
      <w:proofErr w:type="spellEnd"/>
      <w:r w:rsidRPr="00DE6C4D">
        <w:rPr>
          <w:rFonts w:ascii="Courier New" w:hAnsi="Courier New" w:cs="Courier New"/>
          <w:sz w:val="20"/>
          <w:szCs w:val="20"/>
          <w:lang w:val="en-US" w:eastAsia="ru-RU"/>
        </w:rPr>
        <w:t>(</w:t>
      </w:r>
      <w:proofErr w:type="gramEnd"/>
      <w:r w:rsidRPr="00DE6C4D">
        <w:rPr>
          <w:rFonts w:ascii="Courier New" w:hAnsi="Courier New" w:cs="Courier New"/>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lastRenderedPageBreak/>
        <w:t xml:space="preserve">    </w:t>
      </w:r>
      <w:proofErr w:type="spellStart"/>
      <w:proofErr w:type="gramStart"/>
      <w:r w:rsidRPr="00DE6C4D">
        <w:rPr>
          <w:rFonts w:ascii="Courier New" w:hAnsi="Courier New" w:cs="Courier New"/>
          <w:b/>
          <w:sz w:val="20"/>
          <w:szCs w:val="20"/>
          <w:lang w:val="en-US" w:eastAsia="ru-RU"/>
        </w:rPr>
        <w:t>var</w:t>
      </w:r>
      <w:proofErr w:type="spellEnd"/>
      <w:proofErr w:type="gramEnd"/>
      <w:r w:rsidRPr="00DE6C4D">
        <w:rPr>
          <w:rFonts w:ascii="Courier New" w:hAnsi="Courier New" w:cs="Courier New"/>
          <w:sz w:val="20"/>
          <w:szCs w:val="20"/>
          <w:lang w:val="en-US" w:eastAsia="ru-RU"/>
        </w:rPr>
        <w:t xml:space="preserve"> customers =</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b/>
          <w:bCs/>
          <w:sz w:val="20"/>
          <w:szCs w:val="20"/>
          <w:lang w:val="en-US" w:eastAsia="ru-RU"/>
        </w:rPr>
        <w:t xml:space="preserve">        </w:t>
      </w:r>
      <w:proofErr w:type="gramStart"/>
      <w:r w:rsidRPr="00DE6C4D">
        <w:rPr>
          <w:rFonts w:ascii="Courier New" w:hAnsi="Courier New" w:cs="Courier New"/>
          <w:b/>
          <w:bCs/>
          <w:sz w:val="20"/>
          <w:szCs w:val="20"/>
          <w:lang w:val="en-US" w:eastAsia="ru-RU"/>
        </w:rPr>
        <w:t>from</w:t>
      </w:r>
      <w:proofErr w:type="gramEnd"/>
      <w:r w:rsidRPr="00DE6C4D">
        <w:rPr>
          <w:rFonts w:ascii="Courier New" w:hAnsi="Courier New" w:cs="Courier New"/>
          <w:b/>
          <w:bCs/>
          <w:sz w:val="20"/>
          <w:szCs w:val="20"/>
          <w:lang w:val="en-US" w:eastAsia="ru-RU"/>
        </w:rPr>
        <w:t xml:space="preserve"> </w:t>
      </w:r>
      <w:r w:rsidRPr="00DE6C4D">
        <w:rPr>
          <w:rFonts w:ascii="Courier New" w:hAnsi="Courier New" w:cs="Courier New"/>
          <w:sz w:val="20"/>
          <w:szCs w:val="20"/>
          <w:lang w:val="en-US" w:eastAsia="ru-RU"/>
        </w:rPr>
        <w:t xml:space="preserve">customer </w:t>
      </w:r>
      <w:r w:rsidRPr="00DE6C4D">
        <w:rPr>
          <w:rFonts w:ascii="Courier New" w:hAnsi="Courier New" w:cs="Courier New"/>
          <w:b/>
          <w:bCs/>
          <w:sz w:val="20"/>
          <w:szCs w:val="20"/>
          <w:lang w:val="en-US" w:eastAsia="ru-RU"/>
        </w:rPr>
        <w:t xml:space="preserve">in </w:t>
      </w:r>
      <w:proofErr w:type="spellStart"/>
      <w:r w:rsidRPr="00DE6C4D">
        <w:rPr>
          <w:rFonts w:ascii="Courier New" w:hAnsi="Courier New" w:cs="Courier New"/>
          <w:sz w:val="20"/>
          <w:szCs w:val="20"/>
          <w:lang w:val="en-US" w:eastAsia="ru-RU"/>
        </w:rPr>
        <w:t>dbContext.CUSTOMERS.Local</w:t>
      </w:r>
      <w:proofErr w:type="spellEnd"/>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b/>
          <w:bCs/>
          <w:sz w:val="20"/>
          <w:szCs w:val="20"/>
          <w:lang w:val="en-US" w:eastAsia="ru-RU"/>
        </w:rPr>
        <w:t xml:space="preserve">        </w:t>
      </w:r>
      <w:proofErr w:type="spellStart"/>
      <w:proofErr w:type="gramStart"/>
      <w:r w:rsidRPr="00DE6C4D">
        <w:rPr>
          <w:rFonts w:ascii="Courier New" w:hAnsi="Courier New" w:cs="Courier New"/>
          <w:b/>
          <w:bCs/>
          <w:sz w:val="20"/>
          <w:szCs w:val="20"/>
          <w:lang w:val="en-US" w:eastAsia="ru-RU"/>
        </w:rPr>
        <w:t>orderby</w:t>
      </w:r>
      <w:proofErr w:type="spellEnd"/>
      <w:proofErr w:type="gramEnd"/>
      <w:r w:rsidRPr="00DE6C4D">
        <w:rPr>
          <w:rFonts w:ascii="Courier New" w:hAnsi="Courier New" w:cs="Courier New"/>
          <w:b/>
          <w:bCs/>
          <w:sz w:val="20"/>
          <w:szCs w:val="20"/>
          <w:lang w:val="en-US" w:eastAsia="ru-RU"/>
        </w:rPr>
        <w:t xml:space="preserve"> </w:t>
      </w:r>
      <w:r w:rsidRPr="00DE6C4D">
        <w:rPr>
          <w:rFonts w:ascii="Courier New" w:hAnsi="Courier New" w:cs="Courier New"/>
          <w:sz w:val="20"/>
          <w:szCs w:val="20"/>
          <w:lang w:val="en-US" w:eastAsia="ru-RU"/>
        </w:rPr>
        <w:t>customer.NAME</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b/>
          <w:bCs/>
          <w:sz w:val="20"/>
          <w:szCs w:val="20"/>
          <w:lang w:val="en-US" w:eastAsia="ru-RU"/>
        </w:rPr>
        <w:t xml:space="preserve">        </w:t>
      </w:r>
      <w:proofErr w:type="gramStart"/>
      <w:r w:rsidRPr="00DE6C4D">
        <w:rPr>
          <w:rFonts w:ascii="Courier New" w:hAnsi="Courier New" w:cs="Courier New"/>
          <w:b/>
          <w:bCs/>
          <w:sz w:val="20"/>
          <w:szCs w:val="20"/>
          <w:lang w:val="en-US" w:eastAsia="ru-RU"/>
        </w:rPr>
        <w:t>select</w:t>
      </w:r>
      <w:proofErr w:type="gramEnd"/>
      <w:r w:rsidRPr="00DE6C4D">
        <w:rPr>
          <w:rFonts w:ascii="Courier New" w:hAnsi="Courier New" w:cs="Courier New"/>
          <w:b/>
          <w:bCs/>
          <w:sz w:val="20"/>
          <w:szCs w:val="20"/>
          <w:lang w:val="en-US" w:eastAsia="ru-RU"/>
        </w:rPr>
        <w:t xml:space="preserve"> new </w:t>
      </w:r>
      <w:r w:rsidRPr="00DE6C4D">
        <w:rPr>
          <w:rFonts w:ascii="Courier New" w:hAnsi="Courier New" w:cs="Courier New"/>
          <w:sz w:val="20"/>
          <w:szCs w:val="20"/>
          <w:lang w:val="en-US" w:eastAsia="ru-RU"/>
        </w:rPr>
        <w:t>customer;</w:t>
      </w:r>
    </w:p>
    <w:p w:rsidR="00DE6C4D" w:rsidRPr="00DC1CDC"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 xml:space="preserve">    </w:t>
      </w:r>
      <w:proofErr w:type="spellStart"/>
      <w:r w:rsidRPr="00DC1CDC">
        <w:rPr>
          <w:rFonts w:ascii="Courier New" w:hAnsi="Courier New" w:cs="Courier New"/>
          <w:sz w:val="20"/>
          <w:szCs w:val="20"/>
          <w:lang w:val="en-US" w:eastAsia="ru-RU"/>
        </w:rPr>
        <w:t>bindingSource.DataSource</w:t>
      </w:r>
      <w:proofErr w:type="spellEnd"/>
      <w:r w:rsidRPr="00DC1CDC">
        <w:rPr>
          <w:rFonts w:ascii="Courier New" w:hAnsi="Courier New" w:cs="Courier New"/>
          <w:sz w:val="20"/>
          <w:szCs w:val="20"/>
          <w:lang w:val="en-US" w:eastAsia="ru-RU"/>
        </w:rPr>
        <w:t xml:space="preserve"> = </w:t>
      </w:r>
      <w:proofErr w:type="spellStart"/>
      <w:proofErr w:type="gramStart"/>
      <w:r w:rsidRPr="00DC1CDC">
        <w:rPr>
          <w:rFonts w:ascii="Courier New" w:hAnsi="Courier New" w:cs="Courier New"/>
          <w:sz w:val="20"/>
          <w:szCs w:val="20"/>
          <w:lang w:val="en-US" w:eastAsia="ru-RU"/>
        </w:rPr>
        <w:t>customers.ToBindingList</w:t>
      </w:r>
      <w:proofErr w:type="spellEnd"/>
      <w:r w:rsidRPr="00DC1CDC">
        <w:rPr>
          <w:rFonts w:ascii="Courier New" w:hAnsi="Courier New" w:cs="Courier New"/>
          <w:sz w:val="20"/>
          <w:szCs w:val="20"/>
          <w:lang w:val="en-US" w:eastAsia="ru-RU"/>
        </w:rPr>
        <w:t>(</w:t>
      </w:r>
      <w:proofErr w:type="gramEnd"/>
      <w:r w:rsidRPr="00DC1CDC">
        <w:rPr>
          <w:rFonts w:ascii="Courier New" w:hAnsi="Courier New" w:cs="Courier New"/>
          <w:sz w:val="20"/>
          <w:szCs w:val="20"/>
          <w:lang w:val="en-US" w:eastAsia="ru-RU"/>
        </w:rPr>
        <w:t>);</w:t>
      </w:r>
    </w:p>
    <w:p w:rsidR="00496C24" w:rsidRPr="00DE6C4D" w:rsidRDefault="00DE6C4D" w:rsidP="00496C24">
      <w:pPr>
        <w:jc w:val="both"/>
        <w:rPr>
          <w:rFonts w:ascii="Courier New" w:hAnsi="Courier New" w:cs="Courier New"/>
          <w:sz w:val="24"/>
          <w:szCs w:val="24"/>
          <w:lang w:val="en-US"/>
        </w:rPr>
      </w:pPr>
      <w:r w:rsidRPr="00DC1CDC">
        <w:rPr>
          <w:rFonts w:ascii="Courier New" w:hAnsi="Courier New" w:cs="Courier New"/>
          <w:sz w:val="20"/>
          <w:szCs w:val="20"/>
          <w:lang w:val="en-US" w:eastAsia="ru-RU"/>
        </w:rPr>
        <w:t>}</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However, as this query will be executed on the data in memory</w:t>
      </w:r>
      <w:r w:rsidR="00157281">
        <w:rPr>
          <w:rFonts w:ascii="Arial" w:hAnsi="Arial" w:cs="Arial"/>
          <w:sz w:val="24"/>
          <w:szCs w:val="24"/>
          <w:lang w:val="en-US"/>
        </w:rPr>
        <w:t xml:space="preserve">, it is really useful only </w:t>
      </w:r>
      <w:r w:rsidRPr="00A837DD">
        <w:rPr>
          <w:rFonts w:ascii="Arial" w:hAnsi="Arial" w:cs="Arial"/>
          <w:sz w:val="24"/>
          <w:szCs w:val="24"/>
          <w:lang w:val="en-US"/>
        </w:rPr>
        <w:t>for small tables that do not need to be filtered beforehand.</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For a LINQ query to be converted into SQL and executed on the server, we need to access the </w:t>
      </w:r>
      <w:proofErr w:type="spellStart"/>
      <w:r w:rsidRPr="00A837DD">
        <w:rPr>
          <w:rFonts w:ascii="Consolas" w:hAnsi="Consolas" w:cs="Consolas"/>
          <w:color w:val="000000"/>
          <w:sz w:val="19"/>
          <w:szCs w:val="19"/>
          <w:highlight w:val="white"/>
          <w:lang w:val="en-US"/>
        </w:rPr>
        <w:t>dbContext.CUSTOMERS</w:t>
      </w:r>
      <w:proofErr w:type="spellEnd"/>
      <w:r w:rsidRPr="00A837DD">
        <w:rPr>
          <w:rFonts w:ascii="Consolas" w:hAnsi="Consolas" w:cs="Consolas"/>
          <w:color w:val="000000"/>
          <w:sz w:val="19"/>
          <w:szCs w:val="19"/>
          <w:lang w:val="en-US"/>
        </w:rPr>
        <w:t xml:space="preserve"> </w:t>
      </w:r>
      <w:r w:rsidR="00157281">
        <w:rPr>
          <w:rFonts w:ascii="Arial" w:hAnsi="Arial" w:cs="Arial"/>
          <w:sz w:val="24"/>
          <w:szCs w:val="24"/>
          <w:lang w:val="en-US"/>
        </w:rPr>
        <w:t>directly</w:t>
      </w:r>
      <w:r w:rsidRPr="00A837DD">
        <w:rPr>
          <w:rFonts w:ascii="Arial" w:hAnsi="Arial" w:cs="Arial"/>
          <w:sz w:val="24"/>
          <w:szCs w:val="24"/>
          <w:lang w:val="en-US"/>
        </w:rPr>
        <w:t xml:space="preserve"> instead of accessing the </w:t>
      </w:r>
      <w:proofErr w:type="spellStart"/>
      <w:r w:rsidRPr="00A837DD">
        <w:rPr>
          <w:rFonts w:ascii="Consolas" w:hAnsi="Consolas" w:cs="Consolas"/>
          <w:color w:val="000000"/>
          <w:sz w:val="19"/>
          <w:szCs w:val="19"/>
          <w:highlight w:val="white"/>
          <w:lang w:val="en-US"/>
        </w:rPr>
        <w:t>dbContext.CUSTOMERS.Local</w:t>
      </w:r>
      <w:proofErr w:type="spellEnd"/>
      <w:r w:rsidRPr="00A837DD">
        <w:rPr>
          <w:rFonts w:ascii="Consolas" w:hAnsi="Consolas" w:cs="Consolas"/>
          <w:color w:val="000000"/>
          <w:sz w:val="19"/>
          <w:szCs w:val="19"/>
          <w:lang w:val="en-US"/>
        </w:rPr>
        <w:t xml:space="preserve"> property in the LINQ query </w:t>
      </w:r>
      <w:r w:rsidR="00157281">
        <w:rPr>
          <w:rFonts w:ascii="Arial" w:hAnsi="Arial" w:cs="Arial"/>
          <w:sz w:val="24"/>
          <w:szCs w:val="24"/>
          <w:lang w:val="en-US"/>
        </w:rPr>
        <w:t xml:space="preserve">The prior </w:t>
      </w:r>
      <w:r w:rsidRPr="00A837DD">
        <w:rPr>
          <w:rFonts w:ascii="Arial" w:hAnsi="Arial" w:cs="Arial"/>
          <w:sz w:val="24"/>
          <w:szCs w:val="24"/>
          <w:lang w:val="en-US"/>
        </w:rPr>
        <w:t>call</w:t>
      </w:r>
      <w:r w:rsidR="00157281">
        <w:rPr>
          <w:rFonts w:ascii="Arial" w:hAnsi="Arial" w:cs="Arial"/>
          <w:sz w:val="24"/>
          <w:szCs w:val="24"/>
          <w:lang w:val="en-US"/>
        </w:rPr>
        <w:t xml:space="preserve"> to</w:t>
      </w:r>
      <w:r w:rsidRPr="00A837DD">
        <w:rPr>
          <w:rFonts w:ascii="Arial" w:hAnsi="Arial" w:cs="Arial"/>
          <w:sz w:val="24"/>
          <w:szCs w:val="24"/>
          <w:lang w:val="en-US"/>
        </w:rPr>
        <w:t xml:space="preserve"> </w:t>
      </w:r>
      <w:proofErr w:type="spellStart"/>
      <w:r w:rsidRPr="00A837DD">
        <w:rPr>
          <w:rFonts w:ascii="Consolas" w:hAnsi="Consolas" w:cs="Consolas"/>
          <w:color w:val="000000"/>
          <w:sz w:val="19"/>
          <w:szCs w:val="19"/>
          <w:highlight w:val="white"/>
          <w:lang w:val="en-US"/>
        </w:rPr>
        <w:t>dbContext.CUSTOMERS.Load</w:t>
      </w:r>
      <w:proofErr w:type="spellEnd"/>
      <w:r w:rsidRPr="00A837DD">
        <w:rPr>
          <w:rFonts w:ascii="Consolas" w:hAnsi="Consolas" w:cs="Consolas"/>
          <w:color w:val="000000"/>
          <w:sz w:val="19"/>
          <w:szCs w:val="19"/>
          <w:highlight w:val="white"/>
          <w:lang w:val="en-US"/>
        </w:rPr>
        <w:t>();</w:t>
      </w:r>
      <w:r w:rsidRPr="00A837DD">
        <w:rPr>
          <w:rFonts w:ascii="Arial" w:hAnsi="Arial" w:cs="Arial"/>
          <w:sz w:val="24"/>
          <w:szCs w:val="24"/>
          <w:lang w:val="en-US"/>
        </w:rPr>
        <w:t>to load the collection to memory</w:t>
      </w:r>
      <w:r w:rsidR="00157281">
        <w:rPr>
          <w:rFonts w:ascii="Arial" w:hAnsi="Arial" w:cs="Arial"/>
          <w:sz w:val="24"/>
          <w:szCs w:val="24"/>
          <w:lang w:val="en-US"/>
        </w:rPr>
        <w:t xml:space="preserve"> is not required</w:t>
      </w:r>
      <w:r w:rsidRPr="00A837DD">
        <w:rPr>
          <w:rFonts w:ascii="Arial" w:hAnsi="Arial" w:cs="Arial"/>
          <w:sz w:val="24"/>
          <w:szCs w:val="24"/>
          <w:lang w:val="en-US"/>
        </w:rPr>
        <w:t>.</w:t>
      </w:r>
    </w:p>
    <w:p w:rsidR="00496C24" w:rsidRDefault="000E67CB" w:rsidP="00496C24">
      <w:pPr>
        <w:jc w:val="both"/>
        <w:rPr>
          <w:rFonts w:ascii="Arial" w:hAnsi="Arial" w:cs="Arial"/>
          <w:sz w:val="24"/>
          <w:szCs w:val="24"/>
          <w:lang w:val="en-US"/>
        </w:rPr>
      </w:pP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objects </w:t>
      </w:r>
      <w:r w:rsidR="00AB735F">
        <w:rPr>
          <w:rFonts w:ascii="Arial" w:hAnsi="Arial" w:cs="Arial"/>
          <w:sz w:val="24"/>
          <w:szCs w:val="24"/>
          <w:lang w:val="en-US"/>
        </w:rPr>
        <w:t xml:space="preserve">present a small problem: they </w:t>
      </w:r>
      <w:r w:rsidRPr="00A837DD">
        <w:rPr>
          <w:rFonts w:ascii="Arial" w:hAnsi="Arial" w:cs="Arial"/>
          <w:sz w:val="24"/>
          <w:szCs w:val="24"/>
          <w:lang w:val="en-US"/>
        </w:rPr>
        <w:t xml:space="preserve">cannot return </w:t>
      </w:r>
      <w:proofErr w:type="spellStart"/>
      <w:r w:rsidRPr="00A837DD">
        <w:rPr>
          <w:rFonts w:ascii="Arial" w:hAnsi="Arial" w:cs="Arial"/>
          <w:sz w:val="24"/>
          <w:szCs w:val="24"/>
          <w:lang w:val="en-US"/>
        </w:rPr>
        <w:t>BindingList</w:t>
      </w:r>
      <w:proofErr w:type="spellEnd"/>
      <w:r w:rsidRPr="00A837DD">
        <w:rPr>
          <w:rFonts w:ascii="Arial" w:hAnsi="Arial" w:cs="Arial"/>
          <w:sz w:val="24"/>
          <w:szCs w:val="24"/>
          <w:lang w:val="en-US"/>
        </w:rPr>
        <w:t xml:space="preserve">. </w:t>
      </w:r>
      <w:proofErr w:type="spellStart"/>
      <w:r w:rsidRPr="00A837DD">
        <w:rPr>
          <w:rFonts w:ascii="Arial" w:hAnsi="Arial" w:cs="Arial"/>
          <w:sz w:val="24"/>
          <w:szCs w:val="24"/>
          <w:lang w:val="en-US"/>
        </w:rPr>
        <w:t>BindingList</w:t>
      </w:r>
      <w:proofErr w:type="spellEnd"/>
      <w:r w:rsidRPr="00A837DD">
        <w:rPr>
          <w:rFonts w:ascii="Arial" w:hAnsi="Arial" w:cs="Arial"/>
          <w:sz w:val="24"/>
          <w:szCs w:val="24"/>
          <w:lang w:val="en-US"/>
        </w:rPr>
        <w:t xml:space="preserve"> is a base class for creating a two-way data-binding mechanism. We can use the </w:t>
      </w: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interface to get a regular list by calling </w:t>
      </w:r>
      <w:proofErr w:type="spellStart"/>
      <w:r w:rsidRPr="00A837DD">
        <w:rPr>
          <w:rFonts w:ascii="Arial" w:hAnsi="Arial" w:cs="Arial"/>
          <w:sz w:val="24"/>
          <w:szCs w:val="24"/>
          <w:lang w:val="en-US"/>
        </w:rPr>
        <w:t>ToList</w:t>
      </w:r>
      <w:proofErr w:type="spellEnd"/>
      <w:r w:rsidRPr="00A837DD">
        <w:rPr>
          <w:rFonts w:ascii="Arial" w:hAnsi="Arial" w:cs="Arial"/>
          <w:sz w:val="24"/>
          <w:szCs w:val="24"/>
          <w:lang w:val="en-US"/>
        </w:rPr>
        <w:t xml:space="preserve">, but in this case we lose </w:t>
      </w:r>
      <w:r w:rsidR="00AB735F">
        <w:rPr>
          <w:rFonts w:ascii="Arial" w:hAnsi="Arial" w:cs="Arial"/>
          <w:sz w:val="24"/>
          <w:szCs w:val="24"/>
          <w:lang w:val="en-US"/>
        </w:rPr>
        <w:t xml:space="preserve">handy features </w:t>
      </w:r>
      <w:r w:rsidRPr="00A837DD">
        <w:rPr>
          <w:rFonts w:ascii="Arial" w:hAnsi="Arial" w:cs="Arial"/>
          <w:sz w:val="24"/>
          <w:szCs w:val="24"/>
          <w:lang w:val="en-US"/>
        </w:rPr>
        <w:t xml:space="preserve">such as sorting in the grid and </w:t>
      </w:r>
      <w:r w:rsidR="00AB735F">
        <w:rPr>
          <w:rFonts w:ascii="Arial" w:hAnsi="Arial" w:cs="Arial"/>
          <w:sz w:val="24"/>
          <w:szCs w:val="24"/>
          <w:lang w:val="en-US"/>
        </w:rPr>
        <w:t>several</w:t>
      </w:r>
      <w:r w:rsidR="00AB735F" w:rsidRPr="00A837DD">
        <w:rPr>
          <w:rFonts w:ascii="Arial" w:hAnsi="Arial" w:cs="Arial"/>
          <w:sz w:val="24"/>
          <w:szCs w:val="24"/>
          <w:lang w:val="en-US"/>
        </w:rPr>
        <w:t xml:space="preserve"> </w:t>
      </w:r>
      <w:r w:rsidRPr="00A837DD">
        <w:rPr>
          <w:rFonts w:ascii="Arial" w:hAnsi="Arial" w:cs="Arial"/>
          <w:sz w:val="24"/>
          <w:szCs w:val="24"/>
          <w:lang w:val="en-US"/>
        </w:rPr>
        <w:t xml:space="preserve">more. </w:t>
      </w:r>
      <w:r w:rsidR="00AB735F">
        <w:rPr>
          <w:rFonts w:ascii="Arial" w:hAnsi="Arial" w:cs="Arial"/>
          <w:sz w:val="24"/>
          <w:szCs w:val="24"/>
          <w:lang w:val="en-US"/>
        </w:rPr>
        <w:t xml:space="preserve">The deficiency was </w:t>
      </w:r>
      <w:r w:rsidRPr="00A837DD">
        <w:rPr>
          <w:rFonts w:ascii="Arial" w:hAnsi="Arial" w:cs="Arial"/>
          <w:sz w:val="24"/>
          <w:szCs w:val="24"/>
          <w:lang w:val="en-US"/>
        </w:rPr>
        <w:t xml:space="preserve">fixed in .NET Framework 5 </w:t>
      </w:r>
      <w:r w:rsidR="00AB735F">
        <w:rPr>
          <w:rFonts w:ascii="Arial" w:hAnsi="Arial" w:cs="Arial"/>
          <w:sz w:val="24"/>
          <w:szCs w:val="24"/>
          <w:lang w:val="en-US"/>
        </w:rPr>
        <w:t>by creating</w:t>
      </w:r>
      <w:r w:rsidRPr="00A837DD">
        <w:rPr>
          <w:rFonts w:ascii="Arial" w:hAnsi="Arial" w:cs="Arial"/>
          <w:sz w:val="24"/>
          <w:szCs w:val="24"/>
          <w:lang w:val="en-US"/>
        </w:rPr>
        <w:t xml:space="preserve"> a special extension. We will create our own solution that will do the same.</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DC1CDC">
        <w:rPr>
          <w:rFonts w:ascii="Courier New" w:hAnsi="Courier New" w:cs="Courier New"/>
          <w:b/>
          <w:bCs/>
          <w:color w:val="000000"/>
          <w:sz w:val="20"/>
          <w:szCs w:val="20"/>
          <w:lang w:val="en-US" w:eastAsia="ru-RU"/>
        </w:rPr>
        <w:t>public</w:t>
      </w:r>
      <w:proofErr w:type="gramEnd"/>
      <w:r w:rsidRPr="00DC1CDC">
        <w:rPr>
          <w:rFonts w:ascii="Courier New" w:hAnsi="Courier New" w:cs="Courier New"/>
          <w:b/>
          <w:bCs/>
          <w:color w:val="000000"/>
          <w:sz w:val="20"/>
          <w:szCs w:val="20"/>
          <w:lang w:val="en-US" w:eastAsia="ru-RU"/>
        </w:rPr>
        <w:t xml:space="preserve"> static class </w:t>
      </w:r>
      <w:proofErr w:type="spellStart"/>
      <w:r w:rsidRPr="00DC1CDC">
        <w:rPr>
          <w:rFonts w:ascii="Courier New" w:hAnsi="Courier New" w:cs="Courier New"/>
          <w:color w:val="000000"/>
          <w:sz w:val="20"/>
          <w:szCs w:val="20"/>
          <w:lang w:val="en-US" w:eastAsia="ru-RU"/>
        </w:rPr>
        <w:t>DbExtensions</w:t>
      </w:r>
      <w:proofErr w:type="spellEnd"/>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w:t>
      </w: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sidRPr="0052424F">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 xml:space="preserve">// </w:t>
      </w:r>
      <w:r w:rsidR="0052424F">
        <w:rPr>
          <w:rFonts w:ascii="Courier New" w:hAnsi="Courier New" w:cs="Courier New"/>
          <w:i/>
          <w:iCs/>
          <w:color w:val="005600"/>
          <w:sz w:val="20"/>
          <w:szCs w:val="20"/>
          <w:lang w:val="en-US" w:eastAsia="ru-RU"/>
        </w:rPr>
        <w:t>Internal class for</w:t>
      </w:r>
      <w:r w:rsidR="0052424F" w:rsidRPr="0052424F">
        <w:rPr>
          <w:rFonts w:ascii="Courier New" w:hAnsi="Courier New" w:cs="Courier New"/>
          <w:i/>
          <w:iCs/>
          <w:color w:val="005600"/>
          <w:sz w:val="20"/>
          <w:szCs w:val="20"/>
          <w:lang w:val="en-US" w:eastAsia="ru-RU"/>
        </w:rPr>
        <w:t xml:space="preserve"> map generator values to it</w:t>
      </w:r>
    </w:p>
    <w:p w:rsidR="001569FA" w:rsidRPr="001569FA" w:rsidRDefault="001569FA" w:rsidP="001569FA">
      <w:pPr>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1569FA">
        <w:rPr>
          <w:rFonts w:ascii="Courier New" w:hAnsi="Courier New" w:cs="Courier New"/>
          <w:b/>
          <w:bCs/>
          <w:color w:val="000000"/>
          <w:sz w:val="20"/>
          <w:szCs w:val="20"/>
          <w:lang w:val="en-US" w:eastAsia="ru-RU"/>
        </w:rPr>
        <w:t>private</w:t>
      </w:r>
      <w:proofErr w:type="gramEnd"/>
      <w:r w:rsidRPr="001569FA">
        <w:rPr>
          <w:rFonts w:ascii="Courier New" w:hAnsi="Courier New" w:cs="Courier New"/>
          <w:b/>
          <w:bCs/>
          <w:color w:val="000000"/>
          <w:sz w:val="20"/>
          <w:szCs w:val="20"/>
          <w:lang w:val="en-US" w:eastAsia="ru-RU"/>
        </w:rPr>
        <w:t xml:space="preserve"> class </w:t>
      </w:r>
      <w:proofErr w:type="spellStart"/>
      <w:r w:rsidRPr="001569FA">
        <w:rPr>
          <w:rFonts w:ascii="Courier New" w:hAnsi="Courier New" w:cs="Courier New"/>
          <w:color w:val="000000"/>
          <w:sz w:val="20"/>
          <w:szCs w:val="20"/>
          <w:lang w:val="en-US" w:eastAsia="ru-RU"/>
        </w:rPr>
        <w:t>IdResult</w:t>
      </w:r>
      <w:proofErr w:type="spellEnd"/>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1569FA">
        <w:rPr>
          <w:rFonts w:ascii="Courier New" w:hAnsi="Courier New" w:cs="Courier New"/>
          <w:b/>
          <w:bCs/>
          <w:color w:val="000000"/>
          <w:sz w:val="20"/>
          <w:szCs w:val="20"/>
          <w:lang w:val="en-US" w:eastAsia="ru-RU"/>
        </w:rPr>
        <w:t>public</w:t>
      </w:r>
      <w:proofErr w:type="gramEnd"/>
      <w:r w:rsidRPr="001569FA">
        <w:rPr>
          <w:rFonts w:ascii="Courier New" w:hAnsi="Courier New" w:cs="Courier New"/>
          <w:b/>
          <w:bCs/>
          <w:color w:val="000000"/>
          <w:sz w:val="20"/>
          <w:szCs w:val="20"/>
          <w:lang w:val="en-US" w:eastAsia="ru-RU"/>
        </w:rPr>
        <w:t xml:space="preserve"> </w:t>
      </w:r>
      <w:proofErr w:type="spellStart"/>
      <w:r w:rsidRPr="001569FA">
        <w:rPr>
          <w:rFonts w:ascii="Courier New" w:hAnsi="Courier New" w:cs="Courier New"/>
          <w:b/>
          <w:bCs/>
          <w:color w:val="000000"/>
          <w:sz w:val="20"/>
          <w:szCs w:val="20"/>
          <w:lang w:val="en-US" w:eastAsia="ru-RU"/>
        </w:rPr>
        <w:t>int</w:t>
      </w:r>
      <w:proofErr w:type="spellEnd"/>
      <w:r w:rsidRPr="001569FA">
        <w:rPr>
          <w:rFonts w:ascii="Courier New" w:hAnsi="Courier New" w:cs="Courier New"/>
          <w:b/>
          <w:bCs/>
          <w:color w:val="000000"/>
          <w:sz w:val="20"/>
          <w:szCs w:val="20"/>
          <w:lang w:val="en-US" w:eastAsia="ru-RU"/>
        </w:rPr>
        <w:t xml:space="preserve"> </w:t>
      </w:r>
      <w:r w:rsidRPr="001569FA">
        <w:rPr>
          <w:rFonts w:ascii="Courier New" w:hAnsi="Courier New" w:cs="Courier New"/>
          <w:color w:val="000000"/>
          <w:sz w:val="20"/>
          <w:szCs w:val="20"/>
          <w:lang w:val="en-US" w:eastAsia="ru-RU"/>
        </w:rPr>
        <w:t xml:space="preserve">Id { </w:t>
      </w:r>
      <w:r w:rsidRPr="001569FA">
        <w:rPr>
          <w:rFonts w:ascii="Courier New" w:hAnsi="Courier New" w:cs="Courier New"/>
          <w:b/>
          <w:bCs/>
          <w:color w:val="000000"/>
          <w:sz w:val="20"/>
          <w:szCs w:val="20"/>
          <w:lang w:val="en-US" w:eastAsia="ru-RU"/>
        </w:rPr>
        <w:t>get</w:t>
      </w:r>
      <w:r w:rsidRPr="001569FA">
        <w:rPr>
          <w:rFonts w:ascii="Courier New" w:hAnsi="Courier New" w:cs="Courier New"/>
          <w:color w:val="000000"/>
          <w:sz w:val="20"/>
          <w:szCs w:val="20"/>
          <w:lang w:val="en-US" w:eastAsia="ru-RU"/>
        </w:rPr>
        <w:t xml:space="preserve">; </w:t>
      </w:r>
      <w:r w:rsidRPr="001569FA">
        <w:rPr>
          <w:rFonts w:ascii="Courier New" w:hAnsi="Courier New" w:cs="Courier New"/>
          <w:b/>
          <w:bCs/>
          <w:color w:val="000000"/>
          <w:sz w:val="20"/>
          <w:szCs w:val="20"/>
          <w:lang w:val="en-US" w:eastAsia="ru-RU"/>
        </w:rPr>
        <w:t>set</w:t>
      </w:r>
      <w:r w:rsidRPr="001569FA">
        <w:rPr>
          <w:rFonts w:ascii="Courier New" w:hAnsi="Courier New" w:cs="Courier New"/>
          <w:color w:val="000000"/>
          <w:sz w:val="20"/>
          <w:szCs w:val="20"/>
          <w:lang w:val="en-US" w:eastAsia="ru-RU"/>
        </w:rPr>
        <w:t>; }</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569FA">
        <w:rPr>
          <w:rFonts w:ascii="Courier New" w:hAnsi="Courier New" w:cs="Courier New"/>
          <w:i/>
          <w:iCs/>
          <w:color w:val="005600"/>
          <w:sz w:val="20"/>
          <w:szCs w:val="20"/>
          <w:lang w:val="en-US" w:eastAsia="ru-RU"/>
        </w:rPr>
        <w:t xml:space="preserve">// </w:t>
      </w:r>
      <w:r w:rsidR="0052424F">
        <w:rPr>
          <w:rFonts w:ascii="Courier New" w:hAnsi="Courier New" w:cs="Courier New"/>
          <w:i/>
          <w:iCs/>
          <w:color w:val="005600"/>
          <w:sz w:val="20"/>
          <w:szCs w:val="20"/>
          <w:lang w:val="en-US" w:eastAsia="ru-RU"/>
        </w:rPr>
        <w:t>Cast</w:t>
      </w:r>
      <w:r w:rsidRPr="001569FA">
        <w:rPr>
          <w:rFonts w:ascii="Courier New" w:hAnsi="Courier New" w:cs="Courier New"/>
          <w:i/>
          <w:iCs/>
          <w:color w:val="005600"/>
          <w:sz w:val="20"/>
          <w:szCs w:val="20"/>
          <w:lang w:val="en-US" w:eastAsia="ru-RU"/>
        </w:rPr>
        <w:t xml:space="preserve"> </w:t>
      </w:r>
      <w:proofErr w:type="spellStart"/>
      <w:r w:rsidRPr="001569FA">
        <w:rPr>
          <w:rFonts w:ascii="Courier New" w:hAnsi="Courier New" w:cs="Courier New"/>
          <w:i/>
          <w:iCs/>
          <w:color w:val="005600"/>
          <w:sz w:val="20"/>
          <w:szCs w:val="20"/>
          <w:lang w:val="en-US" w:eastAsia="ru-RU"/>
        </w:rPr>
        <w:t>IQueryable</w:t>
      </w:r>
      <w:proofErr w:type="spellEnd"/>
      <w:r w:rsidRPr="001569FA">
        <w:rPr>
          <w:rFonts w:ascii="Courier New" w:hAnsi="Courier New" w:cs="Courier New"/>
          <w:i/>
          <w:iCs/>
          <w:color w:val="005600"/>
          <w:sz w:val="20"/>
          <w:szCs w:val="20"/>
          <w:lang w:val="en-US" w:eastAsia="ru-RU"/>
        </w:rPr>
        <w:t xml:space="preserve"> </w:t>
      </w:r>
      <w:r w:rsidR="0052424F">
        <w:rPr>
          <w:rFonts w:ascii="Courier New" w:hAnsi="Courier New" w:cs="Courier New"/>
          <w:i/>
          <w:iCs/>
          <w:color w:val="005600"/>
          <w:sz w:val="20"/>
          <w:szCs w:val="20"/>
          <w:lang w:val="en-US" w:eastAsia="ru-RU"/>
        </w:rPr>
        <w:t>to</w:t>
      </w:r>
      <w:r w:rsidRPr="001569FA">
        <w:rPr>
          <w:rFonts w:ascii="Courier New" w:hAnsi="Courier New" w:cs="Courier New"/>
          <w:i/>
          <w:iCs/>
          <w:color w:val="005600"/>
          <w:sz w:val="20"/>
          <w:szCs w:val="20"/>
          <w:lang w:val="en-US" w:eastAsia="ru-RU"/>
        </w:rPr>
        <w:t xml:space="preserve"> </w:t>
      </w:r>
      <w:proofErr w:type="spellStart"/>
      <w:r w:rsidRPr="001569FA">
        <w:rPr>
          <w:rFonts w:ascii="Courier New" w:hAnsi="Courier New" w:cs="Courier New"/>
          <w:i/>
          <w:iCs/>
          <w:color w:val="005600"/>
          <w:sz w:val="20"/>
          <w:szCs w:val="20"/>
          <w:lang w:val="en-US" w:eastAsia="ru-RU"/>
        </w:rPr>
        <w:t>BindingList</w:t>
      </w:r>
      <w:proofErr w:type="spellEnd"/>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1569FA">
        <w:rPr>
          <w:rFonts w:ascii="Courier New" w:hAnsi="Courier New" w:cs="Courier New"/>
          <w:b/>
          <w:bCs/>
          <w:color w:val="000000"/>
          <w:sz w:val="20"/>
          <w:szCs w:val="20"/>
          <w:lang w:val="en-US" w:eastAsia="ru-RU"/>
        </w:rPr>
        <w:t>public</w:t>
      </w:r>
      <w:proofErr w:type="gramEnd"/>
      <w:r w:rsidRPr="001569FA">
        <w:rPr>
          <w:rFonts w:ascii="Courier New" w:hAnsi="Courier New" w:cs="Courier New"/>
          <w:b/>
          <w:bCs/>
          <w:color w:val="000000"/>
          <w:sz w:val="20"/>
          <w:szCs w:val="20"/>
          <w:lang w:val="en-US" w:eastAsia="ru-RU"/>
        </w:rPr>
        <w:t xml:space="preserve"> static </w:t>
      </w:r>
      <w:proofErr w:type="spellStart"/>
      <w:r w:rsidRPr="001569FA">
        <w:rPr>
          <w:rFonts w:ascii="Courier New" w:hAnsi="Courier New" w:cs="Courier New"/>
          <w:color w:val="000000"/>
          <w:sz w:val="20"/>
          <w:szCs w:val="20"/>
          <w:lang w:val="en-US" w:eastAsia="ru-RU"/>
        </w:rPr>
        <w:t>BindingList</w:t>
      </w:r>
      <w:proofErr w:type="spellEnd"/>
      <w:r w:rsidRPr="001569FA">
        <w:rPr>
          <w:rFonts w:ascii="Courier New" w:hAnsi="Courier New" w:cs="Courier New"/>
          <w:color w:val="000000"/>
          <w:sz w:val="20"/>
          <w:szCs w:val="20"/>
          <w:lang w:val="en-US" w:eastAsia="ru-RU"/>
        </w:rPr>
        <w:t xml:space="preserve">&lt;T&gt; </w:t>
      </w:r>
      <w:proofErr w:type="spellStart"/>
      <w:r w:rsidRPr="001569FA">
        <w:rPr>
          <w:rFonts w:ascii="Courier New" w:hAnsi="Courier New" w:cs="Courier New"/>
          <w:color w:val="000000"/>
          <w:sz w:val="20"/>
          <w:szCs w:val="20"/>
          <w:lang w:val="en-US" w:eastAsia="ru-RU"/>
        </w:rPr>
        <w:t>ToBindingList</w:t>
      </w:r>
      <w:proofErr w:type="spellEnd"/>
      <w:r w:rsidRPr="001569FA">
        <w:rPr>
          <w:rFonts w:ascii="Courier New" w:hAnsi="Courier New" w:cs="Courier New"/>
          <w:color w:val="000000"/>
          <w:sz w:val="20"/>
          <w:szCs w:val="20"/>
          <w:lang w:val="en-US" w:eastAsia="ru-RU"/>
        </w:rPr>
        <w:t>&lt;T&gt;</w:t>
      </w:r>
    </w:p>
    <w:p w:rsidR="001569FA" w:rsidRPr="001569FA" w:rsidRDefault="001569FA" w:rsidP="001569F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roofErr w:type="gramStart"/>
      <w:r w:rsidRPr="001569FA">
        <w:rPr>
          <w:rFonts w:ascii="Courier New" w:hAnsi="Courier New" w:cs="Courier New"/>
          <w:b/>
          <w:bCs/>
          <w:color w:val="000000"/>
          <w:sz w:val="20"/>
          <w:szCs w:val="20"/>
          <w:lang w:val="en-US" w:eastAsia="ru-RU"/>
        </w:rPr>
        <w:t>this</w:t>
      </w:r>
      <w:proofErr w:type="gramEnd"/>
      <w:r w:rsidRPr="001569FA">
        <w:rPr>
          <w:rFonts w:ascii="Courier New" w:hAnsi="Courier New" w:cs="Courier New"/>
          <w:b/>
          <w:bCs/>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IQueryable</w:t>
      </w:r>
      <w:proofErr w:type="spellEnd"/>
      <w:r w:rsidRPr="001569FA">
        <w:rPr>
          <w:rFonts w:ascii="Courier New" w:hAnsi="Courier New" w:cs="Courier New"/>
          <w:color w:val="000000"/>
          <w:sz w:val="20"/>
          <w:szCs w:val="20"/>
          <w:lang w:val="en-US" w:eastAsia="ru-RU"/>
        </w:rPr>
        <w:t xml:space="preserve">&lt;T&gt; source) </w:t>
      </w:r>
      <w:r w:rsidRPr="001569FA">
        <w:rPr>
          <w:rFonts w:ascii="Courier New" w:hAnsi="Courier New" w:cs="Courier New"/>
          <w:b/>
          <w:bCs/>
          <w:color w:val="000000"/>
          <w:sz w:val="20"/>
          <w:szCs w:val="20"/>
          <w:lang w:val="en-US" w:eastAsia="ru-RU"/>
        </w:rPr>
        <w:t xml:space="preserve">where </w:t>
      </w:r>
      <w:r w:rsidRPr="001569FA">
        <w:rPr>
          <w:rFonts w:ascii="Courier New" w:hAnsi="Courier New" w:cs="Courier New"/>
          <w:color w:val="000000"/>
          <w:sz w:val="20"/>
          <w:szCs w:val="20"/>
          <w:lang w:val="en-US" w:eastAsia="ru-RU"/>
        </w:rPr>
        <w:t xml:space="preserve">T : </w:t>
      </w:r>
      <w:r w:rsidRPr="001569FA">
        <w:rPr>
          <w:rFonts w:ascii="Courier New" w:hAnsi="Courier New" w:cs="Courier New"/>
          <w:b/>
          <w:bCs/>
          <w:color w:val="000000"/>
          <w:sz w:val="20"/>
          <w:szCs w:val="20"/>
          <w:lang w:val="en-US" w:eastAsia="ru-RU"/>
        </w:rPr>
        <w:t>class</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1569FA">
        <w:rPr>
          <w:rFonts w:ascii="Courier New" w:hAnsi="Courier New" w:cs="Courier New"/>
          <w:b/>
          <w:bCs/>
          <w:color w:val="000000"/>
          <w:sz w:val="20"/>
          <w:szCs w:val="20"/>
          <w:lang w:val="en-US" w:eastAsia="ru-RU"/>
        </w:rPr>
        <w:t>return</w:t>
      </w:r>
      <w:proofErr w:type="gramEnd"/>
      <w:r w:rsidRPr="001569FA">
        <w:rPr>
          <w:rFonts w:ascii="Courier New" w:hAnsi="Courier New" w:cs="Courier New"/>
          <w:b/>
          <w:bCs/>
          <w:color w:val="000000"/>
          <w:sz w:val="20"/>
          <w:szCs w:val="20"/>
          <w:lang w:val="en-US" w:eastAsia="ru-RU"/>
        </w:rPr>
        <w:t xml:space="preserve"> </w:t>
      </w:r>
      <w:r w:rsidRPr="001569FA">
        <w:rPr>
          <w:rFonts w:ascii="Courier New" w:hAnsi="Courier New" w:cs="Courier New"/>
          <w:color w:val="000000"/>
          <w:sz w:val="20"/>
          <w:szCs w:val="20"/>
          <w:lang w:val="en-US" w:eastAsia="ru-RU"/>
        </w:rPr>
        <w:t>(</w:t>
      </w:r>
      <w:r w:rsidRPr="001569FA">
        <w:rPr>
          <w:rFonts w:ascii="Courier New" w:hAnsi="Courier New" w:cs="Courier New"/>
          <w:b/>
          <w:bCs/>
          <w:color w:val="000000"/>
          <w:sz w:val="20"/>
          <w:szCs w:val="20"/>
          <w:lang w:val="en-US" w:eastAsia="ru-RU"/>
        </w:rPr>
        <w:t xml:space="preserve">new </w:t>
      </w:r>
      <w:proofErr w:type="spellStart"/>
      <w:r w:rsidRPr="001569FA">
        <w:rPr>
          <w:rFonts w:ascii="Courier New" w:hAnsi="Courier New" w:cs="Courier New"/>
          <w:color w:val="000000"/>
          <w:sz w:val="20"/>
          <w:szCs w:val="20"/>
          <w:lang w:val="en-US" w:eastAsia="ru-RU"/>
        </w:rPr>
        <w:t>ObservableCollection</w:t>
      </w:r>
      <w:proofErr w:type="spellEnd"/>
      <w:r w:rsidRPr="001569FA">
        <w:rPr>
          <w:rFonts w:ascii="Courier New" w:hAnsi="Courier New" w:cs="Courier New"/>
          <w:color w:val="000000"/>
          <w:sz w:val="20"/>
          <w:szCs w:val="20"/>
          <w:lang w:val="en-US" w:eastAsia="ru-RU"/>
        </w:rPr>
        <w:t>&lt;T&gt;(source)).</w:t>
      </w:r>
      <w:proofErr w:type="spellStart"/>
      <w:r w:rsidRPr="001569FA">
        <w:rPr>
          <w:rFonts w:ascii="Courier New" w:hAnsi="Courier New" w:cs="Courier New"/>
          <w:color w:val="000000"/>
          <w:sz w:val="20"/>
          <w:szCs w:val="20"/>
          <w:lang w:val="en-US" w:eastAsia="ru-RU"/>
        </w:rPr>
        <w:t>ToBindingList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569FA">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Get the next value of the sequence</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1569FA">
        <w:rPr>
          <w:rFonts w:ascii="Courier New" w:hAnsi="Courier New" w:cs="Courier New"/>
          <w:b/>
          <w:bCs/>
          <w:color w:val="000000"/>
          <w:sz w:val="20"/>
          <w:szCs w:val="20"/>
          <w:lang w:val="en-US" w:eastAsia="ru-RU"/>
        </w:rPr>
        <w:t>public</w:t>
      </w:r>
      <w:proofErr w:type="gramEnd"/>
      <w:r w:rsidRPr="001569FA">
        <w:rPr>
          <w:rFonts w:ascii="Courier New" w:hAnsi="Courier New" w:cs="Courier New"/>
          <w:b/>
          <w:bCs/>
          <w:color w:val="000000"/>
          <w:sz w:val="20"/>
          <w:szCs w:val="20"/>
          <w:lang w:val="en-US" w:eastAsia="ru-RU"/>
        </w:rPr>
        <w:t xml:space="preserve"> static </w:t>
      </w:r>
      <w:proofErr w:type="spellStart"/>
      <w:r w:rsidRPr="001569FA">
        <w:rPr>
          <w:rFonts w:ascii="Courier New" w:hAnsi="Courier New" w:cs="Courier New"/>
          <w:b/>
          <w:bCs/>
          <w:color w:val="000000"/>
          <w:sz w:val="20"/>
          <w:szCs w:val="20"/>
          <w:lang w:val="en-US" w:eastAsia="ru-RU"/>
        </w:rPr>
        <w:t>int</w:t>
      </w:r>
      <w:proofErr w:type="spellEnd"/>
      <w:r w:rsidRPr="001569FA">
        <w:rPr>
          <w:rFonts w:ascii="Courier New" w:hAnsi="Courier New" w:cs="Courier New"/>
          <w:b/>
          <w:bCs/>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NextValueFor</w:t>
      </w:r>
      <w:proofErr w:type="spellEnd"/>
      <w:r w:rsidRPr="001569FA">
        <w:rPr>
          <w:rFonts w:ascii="Courier New" w:hAnsi="Courier New" w:cs="Courier New"/>
          <w:color w:val="000000"/>
          <w:sz w:val="20"/>
          <w:szCs w:val="20"/>
          <w:lang w:val="en-US" w:eastAsia="ru-RU"/>
        </w:rPr>
        <w:t>(</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DbModel</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string </w:t>
      </w:r>
      <w:proofErr w:type="spellStart"/>
      <w:r w:rsidRPr="001569FA">
        <w:rPr>
          <w:rFonts w:ascii="Courier New" w:hAnsi="Courier New" w:cs="Courier New"/>
          <w:color w:val="000000"/>
          <w:sz w:val="20"/>
          <w:szCs w:val="20"/>
          <w:lang w:val="en-US" w:eastAsia="ru-RU"/>
        </w:rPr>
        <w:t>genName</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1569FA">
        <w:rPr>
          <w:rFonts w:ascii="Courier New" w:hAnsi="Courier New" w:cs="Courier New"/>
          <w:b/>
          <w:bCs/>
          <w:color w:val="000000"/>
          <w:sz w:val="20"/>
          <w:szCs w:val="20"/>
          <w:lang w:val="en-US" w:eastAsia="ru-RU"/>
        </w:rPr>
        <w:t>string</w:t>
      </w:r>
      <w:proofErr w:type="gramEnd"/>
      <w:r w:rsidRPr="001569FA">
        <w:rPr>
          <w:rFonts w:ascii="Courier New" w:hAnsi="Courier New" w:cs="Courier New"/>
          <w:b/>
          <w:bCs/>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sql</w:t>
      </w:r>
      <w:proofErr w:type="spellEnd"/>
      <w:r w:rsidRPr="001569FA">
        <w:rPr>
          <w:rFonts w:ascii="Courier New" w:hAnsi="Courier New" w:cs="Courier New"/>
          <w:color w:val="000000"/>
          <w:sz w:val="20"/>
          <w:szCs w:val="20"/>
          <w:lang w:val="en-US" w:eastAsia="ru-RU"/>
        </w:rPr>
        <w:t xml:space="preserve"> = </w:t>
      </w:r>
      <w:proofErr w:type="spellStart"/>
      <w:r w:rsidRPr="001569FA">
        <w:rPr>
          <w:rFonts w:ascii="Courier New" w:hAnsi="Courier New" w:cs="Courier New"/>
          <w:color w:val="000000"/>
          <w:sz w:val="20"/>
          <w:szCs w:val="20"/>
          <w:lang w:val="en-US" w:eastAsia="ru-RU"/>
        </w:rPr>
        <w:t>String.Format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66"/>
          <w:sz w:val="20"/>
          <w:szCs w:val="20"/>
          <w:lang w:val="en-US" w:eastAsia="ru-RU"/>
        </w:rPr>
        <w:t xml:space="preserve">          </w:t>
      </w:r>
      <w:r w:rsidRPr="001569FA">
        <w:rPr>
          <w:rFonts w:ascii="Courier New" w:hAnsi="Courier New" w:cs="Courier New"/>
          <w:color w:val="000066"/>
          <w:sz w:val="20"/>
          <w:szCs w:val="20"/>
          <w:lang w:val="en-US" w:eastAsia="ru-RU"/>
        </w:rPr>
        <w:t>"SELECT NEXT VALUE FOR {0} AS Id FROM RDB$DATABASE"</w:t>
      </w:r>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genName</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1569FA">
        <w:rPr>
          <w:rFonts w:ascii="Courier New" w:hAnsi="Courier New" w:cs="Courier New"/>
          <w:b/>
          <w:bCs/>
          <w:color w:val="000000"/>
          <w:sz w:val="20"/>
          <w:szCs w:val="20"/>
          <w:lang w:val="en-US" w:eastAsia="ru-RU"/>
        </w:rPr>
        <w:t>return</w:t>
      </w:r>
      <w:proofErr w:type="gramEnd"/>
      <w:r w:rsidRPr="001569FA">
        <w:rPr>
          <w:rFonts w:ascii="Courier New" w:hAnsi="Courier New" w:cs="Courier New"/>
          <w:b/>
          <w:bCs/>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dbContext.Database.SqlQuery</w:t>
      </w:r>
      <w:proofErr w:type="spellEnd"/>
      <w:r w:rsidRPr="001569FA">
        <w:rPr>
          <w:rFonts w:ascii="Courier New" w:hAnsi="Courier New" w:cs="Courier New"/>
          <w:color w:val="000000"/>
          <w:sz w:val="20"/>
          <w:szCs w:val="20"/>
          <w:lang w:val="en-US" w:eastAsia="ru-RU"/>
        </w:rPr>
        <w:t>&lt;</w:t>
      </w:r>
      <w:proofErr w:type="spellStart"/>
      <w:r w:rsidRPr="001569FA">
        <w:rPr>
          <w:rFonts w:ascii="Courier New" w:hAnsi="Courier New" w:cs="Courier New"/>
          <w:color w:val="000000"/>
          <w:sz w:val="20"/>
          <w:szCs w:val="20"/>
          <w:lang w:val="en-US" w:eastAsia="ru-RU"/>
        </w:rPr>
        <w:t>IdResult</w:t>
      </w:r>
      <w:proofErr w:type="spellEnd"/>
      <w:r w:rsidRPr="001569FA">
        <w:rPr>
          <w:rFonts w:ascii="Courier New" w:hAnsi="Courier New" w:cs="Courier New"/>
          <w:color w:val="000000"/>
          <w:sz w:val="20"/>
          <w:szCs w:val="20"/>
          <w:lang w:val="en-US" w:eastAsia="ru-RU"/>
        </w:rPr>
        <w:t>&gt;(</w:t>
      </w:r>
      <w:proofErr w:type="spellStart"/>
      <w:r w:rsidRPr="001569FA">
        <w:rPr>
          <w:rFonts w:ascii="Courier New" w:hAnsi="Courier New" w:cs="Courier New"/>
          <w:color w:val="000000"/>
          <w:sz w:val="20"/>
          <w:szCs w:val="20"/>
          <w:lang w:val="en-US" w:eastAsia="ru-RU"/>
        </w:rPr>
        <w:t>sql</w:t>
      </w:r>
      <w:proofErr w:type="spellEnd"/>
      <w:r w:rsidRPr="001569FA">
        <w:rPr>
          <w:rFonts w:ascii="Courier New" w:hAnsi="Courier New" w:cs="Courier New"/>
          <w:color w:val="000000"/>
          <w:sz w:val="20"/>
          <w:szCs w:val="20"/>
          <w:lang w:val="en-US" w:eastAsia="ru-RU"/>
        </w:rPr>
        <w:t>).First().Id;</w:t>
      </w:r>
    </w:p>
    <w:p w:rsidR="001569FA" w:rsidRPr="005F6CA2"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sidRPr="0052424F">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 xml:space="preserve">// </w:t>
      </w:r>
      <w:proofErr w:type="gramStart"/>
      <w:r w:rsidR="0052424F" w:rsidRPr="0052424F">
        <w:rPr>
          <w:rFonts w:ascii="Courier New" w:hAnsi="Courier New" w:cs="Courier New"/>
          <w:i/>
          <w:iCs/>
          <w:color w:val="005600"/>
          <w:sz w:val="20"/>
          <w:szCs w:val="20"/>
          <w:lang w:val="en-US" w:eastAsia="ru-RU"/>
        </w:rPr>
        <w:t>Disconnect</w:t>
      </w:r>
      <w:proofErr w:type="gramEnd"/>
      <w:r w:rsidR="0052424F" w:rsidRPr="0052424F">
        <w:rPr>
          <w:rFonts w:ascii="Courier New" w:hAnsi="Courier New" w:cs="Courier New"/>
          <w:i/>
          <w:iCs/>
          <w:color w:val="005600"/>
          <w:sz w:val="20"/>
          <w:szCs w:val="20"/>
          <w:lang w:val="en-US" w:eastAsia="ru-RU"/>
        </w:rPr>
        <w:t xml:space="preserve"> all objects from the </w:t>
      </w:r>
      <w:proofErr w:type="spellStart"/>
      <w:r w:rsidR="0052424F" w:rsidRPr="0052424F">
        <w:rPr>
          <w:rFonts w:ascii="Courier New" w:hAnsi="Courier New" w:cs="Courier New"/>
          <w:i/>
          <w:iCs/>
          <w:color w:val="005600"/>
          <w:sz w:val="20"/>
          <w:szCs w:val="20"/>
          <w:lang w:val="en-US" w:eastAsia="ru-RU"/>
        </w:rPr>
        <w:t>DbSet</w:t>
      </w:r>
      <w:proofErr w:type="spellEnd"/>
      <w:r w:rsidR="0052424F" w:rsidRPr="0052424F">
        <w:rPr>
          <w:rFonts w:ascii="Courier New" w:hAnsi="Courier New" w:cs="Courier New"/>
          <w:i/>
          <w:iCs/>
          <w:color w:val="005600"/>
          <w:sz w:val="20"/>
          <w:szCs w:val="20"/>
          <w:lang w:val="en-US" w:eastAsia="ru-RU"/>
        </w:rPr>
        <w:t xml:space="preserve"> collection from the context</w:t>
      </w: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569FA">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Useful for updating the cache</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1569FA">
        <w:rPr>
          <w:rFonts w:ascii="Courier New" w:hAnsi="Courier New" w:cs="Courier New"/>
          <w:b/>
          <w:bCs/>
          <w:color w:val="000000"/>
          <w:sz w:val="20"/>
          <w:szCs w:val="20"/>
          <w:lang w:val="en-US" w:eastAsia="ru-RU"/>
        </w:rPr>
        <w:t>public</w:t>
      </w:r>
      <w:proofErr w:type="gramEnd"/>
      <w:r w:rsidRPr="001569FA">
        <w:rPr>
          <w:rFonts w:ascii="Courier New" w:hAnsi="Courier New" w:cs="Courier New"/>
          <w:b/>
          <w:bCs/>
          <w:color w:val="000000"/>
          <w:sz w:val="20"/>
          <w:szCs w:val="20"/>
          <w:lang w:val="en-US" w:eastAsia="ru-RU"/>
        </w:rPr>
        <w:t xml:space="preserve"> static void </w:t>
      </w:r>
      <w:proofErr w:type="spellStart"/>
      <w:r w:rsidRPr="001569FA">
        <w:rPr>
          <w:rFonts w:ascii="Courier New" w:hAnsi="Courier New" w:cs="Courier New"/>
          <w:color w:val="000000"/>
          <w:sz w:val="20"/>
          <w:szCs w:val="20"/>
          <w:lang w:val="en-US" w:eastAsia="ru-RU"/>
        </w:rPr>
        <w:t>DetachAll</w:t>
      </w:r>
      <w:proofErr w:type="spellEnd"/>
      <w:r w:rsidRPr="001569FA">
        <w:rPr>
          <w:rFonts w:ascii="Courier New" w:hAnsi="Courier New" w:cs="Courier New"/>
          <w:color w:val="000000"/>
          <w:sz w:val="20"/>
          <w:szCs w:val="20"/>
          <w:lang w:val="en-US" w:eastAsia="ru-RU"/>
        </w:rPr>
        <w:t>&lt;T&gt;(</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DbModel</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DbSet</w:t>
      </w:r>
      <w:proofErr w:type="spellEnd"/>
      <w:r w:rsidRPr="001569FA">
        <w:rPr>
          <w:rFonts w:ascii="Courier New" w:hAnsi="Courier New" w:cs="Courier New"/>
          <w:color w:val="000000"/>
          <w:sz w:val="20"/>
          <w:szCs w:val="20"/>
          <w:lang w:val="en-US" w:eastAsia="ru-RU"/>
        </w:rPr>
        <w:t xml:space="preserve">&lt;T&gt; </w:t>
      </w:r>
      <w:proofErr w:type="spellStart"/>
      <w:r w:rsidRPr="001569FA">
        <w:rPr>
          <w:rFonts w:ascii="Courier New" w:hAnsi="Courier New" w:cs="Courier New"/>
          <w:color w:val="000000"/>
          <w:sz w:val="20"/>
          <w:szCs w:val="20"/>
          <w:lang w:val="en-US" w:eastAsia="ru-RU"/>
        </w:rPr>
        <w:t>dbSet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1569FA">
        <w:rPr>
          <w:rFonts w:ascii="Courier New" w:hAnsi="Courier New" w:cs="Courier New"/>
          <w:b/>
          <w:bCs/>
          <w:color w:val="000000"/>
          <w:sz w:val="20"/>
          <w:szCs w:val="20"/>
          <w:lang w:val="en-US" w:eastAsia="ru-RU"/>
        </w:rPr>
        <w:t>where</w:t>
      </w:r>
      <w:proofErr w:type="gramEnd"/>
      <w:r w:rsidRPr="001569FA">
        <w:rPr>
          <w:rFonts w:ascii="Courier New" w:hAnsi="Courier New" w:cs="Courier New"/>
          <w:b/>
          <w:bCs/>
          <w:color w:val="000000"/>
          <w:sz w:val="20"/>
          <w:szCs w:val="20"/>
          <w:lang w:val="en-US" w:eastAsia="ru-RU"/>
        </w:rPr>
        <w:t xml:space="preserve"> </w:t>
      </w:r>
      <w:r w:rsidRPr="001569FA">
        <w:rPr>
          <w:rFonts w:ascii="Courier New" w:hAnsi="Courier New" w:cs="Courier New"/>
          <w:color w:val="000000"/>
          <w:sz w:val="20"/>
          <w:szCs w:val="20"/>
          <w:lang w:val="en-US" w:eastAsia="ru-RU"/>
        </w:rPr>
        <w:t xml:space="preserve">T : </w:t>
      </w:r>
      <w:r w:rsidRPr="001569FA">
        <w:rPr>
          <w:rFonts w:ascii="Courier New" w:hAnsi="Courier New" w:cs="Courier New"/>
          <w:b/>
          <w:bCs/>
          <w:color w:val="000000"/>
          <w:sz w:val="20"/>
          <w:szCs w:val="20"/>
          <w:lang w:val="en-US" w:eastAsia="ru-RU"/>
        </w:rPr>
        <w:t>class</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proofErr w:type="gramStart"/>
      <w:r w:rsidRPr="001569FA">
        <w:rPr>
          <w:rFonts w:ascii="Courier New" w:hAnsi="Courier New" w:cs="Courier New"/>
          <w:b/>
          <w:bCs/>
          <w:color w:val="000000"/>
          <w:sz w:val="20"/>
          <w:szCs w:val="20"/>
          <w:lang w:val="en-US" w:eastAsia="ru-RU"/>
        </w:rPr>
        <w:t>foreach</w:t>
      </w:r>
      <w:proofErr w:type="spellEnd"/>
      <w:proofErr w:type="gramEnd"/>
      <w:r w:rsidRPr="001569FA">
        <w:rPr>
          <w:rFonts w:ascii="Courier New" w:hAnsi="Courier New" w:cs="Courier New"/>
          <w:b/>
          <w:bCs/>
          <w:color w:val="000000"/>
          <w:sz w:val="20"/>
          <w:szCs w:val="20"/>
          <w:lang w:val="en-US" w:eastAsia="ru-RU"/>
        </w:rPr>
        <w:t xml:space="preserve"> </w:t>
      </w:r>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var</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obj</w:t>
      </w:r>
      <w:proofErr w:type="spellEnd"/>
      <w:r w:rsidRPr="001569FA">
        <w:rPr>
          <w:rFonts w:ascii="Courier New" w:hAnsi="Courier New" w:cs="Courier New"/>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in </w:t>
      </w:r>
      <w:proofErr w:type="spellStart"/>
      <w:r w:rsidRPr="001569FA">
        <w:rPr>
          <w:rFonts w:ascii="Courier New" w:hAnsi="Courier New" w:cs="Courier New"/>
          <w:color w:val="000000"/>
          <w:sz w:val="20"/>
          <w:szCs w:val="20"/>
          <w:lang w:val="en-US" w:eastAsia="ru-RU"/>
        </w:rPr>
        <w:t>dbSet.Local.ToList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1569FA">
        <w:rPr>
          <w:rFonts w:ascii="Courier New" w:hAnsi="Courier New" w:cs="Courier New"/>
          <w:color w:val="000000"/>
          <w:sz w:val="20"/>
          <w:szCs w:val="20"/>
          <w:lang w:val="en-US" w:eastAsia="ru-RU"/>
        </w:rPr>
        <w:t>dbContext.Entry</w:t>
      </w:r>
      <w:proofErr w:type="spellEnd"/>
      <w:r w:rsidRPr="001569FA">
        <w:rPr>
          <w:rFonts w:ascii="Courier New" w:hAnsi="Courier New" w:cs="Courier New"/>
          <w:color w:val="000000"/>
          <w:sz w:val="20"/>
          <w:szCs w:val="20"/>
          <w:lang w:val="en-US" w:eastAsia="ru-RU"/>
        </w:rPr>
        <w:t>(</w:t>
      </w:r>
      <w:proofErr w:type="spellStart"/>
      <w:proofErr w:type="gramEnd"/>
      <w:r w:rsidRPr="001569FA">
        <w:rPr>
          <w:rFonts w:ascii="Courier New" w:hAnsi="Courier New" w:cs="Courier New"/>
          <w:color w:val="000000"/>
          <w:sz w:val="20"/>
          <w:szCs w:val="20"/>
          <w:lang w:val="en-US" w:eastAsia="ru-RU"/>
        </w:rPr>
        <w:t>obj</w:t>
      </w:r>
      <w:proofErr w:type="spellEnd"/>
      <w:r w:rsidRPr="001569FA">
        <w:rPr>
          <w:rFonts w:ascii="Courier New" w:hAnsi="Courier New" w:cs="Courier New"/>
          <w:color w:val="000000"/>
          <w:sz w:val="20"/>
          <w:szCs w:val="20"/>
          <w:lang w:val="en-US" w:eastAsia="ru-RU"/>
        </w:rPr>
        <w:t xml:space="preserve">).State = </w:t>
      </w:r>
      <w:proofErr w:type="spellStart"/>
      <w:r w:rsidRPr="001569FA">
        <w:rPr>
          <w:rFonts w:ascii="Courier New" w:hAnsi="Courier New" w:cs="Courier New"/>
          <w:color w:val="000000"/>
          <w:sz w:val="20"/>
          <w:szCs w:val="20"/>
          <w:lang w:val="en-US" w:eastAsia="ru-RU"/>
        </w:rPr>
        <w:t>EntityState.Detached</w:t>
      </w:r>
      <w:proofErr w:type="spellEnd"/>
      <w:r w:rsidRPr="001569FA">
        <w:rPr>
          <w:rFonts w:ascii="Courier New" w:hAnsi="Courier New" w:cs="Courier New"/>
          <w:color w:val="000000"/>
          <w:sz w:val="20"/>
          <w:szCs w:val="20"/>
          <w:lang w:val="en-US" w:eastAsia="ru-RU"/>
        </w:rPr>
        <w:t>;</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sidRPr="0052424F">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 Update all changed objects in the collection</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1569FA">
        <w:rPr>
          <w:rFonts w:ascii="Courier New" w:hAnsi="Courier New" w:cs="Courier New"/>
          <w:b/>
          <w:bCs/>
          <w:color w:val="000000"/>
          <w:sz w:val="20"/>
          <w:szCs w:val="20"/>
          <w:lang w:val="en-US" w:eastAsia="ru-RU"/>
        </w:rPr>
        <w:t>public</w:t>
      </w:r>
      <w:proofErr w:type="gramEnd"/>
      <w:r w:rsidRPr="001569FA">
        <w:rPr>
          <w:rFonts w:ascii="Courier New" w:hAnsi="Courier New" w:cs="Courier New"/>
          <w:b/>
          <w:bCs/>
          <w:color w:val="000000"/>
          <w:sz w:val="20"/>
          <w:szCs w:val="20"/>
          <w:lang w:val="en-US" w:eastAsia="ru-RU"/>
        </w:rPr>
        <w:t xml:space="preserve"> static void </w:t>
      </w:r>
      <w:r w:rsidRPr="001569FA">
        <w:rPr>
          <w:rFonts w:ascii="Courier New" w:hAnsi="Courier New" w:cs="Courier New"/>
          <w:color w:val="000000"/>
          <w:sz w:val="20"/>
          <w:szCs w:val="20"/>
          <w:lang w:val="en-US" w:eastAsia="ru-RU"/>
        </w:rPr>
        <w:t>Refresh(</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DbModel</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RefreshMode</w:t>
      </w:r>
      <w:proofErr w:type="spellEnd"/>
      <w:r w:rsidRPr="001569FA">
        <w:rPr>
          <w:rFonts w:ascii="Courier New" w:hAnsi="Courier New" w:cs="Courier New"/>
          <w:color w:val="000000"/>
          <w:sz w:val="20"/>
          <w:szCs w:val="20"/>
          <w:lang w:val="en-US" w:eastAsia="ru-RU"/>
        </w:rPr>
        <w:t xml:space="preserve"> mode,</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IEnumerable</w:t>
      </w:r>
      <w:proofErr w:type="spellEnd"/>
      <w:r w:rsidRPr="001569FA">
        <w:rPr>
          <w:rFonts w:ascii="Courier New" w:hAnsi="Courier New" w:cs="Courier New"/>
          <w:color w:val="000000"/>
          <w:sz w:val="20"/>
          <w:szCs w:val="20"/>
          <w:lang w:val="en-US" w:eastAsia="ru-RU"/>
        </w:rPr>
        <w:t xml:space="preserve"> collection)</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lastRenderedPageBreak/>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1569FA">
        <w:rPr>
          <w:rFonts w:ascii="Courier New" w:hAnsi="Courier New" w:cs="Courier New"/>
          <w:b/>
          <w:color w:val="000000"/>
          <w:sz w:val="20"/>
          <w:szCs w:val="20"/>
          <w:lang w:val="en-US" w:eastAsia="ru-RU"/>
        </w:rPr>
        <w:t>var</w:t>
      </w:r>
      <w:proofErr w:type="spellEnd"/>
      <w:proofErr w:type="gram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objectContext</w:t>
      </w:r>
      <w:proofErr w:type="spellEnd"/>
      <w:r w:rsidRPr="001569FA">
        <w:rPr>
          <w:rFonts w:ascii="Courier New" w:hAnsi="Courier New" w:cs="Courier New"/>
          <w:color w:val="000000"/>
          <w:sz w:val="20"/>
          <w:szCs w:val="20"/>
          <w:lang w:val="en-US" w:eastAsia="ru-RU"/>
        </w:rPr>
        <w:t xml:space="preserve"> = ((</w:t>
      </w:r>
      <w:proofErr w:type="spellStart"/>
      <w:r w:rsidRPr="001569FA">
        <w:rPr>
          <w:rFonts w:ascii="Courier New" w:hAnsi="Courier New" w:cs="Courier New"/>
          <w:color w:val="000000"/>
          <w:sz w:val="20"/>
          <w:szCs w:val="20"/>
          <w:lang w:val="en-US" w:eastAsia="ru-RU"/>
        </w:rPr>
        <w:t>IObjectContextAdapter</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ObjectContext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1569FA">
        <w:rPr>
          <w:rFonts w:ascii="Courier New" w:hAnsi="Courier New" w:cs="Courier New"/>
          <w:color w:val="000000"/>
          <w:sz w:val="20"/>
          <w:szCs w:val="20"/>
          <w:lang w:val="en-US" w:eastAsia="ru-RU"/>
        </w:rPr>
        <w:t>objectContext.Refresh</w:t>
      </w:r>
      <w:proofErr w:type="spellEnd"/>
      <w:r w:rsidRPr="001569FA">
        <w:rPr>
          <w:rFonts w:ascii="Courier New" w:hAnsi="Courier New" w:cs="Courier New"/>
          <w:color w:val="000000"/>
          <w:sz w:val="20"/>
          <w:szCs w:val="20"/>
          <w:lang w:val="en-US" w:eastAsia="ru-RU"/>
        </w:rPr>
        <w:t>(</w:t>
      </w:r>
      <w:proofErr w:type="gramEnd"/>
      <w:r w:rsidRPr="001569FA">
        <w:rPr>
          <w:rFonts w:ascii="Courier New" w:hAnsi="Courier New" w:cs="Courier New"/>
          <w:color w:val="000000"/>
          <w:sz w:val="20"/>
          <w:szCs w:val="20"/>
          <w:lang w:val="en-US" w:eastAsia="ru-RU"/>
        </w:rPr>
        <w:t>mode, collection);</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569FA">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Update the object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1569FA">
        <w:rPr>
          <w:rFonts w:ascii="Courier New" w:hAnsi="Courier New" w:cs="Courier New"/>
          <w:b/>
          <w:bCs/>
          <w:color w:val="000000"/>
          <w:sz w:val="20"/>
          <w:szCs w:val="20"/>
          <w:lang w:val="en-US" w:eastAsia="ru-RU"/>
        </w:rPr>
        <w:t>public</w:t>
      </w:r>
      <w:proofErr w:type="gramEnd"/>
      <w:r w:rsidRPr="001569FA">
        <w:rPr>
          <w:rFonts w:ascii="Courier New" w:hAnsi="Courier New" w:cs="Courier New"/>
          <w:b/>
          <w:bCs/>
          <w:color w:val="000000"/>
          <w:sz w:val="20"/>
          <w:szCs w:val="20"/>
          <w:lang w:val="en-US" w:eastAsia="ru-RU"/>
        </w:rPr>
        <w:t xml:space="preserve"> static void </w:t>
      </w:r>
      <w:r w:rsidRPr="001569FA">
        <w:rPr>
          <w:rFonts w:ascii="Courier New" w:hAnsi="Courier New" w:cs="Courier New"/>
          <w:color w:val="000000"/>
          <w:sz w:val="20"/>
          <w:szCs w:val="20"/>
          <w:lang w:val="en-US" w:eastAsia="ru-RU"/>
        </w:rPr>
        <w:t>Refresh(</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DbModel</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RefreshMode</w:t>
      </w:r>
      <w:proofErr w:type="spellEnd"/>
      <w:r w:rsidRPr="001569FA">
        <w:rPr>
          <w:rFonts w:ascii="Courier New" w:hAnsi="Courier New" w:cs="Courier New"/>
          <w:color w:val="000000"/>
          <w:sz w:val="20"/>
          <w:szCs w:val="20"/>
          <w:lang w:val="en-US" w:eastAsia="ru-RU"/>
        </w:rPr>
        <w:t xml:space="preserve"> mode,</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1569FA">
        <w:rPr>
          <w:rFonts w:ascii="Courier New" w:hAnsi="Courier New" w:cs="Courier New"/>
          <w:b/>
          <w:bCs/>
          <w:color w:val="000000"/>
          <w:sz w:val="20"/>
          <w:szCs w:val="20"/>
          <w:lang w:val="en-US" w:eastAsia="ru-RU"/>
        </w:rPr>
        <w:t>object</w:t>
      </w:r>
      <w:proofErr w:type="gramEnd"/>
      <w:r w:rsidRPr="001569FA">
        <w:rPr>
          <w:rFonts w:ascii="Courier New" w:hAnsi="Courier New" w:cs="Courier New"/>
          <w:b/>
          <w:bCs/>
          <w:color w:val="000000"/>
          <w:sz w:val="20"/>
          <w:szCs w:val="20"/>
          <w:lang w:val="en-US" w:eastAsia="ru-RU"/>
        </w:rPr>
        <w:t xml:space="preserve"> </w:t>
      </w:r>
      <w:r w:rsidRPr="001569FA">
        <w:rPr>
          <w:rFonts w:ascii="Courier New" w:hAnsi="Courier New" w:cs="Courier New"/>
          <w:color w:val="000000"/>
          <w:sz w:val="20"/>
          <w:szCs w:val="20"/>
          <w:lang w:val="en-US" w:eastAsia="ru-RU"/>
        </w:rPr>
        <w:t>entity)</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1569FA">
        <w:rPr>
          <w:rFonts w:ascii="Courier New" w:hAnsi="Courier New" w:cs="Courier New"/>
          <w:b/>
          <w:color w:val="000000"/>
          <w:sz w:val="20"/>
          <w:szCs w:val="20"/>
          <w:lang w:val="en-US" w:eastAsia="ru-RU"/>
        </w:rPr>
        <w:t>var</w:t>
      </w:r>
      <w:proofErr w:type="spellEnd"/>
      <w:proofErr w:type="gram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objectContext</w:t>
      </w:r>
      <w:proofErr w:type="spellEnd"/>
      <w:r w:rsidRPr="001569FA">
        <w:rPr>
          <w:rFonts w:ascii="Courier New" w:hAnsi="Courier New" w:cs="Courier New"/>
          <w:color w:val="000000"/>
          <w:sz w:val="20"/>
          <w:szCs w:val="20"/>
          <w:lang w:val="en-US" w:eastAsia="ru-RU"/>
        </w:rPr>
        <w:t xml:space="preserve"> = ((</w:t>
      </w:r>
      <w:proofErr w:type="spellStart"/>
      <w:r w:rsidRPr="001569FA">
        <w:rPr>
          <w:rFonts w:ascii="Courier New" w:hAnsi="Courier New" w:cs="Courier New"/>
          <w:color w:val="000000"/>
          <w:sz w:val="20"/>
          <w:szCs w:val="20"/>
          <w:lang w:val="en-US" w:eastAsia="ru-RU"/>
        </w:rPr>
        <w:t>IObjectContextAdapter</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ObjectContext</w:t>
      </w:r>
      <w:proofErr w:type="spellEnd"/>
      <w:r w:rsidRPr="001569FA">
        <w:rPr>
          <w:rFonts w:ascii="Courier New" w:hAnsi="Courier New" w:cs="Courier New"/>
          <w:color w:val="000000"/>
          <w:sz w:val="20"/>
          <w:szCs w:val="20"/>
          <w:lang w:val="en-US" w:eastAsia="ru-RU"/>
        </w:rPr>
        <w:t>;</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DC1CDC">
        <w:rPr>
          <w:rFonts w:ascii="Courier New" w:hAnsi="Courier New" w:cs="Courier New"/>
          <w:color w:val="000000"/>
          <w:sz w:val="20"/>
          <w:szCs w:val="20"/>
          <w:lang w:val="en-US" w:eastAsia="ru-RU"/>
        </w:rPr>
        <w:t>objectContext.Refresh</w:t>
      </w:r>
      <w:proofErr w:type="spellEnd"/>
      <w:r w:rsidRPr="00DC1CDC">
        <w:rPr>
          <w:rFonts w:ascii="Courier New" w:hAnsi="Courier New" w:cs="Courier New"/>
          <w:color w:val="000000"/>
          <w:sz w:val="20"/>
          <w:szCs w:val="20"/>
          <w:lang w:val="en-US" w:eastAsia="ru-RU"/>
        </w:rPr>
        <w:t>(</w:t>
      </w:r>
      <w:proofErr w:type="gramEnd"/>
      <w:r w:rsidRPr="00DC1CDC">
        <w:rPr>
          <w:rFonts w:ascii="Courier New" w:hAnsi="Courier New" w:cs="Courier New"/>
          <w:color w:val="000000"/>
          <w:sz w:val="20"/>
          <w:szCs w:val="20"/>
          <w:lang w:val="en-US" w:eastAsia="ru-RU"/>
        </w:rPr>
        <w:t>mode, entity);</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1569FA" w:rsidRPr="001569FA" w:rsidRDefault="001569FA" w:rsidP="001569FA">
      <w:pPr>
        <w:spacing w:after="0" w:line="240" w:lineRule="auto"/>
        <w:rPr>
          <w:rFonts w:ascii="Courier New" w:hAnsi="Courier New" w:cs="Courier New"/>
          <w:sz w:val="24"/>
          <w:szCs w:val="24"/>
          <w:lang w:val="en-US"/>
        </w:rPr>
      </w:pPr>
      <w:r w:rsidRPr="00DC1CDC">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There are several more extensions in this class. </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w:t>
      </w:r>
      <w:proofErr w:type="spellStart"/>
      <w:r w:rsidRPr="00A837DD">
        <w:rPr>
          <w:rFonts w:ascii="Consolas" w:hAnsi="Consolas" w:cs="Consolas"/>
          <w:color w:val="000000"/>
          <w:sz w:val="19"/>
          <w:szCs w:val="19"/>
          <w:highlight w:val="white"/>
          <w:lang w:val="en-US"/>
        </w:rPr>
        <w:t>NextValueFor</w:t>
      </w:r>
      <w:proofErr w:type="spellEnd"/>
      <w:r w:rsidRPr="00A837DD">
        <w:rPr>
          <w:rFonts w:ascii="Arial" w:hAnsi="Arial" w:cs="Arial"/>
          <w:sz w:val="24"/>
          <w:szCs w:val="24"/>
          <w:lang w:val="en-US"/>
        </w:rPr>
        <w:t xml:space="preserve"> is used to get the next value from the generator. The </w:t>
      </w:r>
      <w:proofErr w:type="spellStart"/>
      <w:r w:rsidRPr="00A837DD">
        <w:rPr>
          <w:rFonts w:ascii="Consolas" w:hAnsi="Consolas" w:cs="Consolas"/>
          <w:color w:val="000000"/>
          <w:sz w:val="19"/>
          <w:szCs w:val="19"/>
          <w:highlight w:val="white"/>
          <w:lang w:val="en-US"/>
        </w:rPr>
        <w:t>dbContext.Database.SqlQuery</w:t>
      </w:r>
      <w:proofErr w:type="spellEnd"/>
      <w:r w:rsidRPr="00A837DD">
        <w:rPr>
          <w:rFonts w:ascii="Arial" w:hAnsi="Arial" w:cs="Arial"/>
          <w:sz w:val="24"/>
          <w:szCs w:val="24"/>
          <w:lang w:val="en-US"/>
        </w:rPr>
        <w:t xml:space="preserve"> allows SQL queries to be executed directly and their results to be displayed on some entity (projection). You can use it if you need to execute an SQL query directly.  </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w:t>
      </w:r>
      <w:proofErr w:type="spellStart"/>
      <w:r w:rsidRPr="00A837DD">
        <w:rPr>
          <w:rFonts w:ascii="Consolas" w:hAnsi="Consolas" w:cs="Consolas"/>
          <w:color w:val="000000"/>
          <w:sz w:val="19"/>
          <w:szCs w:val="19"/>
          <w:highlight w:val="white"/>
          <w:lang w:val="en-US"/>
        </w:rPr>
        <w:t>DetachAll</w:t>
      </w:r>
      <w:proofErr w:type="spellEnd"/>
      <w:r w:rsidRPr="00A837DD">
        <w:rPr>
          <w:rFonts w:ascii="Arial" w:hAnsi="Arial" w:cs="Arial"/>
          <w:sz w:val="24"/>
          <w:szCs w:val="24"/>
          <w:lang w:val="en-US"/>
        </w:rPr>
        <w:t xml:space="preserve"> method is used to detach all objects </w:t>
      </w:r>
      <w:r w:rsidR="00723746">
        <w:rPr>
          <w:rFonts w:ascii="Arial" w:hAnsi="Arial" w:cs="Arial"/>
          <w:sz w:val="24"/>
          <w:szCs w:val="24"/>
          <w:lang w:val="en-US"/>
        </w:rPr>
        <w:t>of</w:t>
      </w:r>
      <w:r w:rsidR="00723746" w:rsidRPr="00A837DD">
        <w:rPr>
          <w:rFonts w:ascii="Arial" w:hAnsi="Arial" w:cs="Arial"/>
          <w:sz w:val="24"/>
          <w:szCs w:val="24"/>
          <w:lang w:val="en-US"/>
        </w:rPr>
        <w:t xml:space="preserve"> </w:t>
      </w:r>
      <w:r w:rsidRPr="00A837DD">
        <w:rPr>
          <w:rFonts w:ascii="Arial" w:hAnsi="Arial" w:cs="Arial"/>
          <w:sz w:val="24"/>
          <w:szCs w:val="24"/>
          <w:lang w:val="en-US"/>
        </w:rPr>
        <w:t xml:space="preserve">the </w:t>
      </w:r>
      <w:proofErr w:type="spellStart"/>
      <w:r w:rsidRPr="00A837DD">
        <w:rPr>
          <w:rFonts w:ascii="Arial" w:hAnsi="Arial" w:cs="Arial"/>
          <w:sz w:val="24"/>
          <w:szCs w:val="24"/>
          <w:lang w:val="en-US"/>
        </w:rPr>
        <w:t>DBSet</w:t>
      </w:r>
      <w:proofErr w:type="spellEnd"/>
      <w:r w:rsidRPr="00A837DD">
        <w:rPr>
          <w:rFonts w:ascii="Arial" w:hAnsi="Arial" w:cs="Arial"/>
          <w:sz w:val="24"/>
          <w:szCs w:val="24"/>
          <w:lang w:val="en-US"/>
        </w:rPr>
        <w:t xml:space="preserve"> collection from the context. It is necessary to update the internal cache</w:t>
      </w:r>
      <w:r w:rsidR="00723746">
        <w:rPr>
          <w:rFonts w:ascii="Arial" w:hAnsi="Arial" w:cs="Arial"/>
          <w:sz w:val="24"/>
          <w:szCs w:val="24"/>
          <w:lang w:val="en-US"/>
        </w:rPr>
        <w:t xml:space="preserve">, because </w:t>
      </w:r>
      <w:r w:rsidRPr="00A837DD">
        <w:rPr>
          <w:rFonts w:ascii="Arial" w:hAnsi="Arial" w:cs="Arial"/>
          <w:sz w:val="24"/>
          <w:szCs w:val="24"/>
          <w:lang w:val="en-US"/>
        </w:rPr>
        <w:t xml:space="preserve">all retrieved data </w:t>
      </w:r>
      <w:r w:rsidR="00723746">
        <w:rPr>
          <w:rFonts w:ascii="Arial" w:hAnsi="Arial" w:cs="Arial"/>
          <w:sz w:val="24"/>
          <w:szCs w:val="24"/>
          <w:lang w:val="en-US"/>
        </w:rPr>
        <w:t>are</w:t>
      </w:r>
      <w:r w:rsidR="00723746" w:rsidRPr="00A837DD">
        <w:rPr>
          <w:rFonts w:ascii="Arial" w:hAnsi="Arial" w:cs="Arial"/>
          <w:sz w:val="24"/>
          <w:szCs w:val="24"/>
          <w:lang w:val="en-US"/>
        </w:rPr>
        <w:t xml:space="preserve"> </w:t>
      </w:r>
      <w:r w:rsidRPr="00A837DD">
        <w:rPr>
          <w:rFonts w:ascii="Arial" w:hAnsi="Arial" w:cs="Arial"/>
          <w:sz w:val="24"/>
          <w:szCs w:val="24"/>
          <w:lang w:val="en-US"/>
        </w:rPr>
        <w:t xml:space="preserve">cached and </w:t>
      </w:r>
      <w:r w:rsidR="00723746">
        <w:rPr>
          <w:rFonts w:ascii="Arial" w:hAnsi="Arial" w:cs="Arial"/>
          <w:sz w:val="24"/>
          <w:szCs w:val="24"/>
          <w:lang w:val="en-US"/>
        </w:rPr>
        <w:t>are</w:t>
      </w:r>
      <w:r w:rsidR="00723746" w:rsidRPr="00A837DD">
        <w:rPr>
          <w:rFonts w:ascii="Arial" w:hAnsi="Arial" w:cs="Arial"/>
          <w:sz w:val="24"/>
          <w:szCs w:val="24"/>
          <w:lang w:val="en-US"/>
        </w:rPr>
        <w:t xml:space="preserve"> </w:t>
      </w:r>
      <w:r w:rsidRPr="00A837DD">
        <w:rPr>
          <w:rFonts w:ascii="Arial" w:hAnsi="Arial" w:cs="Arial"/>
          <w:sz w:val="24"/>
          <w:szCs w:val="24"/>
          <w:lang w:val="en-US"/>
        </w:rPr>
        <w:t xml:space="preserve">not retrieved from the database again. However, </w:t>
      </w:r>
      <w:r w:rsidR="00723746">
        <w:rPr>
          <w:rFonts w:ascii="Arial" w:hAnsi="Arial" w:cs="Arial"/>
          <w:sz w:val="24"/>
          <w:szCs w:val="24"/>
          <w:lang w:val="en-US"/>
        </w:rPr>
        <w:t>that</w:t>
      </w:r>
      <w:r w:rsidR="00723746" w:rsidRPr="00A837DD">
        <w:rPr>
          <w:rFonts w:ascii="Arial" w:hAnsi="Arial" w:cs="Arial"/>
          <w:sz w:val="24"/>
          <w:szCs w:val="24"/>
          <w:lang w:val="en-US"/>
        </w:rPr>
        <w:t xml:space="preserve"> </w:t>
      </w:r>
      <w:r w:rsidRPr="00A837DD">
        <w:rPr>
          <w:rFonts w:ascii="Arial" w:hAnsi="Arial" w:cs="Arial"/>
          <w:sz w:val="24"/>
          <w:szCs w:val="24"/>
          <w:lang w:val="en-US"/>
        </w:rPr>
        <w:t>is not always useful because it makes it more difficult to get</w:t>
      </w:r>
      <w:r w:rsidR="00723746">
        <w:rPr>
          <w:rFonts w:ascii="Arial" w:hAnsi="Arial" w:cs="Arial"/>
          <w:sz w:val="24"/>
          <w:szCs w:val="24"/>
          <w:lang w:val="en-US"/>
        </w:rPr>
        <w:t xml:space="preserve"> the latest version </w:t>
      </w:r>
      <w:proofErr w:type="gramStart"/>
      <w:r w:rsidR="00723746">
        <w:rPr>
          <w:rFonts w:ascii="Arial" w:hAnsi="Arial" w:cs="Arial"/>
          <w:sz w:val="24"/>
          <w:szCs w:val="24"/>
          <w:lang w:val="en-US"/>
        </w:rPr>
        <w:t xml:space="preserve">of </w:t>
      </w:r>
      <w:r w:rsidRPr="00A837DD">
        <w:rPr>
          <w:rFonts w:ascii="Arial" w:hAnsi="Arial" w:cs="Arial"/>
          <w:sz w:val="24"/>
          <w:szCs w:val="24"/>
          <w:lang w:val="en-US"/>
        </w:rPr>
        <w:t xml:space="preserve"> records</w:t>
      </w:r>
      <w:proofErr w:type="gramEnd"/>
      <w:r w:rsidRPr="00A837DD">
        <w:rPr>
          <w:rFonts w:ascii="Arial" w:hAnsi="Arial" w:cs="Arial"/>
          <w:sz w:val="24"/>
          <w:szCs w:val="24"/>
          <w:lang w:val="en-US"/>
        </w:rPr>
        <w:t xml:space="preserve"> </w:t>
      </w:r>
      <w:r w:rsidR="00723746">
        <w:rPr>
          <w:rFonts w:ascii="Arial" w:hAnsi="Arial" w:cs="Arial"/>
          <w:sz w:val="24"/>
          <w:szCs w:val="24"/>
          <w:lang w:val="en-US"/>
        </w:rPr>
        <w:t xml:space="preserve">that were modified </w:t>
      </w:r>
      <w:r w:rsidR="00723746" w:rsidRPr="00A837DD">
        <w:rPr>
          <w:rFonts w:ascii="Arial" w:hAnsi="Arial" w:cs="Arial"/>
          <w:sz w:val="24"/>
          <w:szCs w:val="24"/>
          <w:lang w:val="en-US"/>
        </w:rPr>
        <w:t xml:space="preserve"> </w:t>
      </w:r>
      <w:r w:rsidRPr="00A837DD">
        <w:rPr>
          <w:rFonts w:ascii="Arial" w:hAnsi="Arial" w:cs="Arial"/>
          <w:sz w:val="24"/>
          <w:szCs w:val="24"/>
          <w:lang w:val="en-US"/>
        </w:rPr>
        <w:t xml:space="preserve">in another context. </w:t>
      </w:r>
    </w:p>
    <w:p w:rsidR="00496C24" w:rsidRPr="00A837DD" w:rsidRDefault="00496C24" w:rsidP="00496C24">
      <w:pPr>
        <w:pStyle w:val="a8"/>
        <w:jc w:val="both"/>
        <w:rPr>
          <w:rFonts w:ascii="Arial" w:hAnsi="Arial" w:cs="Arial"/>
          <w:lang w:val="en-US"/>
        </w:rPr>
      </w:pPr>
    </w:p>
    <w:p w:rsidR="00496C24" w:rsidRPr="00A837DD" w:rsidRDefault="000E67CB" w:rsidP="00496C24">
      <w:pPr>
        <w:pStyle w:val="a8"/>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A837DD">
        <w:rPr>
          <w:rFonts w:ascii="Arial" w:hAnsi="Arial" w:cs="Arial"/>
          <w:b/>
          <w:sz w:val="24"/>
          <w:lang w:val="en-US"/>
        </w:rPr>
        <w:t>Note</w:t>
      </w:r>
    </w:p>
    <w:p w:rsidR="00496C24" w:rsidRPr="00A837DD" w:rsidRDefault="000E67CB" w:rsidP="00496C24">
      <w:pPr>
        <w:pStyle w:val="a8"/>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A837DD">
        <w:rPr>
          <w:rFonts w:ascii="Arial" w:hAnsi="Arial" w:cs="Arial"/>
          <w:sz w:val="24"/>
          <w:lang w:val="en-US"/>
        </w:rPr>
        <w:t>In web applications, a context usually exists for a very short period of time</w:t>
      </w:r>
      <w:r w:rsidR="00723746">
        <w:rPr>
          <w:rFonts w:ascii="Arial" w:hAnsi="Arial" w:cs="Arial"/>
          <w:sz w:val="24"/>
          <w:lang w:val="en-US"/>
        </w:rPr>
        <w:t xml:space="preserve">. A </w:t>
      </w:r>
      <w:r w:rsidRPr="00A837DD">
        <w:rPr>
          <w:rFonts w:ascii="Arial" w:hAnsi="Arial" w:cs="Arial"/>
          <w:sz w:val="24"/>
          <w:lang w:val="en-US"/>
        </w:rPr>
        <w:t>new context has an empty cache.</w:t>
      </w:r>
    </w:p>
    <w:p w:rsidR="00496C24" w:rsidRPr="00A837DD" w:rsidRDefault="00496C24" w:rsidP="00496C24">
      <w:pPr>
        <w:pStyle w:val="a8"/>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w:t>
      </w:r>
      <w:r w:rsidRPr="00A837DD">
        <w:rPr>
          <w:rFonts w:ascii="Consolas" w:hAnsi="Consolas" w:cs="Consolas"/>
          <w:color w:val="000000"/>
          <w:sz w:val="19"/>
          <w:szCs w:val="19"/>
          <w:highlight w:val="white"/>
          <w:lang w:val="en-US"/>
        </w:rPr>
        <w:t>Refresh</w:t>
      </w:r>
      <w:r w:rsidRPr="00A837DD">
        <w:rPr>
          <w:rFonts w:ascii="Arial" w:hAnsi="Arial" w:cs="Arial"/>
          <w:sz w:val="24"/>
          <w:szCs w:val="24"/>
          <w:lang w:val="en-US"/>
        </w:rPr>
        <w:t xml:space="preserve"> method is used to update the properties of an entity object. It is useful for updating the properties of an object after it has been edited or added. </w:t>
      </w:r>
    </w:p>
    <w:p w:rsidR="00496C24" w:rsidRDefault="00723746" w:rsidP="00496C24">
      <w:pPr>
        <w:jc w:val="both"/>
        <w:rPr>
          <w:rFonts w:ascii="Arial" w:hAnsi="Arial" w:cs="Arial"/>
          <w:sz w:val="24"/>
          <w:szCs w:val="24"/>
          <w:lang w:val="en-US"/>
        </w:rPr>
      </w:pPr>
      <w:r>
        <w:rPr>
          <w:rFonts w:ascii="Arial" w:hAnsi="Arial" w:cs="Arial"/>
          <w:sz w:val="24"/>
          <w:szCs w:val="24"/>
          <w:lang w:val="en-US"/>
        </w:rPr>
        <w:t>Our</w:t>
      </w:r>
      <w:r w:rsidR="000E67CB" w:rsidRPr="00A837DD">
        <w:rPr>
          <w:rFonts w:ascii="Arial" w:hAnsi="Arial" w:cs="Arial"/>
          <w:sz w:val="24"/>
          <w:szCs w:val="24"/>
          <w:lang w:val="en-US"/>
        </w:rPr>
        <w:t xml:space="preserve"> code for loading data will look like </w:t>
      </w:r>
      <w:r w:rsidRPr="00A837DD">
        <w:rPr>
          <w:rFonts w:ascii="Arial" w:hAnsi="Arial" w:cs="Arial"/>
          <w:sz w:val="24"/>
          <w:szCs w:val="24"/>
          <w:lang w:val="en-US"/>
        </w:rPr>
        <w:t>th</w:t>
      </w:r>
      <w:r>
        <w:rPr>
          <w:rFonts w:ascii="Arial" w:hAnsi="Arial" w:cs="Arial"/>
          <w:sz w:val="24"/>
          <w:szCs w:val="24"/>
          <w:lang w:val="en-US"/>
        </w:rPr>
        <w:t>is</w:t>
      </w:r>
      <w:r w:rsidR="000E67CB" w:rsidRPr="00A837DD">
        <w:rPr>
          <w:rFonts w:ascii="Arial" w:hAnsi="Arial" w:cs="Arial"/>
          <w:sz w:val="24"/>
          <w:szCs w:val="24"/>
          <w:lang w:val="en-US"/>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496C24">
        <w:rPr>
          <w:rFonts w:ascii="Courier New" w:hAnsi="Courier New" w:cs="Courier New"/>
          <w:b/>
          <w:bCs/>
          <w:color w:val="000000"/>
          <w:sz w:val="20"/>
          <w:szCs w:val="20"/>
          <w:lang w:val="en-US" w:eastAsia="ru-RU"/>
        </w:rPr>
        <w:t>private</w:t>
      </w:r>
      <w:proofErr w:type="gramEnd"/>
      <w:r w:rsidRPr="00496C24">
        <w:rPr>
          <w:rFonts w:ascii="Courier New" w:hAnsi="Courier New" w:cs="Courier New"/>
          <w:b/>
          <w:bCs/>
          <w:color w:val="000000"/>
          <w:sz w:val="20"/>
          <w:szCs w:val="20"/>
          <w:lang w:val="en-US" w:eastAsia="ru-RU"/>
        </w:rPr>
        <w:t xml:space="preserve"> void </w:t>
      </w:r>
      <w:proofErr w:type="spellStart"/>
      <w:r w:rsidRPr="00496C24">
        <w:rPr>
          <w:rFonts w:ascii="Courier New" w:hAnsi="Courier New" w:cs="Courier New"/>
          <w:color w:val="000000"/>
          <w:sz w:val="20"/>
          <w:szCs w:val="20"/>
          <w:lang w:val="en-US" w:eastAsia="ru-RU"/>
        </w:rPr>
        <w:t>LoadCustomersData</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496C24">
        <w:rPr>
          <w:rFonts w:ascii="Courier New" w:hAnsi="Courier New" w:cs="Courier New"/>
          <w:color w:val="000000"/>
          <w:sz w:val="20"/>
          <w:szCs w:val="20"/>
          <w:lang w:val="en-US" w:eastAsia="ru-RU"/>
        </w:rPr>
        <w:t>var</w:t>
      </w:r>
      <w:proofErr w:type="spellEnd"/>
      <w:proofErr w:type="gramEnd"/>
      <w:r w:rsidRPr="00496C24">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dbContext</w:t>
      </w:r>
      <w:proofErr w:type="spellEnd"/>
      <w:r w:rsidRPr="00496C24">
        <w:rPr>
          <w:rFonts w:ascii="Courier New" w:hAnsi="Courier New" w:cs="Courier New"/>
          <w:color w:val="000000"/>
          <w:sz w:val="20"/>
          <w:szCs w:val="20"/>
          <w:lang w:val="en-US" w:eastAsia="ru-RU"/>
        </w:rPr>
        <w:t xml:space="preserve"> = </w:t>
      </w:r>
      <w:proofErr w:type="spellStart"/>
      <w:r w:rsidRPr="00496C24">
        <w:rPr>
          <w:rFonts w:ascii="Courier New" w:hAnsi="Courier New" w:cs="Courier New"/>
          <w:color w:val="000000"/>
          <w:sz w:val="20"/>
          <w:szCs w:val="20"/>
          <w:lang w:val="en-US" w:eastAsia="ru-RU"/>
        </w:rPr>
        <w:t>AppVariables.getDbContext</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496C24">
        <w:rPr>
          <w:rFonts w:ascii="Courier New" w:hAnsi="Courier New" w:cs="Courier New"/>
          <w:i/>
          <w:iCs/>
          <w:color w:val="005600"/>
          <w:sz w:val="20"/>
          <w:szCs w:val="20"/>
          <w:lang w:val="en-US" w:eastAsia="ru-RU"/>
        </w:rPr>
        <w:t xml:space="preserve">// </w:t>
      </w:r>
      <w:r w:rsidR="00A00D95" w:rsidRPr="00A00D95">
        <w:rPr>
          <w:rFonts w:ascii="Courier New" w:hAnsi="Courier New" w:cs="Courier New"/>
          <w:i/>
          <w:iCs/>
          <w:color w:val="005600"/>
          <w:sz w:val="20"/>
          <w:szCs w:val="20"/>
          <w:lang w:val="en-US" w:eastAsia="ru-RU"/>
        </w:rPr>
        <w:t>disconnect all loaded objects</w:t>
      </w:r>
    </w:p>
    <w:p w:rsidR="00496C24" w:rsidRPr="00A00D95" w:rsidRDefault="00A00D95" w:rsidP="00496C24">
      <w:pPr>
        <w:autoSpaceDE w:val="0"/>
        <w:autoSpaceDN w:val="0"/>
        <w:adjustRightInd w:val="0"/>
        <w:spacing w:after="0" w:line="240" w:lineRule="auto"/>
        <w:rPr>
          <w:rFonts w:ascii="Courier New" w:hAnsi="Courier New" w:cs="Courier New"/>
          <w:i/>
          <w:iCs/>
          <w:color w:val="005600"/>
          <w:sz w:val="20"/>
          <w:szCs w:val="20"/>
          <w:lang w:val="en-US" w:eastAsia="ru-RU"/>
        </w:rPr>
      </w:pPr>
      <w:r w:rsidRPr="00A00D95">
        <w:rPr>
          <w:rFonts w:ascii="Courier New" w:hAnsi="Courier New" w:cs="Courier New"/>
          <w:i/>
          <w:iCs/>
          <w:color w:val="005600"/>
          <w:sz w:val="20"/>
          <w:szCs w:val="20"/>
          <w:lang w:val="en-US" w:eastAsia="ru-RU"/>
        </w:rPr>
        <w:t xml:space="preserve">    // this is necessary to update the internal cache</w:t>
      </w:r>
    </w:p>
    <w:p w:rsidR="00496C24" w:rsidRPr="00A00D95" w:rsidRDefault="00496C24" w:rsidP="00496C24">
      <w:pPr>
        <w:autoSpaceDE w:val="0"/>
        <w:autoSpaceDN w:val="0"/>
        <w:adjustRightInd w:val="0"/>
        <w:spacing w:after="0" w:line="240" w:lineRule="auto"/>
        <w:rPr>
          <w:rFonts w:ascii="Courier New" w:hAnsi="Courier New" w:cs="Courier New"/>
          <w:i/>
          <w:iCs/>
          <w:color w:val="005600"/>
          <w:sz w:val="20"/>
          <w:szCs w:val="20"/>
          <w:lang w:val="en-US" w:eastAsia="ru-RU"/>
        </w:rPr>
      </w:pPr>
      <w:r w:rsidRPr="00A00D95">
        <w:rPr>
          <w:rFonts w:ascii="Courier New" w:hAnsi="Courier New" w:cs="Courier New"/>
          <w:i/>
          <w:iCs/>
          <w:color w:val="005600"/>
          <w:sz w:val="20"/>
          <w:szCs w:val="20"/>
          <w:lang w:val="en-US" w:eastAsia="ru-RU"/>
        </w:rPr>
        <w:t xml:space="preserve">    </w:t>
      </w:r>
      <w:r w:rsidR="00A00D95" w:rsidRPr="00A00D95">
        <w:rPr>
          <w:rFonts w:ascii="Courier New" w:hAnsi="Courier New" w:cs="Courier New"/>
          <w:i/>
          <w:iCs/>
          <w:color w:val="005600"/>
          <w:sz w:val="20"/>
          <w:szCs w:val="20"/>
          <w:lang w:val="en-US" w:eastAsia="ru-RU"/>
        </w:rPr>
        <w:t>// for the second and subsequent calls of this method</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496C24">
        <w:rPr>
          <w:rFonts w:ascii="Courier New" w:hAnsi="Courier New" w:cs="Courier New"/>
          <w:color w:val="000000"/>
          <w:sz w:val="20"/>
          <w:szCs w:val="20"/>
          <w:lang w:val="en-US" w:eastAsia="ru-RU"/>
        </w:rPr>
        <w:t>dbContext.DetachAll</w:t>
      </w:r>
      <w:proofErr w:type="spellEnd"/>
      <w:r w:rsidRPr="00496C24">
        <w:rPr>
          <w:rFonts w:ascii="Courier New" w:hAnsi="Courier New" w:cs="Courier New"/>
          <w:color w:val="000000"/>
          <w:sz w:val="20"/>
          <w:szCs w:val="20"/>
          <w:lang w:val="en-US" w:eastAsia="ru-RU"/>
        </w:rPr>
        <w:t>(</w:t>
      </w:r>
      <w:proofErr w:type="spellStart"/>
      <w:proofErr w:type="gramEnd"/>
      <w:r w:rsidRPr="00496C24">
        <w:rPr>
          <w:rFonts w:ascii="Courier New" w:hAnsi="Courier New" w:cs="Courier New"/>
          <w:color w:val="000000"/>
          <w:sz w:val="20"/>
          <w:szCs w:val="20"/>
          <w:lang w:val="en-US" w:eastAsia="ru-RU"/>
        </w:rPr>
        <w:t>dbContext.CUSTOMERS</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496C24">
        <w:rPr>
          <w:rFonts w:ascii="Courier New" w:hAnsi="Courier New" w:cs="Courier New"/>
          <w:b/>
          <w:color w:val="000000"/>
          <w:sz w:val="20"/>
          <w:szCs w:val="20"/>
          <w:lang w:val="en-US" w:eastAsia="ru-RU"/>
        </w:rPr>
        <w:t>var</w:t>
      </w:r>
      <w:proofErr w:type="spellEnd"/>
      <w:proofErr w:type="gramEnd"/>
      <w:r w:rsidRPr="00496C24">
        <w:rPr>
          <w:rFonts w:ascii="Courier New" w:hAnsi="Courier New" w:cs="Courier New"/>
          <w:color w:val="000000"/>
          <w:sz w:val="20"/>
          <w:szCs w:val="20"/>
          <w:lang w:val="en-US" w:eastAsia="ru-RU"/>
        </w:rPr>
        <w:t xml:space="preserve"> customers =</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496C24">
        <w:rPr>
          <w:rFonts w:ascii="Courier New" w:hAnsi="Courier New" w:cs="Courier New"/>
          <w:b/>
          <w:bCs/>
          <w:color w:val="000000"/>
          <w:sz w:val="20"/>
          <w:szCs w:val="20"/>
          <w:lang w:val="en-US" w:eastAsia="ru-RU"/>
        </w:rPr>
        <w:t>from</w:t>
      </w:r>
      <w:proofErr w:type="gramEnd"/>
      <w:r w:rsidRPr="00496C24">
        <w:rPr>
          <w:rFonts w:ascii="Courier New" w:hAnsi="Courier New" w:cs="Courier New"/>
          <w:b/>
          <w:bCs/>
          <w:color w:val="000000"/>
          <w:sz w:val="20"/>
          <w:szCs w:val="20"/>
          <w:lang w:val="en-US" w:eastAsia="ru-RU"/>
        </w:rPr>
        <w:t xml:space="preserve"> </w:t>
      </w:r>
      <w:r w:rsidRPr="00496C24">
        <w:rPr>
          <w:rFonts w:ascii="Courier New" w:hAnsi="Courier New" w:cs="Courier New"/>
          <w:color w:val="000000"/>
          <w:sz w:val="20"/>
          <w:szCs w:val="20"/>
          <w:lang w:val="en-US" w:eastAsia="ru-RU"/>
        </w:rPr>
        <w:t xml:space="preserve">customer </w:t>
      </w:r>
      <w:r w:rsidRPr="00496C24">
        <w:rPr>
          <w:rFonts w:ascii="Courier New" w:hAnsi="Courier New" w:cs="Courier New"/>
          <w:b/>
          <w:bCs/>
          <w:color w:val="000000"/>
          <w:sz w:val="20"/>
          <w:szCs w:val="20"/>
          <w:lang w:val="en-US" w:eastAsia="ru-RU"/>
        </w:rPr>
        <w:t xml:space="preserve">in </w:t>
      </w:r>
      <w:proofErr w:type="spellStart"/>
      <w:r w:rsidRPr="00496C24">
        <w:rPr>
          <w:rFonts w:ascii="Courier New" w:hAnsi="Courier New" w:cs="Courier New"/>
          <w:color w:val="000000"/>
          <w:sz w:val="20"/>
          <w:szCs w:val="20"/>
          <w:lang w:val="en-US" w:eastAsia="ru-RU"/>
        </w:rPr>
        <w:t>dbContext.CUSTOMERS</w:t>
      </w:r>
      <w:proofErr w:type="spellEnd"/>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proofErr w:type="gramStart"/>
      <w:r w:rsidRPr="00496C24">
        <w:rPr>
          <w:rFonts w:ascii="Courier New" w:hAnsi="Courier New" w:cs="Courier New"/>
          <w:b/>
          <w:bCs/>
          <w:color w:val="000000"/>
          <w:sz w:val="20"/>
          <w:szCs w:val="20"/>
          <w:lang w:val="en-US" w:eastAsia="ru-RU"/>
        </w:rPr>
        <w:t>orderby</w:t>
      </w:r>
      <w:proofErr w:type="spellEnd"/>
      <w:proofErr w:type="gramEnd"/>
      <w:r w:rsidRPr="00496C24">
        <w:rPr>
          <w:rFonts w:ascii="Courier New" w:hAnsi="Courier New" w:cs="Courier New"/>
          <w:b/>
          <w:bCs/>
          <w:color w:val="000000"/>
          <w:sz w:val="20"/>
          <w:szCs w:val="20"/>
          <w:lang w:val="en-US" w:eastAsia="ru-RU"/>
        </w:rPr>
        <w:t xml:space="preserve"> </w:t>
      </w:r>
      <w:r w:rsidRPr="00496C24">
        <w:rPr>
          <w:rFonts w:ascii="Courier New" w:hAnsi="Courier New" w:cs="Courier New"/>
          <w:color w:val="000000"/>
          <w:sz w:val="20"/>
          <w:szCs w:val="20"/>
          <w:lang w:val="en-US" w:eastAsia="ru-RU"/>
        </w:rPr>
        <w:t>customer.NAME</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496C24">
        <w:rPr>
          <w:rFonts w:ascii="Courier New" w:hAnsi="Courier New" w:cs="Courier New"/>
          <w:b/>
          <w:bCs/>
          <w:color w:val="000000"/>
          <w:sz w:val="20"/>
          <w:szCs w:val="20"/>
          <w:lang w:val="en-US" w:eastAsia="ru-RU"/>
        </w:rPr>
        <w:t>select</w:t>
      </w:r>
      <w:proofErr w:type="gramEnd"/>
      <w:r w:rsidRPr="00496C24">
        <w:rPr>
          <w:rFonts w:ascii="Courier New" w:hAnsi="Courier New" w:cs="Courier New"/>
          <w:b/>
          <w:bCs/>
          <w:color w:val="000000"/>
          <w:sz w:val="20"/>
          <w:szCs w:val="20"/>
          <w:lang w:val="en-US" w:eastAsia="ru-RU"/>
        </w:rPr>
        <w:t xml:space="preserve"> </w:t>
      </w:r>
      <w:r w:rsidRPr="00496C24">
        <w:rPr>
          <w:rFonts w:ascii="Courier New" w:hAnsi="Courier New" w:cs="Courier New"/>
          <w:color w:val="000000"/>
          <w:sz w:val="20"/>
          <w:szCs w:val="20"/>
          <w:lang w:val="en-US" w:eastAsia="ru-RU"/>
        </w:rPr>
        <w:t>customer;</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bindingSource.DataSource</w:t>
      </w:r>
      <w:proofErr w:type="spellEnd"/>
      <w:r w:rsidRPr="00496C24">
        <w:rPr>
          <w:rFonts w:ascii="Courier New" w:hAnsi="Courier New" w:cs="Courier New"/>
          <w:color w:val="000000"/>
          <w:sz w:val="20"/>
          <w:szCs w:val="20"/>
          <w:lang w:val="en-US" w:eastAsia="ru-RU"/>
        </w:rPr>
        <w:t xml:space="preserve"> = </w:t>
      </w:r>
      <w:proofErr w:type="spellStart"/>
      <w:proofErr w:type="gramStart"/>
      <w:r w:rsidRPr="00496C24">
        <w:rPr>
          <w:rFonts w:ascii="Courier New" w:hAnsi="Courier New" w:cs="Courier New"/>
          <w:color w:val="000000"/>
          <w:sz w:val="20"/>
          <w:szCs w:val="20"/>
          <w:lang w:val="en-US" w:eastAsia="ru-RU"/>
        </w:rPr>
        <w:t>customers.ToBindingList</w:t>
      </w:r>
      <w:proofErr w:type="spellEnd"/>
      <w:r w:rsidRPr="00496C24">
        <w:rPr>
          <w:rFonts w:ascii="Courier New" w:hAnsi="Courier New" w:cs="Courier New"/>
          <w:color w:val="000000"/>
          <w:sz w:val="20"/>
          <w:szCs w:val="20"/>
          <w:lang w:val="en-US" w:eastAsia="ru-RU"/>
        </w:rPr>
        <w:t>(</w:t>
      </w:r>
      <w:proofErr w:type="gram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color w:val="000000"/>
          <w:sz w:val="20"/>
          <w:szCs w:val="20"/>
          <w:lang w:val="en-US" w:eastAsia="ru-RU"/>
        </w:rPr>
        <w:t>}</w:t>
      </w:r>
    </w:p>
    <w:p w:rsidR="00496C24" w:rsidRDefault="00496C24" w:rsidP="00496C24">
      <w:pPr>
        <w:autoSpaceDE w:val="0"/>
        <w:autoSpaceDN w:val="0"/>
        <w:adjustRightInd w:val="0"/>
        <w:spacing w:after="0" w:line="240" w:lineRule="auto"/>
        <w:rPr>
          <w:rFonts w:ascii="Courier New" w:hAnsi="Courier New" w:cs="Courier New"/>
          <w:b/>
          <w:bCs/>
          <w:color w:val="000000"/>
          <w:sz w:val="20"/>
          <w:szCs w:val="20"/>
          <w:lang w:val="en-US" w:eastAsia="ru-RU"/>
        </w:rPr>
      </w:pP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496C24">
        <w:rPr>
          <w:rFonts w:ascii="Courier New" w:hAnsi="Courier New" w:cs="Courier New"/>
          <w:b/>
          <w:bCs/>
          <w:color w:val="000000"/>
          <w:sz w:val="20"/>
          <w:szCs w:val="20"/>
          <w:lang w:val="en-US" w:eastAsia="ru-RU"/>
        </w:rPr>
        <w:t>private</w:t>
      </w:r>
      <w:proofErr w:type="gramEnd"/>
      <w:r w:rsidRPr="00496C24">
        <w:rPr>
          <w:rFonts w:ascii="Courier New" w:hAnsi="Courier New" w:cs="Courier New"/>
          <w:b/>
          <w:bCs/>
          <w:color w:val="000000"/>
          <w:sz w:val="20"/>
          <w:szCs w:val="20"/>
          <w:lang w:val="en-US" w:eastAsia="ru-RU"/>
        </w:rPr>
        <w:t xml:space="preserve"> void </w:t>
      </w:r>
      <w:proofErr w:type="spellStart"/>
      <w:r w:rsidRPr="00496C24">
        <w:rPr>
          <w:rFonts w:ascii="Courier New" w:hAnsi="Courier New" w:cs="Courier New"/>
          <w:color w:val="000000"/>
          <w:sz w:val="20"/>
          <w:szCs w:val="20"/>
          <w:lang w:val="en-US" w:eastAsia="ru-RU"/>
        </w:rPr>
        <w:t>CustomerForm_Load</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b/>
          <w:bCs/>
          <w:color w:val="000000"/>
          <w:sz w:val="20"/>
          <w:szCs w:val="20"/>
          <w:lang w:val="en-US" w:eastAsia="ru-RU"/>
        </w:rPr>
        <w:t xml:space="preserve">object </w:t>
      </w:r>
      <w:r w:rsidRPr="00496C24">
        <w:rPr>
          <w:rFonts w:ascii="Courier New" w:hAnsi="Courier New" w:cs="Courier New"/>
          <w:color w:val="000000"/>
          <w:sz w:val="20"/>
          <w:szCs w:val="20"/>
          <w:lang w:val="en-US" w:eastAsia="ru-RU"/>
        </w:rPr>
        <w:t xml:space="preserve">sender, </w:t>
      </w:r>
      <w:proofErr w:type="spellStart"/>
      <w:r w:rsidRPr="00496C24">
        <w:rPr>
          <w:rFonts w:ascii="Courier New" w:hAnsi="Courier New" w:cs="Courier New"/>
          <w:color w:val="000000"/>
          <w:sz w:val="20"/>
          <w:szCs w:val="20"/>
          <w:lang w:val="en-US" w:eastAsia="ru-RU"/>
        </w:rPr>
        <w:t>EventArgs</w:t>
      </w:r>
      <w:proofErr w:type="spellEnd"/>
      <w:r w:rsidRPr="00496C24">
        <w:rPr>
          <w:rFonts w:ascii="Courier New" w:hAnsi="Courier New" w:cs="Courier New"/>
          <w:color w:val="000000"/>
          <w:sz w:val="20"/>
          <w:szCs w:val="20"/>
          <w:lang w:val="en-US" w:eastAsia="ru-RU"/>
        </w:rPr>
        <w:t xml:space="preserve"> e)</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496C24">
        <w:rPr>
          <w:rFonts w:ascii="Courier New" w:hAnsi="Courier New" w:cs="Courier New"/>
          <w:color w:val="000000"/>
          <w:sz w:val="20"/>
          <w:szCs w:val="20"/>
          <w:lang w:val="en-US" w:eastAsia="ru-RU"/>
        </w:rPr>
        <w:t>LoadCustomersData</w:t>
      </w:r>
      <w:proofErr w:type="spellEnd"/>
      <w:r w:rsidRPr="00496C24">
        <w:rPr>
          <w:rFonts w:ascii="Courier New" w:hAnsi="Courier New" w:cs="Courier New"/>
          <w:color w:val="000000"/>
          <w:sz w:val="20"/>
          <w:szCs w:val="20"/>
          <w:lang w:val="en-US" w:eastAsia="ru-RU"/>
        </w:rPr>
        <w:t>(</w:t>
      </w:r>
      <w:proofErr w:type="gram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dataGridView.DataSource</w:t>
      </w:r>
      <w:proofErr w:type="spellEnd"/>
      <w:r w:rsidRPr="00496C24">
        <w:rPr>
          <w:rFonts w:ascii="Courier New" w:hAnsi="Courier New" w:cs="Courier New"/>
          <w:color w:val="000000"/>
          <w:sz w:val="20"/>
          <w:szCs w:val="20"/>
          <w:lang w:val="en-US" w:eastAsia="ru-RU"/>
        </w:rPr>
        <w:t xml:space="preserve"> = </w:t>
      </w:r>
      <w:proofErr w:type="spellStart"/>
      <w:r w:rsidRPr="00496C24">
        <w:rPr>
          <w:rFonts w:ascii="Courier New" w:hAnsi="Courier New" w:cs="Courier New"/>
          <w:color w:val="000000"/>
          <w:sz w:val="20"/>
          <w:szCs w:val="20"/>
          <w:lang w:val="en-US" w:eastAsia="ru-RU"/>
        </w:rPr>
        <w:t>bindingSource</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lastRenderedPageBreak/>
        <w:t xml:space="preserve">    </w:t>
      </w:r>
      <w:proofErr w:type="spellStart"/>
      <w:proofErr w:type="gram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proofErr w:type="gramEnd"/>
      <w:r w:rsidRPr="00496C24">
        <w:rPr>
          <w:rFonts w:ascii="Courier New" w:hAnsi="Courier New" w:cs="Courier New"/>
          <w:color w:val="000066"/>
          <w:sz w:val="20"/>
          <w:szCs w:val="20"/>
          <w:lang w:val="en-US" w:eastAsia="ru-RU"/>
        </w:rPr>
        <w:t>"INVOICES"</w:t>
      </w:r>
      <w:r w:rsidRPr="00496C24">
        <w:rPr>
          <w:rFonts w:ascii="Courier New" w:hAnsi="Courier New" w:cs="Courier New"/>
          <w:color w:val="000000"/>
          <w:sz w:val="20"/>
          <w:szCs w:val="20"/>
          <w:lang w:val="en-US" w:eastAsia="ru-RU"/>
        </w:rPr>
        <w:t xml:space="preserve">].Visible = </w:t>
      </w:r>
      <w:r w:rsidRPr="00496C24">
        <w:rPr>
          <w:rFonts w:ascii="Courier New" w:hAnsi="Courier New" w:cs="Courier New"/>
          <w:b/>
          <w:bCs/>
          <w:color w:val="000000"/>
          <w:sz w:val="20"/>
          <w:szCs w:val="20"/>
          <w:lang w:val="en-US" w:eastAsia="ru-RU"/>
        </w:rPr>
        <w:t>false</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proofErr w:type="gramEnd"/>
      <w:r w:rsidRPr="00496C24">
        <w:rPr>
          <w:rFonts w:ascii="Courier New" w:hAnsi="Courier New" w:cs="Courier New"/>
          <w:color w:val="000066"/>
          <w:sz w:val="20"/>
          <w:szCs w:val="20"/>
          <w:lang w:val="en-US" w:eastAsia="ru-RU"/>
        </w:rPr>
        <w:t>"CUSTOMER_ID"</w:t>
      </w:r>
      <w:r w:rsidRPr="00496C24">
        <w:rPr>
          <w:rFonts w:ascii="Courier New" w:hAnsi="Courier New" w:cs="Courier New"/>
          <w:color w:val="000000"/>
          <w:sz w:val="20"/>
          <w:szCs w:val="20"/>
          <w:lang w:val="en-US" w:eastAsia="ru-RU"/>
        </w:rPr>
        <w:t xml:space="preserve">].Visible = </w:t>
      </w:r>
      <w:r w:rsidRPr="00496C24">
        <w:rPr>
          <w:rFonts w:ascii="Courier New" w:hAnsi="Courier New" w:cs="Courier New"/>
          <w:b/>
          <w:bCs/>
          <w:color w:val="000000"/>
          <w:sz w:val="20"/>
          <w:szCs w:val="20"/>
          <w:lang w:val="en-US" w:eastAsia="ru-RU"/>
        </w:rPr>
        <w:t>false</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proofErr w:type="gramEnd"/>
      <w:r w:rsidRPr="00496C24">
        <w:rPr>
          <w:rFonts w:ascii="Courier New" w:hAnsi="Courier New" w:cs="Courier New"/>
          <w:color w:val="000066"/>
          <w:sz w:val="20"/>
          <w:szCs w:val="20"/>
          <w:lang w:val="en-US" w:eastAsia="ru-RU"/>
        </w:rPr>
        <w:t>"NAME"</w:t>
      </w:r>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HeaderText</w:t>
      </w:r>
      <w:proofErr w:type="spellEnd"/>
      <w:r w:rsidRPr="00496C24">
        <w:rPr>
          <w:rFonts w:ascii="Courier New" w:hAnsi="Courier New" w:cs="Courier New"/>
          <w:color w:val="000000"/>
          <w:sz w:val="20"/>
          <w:szCs w:val="20"/>
          <w:lang w:val="en-US" w:eastAsia="ru-RU"/>
        </w:rPr>
        <w:t xml:space="preserve"> = </w:t>
      </w:r>
      <w:r w:rsidRPr="00496C24">
        <w:rPr>
          <w:rFonts w:ascii="Courier New" w:hAnsi="Courier New" w:cs="Courier New"/>
          <w:color w:val="000066"/>
          <w:sz w:val="20"/>
          <w:szCs w:val="20"/>
          <w:lang w:val="en-US" w:eastAsia="ru-RU"/>
        </w:rPr>
        <w:t>"Name"</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proofErr w:type="gramEnd"/>
      <w:r w:rsidRPr="00496C24">
        <w:rPr>
          <w:rFonts w:ascii="Courier New" w:hAnsi="Courier New" w:cs="Courier New"/>
          <w:color w:val="000066"/>
          <w:sz w:val="20"/>
          <w:szCs w:val="20"/>
          <w:lang w:val="en-US" w:eastAsia="ru-RU"/>
        </w:rPr>
        <w:t>"ADDRESS"</w:t>
      </w:r>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HeaderText</w:t>
      </w:r>
      <w:proofErr w:type="spellEnd"/>
      <w:r w:rsidRPr="00496C24">
        <w:rPr>
          <w:rFonts w:ascii="Courier New" w:hAnsi="Courier New" w:cs="Courier New"/>
          <w:color w:val="000000"/>
          <w:sz w:val="20"/>
          <w:szCs w:val="20"/>
          <w:lang w:val="en-US" w:eastAsia="ru-RU"/>
        </w:rPr>
        <w:t xml:space="preserve"> = </w:t>
      </w:r>
      <w:r w:rsidRPr="00496C24">
        <w:rPr>
          <w:rFonts w:ascii="Courier New" w:hAnsi="Courier New" w:cs="Courier New"/>
          <w:color w:val="000066"/>
          <w:sz w:val="20"/>
          <w:szCs w:val="20"/>
          <w:lang w:val="en-US" w:eastAsia="ru-RU"/>
        </w:rPr>
        <w:t>"Address"</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proofErr w:type="gramEnd"/>
      <w:r w:rsidRPr="00496C24">
        <w:rPr>
          <w:rFonts w:ascii="Courier New" w:hAnsi="Courier New" w:cs="Courier New"/>
          <w:color w:val="000066"/>
          <w:sz w:val="20"/>
          <w:szCs w:val="20"/>
          <w:lang w:val="en-US" w:eastAsia="ru-RU"/>
        </w:rPr>
        <w:t>"ZIPCODE"</w:t>
      </w:r>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HeaderText</w:t>
      </w:r>
      <w:proofErr w:type="spellEnd"/>
      <w:r w:rsidRPr="00496C24">
        <w:rPr>
          <w:rFonts w:ascii="Courier New" w:hAnsi="Courier New" w:cs="Courier New"/>
          <w:color w:val="000000"/>
          <w:sz w:val="20"/>
          <w:szCs w:val="20"/>
          <w:lang w:val="en-US" w:eastAsia="ru-RU"/>
        </w:rPr>
        <w:t xml:space="preserve"> = </w:t>
      </w:r>
      <w:r w:rsidRPr="00496C24">
        <w:rPr>
          <w:rFonts w:ascii="Courier New" w:hAnsi="Courier New" w:cs="Courier New"/>
          <w:color w:val="000066"/>
          <w:sz w:val="20"/>
          <w:szCs w:val="20"/>
          <w:lang w:val="en-US" w:eastAsia="ru-RU"/>
        </w:rPr>
        <w:t>"</w:t>
      </w:r>
      <w:proofErr w:type="spellStart"/>
      <w:r w:rsidRPr="00496C24">
        <w:rPr>
          <w:rFonts w:ascii="Courier New" w:hAnsi="Courier New" w:cs="Courier New"/>
          <w:color w:val="000066"/>
          <w:sz w:val="20"/>
          <w:szCs w:val="20"/>
          <w:lang w:val="en-US" w:eastAsia="ru-RU"/>
        </w:rPr>
        <w:t>ZipCode</w:t>
      </w:r>
      <w:proofErr w:type="spellEnd"/>
      <w:r w:rsidRPr="00496C24">
        <w:rPr>
          <w:rFonts w:ascii="Courier New" w:hAnsi="Courier New" w:cs="Courier New"/>
          <w:color w:val="000066"/>
          <w:sz w:val="20"/>
          <w:szCs w:val="20"/>
          <w:lang w:val="en-US" w:eastAsia="ru-RU"/>
        </w:rPr>
        <w:t>"</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proofErr w:type="gramEnd"/>
      <w:r w:rsidRPr="00496C24">
        <w:rPr>
          <w:rFonts w:ascii="Courier New" w:hAnsi="Courier New" w:cs="Courier New"/>
          <w:color w:val="000066"/>
          <w:sz w:val="20"/>
          <w:szCs w:val="20"/>
          <w:lang w:val="en-US" w:eastAsia="ru-RU"/>
        </w:rPr>
        <w:t>"PHONE"</w:t>
      </w:r>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HeaderText</w:t>
      </w:r>
      <w:proofErr w:type="spellEnd"/>
      <w:r w:rsidRPr="00496C24">
        <w:rPr>
          <w:rFonts w:ascii="Courier New" w:hAnsi="Courier New" w:cs="Courier New"/>
          <w:color w:val="000000"/>
          <w:sz w:val="20"/>
          <w:szCs w:val="20"/>
          <w:lang w:val="en-US" w:eastAsia="ru-RU"/>
        </w:rPr>
        <w:t xml:space="preserve"> = </w:t>
      </w:r>
      <w:r w:rsidRPr="00496C24">
        <w:rPr>
          <w:rFonts w:ascii="Courier New" w:hAnsi="Courier New" w:cs="Courier New"/>
          <w:color w:val="000066"/>
          <w:sz w:val="20"/>
          <w:szCs w:val="20"/>
          <w:lang w:val="en-US" w:eastAsia="ru-RU"/>
        </w:rPr>
        <w:t>"Phone"</w:t>
      </w:r>
      <w:r w:rsidRPr="00496C24">
        <w:rPr>
          <w:rFonts w:ascii="Courier New" w:hAnsi="Courier New" w:cs="Courier New"/>
          <w:color w:val="000000"/>
          <w:sz w:val="20"/>
          <w:szCs w:val="20"/>
          <w:lang w:val="en-US" w:eastAsia="ru-RU"/>
        </w:rPr>
        <w:t>;</w:t>
      </w:r>
    </w:p>
    <w:p w:rsidR="00496C24" w:rsidRPr="00496C24" w:rsidRDefault="00496C24" w:rsidP="00496C24">
      <w:pPr>
        <w:jc w:val="both"/>
        <w:rPr>
          <w:rFonts w:ascii="Courier New" w:hAnsi="Courier New" w:cs="Courier New"/>
          <w:sz w:val="24"/>
          <w:szCs w:val="24"/>
          <w:lang w:val="en-US"/>
        </w:rPr>
      </w:pPr>
      <w:r w:rsidRPr="00A00D95">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Th</w:t>
      </w:r>
      <w:r w:rsidR="00723746">
        <w:rPr>
          <w:rFonts w:ascii="Arial" w:hAnsi="Arial" w:cs="Arial"/>
          <w:sz w:val="24"/>
          <w:szCs w:val="24"/>
          <w:lang w:val="en-US"/>
        </w:rPr>
        <w:t>is is the</w:t>
      </w:r>
      <w:r w:rsidRPr="00A837DD">
        <w:rPr>
          <w:rFonts w:ascii="Arial" w:hAnsi="Arial" w:cs="Arial"/>
          <w:sz w:val="24"/>
          <w:szCs w:val="24"/>
          <w:lang w:val="en-US"/>
        </w:rPr>
        <w:t xml:space="preserve"> code of the event handler for clicking the Add button</w:t>
      </w:r>
      <w:r w:rsidR="00723746">
        <w:rPr>
          <w:rFonts w:ascii="Arial" w:hAnsi="Arial" w:cs="Arial"/>
          <w:sz w:val="24"/>
          <w:szCs w:val="24"/>
          <w:lang w:val="en-US"/>
        </w:rPr>
        <w:t xml:space="preserve">: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A00D95">
        <w:rPr>
          <w:rFonts w:ascii="Courier New" w:hAnsi="Courier New" w:cs="Courier New"/>
          <w:b/>
          <w:bCs/>
          <w:color w:val="000000"/>
          <w:sz w:val="20"/>
          <w:szCs w:val="20"/>
          <w:lang w:val="en-US" w:eastAsia="ru-RU"/>
        </w:rPr>
        <w:t>private</w:t>
      </w:r>
      <w:proofErr w:type="gramEnd"/>
      <w:r w:rsidRPr="00A00D95">
        <w:rPr>
          <w:rFonts w:ascii="Courier New" w:hAnsi="Courier New" w:cs="Courier New"/>
          <w:b/>
          <w:bCs/>
          <w:color w:val="000000"/>
          <w:sz w:val="20"/>
          <w:szCs w:val="20"/>
          <w:lang w:val="en-US" w:eastAsia="ru-RU"/>
        </w:rPr>
        <w:t xml:space="preserve"> void </w:t>
      </w:r>
      <w:proofErr w:type="spellStart"/>
      <w:r w:rsidRPr="00A00D95">
        <w:rPr>
          <w:rFonts w:ascii="Courier New" w:hAnsi="Courier New" w:cs="Courier New"/>
          <w:color w:val="000000"/>
          <w:sz w:val="20"/>
          <w:szCs w:val="20"/>
          <w:lang w:val="en-US" w:eastAsia="ru-RU"/>
        </w:rPr>
        <w:t>btnAdd_Click</w:t>
      </w:r>
      <w:proofErr w:type="spellEnd"/>
      <w:r w:rsidRPr="00A00D95">
        <w:rPr>
          <w:rFonts w:ascii="Courier New" w:hAnsi="Courier New" w:cs="Courier New"/>
          <w:color w:val="000000"/>
          <w:sz w:val="20"/>
          <w:szCs w:val="20"/>
          <w:lang w:val="en-US" w:eastAsia="ru-RU"/>
        </w:rPr>
        <w:t>(</w:t>
      </w:r>
      <w:r w:rsidRPr="00A00D95">
        <w:rPr>
          <w:rFonts w:ascii="Courier New" w:hAnsi="Courier New" w:cs="Courier New"/>
          <w:b/>
          <w:bCs/>
          <w:color w:val="000000"/>
          <w:sz w:val="20"/>
          <w:szCs w:val="20"/>
          <w:lang w:val="en-US" w:eastAsia="ru-RU"/>
        </w:rPr>
        <w:t xml:space="preserve">object </w:t>
      </w:r>
      <w:r w:rsidRPr="00A00D95">
        <w:rPr>
          <w:rFonts w:ascii="Courier New" w:hAnsi="Courier New" w:cs="Courier New"/>
          <w:color w:val="000000"/>
          <w:sz w:val="20"/>
          <w:szCs w:val="20"/>
          <w:lang w:val="en-US" w:eastAsia="ru-RU"/>
        </w:rPr>
        <w:t xml:space="preserve">sender, </w:t>
      </w:r>
      <w:proofErr w:type="spellStart"/>
      <w:r w:rsidRPr="00A00D95">
        <w:rPr>
          <w:rFonts w:ascii="Courier New" w:hAnsi="Courier New" w:cs="Courier New"/>
          <w:color w:val="000000"/>
          <w:sz w:val="20"/>
          <w:szCs w:val="20"/>
          <w:lang w:val="en-US" w:eastAsia="ru-RU"/>
        </w:rPr>
        <w:t>EventArgs</w:t>
      </w:r>
      <w:proofErr w:type="spellEnd"/>
      <w:r w:rsidRPr="00A00D95">
        <w:rPr>
          <w:rFonts w:ascii="Courier New" w:hAnsi="Courier New" w:cs="Courier New"/>
          <w:color w:val="000000"/>
          <w:sz w:val="20"/>
          <w:szCs w:val="20"/>
          <w:lang w:val="en-US" w:eastAsia="ru-RU"/>
        </w:rPr>
        <w:t xml:space="preserve"> e)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E92629">
        <w:rPr>
          <w:rFonts w:ascii="Courier New" w:hAnsi="Courier New" w:cs="Courier New"/>
          <w:b/>
          <w:color w:val="000000"/>
          <w:sz w:val="20"/>
          <w:szCs w:val="20"/>
          <w:lang w:val="en-US" w:eastAsia="ru-RU"/>
        </w:rPr>
        <w:t>var</w:t>
      </w:r>
      <w:proofErr w:type="spellEnd"/>
      <w:proofErr w:type="gramEnd"/>
      <w:r w:rsidRPr="00A00D95">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dbContext</w:t>
      </w:r>
      <w:proofErr w:type="spellEnd"/>
      <w:r w:rsidRPr="00A00D95">
        <w:rPr>
          <w:rFonts w:ascii="Courier New" w:hAnsi="Courier New" w:cs="Courier New"/>
          <w:color w:val="000000"/>
          <w:sz w:val="20"/>
          <w:szCs w:val="20"/>
          <w:lang w:val="en-US" w:eastAsia="ru-RU"/>
        </w:rPr>
        <w:t xml:space="preserve"> = </w:t>
      </w:r>
      <w:proofErr w:type="spellStart"/>
      <w:r w:rsidRPr="00A00D95">
        <w:rPr>
          <w:rFonts w:ascii="Courier New" w:hAnsi="Courier New" w:cs="Courier New"/>
          <w:color w:val="000000"/>
          <w:sz w:val="20"/>
          <w:szCs w:val="20"/>
          <w:lang w:val="en-US" w:eastAsia="ru-RU"/>
        </w:rPr>
        <w:t>AppVariables.getDbContext</w:t>
      </w:r>
      <w:proofErr w:type="spellEnd"/>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creating a new entity instance</w:t>
      </w:r>
    </w:p>
    <w:p w:rsidR="00A00D95" w:rsidRPr="00A00D95" w:rsidRDefault="00A00D95" w:rsidP="00A00D95">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E92629">
        <w:rPr>
          <w:rFonts w:ascii="Courier New" w:hAnsi="Courier New" w:cs="Courier New"/>
          <w:b/>
          <w:color w:val="000000"/>
          <w:sz w:val="20"/>
          <w:szCs w:val="20"/>
          <w:lang w:val="en-US" w:eastAsia="ru-RU"/>
        </w:rPr>
        <w:t>var</w:t>
      </w:r>
      <w:proofErr w:type="spellEnd"/>
      <w:proofErr w:type="gramEnd"/>
      <w:r w:rsidRPr="00A00D95">
        <w:rPr>
          <w:rFonts w:ascii="Courier New" w:hAnsi="Courier New" w:cs="Courier New"/>
          <w:color w:val="000000"/>
          <w:sz w:val="20"/>
          <w:szCs w:val="20"/>
          <w:lang w:val="en-US" w:eastAsia="ru-RU"/>
        </w:rPr>
        <w:t xml:space="preserve"> customer = (CUSTOMER)</w:t>
      </w:r>
      <w:proofErr w:type="spellStart"/>
      <w:r w:rsidRPr="00A00D95">
        <w:rPr>
          <w:rFonts w:ascii="Courier New" w:hAnsi="Courier New" w:cs="Courier New"/>
          <w:color w:val="000000"/>
          <w:sz w:val="20"/>
          <w:szCs w:val="20"/>
          <w:lang w:val="en-US" w:eastAsia="ru-RU"/>
        </w:rPr>
        <w:t>bindingSource.AddNew</w:t>
      </w:r>
      <w:proofErr w:type="spellEnd"/>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create an editing form</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A00D95">
        <w:rPr>
          <w:rFonts w:ascii="Courier New" w:hAnsi="Courier New" w:cs="Courier New"/>
          <w:b/>
          <w:bCs/>
          <w:color w:val="000000"/>
          <w:sz w:val="20"/>
          <w:szCs w:val="20"/>
          <w:lang w:val="en-US" w:eastAsia="ru-RU"/>
        </w:rPr>
        <w:t>using</w:t>
      </w:r>
      <w:proofErr w:type="gramEnd"/>
      <w:r w:rsidRPr="00A00D95">
        <w:rPr>
          <w:rFonts w:ascii="Courier New" w:hAnsi="Courier New" w:cs="Courier New"/>
          <w:b/>
          <w:bCs/>
          <w:color w:val="000000"/>
          <w:sz w:val="20"/>
          <w:szCs w:val="20"/>
          <w:lang w:val="en-US" w:eastAsia="ru-RU"/>
        </w:rPr>
        <w:t xml:space="preserve"> </w:t>
      </w:r>
      <w:r w:rsidRPr="00A00D95">
        <w:rPr>
          <w:rFonts w:ascii="Courier New" w:hAnsi="Courier New" w:cs="Courier New"/>
          <w:color w:val="000000"/>
          <w:sz w:val="20"/>
          <w:szCs w:val="20"/>
          <w:lang w:val="en-US" w:eastAsia="ru-RU"/>
        </w:rPr>
        <w:t>(</w:t>
      </w:r>
      <w:proofErr w:type="spellStart"/>
      <w:r w:rsidRPr="00A00D95">
        <w:rPr>
          <w:rFonts w:ascii="Courier New" w:hAnsi="Courier New" w:cs="Courier New"/>
          <w:color w:val="000000"/>
          <w:sz w:val="20"/>
          <w:szCs w:val="20"/>
          <w:lang w:val="en-US" w:eastAsia="ru-RU"/>
        </w:rPr>
        <w:t>CustomerEditorForm</w:t>
      </w:r>
      <w:proofErr w:type="spellEnd"/>
      <w:r w:rsidRPr="00A00D95">
        <w:rPr>
          <w:rFonts w:ascii="Courier New" w:hAnsi="Courier New" w:cs="Courier New"/>
          <w:color w:val="000000"/>
          <w:sz w:val="20"/>
          <w:szCs w:val="20"/>
          <w:lang w:val="en-US" w:eastAsia="ru-RU"/>
        </w:rPr>
        <w:t xml:space="preserve"> editor = </w:t>
      </w:r>
      <w:r w:rsidRPr="00A00D95">
        <w:rPr>
          <w:rFonts w:ascii="Courier New" w:hAnsi="Courier New" w:cs="Courier New"/>
          <w:b/>
          <w:bCs/>
          <w:color w:val="000000"/>
          <w:sz w:val="20"/>
          <w:szCs w:val="20"/>
          <w:lang w:val="en-US" w:eastAsia="ru-RU"/>
        </w:rPr>
        <w:t xml:space="preserve">new </w:t>
      </w:r>
      <w:proofErr w:type="spellStart"/>
      <w:r w:rsidRPr="00A00D95">
        <w:rPr>
          <w:rFonts w:ascii="Courier New" w:hAnsi="Courier New" w:cs="Courier New"/>
          <w:color w:val="000000"/>
          <w:sz w:val="20"/>
          <w:szCs w:val="20"/>
          <w:lang w:val="en-US" w:eastAsia="ru-RU"/>
        </w:rPr>
        <w:t>CustomerEditorForm</w:t>
      </w:r>
      <w:proofErr w:type="spellEnd"/>
      <w:r w:rsidRPr="00A00D95">
        <w:rPr>
          <w:rFonts w:ascii="Courier New" w:hAnsi="Courier New" w:cs="Courier New"/>
          <w:color w:val="000000"/>
          <w:sz w:val="20"/>
          <w:szCs w:val="20"/>
          <w:lang w:val="en-US" w:eastAsia="ru-RU"/>
        </w:rPr>
        <w:t>())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editor.Text</w:t>
      </w:r>
      <w:proofErr w:type="spellEnd"/>
      <w:r w:rsidRPr="00A00D95">
        <w:rPr>
          <w:rFonts w:ascii="Courier New" w:hAnsi="Courier New" w:cs="Courier New"/>
          <w:color w:val="000000"/>
          <w:sz w:val="20"/>
          <w:szCs w:val="20"/>
          <w:lang w:val="en-US" w:eastAsia="ru-RU"/>
        </w:rPr>
        <w:t xml:space="preserve"> = </w:t>
      </w:r>
      <w:r w:rsidRPr="00A00D95">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Add customer</w:t>
      </w:r>
      <w:r w:rsidRPr="00A00D95">
        <w:rPr>
          <w:rFonts w:ascii="Courier New" w:hAnsi="Courier New" w:cs="Courier New"/>
          <w:color w:val="000066"/>
          <w:sz w:val="20"/>
          <w:szCs w:val="20"/>
          <w:lang w:val="en-US" w:eastAsia="ru-RU"/>
        </w:rPr>
        <w:t>"</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editor.Customer</w:t>
      </w:r>
      <w:proofErr w:type="spellEnd"/>
      <w:r w:rsidRPr="00A00D95">
        <w:rPr>
          <w:rFonts w:ascii="Courier New" w:hAnsi="Courier New" w:cs="Courier New"/>
          <w:color w:val="000000"/>
          <w:sz w:val="20"/>
          <w:szCs w:val="20"/>
          <w:lang w:val="en-US" w:eastAsia="ru-RU"/>
        </w:rPr>
        <w:t xml:space="preserve"> = customer;</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Form Close Handler</w:t>
      </w:r>
    </w:p>
    <w:p w:rsid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editor.FormClosing</w:t>
      </w:r>
      <w:proofErr w:type="spellEnd"/>
      <w:r w:rsidRPr="00A00D95">
        <w:rPr>
          <w:rFonts w:ascii="Courier New" w:hAnsi="Courier New" w:cs="Courier New"/>
          <w:color w:val="000000"/>
          <w:sz w:val="20"/>
          <w:szCs w:val="20"/>
          <w:lang w:val="en-US" w:eastAsia="ru-RU"/>
        </w:rPr>
        <w:t xml:space="preserve"> += </w:t>
      </w:r>
      <w:r w:rsidRPr="00A00D95">
        <w:rPr>
          <w:rFonts w:ascii="Courier New" w:hAnsi="Courier New" w:cs="Courier New"/>
          <w:b/>
          <w:bCs/>
          <w:color w:val="000000"/>
          <w:sz w:val="20"/>
          <w:szCs w:val="20"/>
          <w:lang w:val="en-US" w:eastAsia="ru-RU"/>
        </w:rPr>
        <w:t xml:space="preserve">delegate </w:t>
      </w:r>
      <w:r w:rsidRPr="00A00D95">
        <w:rPr>
          <w:rFonts w:ascii="Courier New" w:hAnsi="Courier New" w:cs="Courier New"/>
          <w:color w:val="000000"/>
          <w:sz w:val="20"/>
          <w:szCs w:val="20"/>
          <w:lang w:val="en-US" w:eastAsia="ru-RU"/>
        </w:rPr>
        <w:t>(</w:t>
      </w:r>
      <w:r w:rsidRPr="00A00D95">
        <w:rPr>
          <w:rFonts w:ascii="Courier New" w:hAnsi="Courier New" w:cs="Courier New"/>
          <w:b/>
          <w:bCs/>
          <w:color w:val="000000"/>
          <w:sz w:val="20"/>
          <w:szCs w:val="20"/>
          <w:lang w:val="en-US" w:eastAsia="ru-RU"/>
        </w:rPr>
        <w:t xml:space="preserve">object </w:t>
      </w:r>
      <w:proofErr w:type="spellStart"/>
      <w:r w:rsidRPr="00A00D95">
        <w:rPr>
          <w:rFonts w:ascii="Courier New" w:hAnsi="Courier New" w:cs="Courier New"/>
          <w:color w:val="000000"/>
          <w:sz w:val="20"/>
          <w:szCs w:val="20"/>
          <w:lang w:val="en-US" w:eastAsia="ru-RU"/>
        </w:rPr>
        <w:t>fSender</w:t>
      </w:r>
      <w:proofErr w:type="spellEnd"/>
      <w:r w:rsidRPr="00A00D95">
        <w:rPr>
          <w:rFonts w:ascii="Courier New" w:hAnsi="Courier New" w:cs="Courier New"/>
          <w:color w:val="000000"/>
          <w:sz w:val="20"/>
          <w:szCs w:val="20"/>
          <w:lang w:val="en-US" w:eastAsia="ru-RU"/>
        </w:rPr>
        <w:t xml:space="preserve">,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FormClosingEventArgs</w:t>
      </w:r>
      <w:proofErr w:type="spellEnd"/>
      <w:r w:rsidRPr="00A00D95">
        <w:rPr>
          <w:rFonts w:ascii="Courier New" w:hAnsi="Courier New" w:cs="Courier New"/>
          <w:color w:val="000000"/>
          <w:sz w:val="20"/>
          <w:szCs w:val="20"/>
          <w:lang w:val="en-US" w:eastAsia="ru-RU"/>
        </w:rPr>
        <w:t xml:space="preserve"> </w:t>
      </w:r>
      <w:proofErr w:type="spellStart"/>
      <w:proofErr w:type="gramStart"/>
      <w:r w:rsidRPr="00A00D95">
        <w:rPr>
          <w:rFonts w:ascii="Courier New" w:hAnsi="Courier New" w:cs="Courier New"/>
          <w:color w:val="000000"/>
          <w:sz w:val="20"/>
          <w:szCs w:val="20"/>
          <w:lang w:val="en-US" w:eastAsia="ru-RU"/>
        </w:rPr>
        <w:t>fe</w:t>
      </w:r>
      <w:proofErr w:type="spellEnd"/>
      <w:proofErr w:type="gramEnd"/>
      <w:r w:rsidRPr="00A00D95">
        <w:rPr>
          <w:rFonts w:ascii="Courier New" w:hAnsi="Courier New" w:cs="Courier New"/>
          <w:color w:val="000000"/>
          <w:sz w:val="20"/>
          <w:szCs w:val="20"/>
          <w:lang w:val="en-US" w:eastAsia="ru-RU"/>
        </w:rPr>
        <w:t>)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A00D95">
        <w:rPr>
          <w:rFonts w:ascii="Courier New" w:hAnsi="Courier New" w:cs="Courier New"/>
          <w:b/>
          <w:bCs/>
          <w:color w:val="000000"/>
          <w:sz w:val="20"/>
          <w:szCs w:val="20"/>
          <w:lang w:val="en-US" w:eastAsia="ru-RU"/>
        </w:rPr>
        <w:t>if</w:t>
      </w:r>
      <w:proofErr w:type="gramEnd"/>
      <w:r w:rsidRPr="00A00D95">
        <w:rPr>
          <w:rFonts w:ascii="Courier New" w:hAnsi="Courier New" w:cs="Courier New"/>
          <w:b/>
          <w:bCs/>
          <w:color w:val="000000"/>
          <w:sz w:val="20"/>
          <w:szCs w:val="20"/>
          <w:lang w:val="en-US" w:eastAsia="ru-RU"/>
        </w:rPr>
        <w:t xml:space="preserve"> </w:t>
      </w:r>
      <w:r w:rsidRPr="00A00D95">
        <w:rPr>
          <w:rFonts w:ascii="Courier New" w:hAnsi="Courier New" w:cs="Courier New"/>
          <w:color w:val="000000"/>
          <w:sz w:val="20"/>
          <w:szCs w:val="20"/>
          <w:lang w:val="en-US" w:eastAsia="ru-RU"/>
        </w:rPr>
        <w:t>(</w:t>
      </w:r>
      <w:proofErr w:type="spellStart"/>
      <w:r w:rsidRPr="00A00D95">
        <w:rPr>
          <w:rFonts w:ascii="Courier New" w:hAnsi="Courier New" w:cs="Courier New"/>
          <w:color w:val="000000"/>
          <w:sz w:val="20"/>
          <w:szCs w:val="20"/>
          <w:lang w:val="en-US" w:eastAsia="ru-RU"/>
        </w:rPr>
        <w:t>editor.DialogResult</w:t>
      </w:r>
      <w:proofErr w:type="spellEnd"/>
      <w:r w:rsidRPr="00A00D95">
        <w:rPr>
          <w:rFonts w:ascii="Courier New" w:hAnsi="Courier New" w:cs="Courier New"/>
          <w:color w:val="000000"/>
          <w:sz w:val="20"/>
          <w:szCs w:val="20"/>
          <w:lang w:val="en-US" w:eastAsia="ru-RU"/>
        </w:rPr>
        <w:t xml:space="preserve"> == </w:t>
      </w:r>
      <w:proofErr w:type="spellStart"/>
      <w:r w:rsidRPr="00A00D95">
        <w:rPr>
          <w:rFonts w:ascii="Courier New" w:hAnsi="Courier New" w:cs="Courier New"/>
          <w:color w:val="000000"/>
          <w:sz w:val="20"/>
          <w:szCs w:val="20"/>
          <w:lang w:val="en-US" w:eastAsia="ru-RU"/>
        </w:rPr>
        <w:t>DialogResult.OK</w:t>
      </w:r>
      <w:proofErr w:type="spellEnd"/>
      <w:r w:rsidRPr="00A00D95">
        <w:rPr>
          <w:rFonts w:ascii="Courier New" w:hAnsi="Courier New" w:cs="Courier New"/>
          <w:color w:val="000000"/>
          <w:sz w:val="20"/>
          <w:szCs w:val="20"/>
          <w:lang w:val="en-US" w:eastAsia="ru-RU"/>
        </w:rPr>
        <w:t>) {</w:t>
      </w:r>
    </w:p>
    <w:p w:rsidR="00A00D95" w:rsidRPr="00DC1CDC"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w:t>
      </w:r>
      <w:proofErr w:type="gramStart"/>
      <w:r w:rsidRPr="00DC1CDC">
        <w:rPr>
          <w:rFonts w:ascii="Courier New" w:hAnsi="Courier New" w:cs="Courier New"/>
          <w:b/>
          <w:bCs/>
          <w:color w:val="000000"/>
          <w:sz w:val="20"/>
          <w:szCs w:val="20"/>
          <w:lang w:val="en-US" w:eastAsia="ru-RU"/>
        </w:rPr>
        <w:t>try</w:t>
      </w:r>
      <w:proofErr w:type="gramEnd"/>
      <w:r w:rsidRPr="00DC1CDC">
        <w:rPr>
          <w:rFonts w:ascii="Courier New" w:hAnsi="Courier New" w:cs="Courier New"/>
          <w:b/>
          <w:bCs/>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get next sequence value</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sidR="0089629D">
        <w:rPr>
          <w:rFonts w:ascii="Courier New" w:hAnsi="Courier New" w:cs="Courier New"/>
          <w:i/>
          <w:iCs/>
          <w:color w:val="005600"/>
          <w:sz w:val="20"/>
          <w:szCs w:val="20"/>
          <w:lang w:val="en-US" w:eastAsia="ru-RU"/>
        </w:rPr>
        <w:t>and assign it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A00D95">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customer.CUSTOMER_ID</w:t>
      </w:r>
      <w:proofErr w:type="spellEnd"/>
      <w:r w:rsidRPr="00A00D95">
        <w:rPr>
          <w:rFonts w:ascii="Courier New" w:hAnsi="Courier New" w:cs="Courier New"/>
          <w:color w:val="000000"/>
          <w:sz w:val="20"/>
          <w:szCs w:val="20"/>
          <w:lang w:val="en-US" w:eastAsia="ru-RU"/>
        </w:rPr>
        <w:t xml:space="preserve"> = </w:t>
      </w:r>
      <w:proofErr w:type="spellStart"/>
      <w:proofErr w:type="gramStart"/>
      <w:r w:rsidRPr="00A00D95">
        <w:rPr>
          <w:rFonts w:ascii="Courier New" w:hAnsi="Courier New" w:cs="Courier New"/>
          <w:color w:val="000000"/>
          <w:sz w:val="20"/>
          <w:szCs w:val="20"/>
          <w:lang w:val="en-US" w:eastAsia="ru-RU"/>
        </w:rPr>
        <w:t>dbContext.NextValueFor</w:t>
      </w:r>
      <w:proofErr w:type="spellEnd"/>
      <w:r w:rsidRPr="00A00D95">
        <w:rPr>
          <w:rFonts w:ascii="Courier New" w:hAnsi="Courier New" w:cs="Courier New"/>
          <w:color w:val="000000"/>
          <w:sz w:val="20"/>
          <w:szCs w:val="20"/>
          <w:lang w:val="en-US" w:eastAsia="ru-RU"/>
        </w:rPr>
        <w:t>(</w:t>
      </w:r>
      <w:proofErr w:type="gramEnd"/>
      <w:r w:rsidRPr="00A00D95">
        <w:rPr>
          <w:rFonts w:ascii="Courier New" w:hAnsi="Courier New" w:cs="Courier New"/>
          <w:color w:val="000066"/>
          <w:sz w:val="20"/>
          <w:szCs w:val="20"/>
          <w:lang w:val="en-US" w:eastAsia="ru-RU"/>
        </w:rPr>
        <w:t>"GEN_CUSTOMER_ID"</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xml:space="preserve">// </w:t>
      </w:r>
      <w:r w:rsidR="0089629D" w:rsidRPr="0089629D">
        <w:rPr>
          <w:rFonts w:ascii="Courier New" w:hAnsi="Courier New" w:cs="Courier New"/>
          <w:i/>
          <w:iCs/>
          <w:color w:val="005600"/>
          <w:sz w:val="20"/>
          <w:szCs w:val="20"/>
          <w:lang w:val="en-US" w:eastAsia="ru-RU"/>
        </w:rPr>
        <w:t>add a new customer</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A00D95">
        <w:rPr>
          <w:rFonts w:ascii="Courier New" w:hAnsi="Courier New" w:cs="Courier New"/>
          <w:color w:val="000000"/>
          <w:sz w:val="20"/>
          <w:szCs w:val="20"/>
          <w:lang w:val="en-US" w:eastAsia="ru-RU"/>
        </w:rPr>
        <w:t>dbContext.CUSTOMERS.Add</w:t>
      </w:r>
      <w:proofErr w:type="spellEnd"/>
      <w:r w:rsidRPr="00A00D95">
        <w:rPr>
          <w:rFonts w:ascii="Courier New" w:hAnsi="Courier New" w:cs="Courier New"/>
          <w:color w:val="000000"/>
          <w:sz w:val="20"/>
          <w:szCs w:val="20"/>
          <w:lang w:val="en-US" w:eastAsia="ru-RU"/>
        </w:rPr>
        <w:t>(</w:t>
      </w:r>
      <w:proofErr w:type="gramEnd"/>
      <w:r w:rsidRPr="00A00D95">
        <w:rPr>
          <w:rFonts w:ascii="Courier New" w:hAnsi="Courier New" w:cs="Courier New"/>
          <w:color w:val="000000"/>
          <w:sz w:val="20"/>
          <w:szCs w:val="20"/>
          <w:lang w:val="en-US" w:eastAsia="ru-RU"/>
        </w:rPr>
        <w:t>customer);</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sidR="0089629D" w:rsidRPr="0089629D">
        <w:rPr>
          <w:rFonts w:ascii="Courier New" w:hAnsi="Courier New" w:cs="Courier New"/>
          <w:i/>
          <w:iCs/>
          <w:color w:val="005600"/>
          <w:sz w:val="20"/>
          <w:szCs w:val="20"/>
          <w:lang w:val="en-US" w:eastAsia="ru-RU"/>
        </w:rPr>
        <w:t>trying to save the changes</w:t>
      </w:r>
    </w:p>
    <w:p w:rsidR="00A00D95" w:rsidRPr="0089629D"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89629D">
        <w:rPr>
          <w:rFonts w:ascii="Courier New" w:hAnsi="Courier New" w:cs="Courier New"/>
          <w:color w:val="000000"/>
          <w:sz w:val="20"/>
          <w:szCs w:val="20"/>
          <w:lang w:val="en-US" w:eastAsia="ru-RU"/>
        </w:rPr>
        <w:t xml:space="preserve">          </w:t>
      </w:r>
      <w:proofErr w:type="spellStart"/>
      <w:proofErr w:type="gramStart"/>
      <w:r w:rsidRPr="0089629D">
        <w:rPr>
          <w:rFonts w:ascii="Courier New" w:hAnsi="Courier New" w:cs="Courier New"/>
          <w:color w:val="000000"/>
          <w:sz w:val="20"/>
          <w:szCs w:val="20"/>
          <w:lang w:val="en-US" w:eastAsia="ru-RU"/>
        </w:rPr>
        <w:t>dbContext.SaveChanges</w:t>
      </w:r>
      <w:proofErr w:type="spellEnd"/>
      <w:r w:rsidRPr="0089629D">
        <w:rPr>
          <w:rFonts w:ascii="Courier New" w:hAnsi="Courier New" w:cs="Courier New"/>
          <w:color w:val="000000"/>
          <w:sz w:val="20"/>
          <w:szCs w:val="20"/>
          <w:lang w:val="en-US" w:eastAsia="ru-RU"/>
        </w:rPr>
        <w:t>(</w:t>
      </w:r>
      <w:proofErr w:type="gramEnd"/>
      <w:r w:rsidRPr="0089629D">
        <w:rPr>
          <w:rFonts w:ascii="Courier New" w:hAnsi="Courier New" w:cs="Courier New"/>
          <w:color w:val="000000"/>
          <w:sz w:val="20"/>
          <w:szCs w:val="20"/>
          <w:lang w:val="en-US" w:eastAsia="ru-RU"/>
        </w:rPr>
        <w:t>);</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sidR="0089629D" w:rsidRPr="0089629D">
        <w:rPr>
          <w:rFonts w:ascii="Courier New" w:hAnsi="Courier New" w:cs="Courier New"/>
          <w:i/>
          <w:iCs/>
          <w:color w:val="005600"/>
          <w:sz w:val="20"/>
          <w:szCs w:val="20"/>
          <w:lang w:val="en-US" w:eastAsia="ru-RU"/>
        </w:rPr>
        <w:t>and update the current record</w:t>
      </w:r>
    </w:p>
    <w:p w:rsidR="00A00D95" w:rsidRPr="0089629D"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89629D">
        <w:rPr>
          <w:rFonts w:ascii="Courier New" w:hAnsi="Courier New" w:cs="Courier New"/>
          <w:color w:val="000000"/>
          <w:sz w:val="20"/>
          <w:szCs w:val="20"/>
          <w:lang w:val="en-US" w:eastAsia="ru-RU"/>
        </w:rPr>
        <w:t xml:space="preserve">          </w:t>
      </w:r>
      <w:proofErr w:type="spellStart"/>
      <w:proofErr w:type="gramStart"/>
      <w:r w:rsidRPr="0089629D">
        <w:rPr>
          <w:rFonts w:ascii="Courier New" w:hAnsi="Courier New" w:cs="Courier New"/>
          <w:color w:val="000000"/>
          <w:sz w:val="20"/>
          <w:szCs w:val="20"/>
          <w:lang w:val="en-US" w:eastAsia="ru-RU"/>
        </w:rPr>
        <w:t>dbContext.Refresh</w:t>
      </w:r>
      <w:proofErr w:type="spellEnd"/>
      <w:r w:rsidRPr="0089629D">
        <w:rPr>
          <w:rFonts w:ascii="Courier New" w:hAnsi="Courier New" w:cs="Courier New"/>
          <w:color w:val="000000"/>
          <w:sz w:val="20"/>
          <w:szCs w:val="20"/>
          <w:lang w:val="en-US" w:eastAsia="ru-RU"/>
        </w:rPr>
        <w:t>(</w:t>
      </w:r>
      <w:proofErr w:type="spellStart"/>
      <w:proofErr w:type="gramEnd"/>
      <w:r w:rsidRPr="0089629D">
        <w:rPr>
          <w:rFonts w:ascii="Courier New" w:hAnsi="Courier New" w:cs="Courier New"/>
          <w:color w:val="000000"/>
          <w:sz w:val="20"/>
          <w:szCs w:val="20"/>
          <w:lang w:val="en-US" w:eastAsia="ru-RU"/>
        </w:rPr>
        <w:t>RefreshMode.StoreWins</w:t>
      </w:r>
      <w:proofErr w:type="spellEnd"/>
      <w:r w:rsidRPr="0089629D">
        <w:rPr>
          <w:rFonts w:ascii="Courier New" w:hAnsi="Courier New" w:cs="Courier New"/>
          <w:color w:val="000000"/>
          <w:sz w:val="20"/>
          <w:szCs w:val="20"/>
          <w:lang w:val="en-US" w:eastAsia="ru-RU"/>
        </w:rPr>
        <w:t>, customer);</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A00D95">
        <w:rPr>
          <w:rFonts w:ascii="Courier New" w:hAnsi="Courier New" w:cs="Courier New"/>
          <w:b/>
          <w:bCs/>
          <w:color w:val="000000"/>
          <w:sz w:val="20"/>
          <w:szCs w:val="20"/>
          <w:lang w:val="en-US" w:eastAsia="ru-RU"/>
        </w:rPr>
        <w:t>catch</w:t>
      </w:r>
      <w:proofErr w:type="gramEnd"/>
      <w:r w:rsidRPr="00A00D95">
        <w:rPr>
          <w:rFonts w:ascii="Courier New" w:hAnsi="Courier New" w:cs="Courier New"/>
          <w:b/>
          <w:bCs/>
          <w:color w:val="000000"/>
          <w:sz w:val="20"/>
          <w:szCs w:val="20"/>
          <w:lang w:val="en-US" w:eastAsia="ru-RU"/>
        </w:rPr>
        <w:t xml:space="preserve"> </w:t>
      </w:r>
      <w:r w:rsidRPr="00A00D95">
        <w:rPr>
          <w:rFonts w:ascii="Courier New" w:hAnsi="Courier New" w:cs="Courier New"/>
          <w:color w:val="000000"/>
          <w:sz w:val="20"/>
          <w:szCs w:val="20"/>
          <w:lang w:val="en-US" w:eastAsia="ru-RU"/>
        </w:rPr>
        <w:t>(Exception ex) {</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xml:space="preserve">// </w:t>
      </w:r>
      <w:r w:rsidR="0089629D" w:rsidRPr="0089629D">
        <w:rPr>
          <w:rFonts w:ascii="Courier New" w:hAnsi="Courier New" w:cs="Courier New"/>
          <w:i/>
          <w:iCs/>
          <w:color w:val="005600"/>
          <w:sz w:val="20"/>
          <w:szCs w:val="20"/>
          <w:lang w:val="en-US" w:eastAsia="ru-RU"/>
        </w:rPr>
        <w:t>display error</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A00D95">
        <w:rPr>
          <w:rFonts w:ascii="Courier New" w:hAnsi="Courier New" w:cs="Courier New"/>
          <w:color w:val="000000"/>
          <w:sz w:val="20"/>
          <w:szCs w:val="20"/>
          <w:lang w:val="en-US" w:eastAsia="ru-RU"/>
        </w:rPr>
        <w:t>MessageBox.Show</w:t>
      </w:r>
      <w:proofErr w:type="spellEnd"/>
      <w:r w:rsidRPr="00A00D95">
        <w:rPr>
          <w:rFonts w:ascii="Courier New" w:hAnsi="Courier New" w:cs="Courier New"/>
          <w:color w:val="000000"/>
          <w:sz w:val="20"/>
          <w:szCs w:val="20"/>
          <w:lang w:val="en-US" w:eastAsia="ru-RU"/>
        </w:rPr>
        <w:t>(</w:t>
      </w:r>
      <w:proofErr w:type="spellStart"/>
      <w:proofErr w:type="gramEnd"/>
      <w:r w:rsidRPr="00A00D95">
        <w:rPr>
          <w:rFonts w:ascii="Courier New" w:hAnsi="Courier New" w:cs="Courier New"/>
          <w:color w:val="000000"/>
          <w:sz w:val="20"/>
          <w:szCs w:val="20"/>
          <w:lang w:val="en-US" w:eastAsia="ru-RU"/>
        </w:rPr>
        <w:t>ex.Message</w:t>
      </w:r>
      <w:proofErr w:type="spellEnd"/>
      <w:r w:rsidRPr="00A00D95">
        <w:rPr>
          <w:rFonts w:ascii="Courier New" w:hAnsi="Courier New" w:cs="Courier New"/>
          <w:color w:val="000000"/>
          <w:sz w:val="20"/>
          <w:szCs w:val="20"/>
          <w:lang w:val="en-US" w:eastAsia="ru-RU"/>
        </w:rPr>
        <w:t xml:space="preserve">, </w:t>
      </w:r>
      <w:r w:rsidRPr="00A00D95">
        <w:rPr>
          <w:rFonts w:ascii="Courier New" w:hAnsi="Courier New" w:cs="Courier New"/>
          <w:color w:val="000066"/>
          <w:sz w:val="20"/>
          <w:szCs w:val="20"/>
          <w:lang w:val="en-US" w:eastAsia="ru-RU"/>
        </w:rPr>
        <w:t>"Error"</w:t>
      </w:r>
      <w:r w:rsidRPr="00A00D95">
        <w:rPr>
          <w:rFonts w:ascii="Courier New" w:hAnsi="Courier New" w:cs="Courier New"/>
          <w:color w:val="000000"/>
          <w:sz w:val="20"/>
          <w:szCs w:val="20"/>
          <w:lang w:val="en-US" w:eastAsia="ru-RU"/>
        </w:rPr>
        <w:t>);</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sidR="0089629D" w:rsidRPr="0089629D">
        <w:rPr>
          <w:rFonts w:ascii="Courier New" w:hAnsi="Courier New" w:cs="Courier New"/>
          <w:i/>
          <w:iCs/>
          <w:color w:val="005600"/>
          <w:sz w:val="20"/>
          <w:szCs w:val="20"/>
          <w:lang w:val="en-US" w:eastAsia="ru-RU"/>
        </w:rPr>
        <w:t>Do not close the form to correct the error</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89629D">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fe.Cancel</w:t>
      </w:r>
      <w:proofErr w:type="spellEnd"/>
      <w:r w:rsidRPr="00A00D95">
        <w:rPr>
          <w:rFonts w:ascii="Courier New" w:hAnsi="Courier New" w:cs="Courier New"/>
          <w:color w:val="000000"/>
          <w:sz w:val="20"/>
          <w:szCs w:val="20"/>
          <w:lang w:val="en-US" w:eastAsia="ru-RU"/>
        </w:rPr>
        <w:t xml:space="preserve"> = </w:t>
      </w:r>
      <w:r w:rsidRPr="00A00D95">
        <w:rPr>
          <w:rFonts w:ascii="Courier New" w:hAnsi="Courier New" w:cs="Courier New"/>
          <w:b/>
          <w:bCs/>
          <w:color w:val="000000"/>
          <w:sz w:val="20"/>
          <w:szCs w:val="20"/>
          <w:lang w:val="en-US" w:eastAsia="ru-RU"/>
        </w:rPr>
        <w:t>true</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A00D95">
        <w:rPr>
          <w:rFonts w:ascii="Courier New" w:hAnsi="Courier New" w:cs="Courier New"/>
          <w:b/>
          <w:bCs/>
          <w:color w:val="000000"/>
          <w:sz w:val="20"/>
          <w:szCs w:val="20"/>
          <w:lang w:val="en-US" w:eastAsia="ru-RU"/>
        </w:rPr>
        <w:t>else</w:t>
      </w:r>
      <w:proofErr w:type="gramEnd"/>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A00D95">
        <w:rPr>
          <w:rFonts w:ascii="Courier New" w:hAnsi="Courier New" w:cs="Courier New"/>
          <w:color w:val="000000"/>
          <w:sz w:val="20"/>
          <w:szCs w:val="20"/>
          <w:lang w:val="en-US" w:eastAsia="ru-RU"/>
        </w:rPr>
        <w:t>bindingSource.CancelEdit</w:t>
      </w:r>
      <w:proofErr w:type="spellEnd"/>
      <w:r w:rsidRPr="00A00D95">
        <w:rPr>
          <w:rFonts w:ascii="Courier New" w:hAnsi="Courier New" w:cs="Courier New"/>
          <w:color w:val="000000"/>
          <w:sz w:val="20"/>
          <w:szCs w:val="20"/>
          <w:lang w:val="en-US" w:eastAsia="ru-RU"/>
        </w:rPr>
        <w:t>(</w:t>
      </w:r>
      <w:proofErr w:type="gramEnd"/>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A00D95">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A00D95">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xml:space="preserve">// </w:t>
      </w:r>
      <w:r w:rsidR="0089629D" w:rsidRPr="0089629D">
        <w:rPr>
          <w:rFonts w:ascii="Courier New" w:hAnsi="Courier New" w:cs="Courier New"/>
          <w:i/>
          <w:iCs/>
          <w:color w:val="005600"/>
          <w:sz w:val="20"/>
          <w:szCs w:val="20"/>
          <w:lang w:val="en-US" w:eastAsia="ru-RU"/>
        </w:rPr>
        <w:t>show the modal form</w:t>
      </w:r>
    </w:p>
    <w:p w:rsidR="00A00D95" w:rsidRPr="0089629D"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A00D95">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proofErr w:type="spellStart"/>
      <w:proofErr w:type="gramStart"/>
      <w:r w:rsidRPr="0089629D">
        <w:rPr>
          <w:rFonts w:ascii="Courier New" w:hAnsi="Courier New" w:cs="Courier New"/>
          <w:color w:val="000000"/>
          <w:sz w:val="20"/>
          <w:szCs w:val="20"/>
          <w:lang w:val="en-US" w:eastAsia="ru-RU"/>
        </w:rPr>
        <w:t>editor.ShowDialog</w:t>
      </w:r>
      <w:proofErr w:type="spellEnd"/>
      <w:r w:rsidRPr="0089629D">
        <w:rPr>
          <w:rFonts w:ascii="Courier New" w:hAnsi="Courier New" w:cs="Courier New"/>
          <w:color w:val="000000"/>
          <w:sz w:val="20"/>
          <w:szCs w:val="20"/>
          <w:lang w:val="en-US" w:eastAsia="ru-RU"/>
        </w:rPr>
        <w:t>(</w:t>
      </w:r>
      <w:proofErr w:type="gramEnd"/>
      <w:r w:rsidRPr="0089629D">
        <w:rPr>
          <w:rFonts w:ascii="Courier New" w:hAnsi="Courier New" w:cs="Courier New"/>
          <w:b/>
          <w:bCs/>
          <w:color w:val="000000"/>
          <w:sz w:val="20"/>
          <w:szCs w:val="20"/>
          <w:lang w:val="en-US" w:eastAsia="ru-RU"/>
        </w:rPr>
        <w:t>this</w:t>
      </w:r>
      <w:r w:rsidRPr="0089629D">
        <w:rPr>
          <w:rFonts w:ascii="Courier New" w:hAnsi="Courier New" w:cs="Courier New"/>
          <w:color w:val="000000"/>
          <w:sz w:val="20"/>
          <w:szCs w:val="20"/>
          <w:lang w:val="en-US" w:eastAsia="ru-RU"/>
        </w:rPr>
        <w:t>);</w:t>
      </w:r>
    </w:p>
    <w:p w:rsidR="00A00D95" w:rsidRPr="0089629D"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89629D">
        <w:rPr>
          <w:rFonts w:ascii="Courier New" w:hAnsi="Courier New" w:cs="Courier New"/>
          <w:color w:val="000000"/>
          <w:sz w:val="20"/>
          <w:szCs w:val="20"/>
          <w:lang w:val="en-US" w:eastAsia="ru-RU"/>
        </w:rPr>
        <w:t>}</w:t>
      </w:r>
    </w:p>
    <w:p w:rsidR="00A00D95" w:rsidRPr="00A00D95" w:rsidRDefault="00A00D95" w:rsidP="00A00D95">
      <w:pPr>
        <w:spacing w:after="0" w:line="240" w:lineRule="auto"/>
        <w:rPr>
          <w:rFonts w:ascii="Courier New" w:hAnsi="Courier New" w:cs="Courier New"/>
          <w:sz w:val="24"/>
          <w:szCs w:val="24"/>
          <w:lang w:val="en-US"/>
        </w:rPr>
      </w:pPr>
      <w:r w:rsidRPr="0089629D">
        <w:rPr>
          <w:rFonts w:ascii="Courier New" w:hAnsi="Courier New" w:cs="Courier New"/>
          <w:color w:val="000000"/>
          <w:sz w:val="20"/>
          <w:szCs w:val="20"/>
          <w:lang w:val="en-US" w:eastAsia="ru-RU"/>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While adding a new record, we use the generator to get the value of the next identifier. We could have done </w:t>
      </w:r>
      <w:r w:rsidR="00EB0765">
        <w:rPr>
          <w:rFonts w:ascii="Arial" w:hAnsi="Arial" w:cs="Arial"/>
          <w:sz w:val="24"/>
          <w:szCs w:val="24"/>
          <w:lang w:val="en-US"/>
        </w:rPr>
        <w:t xml:space="preserve">it </w:t>
      </w:r>
      <w:r w:rsidRPr="00A837DD">
        <w:rPr>
          <w:rFonts w:ascii="Arial" w:hAnsi="Arial" w:cs="Arial"/>
          <w:sz w:val="24"/>
          <w:szCs w:val="24"/>
          <w:lang w:val="en-US"/>
        </w:rPr>
        <w:t xml:space="preserve">without </w:t>
      </w:r>
      <w:r w:rsidR="00723746">
        <w:rPr>
          <w:rFonts w:ascii="Arial" w:hAnsi="Arial" w:cs="Arial"/>
          <w:sz w:val="24"/>
          <w:szCs w:val="24"/>
          <w:lang w:val="en-US"/>
        </w:rPr>
        <w:t>applying</w:t>
      </w:r>
      <w:r w:rsidR="00723746" w:rsidRPr="00A837DD">
        <w:rPr>
          <w:rFonts w:ascii="Arial" w:hAnsi="Arial" w:cs="Arial"/>
          <w:sz w:val="24"/>
          <w:szCs w:val="24"/>
          <w:lang w:val="en-US"/>
        </w:rPr>
        <w:t xml:space="preserve"> </w:t>
      </w:r>
      <w:r w:rsidRPr="00A837DD">
        <w:rPr>
          <w:rFonts w:ascii="Arial" w:hAnsi="Arial" w:cs="Arial"/>
          <w:sz w:val="24"/>
          <w:szCs w:val="24"/>
          <w:lang w:val="en-US"/>
        </w:rPr>
        <w:t xml:space="preserve">the value of the identifier, </w:t>
      </w:r>
      <w:r w:rsidR="00723746">
        <w:rPr>
          <w:rFonts w:ascii="Arial" w:hAnsi="Arial" w:cs="Arial"/>
          <w:sz w:val="24"/>
          <w:szCs w:val="24"/>
          <w:lang w:val="en-US"/>
        </w:rPr>
        <w:t xml:space="preserve">leaving </w:t>
      </w:r>
      <w:r w:rsidRPr="00A837DD">
        <w:rPr>
          <w:rFonts w:ascii="Arial" w:hAnsi="Arial" w:cs="Arial"/>
          <w:sz w:val="24"/>
          <w:szCs w:val="24"/>
          <w:lang w:val="en-US"/>
        </w:rPr>
        <w:t xml:space="preserve">the BEFORE INSERT trigger </w:t>
      </w:r>
      <w:r w:rsidR="00723746">
        <w:rPr>
          <w:rFonts w:ascii="Arial" w:hAnsi="Arial" w:cs="Arial"/>
          <w:sz w:val="24"/>
          <w:szCs w:val="24"/>
          <w:lang w:val="en-US"/>
        </w:rPr>
        <w:t>to</w:t>
      </w:r>
      <w:r w:rsidRPr="00A837DD">
        <w:rPr>
          <w:rFonts w:ascii="Arial" w:hAnsi="Arial" w:cs="Arial"/>
          <w:sz w:val="24"/>
          <w:szCs w:val="24"/>
          <w:lang w:val="en-US"/>
        </w:rPr>
        <w:t xml:space="preserve"> fetch the next value of the generator </w:t>
      </w:r>
      <w:r w:rsidR="00723746">
        <w:rPr>
          <w:rFonts w:ascii="Arial" w:hAnsi="Arial" w:cs="Arial"/>
          <w:sz w:val="24"/>
          <w:szCs w:val="24"/>
          <w:lang w:val="en-US"/>
        </w:rPr>
        <w:t>and apply it</w:t>
      </w:r>
      <w:r w:rsidRPr="00A837DD">
        <w:rPr>
          <w:rFonts w:ascii="Arial" w:hAnsi="Arial" w:cs="Arial"/>
          <w:sz w:val="24"/>
          <w:szCs w:val="24"/>
          <w:lang w:val="en-US"/>
        </w:rPr>
        <w:t xml:space="preserve">. However, </w:t>
      </w:r>
      <w:r w:rsidR="00723746">
        <w:rPr>
          <w:rFonts w:ascii="Arial" w:hAnsi="Arial" w:cs="Arial"/>
          <w:sz w:val="24"/>
          <w:szCs w:val="24"/>
          <w:lang w:val="en-US"/>
        </w:rPr>
        <w:t>that would leave us un</w:t>
      </w:r>
      <w:r w:rsidRPr="00A837DD">
        <w:rPr>
          <w:rFonts w:ascii="Arial" w:hAnsi="Arial" w:cs="Arial"/>
          <w:sz w:val="24"/>
          <w:szCs w:val="24"/>
          <w:lang w:val="en-US"/>
        </w:rPr>
        <w:t xml:space="preserve">able to update the added record. </w:t>
      </w: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The code of the event handler for clicking the Edit button looks like this.</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E92629">
        <w:rPr>
          <w:rFonts w:ascii="Courier New" w:hAnsi="Courier New" w:cs="Courier New"/>
          <w:b/>
          <w:bCs/>
          <w:color w:val="000000"/>
          <w:sz w:val="20"/>
          <w:szCs w:val="20"/>
          <w:lang w:val="en-US" w:eastAsia="ru-RU"/>
        </w:rPr>
        <w:t>private</w:t>
      </w:r>
      <w:proofErr w:type="gramEnd"/>
      <w:r w:rsidRPr="00E92629">
        <w:rPr>
          <w:rFonts w:ascii="Courier New" w:hAnsi="Courier New" w:cs="Courier New"/>
          <w:b/>
          <w:bCs/>
          <w:color w:val="000000"/>
          <w:sz w:val="20"/>
          <w:szCs w:val="20"/>
          <w:lang w:val="en-US" w:eastAsia="ru-RU"/>
        </w:rPr>
        <w:t xml:space="preserve"> void </w:t>
      </w:r>
      <w:proofErr w:type="spellStart"/>
      <w:r w:rsidRPr="00E92629">
        <w:rPr>
          <w:rFonts w:ascii="Courier New" w:hAnsi="Courier New" w:cs="Courier New"/>
          <w:color w:val="000000"/>
          <w:sz w:val="20"/>
          <w:szCs w:val="20"/>
          <w:lang w:val="en-US" w:eastAsia="ru-RU"/>
        </w:rPr>
        <w:t>btnEdit_Click</w:t>
      </w:r>
      <w:proofErr w:type="spellEnd"/>
      <w:r w:rsidRPr="00E92629">
        <w:rPr>
          <w:rFonts w:ascii="Courier New" w:hAnsi="Courier New" w:cs="Courier New"/>
          <w:color w:val="000000"/>
          <w:sz w:val="20"/>
          <w:szCs w:val="20"/>
          <w:lang w:val="en-US" w:eastAsia="ru-RU"/>
        </w:rPr>
        <w:t>(</w:t>
      </w:r>
      <w:r w:rsidRPr="00E92629">
        <w:rPr>
          <w:rFonts w:ascii="Courier New" w:hAnsi="Courier New" w:cs="Courier New"/>
          <w:b/>
          <w:bCs/>
          <w:color w:val="000000"/>
          <w:sz w:val="20"/>
          <w:szCs w:val="20"/>
          <w:lang w:val="en-US" w:eastAsia="ru-RU"/>
        </w:rPr>
        <w:t xml:space="preserve">object </w:t>
      </w:r>
      <w:r w:rsidRPr="00E92629">
        <w:rPr>
          <w:rFonts w:ascii="Courier New" w:hAnsi="Courier New" w:cs="Courier New"/>
          <w:color w:val="000000"/>
          <w:sz w:val="20"/>
          <w:szCs w:val="20"/>
          <w:lang w:val="en-US" w:eastAsia="ru-RU"/>
        </w:rPr>
        <w:t xml:space="preserve">sender, </w:t>
      </w:r>
      <w:proofErr w:type="spellStart"/>
      <w:r w:rsidRPr="00E92629">
        <w:rPr>
          <w:rFonts w:ascii="Courier New" w:hAnsi="Courier New" w:cs="Courier New"/>
          <w:color w:val="000000"/>
          <w:sz w:val="20"/>
          <w:szCs w:val="20"/>
          <w:lang w:val="en-US" w:eastAsia="ru-RU"/>
        </w:rPr>
        <w:t>EventArgs</w:t>
      </w:r>
      <w:proofErr w:type="spellEnd"/>
      <w:r w:rsidRPr="00E92629">
        <w:rPr>
          <w:rFonts w:ascii="Courier New" w:hAnsi="Courier New" w:cs="Courier New"/>
          <w:color w:val="000000"/>
          <w:sz w:val="20"/>
          <w:szCs w:val="20"/>
          <w:lang w:val="en-US" w:eastAsia="ru-RU"/>
        </w:rPr>
        <w:t xml:space="preserve"> e) {</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E92629">
        <w:rPr>
          <w:rFonts w:ascii="Courier New" w:hAnsi="Courier New" w:cs="Courier New"/>
          <w:color w:val="000000"/>
          <w:sz w:val="20"/>
          <w:szCs w:val="20"/>
          <w:lang w:val="en-US" w:eastAsia="ru-RU"/>
        </w:rPr>
        <w:t>var</w:t>
      </w:r>
      <w:proofErr w:type="spellEnd"/>
      <w:proofErr w:type="gramEnd"/>
      <w:r w:rsidRPr="00E92629">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dbContext</w:t>
      </w:r>
      <w:proofErr w:type="spellEnd"/>
      <w:r w:rsidRPr="00E92629">
        <w:rPr>
          <w:rFonts w:ascii="Courier New" w:hAnsi="Courier New" w:cs="Courier New"/>
          <w:color w:val="000000"/>
          <w:sz w:val="20"/>
          <w:szCs w:val="20"/>
          <w:lang w:val="en-US" w:eastAsia="ru-RU"/>
        </w:rPr>
        <w:t xml:space="preserve"> = </w:t>
      </w:r>
      <w:proofErr w:type="spellStart"/>
      <w:r w:rsidRPr="00E92629">
        <w:rPr>
          <w:rFonts w:ascii="Courier New" w:hAnsi="Courier New" w:cs="Courier New"/>
          <w:color w:val="000000"/>
          <w:sz w:val="20"/>
          <w:szCs w:val="20"/>
          <w:lang w:val="en-US" w:eastAsia="ru-RU"/>
        </w:rPr>
        <w:t>AppVariables.getDbContext</w:t>
      </w:r>
      <w:proofErr w:type="spellEnd"/>
      <w:r w:rsidRPr="00E92629">
        <w:rPr>
          <w:rFonts w:ascii="Courier New" w:hAnsi="Courier New" w:cs="Courier New"/>
          <w:color w:val="000000"/>
          <w:sz w:val="20"/>
          <w:szCs w:val="20"/>
          <w:lang w:val="en-US" w:eastAsia="ru-RU"/>
        </w:rPr>
        <w:t>();</w:t>
      </w:r>
    </w:p>
    <w:p w:rsidR="00E92629" w:rsidRPr="00B77DB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E92629">
        <w:rPr>
          <w:rFonts w:ascii="Courier New" w:hAnsi="Courier New" w:cs="Courier New"/>
          <w:i/>
          <w:iCs/>
          <w:color w:val="005600"/>
          <w:sz w:val="20"/>
          <w:szCs w:val="20"/>
          <w:lang w:val="en-US" w:eastAsia="ru-RU"/>
        </w:rPr>
        <w:t xml:space="preserve">// </w:t>
      </w:r>
      <w:r w:rsidR="00B77DB8">
        <w:rPr>
          <w:rFonts w:ascii="Courier New" w:hAnsi="Courier New" w:cs="Courier New"/>
          <w:i/>
          <w:iCs/>
          <w:color w:val="005600"/>
          <w:sz w:val="20"/>
          <w:szCs w:val="20"/>
          <w:lang w:val="en-US" w:eastAsia="ru-RU"/>
        </w:rPr>
        <w:t>get instance</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lastRenderedPageBreak/>
        <w:t xml:space="preserve">  </w:t>
      </w:r>
      <w:proofErr w:type="spellStart"/>
      <w:proofErr w:type="gramStart"/>
      <w:r w:rsidRPr="00E92629">
        <w:rPr>
          <w:rFonts w:ascii="Courier New" w:hAnsi="Courier New" w:cs="Courier New"/>
          <w:color w:val="000000"/>
          <w:sz w:val="20"/>
          <w:szCs w:val="20"/>
          <w:lang w:val="en-US" w:eastAsia="ru-RU"/>
        </w:rPr>
        <w:t>var</w:t>
      </w:r>
      <w:proofErr w:type="spellEnd"/>
      <w:proofErr w:type="gramEnd"/>
      <w:r w:rsidRPr="00E92629">
        <w:rPr>
          <w:rFonts w:ascii="Courier New" w:hAnsi="Courier New" w:cs="Courier New"/>
          <w:color w:val="000000"/>
          <w:sz w:val="20"/>
          <w:szCs w:val="20"/>
          <w:lang w:val="en-US" w:eastAsia="ru-RU"/>
        </w:rPr>
        <w:t xml:space="preserve"> customer = (CUSTOMER)</w:t>
      </w:r>
      <w:proofErr w:type="spellStart"/>
      <w:r w:rsidRPr="00E92629">
        <w:rPr>
          <w:rFonts w:ascii="Courier New" w:hAnsi="Courier New" w:cs="Courier New"/>
          <w:color w:val="000000"/>
          <w:sz w:val="20"/>
          <w:szCs w:val="20"/>
          <w:lang w:val="en-US" w:eastAsia="ru-RU"/>
        </w:rPr>
        <w:t>bindingSource.Current</w:t>
      </w:r>
      <w:proofErr w:type="spellEnd"/>
      <w:r w:rsidRPr="00E92629">
        <w:rPr>
          <w:rFonts w:ascii="Courier New" w:hAnsi="Courier New" w:cs="Courier New"/>
          <w:color w:val="000000"/>
          <w:sz w:val="20"/>
          <w:szCs w:val="20"/>
          <w:lang w:val="en-US" w:eastAsia="ru-RU"/>
        </w:rPr>
        <w:t>;</w:t>
      </w:r>
    </w:p>
    <w:p w:rsidR="00E92629" w:rsidRPr="005F6CA2"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E92629">
        <w:rPr>
          <w:rFonts w:ascii="Courier New" w:hAnsi="Courier New" w:cs="Courier New"/>
          <w:i/>
          <w:iCs/>
          <w:color w:val="005600"/>
          <w:sz w:val="20"/>
          <w:szCs w:val="20"/>
          <w:lang w:val="en-US" w:eastAsia="ru-RU"/>
        </w:rPr>
        <w:t xml:space="preserve">// </w:t>
      </w:r>
      <w:r w:rsidR="00B77DB8" w:rsidRPr="00B77DB8">
        <w:rPr>
          <w:rFonts w:ascii="Courier New" w:hAnsi="Courier New" w:cs="Courier New"/>
          <w:i/>
          <w:iCs/>
          <w:color w:val="005600"/>
          <w:sz w:val="20"/>
          <w:szCs w:val="20"/>
          <w:lang w:val="en-US" w:eastAsia="ru-RU"/>
        </w:rPr>
        <w:t>create an editing form</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E92629">
        <w:rPr>
          <w:rFonts w:ascii="Courier New" w:hAnsi="Courier New" w:cs="Courier New"/>
          <w:b/>
          <w:bCs/>
          <w:color w:val="000000"/>
          <w:sz w:val="20"/>
          <w:szCs w:val="20"/>
          <w:lang w:val="en-US" w:eastAsia="ru-RU"/>
        </w:rPr>
        <w:t>using</w:t>
      </w:r>
      <w:proofErr w:type="gramEnd"/>
      <w:r w:rsidRPr="00E92629">
        <w:rPr>
          <w:rFonts w:ascii="Courier New" w:hAnsi="Courier New" w:cs="Courier New"/>
          <w:b/>
          <w:bCs/>
          <w:color w:val="000000"/>
          <w:sz w:val="20"/>
          <w:szCs w:val="20"/>
          <w:lang w:val="en-US" w:eastAsia="ru-RU"/>
        </w:rPr>
        <w:t xml:space="preserve"> </w:t>
      </w:r>
      <w:r w:rsidRPr="00E92629">
        <w:rPr>
          <w:rFonts w:ascii="Courier New" w:hAnsi="Courier New" w:cs="Courier New"/>
          <w:color w:val="000000"/>
          <w:sz w:val="20"/>
          <w:szCs w:val="20"/>
          <w:lang w:val="en-US" w:eastAsia="ru-RU"/>
        </w:rPr>
        <w:t>(</w:t>
      </w:r>
      <w:proofErr w:type="spellStart"/>
      <w:r w:rsidRPr="00E92629">
        <w:rPr>
          <w:rFonts w:ascii="Courier New" w:hAnsi="Courier New" w:cs="Courier New"/>
          <w:color w:val="000000"/>
          <w:sz w:val="20"/>
          <w:szCs w:val="20"/>
          <w:lang w:val="en-US" w:eastAsia="ru-RU"/>
        </w:rPr>
        <w:t>CustomerEditorForm</w:t>
      </w:r>
      <w:proofErr w:type="spellEnd"/>
      <w:r w:rsidRPr="00E92629">
        <w:rPr>
          <w:rFonts w:ascii="Courier New" w:hAnsi="Courier New" w:cs="Courier New"/>
          <w:color w:val="000000"/>
          <w:sz w:val="20"/>
          <w:szCs w:val="20"/>
          <w:lang w:val="en-US" w:eastAsia="ru-RU"/>
        </w:rPr>
        <w:t xml:space="preserve"> editor = </w:t>
      </w:r>
      <w:r w:rsidRPr="00E92629">
        <w:rPr>
          <w:rFonts w:ascii="Courier New" w:hAnsi="Courier New" w:cs="Courier New"/>
          <w:b/>
          <w:bCs/>
          <w:color w:val="000000"/>
          <w:sz w:val="20"/>
          <w:szCs w:val="20"/>
          <w:lang w:val="en-US" w:eastAsia="ru-RU"/>
        </w:rPr>
        <w:t xml:space="preserve">new </w:t>
      </w:r>
      <w:proofErr w:type="spellStart"/>
      <w:r w:rsidRPr="00E92629">
        <w:rPr>
          <w:rFonts w:ascii="Courier New" w:hAnsi="Courier New" w:cs="Courier New"/>
          <w:color w:val="000000"/>
          <w:sz w:val="20"/>
          <w:szCs w:val="20"/>
          <w:lang w:val="en-US" w:eastAsia="ru-RU"/>
        </w:rPr>
        <w:t>CustomerEditorForm</w:t>
      </w:r>
      <w:proofErr w:type="spellEnd"/>
      <w:r w:rsidRPr="00E92629">
        <w:rPr>
          <w:rFonts w:ascii="Courier New" w:hAnsi="Courier New" w:cs="Courier New"/>
          <w:color w:val="000000"/>
          <w:sz w:val="20"/>
          <w:szCs w:val="20"/>
          <w:lang w:val="en-US" w:eastAsia="ru-RU"/>
        </w:rPr>
        <w:t>()) {</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editor.Text</w:t>
      </w:r>
      <w:proofErr w:type="spellEnd"/>
      <w:r w:rsidRPr="00E92629">
        <w:rPr>
          <w:rFonts w:ascii="Courier New" w:hAnsi="Courier New" w:cs="Courier New"/>
          <w:color w:val="000000"/>
          <w:sz w:val="20"/>
          <w:szCs w:val="20"/>
          <w:lang w:val="en-US" w:eastAsia="ru-RU"/>
        </w:rPr>
        <w:t xml:space="preserve"> = </w:t>
      </w:r>
      <w:r w:rsidRPr="00E92629">
        <w:rPr>
          <w:rFonts w:ascii="Courier New" w:hAnsi="Courier New" w:cs="Courier New"/>
          <w:color w:val="000066"/>
          <w:sz w:val="20"/>
          <w:szCs w:val="20"/>
          <w:lang w:val="en-US" w:eastAsia="ru-RU"/>
        </w:rPr>
        <w:t>"</w:t>
      </w:r>
      <w:r w:rsidR="00FE1A88">
        <w:rPr>
          <w:rFonts w:ascii="Courier New" w:hAnsi="Courier New" w:cs="Courier New"/>
          <w:color w:val="000066"/>
          <w:sz w:val="20"/>
          <w:szCs w:val="20"/>
          <w:lang w:val="en-US" w:eastAsia="ru-RU"/>
        </w:rPr>
        <w:t>Edit customer</w:t>
      </w:r>
      <w:r w:rsidRPr="00E92629">
        <w:rPr>
          <w:rFonts w:ascii="Courier New" w:hAnsi="Courier New" w:cs="Courier New"/>
          <w:color w:val="000066"/>
          <w:sz w:val="20"/>
          <w:szCs w:val="20"/>
          <w:lang w:val="en-US" w:eastAsia="ru-RU"/>
        </w:rPr>
        <w:t>"</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editor.Customer</w:t>
      </w:r>
      <w:proofErr w:type="spellEnd"/>
      <w:r w:rsidRPr="00E92629">
        <w:rPr>
          <w:rFonts w:ascii="Courier New" w:hAnsi="Courier New" w:cs="Courier New"/>
          <w:color w:val="000000"/>
          <w:sz w:val="20"/>
          <w:szCs w:val="20"/>
          <w:lang w:val="en-US" w:eastAsia="ru-RU"/>
        </w:rPr>
        <w:t xml:space="preserve"> = customer;</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E92629">
        <w:rPr>
          <w:rFonts w:ascii="Courier New" w:hAnsi="Courier New" w:cs="Courier New"/>
          <w:i/>
          <w:iCs/>
          <w:color w:val="005600"/>
          <w:sz w:val="20"/>
          <w:szCs w:val="20"/>
          <w:lang w:val="en-US" w:eastAsia="ru-RU"/>
        </w:rPr>
        <w:t xml:space="preserve">// </w:t>
      </w:r>
      <w:r w:rsidR="00FE1A88" w:rsidRPr="00FE1A88">
        <w:rPr>
          <w:rFonts w:ascii="Courier New" w:hAnsi="Courier New" w:cs="Courier New"/>
          <w:i/>
          <w:iCs/>
          <w:color w:val="005600"/>
          <w:sz w:val="20"/>
          <w:szCs w:val="20"/>
          <w:lang w:val="en-US" w:eastAsia="ru-RU"/>
        </w:rPr>
        <w:t>Form Close Handler</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editor.FormClosing</w:t>
      </w:r>
      <w:proofErr w:type="spellEnd"/>
      <w:r w:rsidRPr="00E92629">
        <w:rPr>
          <w:rFonts w:ascii="Courier New" w:hAnsi="Courier New" w:cs="Courier New"/>
          <w:color w:val="000000"/>
          <w:sz w:val="20"/>
          <w:szCs w:val="20"/>
          <w:lang w:val="en-US" w:eastAsia="ru-RU"/>
        </w:rPr>
        <w:t xml:space="preserve"> += </w:t>
      </w:r>
      <w:r w:rsidRPr="00E92629">
        <w:rPr>
          <w:rFonts w:ascii="Courier New" w:hAnsi="Courier New" w:cs="Courier New"/>
          <w:b/>
          <w:bCs/>
          <w:color w:val="000000"/>
          <w:sz w:val="20"/>
          <w:szCs w:val="20"/>
          <w:lang w:val="en-US" w:eastAsia="ru-RU"/>
        </w:rPr>
        <w:t xml:space="preserve">delegate </w:t>
      </w:r>
      <w:r w:rsidRPr="00E92629">
        <w:rPr>
          <w:rFonts w:ascii="Courier New" w:hAnsi="Courier New" w:cs="Courier New"/>
          <w:color w:val="000000"/>
          <w:sz w:val="20"/>
          <w:szCs w:val="20"/>
          <w:lang w:val="en-US" w:eastAsia="ru-RU"/>
        </w:rPr>
        <w:t>(</w:t>
      </w:r>
      <w:r w:rsidRPr="00E92629">
        <w:rPr>
          <w:rFonts w:ascii="Courier New" w:hAnsi="Courier New" w:cs="Courier New"/>
          <w:b/>
          <w:bCs/>
          <w:color w:val="000000"/>
          <w:sz w:val="20"/>
          <w:szCs w:val="20"/>
          <w:lang w:val="en-US" w:eastAsia="ru-RU"/>
        </w:rPr>
        <w:t xml:space="preserve">object </w:t>
      </w:r>
      <w:proofErr w:type="spellStart"/>
      <w:r w:rsidRPr="00E92629">
        <w:rPr>
          <w:rFonts w:ascii="Courier New" w:hAnsi="Courier New" w:cs="Courier New"/>
          <w:color w:val="000000"/>
          <w:sz w:val="20"/>
          <w:szCs w:val="20"/>
          <w:lang w:val="en-US" w:eastAsia="ru-RU"/>
        </w:rPr>
        <w:t>fSender</w:t>
      </w:r>
      <w:proofErr w:type="spellEnd"/>
      <w:r w:rsidRPr="00E92629">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FormClosingEventArgs</w:t>
      </w:r>
      <w:proofErr w:type="spellEnd"/>
      <w:r w:rsidRPr="00E92629">
        <w:rPr>
          <w:rFonts w:ascii="Courier New" w:hAnsi="Courier New" w:cs="Courier New"/>
          <w:color w:val="000000"/>
          <w:sz w:val="20"/>
          <w:szCs w:val="20"/>
          <w:lang w:val="en-US" w:eastAsia="ru-RU"/>
        </w:rPr>
        <w:t xml:space="preserve"> </w:t>
      </w:r>
      <w:proofErr w:type="spellStart"/>
      <w:proofErr w:type="gramStart"/>
      <w:r w:rsidRPr="00E92629">
        <w:rPr>
          <w:rFonts w:ascii="Courier New" w:hAnsi="Courier New" w:cs="Courier New"/>
          <w:color w:val="000000"/>
          <w:sz w:val="20"/>
          <w:szCs w:val="20"/>
          <w:lang w:val="en-US" w:eastAsia="ru-RU"/>
        </w:rPr>
        <w:t>fe</w:t>
      </w:r>
      <w:proofErr w:type="spellEnd"/>
      <w:proofErr w:type="gramEnd"/>
      <w:r w:rsidRPr="00E92629">
        <w:rPr>
          <w:rFonts w:ascii="Courier New" w:hAnsi="Courier New" w:cs="Courier New"/>
          <w:color w:val="000000"/>
          <w:sz w:val="20"/>
          <w:szCs w:val="20"/>
          <w:lang w:val="en-US" w:eastAsia="ru-RU"/>
        </w:rPr>
        <w:t>) {</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E92629">
        <w:rPr>
          <w:rFonts w:ascii="Courier New" w:hAnsi="Courier New" w:cs="Courier New"/>
          <w:b/>
          <w:bCs/>
          <w:color w:val="000000"/>
          <w:sz w:val="20"/>
          <w:szCs w:val="20"/>
          <w:lang w:val="en-US" w:eastAsia="ru-RU"/>
        </w:rPr>
        <w:t>if</w:t>
      </w:r>
      <w:proofErr w:type="gramEnd"/>
      <w:r w:rsidRPr="00E92629">
        <w:rPr>
          <w:rFonts w:ascii="Courier New" w:hAnsi="Courier New" w:cs="Courier New"/>
          <w:b/>
          <w:bCs/>
          <w:color w:val="000000"/>
          <w:sz w:val="20"/>
          <w:szCs w:val="20"/>
          <w:lang w:val="en-US" w:eastAsia="ru-RU"/>
        </w:rPr>
        <w:t xml:space="preserve"> </w:t>
      </w:r>
      <w:r w:rsidRPr="00E92629">
        <w:rPr>
          <w:rFonts w:ascii="Courier New" w:hAnsi="Courier New" w:cs="Courier New"/>
          <w:color w:val="000000"/>
          <w:sz w:val="20"/>
          <w:szCs w:val="20"/>
          <w:lang w:val="en-US" w:eastAsia="ru-RU"/>
        </w:rPr>
        <w:t>(</w:t>
      </w:r>
      <w:proofErr w:type="spellStart"/>
      <w:r w:rsidRPr="00E92629">
        <w:rPr>
          <w:rFonts w:ascii="Courier New" w:hAnsi="Courier New" w:cs="Courier New"/>
          <w:color w:val="000000"/>
          <w:sz w:val="20"/>
          <w:szCs w:val="20"/>
          <w:lang w:val="en-US" w:eastAsia="ru-RU"/>
        </w:rPr>
        <w:t>editor.DialogResult</w:t>
      </w:r>
      <w:proofErr w:type="spellEnd"/>
      <w:r w:rsidRPr="00E92629">
        <w:rPr>
          <w:rFonts w:ascii="Courier New" w:hAnsi="Courier New" w:cs="Courier New"/>
          <w:color w:val="000000"/>
          <w:sz w:val="20"/>
          <w:szCs w:val="20"/>
          <w:lang w:val="en-US" w:eastAsia="ru-RU"/>
        </w:rPr>
        <w:t xml:space="preserve"> == </w:t>
      </w:r>
      <w:proofErr w:type="spellStart"/>
      <w:r w:rsidRPr="00E92629">
        <w:rPr>
          <w:rFonts w:ascii="Courier New" w:hAnsi="Courier New" w:cs="Courier New"/>
          <w:color w:val="000000"/>
          <w:sz w:val="20"/>
          <w:szCs w:val="20"/>
          <w:lang w:val="en-US" w:eastAsia="ru-RU"/>
        </w:rPr>
        <w:t>DialogResult.OK</w:t>
      </w:r>
      <w:proofErr w:type="spellEnd"/>
      <w:r w:rsidRPr="00E92629">
        <w:rPr>
          <w:rFonts w:ascii="Courier New" w:hAnsi="Courier New" w:cs="Courier New"/>
          <w:color w:val="000000"/>
          <w:sz w:val="20"/>
          <w:szCs w:val="20"/>
          <w:lang w:val="en-US" w:eastAsia="ru-RU"/>
        </w:rPr>
        <w:t>) {</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w:t>
      </w:r>
      <w:proofErr w:type="gramStart"/>
      <w:r w:rsidRPr="00DC1CDC">
        <w:rPr>
          <w:rFonts w:ascii="Courier New" w:hAnsi="Courier New" w:cs="Courier New"/>
          <w:b/>
          <w:bCs/>
          <w:color w:val="000000"/>
          <w:sz w:val="20"/>
          <w:szCs w:val="20"/>
          <w:lang w:val="en-US" w:eastAsia="ru-RU"/>
        </w:rPr>
        <w:t>try</w:t>
      </w:r>
      <w:proofErr w:type="gramEnd"/>
      <w:r w:rsidRPr="00DC1CDC">
        <w:rPr>
          <w:rFonts w:ascii="Courier New" w:hAnsi="Courier New" w:cs="Courier New"/>
          <w:b/>
          <w:bCs/>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E92629" w:rsidRPr="00FE1A88" w:rsidRDefault="00E92629" w:rsidP="00E92629">
      <w:pPr>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FE1A88" w:rsidRPr="00DC1CDC">
        <w:rPr>
          <w:rFonts w:ascii="Courier New" w:hAnsi="Courier New" w:cs="Courier New"/>
          <w:i/>
          <w:iCs/>
          <w:color w:val="005600"/>
          <w:sz w:val="20"/>
          <w:szCs w:val="20"/>
          <w:lang w:val="en-US" w:eastAsia="ru-RU"/>
        </w:rPr>
        <w:t>// trying to save the changes</w:t>
      </w:r>
    </w:p>
    <w:p w:rsidR="00E92629" w:rsidRPr="005F6CA2"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proofErr w:type="gramStart"/>
      <w:r w:rsidRPr="005F6CA2">
        <w:rPr>
          <w:rFonts w:ascii="Courier New" w:hAnsi="Courier New" w:cs="Courier New"/>
          <w:color w:val="000000"/>
          <w:sz w:val="20"/>
          <w:szCs w:val="20"/>
          <w:lang w:val="en-US" w:eastAsia="ru-RU"/>
        </w:rPr>
        <w:t>dbContext.SaveChanges</w:t>
      </w:r>
      <w:proofErr w:type="spellEnd"/>
      <w:r w:rsidRPr="005F6CA2">
        <w:rPr>
          <w:rFonts w:ascii="Courier New" w:hAnsi="Courier New" w:cs="Courier New"/>
          <w:color w:val="000000"/>
          <w:sz w:val="20"/>
          <w:szCs w:val="20"/>
          <w:lang w:val="en-US" w:eastAsia="ru-RU"/>
        </w:rPr>
        <w:t>(</w:t>
      </w:r>
      <w:proofErr w:type="gramEnd"/>
      <w:r w:rsidRPr="005F6CA2">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E92629">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proofErr w:type="spellStart"/>
      <w:proofErr w:type="gramStart"/>
      <w:r w:rsidRPr="00E92629">
        <w:rPr>
          <w:rFonts w:ascii="Courier New" w:hAnsi="Courier New" w:cs="Courier New"/>
          <w:color w:val="000000"/>
          <w:sz w:val="20"/>
          <w:szCs w:val="20"/>
          <w:lang w:val="en-US" w:eastAsia="ru-RU"/>
        </w:rPr>
        <w:t>dbContext.Refresh</w:t>
      </w:r>
      <w:proofErr w:type="spellEnd"/>
      <w:r w:rsidRPr="00E92629">
        <w:rPr>
          <w:rFonts w:ascii="Courier New" w:hAnsi="Courier New" w:cs="Courier New"/>
          <w:color w:val="000000"/>
          <w:sz w:val="20"/>
          <w:szCs w:val="20"/>
          <w:lang w:val="en-US" w:eastAsia="ru-RU"/>
        </w:rPr>
        <w:t>(</w:t>
      </w:r>
      <w:proofErr w:type="spellStart"/>
      <w:proofErr w:type="gramEnd"/>
      <w:r w:rsidRPr="00E92629">
        <w:rPr>
          <w:rFonts w:ascii="Courier New" w:hAnsi="Courier New" w:cs="Courier New"/>
          <w:color w:val="000000"/>
          <w:sz w:val="20"/>
          <w:szCs w:val="20"/>
          <w:lang w:val="en-US" w:eastAsia="ru-RU"/>
        </w:rPr>
        <w:t>RefreshMode.StoreWins</w:t>
      </w:r>
      <w:proofErr w:type="spellEnd"/>
      <w:r w:rsidRPr="00E92629">
        <w:rPr>
          <w:rFonts w:ascii="Courier New" w:hAnsi="Courier New" w:cs="Courier New"/>
          <w:color w:val="000000"/>
          <w:sz w:val="20"/>
          <w:szCs w:val="20"/>
          <w:lang w:val="en-US" w:eastAsia="ru-RU"/>
        </w:rPr>
        <w:t>, customer);</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 </w:t>
      </w:r>
      <w:r w:rsidR="00FE1A88" w:rsidRPr="00DC1CDC">
        <w:rPr>
          <w:rFonts w:ascii="Courier New" w:hAnsi="Courier New" w:cs="Courier New"/>
          <w:i/>
          <w:iCs/>
          <w:color w:val="005600"/>
          <w:sz w:val="20"/>
          <w:szCs w:val="20"/>
          <w:lang w:val="en-US" w:eastAsia="ru-RU"/>
        </w:rPr>
        <w:t>update all related controls</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proofErr w:type="gramStart"/>
      <w:r w:rsidRPr="00DC1CDC">
        <w:rPr>
          <w:rFonts w:ascii="Courier New" w:hAnsi="Courier New" w:cs="Courier New"/>
          <w:color w:val="000000"/>
          <w:sz w:val="20"/>
          <w:szCs w:val="20"/>
          <w:lang w:val="en-US" w:eastAsia="ru-RU"/>
        </w:rPr>
        <w:t>bindingSource.ResetCurrentItem</w:t>
      </w:r>
      <w:proofErr w:type="spellEnd"/>
      <w:r w:rsidRPr="00DC1CDC">
        <w:rPr>
          <w:rFonts w:ascii="Courier New" w:hAnsi="Courier New" w:cs="Courier New"/>
          <w:color w:val="000000"/>
          <w:sz w:val="20"/>
          <w:szCs w:val="20"/>
          <w:lang w:val="en-US" w:eastAsia="ru-RU"/>
        </w:rPr>
        <w:t>(</w:t>
      </w:r>
      <w:proofErr w:type="gramEnd"/>
      <w:r w:rsidRPr="00DC1CDC">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E92629">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E92629">
        <w:rPr>
          <w:rFonts w:ascii="Courier New" w:hAnsi="Courier New" w:cs="Courier New"/>
          <w:b/>
          <w:bCs/>
          <w:color w:val="000000"/>
          <w:sz w:val="20"/>
          <w:szCs w:val="20"/>
          <w:lang w:val="en-US" w:eastAsia="ru-RU"/>
        </w:rPr>
        <w:t>catch</w:t>
      </w:r>
      <w:proofErr w:type="gramEnd"/>
      <w:r w:rsidRPr="00E92629">
        <w:rPr>
          <w:rFonts w:ascii="Courier New" w:hAnsi="Courier New" w:cs="Courier New"/>
          <w:b/>
          <w:bCs/>
          <w:color w:val="000000"/>
          <w:sz w:val="20"/>
          <w:szCs w:val="20"/>
          <w:lang w:val="en-US" w:eastAsia="ru-RU"/>
        </w:rPr>
        <w:t xml:space="preserve"> </w:t>
      </w:r>
      <w:r w:rsidRPr="00E92629">
        <w:rPr>
          <w:rFonts w:ascii="Courier New" w:hAnsi="Courier New" w:cs="Courier New"/>
          <w:color w:val="000000"/>
          <w:sz w:val="20"/>
          <w:szCs w:val="20"/>
          <w:lang w:val="en-US" w:eastAsia="ru-RU"/>
        </w:rPr>
        <w:t>(Exception ex) {</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E92629">
        <w:rPr>
          <w:rFonts w:ascii="Courier New" w:hAnsi="Courier New" w:cs="Courier New"/>
          <w:i/>
          <w:iCs/>
          <w:color w:val="005600"/>
          <w:sz w:val="20"/>
          <w:szCs w:val="20"/>
          <w:lang w:val="en-US" w:eastAsia="ru-RU"/>
        </w:rPr>
        <w:t xml:space="preserve">// </w:t>
      </w:r>
      <w:r w:rsidR="00FE1A88" w:rsidRPr="00FE1A88">
        <w:rPr>
          <w:rFonts w:ascii="Courier New" w:hAnsi="Courier New" w:cs="Courier New"/>
          <w:i/>
          <w:iCs/>
          <w:color w:val="005600"/>
          <w:sz w:val="20"/>
          <w:szCs w:val="20"/>
          <w:lang w:val="en-US" w:eastAsia="ru-RU"/>
        </w:rPr>
        <w:t>display error</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E92629">
        <w:rPr>
          <w:rFonts w:ascii="Courier New" w:hAnsi="Courier New" w:cs="Courier New"/>
          <w:color w:val="000000"/>
          <w:sz w:val="20"/>
          <w:szCs w:val="20"/>
          <w:lang w:val="en-US" w:eastAsia="ru-RU"/>
        </w:rPr>
        <w:t>MessageBox.Show</w:t>
      </w:r>
      <w:proofErr w:type="spellEnd"/>
      <w:r w:rsidRPr="00E92629">
        <w:rPr>
          <w:rFonts w:ascii="Courier New" w:hAnsi="Courier New" w:cs="Courier New"/>
          <w:color w:val="000000"/>
          <w:sz w:val="20"/>
          <w:szCs w:val="20"/>
          <w:lang w:val="en-US" w:eastAsia="ru-RU"/>
        </w:rPr>
        <w:t>(</w:t>
      </w:r>
      <w:proofErr w:type="spellStart"/>
      <w:proofErr w:type="gramEnd"/>
      <w:r w:rsidRPr="00E92629">
        <w:rPr>
          <w:rFonts w:ascii="Courier New" w:hAnsi="Courier New" w:cs="Courier New"/>
          <w:color w:val="000000"/>
          <w:sz w:val="20"/>
          <w:szCs w:val="20"/>
          <w:lang w:val="en-US" w:eastAsia="ru-RU"/>
        </w:rPr>
        <w:t>ex.Message</w:t>
      </w:r>
      <w:proofErr w:type="spellEnd"/>
      <w:r w:rsidRPr="00E92629">
        <w:rPr>
          <w:rFonts w:ascii="Courier New" w:hAnsi="Courier New" w:cs="Courier New"/>
          <w:color w:val="000000"/>
          <w:sz w:val="20"/>
          <w:szCs w:val="20"/>
          <w:lang w:val="en-US" w:eastAsia="ru-RU"/>
        </w:rPr>
        <w:t xml:space="preserve">, </w:t>
      </w:r>
      <w:r w:rsidRPr="00E92629">
        <w:rPr>
          <w:rFonts w:ascii="Courier New" w:hAnsi="Courier New" w:cs="Courier New"/>
          <w:color w:val="000066"/>
          <w:sz w:val="20"/>
          <w:szCs w:val="20"/>
          <w:lang w:val="en-US" w:eastAsia="ru-RU"/>
        </w:rPr>
        <w:t>"Error"</w:t>
      </w:r>
      <w:r w:rsidRPr="00E92629">
        <w:rPr>
          <w:rFonts w:ascii="Courier New" w:hAnsi="Courier New" w:cs="Courier New"/>
          <w:color w:val="000000"/>
          <w:sz w:val="20"/>
          <w:szCs w:val="20"/>
          <w:lang w:val="en-US" w:eastAsia="ru-RU"/>
        </w:rPr>
        <w:t>);</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sidRPr="00FE1A88">
        <w:rPr>
          <w:rFonts w:ascii="Courier New" w:hAnsi="Courier New" w:cs="Courier New"/>
          <w:i/>
          <w:iCs/>
          <w:color w:val="005600"/>
          <w:sz w:val="20"/>
          <w:szCs w:val="20"/>
          <w:lang w:val="en-US" w:eastAsia="ru-RU"/>
        </w:rPr>
        <w:t xml:space="preserve">          </w:t>
      </w:r>
      <w:r w:rsidR="00FE1A88" w:rsidRPr="00FE1A88">
        <w:rPr>
          <w:rFonts w:ascii="Courier New" w:hAnsi="Courier New" w:cs="Courier New"/>
          <w:i/>
          <w:iCs/>
          <w:color w:val="005600"/>
          <w:sz w:val="20"/>
          <w:szCs w:val="20"/>
          <w:lang w:val="en-US" w:eastAsia="ru-RU"/>
        </w:rPr>
        <w:t>// Do not close the form to correct the error</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E92629">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fe.Cancel</w:t>
      </w:r>
      <w:proofErr w:type="spellEnd"/>
      <w:r w:rsidRPr="00E92629">
        <w:rPr>
          <w:rFonts w:ascii="Courier New" w:hAnsi="Courier New" w:cs="Courier New"/>
          <w:color w:val="000000"/>
          <w:sz w:val="20"/>
          <w:szCs w:val="20"/>
          <w:lang w:val="en-US" w:eastAsia="ru-RU"/>
        </w:rPr>
        <w:t xml:space="preserve"> = </w:t>
      </w:r>
      <w:r w:rsidRPr="00E92629">
        <w:rPr>
          <w:rFonts w:ascii="Courier New" w:hAnsi="Courier New" w:cs="Courier New"/>
          <w:b/>
          <w:bCs/>
          <w:color w:val="000000"/>
          <w:sz w:val="20"/>
          <w:szCs w:val="20"/>
          <w:lang w:val="en-US" w:eastAsia="ru-RU"/>
        </w:rPr>
        <w:t>true</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E92629">
        <w:rPr>
          <w:rFonts w:ascii="Courier New" w:hAnsi="Courier New" w:cs="Courier New"/>
          <w:b/>
          <w:bCs/>
          <w:color w:val="000000"/>
          <w:sz w:val="20"/>
          <w:szCs w:val="20"/>
          <w:lang w:val="en-US" w:eastAsia="ru-RU"/>
        </w:rPr>
        <w:t>else</w:t>
      </w:r>
      <w:proofErr w:type="gramEnd"/>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E92629">
        <w:rPr>
          <w:rFonts w:ascii="Courier New" w:hAnsi="Courier New" w:cs="Courier New"/>
          <w:color w:val="000000"/>
          <w:sz w:val="20"/>
          <w:szCs w:val="20"/>
          <w:lang w:val="en-US" w:eastAsia="ru-RU"/>
        </w:rPr>
        <w:t>bindingSource.CancelEdit</w:t>
      </w:r>
      <w:proofErr w:type="spellEnd"/>
      <w:r w:rsidRPr="00E92629">
        <w:rPr>
          <w:rFonts w:ascii="Courier New" w:hAnsi="Courier New" w:cs="Courier New"/>
          <w:color w:val="000000"/>
          <w:sz w:val="20"/>
          <w:szCs w:val="20"/>
          <w:lang w:val="en-US" w:eastAsia="ru-RU"/>
        </w:rPr>
        <w:t>(</w:t>
      </w:r>
      <w:proofErr w:type="gramEnd"/>
      <w:r w:rsidRPr="00E92629">
        <w:rPr>
          <w:rFonts w:ascii="Courier New" w:hAnsi="Courier New" w:cs="Courier New"/>
          <w:color w:val="000000"/>
          <w:sz w:val="20"/>
          <w:szCs w:val="20"/>
          <w:lang w:val="en-US" w:eastAsia="ru-RU"/>
        </w:rPr>
        <w:t>);</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FE1A88" w:rsidRPr="00DC1CDC">
        <w:rPr>
          <w:rFonts w:ascii="Courier New" w:hAnsi="Courier New" w:cs="Courier New"/>
          <w:i/>
          <w:iCs/>
          <w:color w:val="005600"/>
          <w:sz w:val="20"/>
          <w:szCs w:val="20"/>
          <w:lang w:val="en-US" w:eastAsia="ru-RU"/>
        </w:rPr>
        <w:t>// show the modal form</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proofErr w:type="gramStart"/>
      <w:r w:rsidRPr="00DC1CDC">
        <w:rPr>
          <w:rFonts w:ascii="Courier New" w:hAnsi="Courier New" w:cs="Courier New"/>
          <w:color w:val="000000"/>
          <w:sz w:val="20"/>
          <w:szCs w:val="20"/>
          <w:lang w:val="en-US" w:eastAsia="ru-RU"/>
        </w:rPr>
        <w:t>editor.ShowDialog</w:t>
      </w:r>
      <w:proofErr w:type="spellEnd"/>
      <w:r w:rsidRPr="00DC1CDC">
        <w:rPr>
          <w:rFonts w:ascii="Courier New" w:hAnsi="Courier New" w:cs="Courier New"/>
          <w:color w:val="000000"/>
          <w:sz w:val="20"/>
          <w:szCs w:val="20"/>
          <w:lang w:val="en-US" w:eastAsia="ru-RU"/>
        </w:rPr>
        <w:t>(</w:t>
      </w:r>
      <w:proofErr w:type="gramEnd"/>
      <w:r w:rsidRPr="00DC1CDC">
        <w:rPr>
          <w:rFonts w:ascii="Courier New" w:hAnsi="Courier New" w:cs="Courier New"/>
          <w:b/>
          <w:bCs/>
          <w:color w:val="000000"/>
          <w:sz w:val="20"/>
          <w:szCs w:val="20"/>
          <w:lang w:val="en-US" w:eastAsia="ru-RU"/>
        </w:rPr>
        <w:t>this</w:t>
      </w:r>
      <w:r w:rsidRPr="00DC1CDC">
        <w:rPr>
          <w:rFonts w:ascii="Courier New" w:hAnsi="Courier New" w:cs="Courier New"/>
          <w:color w:val="000000"/>
          <w:sz w:val="20"/>
          <w:szCs w:val="20"/>
          <w:lang w:val="en-US" w:eastAsia="ru-RU"/>
        </w:rPr>
        <w:t>);</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496C24" w:rsidRPr="00E92629" w:rsidRDefault="00E92629" w:rsidP="00E92629">
      <w:pPr>
        <w:spacing w:after="0" w:line="240" w:lineRule="auto"/>
        <w:rPr>
          <w:rFonts w:ascii="Courier New" w:hAnsi="Courier New" w:cs="Courier New"/>
          <w:sz w:val="24"/>
          <w:szCs w:val="24"/>
          <w:lang w:val="en-US"/>
        </w:rPr>
      </w:pPr>
      <w:r w:rsidRPr="00DC1CDC">
        <w:rPr>
          <w:rFonts w:ascii="Courier New" w:hAnsi="Courier New" w:cs="Courier New"/>
          <w:color w:val="000000"/>
          <w:sz w:val="20"/>
          <w:szCs w:val="20"/>
          <w:lang w:val="en-US" w:eastAsia="ru-RU"/>
        </w:rPr>
        <w:t>}</w:t>
      </w:r>
    </w:p>
    <w:p w:rsidR="00E92629" w:rsidRPr="00A837DD" w:rsidRDefault="00E92629" w:rsidP="00496C24">
      <w:pPr>
        <w:jc w:val="bot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The form for editing the customer looks like this.</w:t>
      </w:r>
    </w:p>
    <w:p w:rsidR="00496C24" w:rsidRPr="00A837DD" w:rsidRDefault="00D11ABF" w:rsidP="00496C24">
      <w:pPr>
        <w:jc w:val="both"/>
        <w:rPr>
          <w:rFonts w:ascii="Arial" w:hAnsi="Arial" w:cs="Arial"/>
          <w:color w:val="FF0000"/>
          <w:sz w:val="24"/>
          <w:lang w:val="en-US"/>
        </w:rPr>
      </w:pPr>
      <w:r>
        <w:rPr>
          <w:rFonts w:ascii="Arial" w:hAnsi="Arial" w:cs="Arial"/>
          <w:color w:val="FF0000"/>
          <w:sz w:val="24"/>
          <w:lang w:val="en-US"/>
        </w:rPr>
        <w:pict>
          <v:shape id="_x0000_i1026" type="#_x0000_t75" style="width:288.75pt;height:233.25pt">
            <v:imagedata r:id="rId29" o:title="dotnet-customer-editor-form"/>
          </v:shape>
        </w:pict>
      </w:r>
    </w:p>
    <w:p w:rsidR="00496C24" w:rsidRPr="00A837DD" w:rsidRDefault="00496C24" w:rsidP="00496C24">
      <w:pPr>
        <w:jc w:val="center"/>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The code for binding to data is very simple.</w:t>
      </w:r>
    </w:p>
    <w:p w:rsid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FE1A88">
        <w:rPr>
          <w:rFonts w:ascii="Courier New" w:hAnsi="Courier New" w:cs="Courier New"/>
          <w:b/>
          <w:bCs/>
          <w:color w:val="000000"/>
          <w:sz w:val="20"/>
          <w:szCs w:val="20"/>
          <w:lang w:val="en-US" w:eastAsia="ru-RU"/>
        </w:rPr>
        <w:t>public</w:t>
      </w:r>
      <w:proofErr w:type="gramEnd"/>
      <w:r w:rsidRPr="00FE1A88">
        <w:rPr>
          <w:rFonts w:ascii="Courier New" w:hAnsi="Courier New" w:cs="Courier New"/>
          <w:b/>
          <w:bCs/>
          <w:color w:val="000000"/>
          <w:sz w:val="20"/>
          <w:szCs w:val="20"/>
          <w:lang w:val="en-US" w:eastAsia="ru-RU"/>
        </w:rPr>
        <w:t xml:space="preserve"> </w:t>
      </w:r>
      <w:r w:rsidRPr="00FE1A88">
        <w:rPr>
          <w:rFonts w:ascii="Courier New" w:hAnsi="Courier New" w:cs="Courier New"/>
          <w:color w:val="000000"/>
          <w:sz w:val="20"/>
          <w:szCs w:val="20"/>
          <w:lang w:val="en-US" w:eastAsia="ru-RU"/>
        </w:rPr>
        <w:t xml:space="preserve">CUSTOMER </w:t>
      </w:r>
      <w:proofErr w:type="spellStart"/>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 </w:t>
      </w:r>
      <w:r w:rsidRPr="00FE1A88">
        <w:rPr>
          <w:rFonts w:ascii="Courier New" w:hAnsi="Courier New" w:cs="Courier New"/>
          <w:b/>
          <w:bCs/>
          <w:color w:val="000000"/>
          <w:sz w:val="20"/>
          <w:szCs w:val="20"/>
          <w:lang w:val="en-US" w:eastAsia="ru-RU"/>
        </w:rPr>
        <w:t>get</w:t>
      </w:r>
      <w:r w:rsidRPr="00FE1A88">
        <w:rPr>
          <w:rFonts w:ascii="Courier New" w:hAnsi="Courier New" w:cs="Courier New"/>
          <w:color w:val="000000"/>
          <w:sz w:val="20"/>
          <w:szCs w:val="20"/>
          <w:lang w:val="en-US" w:eastAsia="ru-RU"/>
        </w:rPr>
        <w:t xml:space="preserve">; </w:t>
      </w:r>
      <w:r w:rsidRPr="00FE1A88">
        <w:rPr>
          <w:rFonts w:ascii="Courier New" w:hAnsi="Courier New" w:cs="Courier New"/>
          <w:b/>
          <w:bCs/>
          <w:color w:val="000000"/>
          <w:sz w:val="20"/>
          <w:szCs w:val="20"/>
          <w:lang w:val="en-US" w:eastAsia="ru-RU"/>
        </w:rPr>
        <w:t>set</w:t>
      </w:r>
      <w:r w:rsidRPr="00FE1A88">
        <w:rPr>
          <w:rFonts w:ascii="Courier New" w:hAnsi="Courier New" w:cs="Courier New"/>
          <w:color w:val="000000"/>
          <w:sz w:val="20"/>
          <w:szCs w:val="20"/>
          <w:lang w:val="en-US" w:eastAsia="ru-RU"/>
        </w:rPr>
        <w:t>; }</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FE1A88">
        <w:rPr>
          <w:rFonts w:ascii="Courier New" w:hAnsi="Courier New" w:cs="Courier New"/>
          <w:b/>
          <w:bCs/>
          <w:color w:val="000000"/>
          <w:sz w:val="20"/>
          <w:szCs w:val="20"/>
          <w:lang w:val="en-US" w:eastAsia="ru-RU"/>
        </w:rPr>
        <w:t>private</w:t>
      </w:r>
      <w:proofErr w:type="gramEnd"/>
      <w:r w:rsidRPr="00FE1A88">
        <w:rPr>
          <w:rFonts w:ascii="Courier New" w:hAnsi="Courier New" w:cs="Courier New"/>
          <w:b/>
          <w:bCs/>
          <w:color w:val="000000"/>
          <w:sz w:val="20"/>
          <w:szCs w:val="20"/>
          <w:lang w:val="en-US" w:eastAsia="ru-RU"/>
        </w:rPr>
        <w:t xml:space="preserve"> void </w:t>
      </w:r>
      <w:proofErr w:type="spellStart"/>
      <w:r w:rsidRPr="00FE1A88">
        <w:rPr>
          <w:rFonts w:ascii="Courier New" w:hAnsi="Courier New" w:cs="Courier New"/>
          <w:color w:val="000000"/>
          <w:sz w:val="20"/>
          <w:szCs w:val="20"/>
          <w:lang w:val="en-US" w:eastAsia="ru-RU"/>
        </w:rPr>
        <w:t>CustomerEditorForm_Load</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b/>
          <w:bCs/>
          <w:color w:val="000000"/>
          <w:sz w:val="20"/>
          <w:szCs w:val="20"/>
          <w:lang w:val="en-US" w:eastAsia="ru-RU"/>
        </w:rPr>
        <w:t xml:space="preserve">object </w:t>
      </w:r>
      <w:r w:rsidRPr="00FE1A88">
        <w:rPr>
          <w:rFonts w:ascii="Courier New" w:hAnsi="Courier New" w:cs="Courier New"/>
          <w:color w:val="000000"/>
          <w:sz w:val="20"/>
          <w:szCs w:val="20"/>
          <w:lang w:val="en-US" w:eastAsia="ru-RU"/>
        </w:rPr>
        <w:t xml:space="preserve">sender, </w:t>
      </w:r>
      <w:proofErr w:type="spellStart"/>
      <w:r w:rsidRPr="00FE1A88">
        <w:rPr>
          <w:rFonts w:ascii="Courier New" w:hAnsi="Courier New" w:cs="Courier New"/>
          <w:color w:val="000000"/>
          <w:sz w:val="20"/>
          <w:szCs w:val="20"/>
          <w:lang w:val="en-US" w:eastAsia="ru-RU"/>
        </w:rPr>
        <w:t>EventArgs</w:t>
      </w:r>
      <w:proofErr w:type="spellEnd"/>
      <w:r w:rsidRPr="00FE1A88">
        <w:rPr>
          <w:rFonts w:ascii="Courier New" w:hAnsi="Courier New" w:cs="Courier New"/>
          <w:color w:val="000000"/>
          <w:sz w:val="20"/>
          <w:szCs w:val="20"/>
          <w:lang w:val="en-US" w:eastAsia="ru-RU"/>
        </w:rPr>
        <w:t xml:space="preserve"> e)</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FE1A88">
        <w:rPr>
          <w:rFonts w:ascii="Courier New" w:hAnsi="Courier New" w:cs="Courier New"/>
          <w:color w:val="000000"/>
          <w:sz w:val="20"/>
          <w:szCs w:val="20"/>
          <w:lang w:val="en-US" w:eastAsia="ru-RU"/>
        </w:rPr>
        <w:lastRenderedPageBreak/>
        <w:t>{</w:t>
      </w:r>
    </w:p>
    <w:p w:rsidR="00FE1A88" w:rsidRPr="00FE1A88" w:rsidRDefault="00FE1A88" w:rsidP="00FE1A88">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FE1A88">
        <w:rPr>
          <w:rFonts w:ascii="Courier New" w:hAnsi="Courier New" w:cs="Courier New"/>
          <w:color w:val="000000"/>
          <w:sz w:val="20"/>
          <w:szCs w:val="20"/>
          <w:lang w:val="en-US" w:eastAsia="ru-RU"/>
        </w:rPr>
        <w:t>edtName.DataBindings.Add</w:t>
      </w:r>
      <w:proofErr w:type="spellEnd"/>
      <w:r w:rsidRPr="00FE1A88">
        <w:rPr>
          <w:rFonts w:ascii="Courier New" w:hAnsi="Courier New" w:cs="Courier New"/>
          <w:color w:val="000000"/>
          <w:sz w:val="20"/>
          <w:szCs w:val="20"/>
          <w:lang w:val="en-US" w:eastAsia="ru-RU"/>
        </w:rPr>
        <w:t>(</w:t>
      </w:r>
      <w:proofErr w:type="gramEnd"/>
      <w:r w:rsidRPr="00FE1A88">
        <w:rPr>
          <w:rFonts w:ascii="Courier New" w:hAnsi="Courier New" w:cs="Courier New"/>
          <w:color w:val="000066"/>
          <w:sz w:val="20"/>
          <w:szCs w:val="20"/>
          <w:lang w:val="en-US" w:eastAsia="ru-RU"/>
        </w:rPr>
        <w:t>"Text"</w:t>
      </w:r>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b/>
          <w:bCs/>
          <w:color w:val="000000"/>
          <w:sz w:val="20"/>
          <w:szCs w:val="20"/>
          <w:lang w:val="en-US" w:eastAsia="ru-RU"/>
        </w:rPr>
        <w:t>this</w:t>
      </w:r>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"NAME"</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FE1A88">
        <w:rPr>
          <w:rFonts w:ascii="Courier New" w:hAnsi="Courier New" w:cs="Courier New"/>
          <w:color w:val="000000"/>
          <w:sz w:val="20"/>
          <w:szCs w:val="20"/>
          <w:lang w:val="en-US" w:eastAsia="ru-RU"/>
        </w:rPr>
        <w:t>edtAddress.DataBindings.Add</w:t>
      </w:r>
      <w:proofErr w:type="spellEnd"/>
      <w:r w:rsidRPr="00FE1A88">
        <w:rPr>
          <w:rFonts w:ascii="Courier New" w:hAnsi="Courier New" w:cs="Courier New"/>
          <w:color w:val="000000"/>
          <w:sz w:val="20"/>
          <w:szCs w:val="20"/>
          <w:lang w:val="en-US" w:eastAsia="ru-RU"/>
        </w:rPr>
        <w:t>(</w:t>
      </w:r>
      <w:proofErr w:type="gramEnd"/>
      <w:r w:rsidRPr="00FE1A88">
        <w:rPr>
          <w:rFonts w:ascii="Courier New" w:hAnsi="Courier New" w:cs="Courier New"/>
          <w:color w:val="000066"/>
          <w:sz w:val="20"/>
          <w:szCs w:val="20"/>
          <w:lang w:val="en-US" w:eastAsia="ru-RU"/>
        </w:rPr>
        <w:t>"Text"</w:t>
      </w:r>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b/>
          <w:bCs/>
          <w:color w:val="000000"/>
          <w:sz w:val="20"/>
          <w:szCs w:val="20"/>
          <w:lang w:val="en-US" w:eastAsia="ru-RU"/>
        </w:rPr>
        <w:t>this</w:t>
      </w:r>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"ADDRESS"</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FE1A88">
        <w:rPr>
          <w:rFonts w:ascii="Courier New" w:hAnsi="Courier New" w:cs="Courier New"/>
          <w:color w:val="000000"/>
          <w:sz w:val="20"/>
          <w:szCs w:val="20"/>
          <w:lang w:val="en-US" w:eastAsia="ru-RU"/>
        </w:rPr>
        <w:t>edtZipCode.DataBindings.Add</w:t>
      </w:r>
      <w:proofErr w:type="spellEnd"/>
      <w:r w:rsidRPr="00FE1A88">
        <w:rPr>
          <w:rFonts w:ascii="Courier New" w:hAnsi="Courier New" w:cs="Courier New"/>
          <w:color w:val="000000"/>
          <w:sz w:val="20"/>
          <w:szCs w:val="20"/>
          <w:lang w:val="en-US" w:eastAsia="ru-RU"/>
        </w:rPr>
        <w:t>(</w:t>
      </w:r>
      <w:proofErr w:type="gramEnd"/>
      <w:r w:rsidRPr="00FE1A88">
        <w:rPr>
          <w:rFonts w:ascii="Courier New" w:hAnsi="Courier New" w:cs="Courier New"/>
          <w:color w:val="000066"/>
          <w:sz w:val="20"/>
          <w:szCs w:val="20"/>
          <w:lang w:val="en-US" w:eastAsia="ru-RU"/>
        </w:rPr>
        <w:t>"Text"</w:t>
      </w:r>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b/>
          <w:bCs/>
          <w:color w:val="000000"/>
          <w:sz w:val="20"/>
          <w:szCs w:val="20"/>
          <w:lang w:val="en-US" w:eastAsia="ru-RU"/>
        </w:rPr>
        <w:t>this</w:t>
      </w:r>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"ZIPCODE"</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FE1A88">
        <w:rPr>
          <w:rFonts w:ascii="Courier New" w:hAnsi="Courier New" w:cs="Courier New"/>
          <w:color w:val="000000"/>
          <w:sz w:val="20"/>
          <w:szCs w:val="20"/>
          <w:lang w:val="en-US" w:eastAsia="ru-RU"/>
        </w:rPr>
        <w:t>edtPhone.DataBindings.Add</w:t>
      </w:r>
      <w:proofErr w:type="spellEnd"/>
      <w:r w:rsidRPr="00FE1A88">
        <w:rPr>
          <w:rFonts w:ascii="Courier New" w:hAnsi="Courier New" w:cs="Courier New"/>
          <w:color w:val="000000"/>
          <w:sz w:val="20"/>
          <w:szCs w:val="20"/>
          <w:lang w:val="en-US" w:eastAsia="ru-RU"/>
        </w:rPr>
        <w:t>(</w:t>
      </w:r>
      <w:proofErr w:type="gramEnd"/>
      <w:r w:rsidRPr="00FE1A88">
        <w:rPr>
          <w:rFonts w:ascii="Courier New" w:hAnsi="Courier New" w:cs="Courier New"/>
          <w:color w:val="000066"/>
          <w:sz w:val="20"/>
          <w:szCs w:val="20"/>
          <w:lang w:val="en-US" w:eastAsia="ru-RU"/>
        </w:rPr>
        <w:t>"Text"</w:t>
      </w:r>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b/>
          <w:bCs/>
          <w:color w:val="000000"/>
          <w:sz w:val="20"/>
          <w:szCs w:val="20"/>
          <w:lang w:val="en-US" w:eastAsia="ru-RU"/>
        </w:rPr>
        <w:t>this</w:t>
      </w:r>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"PHONE"</w:t>
      </w:r>
      <w:r w:rsidRPr="00FE1A88">
        <w:rPr>
          <w:rFonts w:ascii="Courier New" w:hAnsi="Courier New" w:cs="Courier New"/>
          <w:color w:val="000000"/>
          <w:sz w:val="20"/>
          <w:szCs w:val="20"/>
          <w:lang w:val="en-US" w:eastAsia="ru-RU"/>
        </w:rPr>
        <w:t>);</w:t>
      </w:r>
    </w:p>
    <w:p w:rsidR="00FE1A88" w:rsidRPr="00FE1A88" w:rsidRDefault="00FE1A88" w:rsidP="00FE1A88">
      <w:pPr>
        <w:spacing w:after="0" w:line="240" w:lineRule="auto"/>
        <w:rPr>
          <w:rFonts w:ascii="Courier New" w:hAnsi="Courier New" w:cs="Courier New"/>
          <w:sz w:val="24"/>
          <w:szCs w:val="24"/>
          <w:lang w:val="en-US"/>
        </w:rPr>
      </w:pPr>
      <w:r w:rsidRPr="00FE1A88">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The code of the event handler for clicking the Delete button looks like this.</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FE1A88">
        <w:rPr>
          <w:rFonts w:ascii="Courier New" w:hAnsi="Courier New" w:cs="Courier New"/>
          <w:b/>
          <w:bCs/>
          <w:color w:val="000000"/>
          <w:sz w:val="20"/>
          <w:szCs w:val="20"/>
          <w:lang w:val="en-US" w:eastAsia="ru-RU"/>
        </w:rPr>
        <w:t>private</w:t>
      </w:r>
      <w:proofErr w:type="gramEnd"/>
      <w:r w:rsidRPr="00FE1A88">
        <w:rPr>
          <w:rFonts w:ascii="Courier New" w:hAnsi="Courier New" w:cs="Courier New"/>
          <w:b/>
          <w:bCs/>
          <w:color w:val="000000"/>
          <w:sz w:val="20"/>
          <w:szCs w:val="20"/>
          <w:lang w:val="en-US" w:eastAsia="ru-RU"/>
        </w:rPr>
        <w:t xml:space="preserve"> void </w:t>
      </w:r>
      <w:proofErr w:type="spellStart"/>
      <w:r w:rsidRPr="00FE1A88">
        <w:rPr>
          <w:rFonts w:ascii="Courier New" w:hAnsi="Courier New" w:cs="Courier New"/>
          <w:color w:val="000000"/>
          <w:sz w:val="20"/>
          <w:szCs w:val="20"/>
          <w:lang w:val="en-US" w:eastAsia="ru-RU"/>
        </w:rPr>
        <w:t>btnDelete_Click</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b/>
          <w:bCs/>
          <w:color w:val="000000"/>
          <w:sz w:val="20"/>
          <w:szCs w:val="20"/>
          <w:lang w:val="en-US" w:eastAsia="ru-RU"/>
        </w:rPr>
        <w:t xml:space="preserve">object </w:t>
      </w:r>
      <w:r w:rsidRPr="00FE1A88">
        <w:rPr>
          <w:rFonts w:ascii="Courier New" w:hAnsi="Courier New" w:cs="Courier New"/>
          <w:color w:val="000000"/>
          <w:sz w:val="20"/>
          <w:szCs w:val="20"/>
          <w:lang w:val="en-US" w:eastAsia="ru-RU"/>
        </w:rPr>
        <w:t xml:space="preserve">sender, </w:t>
      </w:r>
      <w:proofErr w:type="spellStart"/>
      <w:r w:rsidRPr="00FE1A88">
        <w:rPr>
          <w:rFonts w:ascii="Courier New" w:hAnsi="Courier New" w:cs="Courier New"/>
          <w:color w:val="000000"/>
          <w:sz w:val="20"/>
          <w:szCs w:val="20"/>
          <w:lang w:val="en-US" w:eastAsia="ru-RU"/>
        </w:rPr>
        <w:t>EventArgs</w:t>
      </w:r>
      <w:proofErr w:type="spellEnd"/>
      <w:r w:rsidRPr="00FE1A88">
        <w:rPr>
          <w:rFonts w:ascii="Courier New" w:hAnsi="Courier New" w:cs="Courier New"/>
          <w:color w:val="000000"/>
          <w:sz w:val="20"/>
          <w:szCs w:val="20"/>
          <w:lang w:val="en-US" w:eastAsia="ru-RU"/>
        </w:rPr>
        <w:t xml:space="preserve"> e) {</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FE1A88">
        <w:rPr>
          <w:rFonts w:ascii="Courier New" w:hAnsi="Courier New" w:cs="Courier New"/>
          <w:color w:val="000000"/>
          <w:sz w:val="20"/>
          <w:szCs w:val="20"/>
          <w:lang w:val="en-US" w:eastAsia="ru-RU"/>
        </w:rPr>
        <w:t>var</w:t>
      </w:r>
      <w:proofErr w:type="spellEnd"/>
      <w:proofErr w:type="gramEnd"/>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dbContext</w:t>
      </w:r>
      <w:proofErr w:type="spellEnd"/>
      <w:r w:rsidRPr="00FE1A88">
        <w:rPr>
          <w:rFonts w:ascii="Courier New" w:hAnsi="Courier New" w:cs="Courier New"/>
          <w:color w:val="000000"/>
          <w:sz w:val="20"/>
          <w:szCs w:val="20"/>
          <w:lang w:val="en-US" w:eastAsia="ru-RU"/>
        </w:rPr>
        <w:t xml:space="preserve"> = </w:t>
      </w:r>
      <w:proofErr w:type="spellStart"/>
      <w:r w:rsidRPr="00FE1A88">
        <w:rPr>
          <w:rFonts w:ascii="Courier New" w:hAnsi="Courier New" w:cs="Courier New"/>
          <w:color w:val="000000"/>
          <w:sz w:val="20"/>
          <w:szCs w:val="20"/>
          <w:lang w:val="en-US" w:eastAsia="ru-RU"/>
        </w:rPr>
        <w:t>AppVariables.getDbContext</w:t>
      </w:r>
      <w:proofErr w:type="spellEnd"/>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FE1A88">
        <w:rPr>
          <w:rFonts w:ascii="Courier New" w:hAnsi="Courier New" w:cs="Courier New"/>
          <w:color w:val="000000"/>
          <w:sz w:val="20"/>
          <w:szCs w:val="20"/>
          <w:lang w:val="en-US" w:eastAsia="ru-RU"/>
        </w:rPr>
        <w:t>var</w:t>
      </w:r>
      <w:proofErr w:type="spellEnd"/>
      <w:proofErr w:type="gramEnd"/>
      <w:r w:rsidRPr="00FE1A88">
        <w:rPr>
          <w:rFonts w:ascii="Courier New" w:hAnsi="Courier New" w:cs="Courier New"/>
          <w:color w:val="000000"/>
          <w:sz w:val="20"/>
          <w:szCs w:val="20"/>
          <w:lang w:val="en-US" w:eastAsia="ru-RU"/>
        </w:rPr>
        <w:t xml:space="preserve"> result = </w:t>
      </w:r>
      <w:proofErr w:type="spellStart"/>
      <w:r w:rsidRPr="00FE1A88">
        <w:rPr>
          <w:rFonts w:ascii="Courier New" w:hAnsi="Courier New" w:cs="Courier New"/>
          <w:color w:val="000000"/>
          <w:sz w:val="20"/>
          <w:szCs w:val="20"/>
          <w:lang w:val="en-US" w:eastAsia="ru-RU"/>
        </w:rPr>
        <w:t>MessageBox.Show</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color w:val="000066"/>
          <w:sz w:val="20"/>
          <w:szCs w:val="20"/>
          <w:lang w:val="en-US" w:eastAsia="ru-RU"/>
        </w:rPr>
        <w:t>"</w:t>
      </w:r>
      <w:r w:rsidR="006F1911" w:rsidRPr="006F1911">
        <w:rPr>
          <w:rFonts w:ascii="Courier New" w:hAnsi="Courier New" w:cs="Courier New"/>
          <w:color w:val="000066"/>
          <w:sz w:val="20"/>
          <w:szCs w:val="20"/>
          <w:lang w:val="en-US" w:eastAsia="ru-RU"/>
        </w:rPr>
        <w:t>Are you sure you want to delete the customer?</w:t>
      </w:r>
      <w:r w:rsidRPr="00FE1A88">
        <w:rPr>
          <w:rFonts w:ascii="Courier New" w:hAnsi="Courier New" w:cs="Courier New"/>
          <w:color w:val="000066"/>
          <w:sz w:val="20"/>
          <w:szCs w:val="20"/>
          <w:lang w:val="en-US" w:eastAsia="ru-RU"/>
        </w:rPr>
        <w:t>"</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66"/>
          <w:sz w:val="20"/>
          <w:szCs w:val="20"/>
          <w:lang w:val="en-US" w:eastAsia="ru-RU"/>
        </w:rPr>
        <w:t xml:space="preserve">    </w:t>
      </w:r>
      <w:r w:rsidRPr="00FE1A88">
        <w:rPr>
          <w:rFonts w:ascii="Courier New" w:hAnsi="Courier New" w:cs="Courier New"/>
          <w:color w:val="000066"/>
          <w:sz w:val="20"/>
          <w:szCs w:val="20"/>
          <w:lang w:val="en-US" w:eastAsia="ru-RU"/>
        </w:rPr>
        <w:t>"</w:t>
      </w:r>
      <w:r w:rsidR="006F1911">
        <w:rPr>
          <w:rFonts w:ascii="Courier New" w:hAnsi="Courier New" w:cs="Courier New"/>
          <w:color w:val="000066"/>
          <w:sz w:val="20"/>
          <w:szCs w:val="20"/>
          <w:lang w:val="en-US" w:eastAsia="ru-RU"/>
        </w:rPr>
        <w:t>C</w:t>
      </w:r>
      <w:r w:rsidR="006F1911" w:rsidRPr="00DC1CDC">
        <w:rPr>
          <w:rFonts w:ascii="Courier New" w:hAnsi="Courier New" w:cs="Courier New"/>
          <w:color w:val="000066"/>
          <w:sz w:val="20"/>
          <w:szCs w:val="20"/>
          <w:lang w:val="en-US" w:eastAsia="ru-RU"/>
        </w:rPr>
        <w:t>onfirmation</w:t>
      </w:r>
      <w:r w:rsidRPr="00FE1A88">
        <w:rPr>
          <w:rFonts w:ascii="Courier New" w:hAnsi="Courier New" w:cs="Courier New"/>
          <w:color w:val="000066"/>
          <w:sz w:val="20"/>
          <w:szCs w:val="20"/>
          <w:lang w:val="en-US" w:eastAsia="ru-RU"/>
        </w:rPr>
        <w:t>"</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MessageBoxButtons.YesNo</w:t>
      </w:r>
      <w:proofErr w:type="spellEnd"/>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MessageBoxIcon.Question</w:t>
      </w:r>
      <w:proofErr w:type="spellEnd"/>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FE1A88">
        <w:rPr>
          <w:rFonts w:ascii="Courier New" w:hAnsi="Courier New" w:cs="Courier New"/>
          <w:b/>
          <w:bCs/>
          <w:color w:val="000000"/>
          <w:sz w:val="20"/>
          <w:szCs w:val="20"/>
          <w:lang w:val="en-US" w:eastAsia="ru-RU"/>
        </w:rPr>
        <w:t>if</w:t>
      </w:r>
      <w:proofErr w:type="gramEnd"/>
      <w:r w:rsidRPr="00FE1A88">
        <w:rPr>
          <w:rFonts w:ascii="Courier New" w:hAnsi="Courier New" w:cs="Courier New"/>
          <w:b/>
          <w:bCs/>
          <w:color w:val="000000"/>
          <w:sz w:val="20"/>
          <w:szCs w:val="20"/>
          <w:lang w:val="en-US" w:eastAsia="ru-RU"/>
        </w:rPr>
        <w:t xml:space="preserve"> </w:t>
      </w:r>
      <w:r w:rsidRPr="00FE1A88">
        <w:rPr>
          <w:rFonts w:ascii="Courier New" w:hAnsi="Courier New" w:cs="Courier New"/>
          <w:color w:val="000000"/>
          <w:sz w:val="20"/>
          <w:szCs w:val="20"/>
          <w:lang w:val="en-US" w:eastAsia="ru-RU"/>
        </w:rPr>
        <w:t xml:space="preserve">(result == </w:t>
      </w:r>
      <w:proofErr w:type="spellStart"/>
      <w:r w:rsidRPr="00FE1A88">
        <w:rPr>
          <w:rFonts w:ascii="Courier New" w:hAnsi="Courier New" w:cs="Courier New"/>
          <w:color w:val="000000"/>
          <w:sz w:val="20"/>
          <w:szCs w:val="20"/>
          <w:lang w:val="en-US" w:eastAsia="ru-RU"/>
        </w:rPr>
        <w:t>DialogResult.Yes</w:t>
      </w:r>
      <w:proofErr w:type="spellEnd"/>
      <w:r w:rsidRPr="00FE1A88">
        <w:rPr>
          <w:rFonts w:ascii="Courier New" w:hAnsi="Courier New" w:cs="Courier New"/>
          <w:color w:val="000000"/>
          <w:sz w:val="20"/>
          <w:szCs w:val="20"/>
          <w:lang w:val="en-US" w:eastAsia="ru-RU"/>
        </w:rPr>
        <w:t>) {</w:t>
      </w:r>
    </w:p>
    <w:p w:rsidR="00FE1A88" w:rsidRPr="006F1911" w:rsidRDefault="00FE1A88" w:rsidP="00FE1A88">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E1A88">
        <w:rPr>
          <w:rFonts w:ascii="Courier New" w:hAnsi="Courier New" w:cs="Courier New"/>
          <w:i/>
          <w:iCs/>
          <w:color w:val="005600"/>
          <w:sz w:val="20"/>
          <w:szCs w:val="20"/>
          <w:lang w:val="en-US" w:eastAsia="ru-RU"/>
        </w:rPr>
        <w:t xml:space="preserve">// </w:t>
      </w:r>
      <w:r w:rsidR="006F1911">
        <w:rPr>
          <w:rFonts w:ascii="Courier New" w:hAnsi="Courier New" w:cs="Courier New"/>
          <w:i/>
          <w:iCs/>
          <w:color w:val="005600"/>
          <w:sz w:val="20"/>
          <w:szCs w:val="20"/>
          <w:lang w:val="en-US" w:eastAsia="ru-RU"/>
        </w:rPr>
        <w:t>get the entity</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FE1A88">
        <w:rPr>
          <w:rFonts w:ascii="Courier New" w:hAnsi="Courier New" w:cs="Courier New"/>
          <w:color w:val="000000"/>
          <w:sz w:val="20"/>
          <w:szCs w:val="20"/>
          <w:lang w:val="en-US" w:eastAsia="ru-RU"/>
        </w:rPr>
        <w:t>var</w:t>
      </w:r>
      <w:proofErr w:type="spellEnd"/>
      <w:proofErr w:type="gramEnd"/>
      <w:r w:rsidRPr="00FE1A88">
        <w:rPr>
          <w:rFonts w:ascii="Courier New" w:hAnsi="Courier New" w:cs="Courier New"/>
          <w:color w:val="000000"/>
          <w:sz w:val="20"/>
          <w:szCs w:val="20"/>
          <w:lang w:val="en-US" w:eastAsia="ru-RU"/>
        </w:rPr>
        <w:t xml:space="preserve"> customer = (CUSTOMER)</w:t>
      </w:r>
      <w:proofErr w:type="spellStart"/>
      <w:r w:rsidRPr="00FE1A88">
        <w:rPr>
          <w:rFonts w:ascii="Courier New" w:hAnsi="Courier New" w:cs="Courier New"/>
          <w:color w:val="000000"/>
          <w:sz w:val="20"/>
          <w:szCs w:val="20"/>
          <w:lang w:val="en-US" w:eastAsia="ru-RU"/>
        </w:rPr>
        <w:t>bindingSource.Current</w:t>
      </w:r>
      <w:proofErr w:type="spellEnd"/>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FE1A88">
        <w:rPr>
          <w:rFonts w:ascii="Courier New" w:hAnsi="Courier New" w:cs="Courier New"/>
          <w:b/>
          <w:bCs/>
          <w:color w:val="000000"/>
          <w:sz w:val="20"/>
          <w:szCs w:val="20"/>
          <w:lang w:val="en-US" w:eastAsia="ru-RU"/>
        </w:rPr>
        <w:t>try</w:t>
      </w:r>
      <w:proofErr w:type="gramEnd"/>
      <w:r w:rsidRPr="00FE1A88">
        <w:rPr>
          <w:rFonts w:ascii="Courier New" w:hAnsi="Courier New" w:cs="Courier New"/>
          <w:b/>
          <w:bCs/>
          <w:color w:val="000000"/>
          <w:sz w:val="20"/>
          <w:szCs w:val="20"/>
          <w:lang w:val="en-US" w:eastAsia="ru-RU"/>
        </w:rPr>
        <w:t xml:space="preserve"> </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FE1A88">
        <w:rPr>
          <w:rFonts w:ascii="Courier New" w:hAnsi="Courier New" w:cs="Courier New"/>
          <w:color w:val="000000"/>
          <w:sz w:val="20"/>
          <w:szCs w:val="20"/>
          <w:lang w:val="en-US" w:eastAsia="ru-RU"/>
        </w:rPr>
        <w:t>dbContext.CUSTOMERS.Remove</w:t>
      </w:r>
      <w:proofErr w:type="spellEnd"/>
      <w:r w:rsidRPr="00FE1A88">
        <w:rPr>
          <w:rFonts w:ascii="Courier New" w:hAnsi="Courier New" w:cs="Courier New"/>
          <w:color w:val="000000"/>
          <w:sz w:val="20"/>
          <w:szCs w:val="20"/>
          <w:lang w:val="en-US" w:eastAsia="ru-RU"/>
        </w:rPr>
        <w:t>(</w:t>
      </w:r>
      <w:proofErr w:type="gramEnd"/>
      <w:r w:rsidRPr="00FE1A88">
        <w:rPr>
          <w:rFonts w:ascii="Courier New" w:hAnsi="Courier New" w:cs="Courier New"/>
          <w:color w:val="000000"/>
          <w:sz w:val="20"/>
          <w:szCs w:val="20"/>
          <w:lang w:val="en-US" w:eastAsia="ru-RU"/>
        </w:rPr>
        <w:t>customer);</w:t>
      </w:r>
    </w:p>
    <w:p w:rsidR="00FE1A88" w:rsidRPr="00DC1CDC" w:rsidRDefault="00FE1A88" w:rsidP="00FE1A88">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 </w:t>
      </w:r>
      <w:r w:rsidR="006F1911" w:rsidRPr="00DC1CDC">
        <w:rPr>
          <w:rFonts w:ascii="Courier New" w:hAnsi="Courier New" w:cs="Courier New"/>
          <w:i/>
          <w:iCs/>
          <w:color w:val="005600"/>
          <w:sz w:val="20"/>
          <w:szCs w:val="20"/>
          <w:lang w:val="en-US" w:eastAsia="ru-RU"/>
        </w:rPr>
        <w:t>trying to save the changes</w:t>
      </w:r>
    </w:p>
    <w:p w:rsidR="00FE1A88" w:rsidRPr="00DC1CDC"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proofErr w:type="gramStart"/>
      <w:r w:rsidRPr="00DC1CDC">
        <w:rPr>
          <w:rFonts w:ascii="Courier New" w:hAnsi="Courier New" w:cs="Courier New"/>
          <w:color w:val="000000"/>
          <w:sz w:val="20"/>
          <w:szCs w:val="20"/>
          <w:lang w:val="en-US" w:eastAsia="ru-RU"/>
        </w:rPr>
        <w:t>dbContext.SaveChanges</w:t>
      </w:r>
      <w:proofErr w:type="spellEnd"/>
      <w:r w:rsidRPr="00DC1CDC">
        <w:rPr>
          <w:rFonts w:ascii="Courier New" w:hAnsi="Courier New" w:cs="Courier New"/>
          <w:color w:val="000000"/>
          <w:sz w:val="20"/>
          <w:szCs w:val="20"/>
          <w:lang w:val="en-US" w:eastAsia="ru-RU"/>
        </w:rPr>
        <w:t>(</w:t>
      </w:r>
      <w:proofErr w:type="gramEnd"/>
      <w:r w:rsidRPr="00DC1CDC">
        <w:rPr>
          <w:rFonts w:ascii="Courier New" w:hAnsi="Courier New" w:cs="Courier New"/>
          <w:color w:val="000000"/>
          <w:sz w:val="20"/>
          <w:szCs w:val="20"/>
          <w:lang w:val="en-US" w:eastAsia="ru-RU"/>
        </w:rPr>
        <w:t>);</w:t>
      </w:r>
    </w:p>
    <w:p w:rsidR="00FE1A88" w:rsidRPr="006F1911" w:rsidRDefault="00FE1A88" w:rsidP="00FE1A88">
      <w:pPr>
        <w:autoSpaceDE w:val="0"/>
        <w:autoSpaceDN w:val="0"/>
        <w:adjustRightInd w:val="0"/>
        <w:spacing w:after="0" w:line="240" w:lineRule="auto"/>
        <w:rPr>
          <w:rFonts w:ascii="Courier New" w:hAnsi="Courier New" w:cs="Courier New"/>
          <w:i/>
          <w:iCs/>
          <w:color w:val="005600"/>
          <w:sz w:val="20"/>
          <w:szCs w:val="20"/>
          <w:lang w:val="en-US" w:eastAsia="ru-RU"/>
        </w:rPr>
      </w:pPr>
      <w:r w:rsidRPr="006F1911">
        <w:rPr>
          <w:rFonts w:ascii="Courier New" w:hAnsi="Courier New" w:cs="Courier New"/>
          <w:i/>
          <w:iCs/>
          <w:color w:val="005600"/>
          <w:sz w:val="20"/>
          <w:szCs w:val="20"/>
          <w:lang w:val="en-US" w:eastAsia="ru-RU"/>
        </w:rPr>
        <w:t xml:space="preserve">      // </w:t>
      </w:r>
      <w:r w:rsidR="006F1911" w:rsidRPr="006F1911">
        <w:rPr>
          <w:rFonts w:ascii="Courier New" w:hAnsi="Courier New" w:cs="Courier New"/>
          <w:i/>
          <w:iCs/>
          <w:color w:val="005600"/>
          <w:sz w:val="20"/>
          <w:szCs w:val="20"/>
          <w:lang w:val="en-US" w:eastAsia="ru-RU"/>
        </w:rPr>
        <w:t>remove from the linked list</w:t>
      </w:r>
    </w:p>
    <w:p w:rsidR="00FE1A88" w:rsidRPr="006F1911"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6F1911">
        <w:rPr>
          <w:rFonts w:ascii="Courier New" w:hAnsi="Courier New" w:cs="Courier New"/>
          <w:color w:val="000000"/>
          <w:sz w:val="20"/>
          <w:szCs w:val="20"/>
          <w:lang w:val="en-US" w:eastAsia="ru-RU"/>
        </w:rPr>
        <w:t xml:space="preserve">      </w:t>
      </w:r>
      <w:proofErr w:type="spellStart"/>
      <w:proofErr w:type="gramStart"/>
      <w:r w:rsidRPr="006F1911">
        <w:rPr>
          <w:rFonts w:ascii="Courier New" w:hAnsi="Courier New" w:cs="Courier New"/>
          <w:color w:val="000000"/>
          <w:sz w:val="20"/>
          <w:szCs w:val="20"/>
          <w:lang w:val="en-US" w:eastAsia="ru-RU"/>
        </w:rPr>
        <w:t>bindingSource.RemoveCurrent</w:t>
      </w:r>
      <w:proofErr w:type="spellEnd"/>
      <w:r w:rsidRPr="006F1911">
        <w:rPr>
          <w:rFonts w:ascii="Courier New" w:hAnsi="Courier New" w:cs="Courier New"/>
          <w:color w:val="000000"/>
          <w:sz w:val="20"/>
          <w:szCs w:val="20"/>
          <w:lang w:val="en-US" w:eastAsia="ru-RU"/>
        </w:rPr>
        <w:t>(</w:t>
      </w:r>
      <w:proofErr w:type="gramEnd"/>
      <w:r w:rsidRPr="006F1911">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6F1911">
        <w:rPr>
          <w:rFonts w:ascii="Courier New" w:hAnsi="Courier New" w:cs="Courier New"/>
          <w:color w:val="000000"/>
          <w:sz w:val="20"/>
          <w:szCs w:val="20"/>
          <w:lang w:val="en-US" w:eastAsia="ru-RU"/>
        </w:rPr>
        <w:t xml:space="preserve">    </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FE1A88">
        <w:rPr>
          <w:rFonts w:ascii="Courier New" w:hAnsi="Courier New" w:cs="Courier New"/>
          <w:b/>
          <w:bCs/>
          <w:color w:val="000000"/>
          <w:sz w:val="20"/>
          <w:szCs w:val="20"/>
          <w:lang w:val="en-US" w:eastAsia="ru-RU"/>
        </w:rPr>
        <w:t>catch</w:t>
      </w:r>
      <w:proofErr w:type="gramEnd"/>
      <w:r w:rsidRPr="00FE1A88">
        <w:rPr>
          <w:rFonts w:ascii="Courier New" w:hAnsi="Courier New" w:cs="Courier New"/>
          <w:b/>
          <w:bCs/>
          <w:color w:val="000000"/>
          <w:sz w:val="20"/>
          <w:szCs w:val="20"/>
          <w:lang w:val="en-US" w:eastAsia="ru-RU"/>
        </w:rPr>
        <w:t xml:space="preserve"> </w:t>
      </w:r>
      <w:r w:rsidRPr="00FE1A88">
        <w:rPr>
          <w:rFonts w:ascii="Courier New" w:hAnsi="Courier New" w:cs="Courier New"/>
          <w:color w:val="000000"/>
          <w:sz w:val="20"/>
          <w:szCs w:val="20"/>
          <w:lang w:val="en-US" w:eastAsia="ru-RU"/>
        </w:rPr>
        <w:t>(Exception ex) {</w:t>
      </w:r>
    </w:p>
    <w:p w:rsidR="00FE1A88" w:rsidRPr="006F1911" w:rsidRDefault="00FE1A88" w:rsidP="00FE1A88">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E1A88">
        <w:rPr>
          <w:rFonts w:ascii="Courier New" w:hAnsi="Courier New" w:cs="Courier New"/>
          <w:i/>
          <w:iCs/>
          <w:color w:val="005600"/>
          <w:sz w:val="20"/>
          <w:szCs w:val="20"/>
          <w:lang w:val="en-US" w:eastAsia="ru-RU"/>
        </w:rPr>
        <w:t xml:space="preserve">// </w:t>
      </w:r>
      <w:r w:rsidR="006F1911" w:rsidRPr="00FE1A88">
        <w:rPr>
          <w:rFonts w:ascii="Courier New" w:hAnsi="Courier New" w:cs="Courier New"/>
          <w:i/>
          <w:iCs/>
          <w:color w:val="005600"/>
          <w:sz w:val="20"/>
          <w:szCs w:val="20"/>
          <w:lang w:val="en-US" w:eastAsia="ru-RU"/>
        </w:rPr>
        <w:t>display error</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FE1A88">
        <w:rPr>
          <w:rFonts w:ascii="Courier New" w:hAnsi="Courier New" w:cs="Courier New"/>
          <w:color w:val="000000"/>
          <w:sz w:val="20"/>
          <w:szCs w:val="20"/>
          <w:lang w:val="en-US" w:eastAsia="ru-RU"/>
        </w:rPr>
        <w:t>MessageBox.Show</w:t>
      </w:r>
      <w:proofErr w:type="spellEnd"/>
      <w:r w:rsidRPr="00FE1A88">
        <w:rPr>
          <w:rFonts w:ascii="Courier New" w:hAnsi="Courier New" w:cs="Courier New"/>
          <w:color w:val="000000"/>
          <w:sz w:val="20"/>
          <w:szCs w:val="20"/>
          <w:lang w:val="en-US" w:eastAsia="ru-RU"/>
        </w:rPr>
        <w:t>(</w:t>
      </w:r>
      <w:proofErr w:type="spellStart"/>
      <w:proofErr w:type="gramEnd"/>
      <w:r w:rsidRPr="00FE1A88">
        <w:rPr>
          <w:rFonts w:ascii="Courier New" w:hAnsi="Courier New" w:cs="Courier New"/>
          <w:color w:val="000000"/>
          <w:sz w:val="20"/>
          <w:szCs w:val="20"/>
          <w:lang w:val="en-US" w:eastAsia="ru-RU"/>
        </w:rPr>
        <w:t>ex.Message</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"Error"</w:t>
      </w:r>
      <w:r w:rsidRPr="00FE1A88">
        <w:rPr>
          <w:rFonts w:ascii="Courier New" w:hAnsi="Courier New" w:cs="Courier New"/>
          <w:color w:val="000000"/>
          <w:sz w:val="20"/>
          <w:szCs w:val="20"/>
          <w:lang w:val="en-US" w:eastAsia="ru-RU"/>
        </w:rPr>
        <w:t>);</w:t>
      </w:r>
    </w:p>
    <w:p w:rsidR="00FE1A88" w:rsidRPr="00DC1CDC"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FE1A88" w:rsidRPr="00DC1CDC"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FE1A88" w:rsidRPr="00FE1A88" w:rsidRDefault="00FE1A88" w:rsidP="00FE1A88">
      <w:pPr>
        <w:spacing w:line="240" w:lineRule="auto"/>
        <w:rPr>
          <w:rFonts w:ascii="Courier New" w:hAnsi="Courier New" w:cs="Courier New"/>
          <w:sz w:val="24"/>
          <w:szCs w:val="24"/>
          <w:lang w:val="en-US"/>
        </w:rPr>
      </w:pPr>
      <w:r w:rsidRPr="00DC1CDC">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A837DD" w:rsidRDefault="00496C24" w:rsidP="00496C24">
      <w:pPr>
        <w:jc w:val="both"/>
        <w:rPr>
          <w:rFonts w:ascii="Arial" w:hAnsi="Arial" w:cs="Arial"/>
          <w:sz w:val="24"/>
          <w:szCs w:val="24"/>
          <w:lang w:val="en-US"/>
        </w:rPr>
      </w:pPr>
    </w:p>
    <w:p w:rsidR="00496C24" w:rsidRPr="00A837DD" w:rsidRDefault="00EB0765" w:rsidP="00496C24">
      <w:pPr>
        <w:pStyle w:val="3"/>
        <w:rPr>
          <w:rFonts w:ascii="Arial" w:hAnsi="Arial" w:cs="Arial"/>
          <w:sz w:val="24"/>
          <w:szCs w:val="24"/>
          <w:lang w:val="en-US"/>
        </w:rPr>
      </w:pPr>
      <w:r>
        <w:rPr>
          <w:rFonts w:ascii="Arial" w:hAnsi="Arial" w:cs="Arial"/>
          <w:sz w:val="24"/>
          <w:szCs w:val="24"/>
          <w:lang w:val="en-US"/>
        </w:rPr>
        <w:t>Secondary Modules</w:t>
      </w:r>
    </w:p>
    <w:p w:rsidR="00496C24" w:rsidRPr="00A837DD" w:rsidRDefault="00496C24" w:rsidP="00496C24">
      <w:pPr>
        <w:jc w:val="both"/>
        <w:rPr>
          <w:rFonts w:ascii="Arial" w:hAnsi="Arial" w:cs="Arial"/>
          <w:sz w:val="24"/>
          <w:szCs w:val="24"/>
          <w:lang w:val="en-US"/>
        </w:rPr>
      </w:pPr>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There will be only one </w:t>
      </w:r>
      <w:r w:rsidR="00EB0765">
        <w:rPr>
          <w:rFonts w:ascii="Arial" w:hAnsi="Arial" w:cs="Arial"/>
          <w:sz w:val="24"/>
          <w:lang w:val="en-US"/>
        </w:rPr>
        <w:t>secondary module</w:t>
      </w:r>
      <w:r w:rsidR="00EB0765" w:rsidRPr="00A837DD">
        <w:rPr>
          <w:rFonts w:ascii="Arial" w:hAnsi="Arial" w:cs="Arial"/>
          <w:sz w:val="24"/>
          <w:lang w:val="en-US"/>
        </w:rPr>
        <w:t xml:space="preserve"> </w:t>
      </w:r>
      <w:r w:rsidRPr="00A837DD">
        <w:rPr>
          <w:rFonts w:ascii="Arial" w:hAnsi="Arial" w:cs="Arial"/>
          <w:sz w:val="24"/>
          <w:lang w:val="en-US"/>
        </w:rPr>
        <w:t>in our application</w:t>
      </w:r>
      <w:r w:rsidR="00EB0765">
        <w:rPr>
          <w:rFonts w:ascii="Arial" w:hAnsi="Arial" w:cs="Arial"/>
          <w:sz w:val="24"/>
          <w:lang w:val="en-US"/>
        </w:rPr>
        <w:t xml:space="preserve">, named </w:t>
      </w:r>
      <w:r w:rsidR="00EB0765" w:rsidRPr="00A837DD">
        <w:rPr>
          <w:rFonts w:ascii="Arial" w:hAnsi="Arial" w:cs="Arial"/>
          <w:sz w:val="24"/>
          <w:lang w:val="en-US"/>
        </w:rPr>
        <w:t>"Invoices"</w:t>
      </w:r>
      <w:r w:rsidRPr="00A837DD">
        <w:rPr>
          <w:rFonts w:ascii="Arial" w:hAnsi="Arial" w:cs="Arial"/>
          <w:sz w:val="24"/>
          <w:lang w:val="en-US"/>
        </w:rPr>
        <w:t xml:space="preserve">. Unlike </w:t>
      </w:r>
      <w:r w:rsidR="00EB0765">
        <w:rPr>
          <w:rFonts w:ascii="Arial" w:hAnsi="Arial" w:cs="Arial"/>
          <w:sz w:val="24"/>
          <w:lang w:val="en-US"/>
        </w:rPr>
        <w:t>the primary modules</w:t>
      </w:r>
      <w:r w:rsidRPr="00A837DD">
        <w:rPr>
          <w:rFonts w:ascii="Arial" w:hAnsi="Arial" w:cs="Arial"/>
          <w:sz w:val="24"/>
          <w:lang w:val="en-US"/>
        </w:rPr>
        <w:t xml:space="preserve">, </w:t>
      </w:r>
      <w:r w:rsidR="00EB0765">
        <w:rPr>
          <w:rFonts w:ascii="Arial" w:hAnsi="Arial" w:cs="Arial"/>
          <w:sz w:val="24"/>
          <w:lang w:val="en-US"/>
        </w:rPr>
        <w:t xml:space="preserve">secondary modules </w:t>
      </w:r>
      <w:proofErr w:type="gramStart"/>
      <w:r w:rsidR="00EB0765">
        <w:rPr>
          <w:rFonts w:ascii="Arial" w:hAnsi="Arial" w:cs="Arial"/>
          <w:sz w:val="24"/>
          <w:lang w:val="en-US"/>
        </w:rPr>
        <w:t xml:space="preserve">typically </w:t>
      </w:r>
      <w:r w:rsidR="00EB0765" w:rsidRPr="00A837DD">
        <w:rPr>
          <w:rFonts w:ascii="Arial" w:hAnsi="Arial" w:cs="Arial"/>
          <w:sz w:val="24"/>
          <w:lang w:val="en-US"/>
        </w:rPr>
        <w:t xml:space="preserve"> </w:t>
      </w:r>
      <w:r w:rsidRPr="00A837DD">
        <w:rPr>
          <w:rFonts w:ascii="Arial" w:hAnsi="Arial" w:cs="Arial"/>
          <w:sz w:val="24"/>
          <w:lang w:val="en-US"/>
        </w:rPr>
        <w:t>contain</w:t>
      </w:r>
      <w:proofErr w:type="gramEnd"/>
      <w:r w:rsidRPr="00A837DD">
        <w:rPr>
          <w:rFonts w:ascii="Arial" w:hAnsi="Arial" w:cs="Arial"/>
          <w:sz w:val="24"/>
          <w:lang w:val="en-US"/>
        </w:rPr>
        <w:t xml:space="preserve"> </w:t>
      </w:r>
      <w:r w:rsidR="00EB0765">
        <w:rPr>
          <w:rFonts w:ascii="Arial" w:hAnsi="Arial" w:cs="Arial"/>
          <w:sz w:val="24"/>
          <w:lang w:val="en-US"/>
        </w:rPr>
        <w:t xml:space="preserve">larger numbers </w:t>
      </w:r>
      <w:r w:rsidRPr="00A837DD">
        <w:rPr>
          <w:rFonts w:ascii="Arial" w:hAnsi="Arial" w:cs="Arial"/>
          <w:sz w:val="24"/>
          <w:lang w:val="en-US"/>
        </w:rPr>
        <w:t>of records and new records are added to them</w:t>
      </w:r>
      <w:r w:rsidR="00EB0765">
        <w:rPr>
          <w:rFonts w:ascii="Arial" w:hAnsi="Arial" w:cs="Arial"/>
          <w:sz w:val="24"/>
          <w:lang w:val="en-US"/>
        </w:rPr>
        <w:t xml:space="preserve"> frequently</w:t>
      </w:r>
      <w:r w:rsidRPr="00A837DD">
        <w:rPr>
          <w:rFonts w:ascii="Arial" w:hAnsi="Arial" w:cs="Arial"/>
          <w:sz w:val="24"/>
          <w:lang w:val="en-US"/>
        </w:rPr>
        <w:t xml:space="preserve">. </w:t>
      </w:r>
    </w:p>
    <w:p w:rsidR="00496C24" w:rsidRPr="00A837DD" w:rsidRDefault="000E67CB" w:rsidP="00496C24">
      <w:pPr>
        <w:jc w:val="both"/>
        <w:rPr>
          <w:rFonts w:ascii="Arial" w:hAnsi="Arial" w:cs="Arial"/>
          <w:sz w:val="24"/>
          <w:szCs w:val="24"/>
          <w:lang w:val="en-US"/>
        </w:rPr>
      </w:pPr>
      <w:r w:rsidRPr="00A837DD">
        <w:rPr>
          <w:rFonts w:ascii="Arial" w:hAnsi="Arial" w:cs="Arial"/>
          <w:sz w:val="24"/>
          <w:lang w:val="en-US"/>
        </w:rPr>
        <w:t xml:space="preserve">An invoice consists of a title where some general attributes are described (number, date, customer …) and invoice lines with the list of products, their quantities, prices, etc. It is </w:t>
      </w:r>
      <w:r w:rsidR="00EB0765">
        <w:rPr>
          <w:rFonts w:ascii="Arial" w:hAnsi="Arial" w:cs="Arial"/>
          <w:sz w:val="24"/>
          <w:lang w:val="en-US"/>
        </w:rPr>
        <w:t xml:space="preserve">convenient </w:t>
      </w:r>
      <w:r w:rsidRPr="00A837DD">
        <w:rPr>
          <w:rFonts w:ascii="Arial" w:hAnsi="Arial" w:cs="Arial"/>
          <w:sz w:val="24"/>
          <w:lang w:val="en-US"/>
        </w:rPr>
        <w:t xml:space="preserve">to have two grids for such documents: the main one </w:t>
      </w:r>
      <w:proofErr w:type="gramStart"/>
      <w:r w:rsidRPr="00A837DD">
        <w:rPr>
          <w:rFonts w:ascii="Arial" w:hAnsi="Arial" w:cs="Arial"/>
          <w:sz w:val="24"/>
          <w:lang w:val="en-US"/>
        </w:rPr>
        <w:t>shows</w:t>
      </w:r>
      <w:proofErr w:type="gramEnd"/>
      <w:r w:rsidRPr="00A837DD">
        <w:rPr>
          <w:rFonts w:ascii="Arial" w:hAnsi="Arial" w:cs="Arial"/>
          <w:sz w:val="24"/>
          <w:lang w:val="en-US"/>
        </w:rPr>
        <w:t xml:space="preserve"> the header </w:t>
      </w:r>
      <w:r w:rsidR="00EB0765">
        <w:rPr>
          <w:rFonts w:ascii="Arial" w:hAnsi="Arial" w:cs="Arial"/>
          <w:sz w:val="24"/>
          <w:lang w:val="en-US"/>
        </w:rPr>
        <w:t xml:space="preserve">data </w:t>
      </w:r>
      <w:r w:rsidRPr="00A837DD">
        <w:rPr>
          <w:rFonts w:ascii="Arial" w:hAnsi="Arial" w:cs="Arial"/>
          <w:sz w:val="24"/>
          <w:lang w:val="en-US"/>
        </w:rPr>
        <w:t>of the invoice and the detail one shows the list of products</w:t>
      </w:r>
      <w:r w:rsidR="00EB0765">
        <w:rPr>
          <w:rFonts w:ascii="Arial" w:hAnsi="Arial" w:cs="Arial"/>
          <w:sz w:val="24"/>
          <w:lang w:val="en-US"/>
        </w:rPr>
        <w:t xml:space="preserve"> sold</w:t>
      </w:r>
      <w:r w:rsidRPr="00A837DD">
        <w:rPr>
          <w:rFonts w:ascii="Arial" w:hAnsi="Arial" w:cs="Arial"/>
          <w:sz w:val="24"/>
          <w:lang w:val="en-US"/>
        </w:rPr>
        <w:t xml:space="preserve">. Thus, we will need to </w:t>
      </w:r>
      <w:proofErr w:type="spellStart"/>
      <w:r w:rsidRPr="00A837DD">
        <w:rPr>
          <w:rFonts w:ascii="Arial" w:hAnsi="Arial" w:cs="Arial"/>
          <w:sz w:val="24"/>
          <w:lang w:val="en-US"/>
        </w:rPr>
        <w:t>DataGridView</w:t>
      </w:r>
      <w:proofErr w:type="spellEnd"/>
      <w:r w:rsidRPr="00A837DD">
        <w:rPr>
          <w:rFonts w:ascii="Arial" w:hAnsi="Arial" w:cs="Arial"/>
          <w:sz w:val="24"/>
          <w:lang w:val="en-US"/>
        </w:rPr>
        <w:t xml:space="preserve"> components</w:t>
      </w:r>
      <w:r w:rsidR="00EB0765">
        <w:rPr>
          <w:rFonts w:ascii="Arial" w:hAnsi="Arial" w:cs="Arial"/>
          <w:sz w:val="24"/>
          <w:lang w:val="en-US"/>
        </w:rPr>
        <w:t xml:space="preserve"> for both entities</w:t>
      </w:r>
      <w:r w:rsidRPr="00A837DD">
        <w:rPr>
          <w:rFonts w:ascii="Arial" w:hAnsi="Arial" w:cs="Arial"/>
          <w:sz w:val="24"/>
          <w:lang w:val="en-US"/>
        </w:rPr>
        <w:t xml:space="preserve"> on the document form and bind </w:t>
      </w:r>
      <w:r w:rsidR="00EB0765">
        <w:rPr>
          <w:rFonts w:ascii="Arial" w:hAnsi="Arial" w:cs="Arial"/>
          <w:sz w:val="24"/>
          <w:lang w:val="en-US"/>
        </w:rPr>
        <w:t xml:space="preserve">the appropriate </w:t>
      </w:r>
      <w:proofErr w:type="spellStart"/>
      <w:r w:rsidRPr="00A837DD">
        <w:rPr>
          <w:rFonts w:ascii="Arial" w:hAnsi="Arial" w:cs="Arial"/>
          <w:sz w:val="24"/>
          <w:lang w:val="en-US"/>
        </w:rPr>
        <w:t>BindingSource</w:t>
      </w:r>
      <w:proofErr w:type="spellEnd"/>
      <w:r w:rsidRPr="00A837DD">
        <w:rPr>
          <w:rFonts w:ascii="Arial" w:hAnsi="Arial" w:cs="Arial"/>
          <w:sz w:val="24"/>
          <w:lang w:val="en-US"/>
        </w:rPr>
        <w:t xml:space="preserve"> to each.</w:t>
      </w:r>
    </w:p>
    <w:p w:rsidR="00496C24" w:rsidRPr="00A837DD" w:rsidRDefault="00D11ABF" w:rsidP="00496C24">
      <w:pPr>
        <w:jc w:val="both"/>
        <w:rPr>
          <w:rFonts w:ascii="Arial" w:hAnsi="Arial" w:cs="Arial"/>
          <w:color w:val="FF0000"/>
          <w:sz w:val="24"/>
          <w:lang w:val="en-US"/>
        </w:rPr>
      </w:pPr>
      <w:r>
        <w:rPr>
          <w:rFonts w:ascii="Arial" w:hAnsi="Arial" w:cs="Arial"/>
          <w:color w:val="FF0000"/>
          <w:sz w:val="24"/>
          <w:lang w:val="en-US"/>
        </w:rPr>
        <w:lastRenderedPageBreak/>
        <w:pict>
          <v:shape id="_x0000_i1027" type="#_x0000_t75" style="width:467.25pt;height:312.75pt">
            <v:imagedata r:id="rId30" o:title="dotnet-invoice-form"/>
          </v:shape>
        </w:pict>
      </w:r>
    </w:p>
    <w:p w:rsidR="00496C24" w:rsidRPr="00A837DD" w:rsidRDefault="00496C24" w:rsidP="00496C24">
      <w:pPr>
        <w:jc w:val="both"/>
        <w:rPr>
          <w:rFonts w:ascii="Arial" w:hAnsi="Arial" w:cs="Arial"/>
          <w:sz w:val="24"/>
          <w:szCs w:val="24"/>
          <w:lang w:val="en-US"/>
        </w:rPr>
      </w:pPr>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Most </w:t>
      </w:r>
      <w:r w:rsidR="00EB0765">
        <w:rPr>
          <w:rFonts w:ascii="Arial" w:hAnsi="Arial" w:cs="Arial"/>
          <w:sz w:val="24"/>
          <w:lang w:val="en-US"/>
        </w:rPr>
        <w:t>secondary entities</w:t>
      </w:r>
      <w:r w:rsidR="00EB0765" w:rsidRPr="00A837DD">
        <w:rPr>
          <w:rFonts w:ascii="Arial" w:hAnsi="Arial" w:cs="Arial"/>
          <w:sz w:val="24"/>
          <w:lang w:val="en-US"/>
        </w:rPr>
        <w:t xml:space="preserve"> </w:t>
      </w:r>
      <w:r w:rsidRPr="00A837DD">
        <w:rPr>
          <w:rFonts w:ascii="Arial" w:hAnsi="Arial" w:cs="Arial"/>
          <w:sz w:val="24"/>
          <w:lang w:val="en-US"/>
        </w:rPr>
        <w:t xml:space="preserve">contain a field with the document creation date. In order to reduce the amount of retrieved data, </w:t>
      </w:r>
      <w:r w:rsidR="00EB0765">
        <w:rPr>
          <w:rFonts w:ascii="Arial" w:hAnsi="Arial" w:cs="Arial"/>
          <w:sz w:val="24"/>
          <w:lang w:val="en-US"/>
        </w:rPr>
        <w:t xml:space="preserve">the concept of </w:t>
      </w:r>
      <w:r w:rsidRPr="00A837DD">
        <w:rPr>
          <w:rFonts w:ascii="Arial" w:hAnsi="Arial" w:cs="Arial"/>
          <w:sz w:val="24"/>
          <w:lang w:val="en-US"/>
        </w:rPr>
        <w:t xml:space="preserve">a work period is usually introduced to reduce the data sent to the client. A work period is a range of dates for which the work documents are required. Since the application can have more than one </w:t>
      </w:r>
      <w:r w:rsidR="00EB0765">
        <w:rPr>
          <w:rFonts w:ascii="Arial" w:hAnsi="Arial" w:cs="Arial"/>
          <w:sz w:val="24"/>
          <w:lang w:val="en-US"/>
        </w:rPr>
        <w:t>secondary entity</w:t>
      </w:r>
      <w:r w:rsidRPr="00A837DD">
        <w:rPr>
          <w:rFonts w:ascii="Arial" w:hAnsi="Arial" w:cs="Arial"/>
          <w:sz w:val="24"/>
          <w:lang w:val="en-US"/>
        </w:rPr>
        <w:t xml:space="preserve">, it makes sense to add variables containing the start and end dates of a work period to the global </w:t>
      </w:r>
      <w:proofErr w:type="spellStart"/>
      <w:r w:rsidRPr="00A837DD">
        <w:rPr>
          <w:rFonts w:ascii="Arial" w:hAnsi="Arial" w:cs="Arial"/>
          <w:sz w:val="24"/>
          <w:lang w:val="en-US"/>
        </w:rPr>
        <w:t>AppVariables</w:t>
      </w:r>
      <w:proofErr w:type="spellEnd"/>
      <w:r w:rsidRPr="00A837DD">
        <w:rPr>
          <w:rFonts w:ascii="Arial" w:hAnsi="Arial" w:cs="Arial"/>
          <w:sz w:val="24"/>
          <w:lang w:val="en-US"/>
        </w:rPr>
        <w:t xml:space="preserve"> data module (see </w:t>
      </w:r>
      <w:r w:rsidR="00D11ABF">
        <w:fldChar w:fldCharType="begin"/>
      </w:r>
      <w:r w:rsidR="00D11ABF" w:rsidRPr="00D11ABF">
        <w:rPr>
          <w:lang w:val="en-US"/>
        </w:rPr>
        <w:instrText xml:space="preserve"> REF _Ref442543142 \h  \* MERGEFORMAT </w:instrText>
      </w:r>
      <w:r w:rsidR="00D11ABF">
        <w:fldChar w:fldCharType="separate"/>
      </w:r>
      <w:r w:rsidRPr="000E67CB">
        <w:rPr>
          <w:rStyle w:val="20"/>
          <w:rFonts w:ascii="Arial" w:eastAsia="Calibri" w:hAnsi="Arial" w:cs="Arial"/>
          <w:b w:val="0"/>
          <w:u w:val="single"/>
          <w:lang w:val="en-US"/>
        </w:rPr>
        <w:t>Getting a</w:t>
      </w:r>
      <w:r w:rsidRPr="000E67CB">
        <w:rPr>
          <w:rStyle w:val="20"/>
          <w:rFonts w:ascii="Arial" w:eastAsia="Calibri" w:hAnsi="Arial" w:cs="Arial"/>
          <w:u w:val="single"/>
          <w:lang w:val="en-US"/>
        </w:rPr>
        <w:t xml:space="preserve"> </w:t>
      </w:r>
      <w:r w:rsidRPr="000E67CB">
        <w:rPr>
          <w:rStyle w:val="20"/>
          <w:rFonts w:ascii="Arial" w:eastAsia="Calibri" w:hAnsi="Arial" w:cs="Arial"/>
          <w:b w:val="0"/>
          <w:u w:val="single"/>
          <w:lang w:val="en-US"/>
        </w:rPr>
        <w:t>context</w:t>
      </w:r>
      <w:r w:rsidR="00D11ABF">
        <w:fldChar w:fldCharType="end"/>
      </w:r>
      <w:r w:rsidRPr="00A837DD">
        <w:rPr>
          <w:rFonts w:ascii="Arial" w:hAnsi="Arial" w:cs="Arial"/>
          <w:sz w:val="24"/>
          <w:lang w:val="en-US"/>
        </w:rPr>
        <w:t>) that is used by all modules working with the database in one way or another. Once the application is started, the work period is usually defined by the dates when the current quarter starts and ends</w:t>
      </w:r>
      <w:r w:rsidR="00EB0765">
        <w:rPr>
          <w:rFonts w:ascii="Arial" w:hAnsi="Arial" w:cs="Arial"/>
          <w:sz w:val="24"/>
          <w:lang w:val="en-US"/>
        </w:rPr>
        <w:t xml:space="preserve">, although of course, </w:t>
      </w:r>
      <w:r w:rsidRPr="00A837DD">
        <w:rPr>
          <w:rFonts w:ascii="Arial" w:hAnsi="Arial" w:cs="Arial"/>
          <w:sz w:val="24"/>
          <w:lang w:val="en-US"/>
        </w:rPr>
        <w:t>other options are possible. While working with the application, the user can change the work period.</w:t>
      </w:r>
    </w:p>
    <w:p w:rsidR="00496C24" w:rsidRDefault="000E67CB" w:rsidP="004D3753">
      <w:pPr>
        <w:keepNext/>
        <w:spacing w:before="240"/>
        <w:jc w:val="both"/>
        <w:rPr>
          <w:rFonts w:ascii="Arial" w:hAnsi="Arial" w:cs="Arial"/>
          <w:sz w:val="24"/>
          <w:lang w:val="en-US"/>
        </w:rPr>
      </w:pPr>
      <w:r w:rsidRPr="00A837DD">
        <w:rPr>
          <w:rFonts w:ascii="Arial" w:hAnsi="Arial" w:cs="Arial"/>
          <w:sz w:val="24"/>
          <w:lang w:val="en-US"/>
        </w:rPr>
        <w:t xml:space="preserve">Since the </w:t>
      </w:r>
      <w:r w:rsidR="00ED51E4">
        <w:rPr>
          <w:rFonts w:ascii="Arial" w:hAnsi="Arial" w:cs="Arial"/>
          <w:sz w:val="24"/>
          <w:lang w:val="en-US"/>
        </w:rPr>
        <w:t>most recent</w:t>
      </w:r>
      <w:r w:rsidR="00ED51E4" w:rsidRPr="00A837DD">
        <w:rPr>
          <w:rFonts w:ascii="Arial" w:hAnsi="Arial" w:cs="Arial"/>
          <w:sz w:val="24"/>
          <w:lang w:val="en-US"/>
        </w:rPr>
        <w:t xml:space="preserve"> </w:t>
      </w:r>
      <w:r w:rsidR="00ED51E4">
        <w:rPr>
          <w:rFonts w:ascii="Arial" w:hAnsi="Arial" w:cs="Arial"/>
          <w:sz w:val="24"/>
          <w:lang w:val="en-US"/>
        </w:rPr>
        <w:t>records</w:t>
      </w:r>
      <w:r w:rsidR="00ED51E4" w:rsidRPr="00A837DD">
        <w:rPr>
          <w:rFonts w:ascii="Arial" w:hAnsi="Arial" w:cs="Arial"/>
          <w:sz w:val="24"/>
          <w:lang w:val="en-US"/>
        </w:rPr>
        <w:t xml:space="preserve"> </w:t>
      </w:r>
      <w:r w:rsidRPr="00A837DD">
        <w:rPr>
          <w:rFonts w:ascii="Arial" w:hAnsi="Arial" w:cs="Arial"/>
          <w:sz w:val="24"/>
          <w:lang w:val="en-US"/>
        </w:rPr>
        <w:t xml:space="preserve">are the most requested, it makes sense to sort them by date in reverse order. As with the </w:t>
      </w:r>
      <w:r w:rsidR="00ED51E4">
        <w:rPr>
          <w:rFonts w:ascii="Arial" w:hAnsi="Arial" w:cs="Arial"/>
          <w:sz w:val="24"/>
          <w:lang w:val="en-US"/>
        </w:rPr>
        <w:t>primary modules</w:t>
      </w:r>
      <w:r w:rsidRPr="00A837DD">
        <w:rPr>
          <w:rFonts w:ascii="Arial" w:hAnsi="Arial" w:cs="Arial"/>
          <w:sz w:val="24"/>
          <w:lang w:val="en-US"/>
        </w:rPr>
        <w:t xml:space="preserve">, we will use LINQ to retrieve data. </w:t>
      </w:r>
      <w:r w:rsidR="00ED51E4">
        <w:rPr>
          <w:rFonts w:ascii="Arial" w:hAnsi="Arial" w:cs="Arial"/>
          <w:sz w:val="24"/>
          <w:lang w:val="en-US"/>
        </w:rPr>
        <w:t>T</w:t>
      </w:r>
      <w:r w:rsidRPr="00A837DD">
        <w:rPr>
          <w:rFonts w:ascii="Arial" w:hAnsi="Arial" w:cs="Arial"/>
          <w:sz w:val="24"/>
          <w:lang w:val="en-US"/>
        </w:rPr>
        <w:t xml:space="preserve">he </w:t>
      </w:r>
      <w:r w:rsidR="00ED51E4">
        <w:rPr>
          <w:rFonts w:ascii="Arial" w:hAnsi="Arial" w:cs="Arial"/>
          <w:sz w:val="24"/>
          <w:lang w:val="en-US"/>
        </w:rPr>
        <w:t xml:space="preserve">following </w:t>
      </w:r>
      <w:r w:rsidRPr="00A837DD">
        <w:rPr>
          <w:rFonts w:ascii="Arial" w:hAnsi="Arial" w:cs="Arial"/>
          <w:sz w:val="24"/>
          <w:lang w:val="en-US"/>
        </w:rPr>
        <w:t xml:space="preserve">method </w:t>
      </w:r>
      <w:r w:rsidR="00ED51E4">
        <w:rPr>
          <w:rFonts w:ascii="Arial" w:hAnsi="Arial" w:cs="Arial"/>
          <w:sz w:val="24"/>
          <w:lang w:val="en-US"/>
        </w:rPr>
        <w:t xml:space="preserve">loads </w:t>
      </w:r>
      <w:r w:rsidRPr="00A837DD">
        <w:rPr>
          <w:rFonts w:ascii="Arial" w:hAnsi="Arial" w:cs="Arial"/>
          <w:sz w:val="24"/>
          <w:lang w:val="en-US"/>
        </w:rPr>
        <w:t>the invoice</w:t>
      </w:r>
      <w:r w:rsidR="00ED51E4">
        <w:rPr>
          <w:rFonts w:ascii="Arial" w:hAnsi="Arial" w:cs="Arial"/>
          <w:sz w:val="24"/>
          <w:lang w:val="en-US"/>
        </w:rPr>
        <w:t xml:space="preserve"> headers</w:t>
      </w:r>
      <w:r w:rsidRPr="00A837DD">
        <w:rPr>
          <w:rFonts w:ascii="Arial" w:hAnsi="Arial" w:cs="Arial"/>
          <w:sz w:val="24"/>
          <w:lang w:val="en-US"/>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4D3753">
        <w:rPr>
          <w:rFonts w:ascii="Courier New" w:hAnsi="Courier New" w:cs="Courier New"/>
          <w:b/>
          <w:bCs/>
          <w:color w:val="000000"/>
          <w:sz w:val="20"/>
          <w:szCs w:val="20"/>
          <w:lang w:val="en-US" w:eastAsia="ru-RU"/>
        </w:rPr>
        <w:t>public</w:t>
      </w:r>
      <w:proofErr w:type="gramEnd"/>
      <w:r w:rsidRPr="004D3753">
        <w:rPr>
          <w:rFonts w:ascii="Courier New" w:hAnsi="Courier New" w:cs="Courier New"/>
          <w:b/>
          <w:bCs/>
          <w:color w:val="000000"/>
          <w:sz w:val="20"/>
          <w:szCs w:val="20"/>
          <w:lang w:val="en-US" w:eastAsia="ru-RU"/>
        </w:rPr>
        <w:t xml:space="preserve"> void </w:t>
      </w:r>
      <w:proofErr w:type="spellStart"/>
      <w:r w:rsidRPr="004D3753">
        <w:rPr>
          <w:rFonts w:ascii="Courier New" w:hAnsi="Courier New" w:cs="Courier New"/>
          <w:color w:val="000000"/>
          <w:sz w:val="20"/>
          <w:szCs w:val="20"/>
          <w:lang w:val="en-US" w:eastAsia="ru-RU"/>
        </w:rPr>
        <w:t>LoadInvoicesData</w:t>
      </w:r>
      <w:proofErr w:type="spellEnd"/>
      <w:r w:rsidRPr="004D3753">
        <w:rPr>
          <w:rFonts w:ascii="Courier New" w:hAnsi="Courier New" w:cs="Courier New"/>
          <w:color w:val="000000"/>
          <w:sz w:val="20"/>
          <w:szCs w:val="20"/>
          <w:lang w:val="en-US" w:eastAsia="ru-RU"/>
        </w:rPr>
        <w:t>() {</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4D3753">
        <w:rPr>
          <w:rFonts w:ascii="Courier New" w:hAnsi="Courier New" w:cs="Courier New"/>
          <w:color w:val="000000"/>
          <w:sz w:val="20"/>
          <w:szCs w:val="20"/>
          <w:lang w:val="en-US" w:eastAsia="ru-RU"/>
        </w:rPr>
        <w:t>var</w:t>
      </w:r>
      <w:proofErr w:type="spellEnd"/>
      <w:proofErr w:type="gramEnd"/>
      <w:r w:rsidRPr="004D3753">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dbContext</w:t>
      </w:r>
      <w:proofErr w:type="spellEnd"/>
      <w:r w:rsidRPr="004D3753">
        <w:rPr>
          <w:rFonts w:ascii="Courier New" w:hAnsi="Courier New" w:cs="Courier New"/>
          <w:color w:val="000000"/>
          <w:sz w:val="20"/>
          <w:szCs w:val="20"/>
          <w:lang w:val="en-US" w:eastAsia="ru-RU"/>
        </w:rPr>
        <w:t xml:space="preserve"> = </w:t>
      </w:r>
      <w:proofErr w:type="spellStart"/>
      <w:r w:rsidRPr="004D3753">
        <w:rPr>
          <w:rFonts w:ascii="Courier New" w:hAnsi="Courier New" w:cs="Courier New"/>
          <w:color w:val="000000"/>
          <w:sz w:val="20"/>
          <w:szCs w:val="20"/>
          <w:lang w:val="en-US" w:eastAsia="ru-RU"/>
        </w:rPr>
        <w:t>AppVariables.getDbContext</w:t>
      </w:r>
      <w:proofErr w:type="spellEnd"/>
      <w:r w:rsidRPr="004D3753">
        <w:rPr>
          <w:rFonts w:ascii="Courier New" w:hAnsi="Courier New" w:cs="Courier New"/>
          <w:color w:val="000000"/>
          <w:sz w:val="20"/>
          <w:szCs w:val="20"/>
          <w:lang w:val="en-US" w:eastAsia="ru-RU"/>
        </w:rPr>
        <w:t>();</w:t>
      </w:r>
    </w:p>
    <w:p w:rsid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4D3753">
        <w:rPr>
          <w:rFonts w:ascii="Courier New" w:hAnsi="Courier New" w:cs="Courier New"/>
          <w:color w:val="000000"/>
          <w:sz w:val="20"/>
          <w:szCs w:val="20"/>
          <w:lang w:val="en-US" w:eastAsia="ru-RU"/>
        </w:rPr>
        <w:t>var</w:t>
      </w:r>
      <w:proofErr w:type="spellEnd"/>
      <w:proofErr w:type="gramEnd"/>
      <w:r w:rsidRPr="004D3753">
        <w:rPr>
          <w:rFonts w:ascii="Courier New" w:hAnsi="Courier New" w:cs="Courier New"/>
          <w:color w:val="000000"/>
          <w:sz w:val="20"/>
          <w:szCs w:val="20"/>
          <w:lang w:val="en-US" w:eastAsia="ru-RU"/>
        </w:rPr>
        <w:t xml:space="preserve"> invoices =</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4D3753">
        <w:rPr>
          <w:rFonts w:ascii="Courier New" w:hAnsi="Courier New" w:cs="Courier New"/>
          <w:b/>
          <w:bCs/>
          <w:color w:val="000000"/>
          <w:sz w:val="20"/>
          <w:szCs w:val="20"/>
          <w:lang w:val="en-US" w:eastAsia="ru-RU"/>
        </w:rPr>
        <w:t>from</w:t>
      </w:r>
      <w:proofErr w:type="gramEnd"/>
      <w:r w:rsidRPr="004D3753">
        <w:rPr>
          <w:rFonts w:ascii="Courier New" w:hAnsi="Courier New" w:cs="Courier New"/>
          <w:b/>
          <w:bCs/>
          <w:color w:val="000000"/>
          <w:sz w:val="20"/>
          <w:szCs w:val="20"/>
          <w:lang w:val="en-US" w:eastAsia="ru-RU"/>
        </w:rPr>
        <w:t xml:space="preserve"> </w:t>
      </w:r>
      <w:r w:rsidRPr="004D3753">
        <w:rPr>
          <w:rFonts w:ascii="Courier New" w:hAnsi="Courier New" w:cs="Courier New"/>
          <w:color w:val="000000"/>
          <w:sz w:val="20"/>
          <w:szCs w:val="20"/>
          <w:lang w:val="en-US" w:eastAsia="ru-RU"/>
        </w:rPr>
        <w:t xml:space="preserve">invoice </w:t>
      </w:r>
      <w:r w:rsidRPr="004D3753">
        <w:rPr>
          <w:rFonts w:ascii="Courier New" w:hAnsi="Courier New" w:cs="Courier New"/>
          <w:b/>
          <w:bCs/>
          <w:color w:val="000000"/>
          <w:sz w:val="20"/>
          <w:szCs w:val="20"/>
          <w:lang w:val="en-US" w:eastAsia="ru-RU"/>
        </w:rPr>
        <w:t xml:space="preserve">in </w:t>
      </w:r>
      <w:proofErr w:type="spellStart"/>
      <w:r w:rsidRPr="004D3753">
        <w:rPr>
          <w:rFonts w:ascii="Courier New" w:hAnsi="Courier New" w:cs="Courier New"/>
          <w:color w:val="000000"/>
          <w:sz w:val="20"/>
          <w:szCs w:val="20"/>
          <w:lang w:val="en-US" w:eastAsia="ru-RU"/>
        </w:rPr>
        <w:t>dbContext.INVOICES</w:t>
      </w:r>
      <w:proofErr w:type="spellEnd"/>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4D3753">
        <w:rPr>
          <w:rFonts w:ascii="Courier New" w:hAnsi="Courier New" w:cs="Courier New"/>
          <w:b/>
          <w:bCs/>
          <w:color w:val="000000"/>
          <w:sz w:val="20"/>
          <w:szCs w:val="20"/>
          <w:lang w:val="en-US" w:eastAsia="ru-RU"/>
        </w:rPr>
        <w:t>where</w:t>
      </w:r>
      <w:proofErr w:type="gramEnd"/>
      <w:r w:rsidRPr="004D3753">
        <w:rPr>
          <w:rFonts w:ascii="Courier New" w:hAnsi="Courier New" w:cs="Courier New"/>
          <w:b/>
          <w:bCs/>
          <w:color w:val="000000"/>
          <w:sz w:val="20"/>
          <w:szCs w:val="20"/>
          <w:lang w:val="en-US" w:eastAsia="ru-RU"/>
        </w:rPr>
        <w:t xml:space="preserve"> </w:t>
      </w:r>
      <w:r w:rsidRPr="004D3753">
        <w:rPr>
          <w:rFonts w:ascii="Courier New" w:hAnsi="Courier New" w:cs="Courier New"/>
          <w:color w:val="000000"/>
          <w:sz w:val="20"/>
          <w:szCs w:val="20"/>
          <w:lang w:val="en-US" w:eastAsia="ru-RU"/>
        </w:rPr>
        <w:t>(</w:t>
      </w:r>
      <w:proofErr w:type="spellStart"/>
      <w:r w:rsidRPr="004D3753">
        <w:rPr>
          <w:rFonts w:ascii="Courier New" w:hAnsi="Courier New" w:cs="Courier New"/>
          <w:color w:val="000000"/>
          <w:sz w:val="20"/>
          <w:szCs w:val="20"/>
          <w:lang w:val="en-US" w:eastAsia="ru-RU"/>
        </w:rPr>
        <w:t>invoice.INVOICE_DATE</w:t>
      </w:r>
      <w:proofErr w:type="spellEnd"/>
      <w:r w:rsidRPr="004D3753">
        <w:rPr>
          <w:rFonts w:ascii="Courier New" w:hAnsi="Courier New" w:cs="Courier New"/>
          <w:color w:val="000000"/>
          <w:sz w:val="20"/>
          <w:szCs w:val="20"/>
          <w:lang w:val="en-US" w:eastAsia="ru-RU"/>
        </w:rPr>
        <w:t xml:space="preserve"> &gt;= </w:t>
      </w:r>
      <w:proofErr w:type="spellStart"/>
      <w:r w:rsidRPr="004D3753">
        <w:rPr>
          <w:rFonts w:ascii="Courier New" w:hAnsi="Courier New" w:cs="Courier New"/>
          <w:color w:val="000000"/>
          <w:sz w:val="20"/>
          <w:szCs w:val="20"/>
          <w:lang w:val="en-US" w:eastAsia="ru-RU"/>
        </w:rPr>
        <w:t>AppVariables.StartDate</w:t>
      </w:r>
      <w:proofErr w:type="spellEnd"/>
      <w:r w:rsidRPr="004D3753">
        <w:rPr>
          <w:rFonts w:ascii="Courier New" w:hAnsi="Courier New" w:cs="Courier New"/>
          <w:color w:val="000000"/>
          <w:sz w:val="20"/>
          <w:szCs w:val="20"/>
          <w:lang w:val="en-US" w:eastAsia="ru-RU"/>
        </w:rPr>
        <w:t>) &amp;&amp;</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w:t>
      </w:r>
      <w:proofErr w:type="spellStart"/>
      <w:r w:rsidRPr="004D3753">
        <w:rPr>
          <w:rFonts w:ascii="Courier New" w:hAnsi="Courier New" w:cs="Courier New"/>
          <w:color w:val="000000"/>
          <w:sz w:val="20"/>
          <w:szCs w:val="20"/>
          <w:lang w:val="en-US" w:eastAsia="ru-RU"/>
        </w:rPr>
        <w:t>invoice.INVOICE_DATE</w:t>
      </w:r>
      <w:proofErr w:type="spellEnd"/>
      <w:r w:rsidRPr="004D3753">
        <w:rPr>
          <w:rFonts w:ascii="Courier New" w:hAnsi="Courier New" w:cs="Courier New"/>
          <w:color w:val="000000"/>
          <w:sz w:val="20"/>
          <w:szCs w:val="20"/>
          <w:lang w:val="en-US" w:eastAsia="ru-RU"/>
        </w:rPr>
        <w:t xml:space="preserve"> &lt;= </w:t>
      </w:r>
      <w:proofErr w:type="spellStart"/>
      <w:r w:rsidRPr="004D3753">
        <w:rPr>
          <w:rFonts w:ascii="Courier New" w:hAnsi="Courier New" w:cs="Courier New"/>
          <w:color w:val="000000"/>
          <w:sz w:val="20"/>
          <w:szCs w:val="20"/>
          <w:lang w:val="en-US" w:eastAsia="ru-RU"/>
        </w:rPr>
        <w:t>AppVariables.FinishDate</w:t>
      </w:r>
      <w:proofErr w:type="spellEnd"/>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proofErr w:type="gramStart"/>
      <w:r w:rsidRPr="004D3753">
        <w:rPr>
          <w:rFonts w:ascii="Courier New" w:hAnsi="Courier New" w:cs="Courier New"/>
          <w:b/>
          <w:bCs/>
          <w:color w:val="000000"/>
          <w:sz w:val="20"/>
          <w:szCs w:val="20"/>
          <w:lang w:val="en-US" w:eastAsia="ru-RU"/>
        </w:rPr>
        <w:t>orderby</w:t>
      </w:r>
      <w:proofErr w:type="spellEnd"/>
      <w:proofErr w:type="gramEnd"/>
      <w:r w:rsidRPr="004D3753">
        <w:rPr>
          <w:rFonts w:ascii="Courier New" w:hAnsi="Courier New" w:cs="Courier New"/>
          <w:b/>
          <w:bCs/>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invoice.INVOICE_DATE</w:t>
      </w:r>
      <w:proofErr w:type="spellEnd"/>
      <w:r w:rsidRPr="004D3753">
        <w:rPr>
          <w:rFonts w:ascii="Courier New" w:hAnsi="Courier New" w:cs="Courier New"/>
          <w:color w:val="000000"/>
          <w:sz w:val="20"/>
          <w:szCs w:val="20"/>
          <w:lang w:val="en-US" w:eastAsia="ru-RU"/>
        </w:rPr>
        <w:t xml:space="preserve"> descending</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4D3753">
        <w:rPr>
          <w:rFonts w:ascii="Courier New" w:hAnsi="Courier New" w:cs="Courier New"/>
          <w:b/>
          <w:bCs/>
          <w:color w:val="000000"/>
          <w:sz w:val="20"/>
          <w:szCs w:val="20"/>
          <w:lang w:val="en-US" w:eastAsia="ru-RU"/>
        </w:rPr>
        <w:t>select</w:t>
      </w:r>
      <w:proofErr w:type="gramEnd"/>
      <w:r w:rsidRPr="004D3753">
        <w:rPr>
          <w:rFonts w:ascii="Courier New" w:hAnsi="Courier New" w:cs="Courier New"/>
          <w:b/>
          <w:bCs/>
          <w:color w:val="000000"/>
          <w:sz w:val="20"/>
          <w:szCs w:val="20"/>
          <w:lang w:val="en-US" w:eastAsia="ru-RU"/>
        </w:rPr>
        <w:t xml:space="preserve"> new </w:t>
      </w:r>
      <w:proofErr w:type="spellStart"/>
      <w:r w:rsidRPr="004D3753">
        <w:rPr>
          <w:rFonts w:ascii="Courier New" w:hAnsi="Courier New" w:cs="Courier New"/>
          <w:color w:val="000000"/>
          <w:sz w:val="20"/>
          <w:szCs w:val="20"/>
          <w:lang w:val="en-US" w:eastAsia="ru-RU"/>
        </w:rPr>
        <w:t>InvoiceView</w:t>
      </w:r>
      <w:proofErr w:type="spellEnd"/>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 xml:space="preserve">Id = </w:t>
      </w:r>
      <w:proofErr w:type="spellStart"/>
      <w:r w:rsidRPr="004D3753">
        <w:rPr>
          <w:rFonts w:ascii="Courier New" w:hAnsi="Courier New" w:cs="Courier New"/>
          <w:color w:val="000000"/>
          <w:sz w:val="20"/>
          <w:szCs w:val="20"/>
          <w:lang w:val="en-US" w:eastAsia="ru-RU"/>
        </w:rPr>
        <w:t>invoice.INVOICE_ID</w:t>
      </w:r>
      <w:proofErr w:type="spellEnd"/>
      <w:r w:rsidRPr="004D3753">
        <w:rPr>
          <w:rFonts w:ascii="Courier New" w:hAnsi="Courier New" w:cs="Courier New"/>
          <w:color w:val="000000"/>
          <w:sz w:val="20"/>
          <w:szCs w:val="20"/>
          <w:lang w:val="en-US" w:eastAsia="ru-RU"/>
        </w:rPr>
        <w:t>,</w:t>
      </w:r>
    </w:p>
    <w:p w:rsidR="004D3753" w:rsidRPr="004D3753" w:rsidRDefault="004D3753" w:rsidP="004D3753">
      <w:pPr>
        <w:keepNext/>
        <w:spacing w:before="240"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lastRenderedPageBreak/>
        <w:t xml:space="preserve">            </w:t>
      </w:r>
      <w:proofErr w:type="spellStart"/>
      <w:r w:rsidRPr="004D3753">
        <w:rPr>
          <w:rFonts w:ascii="Courier New" w:hAnsi="Courier New" w:cs="Courier New"/>
          <w:color w:val="000000"/>
          <w:sz w:val="20"/>
          <w:szCs w:val="20"/>
          <w:lang w:val="en-US" w:eastAsia="ru-RU"/>
        </w:rPr>
        <w:t>Cusomer_Id</w:t>
      </w:r>
      <w:proofErr w:type="spellEnd"/>
      <w:r w:rsidRPr="004D3753">
        <w:rPr>
          <w:rFonts w:ascii="Courier New" w:hAnsi="Courier New" w:cs="Courier New"/>
          <w:color w:val="000000"/>
          <w:sz w:val="20"/>
          <w:szCs w:val="20"/>
          <w:lang w:val="en-US" w:eastAsia="ru-RU"/>
        </w:rPr>
        <w:t xml:space="preserve"> = </w:t>
      </w:r>
      <w:proofErr w:type="spellStart"/>
      <w:r w:rsidRPr="004D3753">
        <w:rPr>
          <w:rFonts w:ascii="Courier New" w:hAnsi="Courier New" w:cs="Courier New"/>
          <w:color w:val="000000"/>
          <w:sz w:val="20"/>
          <w:szCs w:val="20"/>
          <w:lang w:val="en-US" w:eastAsia="ru-RU"/>
        </w:rPr>
        <w:t>invoice.CUSTOMER_ID</w:t>
      </w:r>
      <w:proofErr w:type="spellEnd"/>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Customer = invoice.CUSTOMER.NAME,</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 xml:space="preserve">Date = </w:t>
      </w:r>
      <w:proofErr w:type="spellStart"/>
      <w:r w:rsidRPr="004D3753">
        <w:rPr>
          <w:rFonts w:ascii="Courier New" w:hAnsi="Courier New" w:cs="Courier New"/>
          <w:color w:val="000000"/>
          <w:sz w:val="20"/>
          <w:szCs w:val="20"/>
          <w:lang w:val="en-US" w:eastAsia="ru-RU"/>
        </w:rPr>
        <w:t>invoice.INVOICE_DATE</w:t>
      </w:r>
      <w:proofErr w:type="spellEnd"/>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 xml:space="preserve">Amount = </w:t>
      </w:r>
      <w:proofErr w:type="spellStart"/>
      <w:r w:rsidRPr="004D3753">
        <w:rPr>
          <w:rFonts w:ascii="Courier New" w:hAnsi="Courier New" w:cs="Courier New"/>
          <w:color w:val="000000"/>
          <w:sz w:val="20"/>
          <w:szCs w:val="20"/>
          <w:lang w:val="en-US" w:eastAsia="ru-RU"/>
        </w:rPr>
        <w:t>invoice.TOTAL_SALE</w:t>
      </w:r>
      <w:proofErr w:type="spellEnd"/>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Payed</w:t>
      </w:r>
      <w:proofErr w:type="spellEnd"/>
      <w:r w:rsidRPr="004D3753">
        <w:rPr>
          <w:rFonts w:ascii="Courier New" w:hAnsi="Courier New" w:cs="Courier New"/>
          <w:color w:val="000000"/>
          <w:sz w:val="20"/>
          <w:szCs w:val="20"/>
          <w:lang w:val="en-US" w:eastAsia="ru-RU"/>
        </w:rPr>
        <w:t xml:space="preserve"> = (</w:t>
      </w:r>
      <w:proofErr w:type="spellStart"/>
      <w:r w:rsidRPr="004D3753">
        <w:rPr>
          <w:rFonts w:ascii="Courier New" w:hAnsi="Courier New" w:cs="Courier New"/>
          <w:color w:val="000000"/>
          <w:sz w:val="20"/>
          <w:szCs w:val="20"/>
          <w:lang w:val="en-US" w:eastAsia="ru-RU"/>
        </w:rPr>
        <w:t>invoice.PAYED</w:t>
      </w:r>
      <w:proofErr w:type="spellEnd"/>
      <w:r w:rsidRPr="004D3753">
        <w:rPr>
          <w:rFonts w:ascii="Courier New" w:hAnsi="Courier New" w:cs="Courier New"/>
          <w:color w:val="000000"/>
          <w:sz w:val="20"/>
          <w:szCs w:val="20"/>
          <w:lang w:val="en-US" w:eastAsia="ru-RU"/>
        </w:rPr>
        <w:t xml:space="preserve"> == 1</w:t>
      </w:r>
      <w:proofErr w:type="gramStart"/>
      <w:r w:rsidRPr="004D3753">
        <w:rPr>
          <w:rFonts w:ascii="Courier New" w:hAnsi="Courier New" w:cs="Courier New"/>
          <w:color w:val="000000"/>
          <w:sz w:val="20"/>
          <w:szCs w:val="20"/>
          <w:lang w:val="en-US" w:eastAsia="ru-RU"/>
        </w:rPr>
        <w:t>) ?</w:t>
      </w:r>
      <w:proofErr w:type="gramEnd"/>
      <w:r w:rsidRPr="004D3753">
        <w:rPr>
          <w:rFonts w:ascii="Courier New" w:hAnsi="Courier New" w:cs="Courier New"/>
          <w:color w:val="000000"/>
          <w:sz w:val="20"/>
          <w:szCs w:val="20"/>
          <w:lang w:val="en-US" w:eastAsia="ru-RU"/>
        </w:rPr>
        <w:t xml:space="preserve"> </w:t>
      </w:r>
      <w:r w:rsidRPr="004D3753">
        <w:rPr>
          <w:rFonts w:ascii="Courier New" w:hAnsi="Courier New" w:cs="Courier New"/>
          <w:color w:val="000066"/>
          <w:sz w:val="20"/>
          <w:szCs w:val="20"/>
          <w:lang w:val="en-US" w:eastAsia="ru-RU"/>
        </w:rPr>
        <w:t>"Yes</w:t>
      </w:r>
      <w:proofErr w:type="gramStart"/>
      <w:r w:rsidRPr="004D3753">
        <w:rPr>
          <w:rFonts w:ascii="Courier New" w:hAnsi="Courier New" w:cs="Courier New"/>
          <w:color w:val="000066"/>
          <w:sz w:val="20"/>
          <w:szCs w:val="20"/>
          <w:lang w:val="en-US" w:eastAsia="ru-RU"/>
        </w:rPr>
        <w:t xml:space="preserve">" </w:t>
      </w:r>
      <w:r w:rsidRPr="004D3753">
        <w:rPr>
          <w:rFonts w:ascii="Courier New" w:hAnsi="Courier New" w:cs="Courier New"/>
          <w:color w:val="000000"/>
          <w:sz w:val="20"/>
          <w:szCs w:val="20"/>
          <w:lang w:val="en-US" w:eastAsia="ru-RU"/>
        </w:rPr>
        <w:t>:</w:t>
      </w:r>
      <w:proofErr w:type="gramEnd"/>
      <w:r w:rsidRPr="004D3753">
        <w:rPr>
          <w:rFonts w:ascii="Courier New" w:hAnsi="Courier New" w:cs="Courier New"/>
          <w:color w:val="000000"/>
          <w:sz w:val="20"/>
          <w:szCs w:val="20"/>
          <w:lang w:val="en-US" w:eastAsia="ru-RU"/>
        </w:rPr>
        <w:t xml:space="preserve"> </w:t>
      </w:r>
      <w:r w:rsidRPr="004D3753">
        <w:rPr>
          <w:rFonts w:ascii="Courier New" w:hAnsi="Courier New" w:cs="Courier New"/>
          <w:color w:val="000066"/>
          <w:sz w:val="20"/>
          <w:szCs w:val="20"/>
          <w:lang w:val="en-US" w:eastAsia="ru-RU"/>
        </w:rPr>
        <w:t>"No"</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masterBinding.DataSource</w:t>
      </w:r>
      <w:proofErr w:type="spellEnd"/>
      <w:r w:rsidRPr="004D3753">
        <w:rPr>
          <w:rFonts w:ascii="Courier New" w:hAnsi="Courier New" w:cs="Courier New"/>
          <w:color w:val="000000"/>
          <w:sz w:val="20"/>
          <w:szCs w:val="20"/>
          <w:lang w:val="en-US" w:eastAsia="ru-RU"/>
        </w:rPr>
        <w:t xml:space="preserve"> = </w:t>
      </w:r>
      <w:proofErr w:type="spellStart"/>
      <w:proofErr w:type="gramStart"/>
      <w:r w:rsidRPr="004D3753">
        <w:rPr>
          <w:rFonts w:ascii="Courier New" w:hAnsi="Courier New" w:cs="Courier New"/>
          <w:color w:val="000000"/>
          <w:sz w:val="20"/>
          <w:szCs w:val="20"/>
          <w:lang w:val="en-US" w:eastAsia="ru-RU"/>
        </w:rPr>
        <w:t>invoices.ToBindingList</w:t>
      </w:r>
      <w:proofErr w:type="spellEnd"/>
      <w:r w:rsidRPr="004D3753">
        <w:rPr>
          <w:rFonts w:ascii="Courier New" w:hAnsi="Courier New" w:cs="Courier New"/>
          <w:color w:val="000000"/>
          <w:sz w:val="20"/>
          <w:szCs w:val="20"/>
          <w:lang w:val="en-US" w:eastAsia="ru-RU"/>
        </w:rPr>
        <w:t>(</w:t>
      </w:r>
      <w:proofErr w:type="gramEnd"/>
      <w:r w:rsidRPr="004D3753">
        <w:rPr>
          <w:rFonts w:ascii="Courier New" w:hAnsi="Courier New" w:cs="Courier New"/>
          <w:color w:val="000000"/>
          <w:sz w:val="20"/>
          <w:szCs w:val="20"/>
          <w:lang w:val="en-US" w:eastAsia="ru-RU"/>
        </w:rPr>
        <w:t>);</w:t>
      </w:r>
    </w:p>
    <w:p w:rsidR="004D3753" w:rsidRPr="004D3753" w:rsidRDefault="004D3753" w:rsidP="004D3753">
      <w:pPr>
        <w:keepNext/>
        <w:spacing w:before="240" w:after="0" w:line="240" w:lineRule="auto"/>
        <w:rPr>
          <w:rFonts w:ascii="Courier New" w:hAnsi="Courier New" w:cs="Courier New"/>
          <w:sz w:val="24"/>
          <w:lang w:val="en-US"/>
        </w:rPr>
      </w:pPr>
      <w:r w:rsidRPr="00DC1CDC">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Default="00ED51E4" w:rsidP="00496C24">
      <w:pPr>
        <w:jc w:val="both"/>
        <w:rPr>
          <w:rFonts w:ascii="Arial" w:hAnsi="Arial" w:cs="Arial"/>
          <w:sz w:val="24"/>
          <w:szCs w:val="24"/>
          <w:lang w:val="en-US"/>
        </w:rPr>
      </w:pPr>
      <w:r>
        <w:rPr>
          <w:rFonts w:ascii="Arial" w:hAnsi="Arial" w:cs="Arial"/>
          <w:sz w:val="24"/>
          <w:szCs w:val="24"/>
          <w:lang w:val="en-US"/>
        </w:rPr>
        <w:t>To simplify type casting, we define an</w:t>
      </w:r>
      <w:r w:rsidR="000E67CB" w:rsidRPr="00A837DD">
        <w:rPr>
          <w:rFonts w:ascii="Arial" w:hAnsi="Arial" w:cs="Arial"/>
          <w:sz w:val="24"/>
          <w:szCs w:val="24"/>
          <w:lang w:val="en-US"/>
        </w:rPr>
        <w:t xml:space="preserve"> </w:t>
      </w:r>
      <w:proofErr w:type="spellStart"/>
      <w:r w:rsidR="000E67CB" w:rsidRPr="00A837DD">
        <w:rPr>
          <w:rFonts w:ascii="Consolas" w:hAnsi="Consolas" w:cs="Consolas"/>
          <w:color w:val="2B91AF"/>
          <w:sz w:val="19"/>
          <w:szCs w:val="19"/>
          <w:highlight w:val="white"/>
          <w:lang w:val="en-US"/>
        </w:rPr>
        <w:t>InvoiceView</w:t>
      </w:r>
      <w:proofErr w:type="spellEnd"/>
      <w:r w:rsidR="000E67CB" w:rsidRPr="00A837DD">
        <w:rPr>
          <w:rFonts w:ascii="Arial" w:hAnsi="Arial" w:cs="Arial"/>
          <w:sz w:val="24"/>
          <w:szCs w:val="24"/>
          <w:lang w:val="en-US"/>
        </w:rPr>
        <w:t xml:space="preserve"> class</w:t>
      </w:r>
      <w:r>
        <w:rPr>
          <w:rFonts w:ascii="Arial" w:hAnsi="Arial" w:cs="Arial"/>
          <w:sz w:val="24"/>
          <w:szCs w:val="24"/>
          <w:lang w:val="en-US"/>
        </w:rPr>
        <w:t xml:space="preserve">, rather than use some anonymous type.  The definition </w:t>
      </w:r>
      <w:proofErr w:type="gramStart"/>
      <w:r>
        <w:rPr>
          <w:rFonts w:ascii="Arial" w:hAnsi="Arial" w:cs="Arial"/>
          <w:sz w:val="24"/>
          <w:szCs w:val="24"/>
          <w:lang w:val="en-US"/>
        </w:rPr>
        <w:t>is  as</w:t>
      </w:r>
      <w:proofErr w:type="gramEnd"/>
      <w:r>
        <w:rPr>
          <w:rFonts w:ascii="Arial" w:hAnsi="Arial" w:cs="Arial"/>
          <w:sz w:val="24"/>
          <w:szCs w:val="24"/>
          <w:lang w:val="en-US"/>
        </w:rPr>
        <w:t xml:space="preserve"> follows: </w:t>
      </w:r>
      <w:r w:rsidR="000E67CB" w:rsidRPr="00A837DD">
        <w:rPr>
          <w:rFonts w:ascii="Arial" w:hAnsi="Arial" w:cs="Arial"/>
          <w:sz w:val="24"/>
          <w:szCs w:val="24"/>
          <w:lang w:val="en-US"/>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2E0A8E">
        <w:rPr>
          <w:rFonts w:ascii="Courier New" w:hAnsi="Courier New" w:cs="Courier New"/>
          <w:b/>
          <w:bCs/>
          <w:color w:val="000000"/>
          <w:sz w:val="20"/>
          <w:szCs w:val="20"/>
          <w:lang w:val="en-US" w:eastAsia="ru-RU"/>
        </w:rPr>
        <w:t>public</w:t>
      </w:r>
      <w:proofErr w:type="gramEnd"/>
      <w:r w:rsidRPr="002E0A8E">
        <w:rPr>
          <w:rFonts w:ascii="Courier New" w:hAnsi="Courier New" w:cs="Courier New"/>
          <w:b/>
          <w:bCs/>
          <w:color w:val="000000"/>
          <w:sz w:val="20"/>
          <w:szCs w:val="20"/>
          <w:lang w:val="en-US" w:eastAsia="ru-RU"/>
        </w:rPr>
        <w:t xml:space="preserve"> class </w:t>
      </w:r>
      <w:proofErr w:type="spellStart"/>
      <w:r w:rsidRPr="002E0A8E">
        <w:rPr>
          <w:rFonts w:ascii="Courier New" w:hAnsi="Courier New" w:cs="Courier New"/>
          <w:color w:val="000000"/>
          <w:sz w:val="20"/>
          <w:szCs w:val="20"/>
          <w:lang w:val="en-US" w:eastAsia="ru-RU"/>
        </w:rPr>
        <w:t>InvoiceView</w:t>
      </w:r>
      <w:proofErr w:type="spellEnd"/>
      <w:r w:rsidRPr="002E0A8E">
        <w:rPr>
          <w:rFonts w:ascii="Courier New" w:hAnsi="Courier New" w:cs="Courier New"/>
          <w:color w:val="000000"/>
          <w:sz w:val="20"/>
          <w:szCs w:val="20"/>
          <w:lang w:val="en-US" w:eastAsia="ru-RU"/>
        </w:rPr>
        <w:t xml:space="preserve">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2E0A8E">
        <w:rPr>
          <w:rFonts w:ascii="Courier New" w:hAnsi="Courier New" w:cs="Courier New"/>
          <w:b/>
          <w:bCs/>
          <w:color w:val="000000"/>
          <w:sz w:val="20"/>
          <w:szCs w:val="20"/>
          <w:lang w:val="en-US" w:eastAsia="ru-RU"/>
        </w:rPr>
        <w:t>public</w:t>
      </w:r>
      <w:proofErr w:type="gramEnd"/>
      <w:r w:rsidRPr="002E0A8E">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int</w:t>
      </w:r>
      <w:proofErr w:type="spellEnd"/>
      <w:r w:rsidRPr="002E0A8E">
        <w:rPr>
          <w:rFonts w:ascii="Courier New" w:hAnsi="Courier New" w:cs="Courier New"/>
          <w:b/>
          <w:bCs/>
          <w:color w:val="000000"/>
          <w:sz w:val="20"/>
          <w:szCs w:val="20"/>
          <w:lang w:val="en-US" w:eastAsia="ru-RU"/>
        </w:rPr>
        <w:t xml:space="preserve"> </w:t>
      </w:r>
      <w:r w:rsidRPr="002E0A8E">
        <w:rPr>
          <w:rFonts w:ascii="Courier New" w:hAnsi="Courier New" w:cs="Courier New"/>
          <w:color w:val="000000"/>
          <w:sz w:val="20"/>
          <w:szCs w:val="20"/>
          <w:lang w:val="en-US" w:eastAsia="ru-RU"/>
        </w:rPr>
        <w:t xml:space="preserve">Id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2E0A8E">
        <w:rPr>
          <w:rFonts w:ascii="Courier New" w:hAnsi="Courier New" w:cs="Courier New"/>
          <w:b/>
          <w:bCs/>
          <w:color w:val="000000"/>
          <w:sz w:val="20"/>
          <w:szCs w:val="20"/>
          <w:lang w:val="en-US" w:eastAsia="ru-RU"/>
        </w:rPr>
        <w:t>public</w:t>
      </w:r>
      <w:proofErr w:type="gramEnd"/>
      <w:r w:rsidRPr="002E0A8E">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int</w:t>
      </w:r>
      <w:proofErr w:type="spellEnd"/>
      <w:r w:rsidRPr="002E0A8E">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Cusomer_Id</w:t>
      </w:r>
      <w:proofErr w:type="spellEnd"/>
      <w:r w:rsidRPr="002E0A8E">
        <w:rPr>
          <w:rFonts w:ascii="Courier New" w:hAnsi="Courier New" w:cs="Courier New"/>
          <w:color w:val="000000"/>
          <w:sz w:val="20"/>
          <w:szCs w:val="20"/>
          <w:lang w:val="en-US" w:eastAsia="ru-RU"/>
        </w:rPr>
        <w:t xml:space="preserve">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2E0A8E">
        <w:rPr>
          <w:rFonts w:ascii="Courier New" w:hAnsi="Courier New" w:cs="Courier New"/>
          <w:b/>
          <w:bCs/>
          <w:color w:val="000000"/>
          <w:sz w:val="20"/>
          <w:szCs w:val="20"/>
          <w:lang w:val="en-US" w:eastAsia="ru-RU"/>
        </w:rPr>
        <w:t>public</w:t>
      </w:r>
      <w:proofErr w:type="gramEnd"/>
      <w:r w:rsidRPr="002E0A8E">
        <w:rPr>
          <w:rFonts w:ascii="Courier New" w:hAnsi="Courier New" w:cs="Courier New"/>
          <w:b/>
          <w:bCs/>
          <w:color w:val="000000"/>
          <w:sz w:val="20"/>
          <w:szCs w:val="20"/>
          <w:lang w:val="en-US" w:eastAsia="ru-RU"/>
        </w:rPr>
        <w:t xml:space="preserve"> string </w:t>
      </w:r>
      <w:r w:rsidRPr="002E0A8E">
        <w:rPr>
          <w:rFonts w:ascii="Courier New" w:hAnsi="Courier New" w:cs="Courier New"/>
          <w:color w:val="000000"/>
          <w:sz w:val="20"/>
          <w:szCs w:val="20"/>
          <w:lang w:val="en-US" w:eastAsia="ru-RU"/>
        </w:rPr>
        <w:t xml:space="preserve">Customer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2E0A8E">
        <w:rPr>
          <w:rFonts w:ascii="Courier New" w:hAnsi="Courier New" w:cs="Courier New"/>
          <w:b/>
          <w:bCs/>
          <w:color w:val="000000"/>
          <w:sz w:val="20"/>
          <w:szCs w:val="20"/>
          <w:lang w:val="en-US" w:eastAsia="ru-RU"/>
        </w:rPr>
        <w:t>public</w:t>
      </w:r>
      <w:proofErr w:type="gramEnd"/>
      <w:r w:rsidRPr="002E0A8E">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DateTime</w:t>
      </w:r>
      <w:proofErr w:type="spellEnd"/>
      <w:r w:rsidRPr="002E0A8E">
        <w:rPr>
          <w:rFonts w:ascii="Courier New" w:hAnsi="Courier New" w:cs="Courier New"/>
          <w:color w:val="000000"/>
          <w:sz w:val="20"/>
          <w:szCs w:val="20"/>
          <w:lang w:val="en-US" w:eastAsia="ru-RU"/>
        </w:rPr>
        <w:t xml:space="preserve">? Date </w:t>
      </w:r>
      <w:proofErr w:type="gramStart"/>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get</w:t>
      </w:r>
      <w:proofErr w:type="gramEnd"/>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2E0A8E">
        <w:rPr>
          <w:rFonts w:ascii="Courier New" w:hAnsi="Courier New" w:cs="Courier New"/>
          <w:b/>
          <w:bCs/>
          <w:color w:val="000000"/>
          <w:sz w:val="20"/>
          <w:szCs w:val="20"/>
          <w:lang w:val="en-US" w:eastAsia="ru-RU"/>
        </w:rPr>
        <w:t>public</w:t>
      </w:r>
      <w:proofErr w:type="gramEnd"/>
      <w:r w:rsidRPr="002E0A8E">
        <w:rPr>
          <w:rFonts w:ascii="Courier New" w:hAnsi="Courier New" w:cs="Courier New"/>
          <w:b/>
          <w:bCs/>
          <w:color w:val="000000"/>
          <w:sz w:val="20"/>
          <w:szCs w:val="20"/>
          <w:lang w:val="en-US" w:eastAsia="ru-RU"/>
        </w:rPr>
        <w:t xml:space="preserve"> decimal</w:t>
      </w:r>
      <w:r w:rsidRPr="002E0A8E">
        <w:rPr>
          <w:rFonts w:ascii="Courier New" w:hAnsi="Courier New" w:cs="Courier New"/>
          <w:color w:val="000000"/>
          <w:sz w:val="20"/>
          <w:szCs w:val="20"/>
          <w:lang w:val="en-US" w:eastAsia="ru-RU"/>
        </w:rPr>
        <w:t xml:space="preserve">? Amount </w:t>
      </w:r>
      <w:proofErr w:type="gramStart"/>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get</w:t>
      </w:r>
      <w:proofErr w:type="gramEnd"/>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2E0A8E">
        <w:rPr>
          <w:rFonts w:ascii="Courier New" w:hAnsi="Courier New" w:cs="Courier New"/>
          <w:b/>
          <w:bCs/>
          <w:color w:val="000000"/>
          <w:sz w:val="20"/>
          <w:szCs w:val="20"/>
          <w:lang w:val="en-US" w:eastAsia="ru-RU"/>
        </w:rPr>
        <w:t>public</w:t>
      </w:r>
      <w:proofErr w:type="gramEnd"/>
      <w:r w:rsidRPr="002E0A8E">
        <w:rPr>
          <w:rFonts w:ascii="Courier New" w:hAnsi="Courier New" w:cs="Courier New"/>
          <w:b/>
          <w:bCs/>
          <w:color w:val="000000"/>
          <w:sz w:val="20"/>
          <w:szCs w:val="20"/>
          <w:lang w:val="en-US" w:eastAsia="ru-RU"/>
        </w:rPr>
        <w:t xml:space="preserve"> string </w:t>
      </w:r>
      <w:proofErr w:type="spellStart"/>
      <w:r w:rsidRPr="002E0A8E">
        <w:rPr>
          <w:rFonts w:ascii="Courier New" w:hAnsi="Courier New" w:cs="Courier New"/>
          <w:color w:val="000000"/>
          <w:sz w:val="20"/>
          <w:szCs w:val="20"/>
          <w:lang w:val="en-US" w:eastAsia="ru-RU"/>
        </w:rPr>
        <w:t>Payed</w:t>
      </w:r>
      <w:proofErr w:type="spellEnd"/>
      <w:r w:rsidRPr="002E0A8E">
        <w:rPr>
          <w:rFonts w:ascii="Courier New" w:hAnsi="Courier New" w:cs="Courier New"/>
          <w:color w:val="000000"/>
          <w:sz w:val="20"/>
          <w:szCs w:val="20"/>
          <w:lang w:val="en-US" w:eastAsia="ru-RU"/>
        </w:rPr>
        <w:t xml:space="preserve">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2E0A8E">
        <w:rPr>
          <w:rFonts w:ascii="Courier New" w:hAnsi="Courier New" w:cs="Courier New"/>
          <w:b/>
          <w:bCs/>
          <w:color w:val="000000"/>
          <w:sz w:val="20"/>
          <w:szCs w:val="20"/>
          <w:lang w:val="en-US" w:eastAsia="ru-RU"/>
        </w:rPr>
        <w:t>public</w:t>
      </w:r>
      <w:proofErr w:type="gramEnd"/>
      <w:r w:rsidRPr="002E0A8E">
        <w:rPr>
          <w:rFonts w:ascii="Courier New" w:hAnsi="Courier New" w:cs="Courier New"/>
          <w:b/>
          <w:bCs/>
          <w:color w:val="000000"/>
          <w:sz w:val="20"/>
          <w:szCs w:val="20"/>
          <w:lang w:val="en-US" w:eastAsia="ru-RU"/>
        </w:rPr>
        <w:t xml:space="preserve"> void </w:t>
      </w:r>
      <w:r w:rsidRPr="002E0A8E">
        <w:rPr>
          <w:rFonts w:ascii="Courier New" w:hAnsi="Courier New" w:cs="Courier New"/>
          <w:color w:val="000000"/>
          <w:sz w:val="20"/>
          <w:szCs w:val="20"/>
          <w:lang w:val="en-US" w:eastAsia="ru-RU"/>
        </w:rPr>
        <w:t>Load(</w:t>
      </w:r>
      <w:proofErr w:type="spellStart"/>
      <w:r w:rsidRPr="002E0A8E">
        <w:rPr>
          <w:rFonts w:ascii="Courier New" w:hAnsi="Courier New" w:cs="Courier New"/>
          <w:b/>
          <w:bCs/>
          <w:color w:val="000000"/>
          <w:sz w:val="20"/>
          <w:szCs w:val="20"/>
          <w:lang w:val="en-US" w:eastAsia="ru-RU"/>
        </w:rPr>
        <w:t>int</w:t>
      </w:r>
      <w:proofErr w:type="spellEnd"/>
      <w:r w:rsidRPr="002E0A8E">
        <w:rPr>
          <w:rFonts w:ascii="Courier New" w:hAnsi="Courier New" w:cs="Courier New"/>
          <w:b/>
          <w:bCs/>
          <w:color w:val="000000"/>
          <w:sz w:val="20"/>
          <w:szCs w:val="20"/>
          <w:lang w:val="en-US" w:eastAsia="ru-RU"/>
        </w:rPr>
        <w:t xml:space="preserve"> </w:t>
      </w:r>
      <w:r w:rsidRPr="002E0A8E">
        <w:rPr>
          <w:rFonts w:ascii="Courier New" w:hAnsi="Courier New" w:cs="Courier New"/>
          <w:color w:val="000000"/>
          <w:sz w:val="20"/>
          <w:szCs w:val="20"/>
          <w:lang w:val="en-US" w:eastAsia="ru-RU"/>
        </w:rPr>
        <w:t>Id)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2E0A8E">
        <w:rPr>
          <w:rFonts w:ascii="Courier New" w:hAnsi="Courier New" w:cs="Courier New"/>
          <w:b/>
          <w:color w:val="000000"/>
          <w:sz w:val="20"/>
          <w:szCs w:val="20"/>
          <w:lang w:val="en-US" w:eastAsia="ru-RU"/>
        </w:rPr>
        <w:t>var</w:t>
      </w:r>
      <w:proofErr w:type="spellEnd"/>
      <w:proofErr w:type="gramEnd"/>
      <w:r w:rsidRPr="002E0A8E">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dbContext</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AppVariables.getDbContext</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2E0A8E">
        <w:rPr>
          <w:rFonts w:ascii="Courier New" w:hAnsi="Courier New" w:cs="Courier New"/>
          <w:b/>
          <w:color w:val="000000"/>
          <w:sz w:val="20"/>
          <w:szCs w:val="20"/>
          <w:lang w:val="en-US" w:eastAsia="ru-RU"/>
        </w:rPr>
        <w:t>var</w:t>
      </w:r>
      <w:proofErr w:type="spellEnd"/>
      <w:proofErr w:type="gramEnd"/>
      <w:r w:rsidRPr="002E0A8E">
        <w:rPr>
          <w:rFonts w:ascii="Courier New" w:hAnsi="Courier New" w:cs="Courier New"/>
          <w:color w:val="000000"/>
          <w:sz w:val="20"/>
          <w:szCs w:val="20"/>
          <w:lang w:val="en-US" w:eastAsia="ru-RU"/>
        </w:rPr>
        <w:t xml:space="preserve"> invoices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2E0A8E">
        <w:rPr>
          <w:rFonts w:ascii="Courier New" w:hAnsi="Courier New" w:cs="Courier New"/>
          <w:b/>
          <w:bCs/>
          <w:color w:val="000000"/>
          <w:sz w:val="20"/>
          <w:szCs w:val="20"/>
          <w:lang w:val="en-US" w:eastAsia="ru-RU"/>
        </w:rPr>
        <w:t>from</w:t>
      </w:r>
      <w:proofErr w:type="gramEnd"/>
      <w:r w:rsidRPr="002E0A8E">
        <w:rPr>
          <w:rFonts w:ascii="Courier New" w:hAnsi="Courier New" w:cs="Courier New"/>
          <w:b/>
          <w:bCs/>
          <w:color w:val="000000"/>
          <w:sz w:val="20"/>
          <w:szCs w:val="20"/>
          <w:lang w:val="en-US" w:eastAsia="ru-RU"/>
        </w:rPr>
        <w:t xml:space="preserve"> </w:t>
      </w:r>
      <w:r w:rsidRPr="002E0A8E">
        <w:rPr>
          <w:rFonts w:ascii="Courier New" w:hAnsi="Courier New" w:cs="Courier New"/>
          <w:color w:val="000000"/>
          <w:sz w:val="20"/>
          <w:szCs w:val="20"/>
          <w:lang w:val="en-US" w:eastAsia="ru-RU"/>
        </w:rPr>
        <w:t xml:space="preserve">invoice </w:t>
      </w:r>
      <w:r w:rsidRPr="002E0A8E">
        <w:rPr>
          <w:rFonts w:ascii="Courier New" w:hAnsi="Courier New" w:cs="Courier New"/>
          <w:b/>
          <w:bCs/>
          <w:color w:val="000000"/>
          <w:sz w:val="20"/>
          <w:szCs w:val="20"/>
          <w:lang w:val="en-US" w:eastAsia="ru-RU"/>
        </w:rPr>
        <w:t xml:space="preserve">in </w:t>
      </w:r>
      <w:proofErr w:type="spellStart"/>
      <w:r w:rsidRPr="002E0A8E">
        <w:rPr>
          <w:rFonts w:ascii="Courier New" w:hAnsi="Courier New" w:cs="Courier New"/>
          <w:color w:val="000000"/>
          <w:sz w:val="20"/>
          <w:szCs w:val="20"/>
          <w:lang w:val="en-US" w:eastAsia="ru-RU"/>
        </w:rPr>
        <w:t>dbContext.INVOICES</w:t>
      </w:r>
      <w:proofErr w:type="spellEnd"/>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2E0A8E">
        <w:rPr>
          <w:rFonts w:ascii="Courier New" w:hAnsi="Courier New" w:cs="Courier New"/>
          <w:b/>
          <w:bCs/>
          <w:color w:val="000000"/>
          <w:sz w:val="20"/>
          <w:szCs w:val="20"/>
          <w:lang w:val="en-US" w:eastAsia="ru-RU"/>
        </w:rPr>
        <w:t>where</w:t>
      </w:r>
      <w:proofErr w:type="gramEnd"/>
      <w:r w:rsidRPr="002E0A8E">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invoice.INVOICE_ID</w:t>
      </w:r>
      <w:proofErr w:type="spellEnd"/>
      <w:r w:rsidRPr="002E0A8E">
        <w:rPr>
          <w:rFonts w:ascii="Courier New" w:hAnsi="Courier New" w:cs="Courier New"/>
          <w:color w:val="000000"/>
          <w:sz w:val="20"/>
          <w:szCs w:val="20"/>
          <w:lang w:val="en-US" w:eastAsia="ru-RU"/>
        </w:rPr>
        <w:t xml:space="preserve"> == Id</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2E0A8E">
        <w:rPr>
          <w:rFonts w:ascii="Courier New" w:hAnsi="Courier New" w:cs="Courier New"/>
          <w:b/>
          <w:bCs/>
          <w:color w:val="000000"/>
          <w:sz w:val="20"/>
          <w:szCs w:val="20"/>
          <w:lang w:val="en-US" w:eastAsia="ru-RU"/>
        </w:rPr>
        <w:t>select</w:t>
      </w:r>
      <w:proofErr w:type="gramEnd"/>
      <w:r w:rsidRPr="002E0A8E">
        <w:rPr>
          <w:rFonts w:ascii="Courier New" w:hAnsi="Courier New" w:cs="Courier New"/>
          <w:b/>
          <w:bCs/>
          <w:color w:val="000000"/>
          <w:sz w:val="20"/>
          <w:szCs w:val="20"/>
          <w:lang w:val="en-US" w:eastAsia="ru-RU"/>
        </w:rPr>
        <w:t xml:space="preserve"> new </w:t>
      </w:r>
      <w:proofErr w:type="spellStart"/>
      <w:r w:rsidRPr="002E0A8E">
        <w:rPr>
          <w:rFonts w:ascii="Courier New" w:hAnsi="Courier New" w:cs="Courier New"/>
          <w:color w:val="000000"/>
          <w:sz w:val="20"/>
          <w:szCs w:val="20"/>
          <w:lang w:val="en-US" w:eastAsia="ru-RU"/>
        </w:rPr>
        <w:t>InvoiceView</w:t>
      </w:r>
      <w:proofErr w:type="spellEnd"/>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 xml:space="preserve">Id = </w:t>
      </w:r>
      <w:proofErr w:type="spellStart"/>
      <w:r w:rsidRPr="002E0A8E">
        <w:rPr>
          <w:rFonts w:ascii="Courier New" w:hAnsi="Courier New" w:cs="Courier New"/>
          <w:color w:val="000000"/>
          <w:sz w:val="20"/>
          <w:szCs w:val="20"/>
          <w:lang w:val="en-US" w:eastAsia="ru-RU"/>
        </w:rPr>
        <w:t>invoice.INVOICE_ID</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Cusomer_Id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invoice.CUSTOMER_ID</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Customer = invoice.CUSTOMER.NAME,</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 xml:space="preserve">Date = </w:t>
      </w:r>
      <w:proofErr w:type="spellStart"/>
      <w:r w:rsidRPr="002E0A8E">
        <w:rPr>
          <w:rFonts w:ascii="Courier New" w:hAnsi="Courier New" w:cs="Courier New"/>
          <w:color w:val="000000"/>
          <w:sz w:val="20"/>
          <w:szCs w:val="20"/>
          <w:lang w:val="en-US" w:eastAsia="ru-RU"/>
        </w:rPr>
        <w:t>invoice.INVOICE_DATE</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 xml:space="preserve">Amount = </w:t>
      </w:r>
      <w:proofErr w:type="spellStart"/>
      <w:r w:rsidRPr="002E0A8E">
        <w:rPr>
          <w:rFonts w:ascii="Courier New" w:hAnsi="Courier New" w:cs="Courier New"/>
          <w:color w:val="000000"/>
          <w:sz w:val="20"/>
          <w:szCs w:val="20"/>
          <w:lang w:val="en-US" w:eastAsia="ru-RU"/>
        </w:rPr>
        <w:t>invoice.TOTAL_SALE</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Payed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invoice.PAYED</w:t>
      </w:r>
      <w:proofErr w:type="spellEnd"/>
      <w:r w:rsidRPr="002E0A8E">
        <w:rPr>
          <w:rFonts w:ascii="Courier New" w:hAnsi="Courier New" w:cs="Courier New"/>
          <w:color w:val="000000"/>
          <w:sz w:val="20"/>
          <w:szCs w:val="20"/>
          <w:lang w:val="en-US" w:eastAsia="ru-RU"/>
        </w:rPr>
        <w:t xml:space="preserve"> == 1</w:t>
      </w:r>
      <w:proofErr w:type="gramStart"/>
      <w:r w:rsidRPr="002E0A8E">
        <w:rPr>
          <w:rFonts w:ascii="Courier New" w:hAnsi="Courier New" w:cs="Courier New"/>
          <w:color w:val="000000"/>
          <w:sz w:val="20"/>
          <w:szCs w:val="20"/>
          <w:lang w:val="en-US" w:eastAsia="ru-RU"/>
        </w:rPr>
        <w:t>) ?</w:t>
      </w:r>
      <w:proofErr w:type="gramEnd"/>
      <w:r w:rsidRPr="002E0A8E">
        <w:rPr>
          <w:rFonts w:ascii="Courier New" w:hAnsi="Courier New" w:cs="Courier New"/>
          <w:color w:val="000000"/>
          <w:sz w:val="20"/>
          <w:szCs w:val="20"/>
          <w:lang w:val="en-US" w:eastAsia="ru-RU"/>
        </w:rPr>
        <w:t xml:space="preserve"> </w:t>
      </w:r>
      <w:r w:rsidRPr="002E0A8E">
        <w:rPr>
          <w:rFonts w:ascii="Courier New" w:hAnsi="Courier New" w:cs="Courier New"/>
          <w:color w:val="000066"/>
          <w:sz w:val="20"/>
          <w:szCs w:val="20"/>
          <w:lang w:val="en-US" w:eastAsia="ru-RU"/>
        </w:rPr>
        <w:t>"Yes</w:t>
      </w:r>
      <w:proofErr w:type="gramStart"/>
      <w:r w:rsidRPr="002E0A8E">
        <w:rPr>
          <w:rFonts w:ascii="Courier New" w:hAnsi="Courier New" w:cs="Courier New"/>
          <w:color w:val="000066"/>
          <w:sz w:val="20"/>
          <w:szCs w:val="20"/>
          <w:lang w:val="en-US" w:eastAsia="ru-RU"/>
        </w:rPr>
        <w:t xml:space="preserve">" </w:t>
      </w:r>
      <w:r w:rsidRPr="002E0A8E">
        <w:rPr>
          <w:rFonts w:ascii="Courier New" w:hAnsi="Courier New" w:cs="Courier New"/>
          <w:color w:val="000000"/>
          <w:sz w:val="20"/>
          <w:szCs w:val="20"/>
          <w:lang w:val="en-US" w:eastAsia="ru-RU"/>
        </w:rPr>
        <w:t>:</w:t>
      </w:r>
      <w:proofErr w:type="gramEnd"/>
      <w:r w:rsidRPr="002E0A8E">
        <w:rPr>
          <w:rFonts w:ascii="Courier New" w:hAnsi="Courier New" w:cs="Courier New"/>
          <w:color w:val="000000"/>
          <w:sz w:val="20"/>
          <w:szCs w:val="20"/>
          <w:lang w:val="en-US" w:eastAsia="ru-RU"/>
        </w:rPr>
        <w:t xml:space="preserve"> </w:t>
      </w:r>
      <w:r w:rsidRPr="002E0A8E">
        <w:rPr>
          <w:rFonts w:ascii="Courier New" w:hAnsi="Courier New" w:cs="Courier New"/>
          <w:color w:val="000066"/>
          <w:sz w:val="20"/>
          <w:szCs w:val="20"/>
          <w:lang w:val="en-US" w:eastAsia="ru-RU"/>
        </w:rPr>
        <w:t>"No"</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w:t>
      </w:r>
    </w:p>
    <w:p w:rsid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InvoiceView</w:t>
      </w:r>
      <w:proofErr w:type="spellEnd"/>
      <w:r w:rsidRPr="002E0A8E">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invoiceView</w:t>
      </w:r>
      <w:proofErr w:type="spellEnd"/>
      <w:r w:rsidRPr="002E0A8E">
        <w:rPr>
          <w:rFonts w:ascii="Courier New" w:hAnsi="Courier New" w:cs="Courier New"/>
          <w:color w:val="000000"/>
          <w:sz w:val="20"/>
          <w:szCs w:val="20"/>
          <w:lang w:val="en-US" w:eastAsia="ru-RU"/>
        </w:rPr>
        <w:t xml:space="preserve"> = </w:t>
      </w:r>
      <w:proofErr w:type="spellStart"/>
      <w:proofErr w:type="gramStart"/>
      <w:r w:rsidRPr="002E0A8E">
        <w:rPr>
          <w:rFonts w:ascii="Courier New" w:hAnsi="Courier New" w:cs="Courier New"/>
          <w:color w:val="000000"/>
          <w:sz w:val="20"/>
          <w:szCs w:val="20"/>
          <w:lang w:val="en-US" w:eastAsia="ru-RU"/>
        </w:rPr>
        <w:t>invoices.ToList</w:t>
      </w:r>
      <w:proofErr w:type="spellEnd"/>
      <w:r w:rsidRPr="002E0A8E">
        <w:rPr>
          <w:rFonts w:ascii="Courier New" w:hAnsi="Courier New" w:cs="Courier New"/>
          <w:color w:val="000000"/>
          <w:sz w:val="20"/>
          <w:szCs w:val="20"/>
          <w:lang w:val="en-US" w:eastAsia="ru-RU"/>
        </w:rPr>
        <w:t>(</w:t>
      </w:r>
      <w:proofErr w:type="gramEnd"/>
      <w:r w:rsidRPr="002E0A8E">
        <w:rPr>
          <w:rFonts w:ascii="Courier New" w:hAnsi="Courier New" w:cs="Courier New"/>
          <w:color w:val="000000"/>
          <w:sz w:val="20"/>
          <w:szCs w:val="20"/>
          <w:lang w:val="en-US" w:eastAsia="ru-RU"/>
        </w:rPr>
        <w:t>).First();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.Id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invoiceView.Id</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.Cusomer_Id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invoiceView.Cusomer_Id</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.Customer</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invoiceView.Customer</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.Date</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invoiceView.Date</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.Amount</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invoiceView.Amount</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.Payed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invoiceView.Payed</w:t>
      </w:r>
      <w:proofErr w:type="spellEnd"/>
      <w:r w:rsidRPr="002E0A8E">
        <w:rPr>
          <w:rFonts w:ascii="Courier New" w:hAnsi="Courier New" w:cs="Courier New"/>
          <w:color w:val="000000"/>
          <w:sz w:val="20"/>
          <w:szCs w:val="20"/>
          <w:lang w:val="en-US" w:eastAsia="ru-RU"/>
        </w:rPr>
        <w:t>;</w:t>
      </w:r>
    </w:p>
    <w:p w:rsidR="002E0A8E" w:rsidRPr="00DC1CDC"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2E0A8E" w:rsidRPr="002E0A8E" w:rsidRDefault="002E0A8E" w:rsidP="002E0A8E">
      <w:pPr>
        <w:spacing w:after="0" w:line="240" w:lineRule="auto"/>
        <w:rPr>
          <w:rFonts w:ascii="Courier New" w:hAnsi="Courier New" w:cs="Courier New"/>
          <w:sz w:val="24"/>
          <w:szCs w:val="24"/>
          <w:lang w:val="en-US"/>
        </w:rPr>
      </w:pPr>
      <w:r w:rsidRPr="00DC1CDC">
        <w:rPr>
          <w:rFonts w:ascii="Courier New" w:hAnsi="Courier New" w:cs="Courier New"/>
          <w:color w:val="000000"/>
          <w:sz w:val="20"/>
          <w:szCs w:val="20"/>
          <w:lang w:val="en-US" w:eastAsia="ru-RU"/>
        </w:rPr>
        <w:t>}</w:t>
      </w:r>
    </w:p>
    <w:p w:rsidR="002E0A8E" w:rsidRDefault="002E0A8E" w:rsidP="00496C24">
      <w:pPr>
        <w:jc w:val="bot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Load method allows us to update one added or updated record in the grid </w:t>
      </w:r>
      <w:r w:rsidR="00ED51E4">
        <w:rPr>
          <w:rFonts w:ascii="Arial" w:hAnsi="Arial" w:cs="Arial"/>
          <w:sz w:val="24"/>
          <w:szCs w:val="24"/>
          <w:lang w:val="en-US"/>
        </w:rPr>
        <w:t xml:space="preserve">quickly, </w:t>
      </w:r>
      <w:r w:rsidRPr="00A837DD">
        <w:rPr>
          <w:rFonts w:ascii="Arial" w:hAnsi="Arial" w:cs="Arial"/>
          <w:sz w:val="24"/>
          <w:szCs w:val="24"/>
          <w:lang w:val="en-US"/>
        </w:rPr>
        <w:t xml:space="preserve">instead of completely </w:t>
      </w:r>
      <w:r w:rsidR="00ED51E4">
        <w:rPr>
          <w:rFonts w:ascii="Arial" w:hAnsi="Arial" w:cs="Arial"/>
          <w:sz w:val="24"/>
          <w:szCs w:val="24"/>
          <w:lang w:val="en-US"/>
        </w:rPr>
        <w:t>re</w:t>
      </w:r>
      <w:r w:rsidRPr="00A837DD">
        <w:rPr>
          <w:rFonts w:ascii="Arial" w:hAnsi="Arial" w:cs="Arial"/>
          <w:sz w:val="24"/>
          <w:szCs w:val="24"/>
          <w:lang w:val="en-US"/>
        </w:rPr>
        <w:t>loading all records.</w:t>
      </w: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The code of the event handler for clicking the Add button looks like this.</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187325">
        <w:rPr>
          <w:rFonts w:ascii="Courier New" w:hAnsi="Courier New" w:cs="Courier New"/>
          <w:b/>
          <w:bCs/>
          <w:color w:val="000000"/>
          <w:sz w:val="20"/>
          <w:szCs w:val="20"/>
          <w:lang w:val="en-US" w:eastAsia="ru-RU"/>
        </w:rPr>
        <w:t>private</w:t>
      </w:r>
      <w:proofErr w:type="gramEnd"/>
      <w:r w:rsidRPr="00187325">
        <w:rPr>
          <w:rFonts w:ascii="Courier New" w:hAnsi="Courier New" w:cs="Courier New"/>
          <w:b/>
          <w:bCs/>
          <w:color w:val="000000"/>
          <w:sz w:val="20"/>
          <w:szCs w:val="20"/>
          <w:lang w:val="en-US" w:eastAsia="ru-RU"/>
        </w:rPr>
        <w:t xml:space="preserve"> void </w:t>
      </w:r>
      <w:proofErr w:type="spellStart"/>
      <w:r w:rsidRPr="00187325">
        <w:rPr>
          <w:rFonts w:ascii="Courier New" w:hAnsi="Courier New" w:cs="Courier New"/>
          <w:color w:val="000000"/>
          <w:sz w:val="20"/>
          <w:szCs w:val="20"/>
          <w:lang w:val="en-US" w:eastAsia="ru-RU"/>
        </w:rPr>
        <w:t>btnAddInvoice_Click</w:t>
      </w:r>
      <w:proofErr w:type="spellEnd"/>
      <w:r w:rsidRPr="00187325">
        <w:rPr>
          <w:rFonts w:ascii="Courier New" w:hAnsi="Courier New" w:cs="Courier New"/>
          <w:color w:val="000000"/>
          <w:sz w:val="20"/>
          <w:szCs w:val="20"/>
          <w:lang w:val="en-US" w:eastAsia="ru-RU"/>
        </w:rPr>
        <w:t>(</w:t>
      </w:r>
      <w:r w:rsidRPr="00187325">
        <w:rPr>
          <w:rFonts w:ascii="Courier New" w:hAnsi="Courier New" w:cs="Courier New"/>
          <w:b/>
          <w:bCs/>
          <w:color w:val="000000"/>
          <w:sz w:val="20"/>
          <w:szCs w:val="20"/>
          <w:lang w:val="en-US" w:eastAsia="ru-RU"/>
        </w:rPr>
        <w:t xml:space="preserve">object </w:t>
      </w:r>
      <w:r w:rsidRPr="00187325">
        <w:rPr>
          <w:rFonts w:ascii="Courier New" w:hAnsi="Courier New" w:cs="Courier New"/>
          <w:color w:val="000000"/>
          <w:sz w:val="20"/>
          <w:szCs w:val="20"/>
          <w:lang w:val="en-US" w:eastAsia="ru-RU"/>
        </w:rPr>
        <w:t xml:space="preserve">sender, </w:t>
      </w:r>
      <w:proofErr w:type="spellStart"/>
      <w:r w:rsidRPr="00187325">
        <w:rPr>
          <w:rFonts w:ascii="Courier New" w:hAnsi="Courier New" w:cs="Courier New"/>
          <w:color w:val="000000"/>
          <w:sz w:val="20"/>
          <w:szCs w:val="20"/>
          <w:lang w:val="en-US" w:eastAsia="ru-RU"/>
        </w:rPr>
        <w:t>EventArgs</w:t>
      </w:r>
      <w:proofErr w:type="spellEnd"/>
      <w:r w:rsidRPr="00187325">
        <w:rPr>
          <w:rFonts w:ascii="Courier New" w:hAnsi="Courier New" w:cs="Courier New"/>
          <w:color w:val="000000"/>
          <w:sz w:val="20"/>
          <w:szCs w:val="20"/>
          <w:lang w:val="en-US" w:eastAsia="ru-RU"/>
        </w:rPr>
        <w:t xml:space="preserve"> e) {</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187325">
        <w:rPr>
          <w:rFonts w:ascii="Courier New" w:hAnsi="Courier New" w:cs="Courier New"/>
          <w:color w:val="000000"/>
          <w:sz w:val="20"/>
          <w:szCs w:val="20"/>
          <w:lang w:val="en-US" w:eastAsia="ru-RU"/>
        </w:rPr>
        <w:t>var</w:t>
      </w:r>
      <w:proofErr w:type="spellEnd"/>
      <w:proofErr w:type="gramEnd"/>
      <w:r w:rsidRPr="00187325">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dbContext</w:t>
      </w:r>
      <w:proofErr w:type="spellEnd"/>
      <w:r w:rsidRPr="00187325">
        <w:rPr>
          <w:rFonts w:ascii="Courier New" w:hAnsi="Courier New" w:cs="Courier New"/>
          <w:color w:val="000000"/>
          <w:sz w:val="20"/>
          <w:szCs w:val="20"/>
          <w:lang w:val="en-US" w:eastAsia="ru-RU"/>
        </w:rPr>
        <w:t xml:space="preserve"> = </w:t>
      </w:r>
      <w:proofErr w:type="spellStart"/>
      <w:r w:rsidRPr="00187325">
        <w:rPr>
          <w:rFonts w:ascii="Courier New" w:hAnsi="Courier New" w:cs="Courier New"/>
          <w:color w:val="000000"/>
          <w:sz w:val="20"/>
          <w:szCs w:val="20"/>
          <w:lang w:val="en-US" w:eastAsia="ru-RU"/>
        </w:rPr>
        <w:t>AppVariables.getDbContext</w:t>
      </w:r>
      <w:proofErr w:type="spellEnd"/>
      <w:r w:rsidRPr="00187325">
        <w:rPr>
          <w:rFonts w:ascii="Courier New" w:hAnsi="Courier New" w:cs="Courier New"/>
          <w:color w:val="000000"/>
          <w:sz w:val="20"/>
          <w:szCs w:val="20"/>
          <w:lang w:val="en-US" w:eastAsia="ru-RU"/>
        </w:rPr>
        <w: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187325">
        <w:rPr>
          <w:rFonts w:ascii="Courier New" w:hAnsi="Courier New" w:cs="Courier New"/>
          <w:color w:val="000000"/>
          <w:sz w:val="20"/>
          <w:szCs w:val="20"/>
          <w:lang w:val="en-US" w:eastAsia="ru-RU"/>
        </w:rPr>
        <w:t>var</w:t>
      </w:r>
      <w:proofErr w:type="spellEnd"/>
      <w:proofErr w:type="gramEnd"/>
      <w:r w:rsidRPr="00187325">
        <w:rPr>
          <w:rFonts w:ascii="Courier New" w:hAnsi="Courier New" w:cs="Courier New"/>
          <w:color w:val="000000"/>
          <w:sz w:val="20"/>
          <w:szCs w:val="20"/>
          <w:lang w:val="en-US" w:eastAsia="ru-RU"/>
        </w:rPr>
        <w:t xml:space="preserve"> invoice = </w:t>
      </w:r>
      <w:proofErr w:type="spellStart"/>
      <w:r w:rsidRPr="00187325">
        <w:rPr>
          <w:rFonts w:ascii="Courier New" w:hAnsi="Courier New" w:cs="Courier New"/>
          <w:color w:val="000000"/>
          <w:sz w:val="20"/>
          <w:szCs w:val="20"/>
          <w:lang w:val="en-US" w:eastAsia="ru-RU"/>
        </w:rPr>
        <w:t>dbContext.INVOICES.Create</w:t>
      </w:r>
      <w:proofErr w:type="spellEnd"/>
      <w:r w:rsidRPr="00187325">
        <w:rPr>
          <w:rFonts w:ascii="Courier New" w:hAnsi="Courier New" w:cs="Courier New"/>
          <w:color w:val="000000"/>
          <w:sz w:val="20"/>
          <w:szCs w:val="20"/>
          <w:lang w:val="en-US" w:eastAsia="ru-RU"/>
        </w:rPr>
        <w: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187325">
        <w:rPr>
          <w:rFonts w:ascii="Courier New" w:hAnsi="Courier New" w:cs="Courier New"/>
          <w:b/>
          <w:bCs/>
          <w:color w:val="000000"/>
          <w:sz w:val="20"/>
          <w:szCs w:val="20"/>
          <w:lang w:val="en-US" w:eastAsia="ru-RU"/>
        </w:rPr>
        <w:t>using</w:t>
      </w:r>
      <w:proofErr w:type="gramEnd"/>
      <w:r w:rsidRPr="00187325">
        <w:rPr>
          <w:rFonts w:ascii="Courier New" w:hAnsi="Courier New" w:cs="Courier New"/>
          <w:b/>
          <w:bCs/>
          <w:color w:val="000000"/>
          <w:sz w:val="20"/>
          <w:szCs w:val="20"/>
          <w:lang w:val="en-US" w:eastAsia="ru-RU"/>
        </w:rPr>
        <w:t xml:space="preserve"> </w:t>
      </w:r>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InvoiceEditorForm</w:t>
      </w:r>
      <w:proofErr w:type="spellEnd"/>
      <w:r w:rsidRPr="00187325">
        <w:rPr>
          <w:rFonts w:ascii="Courier New" w:hAnsi="Courier New" w:cs="Courier New"/>
          <w:color w:val="000000"/>
          <w:sz w:val="20"/>
          <w:szCs w:val="20"/>
          <w:lang w:val="en-US" w:eastAsia="ru-RU"/>
        </w:rPr>
        <w:t xml:space="preserve"> editor = </w:t>
      </w:r>
      <w:r w:rsidRPr="00187325">
        <w:rPr>
          <w:rFonts w:ascii="Courier New" w:hAnsi="Courier New" w:cs="Courier New"/>
          <w:b/>
          <w:bCs/>
          <w:color w:val="000000"/>
          <w:sz w:val="20"/>
          <w:szCs w:val="20"/>
          <w:lang w:val="en-US" w:eastAsia="ru-RU"/>
        </w:rPr>
        <w:t xml:space="preserve">new </w:t>
      </w:r>
      <w:proofErr w:type="spellStart"/>
      <w:r w:rsidRPr="00187325">
        <w:rPr>
          <w:rFonts w:ascii="Courier New" w:hAnsi="Courier New" w:cs="Courier New"/>
          <w:color w:val="000000"/>
          <w:sz w:val="20"/>
          <w:szCs w:val="20"/>
          <w:lang w:val="en-US" w:eastAsia="ru-RU"/>
        </w:rPr>
        <w:t>InvoiceEditorForm</w:t>
      </w:r>
      <w:proofErr w:type="spellEnd"/>
      <w:r w:rsidRPr="00187325">
        <w:rPr>
          <w:rFonts w:ascii="Courier New" w:hAnsi="Courier New" w:cs="Courier New"/>
          <w:color w:val="000000"/>
          <w:sz w:val="20"/>
          <w:szCs w:val="20"/>
          <w:lang w:val="en-US" w:eastAsia="ru-RU"/>
        </w:rPr>
        <w:t>()) {</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lastRenderedPageBreak/>
        <w:t xml:space="preserve">    </w:t>
      </w:r>
      <w:proofErr w:type="spellStart"/>
      <w:r w:rsidRPr="00DC1CDC">
        <w:rPr>
          <w:rFonts w:ascii="Courier New" w:hAnsi="Courier New" w:cs="Courier New"/>
          <w:color w:val="000000"/>
          <w:sz w:val="20"/>
          <w:szCs w:val="20"/>
          <w:lang w:val="en-US" w:eastAsia="ru-RU"/>
        </w:rPr>
        <w:t>editor.Text</w:t>
      </w:r>
      <w:proofErr w:type="spellEnd"/>
      <w:r w:rsidRPr="00DC1CDC">
        <w:rPr>
          <w:rFonts w:ascii="Courier New" w:hAnsi="Courier New" w:cs="Courier New"/>
          <w:color w:val="000000"/>
          <w:sz w:val="20"/>
          <w:szCs w:val="20"/>
          <w:lang w:val="en-US" w:eastAsia="ru-RU"/>
        </w:rPr>
        <w:t xml:space="preserve"> = </w:t>
      </w:r>
      <w:r w:rsidRPr="00DC1CDC">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Add invoice</w:t>
      </w:r>
      <w:r w:rsidRPr="00DC1CDC">
        <w:rPr>
          <w:rFonts w:ascii="Courier New" w:hAnsi="Courier New" w:cs="Courier New"/>
          <w:color w:val="000066"/>
          <w:sz w:val="20"/>
          <w:szCs w:val="20"/>
          <w:lang w:val="en-US" w:eastAsia="ru-RU"/>
        </w:rPr>
        <w:t>"</w:t>
      </w:r>
      <w:r w:rsidRPr="00DC1CDC">
        <w:rPr>
          <w:rFonts w:ascii="Courier New" w:hAnsi="Courier New" w:cs="Courier New"/>
          <w:color w:val="000000"/>
          <w:sz w:val="20"/>
          <w:szCs w:val="20"/>
          <w:lang w:val="en-US" w:eastAsia="ru-RU"/>
        </w:rPr>
        <w:t>;</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editor.Invoice</w:t>
      </w:r>
      <w:proofErr w:type="spellEnd"/>
      <w:r w:rsidRPr="00DC1CDC">
        <w:rPr>
          <w:rFonts w:ascii="Courier New" w:hAnsi="Courier New" w:cs="Courier New"/>
          <w:color w:val="000000"/>
          <w:sz w:val="20"/>
          <w:szCs w:val="20"/>
          <w:lang w:val="en-US" w:eastAsia="ru-RU"/>
        </w:rPr>
        <w:t xml:space="preserve"> = invoice;</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616157" w:rsidRPr="005F6CA2">
        <w:rPr>
          <w:rFonts w:ascii="Courier New" w:hAnsi="Courier New" w:cs="Courier New"/>
          <w:i/>
          <w:iCs/>
          <w:color w:val="005600"/>
          <w:sz w:val="20"/>
          <w:szCs w:val="20"/>
          <w:lang w:val="en-US" w:eastAsia="ru-RU"/>
        </w:rPr>
        <w:t>// Form Close Handler</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editor.FormClosing</w:t>
      </w:r>
      <w:proofErr w:type="spellEnd"/>
      <w:r w:rsidRPr="00187325">
        <w:rPr>
          <w:rFonts w:ascii="Courier New" w:hAnsi="Courier New" w:cs="Courier New"/>
          <w:color w:val="000000"/>
          <w:sz w:val="20"/>
          <w:szCs w:val="20"/>
          <w:lang w:val="en-US" w:eastAsia="ru-RU"/>
        </w:rPr>
        <w:t xml:space="preserve"> += </w:t>
      </w:r>
      <w:r w:rsidRPr="00187325">
        <w:rPr>
          <w:rFonts w:ascii="Courier New" w:hAnsi="Courier New" w:cs="Courier New"/>
          <w:b/>
          <w:bCs/>
          <w:color w:val="000000"/>
          <w:sz w:val="20"/>
          <w:szCs w:val="20"/>
          <w:lang w:val="en-US" w:eastAsia="ru-RU"/>
        </w:rPr>
        <w:t xml:space="preserve">delegate </w:t>
      </w:r>
      <w:r w:rsidRPr="00187325">
        <w:rPr>
          <w:rFonts w:ascii="Courier New" w:hAnsi="Courier New" w:cs="Courier New"/>
          <w:color w:val="000000"/>
          <w:sz w:val="20"/>
          <w:szCs w:val="20"/>
          <w:lang w:val="en-US" w:eastAsia="ru-RU"/>
        </w:rPr>
        <w:t>(</w:t>
      </w:r>
      <w:r w:rsidRPr="00187325">
        <w:rPr>
          <w:rFonts w:ascii="Courier New" w:hAnsi="Courier New" w:cs="Courier New"/>
          <w:b/>
          <w:bCs/>
          <w:color w:val="000000"/>
          <w:sz w:val="20"/>
          <w:szCs w:val="20"/>
          <w:lang w:val="en-US" w:eastAsia="ru-RU"/>
        </w:rPr>
        <w:t xml:space="preserve">object </w:t>
      </w:r>
      <w:proofErr w:type="spellStart"/>
      <w:r w:rsidRPr="00187325">
        <w:rPr>
          <w:rFonts w:ascii="Courier New" w:hAnsi="Courier New" w:cs="Courier New"/>
          <w:color w:val="000000"/>
          <w:sz w:val="20"/>
          <w:szCs w:val="20"/>
          <w:lang w:val="en-US" w:eastAsia="ru-RU"/>
        </w:rPr>
        <w:t>fSender</w:t>
      </w:r>
      <w:proofErr w:type="spellEnd"/>
      <w:r w:rsidRPr="00187325">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FormClosingEventArgs</w:t>
      </w:r>
      <w:proofErr w:type="spellEnd"/>
      <w:r w:rsidRPr="00187325">
        <w:rPr>
          <w:rFonts w:ascii="Courier New" w:hAnsi="Courier New" w:cs="Courier New"/>
          <w:color w:val="000000"/>
          <w:sz w:val="20"/>
          <w:szCs w:val="20"/>
          <w:lang w:val="en-US" w:eastAsia="ru-RU"/>
        </w:rPr>
        <w:t xml:space="preserve"> </w:t>
      </w:r>
      <w:proofErr w:type="spellStart"/>
      <w:proofErr w:type="gramStart"/>
      <w:r w:rsidRPr="00187325">
        <w:rPr>
          <w:rFonts w:ascii="Courier New" w:hAnsi="Courier New" w:cs="Courier New"/>
          <w:color w:val="000000"/>
          <w:sz w:val="20"/>
          <w:szCs w:val="20"/>
          <w:lang w:val="en-US" w:eastAsia="ru-RU"/>
        </w:rPr>
        <w:t>fe</w:t>
      </w:r>
      <w:proofErr w:type="spellEnd"/>
      <w:proofErr w:type="gramEnd"/>
      <w:r w:rsidRPr="00187325">
        <w:rPr>
          <w:rFonts w:ascii="Courier New" w:hAnsi="Courier New" w:cs="Courier New"/>
          <w:color w:val="000000"/>
          <w:sz w:val="20"/>
          <w:szCs w:val="20"/>
          <w:lang w:val="en-US" w:eastAsia="ru-RU"/>
        </w:rPr>
        <w:t>) {</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187325">
        <w:rPr>
          <w:rFonts w:ascii="Courier New" w:hAnsi="Courier New" w:cs="Courier New"/>
          <w:b/>
          <w:bCs/>
          <w:color w:val="000000"/>
          <w:sz w:val="20"/>
          <w:szCs w:val="20"/>
          <w:lang w:val="en-US" w:eastAsia="ru-RU"/>
        </w:rPr>
        <w:t>if</w:t>
      </w:r>
      <w:proofErr w:type="gramEnd"/>
      <w:r w:rsidRPr="00187325">
        <w:rPr>
          <w:rFonts w:ascii="Courier New" w:hAnsi="Courier New" w:cs="Courier New"/>
          <w:b/>
          <w:bCs/>
          <w:color w:val="000000"/>
          <w:sz w:val="20"/>
          <w:szCs w:val="20"/>
          <w:lang w:val="en-US" w:eastAsia="ru-RU"/>
        </w:rPr>
        <w:t xml:space="preserve"> </w:t>
      </w:r>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editor.DialogResult</w:t>
      </w:r>
      <w:proofErr w:type="spellEnd"/>
      <w:r w:rsidRPr="00187325">
        <w:rPr>
          <w:rFonts w:ascii="Courier New" w:hAnsi="Courier New" w:cs="Courier New"/>
          <w:color w:val="000000"/>
          <w:sz w:val="20"/>
          <w:szCs w:val="20"/>
          <w:lang w:val="en-US" w:eastAsia="ru-RU"/>
        </w:rPr>
        <w:t xml:space="preserve"> == </w:t>
      </w:r>
      <w:proofErr w:type="spellStart"/>
      <w:r w:rsidRPr="00187325">
        <w:rPr>
          <w:rFonts w:ascii="Courier New" w:hAnsi="Courier New" w:cs="Courier New"/>
          <w:color w:val="000000"/>
          <w:sz w:val="20"/>
          <w:szCs w:val="20"/>
          <w:lang w:val="en-US" w:eastAsia="ru-RU"/>
        </w:rPr>
        <w:t>DialogResult.OK</w:t>
      </w:r>
      <w:proofErr w:type="spellEnd"/>
      <w:r w:rsidRPr="00187325">
        <w:rPr>
          <w:rFonts w:ascii="Courier New" w:hAnsi="Courier New" w:cs="Courier New"/>
          <w:color w:val="000000"/>
          <w:sz w:val="20"/>
          <w:szCs w:val="20"/>
          <w:lang w:val="en-US" w:eastAsia="ru-RU"/>
        </w:rPr>
        <w:t>) {</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187325">
        <w:rPr>
          <w:rFonts w:ascii="Courier New" w:hAnsi="Courier New" w:cs="Courier New"/>
          <w:b/>
          <w:bCs/>
          <w:color w:val="000000"/>
          <w:sz w:val="20"/>
          <w:szCs w:val="20"/>
          <w:lang w:val="en-US" w:eastAsia="ru-RU"/>
        </w:rPr>
        <w:t>try</w:t>
      </w:r>
      <w:proofErr w:type="gramEnd"/>
      <w:r w:rsidRPr="00187325">
        <w:rPr>
          <w:rFonts w:ascii="Courier New" w:hAnsi="Courier New" w:cs="Courier New"/>
          <w:b/>
          <w:bCs/>
          <w:color w:val="000000"/>
          <w:sz w:val="20"/>
          <w:szCs w:val="20"/>
          <w:lang w:val="en-US" w:eastAsia="ru-RU"/>
        </w:rPr>
        <w:t xml:space="preserve"> </w:t>
      </w:r>
      <w:r w:rsidRPr="00187325">
        <w:rPr>
          <w:rFonts w:ascii="Courier New" w:hAnsi="Courier New" w:cs="Courier New"/>
          <w:color w:val="000000"/>
          <w:sz w:val="20"/>
          <w:szCs w:val="20"/>
          <w:lang w:val="en-US" w:eastAsia="ru-RU"/>
        </w:rPr>
        <w:t>{</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87325">
        <w:rPr>
          <w:rFonts w:ascii="Courier New" w:hAnsi="Courier New" w:cs="Courier New"/>
          <w:i/>
          <w:iCs/>
          <w:color w:val="005600"/>
          <w:sz w:val="20"/>
          <w:szCs w:val="20"/>
          <w:lang w:val="en-US" w:eastAsia="ru-RU"/>
        </w:rPr>
        <w:t xml:space="preserve">// </w:t>
      </w:r>
      <w:r w:rsidR="00616157">
        <w:rPr>
          <w:rFonts w:ascii="Courier New" w:hAnsi="Courier New" w:cs="Courier New"/>
          <w:i/>
          <w:iCs/>
          <w:color w:val="005600"/>
          <w:sz w:val="20"/>
          <w:szCs w:val="20"/>
          <w:lang w:val="en-US" w:eastAsia="ru-RU"/>
        </w:rPr>
        <w:t>get next sequence value</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invoice.INVOICE_ID</w:t>
      </w:r>
      <w:proofErr w:type="spellEnd"/>
      <w:r w:rsidRPr="00187325">
        <w:rPr>
          <w:rFonts w:ascii="Courier New" w:hAnsi="Courier New" w:cs="Courier New"/>
          <w:color w:val="000000"/>
          <w:sz w:val="20"/>
          <w:szCs w:val="20"/>
          <w:lang w:val="en-US" w:eastAsia="ru-RU"/>
        </w:rPr>
        <w:t xml:space="preserve"> = </w:t>
      </w:r>
      <w:proofErr w:type="spellStart"/>
      <w:proofErr w:type="gramStart"/>
      <w:r w:rsidRPr="00187325">
        <w:rPr>
          <w:rFonts w:ascii="Courier New" w:hAnsi="Courier New" w:cs="Courier New"/>
          <w:color w:val="000000"/>
          <w:sz w:val="20"/>
          <w:szCs w:val="20"/>
          <w:lang w:val="en-US" w:eastAsia="ru-RU"/>
        </w:rPr>
        <w:t>dbContext.NextValueFor</w:t>
      </w:r>
      <w:proofErr w:type="spellEnd"/>
      <w:r w:rsidRPr="00187325">
        <w:rPr>
          <w:rFonts w:ascii="Courier New" w:hAnsi="Courier New" w:cs="Courier New"/>
          <w:color w:val="000000"/>
          <w:sz w:val="20"/>
          <w:szCs w:val="20"/>
          <w:lang w:val="en-US" w:eastAsia="ru-RU"/>
        </w:rPr>
        <w:t>(</w:t>
      </w:r>
      <w:proofErr w:type="gramEnd"/>
      <w:r w:rsidRPr="00187325">
        <w:rPr>
          <w:rFonts w:ascii="Courier New" w:hAnsi="Courier New" w:cs="Courier New"/>
          <w:color w:val="000066"/>
          <w:sz w:val="20"/>
          <w:szCs w:val="20"/>
          <w:lang w:val="en-US" w:eastAsia="ru-RU"/>
        </w:rPr>
        <w:t>"GEN_INVOICE_ID"</w:t>
      </w:r>
      <w:r w:rsidRPr="00187325">
        <w:rPr>
          <w:rFonts w:ascii="Courier New" w:hAnsi="Courier New" w:cs="Courier New"/>
          <w:color w:val="000000"/>
          <w:sz w:val="20"/>
          <w:szCs w:val="20"/>
          <w:lang w:val="en-US" w:eastAsia="ru-RU"/>
        </w:rPr>
        <w:t>);</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87325">
        <w:rPr>
          <w:rFonts w:ascii="Courier New" w:hAnsi="Courier New" w:cs="Courier New"/>
          <w:i/>
          <w:iCs/>
          <w:color w:val="005600"/>
          <w:sz w:val="20"/>
          <w:szCs w:val="20"/>
          <w:lang w:val="en-US" w:eastAsia="ru-RU"/>
        </w:rPr>
        <w:t xml:space="preserve">// </w:t>
      </w:r>
      <w:r w:rsidR="00616157" w:rsidRPr="00616157">
        <w:rPr>
          <w:rFonts w:ascii="Courier New" w:hAnsi="Courier New" w:cs="Courier New"/>
          <w:i/>
          <w:iCs/>
          <w:color w:val="005600"/>
          <w:sz w:val="20"/>
          <w:szCs w:val="20"/>
          <w:lang w:val="en-US" w:eastAsia="ru-RU"/>
        </w:rPr>
        <w:t>add a record</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187325">
        <w:rPr>
          <w:rFonts w:ascii="Courier New" w:hAnsi="Courier New" w:cs="Courier New"/>
          <w:color w:val="000000"/>
          <w:sz w:val="20"/>
          <w:szCs w:val="20"/>
          <w:lang w:val="en-US" w:eastAsia="ru-RU"/>
        </w:rPr>
        <w:t>dbContext.INVOICES.Add</w:t>
      </w:r>
      <w:proofErr w:type="spellEnd"/>
      <w:r w:rsidRPr="00187325">
        <w:rPr>
          <w:rFonts w:ascii="Courier New" w:hAnsi="Courier New" w:cs="Courier New"/>
          <w:color w:val="000000"/>
          <w:sz w:val="20"/>
          <w:szCs w:val="20"/>
          <w:lang w:val="en-US" w:eastAsia="ru-RU"/>
        </w:rPr>
        <w:t>(</w:t>
      </w:r>
      <w:proofErr w:type="gramEnd"/>
      <w:r w:rsidRPr="00187325">
        <w:rPr>
          <w:rFonts w:ascii="Courier New" w:hAnsi="Courier New" w:cs="Courier New"/>
          <w:color w:val="000000"/>
          <w:sz w:val="20"/>
          <w:szCs w:val="20"/>
          <w:lang w:val="en-US" w:eastAsia="ru-RU"/>
        </w:rPr>
        <w:t>invoice);</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616157">
        <w:rPr>
          <w:rFonts w:ascii="Courier New" w:hAnsi="Courier New" w:cs="Courier New"/>
          <w:i/>
          <w:iCs/>
          <w:color w:val="005600"/>
          <w:sz w:val="20"/>
          <w:szCs w:val="20"/>
          <w:lang w:val="en-US" w:eastAsia="ru-RU"/>
        </w:rPr>
        <w:t xml:space="preserve">          // </w:t>
      </w:r>
      <w:r w:rsidR="00616157" w:rsidRPr="00616157">
        <w:rPr>
          <w:rFonts w:ascii="Courier New" w:hAnsi="Courier New" w:cs="Courier New"/>
          <w:i/>
          <w:iCs/>
          <w:color w:val="005600"/>
          <w:sz w:val="20"/>
          <w:szCs w:val="20"/>
          <w:lang w:val="en-US" w:eastAsia="ru-RU"/>
        </w:rPr>
        <w:t>trying to save the changes</w:t>
      </w:r>
    </w:p>
    <w:p w:rsidR="00187325" w:rsidRPr="00616157"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616157">
        <w:rPr>
          <w:rFonts w:ascii="Courier New" w:hAnsi="Courier New" w:cs="Courier New"/>
          <w:color w:val="000000"/>
          <w:sz w:val="20"/>
          <w:szCs w:val="20"/>
          <w:lang w:val="en-US" w:eastAsia="ru-RU"/>
        </w:rPr>
        <w:t xml:space="preserve">          </w:t>
      </w:r>
      <w:proofErr w:type="spellStart"/>
      <w:proofErr w:type="gramStart"/>
      <w:r w:rsidRPr="00616157">
        <w:rPr>
          <w:rFonts w:ascii="Courier New" w:hAnsi="Courier New" w:cs="Courier New"/>
          <w:color w:val="000000"/>
          <w:sz w:val="20"/>
          <w:szCs w:val="20"/>
          <w:lang w:val="en-US" w:eastAsia="ru-RU"/>
        </w:rPr>
        <w:t>dbContext.SaveChanges</w:t>
      </w:r>
      <w:proofErr w:type="spellEnd"/>
      <w:r w:rsidRPr="00616157">
        <w:rPr>
          <w:rFonts w:ascii="Courier New" w:hAnsi="Courier New" w:cs="Courier New"/>
          <w:color w:val="000000"/>
          <w:sz w:val="20"/>
          <w:szCs w:val="20"/>
          <w:lang w:val="en-US" w:eastAsia="ru-RU"/>
        </w:rPr>
        <w:t>(</w:t>
      </w:r>
      <w:proofErr w:type="gramEnd"/>
      <w:r w:rsidRPr="00616157">
        <w:rPr>
          <w:rFonts w:ascii="Courier New" w:hAnsi="Courier New" w:cs="Courier New"/>
          <w:color w:val="000000"/>
          <w:sz w:val="20"/>
          <w:szCs w:val="20"/>
          <w:lang w:val="en-US" w:eastAsia="ru-RU"/>
        </w:rPr>
        <w:t>);</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616157">
        <w:rPr>
          <w:rFonts w:ascii="Courier New" w:hAnsi="Courier New" w:cs="Courier New"/>
          <w:i/>
          <w:iCs/>
          <w:color w:val="005600"/>
          <w:sz w:val="20"/>
          <w:szCs w:val="20"/>
          <w:lang w:val="en-US" w:eastAsia="ru-RU"/>
        </w:rPr>
        <w:t xml:space="preserve">          // </w:t>
      </w:r>
      <w:r w:rsidR="00616157" w:rsidRPr="00616157">
        <w:rPr>
          <w:rFonts w:ascii="Courier New" w:hAnsi="Courier New" w:cs="Courier New"/>
          <w:i/>
          <w:iCs/>
          <w:color w:val="005600"/>
          <w:sz w:val="20"/>
          <w:szCs w:val="20"/>
          <w:lang w:val="en-US" w:eastAsia="ru-RU"/>
        </w:rPr>
        <w:t>add the projection to the grid list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InvoiceView</w:t>
      </w:r>
      <w:proofErr w:type="spellEnd"/>
      <w:proofErr w:type="gramStart"/>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masterBinding.AddNew</w:t>
      </w:r>
      <w:proofErr w:type="spellEnd"/>
      <w:proofErr w:type="gramEnd"/>
      <w:r w:rsidRPr="00187325">
        <w:rPr>
          <w:rFonts w:ascii="Courier New" w:hAnsi="Courier New" w:cs="Courier New"/>
          <w:color w:val="000000"/>
          <w:sz w:val="20"/>
          <w:szCs w:val="20"/>
          <w:lang w:val="en-US" w:eastAsia="ru-RU"/>
        </w:rPr>
        <w:t>()).Load(</w:t>
      </w:r>
      <w:proofErr w:type="spellStart"/>
      <w:r w:rsidRPr="00187325">
        <w:rPr>
          <w:rFonts w:ascii="Courier New" w:hAnsi="Courier New" w:cs="Courier New"/>
          <w:color w:val="000000"/>
          <w:sz w:val="20"/>
          <w:szCs w:val="20"/>
          <w:lang w:val="en-US" w:eastAsia="ru-RU"/>
        </w:rPr>
        <w:t>invoice.INVOICE_ID</w:t>
      </w:r>
      <w:proofErr w:type="spellEnd"/>
      <w:r w:rsidRPr="00187325">
        <w:rPr>
          <w:rFonts w:ascii="Courier New" w:hAnsi="Courier New" w:cs="Courier New"/>
          <w:color w:val="000000"/>
          <w:sz w:val="20"/>
          <w:szCs w:val="20"/>
          <w:lang w:val="en-US" w:eastAsia="ru-RU"/>
        </w:rPr>
        <w: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87325">
        <w:rPr>
          <w:rFonts w:ascii="Courier New" w:hAnsi="Courier New" w:cs="Courier New"/>
          <w:color w:val="000000"/>
          <w:sz w:val="20"/>
          <w:szCs w:val="20"/>
          <w:lang w:val="en-US" w:eastAsia="ru-RU"/>
        </w:rPr>
        <w: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187325">
        <w:rPr>
          <w:rFonts w:ascii="Courier New" w:hAnsi="Courier New" w:cs="Courier New"/>
          <w:b/>
          <w:bCs/>
          <w:color w:val="000000"/>
          <w:sz w:val="20"/>
          <w:szCs w:val="20"/>
          <w:lang w:val="en-US" w:eastAsia="ru-RU"/>
        </w:rPr>
        <w:t>catch</w:t>
      </w:r>
      <w:proofErr w:type="gramEnd"/>
      <w:r w:rsidRPr="00187325">
        <w:rPr>
          <w:rFonts w:ascii="Courier New" w:hAnsi="Courier New" w:cs="Courier New"/>
          <w:b/>
          <w:bCs/>
          <w:color w:val="000000"/>
          <w:sz w:val="20"/>
          <w:szCs w:val="20"/>
          <w:lang w:val="en-US" w:eastAsia="ru-RU"/>
        </w:rPr>
        <w:t xml:space="preserve"> </w:t>
      </w:r>
      <w:r w:rsidRPr="00187325">
        <w:rPr>
          <w:rFonts w:ascii="Courier New" w:hAnsi="Courier New" w:cs="Courier New"/>
          <w:color w:val="000000"/>
          <w:sz w:val="20"/>
          <w:szCs w:val="20"/>
          <w:lang w:val="en-US" w:eastAsia="ru-RU"/>
        </w:rPr>
        <w:t>(Exception ex) {</w:t>
      </w:r>
    </w:p>
    <w:p w:rsidR="00187325" w:rsidRPr="00187325"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87325">
        <w:rPr>
          <w:rFonts w:ascii="Courier New" w:hAnsi="Courier New" w:cs="Courier New"/>
          <w:i/>
          <w:iCs/>
          <w:color w:val="005600"/>
          <w:sz w:val="20"/>
          <w:szCs w:val="20"/>
          <w:lang w:val="en-US" w:eastAsia="ru-RU"/>
        </w:rPr>
        <w:t xml:space="preserve">// </w:t>
      </w:r>
      <w:r w:rsidR="00616157" w:rsidRPr="00616157">
        <w:rPr>
          <w:rFonts w:ascii="Courier New" w:hAnsi="Courier New" w:cs="Courier New"/>
          <w:i/>
          <w:iCs/>
          <w:color w:val="005600"/>
          <w:sz w:val="20"/>
          <w:szCs w:val="20"/>
          <w:lang w:val="en-US" w:eastAsia="ru-RU"/>
        </w:rPr>
        <w:t>display error</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187325">
        <w:rPr>
          <w:rFonts w:ascii="Courier New" w:hAnsi="Courier New" w:cs="Courier New"/>
          <w:color w:val="000000"/>
          <w:sz w:val="20"/>
          <w:szCs w:val="20"/>
          <w:lang w:val="en-US" w:eastAsia="ru-RU"/>
        </w:rPr>
        <w:t>MessageBox.Show</w:t>
      </w:r>
      <w:proofErr w:type="spellEnd"/>
      <w:r w:rsidRPr="00187325">
        <w:rPr>
          <w:rFonts w:ascii="Courier New" w:hAnsi="Courier New" w:cs="Courier New"/>
          <w:color w:val="000000"/>
          <w:sz w:val="20"/>
          <w:szCs w:val="20"/>
          <w:lang w:val="en-US" w:eastAsia="ru-RU"/>
        </w:rPr>
        <w:t>(</w:t>
      </w:r>
      <w:proofErr w:type="spellStart"/>
      <w:proofErr w:type="gramEnd"/>
      <w:r w:rsidRPr="00187325">
        <w:rPr>
          <w:rFonts w:ascii="Courier New" w:hAnsi="Courier New" w:cs="Courier New"/>
          <w:color w:val="000000"/>
          <w:sz w:val="20"/>
          <w:szCs w:val="20"/>
          <w:lang w:val="en-US" w:eastAsia="ru-RU"/>
        </w:rPr>
        <w:t>ex.Message</w:t>
      </w:r>
      <w:proofErr w:type="spellEnd"/>
      <w:r w:rsidRPr="00187325">
        <w:rPr>
          <w:rFonts w:ascii="Courier New" w:hAnsi="Courier New" w:cs="Courier New"/>
          <w:color w:val="000000"/>
          <w:sz w:val="20"/>
          <w:szCs w:val="20"/>
          <w:lang w:val="en-US" w:eastAsia="ru-RU"/>
        </w:rPr>
        <w:t xml:space="preserve">, </w:t>
      </w:r>
      <w:r w:rsidRPr="00187325">
        <w:rPr>
          <w:rFonts w:ascii="Courier New" w:hAnsi="Courier New" w:cs="Courier New"/>
          <w:color w:val="000066"/>
          <w:sz w:val="20"/>
          <w:szCs w:val="20"/>
          <w:lang w:val="en-US" w:eastAsia="ru-RU"/>
        </w:rPr>
        <w:t>"Error"</w:t>
      </w:r>
      <w:r w:rsidRPr="00187325">
        <w:rPr>
          <w:rFonts w:ascii="Courier New" w:hAnsi="Courier New" w:cs="Courier New"/>
          <w:color w:val="000000"/>
          <w:sz w:val="20"/>
          <w:szCs w:val="20"/>
          <w:lang w:val="en-US" w:eastAsia="ru-RU"/>
        </w:rPr>
        <w:t>);</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616157">
        <w:rPr>
          <w:rFonts w:ascii="Courier New" w:hAnsi="Courier New" w:cs="Courier New"/>
          <w:i/>
          <w:iCs/>
          <w:color w:val="005600"/>
          <w:sz w:val="20"/>
          <w:szCs w:val="20"/>
          <w:lang w:val="en-US" w:eastAsia="ru-RU"/>
        </w:rPr>
        <w:t xml:space="preserve">          // </w:t>
      </w:r>
      <w:r w:rsidR="00616157" w:rsidRPr="00616157">
        <w:rPr>
          <w:rFonts w:ascii="Courier New" w:hAnsi="Courier New" w:cs="Courier New"/>
          <w:i/>
          <w:iCs/>
          <w:color w:val="005600"/>
          <w:sz w:val="20"/>
          <w:szCs w:val="20"/>
          <w:lang w:val="en-US" w:eastAsia="ru-RU"/>
        </w:rPr>
        <w:t>Do not close the form to correct the error</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616157">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fe.Cancel</w:t>
      </w:r>
      <w:proofErr w:type="spellEnd"/>
      <w:r w:rsidRPr="00DC1CDC">
        <w:rPr>
          <w:rFonts w:ascii="Courier New" w:hAnsi="Courier New" w:cs="Courier New"/>
          <w:color w:val="000000"/>
          <w:sz w:val="20"/>
          <w:szCs w:val="20"/>
          <w:lang w:val="en-US" w:eastAsia="ru-RU"/>
        </w:rPr>
        <w:t xml:space="preserve"> = </w:t>
      </w:r>
      <w:r w:rsidRPr="00DC1CDC">
        <w:rPr>
          <w:rFonts w:ascii="Courier New" w:hAnsi="Courier New" w:cs="Courier New"/>
          <w:b/>
          <w:bCs/>
          <w:color w:val="000000"/>
          <w:sz w:val="20"/>
          <w:szCs w:val="20"/>
          <w:lang w:val="en-US" w:eastAsia="ru-RU"/>
        </w:rPr>
        <w:t>true</w:t>
      </w:r>
      <w:r w:rsidRPr="00DC1CDC">
        <w:rPr>
          <w:rFonts w:ascii="Courier New" w:hAnsi="Courier New" w:cs="Courier New"/>
          <w:color w:val="000000"/>
          <w:sz w:val="20"/>
          <w:szCs w:val="20"/>
          <w:lang w:val="en-US" w:eastAsia="ru-RU"/>
        </w:rPr>
        <w:t>;</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616157">
        <w:rPr>
          <w:rFonts w:ascii="Courier New" w:hAnsi="Courier New" w:cs="Courier New"/>
          <w:i/>
          <w:iCs/>
          <w:color w:val="005600"/>
          <w:sz w:val="20"/>
          <w:szCs w:val="20"/>
          <w:lang w:val="en-US" w:eastAsia="ru-RU"/>
        </w:rPr>
        <w:t xml:space="preserve">    // </w:t>
      </w:r>
      <w:r w:rsidR="00616157" w:rsidRPr="00616157">
        <w:rPr>
          <w:rFonts w:ascii="Courier New" w:hAnsi="Courier New" w:cs="Courier New"/>
          <w:i/>
          <w:iCs/>
          <w:color w:val="005600"/>
          <w:sz w:val="20"/>
          <w:szCs w:val="20"/>
          <w:lang w:val="en-US" w:eastAsia="ru-RU"/>
        </w:rPr>
        <w:t>show the modal form</w:t>
      </w:r>
    </w:p>
    <w:p w:rsidR="00187325" w:rsidRPr="00616157"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616157">
        <w:rPr>
          <w:rFonts w:ascii="Courier New" w:hAnsi="Courier New" w:cs="Courier New"/>
          <w:color w:val="000000"/>
          <w:sz w:val="20"/>
          <w:szCs w:val="20"/>
          <w:lang w:val="en-US" w:eastAsia="ru-RU"/>
        </w:rPr>
        <w:t xml:space="preserve">    </w:t>
      </w:r>
      <w:proofErr w:type="spellStart"/>
      <w:proofErr w:type="gramStart"/>
      <w:r w:rsidRPr="00616157">
        <w:rPr>
          <w:rFonts w:ascii="Courier New" w:hAnsi="Courier New" w:cs="Courier New"/>
          <w:color w:val="000000"/>
          <w:sz w:val="20"/>
          <w:szCs w:val="20"/>
          <w:lang w:val="en-US" w:eastAsia="ru-RU"/>
        </w:rPr>
        <w:t>editor.ShowDialog</w:t>
      </w:r>
      <w:proofErr w:type="spellEnd"/>
      <w:r w:rsidRPr="00616157">
        <w:rPr>
          <w:rFonts w:ascii="Courier New" w:hAnsi="Courier New" w:cs="Courier New"/>
          <w:color w:val="000000"/>
          <w:sz w:val="20"/>
          <w:szCs w:val="20"/>
          <w:lang w:val="en-US" w:eastAsia="ru-RU"/>
        </w:rPr>
        <w:t>(</w:t>
      </w:r>
      <w:proofErr w:type="gramEnd"/>
      <w:r w:rsidRPr="00616157">
        <w:rPr>
          <w:rFonts w:ascii="Courier New" w:hAnsi="Courier New" w:cs="Courier New"/>
          <w:b/>
          <w:bCs/>
          <w:color w:val="000000"/>
          <w:sz w:val="20"/>
          <w:szCs w:val="20"/>
          <w:lang w:val="en-US" w:eastAsia="ru-RU"/>
        </w:rPr>
        <w:t>this</w:t>
      </w:r>
      <w:r w:rsidRPr="00616157">
        <w:rPr>
          <w:rFonts w:ascii="Courier New" w:hAnsi="Courier New" w:cs="Courier New"/>
          <w:color w:val="000000"/>
          <w:sz w:val="20"/>
          <w:szCs w:val="20"/>
          <w:lang w:val="en-US" w:eastAsia="ru-RU"/>
        </w:rPr>
        <w:t>);</w:t>
      </w:r>
    </w:p>
    <w:p w:rsidR="00187325" w:rsidRPr="005F6CA2"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187325" w:rsidRPr="005F6CA2" w:rsidRDefault="00187325" w:rsidP="00187325">
      <w:pPr>
        <w:spacing w:after="0" w:line="240" w:lineRule="auto"/>
        <w:rPr>
          <w:rFonts w:ascii="Courier New" w:hAnsi="Courier New" w:cs="Courier New"/>
          <w:sz w:val="24"/>
          <w:szCs w:val="24"/>
          <w:lang w:val="en-US"/>
        </w:rPr>
      </w:pPr>
      <w:r w:rsidRPr="005F6CA2">
        <w:rPr>
          <w:rFonts w:ascii="Courier New" w:hAnsi="Courier New" w:cs="Courier New"/>
          <w:color w:val="000000"/>
          <w:sz w:val="20"/>
          <w:szCs w:val="20"/>
          <w:lang w:val="en-US" w:eastAsia="ru-RU"/>
        </w:rPr>
        <w:t>}</w:t>
      </w:r>
    </w:p>
    <w:p w:rsidR="00496C24" w:rsidRPr="005F6CA2" w:rsidRDefault="00496C24" w:rsidP="00496C24">
      <w:pPr>
        <w:jc w:val="bot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Unlike the similar</w:t>
      </w:r>
      <w:r w:rsidR="00ED51E4">
        <w:rPr>
          <w:rFonts w:ascii="Arial" w:hAnsi="Arial" w:cs="Arial"/>
          <w:sz w:val="24"/>
          <w:szCs w:val="24"/>
          <w:lang w:val="en-US"/>
        </w:rPr>
        <w:t>ly-named</w:t>
      </w:r>
      <w:r w:rsidRPr="00A837DD">
        <w:rPr>
          <w:rFonts w:ascii="Arial" w:hAnsi="Arial" w:cs="Arial"/>
          <w:sz w:val="24"/>
          <w:szCs w:val="24"/>
          <w:lang w:val="en-US"/>
        </w:rPr>
        <w:t xml:space="preserve"> method </w:t>
      </w:r>
      <w:proofErr w:type="gramStart"/>
      <w:r w:rsidRPr="00A837DD">
        <w:rPr>
          <w:rFonts w:ascii="Arial" w:hAnsi="Arial" w:cs="Arial"/>
          <w:sz w:val="24"/>
          <w:szCs w:val="24"/>
          <w:lang w:val="en-US"/>
        </w:rPr>
        <w:t xml:space="preserve">used </w:t>
      </w:r>
      <w:r w:rsidR="00ED51E4">
        <w:rPr>
          <w:rFonts w:ascii="Arial" w:hAnsi="Arial" w:cs="Arial"/>
          <w:sz w:val="24"/>
          <w:szCs w:val="24"/>
          <w:lang w:val="en-US"/>
        </w:rPr>
        <w:t xml:space="preserve"> in</w:t>
      </w:r>
      <w:proofErr w:type="gramEnd"/>
      <w:r w:rsidR="00ED51E4">
        <w:rPr>
          <w:rFonts w:ascii="Arial" w:hAnsi="Arial" w:cs="Arial"/>
          <w:sz w:val="24"/>
          <w:szCs w:val="24"/>
          <w:lang w:val="en-US"/>
        </w:rPr>
        <w:t xml:space="preserve"> our primary modules</w:t>
      </w:r>
      <w:r w:rsidRPr="00A837DD">
        <w:rPr>
          <w:rFonts w:ascii="Arial" w:hAnsi="Arial" w:cs="Arial"/>
          <w:sz w:val="24"/>
          <w:szCs w:val="24"/>
          <w:lang w:val="en-US"/>
        </w:rPr>
        <w:t xml:space="preserve">, a record here is updated not by calling </w:t>
      </w:r>
      <w:proofErr w:type="spellStart"/>
      <w:r w:rsidRPr="00A837DD">
        <w:rPr>
          <w:rFonts w:ascii="Consolas" w:hAnsi="Consolas" w:cs="Consolas"/>
          <w:color w:val="000000"/>
          <w:sz w:val="19"/>
          <w:szCs w:val="19"/>
          <w:highlight w:val="white"/>
          <w:lang w:val="en-US"/>
        </w:rPr>
        <w:t>dbContext.Refresh</w:t>
      </w:r>
      <w:proofErr w:type="spellEnd"/>
      <w:r w:rsidRPr="00A837DD">
        <w:rPr>
          <w:rFonts w:ascii="Consolas" w:hAnsi="Consolas" w:cs="Consolas"/>
          <w:color w:val="000000"/>
          <w:sz w:val="19"/>
          <w:szCs w:val="19"/>
          <w:lang w:val="en-US"/>
        </w:rPr>
        <w:t xml:space="preserve">, </w:t>
      </w:r>
      <w:r w:rsidRPr="00A837DD">
        <w:rPr>
          <w:rFonts w:ascii="Arial" w:hAnsi="Arial" w:cs="Arial"/>
          <w:sz w:val="24"/>
          <w:szCs w:val="24"/>
          <w:lang w:val="en-US"/>
        </w:rPr>
        <w:t xml:space="preserve">but </w:t>
      </w:r>
      <w:r w:rsidR="00ED51E4">
        <w:rPr>
          <w:rFonts w:ascii="Arial" w:hAnsi="Arial" w:cs="Arial"/>
          <w:sz w:val="24"/>
          <w:szCs w:val="24"/>
          <w:lang w:val="en-US"/>
        </w:rPr>
        <w:t>by calling</w:t>
      </w:r>
      <w:r w:rsidRPr="00A837DD">
        <w:rPr>
          <w:rFonts w:ascii="Arial" w:hAnsi="Arial" w:cs="Arial"/>
          <w:sz w:val="24"/>
          <w:szCs w:val="24"/>
          <w:lang w:val="en-US"/>
        </w:rPr>
        <w:t xml:space="preserve"> the Load method of the </w:t>
      </w:r>
      <w:proofErr w:type="spellStart"/>
      <w:r w:rsidRPr="00A837DD">
        <w:rPr>
          <w:rFonts w:ascii="Consolas" w:hAnsi="Consolas" w:cs="Consolas"/>
          <w:color w:val="2B91AF"/>
          <w:sz w:val="19"/>
          <w:szCs w:val="19"/>
          <w:highlight w:val="white"/>
          <w:lang w:val="en-US"/>
        </w:rPr>
        <w:t>InvoiceView</w:t>
      </w:r>
      <w:proofErr w:type="spellEnd"/>
      <w:r w:rsidR="000C5AB3">
        <w:rPr>
          <w:rFonts w:ascii="Arial" w:hAnsi="Arial" w:cs="Arial"/>
          <w:sz w:val="24"/>
          <w:szCs w:val="24"/>
          <w:lang w:val="en-US"/>
        </w:rPr>
        <w:t xml:space="preserve"> class</w:t>
      </w:r>
      <w:r w:rsidRPr="00A837DD">
        <w:rPr>
          <w:rFonts w:ascii="Arial" w:hAnsi="Arial" w:cs="Arial"/>
          <w:sz w:val="24"/>
          <w:szCs w:val="24"/>
          <w:lang w:val="en-US"/>
        </w:rPr>
        <w:t>.</w:t>
      </w:r>
      <w:r w:rsidRPr="00A837DD">
        <w:rPr>
          <w:rFonts w:ascii="Consolas" w:hAnsi="Consolas" w:cs="Consolas"/>
          <w:color w:val="000000"/>
          <w:sz w:val="19"/>
          <w:szCs w:val="19"/>
          <w:lang w:val="en-US"/>
        </w:rPr>
        <w:t xml:space="preserve"> </w:t>
      </w:r>
      <w:r w:rsidRPr="00A837DD">
        <w:rPr>
          <w:rFonts w:ascii="Arial" w:hAnsi="Arial" w:cs="Arial"/>
          <w:sz w:val="24"/>
          <w:szCs w:val="24"/>
          <w:lang w:val="en-US"/>
        </w:rPr>
        <w:t xml:space="preserve">The </w:t>
      </w:r>
      <w:r w:rsidR="000C5AB3">
        <w:rPr>
          <w:rFonts w:ascii="Arial" w:hAnsi="Arial" w:cs="Arial"/>
          <w:sz w:val="24"/>
          <w:szCs w:val="24"/>
          <w:lang w:val="en-US"/>
        </w:rPr>
        <w:t>reason for the difference</w:t>
      </w:r>
      <w:r w:rsidR="000C5AB3" w:rsidRPr="00A837DD">
        <w:rPr>
          <w:rFonts w:ascii="Arial" w:hAnsi="Arial" w:cs="Arial"/>
          <w:sz w:val="24"/>
          <w:szCs w:val="24"/>
          <w:lang w:val="en-US"/>
        </w:rPr>
        <w:t xml:space="preserve"> </w:t>
      </w:r>
      <w:r w:rsidRPr="00A837DD">
        <w:rPr>
          <w:rFonts w:ascii="Arial" w:hAnsi="Arial" w:cs="Arial"/>
          <w:sz w:val="24"/>
          <w:szCs w:val="24"/>
          <w:lang w:val="en-US"/>
        </w:rPr>
        <w:t xml:space="preserve">is that </w:t>
      </w:r>
      <w:proofErr w:type="spellStart"/>
      <w:r w:rsidRPr="00A837DD">
        <w:rPr>
          <w:rFonts w:ascii="Consolas" w:hAnsi="Consolas" w:cs="Consolas"/>
          <w:color w:val="000000"/>
          <w:sz w:val="19"/>
          <w:szCs w:val="19"/>
          <w:highlight w:val="white"/>
          <w:lang w:val="en-US"/>
        </w:rPr>
        <w:t>dbContext.Refresh</w:t>
      </w:r>
      <w:proofErr w:type="spellEnd"/>
      <w:r w:rsidRPr="00A837DD">
        <w:rPr>
          <w:rFonts w:ascii="Arial" w:hAnsi="Arial" w:cs="Arial"/>
          <w:sz w:val="24"/>
          <w:szCs w:val="24"/>
          <w:lang w:val="en-US"/>
        </w:rPr>
        <w:t xml:space="preserve"> is used to update </w:t>
      </w:r>
      <w:r w:rsidR="000C5AB3">
        <w:rPr>
          <w:rFonts w:ascii="Arial" w:hAnsi="Arial" w:cs="Arial"/>
          <w:sz w:val="24"/>
          <w:szCs w:val="24"/>
          <w:lang w:val="en-US"/>
        </w:rPr>
        <w:t xml:space="preserve">entity objects, </w:t>
      </w:r>
      <w:proofErr w:type="gramStart"/>
      <w:r w:rsidR="000C5AB3">
        <w:rPr>
          <w:rFonts w:ascii="Arial" w:hAnsi="Arial" w:cs="Arial"/>
          <w:sz w:val="24"/>
          <w:szCs w:val="24"/>
          <w:lang w:val="en-US"/>
        </w:rPr>
        <w:t>not  the</w:t>
      </w:r>
      <w:proofErr w:type="gramEnd"/>
      <w:r w:rsidR="000C5AB3">
        <w:rPr>
          <w:rFonts w:ascii="Arial" w:hAnsi="Arial" w:cs="Arial"/>
          <w:sz w:val="24"/>
          <w:szCs w:val="24"/>
          <w:lang w:val="en-US"/>
        </w:rPr>
        <w:t xml:space="preserve"> object</w:t>
      </w:r>
      <w:r w:rsidRPr="00A837DD">
        <w:rPr>
          <w:rFonts w:ascii="Arial" w:hAnsi="Arial" w:cs="Arial"/>
          <w:sz w:val="24"/>
          <w:szCs w:val="24"/>
          <w:lang w:val="en-US"/>
        </w:rPr>
        <w:t xml:space="preserve">s that can be produced by complex LINQ queries. </w:t>
      </w:r>
    </w:p>
    <w:p w:rsidR="00496C24" w:rsidRPr="005F6CA2" w:rsidRDefault="000E67CB" w:rsidP="00496C24">
      <w:pPr>
        <w:jc w:val="both"/>
        <w:rPr>
          <w:rFonts w:ascii="Arial" w:hAnsi="Arial" w:cs="Arial"/>
          <w:sz w:val="24"/>
          <w:szCs w:val="24"/>
          <w:lang w:val="en-US"/>
        </w:rPr>
      </w:pPr>
      <w:r w:rsidRPr="00A837DD">
        <w:rPr>
          <w:rFonts w:ascii="Arial" w:hAnsi="Arial" w:cs="Arial"/>
          <w:sz w:val="24"/>
          <w:szCs w:val="24"/>
          <w:lang w:val="en-US"/>
        </w:rPr>
        <w:t>The code of the event handler for clicking the Edit button looks like this.</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DC1CDC">
        <w:rPr>
          <w:rFonts w:ascii="Courier New" w:hAnsi="Courier New" w:cs="Courier New"/>
          <w:b/>
          <w:bCs/>
          <w:color w:val="000000"/>
          <w:sz w:val="20"/>
          <w:szCs w:val="20"/>
          <w:lang w:val="en-US" w:eastAsia="ru-RU"/>
        </w:rPr>
        <w:t>private</w:t>
      </w:r>
      <w:proofErr w:type="gramEnd"/>
      <w:r w:rsidRPr="00DC1CDC">
        <w:rPr>
          <w:rFonts w:ascii="Courier New" w:hAnsi="Courier New" w:cs="Courier New"/>
          <w:b/>
          <w:bCs/>
          <w:color w:val="000000"/>
          <w:sz w:val="20"/>
          <w:szCs w:val="20"/>
          <w:lang w:val="en-US" w:eastAsia="ru-RU"/>
        </w:rPr>
        <w:t xml:space="preserve"> void </w:t>
      </w:r>
      <w:proofErr w:type="spellStart"/>
      <w:r w:rsidRPr="00DC1CDC">
        <w:rPr>
          <w:rFonts w:ascii="Courier New" w:hAnsi="Courier New" w:cs="Courier New"/>
          <w:color w:val="000000"/>
          <w:sz w:val="20"/>
          <w:szCs w:val="20"/>
          <w:lang w:val="en-US" w:eastAsia="ru-RU"/>
        </w:rPr>
        <w:t>btnEditInvoice_Click</w:t>
      </w:r>
      <w:proofErr w:type="spellEnd"/>
      <w:r w:rsidRPr="00DC1CDC">
        <w:rPr>
          <w:rFonts w:ascii="Courier New" w:hAnsi="Courier New" w:cs="Courier New"/>
          <w:color w:val="000000"/>
          <w:sz w:val="20"/>
          <w:szCs w:val="20"/>
          <w:lang w:val="en-US" w:eastAsia="ru-RU"/>
        </w:rPr>
        <w:t>(</w:t>
      </w:r>
      <w:r w:rsidRPr="00DC1CDC">
        <w:rPr>
          <w:rFonts w:ascii="Courier New" w:hAnsi="Courier New" w:cs="Courier New"/>
          <w:b/>
          <w:bCs/>
          <w:color w:val="000000"/>
          <w:sz w:val="20"/>
          <w:szCs w:val="20"/>
          <w:lang w:val="en-US" w:eastAsia="ru-RU"/>
        </w:rPr>
        <w:t xml:space="preserve">object </w:t>
      </w:r>
      <w:r w:rsidRPr="00DC1CDC">
        <w:rPr>
          <w:rFonts w:ascii="Courier New" w:hAnsi="Courier New" w:cs="Courier New"/>
          <w:color w:val="000000"/>
          <w:sz w:val="20"/>
          <w:szCs w:val="20"/>
          <w:lang w:val="en-US" w:eastAsia="ru-RU"/>
        </w:rPr>
        <w:t xml:space="preserve">sender, </w:t>
      </w:r>
      <w:proofErr w:type="spellStart"/>
      <w:r w:rsidRPr="00DC1CDC">
        <w:rPr>
          <w:rFonts w:ascii="Courier New" w:hAnsi="Courier New" w:cs="Courier New"/>
          <w:color w:val="000000"/>
          <w:sz w:val="20"/>
          <w:szCs w:val="20"/>
          <w:lang w:val="en-US" w:eastAsia="ru-RU"/>
        </w:rPr>
        <w:t>EventArgs</w:t>
      </w:r>
      <w:proofErr w:type="spellEnd"/>
      <w:r w:rsidRPr="00DC1CDC">
        <w:rPr>
          <w:rFonts w:ascii="Courier New" w:hAnsi="Courier New" w:cs="Courier New"/>
          <w:color w:val="000000"/>
          <w:sz w:val="20"/>
          <w:szCs w:val="20"/>
          <w:lang w:val="en-US" w:eastAsia="ru-RU"/>
        </w:rPr>
        <w:t xml:space="preserve"> e)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proofErr w:type="gramStart"/>
      <w:r w:rsidRPr="00DC1CDC">
        <w:rPr>
          <w:rFonts w:ascii="Courier New" w:hAnsi="Courier New" w:cs="Courier New"/>
          <w:color w:val="000000"/>
          <w:sz w:val="20"/>
          <w:szCs w:val="20"/>
          <w:lang w:val="en-US" w:eastAsia="ru-RU"/>
        </w:rPr>
        <w:t>var</w:t>
      </w:r>
      <w:proofErr w:type="spellEnd"/>
      <w:proofErr w:type="gramEnd"/>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dbContext</w:t>
      </w:r>
      <w:proofErr w:type="spellEnd"/>
      <w:r w:rsidRPr="00DC1CDC">
        <w:rPr>
          <w:rFonts w:ascii="Courier New" w:hAnsi="Courier New" w:cs="Courier New"/>
          <w:color w:val="000000"/>
          <w:sz w:val="20"/>
          <w:szCs w:val="20"/>
          <w:lang w:val="en-US" w:eastAsia="ru-RU"/>
        </w:rPr>
        <w:t xml:space="preserve"> = </w:t>
      </w:r>
      <w:proofErr w:type="spellStart"/>
      <w:r w:rsidRPr="00DC1CDC">
        <w:rPr>
          <w:rFonts w:ascii="Courier New" w:hAnsi="Courier New" w:cs="Courier New"/>
          <w:color w:val="000000"/>
          <w:sz w:val="20"/>
          <w:szCs w:val="20"/>
          <w:lang w:val="en-US" w:eastAsia="ru-RU"/>
        </w:rPr>
        <w:t>AppVariables.getDbContext</w:t>
      </w:r>
      <w:proofErr w:type="spellEnd"/>
      <w:r w:rsidRPr="00DC1CDC">
        <w:rPr>
          <w:rFonts w:ascii="Courier New" w:hAnsi="Courier New" w:cs="Courier New"/>
          <w:color w:val="000000"/>
          <w:sz w:val="20"/>
          <w:szCs w:val="20"/>
          <w:lang w:val="en-US" w:eastAsia="ru-RU"/>
        </w:rPr>
        <w:t>();</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 </w:t>
      </w:r>
      <w:r w:rsidR="00CB0731">
        <w:rPr>
          <w:rFonts w:ascii="Courier New" w:hAnsi="Courier New" w:cs="Courier New"/>
          <w:i/>
          <w:iCs/>
          <w:color w:val="005600"/>
          <w:sz w:val="20"/>
          <w:szCs w:val="20"/>
          <w:lang w:val="en-US" w:eastAsia="ru-RU"/>
        </w:rPr>
        <w:t>find entity by id</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proofErr w:type="gramStart"/>
      <w:r w:rsidRPr="00DC1CDC">
        <w:rPr>
          <w:rFonts w:ascii="Courier New" w:hAnsi="Courier New" w:cs="Courier New"/>
          <w:color w:val="000000"/>
          <w:sz w:val="20"/>
          <w:szCs w:val="20"/>
          <w:lang w:val="en-US" w:eastAsia="ru-RU"/>
        </w:rPr>
        <w:t>var</w:t>
      </w:r>
      <w:proofErr w:type="spellEnd"/>
      <w:proofErr w:type="gramEnd"/>
      <w:r w:rsidRPr="00DC1CDC">
        <w:rPr>
          <w:rFonts w:ascii="Courier New" w:hAnsi="Courier New" w:cs="Courier New"/>
          <w:color w:val="000000"/>
          <w:sz w:val="20"/>
          <w:szCs w:val="20"/>
          <w:lang w:val="en-US" w:eastAsia="ru-RU"/>
        </w:rPr>
        <w:t xml:space="preserve"> invoice = </w:t>
      </w:r>
      <w:proofErr w:type="spellStart"/>
      <w:r w:rsidRPr="00DC1CDC">
        <w:rPr>
          <w:rFonts w:ascii="Courier New" w:hAnsi="Courier New" w:cs="Courier New"/>
          <w:color w:val="000000"/>
          <w:sz w:val="20"/>
          <w:szCs w:val="20"/>
          <w:lang w:val="en-US" w:eastAsia="ru-RU"/>
        </w:rPr>
        <w:t>dbContext.INVOICES.Find</w:t>
      </w:r>
      <w:proofErr w:type="spellEnd"/>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b/>
          <w:bCs/>
          <w:color w:val="000000"/>
          <w:sz w:val="20"/>
          <w:szCs w:val="20"/>
          <w:lang w:val="en-US" w:eastAsia="ru-RU"/>
        </w:rPr>
        <w:t>this</w:t>
      </w:r>
      <w:r w:rsidRPr="00DC1CDC">
        <w:rPr>
          <w:rFonts w:ascii="Courier New" w:hAnsi="Courier New" w:cs="Courier New"/>
          <w:color w:val="000000"/>
          <w:sz w:val="20"/>
          <w:szCs w:val="20"/>
          <w:lang w:val="en-US" w:eastAsia="ru-RU"/>
        </w:rPr>
        <w:t>.CurrentInvoice.Id</w:t>
      </w:r>
      <w:proofErr w:type="spellEnd"/>
      <w:r w:rsidRPr="00DC1CDC">
        <w:rPr>
          <w:rFonts w:ascii="Courier New" w:hAnsi="Courier New" w:cs="Courier New"/>
          <w:color w:val="000000"/>
          <w:sz w:val="20"/>
          <w:szCs w:val="20"/>
          <w:lang w:val="en-US" w:eastAsia="ru-RU"/>
        </w:rPr>
        <w:t>);</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gramStart"/>
      <w:r w:rsidRPr="005F6CA2">
        <w:rPr>
          <w:rFonts w:ascii="Courier New" w:hAnsi="Courier New" w:cs="Courier New"/>
          <w:b/>
          <w:bCs/>
          <w:color w:val="000000"/>
          <w:sz w:val="20"/>
          <w:szCs w:val="20"/>
          <w:lang w:val="en-US" w:eastAsia="ru-RU"/>
        </w:rPr>
        <w:t>if</w:t>
      </w:r>
      <w:proofErr w:type="gram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invoice.PAYED</w:t>
      </w:r>
      <w:proofErr w:type="spellEnd"/>
      <w:r w:rsidRPr="005F6CA2">
        <w:rPr>
          <w:rFonts w:ascii="Courier New" w:hAnsi="Courier New" w:cs="Courier New"/>
          <w:color w:val="000000"/>
          <w:sz w:val="20"/>
          <w:szCs w:val="20"/>
          <w:lang w:val="en-US" w:eastAsia="ru-RU"/>
        </w:rPr>
        <w:t xml:space="preserve"> == 1) {</w:t>
      </w:r>
    </w:p>
    <w:p w:rsidR="00DC1CDC" w:rsidRPr="00CB0731"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CB0731">
        <w:rPr>
          <w:rFonts w:ascii="Courier New" w:hAnsi="Courier New" w:cs="Courier New"/>
          <w:color w:val="000000"/>
          <w:sz w:val="20"/>
          <w:szCs w:val="20"/>
          <w:lang w:val="en-US" w:eastAsia="ru-RU"/>
        </w:rPr>
        <w:t xml:space="preserve">    </w:t>
      </w:r>
      <w:proofErr w:type="spellStart"/>
      <w:proofErr w:type="gramStart"/>
      <w:r w:rsidRPr="00CB0731">
        <w:rPr>
          <w:rFonts w:ascii="Courier New" w:hAnsi="Courier New" w:cs="Courier New"/>
          <w:color w:val="000000"/>
          <w:sz w:val="20"/>
          <w:szCs w:val="20"/>
          <w:lang w:val="en-US" w:eastAsia="ru-RU"/>
        </w:rPr>
        <w:t>MessageBox.Show</w:t>
      </w:r>
      <w:proofErr w:type="spellEnd"/>
      <w:r w:rsidRPr="00CB0731">
        <w:rPr>
          <w:rFonts w:ascii="Courier New" w:hAnsi="Courier New" w:cs="Courier New"/>
          <w:color w:val="000000"/>
          <w:sz w:val="20"/>
          <w:szCs w:val="20"/>
          <w:lang w:val="en-US" w:eastAsia="ru-RU"/>
        </w:rPr>
        <w:t>(</w:t>
      </w:r>
      <w:proofErr w:type="gramEnd"/>
      <w:r w:rsidRPr="00CB0731">
        <w:rPr>
          <w:rFonts w:ascii="Courier New" w:hAnsi="Courier New" w:cs="Courier New"/>
          <w:color w:val="000066"/>
          <w:sz w:val="20"/>
          <w:szCs w:val="20"/>
          <w:lang w:val="en-US" w:eastAsia="ru-RU"/>
        </w:rPr>
        <w:t>"</w:t>
      </w:r>
      <w:r w:rsidR="00CB0731" w:rsidRPr="00CB0731">
        <w:rPr>
          <w:rFonts w:ascii="Courier New" w:hAnsi="Courier New" w:cs="Courier New"/>
          <w:color w:val="000066"/>
          <w:sz w:val="20"/>
          <w:szCs w:val="20"/>
          <w:lang w:val="en-US" w:eastAsia="ru-RU"/>
        </w:rPr>
        <w:t>The change is not possible, the invoice has already been paid.</w:t>
      </w:r>
      <w:r w:rsidRPr="00CB0731">
        <w:rPr>
          <w:rFonts w:ascii="Courier New" w:hAnsi="Courier New" w:cs="Courier New"/>
          <w:color w:val="000066"/>
          <w:sz w:val="20"/>
          <w:szCs w:val="20"/>
          <w:lang w:val="en-US" w:eastAsia="ru-RU"/>
        </w:rPr>
        <w:t>"</w:t>
      </w:r>
      <w:r w:rsidRPr="00CB0731">
        <w:rPr>
          <w:rFonts w:ascii="Courier New" w:hAnsi="Courier New" w:cs="Courier New"/>
          <w:color w:val="000000"/>
          <w:sz w:val="20"/>
          <w:szCs w:val="20"/>
          <w:lang w:val="en-US" w:eastAsia="ru-RU"/>
        </w:rPr>
        <w:t xml:space="preserve">,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Pr="00DC1CDC">
        <w:rPr>
          <w:rFonts w:ascii="Courier New" w:hAnsi="Courier New" w:cs="Courier New"/>
          <w:color w:val="000066"/>
          <w:sz w:val="20"/>
          <w:szCs w:val="20"/>
          <w:lang w:val="en-US" w:eastAsia="ru-RU"/>
        </w:rPr>
        <w:t>"</w:t>
      </w:r>
      <w:r w:rsidR="00CB0731">
        <w:rPr>
          <w:rFonts w:ascii="Courier New" w:hAnsi="Courier New" w:cs="Courier New"/>
          <w:color w:val="000066"/>
          <w:sz w:val="20"/>
          <w:szCs w:val="20"/>
          <w:lang w:val="en-US" w:eastAsia="ru-RU"/>
        </w:rPr>
        <w:t>Error</w:t>
      </w:r>
      <w:r w:rsidRPr="00DC1CDC">
        <w:rPr>
          <w:rFonts w:ascii="Courier New" w:hAnsi="Courier New" w:cs="Courier New"/>
          <w:color w:val="000066"/>
          <w:sz w:val="20"/>
          <w:szCs w:val="20"/>
          <w:lang w:val="en-US" w:eastAsia="ru-RU"/>
        </w:rPr>
        <w:t>"</w:t>
      </w:r>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w:t>
      </w:r>
      <w:proofErr w:type="gramStart"/>
      <w:r w:rsidRPr="00DC1CDC">
        <w:rPr>
          <w:rFonts w:ascii="Courier New" w:hAnsi="Courier New" w:cs="Courier New"/>
          <w:b/>
          <w:bCs/>
          <w:color w:val="000000"/>
          <w:sz w:val="20"/>
          <w:szCs w:val="20"/>
          <w:lang w:val="en-US" w:eastAsia="ru-RU"/>
        </w:rPr>
        <w:t>return</w:t>
      </w:r>
      <w:proofErr w:type="gramEnd"/>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w:t>
      </w:r>
      <w:proofErr w:type="gramStart"/>
      <w:r w:rsidRPr="00DC1CDC">
        <w:rPr>
          <w:rFonts w:ascii="Courier New" w:hAnsi="Courier New" w:cs="Courier New"/>
          <w:b/>
          <w:bCs/>
          <w:color w:val="000000"/>
          <w:sz w:val="20"/>
          <w:szCs w:val="20"/>
          <w:lang w:val="en-US" w:eastAsia="ru-RU"/>
        </w:rPr>
        <w:t>using</w:t>
      </w:r>
      <w:proofErr w:type="gramEnd"/>
      <w:r w:rsidRPr="00DC1CDC">
        <w:rPr>
          <w:rFonts w:ascii="Courier New" w:hAnsi="Courier New" w:cs="Courier New"/>
          <w:b/>
          <w:bCs/>
          <w:color w:val="000000"/>
          <w:sz w:val="20"/>
          <w:szCs w:val="20"/>
          <w:lang w:val="en-US" w:eastAsia="ru-RU"/>
        </w:rPr>
        <w:t xml:space="preserve"> </w:t>
      </w:r>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color w:val="000000"/>
          <w:sz w:val="20"/>
          <w:szCs w:val="20"/>
          <w:lang w:val="en-US" w:eastAsia="ru-RU"/>
        </w:rPr>
        <w:t>InvoiceEditorForm</w:t>
      </w:r>
      <w:proofErr w:type="spellEnd"/>
      <w:r w:rsidRPr="00DC1CDC">
        <w:rPr>
          <w:rFonts w:ascii="Courier New" w:hAnsi="Courier New" w:cs="Courier New"/>
          <w:color w:val="000000"/>
          <w:sz w:val="20"/>
          <w:szCs w:val="20"/>
          <w:lang w:val="en-US" w:eastAsia="ru-RU"/>
        </w:rPr>
        <w:t xml:space="preserve"> editor = </w:t>
      </w:r>
      <w:r w:rsidRPr="00DC1CDC">
        <w:rPr>
          <w:rFonts w:ascii="Courier New" w:hAnsi="Courier New" w:cs="Courier New"/>
          <w:b/>
          <w:bCs/>
          <w:color w:val="000000"/>
          <w:sz w:val="20"/>
          <w:szCs w:val="20"/>
          <w:lang w:val="en-US" w:eastAsia="ru-RU"/>
        </w:rPr>
        <w:t xml:space="preserve">new </w:t>
      </w:r>
      <w:proofErr w:type="spellStart"/>
      <w:r w:rsidRPr="00DC1CDC">
        <w:rPr>
          <w:rFonts w:ascii="Courier New" w:hAnsi="Courier New" w:cs="Courier New"/>
          <w:color w:val="000000"/>
          <w:sz w:val="20"/>
          <w:szCs w:val="20"/>
          <w:lang w:val="en-US" w:eastAsia="ru-RU"/>
        </w:rPr>
        <w:t>InvoiceEditorForm</w:t>
      </w:r>
      <w:proofErr w:type="spellEnd"/>
      <w:r w:rsidRPr="00DC1CDC">
        <w:rPr>
          <w:rFonts w:ascii="Courier New" w:hAnsi="Courier New" w:cs="Courier New"/>
          <w:color w:val="000000"/>
          <w:sz w:val="20"/>
          <w:szCs w:val="20"/>
          <w:lang w:val="en-US" w:eastAsia="ru-RU"/>
        </w:rPr>
        <w:t>())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editor.Text</w:t>
      </w:r>
      <w:proofErr w:type="spellEnd"/>
      <w:r w:rsidRPr="00DC1CDC">
        <w:rPr>
          <w:rFonts w:ascii="Courier New" w:hAnsi="Courier New" w:cs="Courier New"/>
          <w:color w:val="000000"/>
          <w:sz w:val="20"/>
          <w:szCs w:val="20"/>
          <w:lang w:val="en-US" w:eastAsia="ru-RU"/>
        </w:rPr>
        <w:t xml:space="preserve"> = </w:t>
      </w:r>
      <w:r w:rsidRPr="00DC1CDC">
        <w:rPr>
          <w:rFonts w:ascii="Courier New" w:hAnsi="Courier New" w:cs="Courier New"/>
          <w:color w:val="000066"/>
          <w:sz w:val="20"/>
          <w:szCs w:val="20"/>
          <w:lang w:val="en-US" w:eastAsia="ru-RU"/>
        </w:rPr>
        <w:t>"Edit invoice"</w:t>
      </w:r>
      <w:r w:rsidRPr="00DC1CDC">
        <w:rPr>
          <w:rFonts w:ascii="Courier New" w:hAnsi="Courier New" w:cs="Courier New"/>
          <w:color w:val="000000"/>
          <w:sz w:val="20"/>
          <w:szCs w:val="20"/>
          <w:lang w:val="en-US" w:eastAsia="ru-RU"/>
        </w:rPr>
        <w:t>;</w:t>
      </w:r>
    </w:p>
    <w:p w:rsidR="00DC1CDC" w:rsidRPr="00DC1CDC" w:rsidRDefault="00DC1CDC" w:rsidP="00DC1CDC">
      <w:pPr>
        <w:spacing w:after="0" w:line="240" w:lineRule="auto"/>
        <w:jc w:val="both"/>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editor.Invoice</w:t>
      </w:r>
      <w:proofErr w:type="spellEnd"/>
      <w:r w:rsidRPr="00DC1CDC">
        <w:rPr>
          <w:rFonts w:ascii="Courier New" w:hAnsi="Courier New" w:cs="Courier New"/>
          <w:color w:val="000000"/>
          <w:sz w:val="20"/>
          <w:szCs w:val="20"/>
          <w:lang w:val="en-US" w:eastAsia="ru-RU"/>
        </w:rPr>
        <w:t xml:space="preserve"> = invoice;</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 xml:space="preserve">  </w:t>
      </w:r>
      <w:r w:rsidRPr="00DC1CDC">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Form Close Handler</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editor.FormClosing</w:t>
      </w:r>
      <w:proofErr w:type="spellEnd"/>
      <w:r w:rsidRPr="00DC1CDC">
        <w:rPr>
          <w:rFonts w:ascii="Courier New" w:hAnsi="Courier New" w:cs="Courier New"/>
          <w:color w:val="000000"/>
          <w:sz w:val="20"/>
          <w:szCs w:val="20"/>
          <w:lang w:val="en-US" w:eastAsia="ru-RU"/>
        </w:rPr>
        <w:t xml:space="preserve"> += </w:t>
      </w:r>
      <w:r w:rsidRPr="00DC1CDC">
        <w:rPr>
          <w:rFonts w:ascii="Courier New" w:hAnsi="Courier New" w:cs="Courier New"/>
          <w:b/>
          <w:bCs/>
          <w:color w:val="000000"/>
          <w:sz w:val="20"/>
          <w:szCs w:val="20"/>
          <w:lang w:val="en-US" w:eastAsia="ru-RU"/>
        </w:rPr>
        <w:t xml:space="preserve">delegate </w:t>
      </w:r>
      <w:r w:rsidRPr="00DC1CDC">
        <w:rPr>
          <w:rFonts w:ascii="Courier New" w:hAnsi="Courier New" w:cs="Courier New"/>
          <w:color w:val="000000"/>
          <w:sz w:val="20"/>
          <w:szCs w:val="20"/>
          <w:lang w:val="en-US" w:eastAsia="ru-RU"/>
        </w:rPr>
        <w:t>(</w:t>
      </w:r>
      <w:r w:rsidRPr="00DC1CDC">
        <w:rPr>
          <w:rFonts w:ascii="Courier New" w:hAnsi="Courier New" w:cs="Courier New"/>
          <w:b/>
          <w:bCs/>
          <w:color w:val="000000"/>
          <w:sz w:val="20"/>
          <w:szCs w:val="20"/>
          <w:lang w:val="en-US" w:eastAsia="ru-RU"/>
        </w:rPr>
        <w:t xml:space="preserve">object </w:t>
      </w:r>
      <w:proofErr w:type="spellStart"/>
      <w:r>
        <w:rPr>
          <w:rFonts w:ascii="Courier New" w:hAnsi="Courier New" w:cs="Courier New"/>
          <w:color w:val="000000"/>
          <w:sz w:val="20"/>
          <w:szCs w:val="20"/>
          <w:lang w:val="en-US" w:eastAsia="ru-RU"/>
        </w:rPr>
        <w:t>fSender</w:t>
      </w:r>
      <w:proofErr w:type="spellEnd"/>
      <w:r>
        <w:rPr>
          <w:rFonts w:ascii="Courier New" w:hAnsi="Courier New" w:cs="Courier New"/>
          <w:color w:val="000000"/>
          <w:sz w:val="20"/>
          <w:szCs w:val="20"/>
          <w:lang w:val="en-US" w:eastAsia="ru-RU"/>
        </w:rPr>
        <w:t>,</w:t>
      </w: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FormClosingEventArgs</w:t>
      </w:r>
      <w:proofErr w:type="spellEnd"/>
      <w:r w:rsidRPr="00DC1CDC">
        <w:rPr>
          <w:rFonts w:ascii="Courier New" w:hAnsi="Courier New" w:cs="Courier New"/>
          <w:color w:val="000000"/>
          <w:sz w:val="20"/>
          <w:szCs w:val="20"/>
          <w:lang w:val="en-US" w:eastAsia="ru-RU"/>
        </w:rPr>
        <w:t xml:space="preserve"> </w:t>
      </w:r>
      <w:proofErr w:type="spellStart"/>
      <w:proofErr w:type="gramStart"/>
      <w:r w:rsidRPr="00DC1CDC">
        <w:rPr>
          <w:rFonts w:ascii="Courier New" w:hAnsi="Courier New" w:cs="Courier New"/>
          <w:color w:val="000000"/>
          <w:sz w:val="20"/>
          <w:szCs w:val="20"/>
          <w:lang w:val="en-US" w:eastAsia="ru-RU"/>
        </w:rPr>
        <w:t>fe</w:t>
      </w:r>
      <w:proofErr w:type="spellEnd"/>
      <w:proofErr w:type="gramEnd"/>
      <w:r w:rsidRPr="00DC1CDC">
        <w:rPr>
          <w:rFonts w:ascii="Courier New" w:hAnsi="Courier New" w:cs="Courier New"/>
          <w:color w:val="000000"/>
          <w:sz w:val="20"/>
          <w:szCs w:val="20"/>
          <w:lang w:val="en-US" w:eastAsia="ru-RU"/>
        </w:rPr>
        <w:t>)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DC1CDC">
        <w:rPr>
          <w:rFonts w:ascii="Courier New" w:hAnsi="Courier New" w:cs="Courier New"/>
          <w:b/>
          <w:bCs/>
          <w:color w:val="000000"/>
          <w:sz w:val="20"/>
          <w:szCs w:val="20"/>
          <w:lang w:val="en-US" w:eastAsia="ru-RU"/>
        </w:rPr>
        <w:t xml:space="preserve">  </w:t>
      </w:r>
      <w:r w:rsidR="00CB0731" w:rsidRPr="00CB0731">
        <w:rPr>
          <w:rFonts w:ascii="Courier New" w:hAnsi="Courier New" w:cs="Courier New"/>
          <w:b/>
          <w:bCs/>
          <w:color w:val="000000"/>
          <w:sz w:val="20"/>
          <w:szCs w:val="20"/>
          <w:lang w:val="en-US" w:eastAsia="ru-RU"/>
        </w:rPr>
        <w:t xml:space="preserve">  </w:t>
      </w:r>
      <w:proofErr w:type="gramStart"/>
      <w:r w:rsidRPr="00DC1CDC">
        <w:rPr>
          <w:rFonts w:ascii="Courier New" w:hAnsi="Courier New" w:cs="Courier New"/>
          <w:b/>
          <w:bCs/>
          <w:color w:val="000000"/>
          <w:sz w:val="20"/>
          <w:szCs w:val="20"/>
          <w:lang w:val="en-US" w:eastAsia="ru-RU"/>
        </w:rPr>
        <w:t>if</w:t>
      </w:r>
      <w:proofErr w:type="gramEnd"/>
      <w:r w:rsidRPr="00DC1CDC">
        <w:rPr>
          <w:rFonts w:ascii="Courier New" w:hAnsi="Courier New" w:cs="Courier New"/>
          <w:b/>
          <w:bCs/>
          <w:color w:val="000000"/>
          <w:sz w:val="20"/>
          <w:szCs w:val="20"/>
          <w:lang w:val="en-US" w:eastAsia="ru-RU"/>
        </w:rPr>
        <w:t xml:space="preserve"> </w:t>
      </w:r>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color w:val="000000"/>
          <w:sz w:val="20"/>
          <w:szCs w:val="20"/>
          <w:lang w:val="en-US" w:eastAsia="ru-RU"/>
        </w:rPr>
        <w:t>editor.DialogResult</w:t>
      </w:r>
      <w:proofErr w:type="spellEnd"/>
      <w:r w:rsidRPr="00DC1CDC">
        <w:rPr>
          <w:rFonts w:ascii="Courier New" w:hAnsi="Courier New" w:cs="Courier New"/>
          <w:color w:val="000000"/>
          <w:sz w:val="20"/>
          <w:szCs w:val="20"/>
          <w:lang w:val="en-US" w:eastAsia="ru-RU"/>
        </w:rPr>
        <w:t xml:space="preserve"> == </w:t>
      </w:r>
      <w:proofErr w:type="spellStart"/>
      <w:r w:rsidRPr="00DC1CDC">
        <w:rPr>
          <w:rFonts w:ascii="Courier New" w:hAnsi="Courier New" w:cs="Courier New"/>
          <w:color w:val="000000"/>
          <w:sz w:val="20"/>
          <w:szCs w:val="20"/>
          <w:lang w:val="en-US" w:eastAsia="ru-RU"/>
        </w:rPr>
        <w:t>DialogResult.OK</w:t>
      </w:r>
      <w:proofErr w:type="spellEnd"/>
      <w:r w:rsidRPr="00DC1CDC">
        <w:rPr>
          <w:rFonts w:ascii="Courier New" w:hAnsi="Courier New" w:cs="Courier New"/>
          <w:color w:val="000000"/>
          <w:sz w:val="20"/>
          <w:szCs w:val="20"/>
          <w:lang w:val="en-US" w:eastAsia="ru-RU"/>
        </w:rPr>
        <w:t>) {</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r w:rsidR="00CB0731" w:rsidRPr="005F6CA2">
        <w:rPr>
          <w:rFonts w:ascii="Courier New" w:hAnsi="Courier New" w:cs="Courier New"/>
          <w:b/>
          <w:bCs/>
          <w:color w:val="000000"/>
          <w:sz w:val="20"/>
          <w:szCs w:val="20"/>
          <w:lang w:val="en-US" w:eastAsia="ru-RU"/>
        </w:rPr>
        <w:t xml:space="preserve">  </w:t>
      </w:r>
      <w:proofErr w:type="gramStart"/>
      <w:r w:rsidRPr="005F6CA2">
        <w:rPr>
          <w:rFonts w:ascii="Courier New" w:hAnsi="Courier New" w:cs="Courier New"/>
          <w:b/>
          <w:bCs/>
          <w:color w:val="000000"/>
          <w:sz w:val="20"/>
          <w:szCs w:val="20"/>
          <w:lang w:val="en-US" w:eastAsia="ru-RU"/>
        </w:rPr>
        <w:t>try</w:t>
      </w:r>
      <w:proofErr w:type="gram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CB0731">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 xml:space="preserve">  </w:t>
      </w:r>
      <w:r w:rsidRPr="00CB0731">
        <w:rPr>
          <w:rFonts w:ascii="Courier New" w:hAnsi="Courier New" w:cs="Courier New"/>
          <w:i/>
          <w:iCs/>
          <w:color w:val="005600"/>
          <w:sz w:val="20"/>
          <w:szCs w:val="20"/>
          <w:lang w:val="en-US" w:eastAsia="ru-RU"/>
        </w:rPr>
        <w:t xml:space="preserve">// </w:t>
      </w:r>
      <w:r w:rsidR="00CB0731" w:rsidRPr="00616157">
        <w:rPr>
          <w:rFonts w:ascii="Courier New" w:hAnsi="Courier New" w:cs="Courier New"/>
          <w:i/>
          <w:iCs/>
          <w:color w:val="005600"/>
          <w:sz w:val="20"/>
          <w:szCs w:val="20"/>
          <w:lang w:val="en-US" w:eastAsia="ru-RU"/>
        </w:rPr>
        <w:t>trying to save the changes</w:t>
      </w:r>
    </w:p>
    <w:p w:rsidR="00DC1CDC" w:rsidRPr="00CB0731"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CB0731">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proofErr w:type="gramStart"/>
      <w:r w:rsidRPr="00CB0731">
        <w:rPr>
          <w:rFonts w:ascii="Courier New" w:hAnsi="Courier New" w:cs="Courier New"/>
          <w:color w:val="000000"/>
          <w:sz w:val="20"/>
          <w:szCs w:val="20"/>
          <w:lang w:val="en-US" w:eastAsia="ru-RU"/>
        </w:rPr>
        <w:t>dbContext.SaveChanges</w:t>
      </w:r>
      <w:proofErr w:type="spellEnd"/>
      <w:r w:rsidRPr="00CB0731">
        <w:rPr>
          <w:rFonts w:ascii="Courier New" w:hAnsi="Courier New" w:cs="Courier New"/>
          <w:color w:val="000000"/>
          <w:sz w:val="20"/>
          <w:szCs w:val="20"/>
          <w:lang w:val="en-US" w:eastAsia="ru-RU"/>
        </w:rPr>
        <w:t>(</w:t>
      </w:r>
      <w:proofErr w:type="gramEnd"/>
      <w:r w:rsidRPr="00CB0731">
        <w:rPr>
          <w:rFonts w:ascii="Courier New" w:hAnsi="Courier New" w:cs="Courier New"/>
          <w:color w:val="000000"/>
          <w:sz w:val="20"/>
          <w:szCs w:val="20"/>
          <w:lang w:val="en-US" w:eastAsia="ru-RU"/>
        </w:rPr>
        <w:t>);</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CB0731">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 xml:space="preserve">  </w:t>
      </w:r>
      <w:r w:rsidRPr="00DC1CDC">
        <w:rPr>
          <w:rFonts w:ascii="Courier New" w:hAnsi="Courier New" w:cs="Courier New"/>
          <w:i/>
          <w:iCs/>
          <w:color w:val="005600"/>
          <w:sz w:val="20"/>
          <w:szCs w:val="20"/>
          <w:lang w:val="en-US" w:eastAsia="ru-RU"/>
        </w:rPr>
        <w:t xml:space="preserve">// </w:t>
      </w:r>
      <w:r w:rsidR="00CB0731">
        <w:rPr>
          <w:rFonts w:ascii="Courier New" w:hAnsi="Courier New" w:cs="Courier New"/>
          <w:i/>
          <w:iCs/>
          <w:color w:val="005600"/>
          <w:sz w:val="20"/>
          <w:szCs w:val="20"/>
          <w:lang w:val="en-US" w:eastAsia="ru-RU"/>
        </w:rPr>
        <w:t>refresh</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proofErr w:type="gramStart"/>
      <w:r w:rsidRPr="00DC1CDC">
        <w:rPr>
          <w:rFonts w:ascii="Courier New" w:hAnsi="Courier New" w:cs="Courier New"/>
          <w:color w:val="000000"/>
          <w:sz w:val="20"/>
          <w:szCs w:val="20"/>
          <w:lang w:val="en-US" w:eastAsia="ru-RU"/>
        </w:rPr>
        <w:t>CurrentInvoice.Load</w:t>
      </w:r>
      <w:proofErr w:type="spellEnd"/>
      <w:r w:rsidRPr="00DC1CDC">
        <w:rPr>
          <w:rFonts w:ascii="Courier New" w:hAnsi="Courier New" w:cs="Courier New"/>
          <w:color w:val="000000"/>
          <w:sz w:val="20"/>
          <w:szCs w:val="20"/>
          <w:lang w:val="en-US" w:eastAsia="ru-RU"/>
        </w:rPr>
        <w:t>(</w:t>
      </w:r>
      <w:proofErr w:type="spellStart"/>
      <w:proofErr w:type="gramEnd"/>
      <w:r w:rsidRPr="00DC1CDC">
        <w:rPr>
          <w:rFonts w:ascii="Courier New" w:hAnsi="Courier New" w:cs="Courier New"/>
          <w:color w:val="000000"/>
          <w:sz w:val="20"/>
          <w:szCs w:val="20"/>
          <w:lang w:val="en-US" w:eastAsia="ru-RU"/>
        </w:rPr>
        <w:t>invoice.INVOICE_ID</w:t>
      </w:r>
      <w:proofErr w:type="spellEnd"/>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proofErr w:type="gramStart"/>
      <w:r w:rsidRPr="00DC1CDC">
        <w:rPr>
          <w:rFonts w:ascii="Courier New" w:hAnsi="Courier New" w:cs="Courier New"/>
          <w:color w:val="000000"/>
          <w:sz w:val="20"/>
          <w:szCs w:val="20"/>
          <w:lang w:val="en-US" w:eastAsia="ru-RU"/>
        </w:rPr>
        <w:t>masterBinding.ResetCurrentItem</w:t>
      </w:r>
      <w:proofErr w:type="spellEnd"/>
      <w:r w:rsidRPr="00DC1CDC">
        <w:rPr>
          <w:rFonts w:ascii="Courier New" w:hAnsi="Courier New" w:cs="Courier New"/>
          <w:color w:val="000000"/>
          <w:sz w:val="20"/>
          <w:szCs w:val="20"/>
          <w:lang w:val="en-US" w:eastAsia="ru-RU"/>
        </w:rPr>
        <w:t>(</w:t>
      </w:r>
      <w:proofErr w:type="gramEnd"/>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w:t>
      </w:r>
      <w:r w:rsidR="00CB0731" w:rsidRPr="00CB0731">
        <w:rPr>
          <w:rFonts w:ascii="Courier New" w:hAnsi="Courier New" w:cs="Courier New"/>
          <w:b/>
          <w:bCs/>
          <w:color w:val="000000"/>
          <w:sz w:val="20"/>
          <w:szCs w:val="20"/>
          <w:lang w:val="en-US" w:eastAsia="ru-RU"/>
        </w:rPr>
        <w:t xml:space="preserve">  </w:t>
      </w:r>
      <w:proofErr w:type="gramStart"/>
      <w:r w:rsidRPr="00DC1CDC">
        <w:rPr>
          <w:rFonts w:ascii="Courier New" w:hAnsi="Courier New" w:cs="Courier New"/>
          <w:b/>
          <w:bCs/>
          <w:color w:val="000000"/>
          <w:sz w:val="20"/>
          <w:szCs w:val="20"/>
          <w:lang w:val="en-US" w:eastAsia="ru-RU"/>
        </w:rPr>
        <w:t>catch</w:t>
      </w:r>
      <w:proofErr w:type="gramEnd"/>
      <w:r w:rsidRPr="00DC1CDC">
        <w:rPr>
          <w:rFonts w:ascii="Courier New" w:hAnsi="Courier New" w:cs="Courier New"/>
          <w:b/>
          <w:bCs/>
          <w:color w:val="000000"/>
          <w:sz w:val="20"/>
          <w:szCs w:val="20"/>
          <w:lang w:val="en-US" w:eastAsia="ru-RU"/>
        </w:rPr>
        <w:t xml:space="preserve"> </w:t>
      </w:r>
      <w:r w:rsidRPr="00DC1CDC">
        <w:rPr>
          <w:rFonts w:ascii="Courier New" w:hAnsi="Courier New" w:cs="Courier New"/>
          <w:color w:val="000000"/>
          <w:sz w:val="20"/>
          <w:szCs w:val="20"/>
          <w:lang w:val="en-US" w:eastAsia="ru-RU"/>
        </w:rPr>
        <w:t>(Exception ex) {</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lastRenderedPageBreak/>
        <w:t xml:space="preserve">        </w:t>
      </w:r>
      <w:r w:rsidR="00CB0731" w:rsidRPr="00CB0731">
        <w:rPr>
          <w:rFonts w:ascii="Courier New" w:hAnsi="Courier New" w:cs="Courier New"/>
          <w:i/>
          <w:iCs/>
          <w:color w:val="005600"/>
          <w:sz w:val="20"/>
          <w:szCs w:val="20"/>
          <w:lang w:val="en-US" w:eastAsia="ru-RU"/>
        </w:rPr>
        <w:t xml:space="preserve">  </w:t>
      </w:r>
      <w:r w:rsidRPr="00DC1CDC">
        <w:rPr>
          <w:rFonts w:ascii="Courier New" w:hAnsi="Courier New" w:cs="Courier New"/>
          <w:i/>
          <w:iCs/>
          <w:color w:val="005600"/>
          <w:sz w:val="20"/>
          <w:szCs w:val="20"/>
          <w:lang w:val="en-US" w:eastAsia="ru-RU"/>
        </w:rPr>
        <w:t xml:space="preserve">// </w:t>
      </w:r>
      <w:r w:rsidR="00CB0731" w:rsidRPr="00616157">
        <w:rPr>
          <w:rFonts w:ascii="Courier New" w:hAnsi="Courier New" w:cs="Courier New"/>
          <w:i/>
          <w:iCs/>
          <w:color w:val="005600"/>
          <w:sz w:val="20"/>
          <w:szCs w:val="20"/>
          <w:lang w:val="en-US" w:eastAsia="ru-RU"/>
        </w:rPr>
        <w:t>display error</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proofErr w:type="gramStart"/>
      <w:r w:rsidRPr="00DC1CDC">
        <w:rPr>
          <w:rFonts w:ascii="Courier New" w:hAnsi="Courier New" w:cs="Courier New"/>
          <w:color w:val="000000"/>
          <w:sz w:val="20"/>
          <w:szCs w:val="20"/>
          <w:lang w:val="en-US" w:eastAsia="ru-RU"/>
        </w:rPr>
        <w:t>MessageBox.Show</w:t>
      </w:r>
      <w:proofErr w:type="spellEnd"/>
      <w:r w:rsidRPr="00DC1CDC">
        <w:rPr>
          <w:rFonts w:ascii="Courier New" w:hAnsi="Courier New" w:cs="Courier New"/>
          <w:color w:val="000000"/>
          <w:sz w:val="20"/>
          <w:szCs w:val="20"/>
          <w:lang w:val="en-US" w:eastAsia="ru-RU"/>
        </w:rPr>
        <w:t>(</w:t>
      </w:r>
      <w:proofErr w:type="spellStart"/>
      <w:proofErr w:type="gramEnd"/>
      <w:r w:rsidRPr="00DC1CDC">
        <w:rPr>
          <w:rFonts w:ascii="Courier New" w:hAnsi="Courier New" w:cs="Courier New"/>
          <w:color w:val="000000"/>
          <w:sz w:val="20"/>
          <w:szCs w:val="20"/>
          <w:lang w:val="en-US" w:eastAsia="ru-RU"/>
        </w:rPr>
        <w:t>ex.Message</w:t>
      </w:r>
      <w:proofErr w:type="spellEnd"/>
      <w:r w:rsidRPr="00DC1CDC">
        <w:rPr>
          <w:rFonts w:ascii="Courier New" w:hAnsi="Courier New" w:cs="Courier New"/>
          <w:color w:val="000000"/>
          <w:sz w:val="20"/>
          <w:szCs w:val="20"/>
          <w:lang w:val="en-US" w:eastAsia="ru-RU"/>
        </w:rPr>
        <w:t xml:space="preserve">, </w:t>
      </w:r>
      <w:r w:rsidRPr="00DC1CDC">
        <w:rPr>
          <w:rFonts w:ascii="Courier New" w:hAnsi="Courier New" w:cs="Courier New"/>
          <w:color w:val="000066"/>
          <w:sz w:val="20"/>
          <w:szCs w:val="20"/>
          <w:lang w:val="en-US" w:eastAsia="ru-RU"/>
        </w:rPr>
        <w:t>"Error"</w:t>
      </w:r>
      <w:r w:rsidRPr="00DC1CDC">
        <w:rPr>
          <w:rFonts w:ascii="Courier New" w:hAnsi="Courier New" w:cs="Courier New"/>
          <w:color w:val="000000"/>
          <w:sz w:val="20"/>
          <w:szCs w:val="20"/>
          <w:lang w:val="en-US" w:eastAsia="ru-RU"/>
        </w:rPr>
        <w:t>);</w:t>
      </w:r>
    </w:p>
    <w:p w:rsidR="00DC1CDC" w:rsidRPr="009D341D"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9D341D">
        <w:rPr>
          <w:rFonts w:ascii="Courier New" w:hAnsi="Courier New" w:cs="Courier New"/>
          <w:i/>
          <w:iCs/>
          <w:color w:val="005600"/>
          <w:sz w:val="20"/>
          <w:szCs w:val="20"/>
          <w:lang w:val="en-US" w:eastAsia="ru-RU"/>
        </w:rPr>
        <w:t xml:space="preserve">        </w:t>
      </w:r>
      <w:r w:rsidR="00CB0731" w:rsidRPr="009D341D">
        <w:rPr>
          <w:rFonts w:ascii="Courier New" w:hAnsi="Courier New" w:cs="Courier New"/>
          <w:i/>
          <w:iCs/>
          <w:color w:val="005600"/>
          <w:sz w:val="20"/>
          <w:szCs w:val="20"/>
          <w:lang w:val="en-US" w:eastAsia="ru-RU"/>
        </w:rPr>
        <w:t xml:space="preserve">  </w:t>
      </w:r>
      <w:r w:rsidR="009D341D" w:rsidRPr="009D341D">
        <w:rPr>
          <w:rFonts w:ascii="Courier New" w:hAnsi="Courier New" w:cs="Courier New"/>
          <w:i/>
          <w:iCs/>
          <w:color w:val="005600"/>
          <w:sz w:val="20"/>
          <w:szCs w:val="20"/>
          <w:lang w:val="en-US" w:eastAsia="ru-RU"/>
        </w:rPr>
        <w:t xml:space="preserve">// </w:t>
      </w:r>
      <w:r w:rsidR="009D341D" w:rsidRPr="00616157">
        <w:rPr>
          <w:rFonts w:ascii="Courier New" w:hAnsi="Courier New" w:cs="Courier New"/>
          <w:i/>
          <w:iCs/>
          <w:color w:val="005600"/>
          <w:sz w:val="20"/>
          <w:szCs w:val="20"/>
          <w:lang w:val="en-US" w:eastAsia="ru-RU"/>
        </w:rPr>
        <w:t>Do not close the form to correct the error</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9D341D">
        <w:rPr>
          <w:rFonts w:ascii="Courier New" w:hAnsi="Courier New" w:cs="Courier New"/>
          <w:color w:val="000000"/>
          <w:sz w:val="20"/>
          <w:szCs w:val="20"/>
          <w:lang w:val="en-US" w:eastAsia="ru-RU"/>
        </w:rPr>
        <w:t xml:space="preserve">        </w:t>
      </w:r>
      <w:r w:rsidR="00CB0731" w:rsidRPr="009D341D">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fe.Cancel</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true</w:t>
      </w:r>
      <w:r w:rsidRPr="005F6CA2">
        <w:rPr>
          <w:rFonts w:ascii="Courier New" w:hAnsi="Courier New" w:cs="Courier New"/>
          <w:color w:val="000000"/>
          <w:sz w:val="20"/>
          <w:szCs w:val="20"/>
          <w:lang w:val="en-US" w:eastAsia="ru-RU"/>
        </w:rPr>
        <w:t>;</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00CB0731" w:rsidRPr="005F6CA2">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00CB0731" w:rsidRPr="005F6CA2">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DC1CDC" w:rsidRPr="009D341D"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00CB0731" w:rsidRPr="005F6CA2">
        <w:rPr>
          <w:rFonts w:ascii="Courier New" w:hAnsi="Courier New" w:cs="Courier New"/>
          <w:color w:val="000000"/>
          <w:sz w:val="20"/>
          <w:szCs w:val="20"/>
          <w:lang w:val="en-US" w:eastAsia="ru-RU"/>
        </w:rPr>
        <w:t xml:space="preserve">  </w:t>
      </w:r>
      <w:r w:rsidR="009D341D" w:rsidRPr="005F6CA2">
        <w:rPr>
          <w:rFonts w:ascii="Courier New" w:hAnsi="Courier New" w:cs="Courier New"/>
          <w:color w:val="000000"/>
          <w:sz w:val="20"/>
          <w:szCs w:val="20"/>
          <w:lang w:val="en-US" w:eastAsia="ru-RU"/>
        </w:rPr>
        <w:t>};</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CB0731">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proofErr w:type="gramStart"/>
      <w:r w:rsidRPr="005F6CA2">
        <w:rPr>
          <w:rFonts w:ascii="Courier New" w:hAnsi="Courier New" w:cs="Courier New"/>
          <w:color w:val="000000"/>
          <w:sz w:val="20"/>
          <w:szCs w:val="20"/>
          <w:lang w:val="en-US" w:eastAsia="ru-RU"/>
        </w:rPr>
        <w:t>editor.ShowDialog</w:t>
      </w:r>
      <w:proofErr w:type="spellEnd"/>
      <w:r w:rsidRPr="005F6CA2">
        <w:rPr>
          <w:rFonts w:ascii="Courier New" w:hAnsi="Courier New" w:cs="Courier New"/>
          <w:color w:val="000000"/>
          <w:sz w:val="20"/>
          <w:szCs w:val="20"/>
          <w:lang w:val="en-US" w:eastAsia="ru-RU"/>
        </w:rPr>
        <w:t>(</w:t>
      </w:r>
      <w:proofErr w:type="gramEnd"/>
      <w:r w:rsidRPr="005F6CA2">
        <w:rPr>
          <w:rFonts w:ascii="Courier New" w:hAnsi="Courier New" w:cs="Courier New"/>
          <w:b/>
          <w:bCs/>
          <w:color w:val="000000"/>
          <w:sz w:val="20"/>
          <w:szCs w:val="20"/>
          <w:lang w:val="en-US" w:eastAsia="ru-RU"/>
        </w:rPr>
        <w:t>this</w:t>
      </w:r>
      <w:r w:rsidRPr="005F6CA2">
        <w:rPr>
          <w:rFonts w:ascii="Courier New" w:hAnsi="Courier New" w:cs="Courier New"/>
          <w:color w:val="000000"/>
          <w:sz w:val="20"/>
          <w:szCs w:val="20"/>
          <w:lang w:val="en-US" w:eastAsia="ru-RU"/>
        </w:rPr>
        <w:t>);</w:t>
      </w:r>
    </w:p>
    <w:p w:rsidR="00DC1CDC" w:rsidRPr="005F6CA2" w:rsidRDefault="00CB0731"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00DC1CDC" w:rsidRPr="005F6CA2">
        <w:rPr>
          <w:rFonts w:ascii="Courier New" w:hAnsi="Courier New" w:cs="Courier New"/>
          <w:color w:val="000000"/>
          <w:sz w:val="20"/>
          <w:szCs w:val="20"/>
          <w:lang w:val="en-US" w:eastAsia="ru-RU"/>
        </w:rPr>
        <w:t>}</w:t>
      </w:r>
    </w:p>
    <w:p w:rsidR="00DC1CDC" w:rsidRPr="005F6CA2" w:rsidRDefault="00DC1CDC" w:rsidP="00DC1CDC">
      <w:pPr>
        <w:spacing w:after="0" w:line="240" w:lineRule="auto"/>
        <w:jc w:val="both"/>
        <w:rPr>
          <w:rFonts w:ascii="Courier New" w:hAnsi="Courier New" w:cs="Courier New"/>
          <w:sz w:val="24"/>
          <w:szCs w:val="24"/>
          <w:lang w:val="en-US"/>
        </w:rPr>
      </w:pPr>
      <w:r w:rsidRPr="005F6CA2">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CB0731" w:rsidRDefault="000E67CB" w:rsidP="00CB0731">
      <w:pPr>
        <w:keepNext/>
        <w:spacing w:before="240"/>
        <w:jc w:val="both"/>
        <w:rPr>
          <w:rFonts w:ascii="Arial" w:hAnsi="Arial" w:cs="Arial"/>
          <w:sz w:val="24"/>
          <w:lang w:val="en-US"/>
        </w:rPr>
      </w:pPr>
      <w:r w:rsidRPr="00A837DD">
        <w:rPr>
          <w:rFonts w:ascii="Arial" w:hAnsi="Arial" w:cs="Arial"/>
          <w:sz w:val="24"/>
          <w:szCs w:val="24"/>
          <w:lang w:val="en-US"/>
        </w:rPr>
        <w:t xml:space="preserve">Here we needed to find an entity by </w:t>
      </w:r>
      <w:r w:rsidR="000C5AB3">
        <w:rPr>
          <w:rFonts w:ascii="Arial" w:hAnsi="Arial" w:cs="Arial"/>
          <w:sz w:val="24"/>
          <w:szCs w:val="24"/>
          <w:lang w:val="en-US"/>
        </w:rPr>
        <w:t xml:space="preserve">the </w:t>
      </w:r>
      <w:r w:rsidRPr="00A837DD">
        <w:rPr>
          <w:rFonts w:ascii="Arial" w:hAnsi="Arial" w:cs="Arial"/>
          <w:sz w:val="24"/>
          <w:szCs w:val="24"/>
          <w:lang w:val="en-US"/>
        </w:rPr>
        <w:t xml:space="preserve">identifier </w:t>
      </w:r>
      <w:r w:rsidR="000C5AB3">
        <w:rPr>
          <w:rFonts w:ascii="Arial" w:hAnsi="Arial" w:cs="Arial"/>
          <w:sz w:val="24"/>
          <w:szCs w:val="24"/>
          <w:lang w:val="en-US"/>
        </w:rPr>
        <w:t>provided</w:t>
      </w:r>
      <w:r w:rsidR="000C5AB3" w:rsidRPr="00A837DD">
        <w:rPr>
          <w:rFonts w:ascii="Arial" w:hAnsi="Arial" w:cs="Arial"/>
          <w:sz w:val="24"/>
          <w:szCs w:val="24"/>
          <w:lang w:val="en-US"/>
        </w:rPr>
        <w:t xml:space="preserve"> </w:t>
      </w:r>
      <w:r w:rsidRPr="00A837DD">
        <w:rPr>
          <w:rFonts w:ascii="Arial" w:hAnsi="Arial" w:cs="Arial"/>
          <w:sz w:val="24"/>
          <w:szCs w:val="24"/>
          <w:lang w:val="en-US"/>
        </w:rPr>
        <w:t xml:space="preserve">in the current record. </w:t>
      </w:r>
      <w:r w:rsidRPr="00A837DD">
        <w:rPr>
          <w:rFonts w:ascii="Arial" w:hAnsi="Arial" w:cs="Arial"/>
          <w:sz w:val="24"/>
          <w:lang w:val="en-US"/>
        </w:rPr>
        <w:t xml:space="preserve">The </w:t>
      </w:r>
      <w:proofErr w:type="spellStart"/>
      <w:r w:rsidRPr="00A837DD">
        <w:rPr>
          <w:rFonts w:ascii="Arial" w:hAnsi="Arial" w:cs="Arial"/>
          <w:sz w:val="24"/>
          <w:lang w:val="en-US"/>
        </w:rPr>
        <w:t>CurrentInvoice</w:t>
      </w:r>
      <w:proofErr w:type="spellEnd"/>
      <w:r w:rsidRPr="00A837DD">
        <w:rPr>
          <w:rFonts w:ascii="Arial" w:hAnsi="Arial" w:cs="Arial"/>
          <w:sz w:val="24"/>
          <w:lang w:val="en-US"/>
        </w:rPr>
        <w:t xml:space="preserve"> is used to retrieve the invoice selected in the grid. </w:t>
      </w:r>
      <w:proofErr w:type="spellStart"/>
      <w:r w:rsidRPr="00A837DD">
        <w:rPr>
          <w:rFonts w:ascii="Arial" w:hAnsi="Arial" w:cs="Arial"/>
          <w:sz w:val="24"/>
          <w:lang w:val="en-US"/>
        </w:rPr>
        <w:t>It</w:t>
      </w:r>
      <w:r w:rsidR="000C5AB3">
        <w:rPr>
          <w:rFonts w:ascii="Arial" w:hAnsi="Arial" w:cs="Arial"/>
          <w:sz w:val="24"/>
          <w:lang w:val="en-US"/>
        </w:rPr>
        <w:t>simplementation</w:t>
      </w:r>
      <w:proofErr w:type="spellEnd"/>
      <w:r w:rsidR="000C5AB3">
        <w:rPr>
          <w:rFonts w:ascii="Arial" w:hAnsi="Arial" w:cs="Arial"/>
          <w:sz w:val="24"/>
          <w:lang w:val="en-US"/>
        </w:rPr>
        <w:t xml:space="preserve"> is as follows</w:t>
      </w:r>
      <w:r w:rsidRPr="00A837DD">
        <w:rPr>
          <w:rFonts w:ascii="Arial" w:hAnsi="Arial" w:cs="Arial"/>
          <w:sz w:val="24"/>
          <w:lang w:val="en-US"/>
        </w:rPr>
        <w:t>:</w:t>
      </w:r>
    </w:p>
    <w:p w:rsidR="00CB0731" w:rsidRPr="00CB0731" w:rsidRDefault="00CB0731" w:rsidP="00CB0731">
      <w:pPr>
        <w:autoSpaceDE w:val="0"/>
        <w:autoSpaceDN w:val="0"/>
        <w:adjustRightInd w:val="0"/>
        <w:spacing w:after="0" w:line="240" w:lineRule="auto"/>
        <w:rPr>
          <w:rFonts w:ascii="Courier New" w:hAnsi="Courier New" w:cs="Courier New"/>
          <w:sz w:val="20"/>
          <w:szCs w:val="20"/>
          <w:lang w:val="en-US" w:eastAsia="ru-RU"/>
        </w:rPr>
      </w:pPr>
      <w:proofErr w:type="gramStart"/>
      <w:r w:rsidRPr="00CB0731">
        <w:rPr>
          <w:rFonts w:ascii="Courier New" w:hAnsi="Courier New" w:cs="Courier New"/>
          <w:b/>
          <w:bCs/>
          <w:sz w:val="20"/>
          <w:szCs w:val="20"/>
          <w:lang w:val="en-US" w:eastAsia="ru-RU"/>
        </w:rPr>
        <w:t>public</w:t>
      </w:r>
      <w:proofErr w:type="gramEnd"/>
      <w:r w:rsidRPr="00CB0731">
        <w:rPr>
          <w:rFonts w:ascii="Courier New" w:hAnsi="Courier New" w:cs="Courier New"/>
          <w:b/>
          <w:bCs/>
          <w:sz w:val="20"/>
          <w:szCs w:val="20"/>
          <w:lang w:val="en-US" w:eastAsia="ru-RU"/>
        </w:rPr>
        <w:t xml:space="preserve"> </w:t>
      </w:r>
      <w:proofErr w:type="spellStart"/>
      <w:r w:rsidRPr="00CB0731">
        <w:rPr>
          <w:rFonts w:ascii="Courier New" w:hAnsi="Courier New" w:cs="Courier New"/>
          <w:sz w:val="20"/>
          <w:szCs w:val="20"/>
          <w:lang w:val="en-US" w:eastAsia="ru-RU"/>
        </w:rPr>
        <w:t>InvoiceView</w:t>
      </w:r>
      <w:proofErr w:type="spellEnd"/>
      <w:r w:rsidRPr="00CB0731">
        <w:rPr>
          <w:rFonts w:ascii="Courier New" w:hAnsi="Courier New" w:cs="Courier New"/>
          <w:sz w:val="20"/>
          <w:szCs w:val="20"/>
          <w:lang w:val="en-US" w:eastAsia="ru-RU"/>
        </w:rPr>
        <w:t xml:space="preserve"> </w:t>
      </w:r>
      <w:proofErr w:type="spellStart"/>
      <w:r w:rsidRPr="00CB0731">
        <w:rPr>
          <w:rFonts w:ascii="Courier New" w:hAnsi="Courier New" w:cs="Courier New"/>
          <w:sz w:val="20"/>
          <w:szCs w:val="20"/>
          <w:lang w:val="en-US" w:eastAsia="ru-RU"/>
        </w:rPr>
        <w:t>CurrentInvoice</w:t>
      </w:r>
      <w:proofErr w:type="spellEnd"/>
      <w:r w:rsidRPr="00CB0731">
        <w:rPr>
          <w:rFonts w:ascii="Courier New" w:hAnsi="Courier New" w:cs="Courier New"/>
          <w:sz w:val="20"/>
          <w:szCs w:val="20"/>
          <w:lang w:val="en-US" w:eastAsia="ru-RU"/>
        </w:rPr>
        <w:t xml:space="preserve"> {</w:t>
      </w:r>
    </w:p>
    <w:p w:rsidR="00CB0731" w:rsidRPr="00CB0731"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CB0731">
        <w:rPr>
          <w:rFonts w:ascii="Courier New" w:hAnsi="Courier New" w:cs="Courier New"/>
          <w:b/>
          <w:bCs/>
          <w:sz w:val="20"/>
          <w:szCs w:val="20"/>
          <w:lang w:val="en-US" w:eastAsia="ru-RU"/>
        </w:rPr>
        <w:t xml:space="preserve">    </w:t>
      </w:r>
      <w:proofErr w:type="gramStart"/>
      <w:r w:rsidRPr="00CB0731">
        <w:rPr>
          <w:rFonts w:ascii="Courier New" w:hAnsi="Courier New" w:cs="Courier New"/>
          <w:b/>
          <w:bCs/>
          <w:sz w:val="20"/>
          <w:szCs w:val="20"/>
          <w:lang w:val="en-US" w:eastAsia="ru-RU"/>
        </w:rPr>
        <w:t>get</w:t>
      </w:r>
      <w:proofErr w:type="gramEnd"/>
      <w:r w:rsidRPr="00CB0731">
        <w:rPr>
          <w:rFonts w:ascii="Courier New" w:hAnsi="Courier New" w:cs="Courier New"/>
          <w:b/>
          <w:bCs/>
          <w:sz w:val="20"/>
          <w:szCs w:val="20"/>
          <w:lang w:val="en-US" w:eastAsia="ru-RU"/>
        </w:rPr>
        <w:t xml:space="preserve"> </w:t>
      </w:r>
      <w:r w:rsidRPr="00CB0731">
        <w:rPr>
          <w:rFonts w:ascii="Courier New" w:hAnsi="Courier New" w:cs="Courier New"/>
          <w:sz w:val="20"/>
          <w:szCs w:val="20"/>
          <w:lang w:val="en-US" w:eastAsia="ru-RU"/>
        </w:rPr>
        <w:t>{</w:t>
      </w:r>
    </w:p>
    <w:p w:rsidR="00CB0731" w:rsidRPr="00CB0731"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CB0731">
        <w:rPr>
          <w:rFonts w:ascii="Courier New" w:hAnsi="Courier New" w:cs="Courier New"/>
          <w:b/>
          <w:bCs/>
          <w:sz w:val="20"/>
          <w:szCs w:val="20"/>
          <w:lang w:val="en-US" w:eastAsia="ru-RU"/>
        </w:rPr>
        <w:t xml:space="preserve">        </w:t>
      </w:r>
      <w:proofErr w:type="gramStart"/>
      <w:r w:rsidRPr="00CB0731">
        <w:rPr>
          <w:rFonts w:ascii="Courier New" w:hAnsi="Courier New" w:cs="Courier New"/>
          <w:b/>
          <w:bCs/>
          <w:sz w:val="20"/>
          <w:szCs w:val="20"/>
          <w:lang w:val="en-US" w:eastAsia="ru-RU"/>
        </w:rPr>
        <w:t>return</w:t>
      </w:r>
      <w:proofErr w:type="gramEnd"/>
      <w:r w:rsidRPr="00CB0731">
        <w:rPr>
          <w:rFonts w:ascii="Courier New" w:hAnsi="Courier New" w:cs="Courier New"/>
          <w:b/>
          <w:bCs/>
          <w:sz w:val="20"/>
          <w:szCs w:val="20"/>
          <w:lang w:val="en-US" w:eastAsia="ru-RU"/>
        </w:rPr>
        <w:t xml:space="preserve"> </w:t>
      </w:r>
      <w:r w:rsidRPr="00CB0731">
        <w:rPr>
          <w:rFonts w:ascii="Courier New" w:hAnsi="Courier New" w:cs="Courier New"/>
          <w:sz w:val="20"/>
          <w:szCs w:val="20"/>
          <w:lang w:val="en-US" w:eastAsia="ru-RU"/>
        </w:rPr>
        <w:t>(</w:t>
      </w:r>
      <w:proofErr w:type="spellStart"/>
      <w:r w:rsidRPr="00CB0731">
        <w:rPr>
          <w:rFonts w:ascii="Courier New" w:hAnsi="Courier New" w:cs="Courier New"/>
          <w:sz w:val="20"/>
          <w:szCs w:val="20"/>
          <w:lang w:val="en-US" w:eastAsia="ru-RU"/>
        </w:rPr>
        <w:t>InvoiceView</w:t>
      </w:r>
      <w:proofErr w:type="spellEnd"/>
      <w:r w:rsidRPr="00CB0731">
        <w:rPr>
          <w:rFonts w:ascii="Courier New" w:hAnsi="Courier New" w:cs="Courier New"/>
          <w:sz w:val="20"/>
          <w:szCs w:val="20"/>
          <w:lang w:val="en-US" w:eastAsia="ru-RU"/>
        </w:rPr>
        <w:t>)</w:t>
      </w:r>
      <w:proofErr w:type="spellStart"/>
      <w:r w:rsidRPr="00CB0731">
        <w:rPr>
          <w:rFonts w:ascii="Courier New" w:hAnsi="Courier New" w:cs="Courier New"/>
          <w:sz w:val="20"/>
          <w:szCs w:val="20"/>
          <w:lang w:val="en-US" w:eastAsia="ru-RU"/>
        </w:rPr>
        <w:t>masterBinding.Current</w:t>
      </w:r>
      <w:proofErr w:type="spellEnd"/>
      <w:r w:rsidRPr="00CB0731">
        <w:rPr>
          <w:rFonts w:ascii="Courier New" w:hAnsi="Courier New" w:cs="Courier New"/>
          <w:sz w:val="20"/>
          <w:szCs w:val="20"/>
          <w:lang w:val="en-US" w:eastAsia="ru-RU"/>
        </w:rPr>
        <w:t>;</w:t>
      </w:r>
    </w:p>
    <w:p w:rsidR="00CB0731" w:rsidRPr="005F6CA2"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5F6CA2">
        <w:rPr>
          <w:rFonts w:ascii="Courier New" w:hAnsi="Courier New" w:cs="Courier New"/>
          <w:sz w:val="20"/>
          <w:szCs w:val="20"/>
          <w:lang w:val="en-US" w:eastAsia="ru-RU"/>
        </w:rPr>
        <w:t xml:space="preserve">    }</w:t>
      </w:r>
    </w:p>
    <w:p w:rsidR="00CB0731" w:rsidRPr="005F6CA2"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5F6CA2">
        <w:rPr>
          <w:rFonts w:ascii="Courier New" w:hAnsi="Courier New" w:cs="Courier New"/>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A837DD" w:rsidRDefault="000C5AB3" w:rsidP="00496C24">
      <w:pPr>
        <w:jc w:val="both"/>
        <w:rPr>
          <w:rFonts w:ascii="Arial" w:hAnsi="Arial" w:cs="Arial"/>
          <w:sz w:val="24"/>
          <w:szCs w:val="24"/>
          <w:lang w:val="en-US"/>
        </w:rPr>
      </w:pPr>
      <w:r>
        <w:rPr>
          <w:rFonts w:ascii="Arial" w:hAnsi="Arial" w:cs="Arial"/>
          <w:sz w:val="24"/>
          <w:szCs w:val="24"/>
          <w:lang w:val="en-US"/>
        </w:rPr>
        <w:t>Using the same approach, y</w:t>
      </w:r>
      <w:r w:rsidR="000E67CB" w:rsidRPr="00A837DD">
        <w:rPr>
          <w:rFonts w:ascii="Arial" w:hAnsi="Arial" w:cs="Arial"/>
          <w:sz w:val="24"/>
          <w:szCs w:val="24"/>
          <w:lang w:val="en-US"/>
        </w:rPr>
        <w:t>ou can implement deleting the</w:t>
      </w:r>
      <w:r>
        <w:rPr>
          <w:rFonts w:ascii="Arial" w:hAnsi="Arial" w:cs="Arial"/>
          <w:sz w:val="24"/>
          <w:szCs w:val="24"/>
          <w:lang w:val="en-US"/>
        </w:rPr>
        <w:t xml:space="preserve"> invoice</w:t>
      </w:r>
      <w:r w:rsidR="000E67CB" w:rsidRPr="00A837DD">
        <w:rPr>
          <w:rFonts w:ascii="Arial" w:hAnsi="Arial" w:cs="Arial"/>
          <w:sz w:val="24"/>
          <w:szCs w:val="24"/>
          <w:lang w:val="en-US"/>
        </w:rPr>
        <w:t xml:space="preserve"> header</w:t>
      </w:r>
      <w:r>
        <w:rPr>
          <w:rFonts w:ascii="Arial" w:hAnsi="Arial" w:cs="Arial"/>
          <w:sz w:val="24"/>
          <w:szCs w:val="24"/>
          <w:lang w:val="en-US"/>
        </w:rPr>
        <w:t xml:space="preserve"> yourself</w:t>
      </w:r>
      <w:r w:rsidR="000E67CB" w:rsidRPr="00A837DD">
        <w:rPr>
          <w:rFonts w:ascii="Arial" w:hAnsi="Arial" w:cs="Arial"/>
          <w:sz w:val="24"/>
          <w:szCs w:val="24"/>
          <w:lang w:val="en-US"/>
        </w:rPr>
        <w:t>.</w:t>
      </w:r>
    </w:p>
    <w:p w:rsidR="00496C24" w:rsidRPr="00CC2124" w:rsidRDefault="000E67CB" w:rsidP="00CC2124">
      <w:pPr>
        <w:jc w:val="both"/>
        <w:rPr>
          <w:rFonts w:ascii="Arial" w:hAnsi="Arial" w:cs="Arial"/>
          <w:sz w:val="24"/>
          <w:szCs w:val="24"/>
          <w:lang w:val="en-US"/>
        </w:rPr>
      </w:pPr>
      <w:r w:rsidRPr="00A837DD">
        <w:rPr>
          <w:rFonts w:ascii="Arial" w:hAnsi="Arial" w:cs="Arial"/>
          <w:sz w:val="24"/>
          <w:szCs w:val="24"/>
          <w:lang w:val="en-US"/>
        </w:rPr>
        <w:t xml:space="preserve">Besides adding, editing and deleting, we </w:t>
      </w:r>
      <w:r w:rsidR="000C5AB3">
        <w:rPr>
          <w:rFonts w:ascii="Arial" w:hAnsi="Arial" w:cs="Arial"/>
          <w:sz w:val="24"/>
          <w:szCs w:val="24"/>
          <w:lang w:val="en-US"/>
        </w:rPr>
        <w:t xml:space="preserve">introduce </w:t>
      </w:r>
      <w:r w:rsidRPr="00A837DD">
        <w:rPr>
          <w:rFonts w:ascii="Arial" w:hAnsi="Arial" w:cs="Arial"/>
          <w:sz w:val="24"/>
          <w:szCs w:val="24"/>
          <w:lang w:val="en-US"/>
        </w:rPr>
        <w:t xml:space="preserve">one more operation for invoices - payment. The code of the method implementing this operation </w:t>
      </w:r>
      <w:r w:rsidR="000C5AB3">
        <w:rPr>
          <w:rFonts w:ascii="Arial" w:hAnsi="Arial" w:cs="Arial"/>
          <w:sz w:val="24"/>
          <w:szCs w:val="24"/>
          <w:lang w:val="en-US"/>
        </w:rPr>
        <w:t>is as follows</w:t>
      </w:r>
      <w:r w:rsidRPr="00A837DD">
        <w:rPr>
          <w:rFonts w:ascii="Arial" w:hAnsi="Arial" w:cs="Arial"/>
          <w:sz w:val="24"/>
          <w:szCs w:val="24"/>
          <w:lang w:val="en-US"/>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CC2124">
        <w:rPr>
          <w:rFonts w:ascii="Courier New" w:hAnsi="Courier New" w:cs="Courier New"/>
          <w:b/>
          <w:bCs/>
          <w:color w:val="000000"/>
          <w:sz w:val="20"/>
          <w:szCs w:val="20"/>
          <w:lang w:val="en-US" w:eastAsia="ru-RU"/>
        </w:rPr>
        <w:t>private</w:t>
      </w:r>
      <w:proofErr w:type="gramEnd"/>
      <w:r w:rsidRPr="00CC2124">
        <w:rPr>
          <w:rFonts w:ascii="Courier New" w:hAnsi="Courier New" w:cs="Courier New"/>
          <w:b/>
          <w:bCs/>
          <w:color w:val="000000"/>
          <w:sz w:val="20"/>
          <w:szCs w:val="20"/>
          <w:lang w:val="en-US" w:eastAsia="ru-RU"/>
        </w:rPr>
        <w:t xml:space="preserve"> void </w:t>
      </w:r>
      <w:proofErr w:type="spellStart"/>
      <w:r w:rsidRPr="00CC2124">
        <w:rPr>
          <w:rFonts w:ascii="Courier New" w:hAnsi="Courier New" w:cs="Courier New"/>
          <w:color w:val="000000"/>
          <w:sz w:val="20"/>
          <w:szCs w:val="20"/>
          <w:lang w:val="en-US" w:eastAsia="ru-RU"/>
        </w:rPr>
        <w:t>btnInvoicePay_Click</w:t>
      </w:r>
      <w:proofErr w:type="spellEnd"/>
      <w:r w:rsidRPr="00CC2124">
        <w:rPr>
          <w:rFonts w:ascii="Courier New" w:hAnsi="Courier New" w:cs="Courier New"/>
          <w:color w:val="000000"/>
          <w:sz w:val="20"/>
          <w:szCs w:val="20"/>
          <w:lang w:val="en-US" w:eastAsia="ru-RU"/>
        </w:rPr>
        <w:t>(</w:t>
      </w:r>
      <w:r w:rsidRPr="00CC2124">
        <w:rPr>
          <w:rFonts w:ascii="Courier New" w:hAnsi="Courier New" w:cs="Courier New"/>
          <w:b/>
          <w:bCs/>
          <w:color w:val="000000"/>
          <w:sz w:val="20"/>
          <w:szCs w:val="20"/>
          <w:lang w:val="en-US" w:eastAsia="ru-RU"/>
        </w:rPr>
        <w:t xml:space="preserve">object </w:t>
      </w:r>
      <w:r w:rsidRPr="00CC2124">
        <w:rPr>
          <w:rFonts w:ascii="Courier New" w:hAnsi="Courier New" w:cs="Courier New"/>
          <w:color w:val="000000"/>
          <w:sz w:val="20"/>
          <w:szCs w:val="20"/>
          <w:lang w:val="en-US" w:eastAsia="ru-RU"/>
        </w:rPr>
        <w:t xml:space="preserve">sender, </w:t>
      </w:r>
      <w:proofErr w:type="spellStart"/>
      <w:r w:rsidRPr="00CC2124">
        <w:rPr>
          <w:rFonts w:ascii="Courier New" w:hAnsi="Courier New" w:cs="Courier New"/>
          <w:color w:val="000000"/>
          <w:sz w:val="20"/>
          <w:szCs w:val="20"/>
          <w:lang w:val="en-US" w:eastAsia="ru-RU"/>
        </w:rPr>
        <w:t>EventArgs</w:t>
      </w:r>
      <w:proofErr w:type="spellEnd"/>
      <w:r w:rsidRPr="00CC2124">
        <w:rPr>
          <w:rFonts w:ascii="Courier New" w:hAnsi="Courier New" w:cs="Courier New"/>
          <w:color w:val="000000"/>
          <w:sz w:val="20"/>
          <w:szCs w:val="20"/>
          <w:lang w:val="en-US" w:eastAsia="ru-RU"/>
        </w:rPr>
        <w:t xml:space="preserve"> e) {</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proofErr w:type="gramStart"/>
      <w:r w:rsidRPr="00CC2124">
        <w:rPr>
          <w:rFonts w:ascii="Courier New" w:hAnsi="Courier New" w:cs="Courier New"/>
          <w:color w:val="000000"/>
          <w:sz w:val="20"/>
          <w:szCs w:val="20"/>
          <w:lang w:val="en-US" w:eastAsia="ru-RU"/>
        </w:rPr>
        <w:t>var</w:t>
      </w:r>
      <w:proofErr w:type="spellEnd"/>
      <w:proofErr w:type="gramEnd"/>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dbContext</w:t>
      </w:r>
      <w:proofErr w:type="spellEnd"/>
      <w:r w:rsidRPr="00CC2124">
        <w:rPr>
          <w:rFonts w:ascii="Courier New" w:hAnsi="Courier New" w:cs="Courier New"/>
          <w:color w:val="000000"/>
          <w:sz w:val="20"/>
          <w:szCs w:val="20"/>
          <w:lang w:val="en-US" w:eastAsia="ru-RU"/>
        </w:rPr>
        <w:t xml:space="preserve"> = </w:t>
      </w:r>
      <w:proofErr w:type="spellStart"/>
      <w:r w:rsidRPr="00CC2124">
        <w:rPr>
          <w:rFonts w:ascii="Courier New" w:hAnsi="Courier New" w:cs="Courier New"/>
          <w:color w:val="000000"/>
          <w:sz w:val="20"/>
          <w:szCs w:val="20"/>
          <w:lang w:val="en-US" w:eastAsia="ru-RU"/>
        </w:rPr>
        <w:t>AppVariables.getDbContext</w:t>
      </w:r>
      <w:proofErr w:type="spellEnd"/>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proofErr w:type="gramStart"/>
      <w:r w:rsidRPr="00CC2124">
        <w:rPr>
          <w:rFonts w:ascii="Courier New" w:hAnsi="Courier New" w:cs="Courier New"/>
          <w:color w:val="000000"/>
          <w:sz w:val="20"/>
          <w:szCs w:val="20"/>
          <w:lang w:val="en-US" w:eastAsia="ru-RU"/>
        </w:rPr>
        <w:t>var</w:t>
      </w:r>
      <w:proofErr w:type="spellEnd"/>
      <w:proofErr w:type="gramEnd"/>
      <w:r w:rsidRPr="00CC2124">
        <w:rPr>
          <w:rFonts w:ascii="Courier New" w:hAnsi="Courier New" w:cs="Courier New"/>
          <w:color w:val="000000"/>
          <w:sz w:val="20"/>
          <w:szCs w:val="20"/>
          <w:lang w:val="en-US" w:eastAsia="ru-RU"/>
        </w:rPr>
        <w:t xml:space="preserve"> invoice = </w:t>
      </w:r>
      <w:proofErr w:type="spellStart"/>
      <w:r w:rsidRPr="00CC2124">
        <w:rPr>
          <w:rFonts w:ascii="Courier New" w:hAnsi="Courier New" w:cs="Courier New"/>
          <w:color w:val="000000"/>
          <w:sz w:val="20"/>
          <w:szCs w:val="20"/>
          <w:lang w:val="en-US" w:eastAsia="ru-RU"/>
        </w:rPr>
        <w:t>dbContext.INVOICES.Find</w:t>
      </w:r>
      <w:proofErr w:type="spellEnd"/>
      <w:r w:rsidRPr="00CC2124">
        <w:rPr>
          <w:rFonts w:ascii="Courier New" w:hAnsi="Courier New" w:cs="Courier New"/>
          <w:color w:val="000000"/>
          <w:sz w:val="20"/>
          <w:szCs w:val="20"/>
          <w:lang w:val="en-US" w:eastAsia="ru-RU"/>
        </w:rPr>
        <w:t>(</w:t>
      </w:r>
      <w:proofErr w:type="spellStart"/>
      <w:r w:rsidRPr="00CC2124">
        <w:rPr>
          <w:rFonts w:ascii="Courier New" w:hAnsi="Courier New" w:cs="Courier New"/>
          <w:b/>
          <w:bCs/>
          <w:color w:val="000000"/>
          <w:sz w:val="20"/>
          <w:szCs w:val="20"/>
          <w:lang w:val="en-US" w:eastAsia="ru-RU"/>
        </w:rPr>
        <w:t>this</w:t>
      </w:r>
      <w:r w:rsidRPr="00CC2124">
        <w:rPr>
          <w:rFonts w:ascii="Courier New" w:hAnsi="Courier New" w:cs="Courier New"/>
          <w:color w:val="000000"/>
          <w:sz w:val="20"/>
          <w:szCs w:val="20"/>
          <w:lang w:val="en-US" w:eastAsia="ru-RU"/>
        </w:rPr>
        <w:t>.CurrentInvoice.Id</w:t>
      </w:r>
      <w:proofErr w:type="spellEnd"/>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t xml:space="preserve">  </w:t>
      </w:r>
      <w:proofErr w:type="gramStart"/>
      <w:r w:rsidRPr="00CC2124">
        <w:rPr>
          <w:rFonts w:ascii="Courier New" w:hAnsi="Courier New" w:cs="Courier New"/>
          <w:b/>
          <w:bCs/>
          <w:color w:val="000000"/>
          <w:sz w:val="20"/>
          <w:szCs w:val="20"/>
          <w:lang w:val="en-US" w:eastAsia="ru-RU"/>
        </w:rPr>
        <w:t>try</w:t>
      </w:r>
      <w:proofErr w:type="gramEnd"/>
      <w:r w:rsidRPr="00CC2124">
        <w:rPr>
          <w:rFonts w:ascii="Courier New" w:hAnsi="Courier New" w:cs="Courier New"/>
          <w:b/>
          <w:bCs/>
          <w:color w:val="000000"/>
          <w:sz w:val="20"/>
          <w:szCs w:val="20"/>
          <w:lang w:val="en-US" w:eastAsia="ru-RU"/>
        </w:rPr>
        <w:t xml:space="preserve"> </w:t>
      </w:r>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t xml:space="preserve">    </w:t>
      </w:r>
      <w:proofErr w:type="gramStart"/>
      <w:r w:rsidRPr="00CC2124">
        <w:rPr>
          <w:rFonts w:ascii="Courier New" w:hAnsi="Courier New" w:cs="Courier New"/>
          <w:b/>
          <w:bCs/>
          <w:color w:val="000000"/>
          <w:sz w:val="20"/>
          <w:szCs w:val="20"/>
          <w:lang w:val="en-US" w:eastAsia="ru-RU"/>
        </w:rPr>
        <w:t>if</w:t>
      </w:r>
      <w:proofErr w:type="gramEnd"/>
      <w:r w:rsidRPr="00CC2124">
        <w:rPr>
          <w:rFonts w:ascii="Courier New" w:hAnsi="Courier New" w:cs="Courier New"/>
          <w:b/>
          <w:bCs/>
          <w:color w:val="000000"/>
          <w:sz w:val="20"/>
          <w:szCs w:val="20"/>
          <w:lang w:val="en-US" w:eastAsia="ru-RU"/>
        </w:rPr>
        <w:t xml:space="preserve"> </w:t>
      </w:r>
      <w:r w:rsidRPr="00CC2124">
        <w:rPr>
          <w:rFonts w:ascii="Courier New" w:hAnsi="Courier New" w:cs="Courier New"/>
          <w:color w:val="000000"/>
          <w:sz w:val="20"/>
          <w:szCs w:val="20"/>
          <w:lang w:val="en-US" w:eastAsia="ru-RU"/>
        </w:rPr>
        <w:t>(</w:t>
      </w:r>
      <w:proofErr w:type="spellStart"/>
      <w:r w:rsidRPr="00CC2124">
        <w:rPr>
          <w:rFonts w:ascii="Courier New" w:hAnsi="Courier New" w:cs="Courier New"/>
          <w:color w:val="000000"/>
          <w:sz w:val="20"/>
          <w:szCs w:val="20"/>
          <w:lang w:val="en-US" w:eastAsia="ru-RU"/>
        </w:rPr>
        <w:t>invoice.PAYED</w:t>
      </w:r>
      <w:proofErr w:type="spellEnd"/>
      <w:r w:rsidRPr="00CC2124">
        <w:rPr>
          <w:rFonts w:ascii="Courier New" w:hAnsi="Courier New" w:cs="Courier New"/>
          <w:color w:val="000000"/>
          <w:sz w:val="20"/>
          <w:szCs w:val="20"/>
          <w:lang w:val="en-US" w:eastAsia="ru-RU"/>
        </w:rPr>
        <w:t xml:space="preserve"> == 1)</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t xml:space="preserve">      </w:t>
      </w:r>
      <w:proofErr w:type="gramStart"/>
      <w:r w:rsidRPr="00CC2124">
        <w:rPr>
          <w:rFonts w:ascii="Courier New" w:hAnsi="Courier New" w:cs="Courier New"/>
          <w:b/>
          <w:bCs/>
          <w:color w:val="000000"/>
          <w:sz w:val="20"/>
          <w:szCs w:val="20"/>
          <w:lang w:val="en-US" w:eastAsia="ru-RU"/>
        </w:rPr>
        <w:t>throw</w:t>
      </w:r>
      <w:proofErr w:type="gramEnd"/>
      <w:r w:rsidRPr="00CC2124">
        <w:rPr>
          <w:rFonts w:ascii="Courier New" w:hAnsi="Courier New" w:cs="Courier New"/>
          <w:b/>
          <w:bCs/>
          <w:color w:val="000000"/>
          <w:sz w:val="20"/>
          <w:szCs w:val="20"/>
          <w:lang w:val="en-US" w:eastAsia="ru-RU"/>
        </w:rPr>
        <w:t xml:space="preserve"> new </w:t>
      </w:r>
      <w:r w:rsidRPr="00CC2124">
        <w:rPr>
          <w:rFonts w:ascii="Courier New" w:hAnsi="Courier New" w:cs="Courier New"/>
          <w:color w:val="000000"/>
          <w:sz w:val="20"/>
          <w:szCs w:val="20"/>
          <w:lang w:val="en-US" w:eastAsia="ru-RU"/>
        </w:rPr>
        <w:t>Exception(</w:t>
      </w:r>
      <w:r w:rsidRPr="00CC2124">
        <w:rPr>
          <w:rFonts w:ascii="Courier New" w:hAnsi="Courier New" w:cs="Courier New"/>
          <w:color w:val="000066"/>
          <w:sz w:val="20"/>
          <w:szCs w:val="20"/>
          <w:lang w:val="en-US" w:eastAsia="ru-RU"/>
        </w:rPr>
        <w:t>"</w:t>
      </w:r>
      <w:r w:rsidRPr="00CB0731">
        <w:rPr>
          <w:rFonts w:ascii="Courier New" w:hAnsi="Courier New" w:cs="Courier New"/>
          <w:color w:val="000066"/>
          <w:sz w:val="20"/>
          <w:szCs w:val="20"/>
          <w:lang w:val="en-US" w:eastAsia="ru-RU"/>
        </w:rPr>
        <w:t>The change is not possible, the invoice has already been paid.</w:t>
      </w:r>
      <w:r w:rsidRPr="00CC2124">
        <w:rPr>
          <w:rFonts w:ascii="Courier New" w:hAnsi="Courier New" w:cs="Courier New"/>
          <w:color w:val="000066"/>
          <w:sz w:val="20"/>
          <w:szCs w:val="20"/>
          <w:lang w:val="en-US" w:eastAsia="ru-RU"/>
        </w:rPr>
        <w:t>"</w:t>
      </w:r>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invoice.PAYED</w:t>
      </w:r>
      <w:proofErr w:type="spellEnd"/>
      <w:r w:rsidRPr="00CC2124">
        <w:rPr>
          <w:rFonts w:ascii="Courier New" w:hAnsi="Courier New" w:cs="Courier New"/>
          <w:color w:val="000000"/>
          <w:sz w:val="20"/>
          <w:szCs w:val="20"/>
          <w:lang w:val="en-US" w:eastAsia="ru-RU"/>
        </w:rPr>
        <w:t xml:space="preserve"> = 1;</w:t>
      </w:r>
    </w:p>
    <w:p w:rsidR="00CC2124" w:rsidRPr="005F6CA2" w:rsidRDefault="00CC2124" w:rsidP="00CC2124">
      <w:pPr>
        <w:autoSpaceDE w:val="0"/>
        <w:autoSpaceDN w:val="0"/>
        <w:adjustRightInd w:val="0"/>
        <w:spacing w:after="0" w:line="240" w:lineRule="auto"/>
        <w:rPr>
          <w:rFonts w:ascii="Courier New" w:hAnsi="Courier New" w:cs="Courier New"/>
          <w:i/>
          <w:iCs/>
          <w:color w:val="005600"/>
          <w:sz w:val="20"/>
          <w:szCs w:val="20"/>
          <w:lang w:val="en-US" w:eastAsia="ru-RU"/>
        </w:rPr>
      </w:pPr>
      <w:r w:rsidRPr="00CC2124">
        <w:rPr>
          <w:rFonts w:ascii="Courier New" w:hAnsi="Courier New" w:cs="Courier New"/>
          <w:i/>
          <w:iCs/>
          <w:color w:val="005600"/>
          <w:sz w:val="20"/>
          <w:szCs w:val="20"/>
          <w:lang w:val="en-US" w:eastAsia="ru-RU"/>
        </w:rPr>
        <w:t xml:space="preserve">    // </w:t>
      </w:r>
      <w:r w:rsidR="00105ACF" w:rsidRPr="00616157">
        <w:rPr>
          <w:rFonts w:ascii="Courier New" w:hAnsi="Courier New" w:cs="Courier New"/>
          <w:i/>
          <w:iCs/>
          <w:color w:val="005600"/>
          <w:sz w:val="20"/>
          <w:szCs w:val="20"/>
          <w:lang w:val="en-US" w:eastAsia="ru-RU"/>
        </w:rPr>
        <w:t>trying to save the changes</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proofErr w:type="gramStart"/>
      <w:r w:rsidRPr="00CC2124">
        <w:rPr>
          <w:rFonts w:ascii="Courier New" w:hAnsi="Courier New" w:cs="Courier New"/>
          <w:color w:val="000000"/>
          <w:sz w:val="20"/>
          <w:szCs w:val="20"/>
          <w:lang w:val="en-US" w:eastAsia="ru-RU"/>
        </w:rPr>
        <w:t>dbContext.SaveChanges</w:t>
      </w:r>
      <w:proofErr w:type="spellEnd"/>
      <w:r w:rsidRPr="00CC2124">
        <w:rPr>
          <w:rFonts w:ascii="Courier New" w:hAnsi="Courier New" w:cs="Courier New"/>
          <w:color w:val="000000"/>
          <w:sz w:val="20"/>
          <w:szCs w:val="20"/>
          <w:lang w:val="en-US" w:eastAsia="ru-RU"/>
        </w:rPr>
        <w:t>(</w:t>
      </w:r>
      <w:proofErr w:type="gramEnd"/>
      <w:r w:rsidRPr="00CC2124">
        <w:rPr>
          <w:rFonts w:ascii="Courier New" w:hAnsi="Courier New" w:cs="Courier New"/>
          <w:color w:val="000000"/>
          <w:sz w:val="20"/>
          <w:szCs w:val="20"/>
          <w:lang w:val="en-US" w:eastAsia="ru-RU"/>
        </w:rPr>
        <w:t>);</w:t>
      </w:r>
    </w:p>
    <w:p w:rsidR="00CC2124" w:rsidRPr="00105ACF" w:rsidRDefault="00CC2124" w:rsidP="00CC2124">
      <w:pPr>
        <w:autoSpaceDE w:val="0"/>
        <w:autoSpaceDN w:val="0"/>
        <w:adjustRightInd w:val="0"/>
        <w:spacing w:after="0" w:line="240" w:lineRule="auto"/>
        <w:rPr>
          <w:rFonts w:ascii="Courier New" w:hAnsi="Courier New" w:cs="Courier New"/>
          <w:i/>
          <w:iCs/>
          <w:color w:val="005600"/>
          <w:sz w:val="20"/>
          <w:szCs w:val="20"/>
          <w:lang w:val="en-US" w:eastAsia="ru-RU"/>
        </w:rPr>
      </w:pPr>
      <w:r w:rsidRPr="00CC2124">
        <w:rPr>
          <w:rFonts w:ascii="Courier New" w:hAnsi="Courier New" w:cs="Courier New"/>
          <w:i/>
          <w:iCs/>
          <w:color w:val="005600"/>
          <w:sz w:val="20"/>
          <w:szCs w:val="20"/>
          <w:lang w:val="en-US" w:eastAsia="ru-RU"/>
        </w:rPr>
        <w:t xml:space="preserve">    // </w:t>
      </w:r>
      <w:r w:rsidR="00105ACF">
        <w:rPr>
          <w:rFonts w:ascii="Courier New" w:hAnsi="Courier New" w:cs="Courier New"/>
          <w:i/>
          <w:iCs/>
          <w:color w:val="005600"/>
          <w:sz w:val="20"/>
          <w:szCs w:val="20"/>
          <w:lang w:val="en-US" w:eastAsia="ru-RU"/>
        </w:rPr>
        <w:t>refresh record</w:t>
      </w:r>
    </w:p>
    <w:p w:rsidR="00CC2124" w:rsidRPr="00CC2124" w:rsidRDefault="00CC2124" w:rsidP="00CC2124">
      <w:pPr>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proofErr w:type="gramStart"/>
      <w:r w:rsidRPr="00CC2124">
        <w:rPr>
          <w:rFonts w:ascii="Courier New" w:hAnsi="Courier New" w:cs="Courier New"/>
          <w:color w:val="000000"/>
          <w:sz w:val="20"/>
          <w:szCs w:val="20"/>
          <w:lang w:val="en-US" w:eastAsia="ru-RU"/>
        </w:rPr>
        <w:t>CurrentInvoice.Load</w:t>
      </w:r>
      <w:proofErr w:type="spellEnd"/>
      <w:r w:rsidRPr="00CC2124">
        <w:rPr>
          <w:rFonts w:ascii="Courier New" w:hAnsi="Courier New" w:cs="Courier New"/>
          <w:color w:val="000000"/>
          <w:sz w:val="20"/>
          <w:szCs w:val="20"/>
          <w:lang w:val="en-US" w:eastAsia="ru-RU"/>
        </w:rPr>
        <w:t>(</w:t>
      </w:r>
      <w:proofErr w:type="spellStart"/>
      <w:proofErr w:type="gramEnd"/>
      <w:r w:rsidRPr="00CC2124">
        <w:rPr>
          <w:rFonts w:ascii="Courier New" w:hAnsi="Courier New" w:cs="Courier New"/>
          <w:color w:val="000000"/>
          <w:sz w:val="20"/>
          <w:szCs w:val="20"/>
          <w:lang w:val="en-US" w:eastAsia="ru-RU"/>
        </w:rPr>
        <w:t>invoice.INVOICE_ID</w:t>
      </w:r>
      <w:proofErr w:type="spellEnd"/>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proofErr w:type="gramStart"/>
      <w:r w:rsidRPr="00CC2124">
        <w:rPr>
          <w:rFonts w:ascii="Courier New" w:hAnsi="Courier New" w:cs="Courier New"/>
          <w:color w:val="000000"/>
          <w:sz w:val="20"/>
          <w:szCs w:val="20"/>
          <w:lang w:val="en-US" w:eastAsia="ru-RU"/>
        </w:rPr>
        <w:t>masterBinding.ResetCurrentItem</w:t>
      </w:r>
      <w:proofErr w:type="spellEnd"/>
      <w:r w:rsidRPr="00CC2124">
        <w:rPr>
          <w:rFonts w:ascii="Courier New" w:hAnsi="Courier New" w:cs="Courier New"/>
          <w:color w:val="000000"/>
          <w:sz w:val="20"/>
          <w:szCs w:val="20"/>
          <w:lang w:val="en-US" w:eastAsia="ru-RU"/>
        </w:rPr>
        <w:t>(</w:t>
      </w:r>
      <w:proofErr w:type="gramEnd"/>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t xml:space="preserve">  </w:t>
      </w:r>
      <w:proofErr w:type="gramStart"/>
      <w:r w:rsidRPr="00CC2124">
        <w:rPr>
          <w:rFonts w:ascii="Courier New" w:hAnsi="Courier New" w:cs="Courier New"/>
          <w:b/>
          <w:bCs/>
          <w:color w:val="000000"/>
          <w:sz w:val="20"/>
          <w:szCs w:val="20"/>
          <w:lang w:val="en-US" w:eastAsia="ru-RU"/>
        </w:rPr>
        <w:t>catch</w:t>
      </w:r>
      <w:proofErr w:type="gramEnd"/>
      <w:r w:rsidRPr="00CC2124">
        <w:rPr>
          <w:rFonts w:ascii="Courier New" w:hAnsi="Courier New" w:cs="Courier New"/>
          <w:b/>
          <w:bCs/>
          <w:color w:val="000000"/>
          <w:sz w:val="20"/>
          <w:szCs w:val="20"/>
          <w:lang w:val="en-US" w:eastAsia="ru-RU"/>
        </w:rPr>
        <w:t xml:space="preserve"> </w:t>
      </w:r>
      <w:r w:rsidRPr="00CC2124">
        <w:rPr>
          <w:rFonts w:ascii="Courier New" w:hAnsi="Courier New" w:cs="Courier New"/>
          <w:color w:val="000000"/>
          <w:sz w:val="20"/>
          <w:szCs w:val="20"/>
          <w:lang w:val="en-US" w:eastAsia="ru-RU"/>
        </w:rPr>
        <w:t>(Exception ex) {</w:t>
      </w:r>
    </w:p>
    <w:p w:rsidR="00CC2124" w:rsidRPr="00105ACF" w:rsidRDefault="00CC2124" w:rsidP="00CC2124">
      <w:pPr>
        <w:autoSpaceDE w:val="0"/>
        <w:autoSpaceDN w:val="0"/>
        <w:adjustRightInd w:val="0"/>
        <w:spacing w:after="0" w:line="240" w:lineRule="auto"/>
        <w:rPr>
          <w:rFonts w:ascii="Courier New" w:hAnsi="Courier New" w:cs="Courier New"/>
          <w:i/>
          <w:iCs/>
          <w:color w:val="005600"/>
          <w:sz w:val="20"/>
          <w:szCs w:val="20"/>
          <w:lang w:val="en-US" w:eastAsia="ru-RU"/>
        </w:rPr>
      </w:pPr>
      <w:r w:rsidRPr="00CC2124">
        <w:rPr>
          <w:rFonts w:ascii="Courier New" w:hAnsi="Courier New" w:cs="Courier New"/>
          <w:i/>
          <w:iCs/>
          <w:color w:val="005600"/>
          <w:sz w:val="20"/>
          <w:szCs w:val="20"/>
          <w:lang w:val="en-US" w:eastAsia="ru-RU"/>
        </w:rPr>
        <w:t xml:space="preserve">    // </w:t>
      </w:r>
      <w:r w:rsidR="00105ACF" w:rsidRPr="00616157">
        <w:rPr>
          <w:rFonts w:ascii="Courier New" w:hAnsi="Courier New" w:cs="Courier New"/>
          <w:i/>
          <w:iCs/>
          <w:color w:val="005600"/>
          <w:sz w:val="20"/>
          <w:szCs w:val="20"/>
          <w:lang w:val="en-US" w:eastAsia="ru-RU"/>
        </w:rPr>
        <w:t>display error</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proofErr w:type="gramStart"/>
      <w:r w:rsidRPr="00CC2124">
        <w:rPr>
          <w:rFonts w:ascii="Courier New" w:hAnsi="Courier New" w:cs="Courier New"/>
          <w:color w:val="000000"/>
          <w:sz w:val="20"/>
          <w:szCs w:val="20"/>
          <w:lang w:val="en-US" w:eastAsia="ru-RU"/>
        </w:rPr>
        <w:t>MessageBox.Show</w:t>
      </w:r>
      <w:proofErr w:type="spellEnd"/>
      <w:r w:rsidRPr="00CC2124">
        <w:rPr>
          <w:rFonts w:ascii="Courier New" w:hAnsi="Courier New" w:cs="Courier New"/>
          <w:color w:val="000000"/>
          <w:sz w:val="20"/>
          <w:szCs w:val="20"/>
          <w:lang w:val="en-US" w:eastAsia="ru-RU"/>
        </w:rPr>
        <w:t>(</w:t>
      </w:r>
      <w:proofErr w:type="spellStart"/>
      <w:proofErr w:type="gramEnd"/>
      <w:r w:rsidRPr="00CC2124">
        <w:rPr>
          <w:rFonts w:ascii="Courier New" w:hAnsi="Courier New" w:cs="Courier New"/>
          <w:color w:val="000000"/>
          <w:sz w:val="20"/>
          <w:szCs w:val="20"/>
          <w:lang w:val="en-US" w:eastAsia="ru-RU"/>
        </w:rPr>
        <w:t>ex.Message</w:t>
      </w:r>
      <w:proofErr w:type="spellEnd"/>
      <w:r w:rsidRPr="00CC2124">
        <w:rPr>
          <w:rFonts w:ascii="Courier New" w:hAnsi="Courier New" w:cs="Courier New"/>
          <w:color w:val="000000"/>
          <w:sz w:val="20"/>
          <w:szCs w:val="20"/>
          <w:lang w:val="en-US" w:eastAsia="ru-RU"/>
        </w:rPr>
        <w:t xml:space="preserve">, </w:t>
      </w:r>
      <w:r w:rsidRPr="00CC2124">
        <w:rPr>
          <w:rFonts w:ascii="Courier New" w:hAnsi="Courier New" w:cs="Courier New"/>
          <w:color w:val="000066"/>
          <w:sz w:val="20"/>
          <w:szCs w:val="20"/>
          <w:lang w:val="en-US" w:eastAsia="ru-RU"/>
        </w:rPr>
        <w:t>"</w:t>
      </w:r>
      <w:r w:rsidR="00105ACF">
        <w:rPr>
          <w:rFonts w:ascii="Courier New" w:hAnsi="Courier New" w:cs="Courier New"/>
          <w:color w:val="000066"/>
          <w:sz w:val="20"/>
          <w:szCs w:val="20"/>
          <w:lang w:val="en-US" w:eastAsia="ru-RU"/>
        </w:rPr>
        <w:t>Error</w:t>
      </w:r>
      <w:r w:rsidRPr="00CC2124">
        <w:rPr>
          <w:rFonts w:ascii="Courier New" w:hAnsi="Courier New" w:cs="Courier New"/>
          <w:color w:val="000066"/>
          <w:sz w:val="20"/>
          <w:szCs w:val="20"/>
          <w:lang w:val="en-US" w:eastAsia="ru-RU"/>
        </w:rPr>
        <w:t>"</w:t>
      </w:r>
      <w:r w:rsidRPr="00CC2124">
        <w:rPr>
          <w:rFonts w:ascii="Courier New" w:hAnsi="Courier New" w:cs="Courier New"/>
          <w:color w:val="000000"/>
          <w:sz w:val="20"/>
          <w:szCs w:val="20"/>
          <w:lang w:val="en-US" w:eastAsia="ru-RU"/>
        </w:rPr>
        <w:t>);</w:t>
      </w:r>
    </w:p>
    <w:p w:rsidR="00CC2124" w:rsidRPr="005F6CA2"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105ACF">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CC2124" w:rsidRPr="005F6CA2" w:rsidRDefault="00CC2124" w:rsidP="00CC2124">
      <w:pPr>
        <w:spacing w:after="0" w:line="240" w:lineRule="auto"/>
        <w:rPr>
          <w:rFonts w:ascii="Courier New" w:hAnsi="Courier New" w:cs="Courier New"/>
          <w:sz w:val="24"/>
          <w:szCs w:val="24"/>
          <w:lang w:val="en-US"/>
        </w:rPr>
      </w:pPr>
      <w:r w:rsidRPr="005F6CA2">
        <w:rPr>
          <w:rFonts w:ascii="Courier New" w:hAnsi="Courier New" w:cs="Courier New"/>
          <w:color w:val="000000"/>
          <w:sz w:val="20"/>
          <w:szCs w:val="20"/>
          <w:lang w:val="en-US" w:eastAsia="ru-RU"/>
        </w:rPr>
        <w:t>}</w:t>
      </w:r>
    </w:p>
    <w:p w:rsidR="00496C24" w:rsidRPr="00A837DD" w:rsidRDefault="00496C24" w:rsidP="00496C24">
      <w:pPr>
        <w:keepNext/>
        <w:spacing w:before="240"/>
        <w:jc w:val="both"/>
        <w:rPr>
          <w:rFonts w:ascii="Arial" w:hAnsi="Arial" w:cs="Arial"/>
          <w:sz w:val="24"/>
          <w:lang w:val="en-US"/>
        </w:rPr>
      </w:pPr>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The </w:t>
      </w:r>
      <w:proofErr w:type="spellStart"/>
      <w:r w:rsidRPr="00A837DD">
        <w:rPr>
          <w:rFonts w:ascii="Arial" w:hAnsi="Arial" w:cs="Arial"/>
          <w:sz w:val="24"/>
          <w:lang w:val="en-US"/>
        </w:rPr>
        <w:t>the</w:t>
      </w:r>
      <w:proofErr w:type="spellEnd"/>
      <w:r w:rsidRPr="00A837DD">
        <w:rPr>
          <w:rFonts w:ascii="Arial" w:hAnsi="Arial" w:cs="Arial"/>
          <w:sz w:val="24"/>
          <w:lang w:val="en-US"/>
        </w:rPr>
        <w:t xml:space="preserve"> invoice lines</w:t>
      </w:r>
      <w:r w:rsidR="000C5AB3">
        <w:rPr>
          <w:rFonts w:ascii="Arial" w:hAnsi="Arial" w:cs="Arial"/>
          <w:sz w:val="24"/>
          <w:lang w:val="en-US"/>
        </w:rPr>
        <w:t xml:space="preserve"> could be displayed in one of two ways</w:t>
      </w:r>
      <w:r w:rsidRPr="00A837DD">
        <w:rPr>
          <w:rFonts w:ascii="Arial" w:hAnsi="Arial" w:cs="Arial"/>
          <w:sz w:val="24"/>
          <w:lang w:val="en-US"/>
        </w:rPr>
        <w:t>:</w:t>
      </w:r>
    </w:p>
    <w:p w:rsidR="00496C24" w:rsidRPr="00A837DD" w:rsidRDefault="000E67CB" w:rsidP="00496C24">
      <w:pPr>
        <w:pStyle w:val="a8"/>
        <w:keepNext/>
        <w:numPr>
          <w:ilvl w:val="0"/>
          <w:numId w:val="7"/>
        </w:numPr>
        <w:spacing w:before="240"/>
        <w:jc w:val="both"/>
        <w:rPr>
          <w:rFonts w:ascii="Arial" w:hAnsi="Arial" w:cs="Arial"/>
          <w:sz w:val="24"/>
          <w:lang w:val="en-US"/>
        </w:rPr>
      </w:pPr>
      <w:r w:rsidRPr="00A837DD">
        <w:rPr>
          <w:rFonts w:ascii="Arial" w:hAnsi="Arial" w:cs="Arial"/>
          <w:sz w:val="24"/>
          <w:lang w:val="en-US"/>
        </w:rPr>
        <w:t>Getting data for each invoice from the INVOICE_LINE navigation property and displaying the contents of this complex property (probably with LINQ transformations) in the detail grid.</w:t>
      </w:r>
    </w:p>
    <w:p w:rsidR="00496C24" w:rsidRPr="00A837DD" w:rsidRDefault="000E67CB" w:rsidP="00496C24">
      <w:pPr>
        <w:pStyle w:val="a8"/>
        <w:keepNext/>
        <w:numPr>
          <w:ilvl w:val="0"/>
          <w:numId w:val="7"/>
        </w:numPr>
        <w:spacing w:before="240"/>
        <w:jc w:val="both"/>
        <w:rPr>
          <w:rFonts w:ascii="Arial" w:hAnsi="Arial" w:cs="Arial"/>
          <w:sz w:val="24"/>
          <w:lang w:val="en-US"/>
        </w:rPr>
      </w:pPr>
      <w:r w:rsidRPr="00A837DD">
        <w:rPr>
          <w:rFonts w:ascii="Arial" w:hAnsi="Arial" w:cs="Arial"/>
          <w:sz w:val="24"/>
          <w:lang w:val="en-US"/>
        </w:rPr>
        <w:t xml:space="preserve">Getting the data of each invoice with a separate LINQ query that will be re-executed when the cursor </w:t>
      </w:r>
      <w:r>
        <w:rPr>
          <w:rFonts w:ascii="Arial" w:hAnsi="Arial" w:cs="Arial"/>
          <w:sz w:val="24"/>
          <w:lang w:val="en-US"/>
        </w:rPr>
        <w:t>moves</w:t>
      </w:r>
      <w:r w:rsidRPr="00A837DD">
        <w:rPr>
          <w:rFonts w:ascii="Arial" w:hAnsi="Arial" w:cs="Arial"/>
          <w:sz w:val="24"/>
          <w:lang w:val="en-US"/>
        </w:rPr>
        <w:t xml:space="preserve"> </w:t>
      </w:r>
      <w:r w:rsidR="00923B01">
        <w:rPr>
          <w:rFonts w:ascii="Arial" w:hAnsi="Arial" w:cs="Arial"/>
          <w:sz w:val="24"/>
          <w:lang w:val="en-US"/>
        </w:rPr>
        <w:t xml:space="preserve">to another record </w:t>
      </w:r>
      <w:r w:rsidRPr="00A837DD">
        <w:rPr>
          <w:rFonts w:ascii="Arial" w:hAnsi="Arial" w:cs="Arial"/>
          <w:sz w:val="24"/>
          <w:lang w:val="en-US"/>
        </w:rPr>
        <w:t>in the master grid.</w:t>
      </w:r>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Either way has its advantages and drawbacks. </w:t>
      </w:r>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The first one assumes that we </w:t>
      </w:r>
      <w:r w:rsidR="00E35A84">
        <w:rPr>
          <w:rFonts w:ascii="Arial" w:hAnsi="Arial" w:cs="Arial"/>
          <w:sz w:val="24"/>
          <w:lang w:val="en-US"/>
        </w:rPr>
        <w:t xml:space="preserve">want to </w:t>
      </w:r>
      <w:r w:rsidRPr="00A837DD">
        <w:rPr>
          <w:rFonts w:ascii="Arial" w:hAnsi="Arial" w:cs="Arial"/>
          <w:sz w:val="24"/>
          <w:lang w:val="en-US"/>
        </w:rPr>
        <w:t xml:space="preserve">retrieve all invoices at once for the specified period together with the bound data from </w:t>
      </w:r>
      <w:r w:rsidR="00E35A84">
        <w:rPr>
          <w:rFonts w:ascii="Arial" w:hAnsi="Arial" w:cs="Arial"/>
          <w:sz w:val="24"/>
          <w:lang w:val="en-US"/>
        </w:rPr>
        <w:t xml:space="preserve">the </w:t>
      </w:r>
      <w:r w:rsidRPr="00A837DD">
        <w:rPr>
          <w:rFonts w:ascii="Arial" w:hAnsi="Arial" w:cs="Arial"/>
          <w:sz w:val="24"/>
          <w:lang w:val="en-US"/>
        </w:rPr>
        <w:t xml:space="preserve">invoice lines when the invoice form is opened. Although it is done with one SQL query, it may take quite a while and requires a large amount of random-access memory. It </w:t>
      </w:r>
      <w:r w:rsidR="00E35A84">
        <w:rPr>
          <w:rFonts w:ascii="Arial" w:hAnsi="Arial" w:cs="Arial"/>
          <w:sz w:val="24"/>
          <w:lang w:val="en-US"/>
        </w:rPr>
        <w:t xml:space="preserve">is </w:t>
      </w:r>
      <w:r w:rsidRPr="00A837DD">
        <w:rPr>
          <w:rFonts w:ascii="Arial" w:hAnsi="Arial" w:cs="Arial"/>
          <w:sz w:val="24"/>
          <w:lang w:val="en-US"/>
        </w:rPr>
        <w:t xml:space="preserve">better </w:t>
      </w:r>
      <w:r w:rsidR="00E35A84" w:rsidRPr="00A837DD">
        <w:rPr>
          <w:rFonts w:ascii="Arial" w:hAnsi="Arial" w:cs="Arial"/>
          <w:sz w:val="24"/>
          <w:lang w:val="en-US"/>
        </w:rPr>
        <w:t>suit</w:t>
      </w:r>
      <w:r w:rsidR="00E35A84">
        <w:rPr>
          <w:rFonts w:ascii="Arial" w:hAnsi="Arial" w:cs="Arial"/>
          <w:sz w:val="24"/>
          <w:lang w:val="en-US"/>
        </w:rPr>
        <w:t>ed to</w:t>
      </w:r>
      <w:r w:rsidR="00E35A84" w:rsidRPr="00A837DD">
        <w:rPr>
          <w:rFonts w:ascii="Arial" w:hAnsi="Arial" w:cs="Arial"/>
          <w:sz w:val="24"/>
          <w:lang w:val="en-US"/>
        </w:rPr>
        <w:t xml:space="preserve"> </w:t>
      </w:r>
      <w:r w:rsidRPr="00A837DD">
        <w:rPr>
          <w:rFonts w:ascii="Arial" w:hAnsi="Arial" w:cs="Arial"/>
          <w:sz w:val="24"/>
          <w:lang w:val="en-US"/>
        </w:rPr>
        <w:t>web applications where records are usually displayed page by page.</w:t>
      </w:r>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The second one is a bit more difficult to implement, but it </w:t>
      </w:r>
      <w:r w:rsidR="00E35A84">
        <w:rPr>
          <w:rFonts w:ascii="Arial" w:hAnsi="Arial" w:cs="Arial"/>
          <w:sz w:val="24"/>
          <w:lang w:val="en-US"/>
        </w:rPr>
        <w:t xml:space="preserve">allows </w:t>
      </w:r>
      <w:r w:rsidRPr="00A837DD">
        <w:rPr>
          <w:rFonts w:ascii="Arial" w:hAnsi="Arial" w:cs="Arial"/>
          <w:sz w:val="24"/>
          <w:lang w:val="en-US"/>
        </w:rPr>
        <w:t xml:space="preserve">the invoice form </w:t>
      </w:r>
      <w:r w:rsidR="00E35A84">
        <w:rPr>
          <w:rFonts w:ascii="Arial" w:hAnsi="Arial" w:cs="Arial"/>
          <w:sz w:val="24"/>
          <w:lang w:val="en-US"/>
        </w:rPr>
        <w:t xml:space="preserve">to be opened quickly </w:t>
      </w:r>
      <w:r w:rsidRPr="00A837DD">
        <w:rPr>
          <w:rFonts w:ascii="Arial" w:hAnsi="Arial" w:cs="Arial"/>
          <w:sz w:val="24"/>
          <w:lang w:val="en-US"/>
        </w:rPr>
        <w:t>and requires less resource. However, each time the cursor in the master grid moves, an SQL query will be executed</w:t>
      </w:r>
      <w:r w:rsidR="00E35A84">
        <w:rPr>
          <w:rFonts w:ascii="Arial" w:hAnsi="Arial" w:cs="Arial"/>
          <w:sz w:val="24"/>
          <w:lang w:val="en-US"/>
        </w:rPr>
        <w:t>, generating</w:t>
      </w:r>
      <w:r w:rsidR="00E35A84" w:rsidRPr="00A837DD">
        <w:rPr>
          <w:rFonts w:ascii="Arial" w:hAnsi="Arial" w:cs="Arial"/>
          <w:sz w:val="24"/>
          <w:lang w:val="en-US"/>
        </w:rPr>
        <w:t xml:space="preserve"> </w:t>
      </w:r>
      <w:r w:rsidRPr="00A837DD">
        <w:rPr>
          <w:rFonts w:ascii="Arial" w:hAnsi="Arial" w:cs="Arial"/>
          <w:sz w:val="24"/>
          <w:lang w:val="en-US"/>
        </w:rPr>
        <w:t>network traffic</w:t>
      </w:r>
      <w:r w:rsidR="00E35A84">
        <w:rPr>
          <w:rFonts w:ascii="Arial" w:hAnsi="Arial" w:cs="Arial"/>
          <w:sz w:val="24"/>
          <w:lang w:val="en-US"/>
        </w:rPr>
        <w:t>, although with only a small volume of data</w:t>
      </w:r>
      <w:proofErr w:type="gramStart"/>
      <w:r w:rsidR="00E35A84">
        <w:rPr>
          <w:rFonts w:ascii="Arial" w:hAnsi="Arial" w:cs="Arial"/>
          <w:sz w:val="24"/>
          <w:lang w:val="en-US"/>
        </w:rPr>
        <w:t>..</w:t>
      </w:r>
      <w:proofErr w:type="gramEnd"/>
      <w:r w:rsidR="00E35A84">
        <w:rPr>
          <w:rFonts w:ascii="Arial" w:hAnsi="Arial" w:cs="Arial"/>
          <w:sz w:val="24"/>
          <w:lang w:val="en-US"/>
        </w:rPr>
        <w:t xml:space="preserve"> </w:t>
      </w:r>
      <w:r w:rsidRPr="00A837DD">
        <w:rPr>
          <w:rFonts w:ascii="Arial" w:hAnsi="Arial" w:cs="Arial"/>
          <w:sz w:val="24"/>
          <w:lang w:val="en-US"/>
        </w:rPr>
        <w:t>.</w:t>
      </w:r>
    </w:p>
    <w:p w:rsidR="00496C24" w:rsidRDefault="000E67CB" w:rsidP="00706B8F">
      <w:pPr>
        <w:keepNext/>
        <w:spacing w:before="240"/>
        <w:jc w:val="both"/>
        <w:rPr>
          <w:rFonts w:ascii="Arial" w:hAnsi="Arial" w:cs="Arial"/>
          <w:sz w:val="24"/>
          <w:lang w:val="en-US"/>
        </w:rPr>
      </w:pPr>
      <w:r w:rsidRPr="00A837DD">
        <w:rPr>
          <w:rFonts w:ascii="Arial" w:hAnsi="Arial" w:cs="Arial"/>
          <w:sz w:val="24"/>
          <w:lang w:val="en-US"/>
        </w:rPr>
        <w:t xml:space="preserve">We will use the second approach in our application. </w:t>
      </w:r>
      <w:r w:rsidR="00E35A84">
        <w:rPr>
          <w:rFonts w:ascii="Arial" w:hAnsi="Arial" w:cs="Arial"/>
          <w:sz w:val="24"/>
          <w:lang w:val="en-US"/>
        </w:rPr>
        <w:t xml:space="preserve">We need </w:t>
      </w:r>
      <w:r w:rsidRPr="00A837DD">
        <w:rPr>
          <w:rFonts w:ascii="Arial" w:hAnsi="Arial" w:cs="Arial"/>
          <w:sz w:val="24"/>
          <w:lang w:val="en-US"/>
        </w:rPr>
        <w:t xml:space="preserve">a handler for the event of editing the current record for the </w:t>
      </w:r>
      <w:proofErr w:type="spellStart"/>
      <w:r w:rsidRPr="00A837DD">
        <w:rPr>
          <w:rFonts w:ascii="Arial" w:hAnsi="Arial" w:cs="Arial"/>
          <w:sz w:val="24"/>
          <w:lang w:val="en-US"/>
        </w:rPr>
        <w:t>BindingSource</w:t>
      </w:r>
      <w:proofErr w:type="spellEnd"/>
      <w:r w:rsidRPr="00A837DD">
        <w:rPr>
          <w:rFonts w:ascii="Arial" w:hAnsi="Arial" w:cs="Arial"/>
          <w:sz w:val="24"/>
          <w:lang w:val="en-US"/>
        </w:rPr>
        <w:t xml:space="preserve"> component.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proofErr w:type="gramStart"/>
      <w:r w:rsidRPr="00706B8F">
        <w:rPr>
          <w:rFonts w:ascii="Courier New" w:hAnsi="Courier New" w:cs="Courier New"/>
          <w:b/>
          <w:bCs/>
          <w:sz w:val="20"/>
          <w:szCs w:val="20"/>
          <w:lang w:val="en-US" w:eastAsia="ru-RU"/>
        </w:rPr>
        <w:t>private</w:t>
      </w:r>
      <w:proofErr w:type="gramEnd"/>
      <w:r w:rsidRPr="00706B8F">
        <w:rPr>
          <w:rFonts w:ascii="Courier New" w:hAnsi="Courier New" w:cs="Courier New"/>
          <w:b/>
          <w:bCs/>
          <w:sz w:val="20"/>
          <w:szCs w:val="20"/>
          <w:lang w:val="en-US" w:eastAsia="ru-RU"/>
        </w:rPr>
        <w:t xml:space="preserve"> void </w:t>
      </w:r>
      <w:proofErr w:type="spellStart"/>
      <w:r w:rsidRPr="00706B8F">
        <w:rPr>
          <w:rFonts w:ascii="Courier New" w:hAnsi="Courier New" w:cs="Courier New"/>
          <w:sz w:val="20"/>
          <w:szCs w:val="20"/>
          <w:lang w:val="en-US" w:eastAsia="ru-RU"/>
        </w:rPr>
        <w:t>masterBinding_CurrentChanged</w:t>
      </w:r>
      <w:proofErr w:type="spellEnd"/>
      <w:r w:rsidRPr="00706B8F">
        <w:rPr>
          <w:rFonts w:ascii="Courier New" w:hAnsi="Courier New" w:cs="Courier New"/>
          <w:sz w:val="20"/>
          <w:szCs w:val="20"/>
          <w:lang w:val="en-US" w:eastAsia="ru-RU"/>
        </w:rPr>
        <w:t>(</w:t>
      </w:r>
      <w:r w:rsidRPr="00706B8F">
        <w:rPr>
          <w:rFonts w:ascii="Courier New" w:hAnsi="Courier New" w:cs="Courier New"/>
          <w:b/>
          <w:bCs/>
          <w:sz w:val="20"/>
          <w:szCs w:val="20"/>
          <w:lang w:val="en-US" w:eastAsia="ru-RU"/>
        </w:rPr>
        <w:t xml:space="preserve">object </w:t>
      </w:r>
      <w:r w:rsidRPr="00706B8F">
        <w:rPr>
          <w:rFonts w:ascii="Courier New" w:hAnsi="Courier New" w:cs="Courier New"/>
          <w:sz w:val="20"/>
          <w:szCs w:val="20"/>
          <w:lang w:val="en-US" w:eastAsia="ru-RU"/>
        </w:rPr>
        <w:t xml:space="preserve">sender, </w:t>
      </w:r>
      <w:proofErr w:type="spellStart"/>
      <w:r w:rsidRPr="00706B8F">
        <w:rPr>
          <w:rFonts w:ascii="Courier New" w:hAnsi="Courier New" w:cs="Courier New"/>
          <w:sz w:val="20"/>
          <w:szCs w:val="20"/>
          <w:lang w:val="en-US" w:eastAsia="ru-RU"/>
        </w:rPr>
        <w:t>EventArgs</w:t>
      </w:r>
      <w:proofErr w:type="spellEnd"/>
      <w:r w:rsidRPr="00706B8F">
        <w:rPr>
          <w:rFonts w:ascii="Courier New" w:hAnsi="Courier New" w:cs="Courier New"/>
          <w:sz w:val="20"/>
          <w:szCs w:val="20"/>
          <w:lang w:val="en-US" w:eastAsia="ru-RU"/>
        </w:rPr>
        <w:t xml:space="preserve"> e) {</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spellStart"/>
      <w:proofErr w:type="gramStart"/>
      <w:r w:rsidRPr="00706B8F">
        <w:rPr>
          <w:rFonts w:ascii="Courier New" w:hAnsi="Courier New" w:cs="Courier New"/>
          <w:sz w:val="20"/>
          <w:szCs w:val="20"/>
          <w:lang w:val="en-US" w:eastAsia="ru-RU"/>
        </w:rPr>
        <w:t>LoadInvoiceLineData</w:t>
      </w:r>
      <w:proofErr w:type="spellEnd"/>
      <w:r w:rsidRPr="00706B8F">
        <w:rPr>
          <w:rFonts w:ascii="Courier New" w:hAnsi="Courier New" w:cs="Courier New"/>
          <w:sz w:val="20"/>
          <w:szCs w:val="20"/>
          <w:lang w:val="en-US" w:eastAsia="ru-RU"/>
        </w:rPr>
        <w:t>(</w:t>
      </w:r>
      <w:proofErr w:type="spellStart"/>
      <w:proofErr w:type="gramEnd"/>
      <w:r w:rsidRPr="00706B8F">
        <w:rPr>
          <w:rFonts w:ascii="Courier New" w:hAnsi="Courier New" w:cs="Courier New"/>
          <w:b/>
          <w:bCs/>
          <w:sz w:val="20"/>
          <w:szCs w:val="20"/>
          <w:lang w:val="en-US" w:eastAsia="ru-RU"/>
        </w:rPr>
        <w:t>this</w:t>
      </w:r>
      <w:r w:rsidRPr="00706B8F">
        <w:rPr>
          <w:rFonts w:ascii="Courier New" w:hAnsi="Courier New" w:cs="Courier New"/>
          <w:sz w:val="20"/>
          <w:szCs w:val="20"/>
          <w:lang w:val="en-US" w:eastAsia="ru-RU"/>
        </w:rPr>
        <w:t>.CurrentInvoice.Id</w:t>
      </w:r>
      <w:proofErr w:type="spellEnd"/>
      <w:r w:rsidRPr="00706B8F">
        <w:rPr>
          <w:rFonts w:ascii="Courier New" w:hAnsi="Courier New" w:cs="Courier New"/>
          <w:sz w:val="20"/>
          <w:szCs w:val="20"/>
          <w:lang w:val="en-US" w:eastAsia="ru-RU"/>
        </w:rPr>
        <w:t>);</w:t>
      </w:r>
    </w:p>
    <w:p w:rsid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detailGridV</w:t>
      </w:r>
      <w:r>
        <w:rPr>
          <w:rFonts w:ascii="Courier New" w:hAnsi="Courier New" w:cs="Courier New"/>
          <w:sz w:val="20"/>
          <w:szCs w:val="20"/>
          <w:lang w:val="en-US" w:eastAsia="ru-RU"/>
        </w:rPr>
        <w:t>iew.DataSource</w:t>
      </w:r>
      <w:proofErr w:type="spellEnd"/>
      <w:r>
        <w:rPr>
          <w:rFonts w:ascii="Courier New" w:hAnsi="Courier New" w:cs="Courier New"/>
          <w:sz w:val="20"/>
          <w:szCs w:val="20"/>
          <w:lang w:val="en-US" w:eastAsia="ru-RU"/>
        </w:rPr>
        <w:t xml:space="preserve"> = </w:t>
      </w:r>
      <w:proofErr w:type="spellStart"/>
      <w:r>
        <w:rPr>
          <w:rFonts w:ascii="Courier New" w:hAnsi="Courier New" w:cs="Courier New"/>
          <w:sz w:val="20"/>
          <w:szCs w:val="20"/>
          <w:lang w:val="en-US" w:eastAsia="ru-RU"/>
        </w:rPr>
        <w:t>detailBinding</w:t>
      </w:r>
      <w:proofErr w:type="spellEnd"/>
      <w:r>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w:t>
      </w:r>
    </w:p>
    <w:p w:rsidR="00496C24" w:rsidRPr="00A837DD" w:rsidRDefault="00496C24" w:rsidP="00496C24">
      <w:pPr>
        <w:keepNext/>
        <w:spacing w:before="240"/>
        <w:jc w:val="both"/>
        <w:rPr>
          <w:rFonts w:ascii="Arial" w:hAnsi="Arial" w:cs="Arial"/>
          <w:sz w:val="24"/>
          <w:lang w:val="en-US"/>
        </w:rPr>
      </w:pPr>
    </w:p>
    <w:p w:rsidR="00496C24" w:rsidRPr="00706B8F"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method for loading </w:t>
      </w:r>
      <w:r w:rsidR="00E35A84">
        <w:rPr>
          <w:rFonts w:ascii="Arial" w:hAnsi="Arial" w:cs="Arial"/>
          <w:sz w:val="24"/>
          <w:szCs w:val="24"/>
          <w:lang w:val="en-US"/>
        </w:rPr>
        <w:t xml:space="preserve">the invoice </w:t>
      </w:r>
      <w:r w:rsidRPr="00A837DD">
        <w:rPr>
          <w:rFonts w:ascii="Arial" w:hAnsi="Arial" w:cs="Arial"/>
          <w:sz w:val="24"/>
          <w:szCs w:val="24"/>
          <w:lang w:val="en-US"/>
        </w:rPr>
        <w:t xml:space="preserve">data </w:t>
      </w:r>
      <w:r w:rsidR="00E35A84">
        <w:rPr>
          <w:rFonts w:ascii="Arial" w:hAnsi="Arial" w:cs="Arial"/>
          <w:sz w:val="24"/>
          <w:szCs w:val="24"/>
          <w:lang w:val="en-US"/>
        </w:rPr>
        <w:t>is as follows</w:t>
      </w:r>
      <w:r w:rsidRPr="00A837DD">
        <w:rPr>
          <w:rFonts w:ascii="Arial" w:hAnsi="Arial" w:cs="Arial"/>
          <w:sz w:val="24"/>
          <w:szCs w:val="24"/>
          <w:lang w:val="en-US"/>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proofErr w:type="gramStart"/>
      <w:r w:rsidRPr="00706B8F">
        <w:rPr>
          <w:rFonts w:ascii="Courier New" w:hAnsi="Courier New" w:cs="Courier New"/>
          <w:b/>
          <w:bCs/>
          <w:sz w:val="20"/>
          <w:szCs w:val="20"/>
          <w:lang w:val="en-US" w:eastAsia="ru-RU"/>
        </w:rPr>
        <w:t>private</w:t>
      </w:r>
      <w:proofErr w:type="gramEnd"/>
      <w:r w:rsidRPr="00706B8F">
        <w:rPr>
          <w:rFonts w:ascii="Courier New" w:hAnsi="Courier New" w:cs="Courier New"/>
          <w:b/>
          <w:bCs/>
          <w:sz w:val="20"/>
          <w:szCs w:val="20"/>
          <w:lang w:val="en-US" w:eastAsia="ru-RU"/>
        </w:rPr>
        <w:t xml:space="preserve"> void </w:t>
      </w:r>
      <w:proofErr w:type="spellStart"/>
      <w:r w:rsidRPr="00706B8F">
        <w:rPr>
          <w:rFonts w:ascii="Courier New" w:hAnsi="Courier New" w:cs="Courier New"/>
          <w:sz w:val="20"/>
          <w:szCs w:val="20"/>
          <w:lang w:val="en-US" w:eastAsia="ru-RU"/>
        </w:rPr>
        <w:t>LoadInvoiceLineData</w:t>
      </w:r>
      <w:proofErr w:type="spellEnd"/>
      <w:r w:rsidRPr="00706B8F">
        <w:rPr>
          <w:rFonts w:ascii="Courier New" w:hAnsi="Courier New" w:cs="Courier New"/>
          <w:sz w:val="20"/>
          <w:szCs w:val="20"/>
          <w:lang w:val="en-US" w:eastAsia="ru-RU"/>
        </w:rPr>
        <w:t>(</w:t>
      </w:r>
      <w:proofErr w:type="spellStart"/>
      <w:r w:rsidRPr="00706B8F">
        <w:rPr>
          <w:rFonts w:ascii="Courier New" w:hAnsi="Courier New" w:cs="Courier New"/>
          <w:b/>
          <w:bCs/>
          <w:sz w:val="20"/>
          <w:szCs w:val="20"/>
          <w:lang w:val="en-US" w:eastAsia="ru-RU"/>
        </w:rPr>
        <w:t>int</w:t>
      </w:r>
      <w:proofErr w:type="spellEnd"/>
      <w:r w:rsidRPr="00706B8F">
        <w:rPr>
          <w:rFonts w:ascii="Courier New" w:hAnsi="Courier New" w:cs="Courier New"/>
          <w:sz w:val="20"/>
          <w:szCs w:val="20"/>
          <w:lang w:val="en-US" w:eastAsia="ru-RU"/>
        </w:rPr>
        <w:t>? id) {</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roofErr w:type="spellStart"/>
      <w:proofErr w:type="gramStart"/>
      <w:r w:rsidRPr="00706B8F">
        <w:rPr>
          <w:rFonts w:ascii="Courier New" w:hAnsi="Courier New" w:cs="Courier New"/>
          <w:sz w:val="20"/>
          <w:szCs w:val="20"/>
          <w:lang w:val="en-US" w:eastAsia="ru-RU"/>
        </w:rPr>
        <w:t>var</w:t>
      </w:r>
      <w:proofErr w:type="spellEnd"/>
      <w:proofErr w:type="gramEnd"/>
      <w:r w:rsidRPr="00706B8F">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dbContext</w:t>
      </w:r>
      <w:proofErr w:type="spellEnd"/>
      <w:r w:rsidRPr="00706B8F">
        <w:rPr>
          <w:rFonts w:ascii="Courier New" w:hAnsi="Courier New" w:cs="Courier New"/>
          <w:sz w:val="20"/>
          <w:szCs w:val="20"/>
          <w:lang w:val="en-US" w:eastAsia="ru-RU"/>
        </w:rPr>
        <w:t xml:space="preserve"> = </w:t>
      </w:r>
      <w:proofErr w:type="spellStart"/>
      <w:r w:rsidRPr="00706B8F">
        <w:rPr>
          <w:rFonts w:ascii="Courier New" w:hAnsi="Courier New" w:cs="Courier New"/>
          <w:sz w:val="20"/>
          <w:szCs w:val="20"/>
          <w:lang w:val="en-US" w:eastAsia="ru-RU"/>
        </w:rPr>
        <w:t>AppVariables.getDbContext</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roofErr w:type="spellStart"/>
      <w:proofErr w:type="gramStart"/>
      <w:r w:rsidRPr="00706B8F">
        <w:rPr>
          <w:rFonts w:ascii="Courier New" w:hAnsi="Courier New" w:cs="Courier New"/>
          <w:sz w:val="20"/>
          <w:szCs w:val="20"/>
          <w:lang w:val="en-US" w:eastAsia="ru-RU"/>
        </w:rPr>
        <w:t>var</w:t>
      </w:r>
      <w:proofErr w:type="spellEnd"/>
      <w:proofErr w:type="gramEnd"/>
      <w:r w:rsidRPr="00706B8F">
        <w:rPr>
          <w:rFonts w:ascii="Courier New" w:hAnsi="Courier New" w:cs="Courier New"/>
          <w:sz w:val="20"/>
          <w:szCs w:val="20"/>
          <w:lang w:val="en-US" w:eastAsia="ru-RU"/>
        </w:rPr>
        <w:t xml:space="preserve"> lines =</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      </w:t>
      </w:r>
      <w:proofErr w:type="gramStart"/>
      <w:r w:rsidRPr="00706B8F">
        <w:rPr>
          <w:rFonts w:ascii="Courier New" w:hAnsi="Courier New" w:cs="Courier New"/>
          <w:b/>
          <w:bCs/>
          <w:sz w:val="20"/>
          <w:szCs w:val="20"/>
          <w:lang w:val="en-US" w:eastAsia="ru-RU"/>
        </w:rPr>
        <w:t>from</w:t>
      </w:r>
      <w:proofErr w:type="gramEnd"/>
      <w:r w:rsidRPr="00706B8F">
        <w:rPr>
          <w:rFonts w:ascii="Courier New" w:hAnsi="Courier New" w:cs="Courier New"/>
          <w:b/>
          <w:bCs/>
          <w:sz w:val="20"/>
          <w:szCs w:val="20"/>
          <w:lang w:val="en-US" w:eastAsia="ru-RU"/>
        </w:rPr>
        <w:t xml:space="preserve"> </w:t>
      </w:r>
      <w:r w:rsidRPr="00706B8F">
        <w:rPr>
          <w:rFonts w:ascii="Courier New" w:hAnsi="Courier New" w:cs="Courier New"/>
          <w:sz w:val="20"/>
          <w:szCs w:val="20"/>
          <w:lang w:val="en-US" w:eastAsia="ru-RU"/>
        </w:rPr>
        <w:t xml:space="preserve">line </w:t>
      </w:r>
      <w:r w:rsidRPr="00706B8F">
        <w:rPr>
          <w:rFonts w:ascii="Courier New" w:hAnsi="Courier New" w:cs="Courier New"/>
          <w:b/>
          <w:bCs/>
          <w:sz w:val="20"/>
          <w:szCs w:val="20"/>
          <w:lang w:val="en-US" w:eastAsia="ru-RU"/>
        </w:rPr>
        <w:t xml:space="preserve">in </w:t>
      </w:r>
      <w:proofErr w:type="spellStart"/>
      <w:r w:rsidRPr="00706B8F">
        <w:rPr>
          <w:rFonts w:ascii="Courier New" w:hAnsi="Courier New" w:cs="Courier New"/>
          <w:sz w:val="20"/>
          <w:szCs w:val="20"/>
          <w:lang w:val="en-US" w:eastAsia="ru-RU"/>
        </w:rPr>
        <w:t>dbContext.INVOICE_LINES</w:t>
      </w:r>
      <w:proofErr w:type="spellEnd"/>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      </w:t>
      </w:r>
      <w:proofErr w:type="gramStart"/>
      <w:r w:rsidRPr="00706B8F">
        <w:rPr>
          <w:rFonts w:ascii="Courier New" w:hAnsi="Courier New" w:cs="Courier New"/>
          <w:b/>
          <w:bCs/>
          <w:sz w:val="20"/>
          <w:szCs w:val="20"/>
          <w:lang w:val="en-US" w:eastAsia="ru-RU"/>
        </w:rPr>
        <w:t>where</w:t>
      </w:r>
      <w:proofErr w:type="gramEnd"/>
      <w:r w:rsidRPr="00706B8F">
        <w:rPr>
          <w:rFonts w:ascii="Courier New" w:hAnsi="Courier New" w:cs="Courier New"/>
          <w:b/>
          <w:bCs/>
          <w:sz w:val="20"/>
          <w:szCs w:val="20"/>
          <w:lang w:val="en-US" w:eastAsia="ru-RU"/>
        </w:rPr>
        <w:t xml:space="preserve"> </w:t>
      </w:r>
      <w:proofErr w:type="spellStart"/>
      <w:r w:rsidRPr="00706B8F">
        <w:rPr>
          <w:rFonts w:ascii="Courier New" w:hAnsi="Courier New" w:cs="Courier New"/>
          <w:sz w:val="20"/>
          <w:szCs w:val="20"/>
          <w:lang w:val="en-US" w:eastAsia="ru-RU"/>
        </w:rPr>
        <w:t>line.INVOICE_ID</w:t>
      </w:r>
      <w:proofErr w:type="spellEnd"/>
      <w:r w:rsidRPr="00706B8F">
        <w:rPr>
          <w:rFonts w:ascii="Courier New" w:hAnsi="Courier New" w:cs="Courier New"/>
          <w:sz w:val="20"/>
          <w:szCs w:val="20"/>
          <w:lang w:val="en-US" w:eastAsia="ru-RU"/>
        </w:rPr>
        <w:t xml:space="preserve"> == id</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      </w:t>
      </w:r>
      <w:proofErr w:type="gramStart"/>
      <w:r w:rsidRPr="00706B8F">
        <w:rPr>
          <w:rFonts w:ascii="Courier New" w:hAnsi="Courier New" w:cs="Courier New"/>
          <w:b/>
          <w:bCs/>
          <w:sz w:val="20"/>
          <w:szCs w:val="20"/>
          <w:lang w:val="en-US" w:eastAsia="ru-RU"/>
        </w:rPr>
        <w:t>select</w:t>
      </w:r>
      <w:proofErr w:type="gramEnd"/>
      <w:r w:rsidRPr="00706B8F">
        <w:rPr>
          <w:rFonts w:ascii="Courier New" w:hAnsi="Courier New" w:cs="Courier New"/>
          <w:b/>
          <w:bCs/>
          <w:sz w:val="20"/>
          <w:szCs w:val="20"/>
          <w:lang w:val="en-US" w:eastAsia="ru-RU"/>
        </w:rPr>
        <w:t xml:space="preserve"> new </w:t>
      </w:r>
      <w:proofErr w:type="spellStart"/>
      <w:r w:rsidRPr="00706B8F">
        <w:rPr>
          <w:rFonts w:ascii="Courier New" w:hAnsi="Courier New" w:cs="Courier New"/>
          <w:sz w:val="20"/>
          <w:szCs w:val="20"/>
          <w:lang w:val="en-US" w:eastAsia="ru-RU"/>
        </w:rPr>
        <w:t>InvoiceLineView</w:t>
      </w:r>
      <w:proofErr w:type="spellEnd"/>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Id = </w:t>
      </w:r>
      <w:proofErr w:type="spellStart"/>
      <w:r w:rsidRPr="00706B8F">
        <w:rPr>
          <w:rFonts w:ascii="Courier New" w:hAnsi="Courier New" w:cs="Courier New"/>
          <w:sz w:val="20"/>
          <w:szCs w:val="20"/>
          <w:lang w:val="en-US" w:eastAsia="ru-RU"/>
        </w:rPr>
        <w:t>line.INVOICE_LINE_ID</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Invoice_Id</w:t>
      </w:r>
      <w:proofErr w:type="spellEnd"/>
      <w:r w:rsidRPr="00706B8F">
        <w:rPr>
          <w:rFonts w:ascii="Courier New" w:hAnsi="Courier New" w:cs="Courier New"/>
          <w:sz w:val="20"/>
          <w:szCs w:val="20"/>
          <w:lang w:val="en-US" w:eastAsia="ru-RU"/>
        </w:rPr>
        <w:t xml:space="preserve"> = </w:t>
      </w:r>
      <w:proofErr w:type="spellStart"/>
      <w:r w:rsidRPr="00706B8F">
        <w:rPr>
          <w:rFonts w:ascii="Courier New" w:hAnsi="Courier New" w:cs="Courier New"/>
          <w:sz w:val="20"/>
          <w:szCs w:val="20"/>
          <w:lang w:val="en-US" w:eastAsia="ru-RU"/>
        </w:rPr>
        <w:t>line.INVOICE_ID</w:t>
      </w:r>
      <w:proofErr w:type="spellEnd"/>
      <w:r w:rsidRPr="00706B8F">
        <w:rPr>
          <w:rFonts w:ascii="Courier New" w:hAnsi="Courier New" w:cs="Courier New"/>
          <w:sz w:val="20"/>
          <w:szCs w:val="20"/>
          <w:lang w:val="en-US" w:eastAsia="ru-RU"/>
        </w:rPr>
        <w:t>,</w:t>
      </w:r>
    </w:p>
    <w:p w:rsidR="00706B8F" w:rsidRPr="00706B8F" w:rsidRDefault="00706B8F" w:rsidP="00706B8F">
      <w:pPr>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Product_Id</w:t>
      </w:r>
      <w:proofErr w:type="spellEnd"/>
      <w:r w:rsidRPr="00706B8F">
        <w:rPr>
          <w:rFonts w:ascii="Courier New" w:hAnsi="Courier New" w:cs="Courier New"/>
          <w:sz w:val="20"/>
          <w:szCs w:val="20"/>
          <w:lang w:val="en-US" w:eastAsia="ru-RU"/>
        </w:rPr>
        <w:t xml:space="preserve"> = </w:t>
      </w:r>
      <w:proofErr w:type="spellStart"/>
      <w:r w:rsidRPr="00706B8F">
        <w:rPr>
          <w:rFonts w:ascii="Courier New" w:hAnsi="Courier New" w:cs="Courier New"/>
          <w:sz w:val="20"/>
          <w:szCs w:val="20"/>
          <w:lang w:val="en-US" w:eastAsia="ru-RU"/>
        </w:rPr>
        <w:t>line.PRODUCT_ID</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Product = line.PRODUCT.NAME,</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Quantity = </w:t>
      </w:r>
      <w:proofErr w:type="spellStart"/>
      <w:r w:rsidRPr="00706B8F">
        <w:rPr>
          <w:rFonts w:ascii="Courier New" w:hAnsi="Courier New" w:cs="Courier New"/>
          <w:sz w:val="20"/>
          <w:szCs w:val="20"/>
          <w:lang w:val="en-US" w:eastAsia="ru-RU"/>
        </w:rPr>
        <w:t>line.QUANTITY</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Price = </w:t>
      </w:r>
      <w:proofErr w:type="spellStart"/>
      <w:r w:rsidRPr="00706B8F">
        <w:rPr>
          <w:rFonts w:ascii="Courier New" w:hAnsi="Courier New" w:cs="Courier New"/>
          <w:sz w:val="20"/>
          <w:szCs w:val="20"/>
          <w:lang w:val="en-US" w:eastAsia="ru-RU"/>
        </w:rPr>
        <w:t>line.SALE_PRICE</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Total = </w:t>
      </w:r>
      <w:proofErr w:type="spellStart"/>
      <w:proofErr w:type="gramStart"/>
      <w:r w:rsidRPr="00706B8F">
        <w:rPr>
          <w:rFonts w:ascii="Courier New" w:hAnsi="Courier New" w:cs="Courier New"/>
          <w:sz w:val="20"/>
          <w:szCs w:val="20"/>
          <w:lang w:val="en-US" w:eastAsia="ru-RU"/>
        </w:rPr>
        <w:t>Math.Round</w:t>
      </w:r>
      <w:proofErr w:type="spellEnd"/>
      <w:r w:rsidRPr="00706B8F">
        <w:rPr>
          <w:rFonts w:ascii="Courier New" w:hAnsi="Courier New" w:cs="Courier New"/>
          <w:sz w:val="20"/>
          <w:szCs w:val="20"/>
          <w:lang w:val="en-US" w:eastAsia="ru-RU"/>
        </w:rPr>
        <w:t>(</w:t>
      </w:r>
      <w:proofErr w:type="spellStart"/>
      <w:proofErr w:type="gramEnd"/>
      <w:r w:rsidRPr="00706B8F">
        <w:rPr>
          <w:rFonts w:ascii="Courier New" w:hAnsi="Courier New" w:cs="Courier New"/>
          <w:sz w:val="20"/>
          <w:szCs w:val="20"/>
          <w:lang w:val="en-US" w:eastAsia="ru-RU"/>
        </w:rPr>
        <w:t>line.QUANTITY</w:t>
      </w:r>
      <w:proofErr w:type="spellEnd"/>
      <w:r w:rsidRPr="00706B8F">
        <w:rPr>
          <w:rFonts w:ascii="Courier New" w:hAnsi="Courier New" w:cs="Courier New"/>
          <w:sz w:val="20"/>
          <w:szCs w:val="20"/>
          <w:lang w:val="en-US" w:eastAsia="ru-RU"/>
        </w:rPr>
        <w:t xml:space="preserve"> * </w:t>
      </w:r>
      <w:proofErr w:type="spellStart"/>
      <w:r w:rsidRPr="00706B8F">
        <w:rPr>
          <w:rFonts w:ascii="Courier New" w:hAnsi="Courier New" w:cs="Courier New"/>
          <w:sz w:val="20"/>
          <w:szCs w:val="20"/>
          <w:lang w:val="en-US" w:eastAsia="ru-RU"/>
        </w:rPr>
        <w:t>line.SALE_PRICE</w:t>
      </w:r>
      <w:proofErr w:type="spellEnd"/>
      <w:r w:rsidRPr="00706B8F">
        <w:rPr>
          <w:rFonts w:ascii="Courier New" w:hAnsi="Courier New" w:cs="Courier New"/>
          <w:sz w:val="20"/>
          <w:szCs w:val="20"/>
          <w:lang w:val="en-US" w:eastAsia="ru-RU"/>
        </w:rPr>
        <w:t>, 2)</w:t>
      </w:r>
    </w:p>
    <w:p w:rsidR="00706B8F" w:rsidRPr="002F2934"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sz w:val="20"/>
          <w:szCs w:val="20"/>
          <w:lang w:val="en-US" w:eastAsia="ru-RU"/>
        </w:rPr>
        <w:t xml:space="preserve">      };</w:t>
      </w:r>
    </w:p>
    <w:p w:rsidR="00706B8F" w:rsidRPr="002F2934"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sz w:val="20"/>
          <w:szCs w:val="20"/>
          <w:lang w:val="en-US" w:eastAsia="ru-RU"/>
        </w:rPr>
        <w:t xml:space="preserve">  </w:t>
      </w:r>
      <w:proofErr w:type="spellStart"/>
      <w:r w:rsidRPr="002F2934">
        <w:rPr>
          <w:rFonts w:ascii="Courier New" w:hAnsi="Courier New" w:cs="Courier New"/>
          <w:sz w:val="20"/>
          <w:szCs w:val="20"/>
          <w:lang w:val="en-US" w:eastAsia="ru-RU"/>
        </w:rPr>
        <w:t>detailBinding.DataSource</w:t>
      </w:r>
      <w:proofErr w:type="spellEnd"/>
      <w:r w:rsidRPr="002F2934">
        <w:rPr>
          <w:rFonts w:ascii="Courier New" w:hAnsi="Courier New" w:cs="Courier New"/>
          <w:sz w:val="20"/>
          <w:szCs w:val="20"/>
          <w:lang w:val="en-US" w:eastAsia="ru-RU"/>
        </w:rPr>
        <w:t xml:space="preserve"> = </w:t>
      </w:r>
      <w:proofErr w:type="spellStart"/>
      <w:proofErr w:type="gramStart"/>
      <w:r w:rsidRPr="002F2934">
        <w:rPr>
          <w:rFonts w:ascii="Courier New" w:hAnsi="Courier New" w:cs="Courier New"/>
          <w:sz w:val="20"/>
          <w:szCs w:val="20"/>
          <w:lang w:val="en-US" w:eastAsia="ru-RU"/>
        </w:rPr>
        <w:t>lines.ToBindingList</w:t>
      </w:r>
      <w:proofErr w:type="spellEnd"/>
      <w:r w:rsidRPr="002F2934">
        <w:rPr>
          <w:rFonts w:ascii="Courier New" w:hAnsi="Courier New" w:cs="Courier New"/>
          <w:sz w:val="20"/>
          <w:szCs w:val="20"/>
          <w:lang w:val="en-US" w:eastAsia="ru-RU"/>
        </w:rPr>
        <w:t>(</w:t>
      </w:r>
      <w:proofErr w:type="gramEnd"/>
      <w:r w:rsidRPr="002F2934">
        <w:rPr>
          <w:rFonts w:ascii="Courier New" w:hAnsi="Courier New" w:cs="Courier New"/>
          <w:sz w:val="20"/>
          <w:szCs w:val="20"/>
          <w:lang w:val="en-US" w:eastAsia="ru-RU"/>
        </w:rPr>
        <w:t>);</w:t>
      </w:r>
    </w:p>
    <w:p w:rsidR="00706B8F" w:rsidRPr="002F2934" w:rsidRDefault="00706B8F" w:rsidP="00706B8F">
      <w:pPr>
        <w:spacing w:after="0" w:line="240" w:lineRule="auto"/>
        <w:rPr>
          <w:rFonts w:ascii="Courier New" w:hAnsi="Courier New" w:cs="Courier New"/>
          <w:sz w:val="24"/>
          <w:szCs w:val="24"/>
          <w:lang w:val="en-US"/>
        </w:rPr>
      </w:pPr>
      <w:r w:rsidRPr="002F2934">
        <w:rPr>
          <w:rFonts w:ascii="Courier New" w:hAnsi="Courier New" w:cs="Courier New"/>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2F293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We use the </w:t>
      </w:r>
      <w:proofErr w:type="spellStart"/>
      <w:r w:rsidRPr="00A837DD">
        <w:rPr>
          <w:rFonts w:ascii="Consolas" w:hAnsi="Consolas" w:cs="Consolas"/>
          <w:color w:val="2B91AF"/>
          <w:sz w:val="19"/>
          <w:szCs w:val="19"/>
          <w:highlight w:val="white"/>
          <w:lang w:val="en-US"/>
        </w:rPr>
        <w:t>InvoiceLineView</w:t>
      </w:r>
      <w:proofErr w:type="spellEnd"/>
      <w:r w:rsidRPr="00A837DD">
        <w:rPr>
          <w:rFonts w:ascii="Arial" w:hAnsi="Arial" w:cs="Arial"/>
          <w:sz w:val="24"/>
          <w:szCs w:val="24"/>
          <w:lang w:val="en-US"/>
        </w:rPr>
        <w:t xml:space="preserve"> class as a</w:t>
      </w:r>
      <w:r w:rsidR="00E35A84">
        <w:rPr>
          <w:rFonts w:ascii="Arial" w:hAnsi="Arial" w:cs="Arial"/>
          <w:sz w:val="24"/>
          <w:szCs w:val="24"/>
          <w:lang w:val="en-US"/>
        </w:rPr>
        <w:t>n extension:</w:t>
      </w:r>
      <w:r w:rsidRPr="00A837DD">
        <w:rPr>
          <w:rFonts w:ascii="Arial" w:hAnsi="Arial" w:cs="Arial"/>
          <w:sz w:val="24"/>
          <w:szCs w:val="24"/>
          <w:lang w:val="en-US"/>
        </w:rPr>
        <w:t xml:space="preserve">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proofErr w:type="gramStart"/>
      <w:r w:rsidRPr="002F2934">
        <w:rPr>
          <w:rFonts w:ascii="Courier New" w:hAnsi="Courier New" w:cs="Courier New"/>
          <w:b/>
          <w:bCs/>
          <w:sz w:val="20"/>
          <w:szCs w:val="20"/>
          <w:lang w:val="en-US" w:eastAsia="ru-RU"/>
        </w:rPr>
        <w:lastRenderedPageBreak/>
        <w:t>public</w:t>
      </w:r>
      <w:proofErr w:type="gramEnd"/>
      <w:r w:rsidRPr="002F2934">
        <w:rPr>
          <w:rFonts w:ascii="Courier New" w:hAnsi="Courier New" w:cs="Courier New"/>
          <w:b/>
          <w:bCs/>
          <w:sz w:val="20"/>
          <w:szCs w:val="20"/>
          <w:lang w:val="en-US" w:eastAsia="ru-RU"/>
        </w:rPr>
        <w:t xml:space="preserve"> class </w:t>
      </w:r>
      <w:proofErr w:type="spellStart"/>
      <w:r w:rsidRPr="002F2934">
        <w:rPr>
          <w:rFonts w:ascii="Courier New" w:hAnsi="Courier New" w:cs="Courier New"/>
          <w:sz w:val="20"/>
          <w:szCs w:val="20"/>
          <w:lang w:val="en-US" w:eastAsia="ru-RU"/>
        </w:rPr>
        <w:t>InvoiceLineView</w:t>
      </w:r>
      <w:proofErr w:type="spellEnd"/>
      <w:r w:rsidRPr="002F2934">
        <w:rPr>
          <w:rFonts w:ascii="Courier New" w:hAnsi="Courier New" w:cs="Courier New"/>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w:t>
      </w:r>
      <w:proofErr w:type="gramStart"/>
      <w:r w:rsidRPr="002F2934">
        <w:rPr>
          <w:rFonts w:ascii="Courier New" w:hAnsi="Courier New" w:cs="Courier New"/>
          <w:b/>
          <w:bCs/>
          <w:sz w:val="20"/>
          <w:szCs w:val="20"/>
          <w:lang w:val="en-US" w:eastAsia="ru-RU"/>
        </w:rPr>
        <w:t>public</w:t>
      </w:r>
      <w:proofErr w:type="gramEnd"/>
      <w:r w:rsidRPr="002F2934">
        <w:rPr>
          <w:rFonts w:ascii="Courier New" w:hAnsi="Courier New" w:cs="Courier New"/>
          <w:b/>
          <w:bCs/>
          <w:sz w:val="20"/>
          <w:szCs w:val="20"/>
          <w:lang w:val="en-US" w:eastAsia="ru-RU"/>
        </w:rPr>
        <w:t xml:space="preserve"> </w:t>
      </w:r>
      <w:proofErr w:type="spellStart"/>
      <w:r w:rsidRPr="002F2934">
        <w:rPr>
          <w:rFonts w:ascii="Courier New" w:hAnsi="Courier New" w:cs="Courier New"/>
          <w:b/>
          <w:bCs/>
          <w:sz w:val="20"/>
          <w:szCs w:val="20"/>
          <w:lang w:val="en-US" w:eastAsia="ru-RU"/>
        </w:rPr>
        <w:t>int</w:t>
      </w:r>
      <w:proofErr w:type="spellEnd"/>
      <w:r w:rsidRPr="002F2934">
        <w:rPr>
          <w:rFonts w:ascii="Courier New" w:hAnsi="Courier New" w:cs="Courier New"/>
          <w:b/>
          <w:bCs/>
          <w:sz w:val="20"/>
          <w:szCs w:val="20"/>
          <w:lang w:val="en-US" w:eastAsia="ru-RU"/>
        </w:rPr>
        <w:t xml:space="preserve"> </w:t>
      </w:r>
      <w:r w:rsidRPr="002F2934">
        <w:rPr>
          <w:rFonts w:ascii="Courier New" w:hAnsi="Courier New" w:cs="Courier New"/>
          <w:sz w:val="20"/>
          <w:szCs w:val="20"/>
          <w:lang w:val="en-US" w:eastAsia="ru-RU"/>
        </w:rPr>
        <w:t xml:space="preserve">Id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w:t>
      </w:r>
      <w:proofErr w:type="gramStart"/>
      <w:r w:rsidRPr="002F2934">
        <w:rPr>
          <w:rFonts w:ascii="Courier New" w:hAnsi="Courier New" w:cs="Courier New"/>
          <w:b/>
          <w:bCs/>
          <w:sz w:val="20"/>
          <w:szCs w:val="20"/>
          <w:lang w:val="en-US" w:eastAsia="ru-RU"/>
        </w:rPr>
        <w:t>public</w:t>
      </w:r>
      <w:proofErr w:type="gramEnd"/>
      <w:r w:rsidRPr="002F2934">
        <w:rPr>
          <w:rFonts w:ascii="Courier New" w:hAnsi="Courier New" w:cs="Courier New"/>
          <w:b/>
          <w:bCs/>
          <w:sz w:val="20"/>
          <w:szCs w:val="20"/>
          <w:lang w:val="en-US" w:eastAsia="ru-RU"/>
        </w:rPr>
        <w:t xml:space="preserve"> </w:t>
      </w:r>
      <w:proofErr w:type="spellStart"/>
      <w:r w:rsidRPr="002F2934">
        <w:rPr>
          <w:rFonts w:ascii="Courier New" w:hAnsi="Courier New" w:cs="Courier New"/>
          <w:b/>
          <w:bCs/>
          <w:sz w:val="20"/>
          <w:szCs w:val="20"/>
          <w:lang w:val="en-US" w:eastAsia="ru-RU"/>
        </w:rPr>
        <w:t>int</w:t>
      </w:r>
      <w:proofErr w:type="spellEnd"/>
      <w:r w:rsidRPr="002F2934">
        <w:rPr>
          <w:rFonts w:ascii="Courier New" w:hAnsi="Courier New" w:cs="Courier New"/>
          <w:b/>
          <w:bCs/>
          <w:sz w:val="20"/>
          <w:szCs w:val="20"/>
          <w:lang w:val="en-US" w:eastAsia="ru-RU"/>
        </w:rPr>
        <w:t xml:space="preserve"> </w:t>
      </w:r>
      <w:proofErr w:type="spellStart"/>
      <w:r w:rsidRPr="002F2934">
        <w:rPr>
          <w:rFonts w:ascii="Courier New" w:hAnsi="Courier New" w:cs="Courier New"/>
          <w:sz w:val="20"/>
          <w:szCs w:val="20"/>
          <w:lang w:val="en-US" w:eastAsia="ru-RU"/>
        </w:rPr>
        <w:t>Invoice_Id</w:t>
      </w:r>
      <w:proofErr w:type="spellEnd"/>
      <w:r w:rsidRPr="002F2934">
        <w:rPr>
          <w:rFonts w:ascii="Courier New" w:hAnsi="Courier New" w:cs="Courier New"/>
          <w:sz w:val="20"/>
          <w:szCs w:val="20"/>
          <w:lang w:val="en-US" w:eastAsia="ru-RU"/>
        </w:rPr>
        <w:t xml:space="preserve">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w:t>
      </w:r>
      <w:proofErr w:type="gramStart"/>
      <w:r w:rsidRPr="002F2934">
        <w:rPr>
          <w:rFonts w:ascii="Courier New" w:hAnsi="Courier New" w:cs="Courier New"/>
          <w:b/>
          <w:bCs/>
          <w:sz w:val="20"/>
          <w:szCs w:val="20"/>
          <w:lang w:val="en-US" w:eastAsia="ru-RU"/>
        </w:rPr>
        <w:t>public</w:t>
      </w:r>
      <w:proofErr w:type="gramEnd"/>
      <w:r w:rsidRPr="002F2934">
        <w:rPr>
          <w:rFonts w:ascii="Courier New" w:hAnsi="Courier New" w:cs="Courier New"/>
          <w:b/>
          <w:bCs/>
          <w:sz w:val="20"/>
          <w:szCs w:val="20"/>
          <w:lang w:val="en-US" w:eastAsia="ru-RU"/>
        </w:rPr>
        <w:t xml:space="preserve"> </w:t>
      </w:r>
      <w:proofErr w:type="spellStart"/>
      <w:r w:rsidRPr="002F2934">
        <w:rPr>
          <w:rFonts w:ascii="Courier New" w:hAnsi="Courier New" w:cs="Courier New"/>
          <w:b/>
          <w:bCs/>
          <w:sz w:val="20"/>
          <w:szCs w:val="20"/>
          <w:lang w:val="en-US" w:eastAsia="ru-RU"/>
        </w:rPr>
        <w:t>int</w:t>
      </w:r>
      <w:proofErr w:type="spellEnd"/>
      <w:r w:rsidRPr="002F2934">
        <w:rPr>
          <w:rFonts w:ascii="Courier New" w:hAnsi="Courier New" w:cs="Courier New"/>
          <w:b/>
          <w:bCs/>
          <w:sz w:val="20"/>
          <w:szCs w:val="20"/>
          <w:lang w:val="en-US" w:eastAsia="ru-RU"/>
        </w:rPr>
        <w:t xml:space="preserve"> </w:t>
      </w:r>
      <w:proofErr w:type="spellStart"/>
      <w:r w:rsidRPr="002F2934">
        <w:rPr>
          <w:rFonts w:ascii="Courier New" w:hAnsi="Courier New" w:cs="Courier New"/>
          <w:sz w:val="20"/>
          <w:szCs w:val="20"/>
          <w:lang w:val="en-US" w:eastAsia="ru-RU"/>
        </w:rPr>
        <w:t>Product_Id</w:t>
      </w:r>
      <w:proofErr w:type="spellEnd"/>
      <w:r w:rsidRPr="002F2934">
        <w:rPr>
          <w:rFonts w:ascii="Courier New" w:hAnsi="Courier New" w:cs="Courier New"/>
          <w:sz w:val="20"/>
          <w:szCs w:val="20"/>
          <w:lang w:val="en-US" w:eastAsia="ru-RU"/>
        </w:rPr>
        <w:t xml:space="preserve">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w:t>
      </w:r>
      <w:proofErr w:type="gramStart"/>
      <w:r w:rsidRPr="002F2934">
        <w:rPr>
          <w:rFonts w:ascii="Courier New" w:hAnsi="Courier New" w:cs="Courier New"/>
          <w:b/>
          <w:bCs/>
          <w:sz w:val="20"/>
          <w:szCs w:val="20"/>
          <w:lang w:val="en-US" w:eastAsia="ru-RU"/>
        </w:rPr>
        <w:t>public</w:t>
      </w:r>
      <w:proofErr w:type="gramEnd"/>
      <w:r w:rsidRPr="002F2934">
        <w:rPr>
          <w:rFonts w:ascii="Courier New" w:hAnsi="Courier New" w:cs="Courier New"/>
          <w:b/>
          <w:bCs/>
          <w:sz w:val="20"/>
          <w:szCs w:val="20"/>
          <w:lang w:val="en-US" w:eastAsia="ru-RU"/>
        </w:rPr>
        <w:t xml:space="preserve"> string </w:t>
      </w:r>
      <w:r w:rsidRPr="002F2934">
        <w:rPr>
          <w:rFonts w:ascii="Courier New" w:hAnsi="Courier New" w:cs="Courier New"/>
          <w:sz w:val="20"/>
          <w:szCs w:val="20"/>
          <w:lang w:val="en-US" w:eastAsia="ru-RU"/>
        </w:rPr>
        <w:t xml:space="preserve">Product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w:t>
      </w:r>
      <w:proofErr w:type="gramStart"/>
      <w:r w:rsidRPr="002F2934">
        <w:rPr>
          <w:rFonts w:ascii="Courier New" w:hAnsi="Courier New" w:cs="Courier New"/>
          <w:b/>
          <w:bCs/>
          <w:sz w:val="20"/>
          <w:szCs w:val="20"/>
          <w:lang w:val="en-US" w:eastAsia="ru-RU"/>
        </w:rPr>
        <w:t>public</w:t>
      </w:r>
      <w:proofErr w:type="gramEnd"/>
      <w:r w:rsidRPr="002F2934">
        <w:rPr>
          <w:rFonts w:ascii="Courier New" w:hAnsi="Courier New" w:cs="Courier New"/>
          <w:b/>
          <w:bCs/>
          <w:sz w:val="20"/>
          <w:szCs w:val="20"/>
          <w:lang w:val="en-US" w:eastAsia="ru-RU"/>
        </w:rPr>
        <w:t xml:space="preserve"> decimal </w:t>
      </w:r>
      <w:r w:rsidRPr="002F2934">
        <w:rPr>
          <w:rFonts w:ascii="Courier New" w:hAnsi="Courier New" w:cs="Courier New"/>
          <w:sz w:val="20"/>
          <w:szCs w:val="20"/>
          <w:lang w:val="en-US" w:eastAsia="ru-RU"/>
        </w:rPr>
        <w:t xml:space="preserve">Quantity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w:t>
      </w:r>
      <w:proofErr w:type="gramStart"/>
      <w:r w:rsidRPr="002F2934">
        <w:rPr>
          <w:rFonts w:ascii="Courier New" w:hAnsi="Courier New" w:cs="Courier New"/>
          <w:b/>
          <w:bCs/>
          <w:sz w:val="20"/>
          <w:szCs w:val="20"/>
          <w:lang w:val="en-US" w:eastAsia="ru-RU"/>
        </w:rPr>
        <w:t>public</w:t>
      </w:r>
      <w:proofErr w:type="gramEnd"/>
      <w:r w:rsidRPr="002F2934">
        <w:rPr>
          <w:rFonts w:ascii="Courier New" w:hAnsi="Courier New" w:cs="Courier New"/>
          <w:b/>
          <w:bCs/>
          <w:sz w:val="20"/>
          <w:szCs w:val="20"/>
          <w:lang w:val="en-US" w:eastAsia="ru-RU"/>
        </w:rPr>
        <w:t xml:space="preserve"> decimal </w:t>
      </w:r>
      <w:r w:rsidRPr="002F2934">
        <w:rPr>
          <w:rFonts w:ascii="Courier New" w:hAnsi="Courier New" w:cs="Courier New"/>
          <w:sz w:val="20"/>
          <w:szCs w:val="20"/>
          <w:lang w:val="en-US" w:eastAsia="ru-RU"/>
        </w:rPr>
        <w:t xml:space="preserve">Price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w:t>
      </w:r>
      <w:proofErr w:type="gramStart"/>
      <w:r w:rsidRPr="002F2934">
        <w:rPr>
          <w:rFonts w:ascii="Courier New" w:hAnsi="Courier New" w:cs="Courier New"/>
          <w:b/>
          <w:bCs/>
          <w:sz w:val="20"/>
          <w:szCs w:val="20"/>
          <w:lang w:val="en-US" w:eastAsia="ru-RU"/>
        </w:rPr>
        <w:t>public</w:t>
      </w:r>
      <w:proofErr w:type="gramEnd"/>
      <w:r w:rsidRPr="002F2934">
        <w:rPr>
          <w:rFonts w:ascii="Courier New" w:hAnsi="Courier New" w:cs="Courier New"/>
          <w:b/>
          <w:bCs/>
          <w:sz w:val="20"/>
          <w:szCs w:val="20"/>
          <w:lang w:val="en-US" w:eastAsia="ru-RU"/>
        </w:rPr>
        <w:t xml:space="preserve"> decimal </w:t>
      </w:r>
      <w:r w:rsidRPr="002F2934">
        <w:rPr>
          <w:rFonts w:ascii="Courier New" w:hAnsi="Courier New" w:cs="Courier New"/>
          <w:sz w:val="20"/>
          <w:szCs w:val="20"/>
          <w:lang w:val="en-US" w:eastAsia="ru-RU"/>
        </w:rPr>
        <w:t xml:space="preserve">Total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496C24" w:rsidRPr="009B0499" w:rsidRDefault="002F2934" w:rsidP="009B0499">
      <w:pPr>
        <w:rPr>
          <w:rFonts w:ascii="Courier New" w:hAnsi="Courier New" w:cs="Courier New"/>
          <w:sz w:val="24"/>
          <w:szCs w:val="24"/>
          <w:lang w:val="en-US"/>
        </w:rPr>
      </w:pPr>
      <w:r w:rsidRPr="005F6CA2">
        <w:rPr>
          <w:rFonts w:ascii="Courier New" w:hAnsi="Courier New" w:cs="Courier New"/>
          <w:sz w:val="20"/>
          <w:szCs w:val="20"/>
          <w:lang w:val="en-US" w:eastAsia="ru-RU"/>
        </w:rPr>
        <w:t>}</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Note that, unlike the </w:t>
      </w:r>
      <w:proofErr w:type="spellStart"/>
      <w:r w:rsidRPr="00A837DD">
        <w:rPr>
          <w:rFonts w:ascii="Arial" w:hAnsi="Arial" w:cs="Arial"/>
          <w:sz w:val="24"/>
          <w:szCs w:val="24"/>
          <w:lang w:val="en-US"/>
        </w:rPr>
        <w:t>InvoiceView</w:t>
      </w:r>
      <w:proofErr w:type="spellEnd"/>
      <w:r w:rsidRPr="00A837DD">
        <w:rPr>
          <w:rFonts w:ascii="Arial" w:hAnsi="Arial" w:cs="Arial"/>
          <w:sz w:val="24"/>
          <w:szCs w:val="24"/>
          <w:lang w:val="en-US"/>
        </w:rPr>
        <w:t xml:space="preserve"> class, th</w:t>
      </w:r>
      <w:r w:rsidR="00E35A84">
        <w:rPr>
          <w:rFonts w:ascii="Arial" w:hAnsi="Arial" w:cs="Arial"/>
          <w:sz w:val="24"/>
          <w:szCs w:val="24"/>
          <w:lang w:val="en-US"/>
        </w:rPr>
        <w:t xml:space="preserve">is one has </w:t>
      </w:r>
      <w:r w:rsidRPr="00A837DD">
        <w:rPr>
          <w:rFonts w:ascii="Arial" w:hAnsi="Arial" w:cs="Arial"/>
          <w:sz w:val="24"/>
          <w:szCs w:val="24"/>
          <w:lang w:val="en-US"/>
        </w:rPr>
        <w:t xml:space="preserve">no method for loading one current record. In </w:t>
      </w:r>
      <w:r w:rsidR="00E35A84">
        <w:rPr>
          <w:rFonts w:ascii="Arial" w:hAnsi="Arial" w:cs="Arial"/>
          <w:sz w:val="24"/>
          <w:szCs w:val="24"/>
          <w:lang w:val="en-US"/>
        </w:rPr>
        <w:t>our example</w:t>
      </w:r>
      <w:r w:rsidRPr="00A837DD">
        <w:rPr>
          <w:rFonts w:ascii="Arial" w:hAnsi="Arial" w:cs="Arial"/>
          <w:sz w:val="24"/>
          <w:szCs w:val="24"/>
          <w:lang w:val="en-US"/>
        </w:rPr>
        <w:t xml:space="preserve">, </w:t>
      </w:r>
      <w:r w:rsidR="00E35A84">
        <w:rPr>
          <w:rFonts w:ascii="Arial" w:hAnsi="Arial" w:cs="Arial"/>
          <w:sz w:val="24"/>
          <w:szCs w:val="24"/>
          <w:lang w:val="en-US"/>
        </w:rPr>
        <w:t xml:space="preserve">the speed of </w:t>
      </w:r>
      <w:proofErr w:type="gramStart"/>
      <w:r w:rsidR="00E35A84">
        <w:rPr>
          <w:rFonts w:ascii="Arial" w:hAnsi="Arial" w:cs="Arial"/>
          <w:sz w:val="24"/>
          <w:szCs w:val="24"/>
          <w:lang w:val="en-US"/>
        </w:rPr>
        <w:t>reloading  the</w:t>
      </w:r>
      <w:proofErr w:type="gramEnd"/>
      <w:r w:rsidR="00E35A84">
        <w:rPr>
          <w:rFonts w:ascii="Arial" w:hAnsi="Arial" w:cs="Arial"/>
          <w:sz w:val="24"/>
          <w:szCs w:val="24"/>
          <w:lang w:val="en-US"/>
        </w:rPr>
        <w:t xml:space="preserve"> detail grid </w:t>
      </w:r>
      <w:r w:rsidRPr="00A837DD">
        <w:rPr>
          <w:rFonts w:ascii="Arial" w:hAnsi="Arial" w:cs="Arial"/>
          <w:sz w:val="24"/>
          <w:szCs w:val="24"/>
          <w:lang w:val="en-US"/>
        </w:rPr>
        <w:t>it is not crucial</w:t>
      </w:r>
      <w:r w:rsidR="00DD4C56">
        <w:rPr>
          <w:rFonts w:ascii="Arial" w:hAnsi="Arial" w:cs="Arial"/>
          <w:sz w:val="24"/>
          <w:szCs w:val="24"/>
          <w:lang w:val="en-US"/>
        </w:rPr>
        <w:t>,</w:t>
      </w:r>
      <w:r w:rsidRPr="00A837DD">
        <w:rPr>
          <w:rFonts w:ascii="Arial" w:hAnsi="Arial" w:cs="Arial"/>
          <w:sz w:val="24"/>
          <w:szCs w:val="24"/>
          <w:lang w:val="en-US"/>
        </w:rPr>
        <w:t xml:space="preserve"> because one document does not contain thousands of items</w:t>
      </w:r>
      <w:r w:rsidR="00DD4C56">
        <w:rPr>
          <w:rFonts w:ascii="Arial" w:hAnsi="Arial" w:cs="Arial"/>
          <w:sz w:val="24"/>
          <w:szCs w:val="24"/>
          <w:lang w:val="en-US"/>
        </w:rPr>
        <w:t>. Implementing this method is optional.</w:t>
      </w:r>
    </w:p>
    <w:p w:rsidR="00496C24" w:rsidRPr="002F2934" w:rsidRDefault="000E67CB" w:rsidP="00496C24">
      <w:pPr>
        <w:jc w:val="both"/>
        <w:rPr>
          <w:rFonts w:ascii="Arial" w:hAnsi="Arial" w:cs="Arial"/>
          <w:sz w:val="24"/>
          <w:szCs w:val="24"/>
          <w:lang w:val="en-US"/>
        </w:rPr>
      </w:pPr>
      <w:r w:rsidRPr="00A837DD">
        <w:rPr>
          <w:rFonts w:ascii="Arial" w:hAnsi="Arial" w:cs="Arial"/>
          <w:sz w:val="24"/>
          <w:szCs w:val="24"/>
          <w:lang w:val="en-US"/>
        </w:rPr>
        <w:t>Let us add a special property for retrieving the current line of the document selected in the detail grid.</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proofErr w:type="gramStart"/>
      <w:r w:rsidRPr="002F2934">
        <w:rPr>
          <w:rFonts w:ascii="Courier New" w:hAnsi="Courier New" w:cs="Courier New"/>
          <w:b/>
          <w:bCs/>
          <w:sz w:val="20"/>
          <w:szCs w:val="20"/>
          <w:lang w:val="en-US" w:eastAsia="ru-RU"/>
        </w:rPr>
        <w:t>public</w:t>
      </w:r>
      <w:proofErr w:type="gramEnd"/>
      <w:r w:rsidRPr="002F2934">
        <w:rPr>
          <w:rFonts w:ascii="Courier New" w:hAnsi="Courier New" w:cs="Courier New"/>
          <w:b/>
          <w:bCs/>
          <w:sz w:val="20"/>
          <w:szCs w:val="20"/>
          <w:lang w:val="en-US" w:eastAsia="ru-RU"/>
        </w:rPr>
        <w:t xml:space="preserve"> </w:t>
      </w:r>
      <w:proofErr w:type="spellStart"/>
      <w:r w:rsidRPr="002F2934">
        <w:rPr>
          <w:rFonts w:ascii="Courier New" w:hAnsi="Courier New" w:cs="Courier New"/>
          <w:sz w:val="20"/>
          <w:szCs w:val="20"/>
          <w:lang w:val="en-US" w:eastAsia="ru-RU"/>
        </w:rPr>
        <w:t>InvoiceLineView</w:t>
      </w:r>
      <w:proofErr w:type="spellEnd"/>
      <w:r w:rsidRPr="002F2934">
        <w:rPr>
          <w:rFonts w:ascii="Courier New" w:hAnsi="Courier New" w:cs="Courier New"/>
          <w:sz w:val="20"/>
          <w:szCs w:val="20"/>
          <w:lang w:val="en-US" w:eastAsia="ru-RU"/>
        </w:rPr>
        <w:t xml:space="preserve"> </w:t>
      </w:r>
      <w:proofErr w:type="spellStart"/>
      <w:r w:rsidRPr="002F2934">
        <w:rPr>
          <w:rFonts w:ascii="Courier New" w:hAnsi="Courier New" w:cs="Courier New"/>
          <w:sz w:val="20"/>
          <w:szCs w:val="20"/>
          <w:lang w:val="en-US" w:eastAsia="ru-RU"/>
        </w:rPr>
        <w:t>CurrentInvoiceLine</w:t>
      </w:r>
      <w:proofErr w:type="spellEnd"/>
      <w:r w:rsidRPr="002F2934">
        <w:rPr>
          <w:rFonts w:ascii="Courier New" w:hAnsi="Courier New" w:cs="Courier New"/>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w:t>
      </w:r>
      <w:proofErr w:type="gramStart"/>
      <w:r w:rsidRPr="002F2934">
        <w:rPr>
          <w:rFonts w:ascii="Courier New" w:hAnsi="Courier New" w:cs="Courier New"/>
          <w:b/>
          <w:bCs/>
          <w:sz w:val="20"/>
          <w:szCs w:val="20"/>
          <w:lang w:val="en-US" w:eastAsia="ru-RU"/>
        </w:rPr>
        <w:t>get</w:t>
      </w:r>
      <w:proofErr w:type="gramEnd"/>
      <w:r w:rsidRPr="002F2934">
        <w:rPr>
          <w:rFonts w:ascii="Courier New" w:hAnsi="Courier New" w:cs="Courier New"/>
          <w:b/>
          <w:bCs/>
          <w:sz w:val="20"/>
          <w:szCs w:val="20"/>
          <w:lang w:val="en-US" w:eastAsia="ru-RU"/>
        </w:rPr>
        <w:t xml:space="preserve"> </w:t>
      </w:r>
      <w:r w:rsidRPr="002F2934">
        <w:rPr>
          <w:rFonts w:ascii="Courier New" w:hAnsi="Courier New" w:cs="Courier New"/>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w:t>
      </w:r>
      <w:proofErr w:type="gramStart"/>
      <w:r w:rsidRPr="002F2934">
        <w:rPr>
          <w:rFonts w:ascii="Courier New" w:hAnsi="Courier New" w:cs="Courier New"/>
          <w:b/>
          <w:bCs/>
          <w:sz w:val="20"/>
          <w:szCs w:val="20"/>
          <w:lang w:val="en-US" w:eastAsia="ru-RU"/>
        </w:rPr>
        <w:t>return</w:t>
      </w:r>
      <w:proofErr w:type="gramEnd"/>
      <w:r w:rsidRPr="002F2934">
        <w:rPr>
          <w:rFonts w:ascii="Courier New" w:hAnsi="Courier New" w:cs="Courier New"/>
          <w:b/>
          <w:bCs/>
          <w:sz w:val="20"/>
          <w:szCs w:val="20"/>
          <w:lang w:val="en-US" w:eastAsia="ru-RU"/>
        </w:rPr>
        <w:t xml:space="preserve"> </w:t>
      </w:r>
      <w:r w:rsidRPr="002F2934">
        <w:rPr>
          <w:rFonts w:ascii="Courier New" w:hAnsi="Courier New" w:cs="Courier New"/>
          <w:sz w:val="20"/>
          <w:szCs w:val="20"/>
          <w:lang w:val="en-US" w:eastAsia="ru-RU"/>
        </w:rPr>
        <w:t>(</w:t>
      </w:r>
      <w:proofErr w:type="spellStart"/>
      <w:r w:rsidRPr="002F2934">
        <w:rPr>
          <w:rFonts w:ascii="Courier New" w:hAnsi="Courier New" w:cs="Courier New"/>
          <w:sz w:val="20"/>
          <w:szCs w:val="20"/>
          <w:lang w:val="en-US" w:eastAsia="ru-RU"/>
        </w:rPr>
        <w:t>InvoiceLineView</w:t>
      </w:r>
      <w:proofErr w:type="spellEnd"/>
      <w:r w:rsidRPr="002F2934">
        <w:rPr>
          <w:rFonts w:ascii="Courier New" w:hAnsi="Courier New" w:cs="Courier New"/>
          <w:sz w:val="20"/>
          <w:szCs w:val="20"/>
          <w:lang w:val="en-US" w:eastAsia="ru-RU"/>
        </w:rPr>
        <w:t>)</w:t>
      </w:r>
      <w:proofErr w:type="spellStart"/>
      <w:r w:rsidRPr="002F2934">
        <w:rPr>
          <w:rFonts w:ascii="Courier New" w:hAnsi="Courier New" w:cs="Courier New"/>
          <w:sz w:val="20"/>
          <w:szCs w:val="20"/>
          <w:lang w:val="en-US" w:eastAsia="ru-RU"/>
        </w:rPr>
        <w:t>detailBinding.Current</w:t>
      </w:r>
      <w:proofErr w:type="spellEnd"/>
      <w:r w:rsidRPr="002F2934">
        <w:rPr>
          <w:rFonts w:ascii="Courier New" w:hAnsi="Courier New" w:cs="Courier New"/>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5F6CA2">
        <w:rPr>
          <w:rFonts w:ascii="Courier New" w:hAnsi="Courier New" w:cs="Courier New"/>
          <w:sz w:val="20"/>
          <w:szCs w:val="20"/>
          <w:lang w:val="en-US" w:eastAsia="ru-RU"/>
        </w:rPr>
        <w:t xml:space="preserve">    }</w:t>
      </w:r>
    </w:p>
    <w:p w:rsidR="00496C24" w:rsidRPr="009B0499" w:rsidRDefault="002F2934" w:rsidP="009B0499">
      <w:pPr>
        <w:rPr>
          <w:rFonts w:ascii="Courier New" w:hAnsi="Courier New" w:cs="Courier New"/>
          <w:sz w:val="24"/>
          <w:szCs w:val="24"/>
          <w:lang w:val="en-US"/>
        </w:rPr>
      </w:pPr>
      <w:r w:rsidRPr="005F6CA2">
        <w:rPr>
          <w:rFonts w:ascii="Courier New" w:hAnsi="Courier New" w:cs="Courier New"/>
          <w:sz w:val="20"/>
          <w:szCs w:val="20"/>
          <w:lang w:val="en-US" w:eastAsia="ru-RU"/>
        </w:rPr>
        <w:t>}</w:t>
      </w:r>
    </w:p>
    <w:p w:rsidR="00496C24" w:rsidRPr="002F293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In the methods for adding, editing and deleting, we will show how to work with stored procedures in Entity Framework. For instance, the method for adding a new </w:t>
      </w:r>
      <w:proofErr w:type="spellStart"/>
      <w:r w:rsidRPr="00A837DD">
        <w:rPr>
          <w:rFonts w:ascii="Arial" w:hAnsi="Arial" w:cs="Arial"/>
          <w:sz w:val="24"/>
          <w:szCs w:val="24"/>
          <w:lang w:val="en-US"/>
        </w:rPr>
        <w:t>record</w:t>
      </w:r>
      <w:r w:rsidR="00DD4C56">
        <w:rPr>
          <w:rFonts w:ascii="Arial" w:hAnsi="Arial" w:cs="Arial"/>
          <w:sz w:val="24"/>
          <w:szCs w:val="24"/>
          <w:lang w:val="en-US"/>
        </w:rPr>
        <w:t>is</w:t>
      </w:r>
      <w:proofErr w:type="spellEnd"/>
      <w:r w:rsidR="00DD4C56">
        <w:rPr>
          <w:rFonts w:ascii="Arial" w:hAnsi="Arial" w:cs="Arial"/>
          <w:sz w:val="24"/>
          <w:szCs w:val="24"/>
          <w:lang w:val="en-US"/>
        </w:rPr>
        <w:t xml:space="preserve"> as follows</w:t>
      </w:r>
      <w:r w:rsidRPr="00A837DD">
        <w:rPr>
          <w:rFonts w:ascii="Arial" w:hAnsi="Arial" w:cs="Arial"/>
          <w:sz w:val="24"/>
          <w:szCs w:val="24"/>
          <w:lang w:val="en-US"/>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2F2934">
        <w:rPr>
          <w:rFonts w:ascii="Courier New" w:hAnsi="Courier New" w:cs="Courier New"/>
          <w:b/>
          <w:bCs/>
          <w:color w:val="000000"/>
          <w:sz w:val="20"/>
          <w:szCs w:val="20"/>
          <w:lang w:val="en-US" w:eastAsia="ru-RU"/>
        </w:rPr>
        <w:t>private</w:t>
      </w:r>
      <w:proofErr w:type="gramEnd"/>
      <w:r w:rsidRPr="002F2934">
        <w:rPr>
          <w:rFonts w:ascii="Courier New" w:hAnsi="Courier New" w:cs="Courier New"/>
          <w:b/>
          <w:bCs/>
          <w:color w:val="000000"/>
          <w:sz w:val="20"/>
          <w:szCs w:val="20"/>
          <w:lang w:val="en-US" w:eastAsia="ru-RU"/>
        </w:rPr>
        <w:t xml:space="preserve"> void </w:t>
      </w:r>
      <w:proofErr w:type="spellStart"/>
      <w:r w:rsidRPr="002F2934">
        <w:rPr>
          <w:rFonts w:ascii="Courier New" w:hAnsi="Courier New" w:cs="Courier New"/>
          <w:color w:val="000000"/>
          <w:sz w:val="20"/>
          <w:szCs w:val="20"/>
          <w:lang w:val="en-US" w:eastAsia="ru-RU"/>
        </w:rPr>
        <w:t>btnAddInvoiceLine_Click</w:t>
      </w:r>
      <w:proofErr w:type="spellEnd"/>
      <w:r w:rsidRPr="002F2934">
        <w:rPr>
          <w:rFonts w:ascii="Courier New" w:hAnsi="Courier New" w:cs="Courier New"/>
          <w:color w:val="000000"/>
          <w:sz w:val="20"/>
          <w:szCs w:val="20"/>
          <w:lang w:val="en-US" w:eastAsia="ru-RU"/>
        </w:rPr>
        <w:t>(</w:t>
      </w:r>
      <w:r w:rsidRPr="002F2934">
        <w:rPr>
          <w:rFonts w:ascii="Courier New" w:hAnsi="Courier New" w:cs="Courier New"/>
          <w:b/>
          <w:bCs/>
          <w:color w:val="000000"/>
          <w:sz w:val="20"/>
          <w:szCs w:val="20"/>
          <w:lang w:val="en-US" w:eastAsia="ru-RU"/>
        </w:rPr>
        <w:t xml:space="preserve">object </w:t>
      </w:r>
      <w:r w:rsidRPr="002F2934">
        <w:rPr>
          <w:rFonts w:ascii="Courier New" w:hAnsi="Courier New" w:cs="Courier New"/>
          <w:color w:val="000000"/>
          <w:sz w:val="20"/>
          <w:szCs w:val="20"/>
          <w:lang w:val="en-US" w:eastAsia="ru-RU"/>
        </w:rPr>
        <w:t xml:space="preserve">sender, </w:t>
      </w:r>
      <w:proofErr w:type="spellStart"/>
      <w:r w:rsidRPr="002F2934">
        <w:rPr>
          <w:rFonts w:ascii="Courier New" w:hAnsi="Courier New" w:cs="Courier New"/>
          <w:color w:val="000000"/>
          <w:sz w:val="20"/>
          <w:szCs w:val="20"/>
          <w:lang w:val="en-US" w:eastAsia="ru-RU"/>
        </w:rPr>
        <w:t>EventArgs</w:t>
      </w:r>
      <w:proofErr w:type="spellEnd"/>
      <w:r w:rsidRPr="002F2934">
        <w:rPr>
          <w:rFonts w:ascii="Courier New" w:hAnsi="Courier New" w:cs="Courier New"/>
          <w:color w:val="000000"/>
          <w:sz w:val="20"/>
          <w:szCs w:val="20"/>
          <w:lang w:val="en-US" w:eastAsia="ru-RU"/>
        </w:rPr>
        <w:t xml:space="preserve"> e)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proofErr w:type="gramStart"/>
      <w:r w:rsidRPr="002F2934">
        <w:rPr>
          <w:rFonts w:ascii="Courier New" w:hAnsi="Courier New" w:cs="Courier New"/>
          <w:color w:val="000000"/>
          <w:sz w:val="20"/>
          <w:szCs w:val="20"/>
          <w:lang w:val="en-US" w:eastAsia="ru-RU"/>
        </w:rPr>
        <w:t>var</w:t>
      </w:r>
      <w:proofErr w:type="spellEnd"/>
      <w:proofErr w:type="gram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dbContext</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AppVariables.getDbContext</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get current invoice</w:t>
      </w:r>
    </w:p>
    <w:p w:rsidR="002F2934" w:rsidRPr="009D341D"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proofErr w:type="gramStart"/>
      <w:r w:rsidRPr="002F2934">
        <w:rPr>
          <w:rFonts w:ascii="Courier New" w:hAnsi="Courier New" w:cs="Courier New"/>
          <w:color w:val="000000"/>
          <w:sz w:val="20"/>
          <w:szCs w:val="20"/>
          <w:lang w:val="en-US" w:eastAsia="ru-RU"/>
        </w:rPr>
        <w:t>var</w:t>
      </w:r>
      <w:proofErr w:type="spellEnd"/>
      <w:proofErr w:type="gramEnd"/>
      <w:r w:rsidRPr="002F2934">
        <w:rPr>
          <w:rFonts w:ascii="Courier New" w:hAnsi="Courier New" w:cs="Courier New"/>
          <w:color w:val="000000"/>
          <w:sz w:val="20"/>
          <w:szCs w:val="20"/>
          <w:lang w:val="en-US" w:eastAsia="ru-RU"/>
        </w:rPr>
        <w:t xml:space="preserve"> invoice = </w:t>
      </w:r>
      <w:proofErr w:type="spellStart"/>
      <w:r w:rsidRPr="002F2934">
        <w:rPr>
          <w:rFonts w:ascii="Courier New" w:hAnsi="Courier New" w:cs="Courier New"/>
          <w:color w:val="000000"/>
          <w:sz w:val="20"/>
          <w:szCs w:val="20"/>
          <w:lang w:val="en-US" w:eastAsia="ru-RU"/>
        </w:rPr>
        <w:t>dbContext.INVOICES.Find</w:t>
      </w:r>
      <w:proofErr w:type="spellEnd"/>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b/>
          <w:bCs/>
          <w:color w:val="000000"/>
          <w:sz w:val="20"/>
          <w:szCs w:val="20"/>
          <w:lang w:val="en-US" w:eastAsia="ru-RU"/>
        </w:rPr>
        <w:t>this</w:t>
      </w:r>
      <w:r w:rsidR="009D341D">
        <w:rPr>
          <w:rFonts w:ascii="Courier New" w:hAnsi="Courier New" w:cs="Courier New"/>
          <w:color w:val="000000"/>
          <w:sz w:val="20"/>
          <w:szCs w:val="20"/>
          <w:lang w:val="en-US" w:eastAsia="ru-RU"/>
        </w:rPr>
        <w:t>.CurrentInvoice.Id</w:t>
      </w:r>
      <w:proofErr w:type="spellEnd"/>
      <w:r w:rsidR="009D341D">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9D341D">
        <w:rPr>
          <w:rFonts w:ascii="Courier New" w:hAnsi="Courier New" w:cs="Courier New"/>
          <w:b/>
          <w:bCs/>
          <w:color w:val="000000"/>
          <w:sz w:val="20"/>
          <w:szCs w:val="20"/>
          <w:lang w:val="en-US" w:eastAsia="ru-RU"/>
        </w:rPr>
        <w:t xml:space="preserve">  </w:t>
      </w:r>
      <w:proofErr w:type="gramStart"/>
      <w:r w:rsidRPr="009D341D">
        <w:rPr>
          <w:rFonts w:ascii="Courier New" w:hAnsi="Courier New" w:cs="Courier New"/>
          <w:b/>
          <w:bCs/>
          <w:color w:val="000000"/>
          <w:sz w:val="20"/>
          <w:szCs w:val="20"/>
          <w:lang w:val="en-US" w:eastAsia="ru-RU"/>
        </w:rPr>
        <w:t>if</w:t>
      </w:r>
      <w:proofErr w:type="gramEnd"/>
      <w:r w:rsidRPr="009D341D">
        <w:rPr>
          <w:rFonts w:ascii="Courier New" w:hAnsi="Courier New" w:cs="Courier New"/>
          <w:b/>
          <w:bCs/>
          <w:color w:val="000000"/>
          <w:sz w:val="20"/>
          <w:szCs w:val="20"/>
          <w:lang w:val="en-US" w:eastAsia="ru-RU"/>
        </w:rPr>
        <w:t xml:space="preserve"> </w:t>
      </w:r>
      <w:r w:rsidRPr="009D341D">
        <w:rPr>
          <w:rFonts w:ascii="Courier New" w:hAnsi="Courier New" w:cs="Courier New"/>
          <w:color w:val="000000"/>
          <w:sz w:val="20"/>
          <w:szCs w:val="20"/>
          <w:lang w:val="en-US" w:eastAsia="ru-RU"/>
        </w:rPr>
        <w:t>(</w:t>
      </w:r>
      <w:proofErr w:type="spellStart"/>
      <w:r w:rsidRPr="009D341D">
        <w:rPr>
          <w:rFonts w:ascii="Courier New" w:hAnsi="Courier New" w:cs="Courier New"/>
          <w:color w:val="000000"/>
          <w:sz w:val="20"/>
          <w:szCs w:val="20"/>
          <w:lang w:val="en-US" w:eastAsia="ru-RU"/>
        </w:rPr>
        <w:t>invoice.PAYED</w:t>
      </w:r>
      <w:proofErr w:type="spellEnd"/>
      <w:r w:rsidRPr="009D341D">
        <w:rPr>
          <w:rFonts w:ascii="Courier New" w:hAnsi="Courier New" w:cs="Courier New"/>
          <w:color w:val="000000"/>
          <w:sz w:val="20"/>
          <w:szCs w:val="20"/>
          <w:lang w:val="en-US" w:eastAsia="ru-RU"/>
        </w:rPr>
        <w:t xml:space="preserve"> == 1) {</w:t>
      </w:r>
    </w:p>
    <w:p w:rsidR="002F2934" w:rsidRPr="009D341D"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9D341D">
        <w:rPr>
          <w:rFonts w:ascii="Courier New" w:hAnsi="Courier New" w:cs="Courier New"/>
          <w:color w:val="000000"/>
          <w:sz w:val="20"/>
          <w:szCs w:val="20"/>
          <w:lang w:val="en-US" w:eastAsia="ru-RU"/>
        </w:rPr>
        <w:t xml:space="preserve">    </w:t>
      </w:r>
      <w:proofErr w:type="spellStart"/>
      <w:proofErr w:type="gramStart"/>
      <w:r w:rsidRPr="009D341D">
        <w:rPr>
          <w:rFonts w:ascii="Courier New" w:hAnsi="Courier New" w:cs="Courier New"/>
          <w:color w:val="000000"/>
          <w:sz w:val="20"/>
          <w:szCs w:val="20"/>
          <w:lang w:val="en-US" w:eastAsia="ru-RU"/>
        </w:rPr>
        <w:t>MessageBox.Show</w:t>
      </w:r>
      <w:proofErr w:type="spellEnd"/>
      <w:r w:rsidRPr="009D341D">
        <w:rPr>
          <w:rFonts w:ascii="Courier New" w:hAnsi="Courier New" w:cs="Courier New"/>
          <w:color w:val="000000"/>
          <w:sz w:val="20"/>
          <w:szCs w:val="20"/>
          <w:lang w:val="en-US" w:eastAsia="ru-RU"/>
        </w:rPr>
        <w:t>(</w:t>
      </w:r>
      <w:proofErr w:type="gramEnd"/>
      <w:r w:rsidR="009D341D" w:rsidRPr="009D341D">
        <w:rPr>
          <w:rFonts w:ascii="Courier New" w:hAnsi="Courier New" w:cs="Courier New"/>
          <w:color w:val="000066"/>
          <w:sz w:val="20"/>
          <w:szCs w:val="20"/>
          <w:lang w:val="en-US" w:eastAsia="ru-RU"/>
        </w:rPr>
        <w:t>"</w:t>
      </w:r>
      <w:r w:rsidR="009D341D" w:rsidRPr="00CB0731">
        <w:rPr>
          <w:rFonts w:ascii="Courier New" w:hAnsi="Courier New" w:cs="Courier New"/>
          <w:color w:val="000066"/>
          <w:sz w:val="20"/>
          <w:szCs w:val="20"/>
          <w:lang w:val="en-US" w:eastAsia="ru-RU"/>
        </w:rPr>
        <w:t>The change is not possible, the invoice has already been paid.</w:t>
      </w:r>
      <w:r w:rsidRPr="009D341D">
        <w:rPr>
          <w:rFonts w:ascii="Courier New" w:hAnsi="Courier New" w:cs="Courier New"/>
          <w:color w:val="000066"/>
          <w:sz w:val="20"/>
          <w:szCs w:val="20"/>
          <w:lang w:val="en-US" w:eastAsia="ru-RU"/>
        </w:rPr>
        <w:t>"</w:t>
      </w:r>
      <w:r w:rsidRPr="009D341D">
        <w:rPr>
          <w:rFonts w:ascii="Courier New" w:hAnsi="Courier New" w:cs="Courier New"/>
          <w:color w:val="000000"/>
          <w:sz w:val="20"/>
          <w:szCs w:val="20"/>
          <w:lang w:val="en-US" w:eastAsia="ru-RU"/>
        </w:rPr>
        <w:t xml:space="preserve">, </w:t>
      </w:r>
      <w:r w:rsidRPr="009D341D">
        <w:rPr>
          <w:rFonts w:ascii="Courier New" w:hAnsi="Courier New" w:cs="Courier New"/>
          <w:color w:val="000066"/>
          <w:sz w:val="20"/>
          <w:szCs w:val="20"/>
          <w:lang w:val="en-US" w:eastAsia="ru-RU"/>
        </w:rPr>
        <w:t>"Error"</w:t>
      </w:r>
      <w:r w:rsidRPr="009D341D">
        <w:rPr>
          <w:rFonts w:ascii="Courier New" w:hAnsi="Courier New" w:cs="Courier New"/>
          <w:color w:val="000000"/>
          <w:sz w:val="20"/>
          <w:szCs w:val="20"/>
          <w:lang w:val="en-US" w:eastAsia="ru-RU"/>
        </w:rPr>
        <w:t>);</w:t>
      </w:r>
    </w:p>
    <w:p w:rsidR="002F2934" w:rsidRPr="005F6CA2" w:rsidRDefault="002F2934" w:rsidP="002F2934">
      <w:pPr>
        <w:spacing w:after="0" w:line="240" w:lineRule="auto"/>
        <w:rPr>
          <w:rFonts w:ascii="Courier New" w:hAnsi="Courier New" w:cs="Courier New"/>
          <w:color w:val="000000"/>
          <w:sz w:val="20"/>
          <w:szCs w:val="20"/>
          <w:lang w:val="en-US" w:eastAsia="ru-RU"/>
        </w:rPr>
      </w:pPr>
      <w:r w:rsidRPr="009D341D">
        <w:rPr>
          <w:rFonts w:ascii="Courier New" w:hAnsi="Courier New" w:cs="Courier New"/>
          <w:b/>
          <w:bCs/>
          <w:color w:val="000000"/>
          <w:sz w:val="20"/>
          <w:szCs w:val="20"/>
          <w:lang w:val="en-US" w:eastAsia="ru-RU"/>
        </w:rPr>
        <w:t xml:space="preserve">    </w:t>
      </w:r>
      <w:proofErr w:type="gramStart"/>
      <w:r w:rsidRPr="005F6CA2">
        <w:rPr>
          <w:rFonts w:ascii="Courier New" w:hAnsi="Courier New" w:cs="Courier New"/>
          <w:b/>
          <w:bCs/>
          <w:color w:val="000000"/>
          <w:sz w:val="20"/>
          <w:szCs w:val="20"/>
          <w:lang w:val="en-US" w:eastAsia="ru-RU"/>
        </w:rPr>
        <w:t>return</w:t>
      </w:r>
      <w:proofErr w:type="gramEnd"/>
      <w:r w:rsidRPr="005F6CA2">
        <w:rPr>
          <w:rFonts w:ascii="Courier New" w:hAnsi="Courier New" w:cs="Courier New"/>
          <w:color w:val="000000"/>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w:t>
      </w:r>
      <w:r w:rsidR="009D341D" w:rsidRPr="005F6CA2">
        <w:rPr>
          <w:rFonts w:ascii="Courier New" w:hAnsi="Courier New" w:cs="Courier New"/>
          <w:i/>
          <w:iCs/>
          <w:color w:val="005600"/>
          <w:sz w:val="20"/>
          <w:szCs w:val="20"/>
          <w:lang w:val="en-US" w:eastAsia="ru-RU"/>
        </w:rPr>
        <w:t xml:space="preserve">// </w:t>
      </w:r>
      <w:r w:rsidR="009D341D">
        <w:rPr>
          <w:rFonts w:ascii="Courier New" w:hAnsi="Courier New" w:cs="Courier New"/>
          <w:i/>
          <w:iCs/>
          <w:color w:val="005600"/>
          <w:sz w:val="20"/>
          <w:szCs w:val="20"/>
          <w:lang w:val="en-US" w:eastAsia="ru-RU"/>
        </w:rPr>
        <w:t>create invoice position</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proofErr w:type="gramStart"/>
      <w:r w:rsidRPr="005F6CA2">
        <w:rPr>
          <w:rFonts w:ascii="Courier New" w:hAnsi="Courier New" w:cs="Courier New"/>
          <w:color w:val="000000"/>
          <w:sz w:val="20"/>
          <w:szCs w:val="20"/>
          <w:lang w:val="en-US" w:eastAsia="ru-RU"/>
        </w:rPr>
        <w:t>var</w:t>
      </w:r>
      <w:proofErr w:type="spellEnd"/>
      <w:proofErr w:type="gram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invoiceLine</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dbContext.INVOICE_LINES.Create</w:t>
      </w:r>
      <w:proofErr w:type="spellEnd"/>
      <w:r w:rsidRPr="005F6CA2">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invoiceLine.INVOICE_ID</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invoice.INVOICE_ID</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sidRPr="009D341D">
        <w:rPr>
          <w:rFonts w:ascii="Courier New" w:hAnsi="Courier New" w:cs="Courier New"/>
          <w:i/>
          <w:iCs/>
          <w:color w:val="005600"/>
          <w:sz w:val="20"/>
          <w:szCs w:val="20"/>
          <w:lang w:val="en-US" w:eastAsia="ru-RU"/>
        </w:rPr>
        <w:t>create the position editor of the invoice</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  </w:t>
      </w:r>
      <w:proofErr w:type="gramStart"/>
      <w:r w:rsidRPr="002F2934">
        <w:rPr>
          <w:rFonts w:ascii="Courier New" w:hAnsi="Courier New" w:cs="Courier New"/>
          <w:b/>
          <w:bCs/>
          <w:color w:val="000000"/>
          <w:sz w:val="20"/>
          <w:szCs w:val="20"/>
          <w:lang w:val="en-US" w:eastAsia="ru-RU"/>
        </w:rPr>
        <w:t>using</w:t>
      </w:r>
      <w:proofErr w:type="gramEnd"/>
      <w:r w:rsidRPr="002F2934">
        <w:rPr>
          <w:rFonts w:ascii="Courier New" w:hAnsi="Courier New" w:cs="Courier New"/>
          <w:b/>
          <w:bCs/>
          <w:color w:val="000000"/>
          <w:sz w:val="20"/>
          <w:szCs w:val="20"/>
          <w:lang w:val="en-US" w:eastAsia="ru-RU"/>
        </w:rPr>
        <w:t xml:space="preserve"> </w:t>
      </w:r>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color w:val="000000"/>
          <w:sz w:val="20"/>
          <w:szCs w:val="20"/>
          <w:lang w:val="en-US" w:eastAsia="ru-RU"/>
        </w:rPr>
        <w:t>InvoiceLineEditorForm</w:t>
      </w:r>
      <w:proofErr w:type="spellEnd"/>
      <w:r w:rsidRPr="002F2934">
        <w:rPr>
          <w:rFonts w:ascii="Courier New" w:hAnsi="Courier New" w:cs="Courier New"/>
          <w:color w:val="000000"/>
          <w:sz w:val="20"/>
          <w:szCs w:val="20"/>
          <w:lang w:val="en-US" w:eastAsia="ru-RU"/>
        </w:rPr>
        <w:t xml:space="preserve"> editor = </w:t>
      </w:r>
      <w:r w:rsidRPr="002F2934">
        <w:rPr>
          <w:rFonts w:ascii="Courier New" w:hAnsi="Courier New" w:cs="Courier New"/>
          <w:b/>
          <w:bCs/>
          <w:color w:val="000000"/>
          <w:sz w:val="20"/>
          <w:szCs w:val="20"/>
          <w:lang w:val="en-US" w:eastAsia="ru-RU"/>
        </w:rPr>
        <w:t xml:space="preserve">new </w:t>
      </w:r>
      <w:proofErr w:type="spellStart"/>
      <w:r w:rsidRPr="002F2934">
        <w:rPr>
          <w:rFonts w:ascii="Courier New" w:hAnsi="Courier New" w:cs="Courier New"/>
          <w:color w:val="000000"/>
          <w:sz w:val="20"/>
          <w:szCs w:val="20"/>
          <w:lang w:val="en-US" w:eastAsia="ru-RU"/>
        </w:rPr>
        <w:t>InvoiceLineEditorForm</w:t>
      </w:r>
      <w:proofErr w:type="spellEnd"/>
      <w:r w:rsidRPr="002F2934">
        <w:rPr>
          <w:rFonts w:ascii="Courier New" w:hAnsi="Courier New" w:cs="Courier New"/>
          <w:color w:val="000000"/>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editor.Text</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color w:val="000066"/>
          <w:sz w:val="20"/>
          <w:szCs w:val="20"/>
          <w:lang w:val="en-US" w:eastAsia="ru-RU"/>
        </w:rPr>
        <w:t>"Add invoice line"</w:t>
      </w:r>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editor.InvoiceLine</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invoiceLine</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sidRPr="00CB0731">
        <w:rPr>
          <w:rFonts w:ascii="Courier New" w:hAnsi="Courier New" w:cs="Courier New"/>
          <w:i/>
          <w:iCs/>
          <w:color w:val="005600"/>
          <w:sz w:val="20"/>
          <w:szCs w:val="20"/>
          <w:lang w:val="en-US" w:eastAsia="ru-RU"/>
        </w:rPr>
        <w:t>Form Close Handler</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editor.FormClosing</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b/>
          <w:bCs/>
          <w:color w:val="000000"/>
          <w:sz w:val="20"/>
          <w:szCs w:val="20"/>
          <w:lang w:val="en-US" w:eastAsia="ru-RU"/>
        </w:rPr>
        <w:t xml:space="preserve">delegate </w:t>
      </w:r>
      <w:r w:rsidRPr="002F2934">
        <w:rPr>
          <w:rFonts w:ascii="Courier New" w:hAnsi="Courier New" w:cs="Courier New"/>
          <w:color w:val="000000"/>
          <w:sz w:val="20"/>
          <w:szCs w:val="20"/>
          <w:lang w:val="en-US" w:eastAsia="ru-RU"/>
        </w:rPr>
        <w:t>(</w:t>
      </w:r>
      <w:r w:rsidRPr="002F2934">
        <w:rPr>
          <w:rFonts w:ascii="Courier New" w:hAnsi="Courier New" w:cs="Courier New"/>
          <w:b/>
          <w:bCs/>
          <w:color w:val="000000"/>
          <w:sz w:val="20"/>
          <w:szCs w:val="20"/>
          <w:lang w:val="en-US" w:eastAsia="ru-RU"/>
        </w:rPr>
        <w:t xml:space="preserve">object </w:t>
      </w:r>
      <w:proofErr w:type="spellStart"/>
      <w:r w:rsidRPr="002F2934">
        <w:rPr>
          <w:rFonts w:ascii="Courier New" w:hAnsi="Courier New" w:cs="Courier New"/>
          <w:color w:val="000000"/>
          <w:sz w:val="20"/>
          <w:szCs w:val="20"/>
          <w:lang w:val="en-US" w:eastAsia="ru-RU"/>
        </w:rPr>
        <w:t>fSender</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FormClosingEventArgs</w:t>
      </w:r>
      <w:proofErr w:type="spellEnd"/>
      <w:r w:rsidRPr="002F2934">
        <w:rPr>
          <w:rFonts w:ascii="Courier New" w:hAnsi="Courier New" w:cs="Courier New"/>
          <w:color w:val="000000"/>
          <w:sz w:val="20"/>
          <w:szCs w:val="20"/>
          <w:lang w:val="en-US" w:eastAsia="ru-RU"/>
        </w:rPr>
        <w:t xml:space="preserve"> </w:t>
      </w:r>
      <w:proofErr w:type="spellStart"/>
      <w:proofErr w:type="gramStart"/>
      <w:r w:rsidRPr="002F2934">
        <w:rPr>
          <w:rFonts w:ascii="Courier New" w:hAnsi="Courier New" w:cs="Courier New"/>
          <w:color w:val="000000"/>
          <w:sz w:val="20"/>
          <w:szCs w:val="20"/>
          <w:lang w:val="en-US" w:eastAsia="ru-RU"/>
        </w:rPr>
        <w:t>fe</w:t>
      </w:r>
      <w:proofErr w:type="spellEnd"/>
      <w:proofErr w:type="gramEnd"/>
      <w:r w:rsidRPr="002F2934">
        <w:rPr>
          <w:rFonts w:ascii="Courier New" w:hAnsi="Courier New" w:cs="Courier New"/>
          <w:color w:val="000000"/>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      </w:t>
      </w:r>
      <w:proofErr w:type="gramStart"/>
      <w:r w:rsidRPr="002F2934">
        <w:rPr>
          <w:rFonts w:ascii="Courier New" w:hAnsi="Courier New" w:cs="Courier New"/>
          <w:b/>
          <w:bCs/>
          <w:color w:val="000000"/>
          <w:sz w:val="20"/>
          <w:szCs w:val="20"/>
          <w:lang w:val="en-US" w:eastAsia="ru-RU"/>
        </w:rPr>
        <w:t>if</w:t>
      </w:r>
      <w:proofErr w:type="gramEnd"/>
      <w:r w:rsidRPr="002F2934">
        <w:rPr>
          <w:rFonts w:ascii="Courier New" w:hAnsi="Courier New" w:cs="Courier New"/>
          <w:b/>
          <w:bCs/>
          <w:color w:val="000000"/>
          <w:sz w:val="20"/>
          <w:szCs w:val="20"/>
          <w:lang w:val="en-US" w:eastAsia="ru-RU"/>
        </w:rPr>
        <w:t xml:space="preserve"> </w:t>
      </w:r>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color w:val="000000"/>
          <w:sz w:val="20"/>
          <w:szCs w:val="20"/>
          <w:lang w:val="en-US" w:eastAsia="ru-RU"/>
        </w:rPr>
        <w:t>editor.DialogResult</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DialogResult.OK</w:t>
      </w:r>
      <w:proofErr w:type="spellEnd"/>
      <w:r w:rsidRPr="002F2934">
        <w:rPr>
          <w:rFonts w:ascii="Courier New" w:hAnsi="Courier New" w:cs="Courier New"/>
          <w:color w:val="000000"/>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        </w:t>
      </w:r>
      <w:proofErr w:type="gramStart"/>
      <w:r w:rsidRPr="002F2934">
        <w:rPr>
          <w:rFonts w:ascii="Courier New" w:hAnsi="Courier New" w:cs="Courier New"/>
          <w:b/>
          <w:bCs/>
          <w:color w:val="000000"/>
          <w:sz w:val="20"/>
          <w:szCs w:val="20"/>
          <w:lang w:val="en-US" w:eastAsia="ru-RU"/>
        </w:rPr>
        <w:t>try</w:t>
      </w:r>
      <w:proofErr w:type="gramEnd"/>
      <w:r w:rsidRPr="002F2934">
        <w:rPr>
          <w:rFonts w:ascii="Courier New" w:hAnsi="Courier New" w:cs="Courier New"/>
          <w:b/>
          <w:bCs/>
          <w:color w:val="000000"/>
          <w:sz w:val="20"/>
          <w:szCs w:val="20"/>
          <w:lang w:val="en-US" w:eastAsia="ru-RU"/>
        </w:rPr>
        <w:t xml:space="preserve"> </w:t>
      </w:r>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create SP parameters</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proofErr w:type="gramStart"/>
      <w:r w:rsidRPr="002F2934">
        <w:rPr>
          <w:rFonts w:ascii="Courier New" w:hAnsi="Courier New" w:cs="Courier New"/>
          <w:color w:val="000000"/>
          <w:sz w:val="20"/>
          <w:szCs w:val="20"/>
          <w:lang w:val="en-US" w:eastAsia="ru-RU"/>
        </w:rPr>
        <w:t>var</w:t>
      </w:r>
      <w:proofErr w:type="spellEnd"/>
      <w:proofErr w:type="gram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invoiceIdParam</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b/>
          <w:bCs/>
          <w:color w:val="000000"/>
          <w:sz w:val="20"/>
          <w:szCs w:val="20"/>
          <w:lang w:val="en-US" w:eastAsia="ru-RU"/>
        </w:rPr>
        <w:t xml:space="preserve">new </w:t>
      </w:r>
      <w:proofErr w:type="spellStart"/>
      <w:r w:rsidRPr="002F2934">
        <w:rPr>
          <w:rFonts w:ascii="Courier New" w:hAnsi="Courier New" w:cs="Courier New"/>
          <w:color w:val="000000"/>
          <w:sz w:val="20"/>
          <w:szCs w:val="20"/>
          <w:lang w:val="en-US" w:eastAsia="ru-RU"/>
        </w:rPr>
        <w:t>FbParameter</w:t>
      </w:r>
      <w:proofErr w:type="spellEnd"/>
      <w:r w:rsidRPr="002F2934">
        <w:rPr>
          <w:rFonts w:ascii="Courier New" w:hAnsi="Courier New" w:cs="Courier New"/>
          <w:color w:val="000000"/>
          <w:sz w:val="20"/>
          <w:szCs w:val="20"/>
          <w:lang w:val="en-US" w:eastAsia="ru-RU"/>
        </w:rPr>
        <w:t>(</w:t>
      </w:r>
      <w:r w:rsidRPr="002F2934">
        <w:rPr>
          <w:rFonts w:ascii="Courier New" w:hAnsi="Courier New" w:cs="Courier New"/>
          <w:color w:val="000066"/>
          <w:sz w:val="20"/>
          <w:szCs w:val="20"/>
          <w:lang w:val="en-US" w:eastAsia="ru-RU"/>
        </w:rPr>
        <w:t>"INVOICE_ID"</w:t>
      </w:r>
      <w:r w:rsidRPr="002F2934">
        <w:rPr>
          <w:rFonts w:ascii="Courier New" w:hAnsi="Courier New" w:cs="Courier New"/>
          <w:color w:val="000000"/>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FbDbType.Integer</w:t>
      </w:r>
      <w:proofErr w:type="spellEnd"/>
      <w:r w:rsidRPr="002F2934">
        <w:rPr>
          <w:rFonts w:ascii="Courier New" w:hAnsi="Courier New" w:cs="Courier New"/>
          <w:color w:val="000000"/>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proofErr w:type="gramStart"/>
      <w:r w:rsidRPr="002F2934">
        <w:rPr>
          <w:rFonts w:ascii="Courier New" w:hAnsi="Courier New" w:cs="Courier New"/>
          <w:color w:val="000000"/>
          <w:sz w:val="20"/>
          <w:szCs w:val="20"/>
          <w:lang w:val="en-US" w:eastAsia="ru-RU"/>
        </w:rPr>
        <w:t>var</w:t>
      </w:r>
      <w:proofErr w:type="spellEnd"/>
      <w:proofErr w:type="gram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productIdParam</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b/>
          <w:bCs/>
          <w:color w:val="000000"/>
          <w:sz w:val="20"/>
          <w:szCs w:val="20"/>
          <w:lang w:val="en-US" w:eastAsia="ru-RU"/>
        </w:rPr>
        <w:t xml:space="preserve">new </w:t>
      </w:r>
      <w:proofErr w:type="spellStart"/>
      <w:r w:rsidRPr="002F2934">
        <w:rPr>
          <w:rFonts w:ascii="Courier New" w:hAnsi="Courier New" w:cs="Courier New"/>
          <w:color w:val="000000"/>
          <w:sz w:val="20"/>
          <w:szCs w:val="20"/>
          <w:lang w:val="en-US" w:eastAsia="ru-RU"/>
        </w:rPr>
        <w:t>FbParameter</w:t>
      </w:r>
      <w:proofErr w:type="spellEnd"/>
      <w:r w:rsidRPr="002F2934">
        <w:rPr>
          <w:rFonts w:ascii="Courier New" w:hAnsi="Courier New" w:cs="Courier New"/>
          <w:color w:val="000000"/>
          <w:sz w:val="20"/>
          <w:szCs w:val="20"/>
          <w:lang w:val="en-US" w:eastAsia="ru-RU"/>
        </w:rPr>
        <w:t>(</w:t>
      </w:r>
      <w:r w:rsidRPr="002F2934">
        <w:rPr>
          <w:rFonts w:ascii="Courier New" w:hAnsi="Courier New" w:cs="Courier New"/>
          <w:color w:val="000066"/>
          <w:sz w:val="20"/>
          <w:szCs w:val="20"/>
          <w:lang w:val="en-US" w:eastAsia="ru-RU"/>
        </w:rPr>
        <w:t>"PRODUCT_ID"</w:t>
      </w:r>
      <w:r w:rsidRPr="002F2934">
        <w:rPr>
          <w:rFonts w:ascii="Courier New" w:hAnsi="Courier New" w:cs="Courier New"/>
          <w:color w:val="000000"/>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FbDbType.Integer</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proofErr w:type="gramStart"/>
      <w:r w:rsidRPr="002F2934">
        <w:rPr>
          <w:rFonts w:ascii="Courier New" w:hAnsi="Courier New" w:cs="Courier New"/>
          <w:color w:val="000000"/>
          <w:sz w:val="20"/>
          <w:szCs w:val="20"/>
          <w:lang w:val="en-US" w:eastAsia="ru-RU"/>
        </w:rPr>
        <w:t>var</w:t>
      </w:r>
      <w:proofErr w:type="spellEnd"/>
      <w:proofErr w:type="gram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quantityParam</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b/>
          <w:bCs/>
          <w:color w:val="000000"/>
          <w:sz w:val="20"/>
          <w:szCs w:val="20"/>
          <w:lang w:val="en-US" w:eastAsia="ru-RU"/>
        </w:rPr>
        <w:t xml:space="preserve">new </w:t>
      </w:r>
      <w:proofErr w:type="spellStart"/>
      <w:r w:rsidRPr="002F2934">
        <w:rPr>
          <w:rFonts w:ascii="Courier New" w:hAnsi="Courier New" w:cs="Courier New"/>
          <w:color w:val="000000"/>
          <w:sz w:val="20"/>
          <w:szCs w:val="20"/>
          <w:lang w:val="en-US" w:eastAsia="ru-RU"/>
        </w:rPr>
        <w:t>FbParameter</w:t>
      </w:r>
      <w:proofErr w:type="spellEnd"/>
      <w:r w:rsidRPr="002F2934">
        <w:rPr>
          <w:rFonts w:ascii="Courier New" w:hAnsi="Courier New" w:cs="Courier New"/>
          <w:color w:val="000000"/>
          <w:sz w:val="20"/>
          <w:szCs w:val="20"/>
          <w:lang w:val="en-US" w:eastAsia="ru-RU"/>
        </w:rPr>
        <w:t>(</w:t>
      </w:r>
      <w:r w:rsidRPr="002F2934">
        <w:rPr>
          <w:rFonts w:ascii="Courier New" w:hAnsi="Courier New" w:cs="Courier New"/>
          <w:color w:val="000066"/>
          <w:sz w:val="20"/>
          <w:szCs w:val="20"/>
          <w:lang w:val="en-US" w:eastAsia="ru-RU"/>
        </w:rPr>
        <w:t>"QUANTITY"</w:t>
      </w: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FbDbType.Integer</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initial parameters values</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invoiceIdParam.Value</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invoiceLine.INVOICE_ID</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productIdParam.Value</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invoiceLine.PRODUCT_ID</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quantityParam.Value</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invoiceLine.QUANTITY</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execute stored procedure</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lastRenderedPageBreak/>
        <w:t xml:space="preserve">          </w:t>
      </w:r>
      <w:proofErr w:type="spellStart"/>
      <w:proofErr w:type="gramStart"/>
      <w:r w:rsidRPr="002F2934">
        <w:rPr>
          <w:rFonts w:ascii="Courier New" w:hAnsi="Courier New" w:cs="Courier New"/>
          <w:color w:val="000000"/>
          <w:sz w:val="20"/>
          <w:szCs w:val="20"/>
          <w:lang w:val="en-US" w:eastAsia="ru-RU"/>
        </w:rPr>
        <w:t>dbContext.Database.ExecuteSqlCommand</w:t>
      </w:r>
      <w:proofErr w:type="spellEnd"/>
      <w:r w:rsidRPr="002F2934">
        <w:rPr>
          <w:rFonts w:ascii="Courier New" w:hAnsi="Courier New" w:cs="Courier New"/>
          <w:color w:val="000000"/>
          <w:sz w:val="20"/>
          <w:szCs w:val="20"/>
          <w:lang w:val="en-US" w:eastAsia="ru-RU"/>
        </w:rPr>
        <w:t>(</w:t>
      </w:r>
      <w:proofErr w:type="gramEnd"/>
    </w:p>
    <w:p w:rsidR="002F2934" w:rsidRPr="002F2934" w:rsidRDefault="002F2934" w:rsidP="002F2934">
      <w:pPr>
        <w:autoSpaceDE w:val="0"/>
        <w:autoSpaceDN w:val="0"/>
        <w:adjustRightInd w:val="0"/>
        <w:spacing w:after="0" w:line="240" w:lineRule="auto"/>
        <w:rPr>
          <w:rFonts w:ascii="Courier New" w:hAnsi="Courier New" w:cs="Courier New"/>
          <w:color w:val="000066"/>
          <w:sz w:val="20"/>
          <w:szCs w:val="20"/>
          <w:lang w:val="en-US" w:eastAsia="ru-RU"/>
        </w:rPr>
      </w:pPr>
      <w:r w:rsidRPr="002F2934">
        <w:rPr>
          <w:rFonts w:ascii="Courier New" w:hAnsi="Courier New" w:cs="Courier New"/>
          <w:color w:val="000066"/>
          <w:sz w:val="20"/>
          <w:szCs w:val="20"/>
          <w:lang w:val="en-US" w:eastAsia="ru-RU"/>
        </w:rPr>
        <w:t xml:space="preserve">            "EXECUTE PROCEDURE SP_ADD_INVOICE_</w:t>
      </w:r>
      <w:proofErr w:type="gramStart"/>
      <w:r w:rsidRPr="002F2934">
        <w:rPr>
          <w:rFonts w:ascii="Courier New" w:hAnsi="Courier New" w:cs="Courier New"/>
          <w:color w:val="000066"/>
          <w:sz w:val="20"/>
          <w:szCs w:val="20"/>
          <w:lang w:val="en-US" w:eastAsia="ru-RU"/>
        </w:rPr>
        <w:t>LINE("</w:t>
      </w:r>
      <w:proofErr w:type="gramEnd"/>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 </w:t>
      </w:r>
      <w:r w:rsidRPr="002F2934">
        <w:rPr>
          <w:rFonts w:ascii="Courier New" w:hAnsi="Courier New" w:cs="Courier New"/>
          <w:color w:val="000066"/>
          <w:sz w:val="20"/>
          <w:szCs w:val="20"/>
          <w:lang w:val="en-US" w:eastAsia="ru-RU"/>
        </w:rPr>
        <w:t>"@INVOICE_ID, @PRODUCT_ID, @QUANTITY)"</w:t>
      </w:r>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proofErr w:type="gramStart"/>
      <w:r w:rsidRPr="002F2934">
        <w:rPr>
          <w:rFonts w:ascii="Courier New" w:hAnsi="Courier New" w:cs="Courier New"/>
          <w:color w:val="000000"/>
          <w:sz w:val="20"/>
          <w:szCs w:val="20"/>
          <w:lang w:val="en-US" w:eastAsia="ru-RU"/>
        </w:rPr>
        <w:t>invoiceIdParam</w:t>
      </w:r>
      <w:proofErr w:type="spellEnd"/>
      <w:proofErr w:type="gram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proofErr w:type="gramStart"/>
      <w:r w:rsidRPr="002F2934">
        <w:rPr>
          <w:rFonts w:ascii="Courier New" w:hAnsi="Courier New" w:cs="Courier New"/>
          <w:color w:val="000000"/>
          <w:sz w:val="20"/>
          <w:szCs w:val="20"/>
          <w:lang w:val="en-US" w:eastAsia="ru-RU"/>
        </w:rPr>
        <w:t>productIdParam</w:t>
      </w:r>
      <w:proofErr w:type="spellEnd"/>
      <w:proofErr w:type="gram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proofErr w:type="gramStart"/>
      <w:r w:rsidRPr="002F2934">
        <w:rPr>
          <w:rFonts w:ascii="Courier New" w:hAnsi="Courier New" w:cs="Courier New"/>
          <w:color w:val="000000"/>
          <w:sz w:val="20"/>
          <w:szCs w:val="20"/>
          <w:lang w:val="en-US" w:eastAsia="ru-RU"/>
        </w:rPr>
        <w:t>quantityParam</w:t>
      </w:r>
      <w:proofErr w:type="spellEnd"/>
      <w:proofErr w:type="gram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refresh grids</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reload current invoice record</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proofErr w:type="gramStart"/>
      <w:r w:rsidRPr="002F2934">
        <w:rPr>
          <w:rFonts w:ascii="Courier New" w:hAnsi="Courier New" w:cs="Courier New"/>
          <w:color w:val="000000"/>
          <w:sz w:val="20"/>
          <w:szCs w:val="20"/>
          <w:lang w:val="en-US" w:eastAsia="ru-RU"/>
        </w:rPr>
        <w:t>CurrentInvoice.Load</w:t>
      </w:r>
      <w:proofErr w:type="spellEnd"/>
      <w:r w:rsidRPr="002F2934">
        <w:rPr>
          <w:rFonts w:ascii="Courier New" w:hAnsi="Courier New" w:cs="Courier New"/>
          <w:color w:val="000000"/>
          <w:sz w:val="20"/>
          <w:szCs w:val="20"/>
          <w:lang w:val="en-US" w:eastAsia="ru-RU"/>
        </w:rPr>
        <w:t>(</w:t>
      </w:r>
      <w:proofErr w:type="spellStart"/>
      <w:proofErr w:type="gramEnd"/>
      <w:r w:rsidRPr="002F2934">
        <w:rPr>
          <w:rFonts w:ascii="Courier New" w:hAnsi="Courier New" w:cs="Courier New"/>
          <w:color w:val="000000"/>
          <w:sz w:val="20"/>
          <w:szCs w:val="20"/>
          <w:lang w:val="en-US" w:eastAsia="ru-RU"/>
        </w:rPr>
        <w:t>invoice.INVOICE_ID</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reload all record in detail grid</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proofErr w:type="gramStart"/>
      <w:r w:rsidRPr="002F2934">
        <w:rPr>
          <w:rFonts w:ascii="Courier New" w:hAnsi="Courier New" w:cs="Courier New"/>
          <w:color w:val="000000"/>
          <w:sz w:val="20"/>
          <w:szCs w:val="20"/>
          <w:lang w:val="en-US" w:eastAsia="ru-RU"/>
        </w:rPr>
        <w:t>LoadInvoiceLineData</w:t>
      </w:r>
      <w:proofErr w:type="spellEnd"/>
      <w:r w:rsidRPr="002F2934">
        <w:rPr>
          <w:rFonts w:ascii="Courier New" w:hAnsi="Courier New" w:cs="Courier New"/>
          <w:color w:val="000000"/>
          <w:sz w:val="20"/>
          <w:szCs w:val="20"/>
          <w:lang w:val="en-US" w:eastAsia="ru-RU"/>
        </w:rPr>
        <w:t>(</w:t>
      </w:r>
      <w:proofErr w:type="spellStart"/>
      <w:proofErr w:type="gramEnd"/>
      <w:r w:rsidRPr="002F2934">
        <w:rPr>
          <w:rFonts w:ascii="Courier New" w:hAnsi="Courier New" w:cs="Courier New"/>
          <w:color w:val="000000"/>
          <w:sz w:val="20"/>
          <w:szCs w:val="20"/>
          <w:lang w:val="en-US" w:eastAsia="ru-RU"/>
        </w:rPr>
        <w:t>invoice.INVOICE_ID</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refresh all related data</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proofErr w:type="gramStart"/>
      <w:r w:rsidRPr="002F2934">
        <w:rPr>
          <w:rFonts w:ascii="Courier New" w:hAnsi="Courier New" w:cs="Courier New"/>
          <w:color w:val="000000"/>
          <w:sz w:val="20"/>
          <w:szCs w:val="20"/>
          <w:lang w:val="en-US" w:eastAsia="ru-RU"/>
        </w:rPr>
        <w:t>masterBinding.ResetCurrentItem</w:t>
      </w:r>
      <w:proofErr w:type="spellEnd"/>
      <w:r w:rsidRPr="002F2934">
        <w:rPr>
          <w:rFonts w:ascii="Courier New" w:hAnsi="Courier New" w:cs="Courier New"/>
          <w:color w:val="000000"/>
          <w:sz w:val="20"/>
          <w:szCs w:val="20"/>
          <w:lang w:val="en-US" w:eastAsia="ru-RU"/>
        </w:rPr>
        <w:t>(</w:t>
      </w:r>
      <w:proofErr w:type="gram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        </w:t>
      </w:r>
      <w:proofErr w:type="gramStart"/>
      <w:r w:rsidRPr="002F2934">
        <w:rPr>
          <w:rFonts w:ascii="Courier New" w:hAnsi="Courier New" w:cs="Courier New"/>
          <w:b/>
          <w:bCs/>
          <w:color w:val="000000"/>
          <w:sz w:val="20"/>
          <w:szCs w:val="20"/>
          <w:lang w:val="en-US" w:eastAsia="ru-RU"/>
        </w:rPr>
        <w:t>catch</w:t>
      </w:r>
      <w:proofErr w:type="gramEnd"/>
      <w:r w:rsidRPr="002F2934">
        <w:rPr>
          <w:rFonts w:ascii="Courier New" w:hAnsi="Courier New" w:cs="Courier New"/>
          <w:b/>
          <w:bCs/>
          <w:color w:val="000000"/>
          <w:sz w:val="20"/>
          <w:szCs w:val="20"/>
          <w:lang w:val="en-US" w:eastAsia="ru-RU"/>
        </w:rPr>
        <w:t xml:space="preserve"> </w:t>
      </w:r>
      <w:r w:rsidRPr="002F2934">
        <w:rPr>
          <w:rFonts w:ascii="Courier New" w:hAnsi="Courier New" w:cs="Courier New"/>
          <w:color w:val="000000"/>
          <w:sz w:val="20"/>
          <w:szCs w:val="20"/>
          <w:lang w:val="en-US" w:eastAsia="ru-RU"/>
        </w:rPr>
        <w:t>(Exception ex) {</w:t>
      </w:r>
    </w:p>
    <w:p w:rsidR="002F2934" w:rsidRPr="005F6CA2"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display error</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proofErr w:type="gramStart"/>
      <w:r w:rsidRPr="002F2934">
        <w:rPr>
          <w:rFonts w:ascii="Courier New" w:hAnsi="Courier New" w:cs="Courier New"/>
          <w:color w:val="000000"/>
          <w:sz w:val="20"/>
          <w:szCs w:val="20"/>
          <w:lang w:val="en-US" w:eastAsia="ru-RU"/>
        </w:rPr>
        <w:t>MessageBox.Show</w:t>
      </w:r>
      <w:proofErr w:type="spellEnd"/>
      <w:r w:rsidRPr="002F2934">
        <w:rPr>
          <w:rFonts w:ascii="Courier New" w:hAnsi="Courier New" w:cs="Courier New"/>
          <w:color w:val="000000"/>
          <w:sz w:val="20"/>
          <w:szCs w:val="20"/>
          <w:lang w:val="en-US" w:eastAsia="ru-RU"/>
        </w:rPr>
        <w:t>(</w:t>
      </w:r>
      <w:proofErr w:type="spellStart"/>
      <w:proofErr w:type="gramEnd"/>
      <w:r w:rsidRPr="002F2934">
        <w:rPr>
          <w:rFonts w:ascii="Courier New" w:hAnsi="Courier New" w:cs="Courier New"/>
          <w:color w:val="000000"/>
          <w:sz w:val="20"/>
          <w:szCs w:val="20"/>
          <w:lang w:val="en-US" w:eastAsia="ru-RU"/>
        </w:rPr>
        <w:t>ex.Message</w:t>
      </w:r>
      <w:proofErr w:type="spellEnd"/>
      <w:r w:rsidRPr="002F2934">
        <w:rPr>
          <w:rFonts w:ascii="Courier New" w:hAnsi="Courier New" w:cs="Courier New"/>
          <w:color w:val="000000"/>
          <w:sz w:val="20"/>
          <w:szCs w:val="20"/>
          <w:lang w:val="en-US" w:eastAsia="ru-RU"/>
        </w:rPr>
        <w:t xml:space="preserve">, </w:t>
      </w:r>
      <w:r w:rsidRPr="002F2934">
        <w:rPr>
          <w:rFonts w:ascii="Courier New" w:hAnsi="Courier New" w:cs="Courier New"/>
          <w:color w:val="000066"/>
          <w:sz w:val="20"/>
          <w:szCs w:val="20"/>
          <w:lang w:val="en-US" w:eastAsia="ru-RU"/>
        </w:rPr>
        <w:t>"Error"</w:t>
      </w:r>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9D341D">
        <w:rPr>
          <w:rFonts w:ascii="Courier New" w:hAnsi="Courier New" w:cs="Courier New"/>
          <w:i/>
          <w:iCs/>
          <w:color w:val="005600"/>
          <w:sz w:val="20"/>
          <w:szCs w:val="20"/>
          <w:lang w:val="en-US" w:eastAsia="ru-RU"/>
        </w:rPr>
        <w:t xml:space="preserve">          </w:t>
      </w:r>
      <w:r w:rsidR="009D341D" w:rsidRPr="009D341D">
        <w:rPr>
          <w:rFonts w:ascii="Courier New" w:hAnsi="Courier New" w:cs="Courier New"/>
          <w:i/>
          <w:iCs/>
          <w:color w:val="005600"/>
          <w:sz w:val="20"/>
          <w:szCs w:val="20"/>
          <w:lang w:val="en-US" w:eastAsia="ru-RU"/>
        </w:rPr>
        <w:t xml:space="preserve">// </w:t>
      </w:r>
      <w:r w:rsidR="009D341D" w:rsidRPr="00616157">
        <w:rPr>
          <w:rFonts w:ascii="Courier New" w:hAnsi="Courier New" w:cs="Courier New"/>
          <w:i/>
          <w:iCs/>
          <w:color w:val="005600"/>
          <w:sz w:val="20"/>
          <w:szCs w:val="20"/>
          <w:lang w:val="en-US" w:eastAsia="ru-RU"/>
        </w:rPr>
        <w:t>Do not close the form to correct the error</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9D341D">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fe.Cancel</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true</w:t>
      </w:r>
      <w:r w:rsidRPr="005F6CA2">
        <w:rPr>
          <w:rFonts w:ascii="Courier New" w:hAnsi="Courier New" w:cs="Courier New"/>
          <w:color w:val="000000"/>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proofErr w:type="gramStart"/>
      <w:r w:rsidRPr="005F6CA2">
        <w:rPr>
          <w:rFonts w:ascii="Courier New" w:hAnsi="Courier New" w:cs="Courier New"/>
          <w:color w:val="000000"/>
          <w:sz w:val="20"/>
          <w:szCs w:val="20"/>
          <w:lang w:val="en-US" w:eastAsia="ru-RU"/>
        </w:rPr>
        <w:t>editor.ShowDialog</w:t>
      </w:r>
      <w:proofErr w:type="spellEnd"/>
      <w:r w:rsidRPr="005F6CA2">
        <w:rPr>
          <w:rFonts w:ascii="Courier New" w:hAnsi="Courier New" w:cs="Courier New"/>
          <w:color w:val="000000"/>
          <w:sz w:val="20"/>
          <w:szCs w:val="20"/>
          <w:lang w:val="en-US" w:eastAsia="ru-RU"/>
        </w:rPr>
        <w:t>(</w:t>
      </w:r>
      <w:proofErr w:type="gramEnd"/>
      <w:r w:rsidRPr="005F6CA2">
        <w:rPr>
          <w:rFonts w:ascii="Courier New" w:hAnsi="Courier New" w:cs="Courier New"/>
          <w:b/>
          <w:bCs/>
          <w:color w:val="000000"/>
          <w:sz w:val="20"/>
          <w:szCs w:val="20"/>
          <w:lang w:val="en-US" w:eastAsia="ru-RU"/>
        </w:rPr>
        <w:t>this</w:t>
      </w:r>
      <w:r w:rsidRPr="005F6CA2">
        <w:rPr>
          <w:rFonts w:ascii="Courier New" w:hAnsi="Courier New" w:cs="Courier New"/>
          <w:color w:val="000000"/>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496C24" w:rsidRDefault="002F2934" w:rsidP="009B0499">
      <w:pPr>
        <w:spacing w:after="0" w:line="240" w:lineRule="auto"/>
        <w:rPr>
          <w:rFonts w:ascii="Courier New" w:hAnsi="Courier New" w:cs="Courier New"/>
          <w:sz w:val="20"/>
          <w:szCs w:val="20"/>
          <w:lang w:val="en-US"/>
        </w:rPr>
      </w:pPr>
      <w:r w:rsidRPr="005F6CA2">
        <w:rPr>
          <w:rFonts w:ascii="Courier New" w:hAnsi="Courier New" w:cs="Courier New"/>
          <w:color w:val="000000"/>
          <w:sz w:val="20"/>
          <w:szCs w:val="20"/>
          <w:lang w:val="en-US" w:eastAsia="ru-RU"/>
        </w:rPr>
        <w:t>}</w:t>
      </w:r>
    </w:p>
    <w:p w:rsidR="009B0499" w:rsidRPr="009B0499" w:rsidRDefault="009B0499" w:rsidP="009B0499">
      <w:pPr>
        <w:spacing w:after="0" w:line="240" w:lineRule="auto"/>
        <w:rPr>
          <w:rFonts w:ascii="Courier New" w:hAnsi="Courier New" w:cs="Courier New"/>
          <w:sz w:val="20"/>
          <w:szCs w:val="20"/>
          <w:lang w:val="en-US"/>
        </w:rPr>
      </w:pPr>
    </w:p>
    <w:p w:rsidR="00496C24" w:rsidRPr="00A837DD" w:rsidRDefault="00DD4C56" w:rsidP="00496C24">
      <w:pPr>
        <w:jc w:val="both"/>
        <w:rPr>
          <w:rFonts w:ascii="Arial" w:hAnsi="Arial" w:cs="Arial"/>
          <w:sz w:val="24"/>
          <w:szCs w:val="24"/>
          <w:lang w:val="en-US"/>
        </w:rPr>
      </w:pPr>
      <w:r>
        <w:rPr>
          <w:rFonts w:ascii="Arial" w:hAnsi="Arial" w:cs="Arial"/>
          <w:sz w:val="24"/>
          <w:szCs w:val="24"/>
          <w:lang w:val="en-US"/>
        </w:rPr>
        <w:t>For our example</w:t>
      </w:r>
      <w:r w:rsidR="000E67CB" w:rsidRPr="00A837DD">
        <w:rPr>
          <w:rFonts w:ascii="Arial" w:hAnsi="Arial" w:cs="Arial"/>
          <w:sz w:val="24"/>
          <w:szCs w:val="24"/>
          <w:lang w:val="en-US"/>
        </w:rPr>
        <w:t xml:space="preserve">, it is necessary to update the master grid </w:t>
      </w:r>
      <w:r>
        <w:rPr>
          <w:rFonts w:ascii="Arial" w:hAnsi="Arial" w:cs="Arial"/>
          <w:sz w:val="24"/>
          <w:szCs w:val="24"/>
          <w:lang w:val="en-US"/>
        </w:rPr>
        <w:t xml:space="preserve">record </w:t>
      </w:r>
      <w:r w:rsidR="000E67CB" w:rsidRPr="00A837DD">
        <w:rPr>
          <w:rFonts w:ascii="Arial" w:hAnsi="Arial" w:cs="Arial"/>
          <w:sz w:val="24"/>
          <w:szCs w:val="24"/>
          <w:lang w:val="en-US"/>
        </w:rPr>
        <w:t>because one of its fields (</w:t>
      </w:r>
      <w:proofErr w:type="spellStart"/>
      <w:r w:rsidR="000E67CB" w:rsidRPr="00A837DD">
        <w:rPr>
          <w:rFonts w:ascii="Arial" w:hAnsi="Arial" w:cs="Arial"/>
          <w:sz w:val="24"/>
          <w:szCs w:val="24"/>
          <w:lang w:val="en-US"/>
        </w:rPr>
        <w:t>TotalSale</w:t>
      </w:r>
      <w:proofErr w:type="spellEnd"/>
      <w:r w:rsidR="000E67CB" w:rsidRPr="00A837DD">
        <w:rPr>
          <w:rFonts w:ascii="Arial" w:hAnsi="Arial" w:cs="Arial"/>
          <w:sz w:val="24"/>
          <w:szCs w:val="24"/>
          <w:lang w:val="en-US"/>
        </w:rPr>
        <w:t xml:space="preserve">) contains aggregated information </w:t>
      </w:r>
      <w:proofErr w:type="spellStart"/>
      <w:r>
        <w:rPr>
          <w:rFonts w:ascii="Arial" w:hAnsi="Arial" w:cs="Arial"/>
          <w:sz w:val="24"/>
          <w:szCs w:val="24"/>
          <w:lang w:val="en-US"/>
        </w:rPr>
        <w:t>dervied</w:t>
      </w:r>
      <w:proofErr w:type="spellEnd"/>
      <w:r>
        <w:rPr>
          <w:rFonts w:ascii="Arial" w:hAnsi="Arial" w:cs="Arial"/>
          <w:sz w:val="24"/>
          <w:szCs w:val="24"/>
          <w:lang w:val="en-US"/>
        </w:rPr>
        <w:t xml:space="preserve"> from </w:t>
      </w:r>
      <w:r w:rsidR="000E67CB" w:rsidRPr="00A837DD">
        <w:rPr>
          <w:rFonts w:ascii="Arial" w:hAnsi="Arial" w:cs="Arial"/>
          <w:sz w:val="24"/>
          <w:szCs w:val="24"/>
          <w:lang w:val="en-US"/>
        </w:rPr>
        <w:t xml:space="preserve">the </w:t>
      </w:r>
      <w:r>
        <w:rPr>
          <w:rFonts w:ascii="Arial" w:hAnsi="Arial" w:cs="Arial"/>
          <w:sz w:val="24"/>
          <w:szCs w:val="24"/>
          <w:lang w:val="en-US"/>
        </w:rPr>
        <w:t xml:space="preserve">detail </w:t>
      </w:r>
      <w:r w:rsidR="000E67CB" w:rsidRPr="00A837DD">
        <w:rPr>
          <w:rFonts w:ascii="Arial" w:hAnsi="Arial" w:cs="Arial"/>
          <w:sz w:val="24"/>
          <w:szCs w:val="24"/>
          <w:lang w:val="en-US"/>
        </w:rPr>
        <w:t>line</w:t>
      </w:r>
      <w:r>
        <w:rPr>
          <w:rFonts w:ascii="Arial" w:hAnsi="Arial" w:cs="Arial"/>
          <w:sz w:val="24"/>
          <w:szCs w:val="24"/>
          <w:lang w:val="en-US"/>
        </w:rPr>
        <w:t>s</w:t>
      </w:r>
      <w:r w:rsidR="000E67CB" w:rsidRPr="00A837DD">
        <w:rPr>
          <w:rFonts w:ascii="Arial" w:hAnsi="Arial" w:cs="Arial"/>
          <w:sz w:val="24"/>
          <w:szCs w:val="24"/>
          <w:lang w:val="en-US"/>
        </w:rPr>
        <w:t xml:space="preserve"> of the document.</w:t>
      </w:r>
    </w:p>
    <w:p w:rsidR="00496C24" w:rsidRPr="006207F5" w:rsidRDefault="000E67CB" w:rsidP="00496C24">
      <w:pPr>
        <w:jc w:val="both"/>
        <w:rPr>
          <w:rFonts w:ascii="Arial" w:hAnsi="Arial" w:cs="Arial"/>
          <w:sz w:val="24"/>
          <w:szCs w:val="24"/>
          <w:lang w:val="en-US"/>
        </w:rPr>
      </w:pPr>
      <w:r w:rsidRPr="00A837DD">
        <w:rPr>
          <w:rFonts w:ascii="Arial" w:hAnsi="Arial" w:cs="Arial"/>
          <w:sz w:val="24"/>
          <w:szCs w:val="24"/>
          <w:lang w:val="en-US"/>
        </w:rPr>
        <w:t>The method for updating a record is implemented in the following way:</w:t>
      </w:r>
    </w:p>
    <w:p w:rsidR="006207F5" w:rsidRPr="005F6CA2" w:rsidRDefault="006207F5" w:rsidP="006207F5">
      <w:pPr>
        <w:spacing w:after="0" w:line="240" w:lineRule="auto"/>
        <w:rPr>
          <w:rFonts w:ascii="Courier New" w:hAnsi="Courier New" w:cs="Courier New"/>
          <w:sz w:val="20"/>
          <w:szCs w:val="20"/>
          <w:lang w:val="en-US" w:eastAsia="ru-RU"/>
        </w:rPr>
      </w:pPr>
      <w:proofErr w:type="gramStart"/>
      <w:r w:rsidRPr="006207F5">
        <w:rPr>
          <w:rFonts w:ascii="Courier New" w:hAnsi="Courier New" w:cs="Courier New"/>
          <w:b/>
          <w:bCs/>
          <w:sz w:val="20"/>
          <w:szCs w:val="20"/>
          <w:lang w:val="en-US" w:eastAsia="ru-RU"/>
        </w:rPr>
        <w:t>private</w:t>
      </w:r>
      <w:proofErr w:type="gramEnd"/>
      <w:r w:rsidRPr="006207F5">
        <w:rPr>
          <w:rFonts w:ascii="Courier New" w:hAnsi="Courier New" w:cs="Courier New"/>
          <w:b/>
          <w:bCs/>
          <w:sz w:val="20"/>
          <w:szCs w:val="20"/>
          <w:lang w:val="en-US" w:eastAsia="ru-RU"/>
        </w:rPr>
        <w:t xml:space="preserve"> void </w:t>
      </w:r>
      <w:proofErr w:type="spellStart"/>
      <w:r w:rsidRPr="006207F5">
        <w:rPr>
          <w:rFonts w:ascii="Courier New" w:hAnsi="Courier New" w:cs="Courier New"/>
          <w:sz w:val="20"/>
          <w:szCs w:val="20"/>
          <w:lang w:val="en-US" w:eastAsia="ru-RU"/>
        </w:rPr>
        <w:t>btnEditInvoiceLine_Click</w:t>
      </w:r>
      <w:proofErr w:type="spellEnd"/>
      <w:r w:rsidRPr="006207F5">
        <w:rPr>
          <w:rFonts w:ascii="Courier New" w:hAnsi="Courier New" w:cs="Courier New"/>
          <w:sz w:val="20"/>
          <w:szCs w:val="20"/>
          <w:lang w:val="en-US" w:eastAsia="ru-RU"/>
        </w:rPr>
        <w:t>(</w:t>
      </w:r>
      <w:r w:rsidRPr="006207F5">
        <w:rPr>
          <w:rFonts w:ascii="Courier New" w:hAnsi="Courier New" w:cs="Courier New"/>
          <w:b/>
          <w:bCs/>
          <w:sz w:val="20"/>
          <w:szCs w:val="20"/>
          <w:lang w:val="en-US" w:eastAsia="ru-RU"/>
        </w:rPr>
        <w:t xml:space="preserve">object </w:t>
      </w:r>
      <w:r w:rsidRPr="006207F5">
        <w:rPr>
          <w:rFonts w:ascii="Courier New" w:hAnsi="Courier New" w:cs="Courier New"/>
          <w:sz w:val="20"/>
          <w:szCs w:val="20"/>
          <w:lang w:val="en-US" w:eastAsia="ru-RU"/>
        </w:rPr>
        <w:t xml:space="preserve">sender, </w:t>
      </w:r>
      <w:proofErr w:type="spellStart"/>
      <w:r w:rsidRPr="006207F5">
        <w:rPr>
          <w:rFonts w:ascii="Courier New" w:hAnsi="Courier New" w:cs="Courier New"/>
          <w:sz w:val="20"/>
          <w:szCs w:val="20"/>
          <w:lang w:val="en-US" w:eastAsia="ru-RU"/>
        </w:rPr>
        <w:t>EventArgs</w:t>
      </w:r>
      <w:proofErr w:type="spellEnd"/>
      <w:r w:rsidRPr="006207F5">
        <w:rPr>
          <w:rFonts w:ascii="Courier New" w:hAnsi="Courier New" w:cs="Courier New"/>
          <w:sz w:val="20"/>
          <w:szCs w:val="20"/>
          <w:lang w:val="en-US" w:eastAsia="ru-RU"/>
        </w:rPr>
        <w:t xml:space="preserve"> 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proofErr w:type="gramStart"/>
      <w:r w:rsidRPr="005F6CA2">
        <w:rPr>
          <w:rFonts w:ascii="Courier New" w:hAnsi="Courier New" w:cs="Courier New"/>
          <w:color w:val="000000"/>
          <w:sz w:val="20"/>
          <w:szCs w:val="20"/>
          <w:lang w:val="en-US" w:eastAsia="ru-RU"/>
        </w:rPr>
        <w:t>var</w:t>
      </w:r>
      <w:proofErr w:type="spellEnd"/>
      <w:proofErr w:type="gram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dbContext</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AppVariables.getDbContext</w:t>
      </w:r>
      <w:proofErr w:type="spellEnd"/>
      <w:r w:rsidRPr="005F6CA2">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get current invoice</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proofErr w:type="gramStart"/>
      <w:r w:rsidRPr="006207F5">
        <w:rPr>
          <w:rFonts w:ascii="Courier New" w:hAnsi="Courier New" w:cs="Courier New"/>
          <w:color w:val="000000"/>
          <w:sz w:val="20"/>
          <w:szCs w:val="20"/>
          <w:lang w:val="en-US" w:eastAsia="ru-RU"/>
        </w:rPr>
        <w:t>var</w:t>
      </w:r>
      <w:proofErr w:type="spellEnd"/>
      <w:proofErr w:type="gramEnd"/>
      <w:r w:rsidRPr="006207F5">
        <w:rPr>
          <w:rFonts w:ascii="Courier New" w:hAnsi="Courier New" w:cs="Courier New"/>
          <w:color w:val="000000"/>
          <w:sz w:val="20"/>
          <w:szCs w:val="20"/>
          <w:lang w:val="en-US" w:eastAsia="ru-RU"/>
        </w:rPr>
        <w:t xml:space="preserve"> invoice = </w:t>
      </w:r>
      <w:proofErr w:type="spellStart"/>
      <w:r w:rsidRPr="006207F5">
        <w:rPr>
          <w:rFonts w:ascii="Courier New" w:hAnsi="Courier New" w:cs="Courier New"/>
          <w:color w:val="000000"/>
          <w:sz w:val="20"/>
          <w:szCs w:val="20"/>
          <w:lang w:val="en-US" w:eastAsia="ru-RU"/>
        </w:rPr>
        <w:t>dbContext.INVOICES.Find</w:t>
      </w:r>
      <w:proofErr w:type="spellEnd"/>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b/>
          <w:bCs/>
          <w:color w:val="000000"/>
          <w:sz w:val="20"/>
          <w:szCs w:val="20"/>
          <w:lang w:val="en-US" w:eastAsia="ru-RU"/>
        </w:rPr>
        <w:t>this</w:t>
      </w:r>
      <w:r w:rsidRPr="006207F5">
        <w:rPr>
          <w:rFonts w:ascii="Courier New" w:hAnsi="Courier New" w:cs="Courier New"/>
          <w:color w:val="000000"/>
          <w:sz w:val="20"/>
          <w:szCs w:val="20"/>
          <w:lang w:val="en-US" w:eastAsia="ru-RU"/>
        </w:rPr>
        <w:t>.CurrentInvoice.Id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w:t>
      </w:r>
      <w:proofErr w:type="gramStart"/>
      <w:r w:rsidRPr="006207F5">
        <w:rPr>
          <w:rFonts w:ascii="Courier New" w:hAnsi="Courier New" w:cs="Courier New"/>
          <w:b/>
          <w:bCs/>
          <w:color w:val="000000"/>
          <w:sz w:val="20"/>
          <w:szCs w:val="20"/>
          <w:lang w:val="en-US" w:eastAsia="ru-RU"/>
        </w:rPr>
        <w:t>if</w:t>
      </w:r>
      <w:proofErr w:type="gramEnd"/>
      <w:r w:rsidRPr="006207F5">
        <w:rPr>
          <w:rFonts w:ascii="Courier New" w:hAnsi="Courier New" w:cs="Courier New"/>
          <w:b/>
          <w:bCs/>
          <w:color w:val="000000"/>
          <w:sz w:val="20"/>
          <w:szCs w:val="20"/>
          <w:lang w:val="en-US" w:eastAsia="ru-RU"/>
        </w:rPr>
        <w:t xml:space="preserve"> </w:t>
      </w:r>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invoice.PAYED</w:t>
      </w:r>
      <w:proofErr w:type="spellEnd"/>
      <w:r w:rsidRPr="006207F5">
        <w:rPr>
          <w:rFonts w:ascii="Courier New" w:hAnsi="Courier New" w:cs="Courier New"/>
          <w:color w:val="000000"/>
          <w:sz w:val="20"/>
          <w:szCs w:val="20"/>
          <w:lang w:val="en-US" w:eastAsia="ru-RU"/>
        </w:rPr>
        <w:t xml:space="preserve"> == 1)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proofErr w:type="gramStart"/>
      <w:r w:rsidRPr="006207F5">
        <w:rPr>
          <w:rFonts w:ascii="Courier New" w:hAnsi="Courier New" w:cs="Courier New"/>
          <w:color w:val="000000"/>
          <w:sz w:val="20"/>
          <w:szCs w:val="20"/>
          <w:lang w:val="en-US" w:eastAsia="ru-RU"/>
        </w:rPr>
        <w:t>MessageBox.Show</w:t>
      </w:r>
      <w:proofErr w:type="spellEnd"/>
      <w:r w:rsidRPr="006207F5">
        <w:rPr>
          <w:rFonts w:ascii="Courier New" w:hAnsi="Courier New" w:cs="Courier New"/>
          <w:color w:val="000000"/>
          <w:sz w:val="20"/>
          <w:szCs w:val="20"/>
          <w:lang w:val="en-US" w:eastAsia="ru-RU"/>
        </w:rPr>
        <w:t>(</w:t>
      </w:r>
      <w:proofErr w:type="gramEnd"/>
      <w:r w:rsidRPr="006207F5">
        <w:rPr>
          <w:rFonts w:ascii="Courier New" w:hAnsi="Courier New" w:cs="Courier New"/>
          <w:color w:val="000066"/>
          <w:sz w:val="20"/>
          <w:szCs w:val="20"/>
          <w:lang w:val="en-US" w:eastAsia="ru-RU"/>
        </w:rPr>
        <w:t>"</w:t>
      </w:r>
      <w:r w:rsidRPr="00CB0731">
        <w:rPr>
          <w:rFonts w:ascii="Courier New" w:hAnsi="Courier New" w:cs="Courier New"/>
          <w:color w:val="000066"/>
          <w:sz w:val="20"/>
          <w:szCs w:val="20"/>
          <w:lang w:val="en-US" w:eastAsia="ru-RU"/>
        </w:rPr>
        <w:t>The change is not possible, the invoice has already been paid.</w:t>
      </w:r>
      <w:r w:rsidRPr="006207F5">
        <w:rPr>
          <w:rFonts w:ascii="Courier New" w:hAnsi="Courier New" w:cs="Courier New"/>
          <w:color w:val="000066"/>
          <w:sz w:val="20"/>
          <w:szCs w:val="20"/>
          <w:lang w:val="en-US" w:eastAsia="ru-RU"/>
        </w:rPr>
        <w:t>"</w:t>
      </w:r>
      <w:r w:rsidRPr="006207F5">
        <w:rPr>
          <w:rFonts w:ascii="Courier New" w:hAnsi="Courier New" w:cs="Courier New"/>
          <w:color w:val="000000"/>
          <w:sz w:val="20"/>
          <w:szCs w:val="20"/>
          <w:lang w:val="en-US" w:eastAsia="ru-RU"/>
        </w:rPr>
        <w:t xml:space="preserv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r w:rsidRPr="005F6CA2">
        <w:rPr>
          <w:rFonts w:ascii="Courier New" w:hAnsi="Courier New" w:cs="Courier New"/>
          <w:color w:val="000066"/>
          <w:sz w:val="20"/>
          <w:szCs w:val="20"/>
          <w:lang w:val="en-US" w:eastAsia="ru-RU"/>
        </w:rPr>
        <w:t>"Error"</w:t>
      </w:r>
      <w:r w:rsidRPr="005F6CA2">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gramStart"/>
      <w:r w:rsidRPr="005F6CA2">
        <w:rPr>
          <w:rFonts w:ascii="Courier New" w:hAnsi="Courier New" w:cs="Courier New"/>
          <w:b/>
          <w:bCs/>
          <w:color w:val="000000"/>
          <w:sz w:val="20"/>
          <w:szCs w:val="20"/>
          <w:lang w:val="en-US" w:eastAsia="ru-RU"/>
        </w:rPr>
        <w:t>return</w:t>
      </w:r>
      <w:proofErr w:type="gramEnd"/>
      <w:r w:rsidRPr="005F6CA2">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get current invoice position</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proofErr w:type="gramStart"/>
      <w:r w:rsidRPr="006207F5">
        <w:rPr>
          <w:rFonts w:ascii="Courier New" w:hAnsi="Courier New" w:cs="Courier New"/>
          <w:color w:val="000000"/>
          <w:sz w:val="20"/>
          <w:szCs w:val="20"/>
          <w:lang w:val="en-US" w:eastAsia="ru-RU"/>
        </w:rPr>
        <w:t>var</w:t>
      </w:r>
      <w:proofErr w:type="spellEnd"/>
      <w:proofErr w:type="gram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invoiceLine</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invoice.INVOICE_LINES</w:t>
      </w:r>
      <w:proofErr w:type="spellEnd"/>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gramStart"/>
      <w:r w:rsidRPr="006207F5">
        <w:rPr>
          <w:rFonts w:ascii="Courier New" w:hAnsi="Courier New" w:cs="Courier New"/>
          <w:color w:val="000000"/>
          <w:sz w:val="20"/>
          <w:szCs w:val="20"/>
          <w:lang w:val="en-US" w:eastAsia="ru-RU"/>
        </w:rPr>
        <w:t>Where(</w:t>
      </w:r>
      <w:proofErr w:type="gramEnd"/>
      <w:r w:rsidRPr="006207F5">
        <w:rPr>
          <w:rFonts w:ascii="Courier New" w:hAnsi="Courier New" w:cs="Courier New"/>
          <w:color w:val="000000"/>
          <w:sz w:val="20"/>
          <w:szCs w:val="20"/>
          <w:lang w:val="en-US" w:eastAsia="ru-RU"/>
        </w:rPr>
        <w:t xml:space="preserve">p =&gt; </w:t>
      </w:r>
      <w:proofErr w:type="spellStart"/>
      <w:r w:rsidRPr="006207F5">
        <w:rPr>
          <w:rFonts w:ascii="Courier New" w:hAnsi="Courier New" w:cs="Courier New"/>
          <w:color w:val="000000"/>
          <w:sz w:val="20"/>
          <w:szCs w:val="20"/>
          <w:lang w:val="en-US" w:eastAsia="ru-RU"/>
        </w:rPr>
        <w:t>p.INVOICE_LINE_ID</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b/>
          <w:bCs/>
          <w:color w:val="000000"/>
          <w:sz w:val="20"/>
          <w:szCs w:val="20"/>
          <w:lang w:val="en-US" w:eastAsia="ru-RU"/>
        </w:rPr>
        <w:t>this</w:t>
      </w:r>
      <w:r w:rsidRPr="006207F5">
        <w:rPr>
          <w:rFonts w:ascii="Courier New" w:hAnsi="Courier New" w:cs="Courier New"/>
          <w:color w:val="000000"/>
          <w:sz w:val="20"/>
          <w:szCs w:val="20"/>
          <w:lang w:val="en-US" w:eastAsia="ru-RU"/>
        </w:rPr>
        <w:t>.CurrentInvoiceLine.Id</w:t>
      </w:r>
      <w:proofErr w:type="spellEnd"/>
      <w:r w:rsidRPr="006207F5">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gramStart"/>
      <w:r w:rsidRPr="005F6CA2">
        <w:rPr>
          <w:rFonts w:ascii="Courier New" w:hAnsi="Courier New" w:cs="Courier New"/>
          <w:color w:val="000000"/>
          <w:sz w:val="20"/>
          <w:szCs w:val="20"/>
          <w:lang w:val="en-US" w:eastAsia="ru-RU"/>
        </w:rPr>
        <w:t>First(</w:t>
      </w:r>
      <w:proofErr w:type="gramEnd"/>
      <w:r w:rsidRPr="005F6CA2">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create invoice position editor</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w:t>
      </w:r>
      <w:proofErr w:type="gramStart"/>
      <w:r w:rsidRPr="006207F5">
        <w:rPr>
          <w:rFonts w:ascii="Courier New" w:hAnsi="Courier New" w:cs="Courier New"/>
          <w:b/>
          <w:bCs/>
          <w:color w:val="000000"/>
          <w:sz w:val="20"/>
          <w:szCs w:val="20"/>
          <w:lang w:val="en-US" w:eastAsia="ru-RU"/>
        </w:rPr>
        <w:t>using</w:t>
      </w:r>
      <w:proofErr w:type="gramEnd"/>
      <w:r w:rsidRPr="006207F5">
        <w:rPr>
          <w:rFonts w:ascii="Courier New" w:hAnsi="Courier New" w:cs="Courier New"/>
          <w:b/>
          <w:bCs/>
          <w:color w:val="000000"/>
          <w:sz w:val="20"/>
          <w:szCs w:val="20"/>
          <w:lang w:val="en-US" w:eastAsia="ru-RU"/>
        </w:rPr>
        <w:t xml:space="preserve"> </w:t>
      </w:r>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InvoiceLineEditorForm</w:t>
      </w:r>
      <w:proofErr w:type="spellEnd"/>
      <w:r w:rsidRPr="006207F5">
        <w:rPr>
          <w:rFonts w:ascii="Courier New" w:hAnsi="Courier New" w:cs="Courier New"/>
          <w:color w:val="000000"/>
          <w:sz w:val="20"/>
          <w:szCs w:val="20"/>
          <w:lang w:val="en-US" w:eastAsia="ru-RU"/>
        </w:rPr>
        <w:t xml:space="preserve"> editor = </w:t>
      </w:r>
      <w:r w:rsidRPr="006207F5">
        <w:rPr>
          <w:rFonts w:ascii="Courier New" w:hAnsi="Courier New" w:cs="Courier New"/>
          <w:b/>
          <w:bCs/>
          <w:color w:val="000000"/>
          <w:sz w:val="20"/>
          <w:szCs w:val="20"/>
          <w:lang w:val="en-US" w:eastAsia="ru-RU"/>
        </w:rPr>
        <w:t xml:space="preserve">new </w:t>
      </w:r>
      <w:proofErr w:type="spellStart"/>
      <w:r w:rsidRPr="006207F5">
        <w:rPr>
          <w:rFonts w:ascii="Courier New" w:hAnsi="Courier New" w:cs="Courier New"/>
          <w:color w:val="000000"/>
          <w:sz w:val="20"/>
          <w:szCs w:val="20"/>
          <w:lang w:val="en-US" w:eastAsia="ru-RU"/>
        </w:rPr>
        <w:t>InvoiceLineEditorForm</w:t>
      </w:r>
      <w:proofErr w:type="spellEnd"/>
      <w:r w:rsidRPr="006207F5">
        <w:rPr>
          <w:rFonts w:ascii="Courier New" w:hAnsi="Courier New" w:cs="Courier New"/>
          <w:color w:val="000000"/>
          <w:sz w:val="20"/>
          <w:szCs w:val="20"/>
          <w:lang w:val="en-US" w:eastAsia="ru-RU"/>
        </w:rPr>
        <w:t>())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editor.Text</w:t>
      </w:r>
      <w:proofErr w:type="spellEnd"/>
      <w:r w:rsidRPr="006207F5">
        <w:rPr>
          <w:rFonts w:ascii="Courier New" w:hAnsi="Courier New" w:cs="Courier New"/>
          <w:color w:val="000000"/>
          <w:sz w:val="20"/>
          <w:szCs w:val="20"/>
          <w:lang w:val="en-US" w:eastAsia="ru-RU"/>
        </w:rPr>
        <w:t xml:space="preserve"> = </w:t>
      </w:r>
      <w:r w:rsidRPr="006207F5">
        <w:rPr>
          <w:rFonts w:ascii="Courier New" w:hAnsi="Courier New" w:cs="Courier New"/>
          <w:color w:val="000066"/>
          <w:sz w:val="20"/>
          <w:szCs w:val="20"/>
          <w:lang w:val="en-US" w:eastAsia="ru-RU"/>
        </w:rPr>
        <w:t>"Edit invoice line"</w:t>
      </w:r>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editor.InvoiceLine</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invoiceLine</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form close handler</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editor.FormClosing</w:t>
      </w:r>
      <w:proofErr w:type="spellEnd"/>
      <w:r w:rsidRPr="006207F5">
        <w:rPr>
          <w:rFonts w:ascii="Courier New" w:hAnsi="Courier New" w:cs="Courier New"/>
          <w:color w:val="000000"/>
          <w:sz w:val="20"/>
          <w:szCs w:val="20"/>
          <w:lang w:val="en-US" w:eastAsia="ru-RU"/>
        </w:rPr>
        <w:t xml:space="preserve"> += </w:t>
      </w:r>
      <w:r w:rsidRPr="006207F5">
        <w:rPr>
          <w:rFonts w:ascii="Courier New" w:hAnsi="Courier New" w:cs="Courier New"/>
          <w:b/>
          <w:bCs/>
          <w:color w:val="000000"/>
          <w:sz w:val="20"/>
          <w:szCs w:val="20"/>
          <w:lang w:val="en-US" w:eastAsia="ru-RU"/>
        </w:rPr>
        <w:t xml:space="preserve">delegate </w:t>
      </w:r>
      <w:r w:rsidRPr="006207F5">
        <w:rPr>
          <w:rFonts w:ascii="Courier New" w:hAnsi="Courier New" w:cs="Courier New"/>
          <w:color w:val="000000"/>
          <w:sz w:val="20"/>
          <w:szCs w:val="20"/>
          <w:lang w:val="en-US" w:eastAsia="ru-RU"/>
        </w:rPr>
        <w:t>(</w:t>
      </w:r>
      <w:r w:rsidRPr="006207F5">
        <w:rPr>
          <w:rFonts w:ascii="Courier New" w:hAnsi="Courier New" w:cs="Courier New"/>
          <w:b/>
          <w:bCs/>
          <w:color w:val="000000"/>
          <w:sz w:val="20"/>
          <w:szCs w:val="20"/>
          <w:lang w:val="en-US" w:eastAsia="ru-RU"/>
        </w:rPr>
        <w:t xml:space="preserve">object </w:t>
      </w:r>
      <w:proofErr w:type="spellStart"/>
      <w:r w:rsidRPr="006207F5">
        <w:rPr>
          <w:rFonts w:ascii="Courier New" w:hAnsi="Courier New" w:cs="Courier New"/>
          <w:color w:val="000000"/>
          <w:sz w:val="20"/>
          <w:szCs w:val="20"/>
          <w:lang w:val="en-US" w:eastAsia="ru-RU"/>
        </w:rPr>
        <w:t>fSender</w:t>
      </w:r>
      <w:proofErr w:type="spell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FormClosingEventArgs</w:t>
      </w:r>
      <w:proofErr w:type="spellEnd"/>
      <w:r w:rsidRPr="006207F5">
        <w:rPr>
          <w:rFonts w:ascii="Courier New" w:hAnsi="Courier New" w:cs="Courier New"/>
          <w:color w:val="000000"/>
          <w:sz w:val="20"/>
          <w:szCs w:val="20"/>
          <w:lang w:val="en-US" w:eastAsia="ru-RU"/>
        </w:rPr>
        <w:t xml:space="preserve"> </w:t>
      </w:r>
      <w:proofErr w:type="spellStart"/>
      <w:proofErr w:type="gramStart"/>
      <w:r w:rsidRPr="006207F5">
        <w:rPr>
          <w:rFonts w:ascii="Courier New" w:hAnsi="Courier New" w:cs="Courier New"/>
          <w:color w:val="000000"/>
          <w:sz w:val="20"/>
          <w:szCs w:val="20"/>
          <w:lang w:val="en-US" w:eastAsia="ru-RU"/>
        </w:rPr>
        <w:t>fe</w:t>
      </w:r>
      <w:proofErr w:type="spellEnd"/>
      <w:proofErr w:type="gramEnd"/>
      <w:r w:rsidRPr="006207F5">
        <w:rPr>
          <w:rFonts w:ascii="Courier New" w:hAnsi="Courier New" w:cs="Courier New"/>
          <w:color w:val="000000"/>
          <w:sz w:val="20"/>
          <w:szCs w:val="20"/>
          <w:lang w:val="en-US" w:eastAsia="ru-RU"/>
        </w:rPr>
        <w:t>)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w:t>
      </w:r>
      <w:proofErr w:type="gramStart"/>
      <w:r w:rsidRPr="006207F5">
        <w:rPr>
          <w:rFonts w:ascii="Courier New" w:hAnsi="Courier New" w:cs="Courier New"/>
          <w:b/>
          <w:bCs/>
          <w:color w:val="000000"/>
          <w:sz w:val="20"/>
          <w:szCs w:val="20"/>
          <w:lang w:val="en-US" w:eastAsia="ru-RU"/>
        </w:rPr>
        <w:t>if</w:t>
      </w:r>
      <w:proofErr w:type="gramEnd"/>
      <w:r w:rsidRPr="006207F5">
        <w:rPr>
          <w:rFonts w:ascii="Courier New" w:hAnsi="Courier New" w:cs="Courier New"/>
          <w:b/>
          <w:bCs/>
          <w:color w:val="000000"/>
          <w:sz w:val="20"/>
          <w:szCs w:val="20"/>
          <w:lang w:val="en-US" w:eastAsia="ru-RU"/>
        </w:rPr>
        <w:t xml:space="preserve"> </w:t>
      </w:r>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editor.DialogResult</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DialogResult.OK</w:t>
      </w:r>
      <w:proofErr w:type="spellEnd"/>
      <w:r w:rsidRPr="006207F5">
        <w:rPr>
          <w:rFonts w:ascii="Courier New" w:hAnsi="Courier New" w:cs="Courier New"/>
          <w:color w:val="000000"/>
          <w:sz w:val="20"/>
          <w:szCs w:val="20"/>
          <w:lang w:val="en-US" w:eastAsia="ru-RU"/>
        </w:rPr>
        <w:t>)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w:t>
      </w:r>
      <w:proofErr w:type="gramStart"/>
      <w:r w:rsidRPr="006207F5">
        <w:rPr>
          <w:rFonts w:ascii="Courier New" w:hAnsi="Courier New" w:cs="Courier New"/>
          <w:b/>
          <w:bCs/>
          <w:color w:val="000000"/>
          <w:sz w:val="20"/>
          <w:szCs w:val="20"/>
          <w:lang w:val="en-US" w:eastAsia="ru-RU"/>
        </w:rPr>
        <w:t>try</w:t>
      </w:r>
      <w:proofErr w:type="gramEnd"/>
      <w:r w:rsidRPr="006207F5">
        <w:rPr>
          <w:rFonts w:ascii="Courier New" w:hAnsi="Courier New" w:cs="Courier New"/>
          <w:b/>
          <w:bCs/>
          <w:color w:val="000000"/>
          <w:sz w:val="20"/>
          <w:szCs w:val="20"/>
          <w:lang w:val="en-US" w:eastAsia="ru-RU"/>
        </w:rPr>
        <w:t xml:space="preserve"> </w:t>
      </w:r>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create parameters</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proofErr w:type="gramStart"/>
      <w:r w:rsidRPr="006207F5">
        <w:rPr>
          <w:rFonts w:ascii="Courier New" w:hAnsi="Courier New" w:cs="Courier New"/>
          <w:color w:val="000000"/>
          <w:sz w:val="20"/>
          <w:szCs w:val="20"/>
          <w:lang w:val="en-US" w:eastAsia="ru-RU"/>
        </w:rPr>
        <w:t>var</w:t>
      </w:r>
      <w:proofErr w:type="spellEnd"/>
      <w:proofErr w:type="gram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idParam</w:t>
      </w:r>
      <w:proofErr w:type="spellEnd"/>
      <w:r w:rsidRPr="006207F5">
        <w:rPr>
          <w:rFonts w:ascii="Courier New" w:hAnsi="Courier New" w:cs="Courier New"/>
          <w:color w:val="000000"/>
          <w:sz w:val="20"/>
          <w:szCs w:val="20"/>
          <w:lang w:val="en-US" w:eastAsia="ru-RU"/>
        </w:rPr>
        <w:t xml:space="preserve"> = </w:t>
      </w:r>
      <w:r w:rsidRPr="006207F5">
        <w:rPr>
          <w:rFonts w:ascii="Courier New" w:hAnsi="Courier New" w:cs="Courier New"/>
          <w:b/>
          <w:bCs/>
          <w:color w:val="000000"/>
          <w:sz w:val="20"/>
          <w:szCs w:val="20"/>
          <w:lang w:val="en-US" w:eastAsia="ru-RU"/>
        </w:rPr>
        <w:t xml:space="preserve">new </w:t>
      </w:r>
      <w:proofErr w:type="spellStart"/>
      <w:r w:rsidRPr="006207F5">
        <w:rPr>
          <w:rFonts w:ascii="Courier New" w:hAnsi="Courier New" w:cs="Courier New"/>
          <w:color w:val="000000"/>
          <w:sz w:val="20"/>
          <w:szCs w:val="20"/>
          <w:lang w:val="en-US" w:eastAsia="ru-RU"/>
        </w:rPr>
        <w:t>FbParameter</w:t>
      </w:r>
      <w:proofErr w:type="spellEnd"/>
      <w:r w:rsidRPr="006207F5">
        <w:rPr>
          <w:rFonts w:ascii="Courier New" w:hAnsi="Courier New" w:cs="Courier New"/>
          <w:color w:val="000000"/>
          <w:sz w:val="20"/>
          <w:szCs w:val="20"/>
          <w:lang w:val="en-US" w:eastAsia="ru-RU"/>
        </w:rPr>
        <w:t>(</w:t>
      </w:r>
      <w:r w:rsidRPr="006207F5">
        <w:rPr>
          <w:rFonts w:ascii="Courier New" w:hAnsi="Courier New" w:cs="Courier New"/>
          <w:color w:val="000066"/>
          <w:sz w:val="20"/>
          <w:szCs w:val="20"/>
          <w:lang w:val="en-US" w:eastAsia="ru-RU"/>
        </w:rPr>
        <w:t>"INVOICE_LINE_ID"</w:t>
      </w: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FbDbType.Integer</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proofErr w:type="gramStart"/>
      <w:r w:rsidRPr="006207F5">
        <w:rPr>
          <w:rFonts w:ascii="Courier New" w:hAnsi="Courier New" w:cs="Courier New"/>
          <w:color w:val="000000"/>
          <w:sz w:val="20"/>
          <w:szCs w:val="20"/>
          <w:lang w:val="en-US" w:eastAsia="ru-RU"/>
        </w:rPr>
        <w:t>var</w:t>
      </w:r>
      <w:proofErr w:type="spellEnd"/>
      <w:proofErr w:type="gram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quantityParam</w:t>
      </w:r>
      <w:proofErr w:type="spellEnd"/>
      <w:r w:rsidRPr="006207F5">
        <w:rPr>
          <w:rFonts w:ascii="Courier New" w:hAnsi="Courier New" w:cs="Courier New"/>
          <w:color w:val="000000"/>
          <w:sz w:val="20"/>
          <w:szCs w:val="20"/>
          <w:lang w:val="en-US" w:eastAsia="ru-RU"/>
        </w:rPr>
        <w:t xml:space="preserve"> = </w:t>
      </w:r>
      <w:r w:rsidRPr="006207F5">
        <w:rPr>
          <w:rFonts w:ascii="Courier New" w:hAnsi="Courier New" w:cs="Courier New"/>
          <w:b/>
          <w:bCs/>
          <w:color w:val="000000"/>
          <w:sz w:val="20"/>
          <w:szCs w:val="20"/>
          <w:lang w:val="en-US" w:eastAsia="ru-RU"/>
        </w:rPr>
        <w:t xml:space="preserve">new </w:t>
      </w:r>
      <w:proofErr w:type="spellStart"/>
      <w:r w:rsidRPr="006207F5">
        <w:rPr>
          <w:rFonts w:ascii="Courier New" w:hAnsi="Courier New" w:cs="Courier New"/>
          <w:color w:val="000000"/>
          <w:sz w:val="20"/>
          <w:szCs w:val="20"/>
          <w:lang w:val="en-US" w:eastAsia="ru-RU"/>
        </w:rPr>
        <w:t>FbParameter</w:t>
      </w:r>
      <w:proofErr w:type="spellEnd"/>
      <w:r w:rsidRPr="006207F5">
        <w:rPr>
          <w:rFonts w:ascii="Courier New" w:hAnsi="Courier New" w:cs="Courier New"/>
          <w:color w:val="000000"/>
          <w:sz w:val="20"/>
          <w:szCs w:val="20"/>
          <w:lang w:val="en-US" w:eastAsia="ru-RU"/>
        </w:rPr>
        <w:t>(</w:t>
      </w:r>
      <w:r w:rsidRPr="006207F5">
        <w:rPr>
          <w:rFonts w:ascii="Courier New" w:hAnsi="Courier New" w:cs="Courier New"/>
          <w:color w:val="000066"/>
          <w:sz w:val="20"/>
          <w:szCs w:val="20"/>
          <w:lang w:val="en-US" w:eastAsia="ru-RU"/>
        </w:rPr>
        <w:t>"QUANTITY"</w:t>
      </w: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FbDbType.Integer</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initial parameters values</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idParam.Value</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invoiceLine.INVOICE_LINE_ID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quantityParam.Value</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invoiceLine.QUANTITY</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execute stored procedure</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lastRenderedPageBreak/>
        <w:t xml:space="preserve">          </w:t>
      </w:r>
      <w:proofErr w:type="spellStart"/>
      <w:proofErr w:type="gramStart"/>
      <w:r w:rsidRPr="006207F5">
        <w:rPr>
          <w:rFonts w:ascii="Courier New" w:hAnsi="Courier New" w:cs="Courier New"/>
          <w:color w:val="000000"/>
          <w:sz w:val="20"/>
          <w:szCs w:val="20"/>
          <w:lang w:val="en-US" w:eastAsia="ru-RU"/>
        </w:rPr>
        <w:t>dbContext.Database.ExecuteSqlCommand</w:t>
      </w:r>
      <w:proofErr w:type="spellEnd"/>
      <w:r w:rsidRPr="006207F5">
        <w:rPr>
          <w:rFonts w:ascii="Courier New" w:hAnsi="Courier New" w:cs="Courier New"/>
          <w:color w:val="000000"/>
          <w:sz w:val="20"/>
          <w:szCs w:val="20"/>
          <w:lang w:val="en-US" w:eastAsia="ru-RU"/>
        </w:rPr>
        <w:t>(</w:t>
      </w:r>
      <w:proofErr w:type="gramEnd"/>
    </w:p>
    <w:p w:rsidR="006207F5" w:rsidRPr="006207F5" w:rsidRDefault="006207F5" w:rsidP="006207F5">
      <w:pPr>
        <w:autoSpaceDE w:val="0"/>
        <w:autoSpaceDN w:val="0"/>
        <w:adjustRightInd w:val="0"/>
        <w:spacing w:after="0" w:line="240" w:lineRule="auto"/>
        <w:rPr>
          <w:rFonts w:ascii="Courier New" w:hAnsi="Courier New" w:cs="Courier New"/>
          <w:color w:val="000066"/>
          <w:sz w:val="20"/>
          <w:szCs w:val="20"/>
          <w:lang w:val="en-US" w:eastAsia="ru-RU"/>
        </w:rPr>
      </w:pPr>
      <w:r w:rsidRPr="006207F5">
        <w:rPr>
          <w:rFonts w:ascii="Courier New" w:hAnsi="Courier New" w:cs="Courier New"/>
          <w:color w:val="000066"/>
          <w:sz w:val="20"/>
          <w:szCs w:val="20"/>
          <w:lang w:val="en-US" w:eastAsia="ru-RU"/>
        </w:rPr>
        <w:t xml:space="preserve">              "EXECUTE PROCEDURE SP_EDIT_INVOICE_</w:t>
      </w:r>
      <w:proofErr w:type="gramStart"/>
      <w:r w:rsidRPr="006207F5">
        <w:rPr>
          <w:rFonts w:ascii="Courier New" w:hAnsi="Courier New" w:cs="Courier New"/>
          <w:color w:val="000066"/>
          <w:sz w:val="20"/>
          <w:szCs w:val="20"/>
          <w:lang w:val="en-US" w:eastAsia="ru-RU"/>
        </w:rPr>
        <w:t>LINE("</w:t>
      </w:r>
      <w:proofErr w:type="gramEnd"/>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 </w:t>
      </w:r>
      <w:r w:rsidRPr="006207F5">
        <w:rPr>
          <w:rFonts w:ascii="Courier New" w:hAnsi="Courier New" w:cs="Courier New"/>
          <w:color w:val="000066"/>
          <w:sz w:val="20"/>
          <w:szCs w:val="20"/>
          <w:lang w:val="en-US" w:eastAsia="ru-RU"/>
        </w:rPr>
        <w:t>"@INVOICE_LINE_ID, @QUANTITY)"</w:t>
      </w:r>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proofErr w:type="gramStart"/>
      <w:r w:rsidRPr="006207F5">
        <w:rPr>
          <w:rFonts w:ascii="Courier New" w:hAnsi="Courier New" w:cs="Courier New"/>
          <w:color w:val="000000"/>
          <w:sz w:val="20"/>
          <w:szCs w:val="20"/>
          <w:lang w:val="en-US" w:eastAsia="ru-RU"/>
        </w:rPr>
        <w:t>idParam</w:t>
      </w:r>
      <w:proofErr w:type="spellEnd"/>
      <w:proofErr w:type="gramEnd"/>
      <w:r w:rsidRPr="006207F5">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proofErr w:type="gramStart"/>
      <w:r w:rsidRPr="005F6CA2">
        <w:rPr>
          <w:rFonts w:ascii="Courier New" w:hAnsi="Courier New" w:cs="Courier New"/>
          <w:color w:val="000000"/>
          <w:sz w:val="20"/>
          <w:szCs w:val="20"/>
          <w:lang w:val="en-US" w:eastAsia="ru-RU"/>
        </w:rPr>
        <w:t>quantityParam</w:t>
      </w:r>
      <w:proofErr w:type="spellEnd"/>
      <w:proofErr w:type="gramEnd"/>
      <w:r w:rsidRPr="005F6CA2">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refresh grids</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reload current invoice record</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proofErr w:type="gramStart"/>
      <w:r w:rsidRPr="006207F5">
        <w:rPr>
          <w:rFonts w:ascii="Courier New" w:hAnsi="Courier New" w:cs="Courier New"/>
          <w:color w:val="000000"/>
          <w:sz w:val="20"/>
          <w:szCs w:val="20"/>
          <w:lang w:val="en-US" w:eastAsia="ru-RU"/>
        </w:rPr>
        <w:t>CurrentInvoice.Load</w:t>
      </w:r>
      <w:proofErr w:type="spellEnd"/>
      <w:r w:rsidRPr="006207F5">
        <w:rPr>
          <w:rFonts w:ascii="Courier New" w:hAnsi="Courier New" w:cs="Courier New"/>
          <w:color w:val="000000"/>
          <w:sz w:val="20"/>
          <w:szCs w:val="20"/>
          <w:lang w:val="en-US" w:eastAsia="ru-RU"/>
        </w:rPr>
        <w:t>(</w:t>
      </w:r>
      <w:proofErr w:type="spellStart"/>
      <w:proofErr w:type="gramEnd"/>
      <w:r w:rsidRPr="006207F5">
        <w:rPr>
          <w:rFonts w:ascii="Courier New" w:hAnsi="Courier New" w:cs="Courier New"/>
          <w:color w:val="000000"/>
          <w:sz w:val="20"/>
          <w:szCs w:val="20"/>
          <w:lang w:val="en-US" w:eastAsia="ru-RU"/>
        </w:rPr>
        <w:t>invoice.INVOICE_ID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reload all records in detail grid</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proofErr w:type="gramStart"/>
      <w:r w:rsidRPr="006207F5">
        <w:rPr>
          <w:rFonts w:ascii="Courier New" w:hAnsi="Courier New" w:cs="Courier New"/>
          <w:color w:val="000000"/>
          <w:sz w:val="20"/>
          <w:szCs w:val="20"/>
          <w:lang w:val="en-US" w:eastAsia="ru-RU"/>
        </w:rPr>
        <w:t>LoadInvoiceLineData</w:t>
      </w:r>
      <w:proofErr w:type="spellEnd"/>
      <w:r w:rsidRPr="006207F5">
        <w:rPr>
          <w:rFonts w:ascii="Courier New" w:hAnsi="Courier New" w:cs="Courier New"/>
          <w:color w:val="000000"/>
          <w:sz w:val="20"/>
          <w:szCs w:val="20"/>
          <w:lang w:val="en-US" w:eastAsia="ru-RU"/>
        </w:rPr>
        <w:t>(</w:t>
      </w:r>
      <w:proofErr w:type="spellStart"/>
      <w:proofErr w:type="gramEnd"/>
      <w:r w:rsidRPr="006207F5">
        <w:rPr>
          <w:rFonts w:ascii="Courier New" w:hAnsi="Courier New" w:cs="Courier New"/>
          <w:color w:val="000000"/>
          <w:sz w:val="20"/>
          <w:szCs w:val="20"/>
          <w:lang w:val="en-US" w:eastAsia="ru-RU"/>
        </w:rPr>
        <w:t>invoice.INVOICE_ID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refresh all related controls</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proofErr w:type="gramStart"/>
      <w:r w:rsidRPr="006207F5">
        <w:rPr>
          <w:rFonts w:ascii="Courier New" w:hAnsi="Courier New" w:cs="Courier New"/>
          <w:color w:val="000000"/>
          <w:sz w:val="20"/>
          <w:szCs w:val="20"/>
          <w:lang w:val="en-US" w:eastAsia="ru-RU"/>
        </w:rPr>
        <w:t>masterBinding.ResetCurrentItem</w:t>
      </w:r>
      <w:proofErr w:type="spellEnd"/>
      <w:r w:rsidRPr="006207F5">
        <w:rPr>
          <w:rFonts w:ascii="Courier New" w:hAnsi="Courier New" w:cs="Courier New"/>
          <w:color w:val="000000"/>
          <w:sz w:val="20"/>
          <w:szCs w:val="20"/>
          <w:lang w:val="en-US" w:eastAsia="ru-RU"/>
        </w:rPr>
        <w:t>(</w:t>
      </w:r>
      <w:proofErr w:type="gram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w:t>
      </w:r>
      <w:proofErr w:type="gramStart"/>
      <w:r w:rsidRPr="006207F5">
        <w:rPr>
          <w:rFonts w:ascii="Courier New" w:hAnsi="Courier New" w:cs="Courier New"/>
          <w:b/>
          <w:bCs/>
          <w:color w:val="000000"/>
          <w:sz w:val="20"/>
          <w:szCs w:val="20"/>
          <w:lang w:val="en-US" w:eastAsia="ru-RU"/>
        </w:rPr>
        <w:t>catch</w:t>
      </w:r>
      <w:proofErr w:type="gramEnd"/>
      <w:r w:rsidRPr="006207F5">
        <w:rPr>
          <w:rFonts w:ascii="Courier New" w:hAnsi="Courier New" w:cs="Courier New"/>
          <w:b/>
          <w:bCs/>
          <w:color w:val="000000"/>
          <w:sz w:val="20"/>
          <w:szCs w:val="20"/>
          <w:lang w:val="en-US" w:eastAsia="ru-RU"/>
        </w:rPr>
        <w:t xml:space="preserve"> </w:t>
      </w:r>
      <w:r w:rsidRPr="006207F5">
        <w:rPr>
          <w:rFonts w:ascii="Courier New" w:hAnsi="Courier New" w:cs="Courier New"/>
          <w:color w:val="000000"/>
          <w:sz w:val="20"/>
          <w:szCs w:val="20"/>
          <w:lang w:val="en-US" w:eastAsia="ru-RU"/>
        </w:rPr>
        <w:t>(Exception ex) {</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display error</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proofErr w:type="gramStart"/>
      <w:r w:rsidRPr="006207F5">
        <w:rPr>
          <w:rFonts w:ascii="Courier New" w:hAnsi="Courier New" w:cs="Courier New"/>
          <w:color w:val="000000"/>
          <w:sz w:val="20"/>
          <w:szCs w:val="20"/>
          <w:lang w:val="en-US" w:eastAsia="ru-RU"/>
        </w:rPr>
        <w:t>MessageBox.Show</w:t>
      </w:r>
      <w:proofErr w:type="spellEnd"/>
      <w:r w:rsidRPr="006207F5">
        <w:rPr>
          <w:rFonts w:ascii="Courier New" w:hAnsi="Courier New" w:cs="Courier New"/>
          <w:color w:val="000000"/>
          <w:sz w:val="20"/>
          <w:szCs w:val="20"/>
          <w:lang w:val="en-US" w:eastAsia="ru-RU"/>
        </w:rPr>
        <w:t>(</w:t>
      </w:r>
      <w:proofErr w:type="spellStart"/>
      <w:proofErr w:type="gramEnd"/>
      <w:r w:rsidRPr="006207F5">
        <w:rPr>
          <w:rFonts w:ascii="Courier New" w:hAnsi="Courier New" w:cs="Courier New"/>
          <w:color w:val="000000"/>
          <w:sz w:val="20"/>
          <w:szCs w:val="20"/>
          <w:lang w:val="en-US" w:eastAsia="ru-RU"/>
        </w:rPr>
        <w:t>ex.Message</w:t>
      </w:r>
      <w:proofErr w:type="spellEnd"/>
      <w:r w:rsidRPr="006207F5">
        <w:rPr>
          <w:rFonts w:ascii="Courier New" w:hAnsi="Courier New" w:cs="Courier New"/>
          <w:color w:val="000000"/>
          <w:sz w:val="20"/>
          <w:szCs w:val="20"/>
          <w:lang w:val="en-US" w:eastAsia="ru-RU"/>
        </w:rPr>
        <w:t xml:space="preserve">, </w:t>
      </w:r>
      <w:r w:rsidRPr="006207F5">
        <w:rPr>
          <w:rFonts w:ascii="Courier New" w:hAnsi="Courier New" w:cs="Courier New"/>
          <w:color w:val="000066"/>
          <w:sz w:val="20"/>
          <w:szCs w:val="20"/>
          <w:lang w:val="en-US" w:eastAsia="ru-RU"/>
        </w:rPr>
        <w:t>"Error"</w:t>
      </w:r>
      <w:r w:rsidRPr="006207F5">
        <w:rPr>
          <w:rFonts w:ascii="Courier New" w:hAnsi="Courier New" w:cs="Courier New"/>
          <w:color w:val="000000"/>
          <w:sz w:val="20"/>
          <w:szCs w:val="20"/>
          <w:lang w:val="en-US" w:eastAsia="ru-RU"/>
        </w:rPr>
        <w:t>);</w:t>
      </w:r>
    </w:p>
    <w:p w:rsidR="006207F5" w:rsidRPr="00FB2600"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w:t>
      </w:r>
      <w:r w:rsidRPr="00FB2600">
        <w:rPr>
          <w:rFonts w:ascii="Courier New" w:hAnsi="Courier New" w:cs="Courier New"/>
          <w:i/>
          <w:iCs/>
          <w:color w:val="005600"/>
          <w:sz w:val="20"/>
          <w:szCs w:val="20"/>
          <w:lang w:val="en-US" w:eastAsia="ru-RU"/>
        </w:rPr>
        <w:t xml:space="preserve">// </w:t>
      </w:r>
      <w:r w:rsidR="00FB2600" w:rsidRPr="00FB2600">
        <w:rPr>
          <w:rFonts w:ascii="Courier New" w:hAnsi="Courier New" w:cs="Courier New"/>
          <w:i/>
          <w:iCs/>
          <w:color w:val="005600"/>
          <w:sz w:val="20"/>
          <w:szCs w:val="20"/>
          <w:lang w:val="en-US" w:eastAsia="ru-RU"/>
        </w:rPr>
        <w:t>Do not close the form to correct the error</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FB2600">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fe.Cancel</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true</w:t>
      </w:r>
      <w:r w:rsidRPr="005F6CA2">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proofErr w:type="gramStart"/>
      <w:r w:rsidRPr="005F6CA2">
        <w:rPr>
          <w:rFonts w:ascii="Courier New" w:hAnsi="Courier New" w:cs="Courier New"/>
          <w:color w:val="000000"/>
          <w:sz w:val="20"/>
          <w:szCs w:val="20"/>
          <w:lang w:val="en-US" w:eastAsia="ru-RU"/>
        </w:rPr>
        <w:t>editor.ShowDialog</w:t>
      </w:r>
      <w:proofErr w:type="spellEnd"/>
      <w:r w:rsidRPr="005F6CA2">
        <w:rPr>
          <w:rFonts w:ascii="Courier New" w:hAnsi="Courier New" w:cs="Courier New"/>
          <w:color w:val="000000"/>
          <w:sz w:val="20"/>
          <w:szCs w:val="20"/>
          <w:lang w:val="en-US" w:eastAsia="ru-RU"/>
        </w:rPr>
        <w:t>(</w:t>
      </w:r>
      <w:proofErr w:type="gramEnd"/>
      <w:r w:rsidRPr="005F6CA2">
        <w:rPr>
          <w:rFonts w:ascii="Courier New" w:hAnsi="Courier New" w:cs="Courier New"/>
          <w:b/>
          <w:bCs/>
          <w:color w:val="000000"/>
          <w:sz w:val="20"/>
          <w:szCs w:val="20"/>
          <w:lang w:val="en-US" w:eastAsia="ru-RU"/>
        </w:rPr>
        <w:t>this</w:t>
      </w:r>
      <w:r w:rsidRPr="005F6CA2">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496C24" w:rsidRDefault="006207F5" w:rsidP="00BD053B">
      <w:pPr>
        <w:spacing w:after="0" w:line="240" w:lineRule="auto"/>
        <w:rPr>
          <w:rFonts w:ascii="Courier New" w:hAnsi="Courier New" w:cs="Courier New"/>
          <w:sz w:val="20"/>
          <w:szCs w:val="20"/>
          <w:lang w:val="en-US"/>
        </w:rPr>
      </w:pPr>
      <w:r w:rsidRPr="005F6CA2">
        <w:rPr>
          <w:rFonts w:ascii="Courier New" w:hAnsi="Courier New" w:cs="Courier New"/>
          <w:color w:val="000000"/>
          <w:sz w:val="20"/>
          <w:szCs w:val="20"/>
          <w:lang w:val="en-US" w:eastAsia="ru-RU"/>
        </w:rPr>
        <w:t>}</w:t>
      </w:r>
    </w:p>
    <w:p w:rsidR="00BD053B" w:rsidRPr="00BD053B" w:rsidRDefault="00BD053B" w:rsidP="00BD053B">
      <w:pPr>
        <w:spacing w:after="0" w:line="240" w:lineRule="auto"/>
        <w:rPr>
          <w:rFonts w:ascii="Courier New" w:hAnsi="Courier New" w:cs="Courier New"/>
          <w:sz w:val="20"/>
          <w:szCs w:val="20"/>
          <w:lang w:val="en-US"/>
        </w:rPr>
      </w:pPr>
    </w:p>
    <w:p w:rsidR="00496C24" w:rsidRPr="006207F5"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method for deleting a record is implemented </w:t>
      </w:r>
      <w:r w:rsidR="00DD4C56">
        <w:rPr>
          <w:rFonts w:ascii="Arial" w:hAnsi="Arial" w:cs="Arial"/>
          <w:sz w:val="24"/>
          <w:szCs w:val="24"/>
          <w:lang w:val="en-US"/>
        </w:rPr>
        <w:t>as follows</w:t>
      </w:r>
      <w:r w:rsidRPr="00A837DD">
        <w:rPr>
          <w:rFonts w:ascii="Arial" w:hAnsi="Arial" w:cs="Arial"/>
          <w:sz w:val="24"/>
          <w:szCs w:val="24"/>
          <w:lang w:val="en-US"/>
        </w:rPr>
        <w:t>:</w:t>
      </w:r>
    </w:p>
    <w:p w:rsidR="006207F5" w:rsidRPr="00BD053B" w:rsidRDefault="006207F5" w:rsidP="00BD053B">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BD053B">
        <w:rPr>
          <w:rFonts w:ascii="Courier New" w:hAnsi="Courier New" w:cs="Courier New"/>
          <w:b/>
          <w:bCs/>
          <w:color w:val="000000"/>
          <w:sz w:val="20"/>
          <w:szCs w:val="20"/>
          <w:lang w:val="en-US" w:eastAsia="ru-RU"/>
        </w:rPr>
        <w:t>private</w:t>
      </w:r>
      <w:proofErr w:type="gramEnd"/>
      <w:r w:rsidRPr="00BD053B">
        <w:rPr>
          <w:rFonts w:ascii="Courier New" w:hAnsi="Courier New" w:cs="Courier New"/>
          <w:b/>
          <w:bCs/>
          <w:color w:val="000000"/>
          <w:sz w:val="20"/>
          <w:szCs w:val="20"/>
          <w:lang w:val="en-US" w:eastAsia="ru-RU"/>
        </w:rPr>
        <w:t xml:space="preserve"> void </w:t>
      </w:r>
      <w:proofErr w:type="spellStart"/>
      <w:r w:rsidRPr="00BD053B">
        <w:rPr>
          <w:rFonts w:ascii="Courier New" w:hAnsi="Courier New" w:cs="Courier New"/>
          <w:color w:val="000000"/>
          <w:sz w:val="20"/>
          <w:szCs w:val="20"/>
          <w:lang w:val="en-US" w:eastAsia="ru-RU"/>
        </w:rPr>
        <w:t>btnDeleteInvoiceLine_Click</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b/>
          <w:bCs/>
          <w:color w:val="000000"/>
          <w:sz w:val="20"/>
          <w:szCs w:val="20"/>
          <w:lang w:val="en-US" w:eastAsia="ru-RU"/>
        </w:rPr>
        <w:t xml:space="preserve">object </w:t>
      </w:r>
      <w:r w:rsidRPr="00BD053B">
        <w:rPr>
          <w:rFonts w:ascii="Courier New" w:hAnsi="Courier New" w:cs="Courier New"/>
          <w:color w:val="000000"/>
          <w:sz w:val="20"/>
          <w:szCs w:val="20"/>
          <w:lang w:val="en-US" w:eastAsia="ru-RU"/>
        </w:rPr>
        <w:t xml:space="preserve">sender, </w:t>
      </w:r>
      <w:proofErr w:type="spellStart"/>
      <w:r w:rsidRPr="00BD053B">
        <w:rPr>
          <w:rFonts w:ascii="Courier New" w:hAnsi="Courier New" w:cs="Courier New"/>
          <w:color w:val="000000"/>
          <w:sz w:val="20"/>
          <w:szCs w:val="20"/>
          <w:lang w:val="en-US" w:eastAsia="ru-RU"/>
        </w:rPr>
        <w:t>EventArgs</w:t>
      </w:r>
      <w:proofErr w:type="spellEnd"/>
      <w:r w:rsidRPr="00BD053B">
        <w:rPr>
          <w:rFonts w:ascii="Courier New" w:hAnsi="Courier New" w:cs="Courier New"/>
          <w:color w:val="000000"/>
          <w:sz w:val="20"/>
          <w:szCs w:val="20"/>
          <w:lang w:val="en-US" w:eastAsia="ru-RU"/>
        </w:rPr>
        <w:t xml:space="preserve"> e) {</w:t>
      </w:r>
    </w:p>
    <w:p w:rsidR="006207F5" w:rsidRPr="005F6CA2"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proofErr w:type="gramStart"/>
      <w:r w:rsidR="006207F5" w:rsidRPr="005F6CA2">
        <w:rPr>
          <w:rFonts w:ascii="Courier New" w:hAnsi="Courier New" w:cs="Courier New"/>
          <w:color w:val="000000"/>
          <w:sz w:val="20"/>
          <w:szCs w:val="20"/>
          <w:lang w:val="en-US" w:eastAsia="ru-RU"/>
        </w:rPr>
        <w:t>var</w:t>
      </w:r>
      <w:proofErr w:type="spellEnd"/>
      <w:proofErr w:type="gramEnd"/>
      <w:r w:rsidR="006207F5" w:rsidRPr="005F6CA2">
        <w:rPr>
          <w:rFonts w:ascii="Courier New" w:hAnsi="Courier New" w:cs="Courier New"/>
          <w:color w:val="000000"/>
          <w:sz w:val="20"/>
          <w:szCs w:val="20"/>
          <w:lang w:val="en-US" w:eastAsia="ru-RU"/>
        </w:rPr>
        <w:t xml:space="preserve"> result = </w:t>
      </w:r>
      <w:proofErr w:type="spellStart"/>
      <w:r w:rsidR="006207F5" w:rsidRPr="005F6CA2">
        <w:rPr>
          <w:rFonts w:ascii="Courier New" w:hAnsi="Courier New" w:cs="Courier New"/>
          <w:color w:val="000000"/>
          <w:sz w:val="20"/>
          <w:szCs w:val="20"/>
          <w:lang w:val="en-US" w:eastAsia="ru-RU"/>
        </w:rPr>
        <w:t>MessageBox.Show</w:t>
      </w:r>
      <w:proofErr w:type="spellEnd"/>
      <w:r w:rsidR="006207F5" w:rsidRPr="005F6CA2">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66"/>
          <w:sz w:val="20"/>
          <w:szCs w:val="20"/>
          <w:lang w:val="en-US" w:eastAsia="ru-RU"/>
        </w:rPr>
        <w:t xml:space="preserve">    </w:t>
      </w:r>
      <w:proofErr w:type="gramStart"/>
      <w:r w:rsidR="006207F5" w:rsidRPr="00BD053B">
        <w:rPr>
          <w:rFonts w:ascii="Courier New" w:hAnsi="Courier New" w:cs="Courier New"/>
          <w:color w:val="000066"/>
          <w:sz w:val="20"/>
          <w:szCs w:val="20"/>
          <w:lang w:val="en-US" w:eastAsia="ru-RU"/>
        </w:rPr>
        <w:t>"</w:t>
      </w:r>
      <w:r w:rsidRPr="00BD053B">
        <w:rPr>
          <w:lang w:val="en-US"/>
        </w:rPr>
        <w:t xml:space="preserve"> </w:t>
      </w:r>
      <w:r w:rsidRPr="00BD053B">
        <w:rPr>
          <w:rFonts w:ascii="Courier New" w:hAnsi="Courier New" w:cs="Courier New"/>
          <w:color w:val="000066"/>
          <w:sz w:val="20"/>
          <w:szCs w:val="20"/>
          <w:lang w:val="en-US" w:eastAsia="ru-RU"/>
        </w:rPr>
        <w:t>Are</w:t>
      </w:r>
      <w:proofErr w:type="gramEnd"/>
      <w:r w:rsidRPr="00BD053B">
        <w:rPr>
          <w:rFonts w:ascii="Courier New" w:hAnsi="Courier New" w:cs="Courier New"/>
          <w:color w:val="000066"/>
          <w:sz w:val="20"/>
          <w:szCs w:val="20"/>
          <w:lang w:val="en-US" w:eastAsia="ru-RU"/>
        </w:rPr>
        <w:t xml:space="preserve"> you sure you want to delete the invoice item?</w:t>
      </w:r>
      <w:r w:rsidR="006207F5" w:rsidRPr="00BD053B">
        <w:rPr>
          <w:rFonts w:ascii="Courier New" w:hAnsi="Courier New" w:cs="Courier New"/>
          <w:color w:val="000066"/>
          <w:sz w:val="20"/>
          <w:szCs w:val="20"/>
          <w:lang w:val="en-US" w:eastAsia="ru-RU"/>
        </w:rPr>
        <w:t>"</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66"/>
          <w:sz w:val="20"/>
          <w:szCs w:val="20"/>
          <w:lang w:val="en-US" w:eastAsia="ru-RU"/>
        </w:rPr>
        <w:t xml:space="preserve">    </w:t>
      </w:r>
      <w:r w:rsidR="006207F5" w:rsidRPr="00BD053B">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Confirmation</w:t>
      </w:r>
      <w:r w:rsidR="006207F5" w:rsidRPr="00BD053B">
        <w:rPr>
          <w:rFonts w:ascii="Courier New" w:hAnsi="Courier New" w:cs="Courier New"/>
          <w:color w:val="000066"/>
          <w:sz w:val="20"/>
          <w:szCs w:val="20"/>
          <w:lang w:val="en-US" w:eastAsia="ru-RU"/>
        </w:rPr>
        <w:t>"</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MessageBoxButtons.YesNo</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MessageBoxIcon.Question</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t xml:space="preserve">  </w:t>
      </w:r>
      <w:proofErr w:type="gramStart"/>
      <w:r w:rsidR="006207F5" w:rsidRPr="00BD053B">
        <w:rPr>
          <w:rFonts w:ascii="Courier New" w:hAnsi="Courier New" w:cs="Courier New"/>
          <w:b/>
          <w:bCs/>
          <w:color w:val="000000"/>
          <w:sz w:val="20"/>
          <w:szCs w:val="20"/>
          <w:lang w:val="en-US" w:eastAsia="ru-RU"/>
        </w:rPr>
        <w:t>if</w:t>
      </w:r>
      <w:proofErr w:type="gramEnd"/>
      <w:r w:rsidR="006207F5" w:rsidRPr="00BD053B">
        <w:rPr>
          <w:rFonts w:ascii="Courier New" w:hAnsi="Courier New" w:cs="Courier New"/>
          <w:b/>
          <w:bCs/>
          <w:color w:val="000000"/>
          <w:sz w:val="20"/>
          <w:szCs w:val="20"/>
          <w:lang w:val="en-US" w:eastAsia="ru-RU"/>
        </w:rPr>
        <w:t xml:space="preserve"> </w:t>
      </w:r>
      <w:r w:rsidR="006207F5" w:rsidRPr="00BD053B">
        <w:rPr>
          <w:rFonts w:ascii="Courier New" w:hAnsi="Courier New" w:cs="Courier New"/>
          <w:color w:val="000000"/>
          <w:sz w:val="20"/>
          <w:szCs w:val="20"/>
          <w:lang w:val="en-US" w:eastAsia="ru-RU"/>
        </w:rPr>
        <w:t xml:space="preserve">(result == </w:t>
      </w:r>
      <w:proofErr w:type="spellStart"/>
      <w:r w:rsidR="006207F5" w:rsidRPr="00BD053B">
        <w:rPr>
          <w:rFonts w:ascii="Courier New" w:hAnsi="Courier New" w:cs="Courier New"/>
          <w:color w:val="000000"/>
          <w:sz w:val="20"/>
          <w:szCs w:val="20"/>
          <w:lang w:val="en-US" w:eastAsia="ru-RU"/>
        </w:rPr>
        <w:t>DialogResult.Yes</w:t>
      </w:r>
      <w:proofErr w:type="spellEnd"/>
      <w:r w:rsidR="006207F5" w:rsidRPr="00BD053B">
        <w:rPr>
          <w:rFonts w:ascii="Courier New" w:hAnsi="Courier New" w:cs="Courier New"/>
          <w:color w:val="000000"/>
          <w:sz w:val="20"/>
          <w:szCs w:val="20"/>
          <w:lang w:val="en-US" w:eastAsia="ru-RU"/>
        </w:rPr>
        <w:t>) {</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proofErr w:type="gramStart"/>
      <w:r w:rsidR="006207F5" w:rsidRPr="00BD053B">
        <w:rPr>
          <w:rFonts w:ascii="Courier New" w:hAnsi="Courier New" w:cs="Courier New"/>
          <w:color w:val="000000"/>
          <w:sz w:val="20"/>
          <w:szCs w:val="20"/>
          <w:lang w:val="en-US" w:eastAsia="ru-RU"/>
        </w:rPr>
        <w:t>var</w:t>
      </w:r>
      <w:proofErr w:type="spellEnd"/>
      <w:proofErr w:type="gramEnd"/>
      <w:r w:rsidR="006207F5"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dbContext</w:t>
      </w:r>
      <w:proofErr w:type="spellEnd"/>
      <w:r w:rsidR="006207F5" w:rsidRPr="00BD053B">
        <w:rPr>
          <w:rFonts w:ascii="Courier New" w:hAnsi="Courier New" w:cs="Courier New"/>
          <w:color w:val="000000"/>
          <w:sz w:val="20"/>
          <w:szCs w:val="20"/>
          <w:lang w:val="en-US" w:eastAsia="ru-RU"/>
        </w:rPr>
        <w:t xml:space="preserve"> = </w:t>
      </w:r>
      <w:proofErr w:type="spellStart"/>
      <w:r w:rsidR="006207F5" w:rsidRPr="00BD053B">
        <w:rPr>
          <w:rFonts w:ascii="Courier New" w:hAnsi="Courier New" w:cs="Courier New"/>
          <w:color w:val="000000"/>
          <w:sz w:val="20"/>
          <w:szCs w:val="20"/>
          <w:lang w:val="en-US" w:eastAsia="ru-RU"/>
        </w:rPr>
        <w:t>AppVariables.getDbContext</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get current invoice</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proofErr w:type="gramStart"/>
      <w:r w:rsidR="006207F5" w:rsidRPr="00BD053B">
        <w:rPr>
          <w:rFonts w:ascii="Courier New" w:hAnsi="Courier New" w:cs="Courier New"/>
          <w:color w:val="000000"/>
          <w:sz w:val="20"/>
          <w:szCs w:val="20"/>
          <w:lang w:val="en-US" w:eastAsia="ru-RU"/>
        </w:rPr>
        <w:t>var</w:t>
      </w:r>
      <w:proofErr w:type="spellEnd"/>
      <w:proofErr w:type="gramEnd"/>
      <w:r w:rsidR="006207F5" w:rsidRPr="00BD053B">
        <w:rPr>
          <w:rFonts w:ascii="Courier New" w:hAnsi="Courier New" w:cs="Courier New"/>
          <w:color w:val="000000"/>
          <w:sz w:val="20"/>
          <w:szCs w:val="20"/>
          <w:lang w:val="en-US" w:eastAsia="ru-RU"/>
        </w:rPr>
        <w:t xml:space="preserve"> invoice = </w:t>
      </w:r>
      <w:proofErr w:type="spellStart"/>
      <w:r w:rsidR="006207F5" w:rsidRPr="00BD053B">
        <w:rPr>
          <w:rFonts w:ascii="Courier New" w:hAnsi="Courier New" w:cs="Courier New"/>
          <w:color w:val="000000"/>
          <w:sz w:val="20"/>
          <w:szCs w:val="20"/>
          <w:lang w:val="en-US" w:eastAsia="ru-RU"/>
        </w:rPr>
        <w:t>dbContext.INVOICES.Find</w:t>
      </w:r>
      <w:proofErr w:type="spellEnd"/>
      <w:r w:rsidR="006207F5" w:rsidRPr="00BD053B">
        <w:rPr>
          <w:rFonts w:ascii="Courier New" w:hAnsi="Courier New" w:cs="Courier New"/>
          <w:color w:val="000000"/>
          <w:sz w:val="20"/>
          <w:szCs w:val="20"/>
          <w:lang w:val="en-US" w:eastAsia="ru-RU"/>
        </w:rPr>
        <w:t>(</w:t>
      </w:r>
      <w:proofErr w:type="spellStart"/>
      <w:r w:rsidR="006207F5" w:rsidRPr="00BD053B">
        <w:rPr>
          <w:rFonts w:ascii="Courier New" w:hAnsi="Courier New" w:cs="Courier New"/>
          <w:b/>
          <w:bCs/>
          <w:color w:val="000000"/>
          <w:sz w:val="20"/>
          <w:szCs w:val="20"/>
          <w:lang w:val="en-US" w:eastAsia="ru-RU"/>
        </w:rPr>
        <w:t>this</w:t>
      </w:r>
      <w:r w:rsidR="006207F5" w:rsidRPr="00BD053B">
        <w:rPr>
          <w:rFonts w:ascii="Courier New" w:hAnsi="Courier New" w:cs="Courier New"/>
          <w:color w:val="000000"/>
          <w:sz w:val="20"/>
          <w:szCs w:val="20"/>
          <w:lang w:val="en-US" w:eastAsia="ru-RU"/>
        </w:rPr>
        <w:t>.CurrentInvoice.Id</w:t>
      </w:r>
      <w:proofErr w:type="spellEnd"/>
      <w:r w:rsidR="006207F5" w:rsidRPr="00BD053B">
        <w:rPr>
          <w:rFonts w:ascii="Courier New" w:hAnsi="Courier New" w:cs="Courier New"/>
          <w:color w:val="000000"/>
          <w:sz w:val="20"/>
          <w:szCs w:val="20"/>
          <w:lang w:val="en-US" w:eastAsia="ru-RU"/>
        </w:rPr>
        <w:t>);</w:t>
      </w:r>
    </w:p>
    <w:p w:rsidR="006207F5" w:rsidRPr="005F6CA2"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gramStart"/>
      <w:r w:rsidR="006207F5" w:rsidRPr="005F6CA2">
        <w:rPr>
          <w:rFonts w:ascii="Courier New" w:hAnsi="Courier New" w:cs="Courier New"/>
          <w:b/>
          <w:bCs/>
          <w:color w:val="000000"/>
          <w:sz w:val="20"/>
          <w:szCs w:val="20"/>
          <w:lang w:val="en-US" w:eastAsia="ru-RU"/>
        </w:rPr>
        <w:t>try</w:t>
      </w:r>
      <w:proofErr w:type="gramEnd"/>
      <w:r w:rsidR="006207F5"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6207F5" w:rsidRPr="005F6CA2"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gramStart"/>
      <w:r w:rsidR="006207F5" w:rsidRPr="005F6CA2">
        <w:rPr>
          <w:rFonts w:ascii="Courier New" w:hAnsi="Courier New" w:cs="Courier New"/>
          <w:b/>
          <w:bCs/>
          <w:color w:val="000000"/>
          <w:sz w:val="20"/>
          <w:szCs w:val="20"/>
          <w:lang w:val="en-US" w:eastAsia="ru-RU"/>
        </w:rPr>
        <w:t>if</w:t>
      </w:r>
      <w:proofErr w:type="gramEnd"/>
      <w:r w:rsidR="006207F5" w:rsidRPr="005F6CA2">
        <w:rPr>
          <w:rFonts w:ascii="Courier New" w:hAnsi="Courier New" w:cs="Courier New"/>
          <w:b/>
          <w:bCs/>
          <w:color w:val="000000"/>
          <w:sz w:val="20"/>
          <w:szCs w:val="20"/>
          <w:lang w:val="en-US" w:eastAsia="ru-RU"/>
        </w:rPr>
        <w:t xml:space="preserve"> </w:t>
      </w:r>
      <w:r w:rsidR="006207F5" w:rsidRPr="005F6CA2">
        <w:rPr>
          <w:rFonts w:ascii="Courier New" w:hAnsi="Courier New" w:cs="Courier New"/>
          <w:color w:val="000000"/>
          <w:sz w:val="20"/>
          <w:szCs w:val="20"/>
          <w:lang w:val="en-US" w:eastAsia="ru-RU"/>
        </w:rPr>
        <w:t>(</w:t>
      </w:r>
      <w:proofErr w:type="spellStart"/>
      <w:r w:rsidR="006207F5" w:rsidRPr="005F6CA2">
        <w:rPr>
          <w:rFonts w:ascii="Courier New" w:hAnsi="Courier New" w:cs="Courier New"/>
          <w:color w:val="000000"/>
          <w:sz w:val="20"/>
          <w:szCs w:val="20"/>
          <w:lang w:val="en-US" w:eastAsia="ru-RU"/>
        </w:rPr>
        <w:t>invoice.PAYED</w:t>
      </w:r>
      <w:proofErr w:type="spellEnd"/>
      <w:r w:rsidR="006207F5" w:rsidRPr="005F6CA2">
        <w:rPr>
          <w:rFonts w:ascii="Courier New" w:hAnsi="Courier New" w:cs="Courier New"/>
          <w:color w:val="000000"/>
          <w:sz w:val="20"/>
          <w:szCs w:val="20"/>
          <w:lang w:val="en-US" w:eastAsia="ru-RU"/>
        </w:rPr>
        <w:t xml:space="preserve"> == 1)</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t xml:space="preserve">        </w:t>
      </w:r>
      <w:proofErr w:type="gramStart"/>
      <w:r w:rsidR="006207F5" w:rsidRPr="00BD053B">
        <w:rPr>
          <w:rFonts w:ascii="Courier New" w:hAnsi="Courier New" w:cs="Courier New"/>
          <w:b/>
          <w:bCs/>
          <w:color w:val="000000"/>
          <w:sz w:val="20"/>
          <w:szCs w:val="20"/>
          <w:lang w:val="en-US" w:eastAsia="ru-RU"/>
        </w:rPr>
        <w:t>throw</w:t>
      </w:r>
      <w:proofErr w:type="gramEnd"/>
      <w:r w:rsidR="006207F5" w:rsidRPr="00BD053B">
        <w:rPr>
          <w:rFonts w:ascii="Courier New" w:hAnsi="Courier New" w:cs="Courier New"/>
          <w:b/>
          <w:bCs/>
          <w:color w:val="000000"/>
          <w:sz w:val="20"/>
          <w:szCs w:val="20"/>
          <w:lang w:val="en-US" w:eastAsia="ru-RU"/>
        </w:rPr>
        <w:t xml:space="preserve"> new </w:t>
      </w:r>
      <w:r w:rsidR="006207F5" w:rsidRPr="00BD053B">
        <w:rPr>
          <w:rFonts w:ascii="Courier New" w:hAnsi="Courier New" w:cs="Courier New"/>
          <w:color w:val="000000"/>
          <w:sz w:val="20"/>
          <w:szCs w:val="20"/>
          <w:lang w:val="en-US" w:eastAsia="ru-RU"/>
        </w:rPr>
        <w:t>Exception(</w:t>
      </w:r>
      <w:r w:rsidR="006207F5" w:rsidRPr="00BD053B">
        <w:rPr>
          <w:rFonts w:ascii="Courier New" w:hAnsi="Courier New" w:cs="Courier New"/>
          <w:color w:val="000066"/>
          <w:sz w:val="20"/>
          <w:szCs w:val="20"/>
          <w:lang w:val="en-US" w:eastAsia="ru-RU"/>
        </w:rPr>
        <w:t>"</w:t>
      </w:r>
      <w:r w:rsidRPr="00BD053B">
        <w:rPr>
          <w:rFonts w:ascii="Courier New" w:hAnsi="Courier New" w:cs="Courier New"/>
          <w:color w:val="000066"/>
          <w:sz w:val="20"/>
          <w:szCs w:val="20"/>
          <w:lang w:val="en-US" w:eastAsia="ru-RU"/>
        </w:rPr>
        <w:t>It is not possible to delete the entry, the invoice is paid.</w:t>
      </w:r>
      <w:r w:rsidR="006207F5" w:rsidRPr="00BD053B">
        <w:rPr>
          <w:rFonts w:ascii="Courier New" w:hAnsi="Courier New" w:cs="Courier New"/>
          <w:color w:val="000066"/>
          <w:sz w:val="20"/>
          <w:szCs w:val="20"/>
          <w:lang w:val="en-US" w:eastAsia="ru-RU"/>
        </w:rPr>
        <w:t>"</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create parameters</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proofErr w:type="gramStart"/>
      <w:r w:rsidR="006207F5" w:rsidRPr="00BD053B">
        <w:rPr>
          <w:rFonts w:ascii="Courier New" w:hAnsi="Courier New" w:cs="Courier New"/>
          <w:color w:val="000000"/>
          <w:sz w:val="20"/>
          <w:szCs w:val="20"/>
          <w:lang w:val="en-US" w:eastAsia="ru-RU"/>
        </w:rPr>
        <w:t>var</w:t>
      </w:r>
      <w:proofErr w:type="spellEnd"/>
      <w:proofErr w:type="gramEnd"/>
      <w:r w:rsidR="006207F5"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idParam</w:t>
      </w:r>
      <w:proofErr w:type="spellEnd"/>
      <w:r w:rsidR="006207F5" w:rsidRPr="00BD053B">
        <w:rPr>
          <w:rFonts w:ascii="Courier New" w:hAnsi="Courier New" w:cs="Courier New"/>
          <w:color w:val="000000"/>
          <w:sz w:val="20"/>
          <w:szCs w:val="20"/>
          <w:lang w:val="en-US" w:eastAsia="ru-RU"/>
        </w:rPr>
        <w:t xml:space="preserve"> = </w:t>
      </w:r>
      <w:r w:rsidR="006207F5" w:rsidRPr="00BD053B">
        <w:rPr>
          <w:rFonts w:ascii="Courier New" w:hAnsi="Courier New" w:cs="Courier New"/>
          <w:b/>
          <w:bCs/>
          <w:color w:val="000000"/>
          <w:sz w:val="20"/>
          <w:szCs w:val="20"/>
          <w:lang w:val="en-US" w:eastAsia="ru-RU"/>
        </w:rPr>
        <w:t xml:space="preserve">new </w:t>
      </w:r>
      <w:proofErr w:type="spellStart"/>
      <w:r w:rsidR="006207F5" w:rsidRPr="00BD053B">
        <w:rPr>
          <w:rFonts w:ascii="Courier New" w:hAnsi="Courier New" w:cs="Courier New"/>
          <w:color w:val="000000"/>
          <w:sz w:val="20"/>
          <w:szCs w:val="20"/>
          <w:lang w:val="en-US" w:eastAsia="ru-RU"/>
        </w:rPr>
        <w:t>FbParameter</w:t>
      </w:r>
      <w:proofErr w:type="spellEnd"/>
      <w:r w:rsidR="006207F5" w:rsidRPr="00BD053B">
        <w:rPr>
          <w:rFonts w:ascii="Courier New" w:hAnsi="Courier New" w:cs="Courier New"/>
          <w:color w:val="000000"/>
          <w:sz w:val="20"/>
          <w:szCs w:val="20"/>
          <w:lang w:val="en-US" w:eastAsia="ru-RU"/>
        </w:rPr>
        <w:t>(</w:t>
      </w:r>
      <w:r w:rsidR="006207F5" w:rsidRPr="00BD053B">
        <w:rPr>
          <w:rFonts w:ascii="Courier New" w:hAnsi="Courier New" w:cs="Courier New"/>
          <w:color w:val="000066"/>
          <w:sz w:val="20"/>
          <w:szCs w:val="20"/>
          <w:lang w:val="en-US" w:eastAsia="ru-RU"/>
        </w:rPr>
        <w:t>"INVOICE_LINE_ID"</w:t>
      </w:r>
      <w:r w:rsidR="006207F5"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FbDbType.Integer</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initialize parameters values</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idParam.Value</w:t>
      </w:r>
      <w:proofErr w:type="spellEnd"/>
      <w:r w:rsidR="006207F5" w:rsidRPr="00BD053B">
        <w:rPr>
          <w:rFonts w:ascii="Courier New" w:hAnsi="Courier New" w:cs="Courier New"/>
          <w:color w:val="000000"/>
          <w:sz w:val="20"/>
          <w:szCs w:val="20"/>
          <w:lang w:val="en-US" w:eastAsia="ru-RU"/>
        </w:rPr>
        <w:t xml:space="preserve"> = </w:t>
      </w:r>
      <w:proofErr w:type="spellStart"/>
      <w:r w:rsidR="006207F5" w:rsidRPr="00BD053B">
        <w:rPr>
          <w:rFonts w:ascii="Courier New" w:hAnsi="Courier New" w:cs="Courier New"/>
          <w:b/>
          <w:bCs/>
          <w:color w:val="000000"/>
          <w:sz w:val="20"/>
          <w:szCs w:val="20"/>
          <w:lang w:val="en-US" w:eastAsia="ru-RU"/>
        </w:rPr>
        <w:t>this</w:t>
      </w:r>
      <w:r w:rsidR="006207F5" w:rsidRPr="00BD053B">
        <w:rPr>
          <w:rFonts w:ascii="Courier New" w:hAnsi="Courier New" w:cs="Courier New"/>
          <w:color w:val="000000"/>
          <w:sz w:val="20"/>
          <w:szCs w:val="20"/>
          <w:lang w:val="en-US" w:eastAsia="ru-RU"/>
        </w:rPr>
        <w:t>.CurrentInvoiceLine.Id</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execute stored procedure</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proofErr w:type="gramStart"/>
      <w:r w:rsidR="006207F5" w:rsidRPr="00BD053B">
        <w:rPr>
          <w:rFonts w:ascii="Courier New" w:hAnsi="Courier New" w:cs="Courier New"/>
          <w:color w:val="000000"/>
          <w:sz w:val="20"/>
          <w:szCs w:val="20"/>
          <w:lang w:val="en-US" w:eastAsia="ru-RU"/>
        </w:rPr>
        <w:t>dbContext.Database.ExecuteSqlCommand</w:t>
      </w:r>
      <w:proofErr w:type="spellEnd"/>
      <w:r w:rsidR="006207F5" w:rsidRPr="00BD053B">
        <w:rPr>
          <w:rFonts w:ascii="Courier New" w:hAnsi="Courier New" w:cs="Courier New"/>
          <w:color w:val="000000"/>
          <w:sz w:val="20"/>
          <w:szCs w:val="20"/>
          <w:lang w:val="en-US" w:eastAsia="ru-RU"/>
        </w:rPr>
        <w:t>(</w:t>
      </w:r>
      <w:proofErr w:type="gramEnd"/>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66"/>
          <w:sz w:val="20"/>
          <w:szCs w:val="20"/>
          <w:lang w:val="en-US" w:eastAsia="ru-RU"/>
        </w:rPr>
        <w:t xml:space="preserve">        </w:t>
      </w:r>
      <w:r w:rsidR="006207F5" w:rsidRPr="00BD053B">
        <w:rPr>
          <w:rFonts w:ascii="Courier New" w:hAnsi="Courier New" w:cs="Courier New"/>
          <w:color w:val="000066"/>
          <w:sz w:val="20"/>
          <w:szCs w:val="20"/>
          <w:lang w:val="en-US" w:eastAsia="ru-RU"/>
        </w:rPr>
        <w:t>"EXECUTE PROCEDURE SP_DELETE_INVOICE_</w:t>
      </w:r>
      <w:proofErr w:type="gramStart"/>
      <w:r w:rsidR="006207F5" w:rsidRPr="00BD053B">
        <w:rPr>
          <w:rFonts w:ascii="Courier New" w:hAnsi="Courier New" w:cs="Courier New"/>
          <w:color w:val="000066"/>
          <w:sz w:val="20"/>
          <w:szCs w:val="20"/>
          <w:lang w:val="en-US" w:eastAsia="ru-RU"/>
        </w:rPr>
        <w:t>LINE(</w:t>
      </w:r>
      <w:proofErr w:type="gramEnd"/>
      <w:r w:rsidR="006207F5" w:rsidRPr="00BD053B">
        <w:rPr>
          <w:rFonts w:ascii="Courier New" w:hAnsi="Courier New" w:cs="Courier New"/>
          <w:color w:val="000066"/>
          <w:sz w:val="20"/>
          <w:szCs w:val="20"/>
          <w:lang w:val="en-US" w:eastAsia="ru-RU"/>
        </w:rPr>
        <w:t>@INVOICE_LINE_ID)"</w:t>
      </w:r>
      <w:r w:rsidR="006207F5" w:rsidRPr="00BD053B">
        <w:rPr>
          <w:rFonts w:ascii="Courier New" w:hAnsi="Courier New" w:cs="Courier New"/>
          <w:color w:val="000000"/>
          <w:sz w:val="20"/>
          <w:szCs w:val="20"/>
          <w:lang w:val="en-US" w:eastAsia="ru-RU"/>
        </w:rPr>
        <w:t>,</w:t>
      </w:r>
    </w:p>
    <w:p w:rsidR="006207F5" w:rsidRPr="005F6CA2"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proofErr w:type="gramStart"/>
      <w:r w:rsidR="006207F5" w:rsidRPr="005F6CA2">
        <w:rPr>
          <w:rFonts w:ascii="Courier New" w:hAnsi="Courier New" w:cs="Courier New"/>
          <w:color w:val="000000"/>
          <w:sz w:val="20"/>
          <w:szCs w:val="20"/>
          <w:lang w:val="en-US" w:eastAsia="ru-RU"/>
        </w:rPr>
        <w:t>idParam</w:t>
      </w:r>
      <w:proofErr w:type="spellEnd"/>
      <w:proofErr w:type="gramEnd"/>
      <w:r w:rsidR="006207F5" w:rsidRPr="005F6CA2">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update grids</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reload current invoice</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proofErr w:type="gramStart"/>
      <w:r w:rsidR="006207F5" w:rsidRPr="00BD053B">
        <w:rPr>
          <w:rFonts w:ascii="Courier New" w:hAnsi="Courier New" w:cs="Courier New"/>
          <w:color w:val="000000"/>
          <w:sz w:val="20"/>
          <w:szCs w:val="20"/>
          <w:lang w:val="en-US" w:eastAsia="ru-RU"/>
        </w:rPr>
        <w:t>CurrentInvoice.Load</w:t>
      </w:r>
      <w:proofErr w:type="spellEnd"/>
      <w:r w:rsidR="006207F5" w:rsidRPr="00BD053B">
        <w:rPr>
          <w:rFonts w:ascii="Courier New" w:hAnsi="Courier New" w:cs="Courier New"/>
          <w:color w:val="000000"/>
          <w:sz w:val="20"/>
          <w:szCs w:val="20"/>
          <w:lang w:val="en-US" w:eastAsia="ru-RU"/>
        </w:rPr>
        <w:t>(</w:t>
      </w:r>
      <w:proofErr w:type="spellStart"/>
      <w:proofErr w:type="gramEnd"/>
      <w:r w:rsidR="006207F5" w:rsidRPr="00BD053B">
        <w:rPr>
          <w:rFonts w:ascii="Courier New" w:hAnsi="Courier New" w:cs="Courier New"/>
          <w:color w:val="000000"/>
          <w:sz w:val="20"/>
          <w:szCs w:val="20"/>
          <w:lang w:val="en-US" w:eastAsia="ru-RU"/>
        </w:rPr>
        <w:t>invoice.INVOICE_ID</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reload all records in</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detail grids</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proofErr w:type="gramStart"/>
      <w:r w:rsidR="006207F5" w:rsidRPr="00BD053B">
        <w:rPr>
          <w:rFonts w:ascii="Courier New" w:hAnsi="Courier New" w:cs="Courier New"/>
          <w:color w:val="000000"/>
          <w:sz w:val="20"/>
          <w:szCs w:val="20"/>
          <w:lang w:val="en-US" w:eastAsia="ru-RU"/>
        </w:rPr>
        <w:t>LoadInvoiceLineData</w:t>
      </w:r>
      <w:proofErr w:type="spellEnd"/>
      <w:r w:rsidR="006207F5" w:rsidRPr="00BD053B">
        <w:rPr>
          <w:rFonts w:ascii="Courier New" w:hAnsi="Courier New" w:cs="Courier New"/>
          <w:color w:val="000000"/>
          <w:sz w:val="20"/>
          <w:szCs w:val="20"/>
          <w:lang w:val="en-US" w:eastAsia="ru-RU"/>
        </w:rPr>
        <w:t>(</w:t>
      </w:r>
      <w:proofErr w:type="spellStart"/>
      <w:proofErr w:type="gramEnd"/>
      <w:r w:rsidR="006207F5" w:rsidRPr="00BD053B">
        <w:rPr>
          <w:rFonts w:ascii="Courier New" w:hAnsi="Courier New" w:cs="Courier New"/>
          <w:color w:val="000000"/>
          <w:sz w:val="20"/>
          <w:szCs w:val="20"/>
          <w:lang w:val="en-US" w:eastAsia="ru-RU"/>
        </w:rPr>
        <w:t>invoice.INVOICE_ID</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refresh related controls</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proofErr w:type="gramStart"/>
      <w:r w:rsidR="006207F5" w:rsidRPr="00BD053B">
        <w:rPr>
          <w:rFonts w:ascii="Courier New" w:hAnsi="Courier New" w:cs="Courier New"/>
          <w:color w:val="000000"/>
          <w:sz w:val="20"/>
          <w:szCs w:val="20"/>
          <w:lang w:val="en-US" w:eastAsia="ru-RU"/>
        </w:rPr>
        <w:t>masterBinding.ResetCurrentItem</w:t>
      </w:r>
      <w:proofErr w:type="spellEnd"/>
      <w:r w:rsidR="006207F5" w:rsidRPr="00BD053B">
        <w:rPr>
          <w:rFonts w:ascii="Courier New" w:hAnsi="Courier New" w:cs="Courier New"/>
          <w:color w:val="000000"/>
          <w:sz w:val="20"/>
          <w:szCs w:val="20"/>
          <w:lang w:val="en-US" w:eastAsia="ru-RU"/>
        </w:rPr>
        <w:t>(</w:t>
      </w:r>
      <w:proofErr w:type="gram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t xml:space="preserve">    </w:t>
      </w:r>
      <w:proofErr w:type="gramStart"/>
      <w:r w:rsidR="006207F5" w:rsidRPr="00BD053B">
        <w:rPr>
          <w:rFonts w:ascii="Courier New" w:hAnsi="Courier New" w:cs="Courier New"/>
          <w:b/>
          <w:bCs/>
          <w:color w:val="000000"/>
          <w:sz w:val="20"/>
          <w:szCs w:val="20"/>
          <w:lang w:val="en-US" w:eastAsia="ru-RU"/>
        </w:rPr>
        <w:t>catch</w:t>
      </w:r>
      <w:proofErr w:type="gramEnd"/>
      <w:r w:rsidR="006207F5" w:rsidRPr="00BD053B">
        <w:rPr>
          <w:rFonts w:ascii="Courier New" w:hAnsi="Courier New" w:cs="Courier New"/>
          <w:b/>
          <w:bCs/>
          <w:color w:val="000000"/>
          <w:sz w:val="20"/>
          <w:szCs w:val="20"/>
          <w:lang w:val="en-US" w:eastAsia="ru-RU"/>
        </w:rPr>
        <w:t xml:space="preserve"> </w:t>
      </w:r>
      <w:r w:rsidR="006207F5" w:rsidRPr="00BD053B">
        <w:rPr>
          <w:rFonts w:ascii="Courier New" w:hAnsi="Courier New" w:cs="Courier New"/>
          <w:color w:val="000000"/>
          <w:sz w:val="20"/>
          <w:szCs w:val="20"/>
          <w:lang w:val="en-US" w:eastAsia="ru-RU"/>
        </w:rPr>
        <w:t>(Exception ex) {</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display error</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proofErr w:type="gramStart"/>
      <w:r w:rsidR="006207F5" w:rsidRPr="00BD053B">
        <w:rPr>
          <w:rFonts w:ascii="Courier New" w:hAnsi="Courier New" w:cs="Courier New"/>
          <w:color w:val="000000"/>
          <w:sz w:val="20"/>
          <w:szCs w:val="20"/>
          <w:lang w:val="en-US" w:eastAsia="ru-RU"/>
        </w:rPr>
        <w:t>MessageBox.Show</w:t>
      </w:r>
      <w:proofErr w:type="spellEnd"/>
      <w:r w:rsidR="006207F5" w:rsidRPr="00BD053B">
        <w:rPr>
          <w:rFonts w:ascii="Courier New" w:hAnsi="Courier New" w:cs="Courier New"/>
          <w:color w:val="000000"/>
          <w:sz w:val="20"/>
          <w:szCs w:val="20"/>
          <w:lang w:val="en-US" w:eastAsia="ru-RU"/>
        </w:rPr>
        <w:t>(</w:t>
      </w:r>
      <w:proofErr w:type="spellStart"/>
      <w:proofErr w:type="gramEnd"/>
      <w:r w:rsidR="006207F5" w:rsidRPr="00BD053B">
        <w:rPr>
          <w:rFonts w:ascii="Courier New" w:hAnsi="Courier New" w:cs="Courier New"/>
          <w:color w:val="000000"/>
          <w:sz w:val="20"/>
          <w:szCs w:val="20"/>
          <w:lang w:val="en-US" w:eastAsia="ru-RU"/>
        </w:rPr>
        <w:t>ex.Message</w:t>
      </w:r>
      <w:proofErr w:type="spellEnd"/>
      <w:r w:rsidR="006207F5" w:rsidRPr="00BD053B">
        <w:rPr>
          <w:rFonts w:ascii="Courier New" w:hAnsi="Courier New" w:cs="Courier New"/>
          <w:color w:val="000000"/>
          <w:sz w:val="20"/>
          <w:szCs w:val="20"/>
          <w:lang w:val="en-US" w:eastAsia="ru-RU"/>
        </w:rPr>
        <w:t xml:space="preserve">, </w:t>
      </w:r>
      <w:r w:rsidR="006207F5" w:rsidRPr="00BD053B">
        <w:rPr>
          <w:rFonts w:ascii="Courier New" w:hAnsi="Courier New" w:cs="Courier New"/>
          <w:color w:val="000066"/>
          <w:sz w:val="20"/>
          <w:szCs w:val="20"/>
          <w:lang w:val="en-US" w:eastAsia="ru-RU"/>
        </w:rPr>
        <w:t>"Error"</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r w:rsidR="006207F5" w:rsidRPr="00BD053B">
        <w:rPr>
          <w:rFonts w:ascii="Courier New" w:hAnsi="Courier New" w:cs="Courier New"/>
          <w:color w:val="000000"/>
          <w:sz w:val="20"/>
          <w:szCs w:val="20"/>
          <w:lang w:val="en-US" w:eastAsia="ru-RU"/>
        </w:rPr>
        <w:t>}</w:t>
      </w:r>
    </w:p>
    <w:p w:rsidR="00496C24" w:rsidRPr="00BD053B" w:rsidRDefault="006207F5" w:rsidP="00BD053B">
      <w:pPr>
        <w:spacing w:after="0" w:line="240" w:lineRule="auto"/>
        <w:rPr>
          <w:rFonts w:ascii="Courier New" w:hAnsi="Courier New" w:cs="Courier New"/>
          <w:sz w:val="24"/>
          <w:szCs w:val="24"/>
          <w:lang w:val="en-US"/>
        </w:rPr>
      </w:pPr>
      <w:r w:rsidRPr="00BD053B">
        <w:rPr>
          <w:rFonts w:ascii="Courier New" w:hAnsi="Courier New" w:cs="Courier New"/>
          <w:color w:val="000000"/>
          <w:sz w:val="20"/>
          <w:szCs w:val="20"/>
          <w:lang w:val="en-US" w:eastAsia="ru-RU"/>
        </w:rPr>
        <w:t>}</w:t>
      </w:r>
    </w:p>
    <w:p w:rsidR="00BD053B" w:rsidRDefault="00BD053B" w:rsidP="00496C24">
      <w:pPr>
        <w:jc w:val="both"/>
        <w:rPr>
          <w:rFonts w:ascii="Arial" w:hAnsi="Arial" w:cs="Arial"/>
          <w:sz w:val="24"/>
          <w:szCs w:val="24"/>
          <w:lang w:val="en-US"/>
        </w:rPr>
      </w:pPr>
    </w:p>
    <w:p w:rsidR="00496C24" w:rsidRDefault="00DD4C56" w:rsidP="00496C24">
      <w:pPr>
        <w:jc w:val="both"/>
        <w:rPr>
          <w:rFonts w:ascii="Arial" w:hAnsi="Arial" w:cs="Arial"/>
          <w:sz w:val="24"/>
          <w:szCs w:val="24"/>
          <w:lang w:val="en-US"/>
        </w:rPr>
      </w:pPr>
      <w:r>
        <w:rPr>
          <w:rFonts w:ascii="Arial" w:hAnsi="Arial" w:cs="Arial"/>
          <w:sz w:val="24"/>
          <w:szCs w:val="24"/>
          <w:lang w:val="en-US"/>
        </w:rPr>
        <w:t>I</w:t>
      </w:r>
      <w:r w:rsidR="000E67CB" w:rsidRPr="00A837DD">
        <w:rPr>
          <w:rFonts w:ascii="Arial" w:hAnsi="Arial" w:cs="Arial"/>
          <w:sz w:val="24"/>
          <w:szCs w:val="24"/>
          <w:lang w:val="en-US"/>
        </w:rPr>
        <w:t>n the methods for adding and editing invoice lines</w:t>
      </w:r>
      <w:r>
        <w:rPr>
          <w:rFonts w:ascii="Arial" w:hAnsi="Arial" w:cs="Arial"/>
          <w:sz w:val="24"/>
          <w:szCs w:val="24"/>
          <w:lang w:val="en-US"/>
        </w:rPr>
        <w:t xml:space="preserve"> we used the form</w:t>
      </w:r>
      <w:r w:rsidR="000E67CB" w:rsidRPr="00A837DD">
        <w:rPr>
          <w:rFonts w:ascii="Arial" w:hAnsi="Arial" w:cs="Arial"/>
          <w:sz w:val="24"/>
          <w:szCs w:val="24"/>
          <w:lang w:val="en-US"/>
        </w:rPr>
        <w:t>.</w:t>
      </w:r>
    </w:p>
    <w:p w:rsidR="00496C24" w:rsidRPr="00A837DD" w:rsidRDefault="00D11ABF" w:rsidP="009B0499">
      <w:pPr>
        <w:jc w:val="both"/>
        <w:rPr>
          <w:rFonts w:ascii="Arial" w:hAnsi="Arial" w:cs="Arial"/>
          <w:sz w:val="24"/>
          <w:szCs w:val="24"/>
          <w:lang w:val="en-US"/>
        </w:rPr>
      </w:pPr>
      <w:r>
        <w:rPr>
          <w:rFonts w:ascii="Arial" w:hAnsi="Arial" w:cs="Arial"/>
          <w:sz w:val="24"/>
          <w:szCs w:val="24"/>
          <w:lang w:val="en-US"/>
        </w:rPr>
        <w:pict>
          <v:shape id="_x0000_i1028" type="#_x0000_t75" style="width:298.5pt;height:201.75pt">
            <v:imagedata r:id="rId31" o:title="dotnet-invoiceline-editor-form"/>
          </v:shape>
        </w:pict>
      </w:r>
    </w:p>
    <w:p w:rsidR="00496C24" w:rsidRDefault="00DD4C56" w:rsidP="00BD053B">
      <w:pPr>
        <w:keepNext/>
        <w:spacing w:before="240"/>
        <w:jc w:val="both"/>
        <w:rPr>
          <w:rFonts w:ascii="Arial" w:hAnsi="Arial" w:cs="Arial"/>
          <w:sz w:val="24"/>
          <w:szCs w:val="24"/>
          <w:lang w:val="en-US"/>
        </w:rPr>
      </w:pPr>
      <w:r>
        <w:rPr>
          <w:rFonts w:ascii="Arial" w:hAnsi="Arial" w:cs="Arial"/>
          <w:sz w:val="24"/>
          <w:lang w:val="en-US"/>
        </w:rPr>
        <w:t xml:space="preserve">For displaying products, </w:t>
      </w:r>
      <w:r w:rsidR="007A46A5">
        <w:rPr>
          <w:rFonts w:ascii="Arial" w:hAnsi="Arial" w:cs="Arial"/>
          <w:sz w:val="24"/>
          <w:lang w:val="en-US"/>
        </w:rPr>
        <w:t>w</w:t>
      </w:r>
      <w:r w:rsidR="000E67CB" w:rsidRPr="00A837DD">
        <w:rPr>
          <w:rFonts w:ascii="Arial" w:hAnsi="Arial" w:cs="Arial"/>
          <w:sz w:val="24"/>
          <w:lang w:val="en-US"/>
        </w:rPr>
        <w:t xml:space="preserve">e will use </w:t>
      </w:r>
      <w:proofErr w:type="spellStart"/>
      <w:r w:rsidR="000E67CB" w:rsidRPr="00A837DD">
        <w:rPr>
          <w:rFonts w:ascii="Arial" w:hAnsi="Arial" w:cs="Arial"/>
          <w:sz w:val="24"/>
          <w:lang w:val="en-US"/>
        </w:rPr>
        <w:t>TextBox</w:t>
      </w:r>
      <w:proofErr w:type="spellEnd"/>
      <w:r w:rsidR="000E67CB" w:rsidRPr="00A837DD">
        <w:rPr>
          <w:rFonts w:ascii="Arial" w:hAnsi="Arial" w:cs="Arial"/>
          <w:sz w:val="24"/>
          <w:lang w:val="en-US"/>
        </w:rPr>
        <w:t xml:space="preserve">. A click on the button next to </w:t>
      </w:r>
      <w:r w:rsidR="007A46A5">
        <w:rPr>
          <w:rFonts w:ascii="Arial" w:hAnsi="Arial" w:cs="Arial"/>
          <w:sz w:val="24"/>
          <w:lang w:val="en-US"/>
        </w:rPr>
        <w:t xml:space="preserve">the </w:t>
      </w:r>
      <w:proofErr w:type="spellStart"/>
      <w:r w:rsidR="007A46A5">
        <w:rPr>
          <w:rFonts w:ascii="Arial" w:hAnsi="Arial" w:cs="Arial"/>
          <w:sz w:val="24"/>
          <w:lang w:val="en-US"/>
        </w:rPr>
        <w:t>TextBox</w:t>
      </w:r>
      <w:proofErr w:type="spellEnd"/>
      <w:r w:rsidR="007A46A5" w:rsidRPr="00A837DD">
        <w:rPr>
          <w:rFonts w:ascii="Arial" w:hAnsi="Arial" w:cs="Arial"/>
          <w:sz w:val="24"/>
          <w:lang w:val="en-US"/>
        </w:rPr>
        <w:t xml:space="preserve"> </w:t>
      </w:r>
      <w:r w:rsidR="000E67CB" w:rsidRPr="00A837DD">
        <w:rPr>
          <w:rFonts w:ascii="Arial" w:hAnsi="Arial" w:cs="Arial"/>
          <w:sz w:val="24"/>
          <w:lang w:val="en-US"/>
        </w:rPr>
        <w:t xml:space="preserve">will open a modal form with a grid for selecting goods. </w:t>
      </w:r>
      <w:r w:rsidR="007A46A5">
        <w:rPr>
          <w:rFonts w:ascii="Arial" w:hAnsi="Arial" w:cs="Arial"/>
          <w:sz w:val="24"/>
          <w:szCs w:val="24"/>
          <w:lang w:val="en-US"/>
        </w:rPr>
        <w:t>T</w:t>
      </w:r>
      <w:r w:rsidR="000E67CB" w:rsidRPr="00A837DD">
        <w:rPr>
          <w:rFonts w:ascii="Arial" w:hAnsi="Arial" w:cs="Arial"/>
          <w:sz w:val="24"/>
          <w:szCs w:val="24"/>
          <w:lang w:val="en-US"/>
        </w:rPr>
        <w:t xml:space="preserve">he same modal form created for displaying </w:t>
      </w:r>
      <w:r w:rsidR="007A46A5">
        <w:rPr>
          <w:rFonts w:ascii="Arial" w:hAnsi="Arial" w:cs="Arial"/>
          <w:sz w:val="24"/>
          <w:szCs w:val="24"/>
          <w:lang w:val="en-US"/>
        </w:rPr>
        <w:t>the products is used for selecting them</w:t>
      </w:r>
      <w:r w:rsidR="000E67CB" w:rsidRPr="00A837DD">
        <w:rPr>
          <w:rFonts w:ascii="Arial" w:hAnsi="Arial" w:cs="Arial"/>
          <w:sz w:val="24"/>
          <w:szCs w:val="24"/>
          <w:lang w:val="en-US"/>
        </w:rPr>
        <w:t>. The code for the handler of a click on the button and initiating the form will look like this:</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BD053B">
        <w:rPr>
          <w:rFonts w:ascii="Courier New" w:hAnsi="Courier New" w:cs="Courier New"/>
          <w:b/>
          <w:bCs/>
          <w:color w:val="000000"/>
          <w:sz w:val="20"/>
          <w:szCs w:val="20"/>
          <w:lang w:val="en-US" w:eastAsia="ru-RU"/>
        </w:rPr>
        <w:t>public</w:t>
      </w:r>
      <w:proofErr w:type="gramEnd"/>
      <w:r w:rsidRPr="00BD053B">
        <w:rPr>
          <w:rFonts w:ascii="Courier New" w:hAnsi="Courier New" w:cs="Courier New"/>
          <w:b/>
          <w:bCs/>
          <w:color w:val="000000"/>
          <w:sz w:val="20"/>
          <w:szCs w:val="20"/>
          <w:lang w:val="en-US" w:eastAsia="ru-RU"/>
        </w:rPr>
        <w:t xml:space="preserve"> partial class </w:t>
      </w:r>
      <w:proofErr w:type="spellStart"/>
      <w:r w:rsidRPr="00BD053B">
        <w:rPr>
          <w:rFonts w:ascii="Courier New" w:hAnsi="Courier New" w:cs="Courier New"/>
          <w:color w:val="000000"/>
          <w:sz w:val="20"/>
          <w:szCs w:val="20"/>
          <w:lang w:val="en-US" w:eastAsia="ru-RU"/>
        </w:rPr>
        <w:t>InvoiceLineEditorForm</w:t>
      </w:r>
      <w:proofErr w:type="spellEnd"/>
      <w:r w:rsidRPr="00BD053B">
        <w:rPr>
          <w:rFonts w:ascii="Courier New" w:hAnsi="Courier New" w:cs="Courier New"/>
          <w:color w:val="000000"/>
          <w:sz w:val="20"/>
          <w:szCs w:val="20"/>
          <w:lang w:val="en-US" w:eastAsia="ru-RU"/>
        </w:rPr>
        <w:t xml:space="preserve"> : Form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BD053B">
        <w:rPr>
          <w:rFonts w:ascii="Courier New" w:hAnsi="Courier New" w:cs="Courier New"/>
          <w:b/>
          <w:bCs/>
          <w:color w:val="000000"/>
          <w:sz w:val="20"/>
          <w:szCs w:val="20"/>
          <w:lang w:val="en-US" w:eastAsia="ru-RU"/>
        </w:rPr>
        <w:t>public</w:t>
      </w:r>
      <w:proofErr w:type="gramEnd"/>
      <w:r w:rsidRPr="00BD053B">
        <w:rPr>
          <w:rFonts w:ascii="Courier New" w:hAnsi="Courier New" w:cs="Courier New"/>
          <w:b/>
          <w:bCs/>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InvoiceLineEditorForm</w:t>
      </w:r>
      <w:proofErr w:type="spellEnd"/>
      <w:r w:rsidRPr="00BD053B">
        <w:rPr>
          <w:rFonts w:ascii="Courier New" w:hAnsi="Courier New" w:cs="Courier New"/>
          <w:color w:val="000000"/>
          <w:sz w:val="20"/>
          <w:szCs w:val="20"/>
          <w:lang w:val="en-US" w:eastAsia="ru-RU"/>
        </w:rPr>
        <w:t>()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BD053B">
        <w:rPr>
          <w:rFonts w:ascii="Courier New" w:hAnsi="Courier New" w:cs="Courier New"/>
          <w:color w:val="000000"/>
          <w:sz w:val="20"/>
          <w:szCs w:val="20"/>
          <w:lang w:val="en-US" w:eastAsia="ru-RU"/>
        </w:rPr>
        <w:t>InitializeComponent</w:t>
      </w:r>
      <w:proofErr w:type="spellEnd"/>
      <w:r w:rsidRPr="00BD053B">
        <w:rPr>
          <w:rFonts w:ascii="Courier New" w:hAnsi="Courier New" w:cs="Courier New"/>
          <w:color w:val="000000"/>
          <w:sz w:val="20"/>
          <w:szCs w:val="20"/>
          <w:lang w:val="en-US" w:eastAsia="ru-RU"/>
        </w:rPr>
        <w:t>(</w:t>
      </w:r>
      <w:proofErr w:type="gram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BD053B">
        <w:rPr>
          <w:rFonts w:ascii="Courier New" w:hAnsi="Courier New" w:cs="Courier New"/>
          <w:color w:val="000000"/>
          <w:sz w:val="20"/>
          <w:szCs w:val="20"/>
          <w:lang w:val="en-US" w:eastAsia="ru-RU"/>
        </w:rPr>
        <w:t>}</w:t>
      </w:r>
    </w:p>
    <w:p w:rsidR="00BD053B" w:rsidRDefault="00BD053B" w:rsidP="00BD053B">
      <w:pPr>
        <w:autoSpaceDE w:val="0"/>
        <w:autoSpaceDN w:val="0"/>
        <w:adjustRightInd w:val="0"/>
        <w:spacing w:after="0" w:line="240" w:lineRule="auto"/>
        <w:rPr>
          <w:rFonts w:ascii="Courier New" w:hAnsi="Courier New" w:cs="Courier New"/>
          <w:b/>
          <w:bCs/>
          <w:color w:val="000000"/>
          <w:sz w:val="20"/>
          <w:szCs w:val="20"/>
          <w:lang w:val="en-US" w:eastAsia="ru-RU"/>
        </w:rPr>
      </w:pP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BD053B">
        <w:rPr>
          <w:rFonts w:ascii="Courier New" w:hAnsi="Courier New" w:cs="Courier New"/>
          <w:b/>
          <w:bCs/>
          <w:color w:val="000000"/>
          <w:sz w:val="20"/>
          <w:szCs w:val="20"/>
          <w:lang w:val="en-US" w:eastAsia="ru-RU"/>
        </w:rPr>
        <w:t>public</w:t>
      </w:r>
      <w:proofErr w:type="gramEnd"/>
      <w:r w:rsidRPr="00BD053B">
        <w:rPr>
          <w:rFonts w:ascii="Courier New" w:hAnsi="Courier New" w:cs="Courier New"/>
          <w:b/>
          <w:bCs/>
          <w:color w:val="000000"/>
          <w:sz w:val="20"/>
          <w:szCs w:val="20"/>
          <w:lang w:val="en-US" w:eastAsia="ru-RU"/>
        </w:rPr>
        <w:t xml:space="preserve"> </w:t>
      </w:r>
      <w:r w:rsidRPr="00BD053B">
        <w:rPr>
          <w:rFonts w:ascii="Courier New" w:hAnsi="Courier New" w:cs="Courier New"/>
          <w:color w:val="000000"/>
          <w:sz w:val="20"/>
          <w:szCs w:val="20"/>
          <w:lang w:val="en-US" w:eastAsia="ru-RU"/>
        </w:rPr>
        <w:t xml:space="preserve">INVOICE_LINE </w:t>
      </w:r>
      <w:proofErr w:type="spellStart"/>
      <w:r w:rsidRPr="00BD053B">
        <w:rPr>
          <w:rFonts w:ascii="Courier New" w:hAnsi="Courier New" w:cs="Courier New"/>
          <w:color w:val="000000"/>
          <w:sz w:val="20"/>
          <w:szCs w:val="20"/>
          <w:lang w:val="en-US" w:eastAsia="ru-RU"/>
        </w:rPr>
        <w:t>InvoiceLine</w:t>
      </w:r>
      <w:proofErr w:type="spellEnd"/>
      <w:r w:rsidRPr="00BD053B">
        <w:rPr>
          <w:rFonts w:ascii="Courier New" w:hAnsi="Courier New" w:cs="Courier New"/>
          <w:color w:val="000000"/>
          <w:sz w:val="20"/>
          <w:szCs w:val="20"/>
          <w:lang w:val="en-US" w:eastAsia="ru-RU"/>
        </w:rPr>
        <w:t xml:space="preserve"> { </w:t>
      </w:r>
      <w:r w:rsidRPr="00BD053B">
        <w:rPr>
          <w:rFonts w:ascii="Courier New" w:hAnsi="Courier New" w:cs="Courier New"/>
          <w:b/>
          <w:bCs/>
          <w:color w:val="000000"/>
          <w:sz w:val="20"/>
          <w:szCs w:val="20"/>
          <w:lang w:val="en-US" w:eastAsia="ru-RU"/>
        </w:rPr>
        <w:t>get</w:t>
      </w:r>
      <w:r w:rsidRPr="00BD053B">
        <w:rPr>
          <w:rFonts w:ascii="Courier New" w:hAnsi="Courier New" w:cs="Courier New"/>
          <w:color w:val="000000"/>
          <w:sz w:val="20"/>
          <w:szCs w:val="20"/>
          <w:lang w:val="en-US" w:eastAsia="ru-RU"/>
        </w:rPr>
        <w:t xml:space="preserve">; </w:t>
      </w:r>
      <w:r w:rsidRPr="00BD053B">
        <w:rPr>
          <w:rFonts w:ascii="Courier New" w:hAnsi="Courier New" w:cs="Courier New"/>
          <w:b/>
          <w:bCs/>
          <w:color w:val="000000"/>
          <w:sz w:val="20"/>
          <w:szCs w:val="20"/>
          <w:lang w:val="en-US" w:eastAsia="ru-RU"/>
        </w:rPr>
        <w:t>set</w:t>
      </w:r>
      <w:r w:rsidRPr="00BD053B">
        <w:rPr>
          <w:rFonts w:ascii="Courier New" w:hAnsi="Courier New" w:cs="Courier New"/>
          <w:color w:val="000000"/>
          <w:sz w:val="20"/>
          <w:szCs w:val="20"/>
          <w:lang w:val="en-US" w:eastAsia="ru-RU"/>
        </w:rPr>
        <w:t>; }</w:t>
      </w:r>
    </w:p>
    <w:p w:rsidR="00BD053B" w:rsidRDefault="00BD053B" w:rsidP="00BD053B">
      <w:pPr>
        <w:autoSpaceDE w:val="0"/>
        <w:autoSpaceDN w:val="0"/>
        <w:adjustRightInd w:val="0"/>
        <w:spacing w:after="0" w:line="240" w:lineRule="auto"/>
        <w:rPr>
          <w:rFonts w:ascii="Courier New" w:hAnsi="Courier New" w:cs="Courier New"/>
          <w:b/>
          <w:bCs/>
          <w:color w:val="000000"/>
          <w:sz w:val="20"/>
          <w:szCs w:val="20"/>
          <w:lang w:val="en-US" w:eastAsia="ru-RU"/>
        </w:rPr>
      </w:pP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BD053B">
        <w:rPr>
          <w:rFonts w:ascii="Courier New" w:hAnsi="Courier New" w:cs="Courier New"/>
          <w:b/>
          <w:bCs/>
          <w:color w:val="000000"/>
          <w:sz w:val="20"/>
          <w:szCs w:val="20"/>
          <w:lang w:val="en-US" w:eastAsia="ru-RU"/>
        </w:rPr>
        <w:t>private</w:t>
      </w:r>
      <w:proofErr w:type="gramEnd"/>
      <w:r w:rsidRPr="00BD053B">
        <w:rPr>
          <w:rFonts w:ascii="Courier New" w:hAnsi="Courier New" w:cs="Courier New"/>
          <w:b/>
          <w:bCs/>
          <w:color w:val="000000"/>
          <w:sz w:val="20"/>
          <w:szCs w:val="20"/>
          <w:lang w:val="en-US" w:eastAsia="ru-RU"/>
        </w:rPr>
        <w:t xml:space="preserve"> void </w:t>
      </w:r>
      <w:proofErr w:type="spellStart"/>
      <w:r w:rsidRPr="00BD053B">
        <w:rPr>
          <w:rFonts w:ascii="Courier New" w:hAnsi="Courier New" w:cs="Courier New"/>
          <w:color w:val="000000"/>
          <w:sz w:val="20"/>
          <w:szCs w:val="20"/>
          <w:lang w:val="en-US" w:eastAsia="ru-RU"/>
        </w:rPr>
        <w:t>InvoiceLineEditorForm_Load</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b/>
          <w:bCs/>
          <w:color w:val="000000"/>
          <w:sz w:val="20"/>
          <w:szCs w:val="20"/>
          <w:lang w:val="en-US" w:eastAsia="ru-RU"/>
        </w:rPr>
        <w:t xml:space="preserve">object </w:t>
      </w:r>
      <w:r w:rsidRPr="00BD053B">
        <w:rPr>
          <w:rFonts w:ascii="Courier New" w:hAnsi="Courier New" w:cs="Courier New"/>
          <w:color w:val="000000"/>
          <w:sz w:val="20"/>
          <w:szCs w:val="20"/>
          <w:lang w:val="en-US" w:eastAsia="ru-RU"/>
        </w:rPr>
        <w:t xml:space="preserve">sender, </w:t>
      </w:r>
      <w:proofErr w:type="spellStart"/>
      <w:r w:rsidRPr="00BD053B">
        <w:rPr>
          <w:rFonts w:ascii="Courier New" w:hAnsi="Courier New" w:cs="Courier New"/>
          <w:color w:val="000000"/>
          <w:sz w:val="20"/>
          <w:szCs w:val="20"/>
          <w:lang w:val="en-US" w:eastAsia="ru-RU"/>
        </w:rPr>
        <w:t>EventArgs</w:t>
      </w:r>
      <w:proofErr w:type="spellEnd"/>
      <w:r w:rsidRPr="00BD053B">
        <w:rPr>
          <w:rFonts w:ascii="Courier New" w:hAnsi="Courier New" w:cs="Courier New"/>
          <w:color w:val="000000"/>
          <w:sz w:val="20"/>
          <w:szCs w:val="20"/>
          <w:lang w:val="en-US" w:eastAsia="ru-RU"/>
        </w:rPr>
        <w:t xml:space="preserve"> e)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BD053B">
        <w:rPr>
          <w:rFonts w:ascii="Courier New" w:hAnsi="Courier New" w:cs="Courier New"/>
          <w:b/>
          <w:bCs/>
          <w:color w:val="000000"/>
          <w:sz w:val="20"/>
          <w:szCs w:val="20"/>
          <w:lang w:val="en-US" w:eastAsia="ru-RU"/>
        </w:rPr>
        <w:t>if</w:t>
      </w:r>
      <w:proofErr w:type="gramEnd"/>
      <w:r w:rsidRPr="00BD053B">
        <w:rPr>
          <w:rFonts w:ascii="Courier New" w:hAnsi="Courier New" w:cs="Courier New"/>
          <w:b/>
          <w:bCs/>
          <w:color w:val="000000"/>
          <w:sz w:val="20"/>
          <w:szCs w:val="20"/>
          <w:lang w:val="en-US" w:eastAsia="ru-RU"/>
        </w:rPr>
        <w:t xml:space="preserve"> </w:t>
      </w:r>
      <w:r w:rsidRPr="00BD053B">
        <w:rPr>
          <w:rFonts w:ascii="Courier New" w:hAnsi="Courier New" w:cs="Courier New"/>
          <w:color w:val="000000"/>
          <w:sz w:val="20"/>
          <w:szCs w:val="20"/>
          <w:lang w:val="en-US" w:eastAsia="ru-RU"/>
        </w:rPr>
        <w:t>(</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.InvoiceLine.PRODUCT</w:t>
      </w:r>
      <w:proofErr w:type="spellEnd"/>
      <w:r w:rsidRPr="00BD053B">
        <w:rPr>
          <w:rFonts w:ascii="Courier New" w:hAnsi="Courier New" w:cs="Courier New"/>
          <w:color w:val="000000"/>
          <w:sz w:val="20"/>
          <w:szCs w:val="20"/>
          <w:lang w:val="en-US" w:eastAsia="ru-RU"/>
        </w:rPr>
        <w:t xml:space="preserve"> != </w:t>
      </w:r>
      <w:r w:rsidRPr="00BD053B">
        <w:rPr>
          <w:rFonts w:ascii="Courier New" w:hAnsi="Courier New" w:cs="Courier New"/>
          <w:b/>
          <w:bCs/>
          <w:color w:val="000000"/>
          <w:sz w:val="20"/>
          <w:szCs w:val="20"/>
          <w:lang w:val="en-US" w:eastAsia="ru-RU"/>
        </w:rPr>
        <w:t>null</w:t>
      </w:r>
      <w:r w:rsidRPr="00BD053B">
        <w:rPr>
          <w:rFonts w:ascii="Courier New" w:hAnsi="Courier New" w:cs="Courier New"/>
          <w:color w:val="000000"/>
          <w:sz w:val="20"/>
          <w:szCs w:val="20"/>
          <w:lang w:val="en-US" w:eastAsia="ru-RU"/>
        </w:rPr>
        <w:t>)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edtProduct.Text</w:t>
      </w:r>
      <w:proofErr w:type="spellEnd"/>
      <w:r w:rsidRPr="00BD053B">
        <w:rPr>
          <w:rFonts w:ascii="Courier New" w:hAnsi="Courier New" w:cs="Courier New"/>
          <w:color w:val="000000"/>
          <w:sz w:val="20"/>
          <w:szCs w:val="20"/>
          <w:lang w:val="en-US" w:eastAsia="ru-RU"/>
        </w:rPr>
        <w:t xml:space="preserve"> = </w:t>
      </w:r>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.InvoiceLine.PRODUCT.NAME;</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edtPrice.Text</w:t>
      </w:r>
      <w:proofErr w:type="spellEnd"/>
      <w:r w:rsidRPr="00BD053B">
        <w:rPr>
          <w:rFonts w:ascii="Courier New" w:hAnsi="Courier New" w:cs="Courier New"/>
          <w:color w:val="000000"/>
          <w:sz w:val="20"/>
          <w:szCs w:val="20"/>
          <w:lang w:val="en-US" w:eastAsia="ru-RU"/>
        </w:rPr>
        <w:t xml:space="preserve"> = </w:t>
      </w:r>
      <w:proofErr w:type="spellStart"/>
      <w:proofErr w:type="gram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.InvoiceLine.PRODUCT.PRICE.ToString</w:t>
      </w:r>
      <w:proofErr w:type="spellEnd"/>
      <w:r w:rsidRPr="00BD053B">
        <w:rPr>
          <w:rFonts w:ascii="Courier New" w:hAnsi="Courier New" w:cs="Courier New"/>
          <w:color w:val="000000"/>
          <w:sz w:val="20"/>
          <w:szCs w:val="20"/>
          <w:lang w:val="en-US" w:eastAsia="ru-RU"/>
        </w:rPr>
        <w:t>(</w:t>
      </w:r>
      <w:proofErr w:type="gramEnd"/>
      <w:r w:rsidRPr="00BD053B">
        <w:rPr>
          <w:rFonts w:ascii="Courier New" w:hAnsi="Courier New" w:cs="Courier New"/>
          <w:color w:val="000066"/>
          <w:sz w:val="20"/>
          <w:szCs w:val="20"/>
          <w:lang w:val="en-US" w:eastAsia="ru-RU"/>
        </w:rPr>
        <w:t>"F2"</w:t>
      </w:r>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btnChooseProduct.Click</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.btnChooseProduct_Click</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BD053B">
        <w:rPr>
          <w:rFonts w:ascii="Courier New" w:hAnsi="Courier New" w:cs="Courier New"/>
          <w:b/>
          <w:bCs/>
          <w:color w:val="000000"/>
          <w:sz w:val="20"/>
          <w:szCs w:val="20"/>
          <w:lang w:val="en-US" w:eastAsia="ru-RU"/>
        </w:rPr>
        <w:t>if</w:t>
      </w:r>
      <w:proofErr w:type="gramEnd"/>
      <w:r w:rsidRPr="00BD053B">
        <w:rPr>
          <w:rFonts w:ascii="Courier New" w:hAnsi="Courier New" w:cs="Courier New"/>
          <w:b/>
          <w:bCs/>
          <w:color w:val="000000"/>
          <w:sz w:val="20"/>
          <w:szCs w:val="20"/>
          <w:lang w:val="en-US" w:eastAsia="ru-RU"/>
        </w:rPr>
        <w:t xml:space="preserve"> </w:t>
      </w:r>
      <w:r w:rsidRPr="00BD053B">
        <w:rPr>
          <w:rFonts w:ascii="Courier New" w:hAnsi="Courier New" w:cs="Courier New"/>
          <w:color w:val="000000"/>
          <w:sz w:val="20"/>
          <w:szCs w:val="20"/>
          <w:lang w:val="en-US" w:eastAsia="ru-RU"/>
        </w:rPr>
        <w:t>(</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.InvoiceLine.QUANTITY</w:t>
      </w:r>
      <w:proofErr w:type="spellEnd"/>
      <w:r w:rsidRPr="00BD053B">
        <w:rPr>
          <w:rFonts w:ascii="Courier New" w:hAnsi="Courier New" w:cs="Courier New"/>
          <w:color w:val="000000"/>
          <w:sz w:val="20"/>
          <w:szCs w:val="20"/>
          <w:lang w:val="en-US" w:eastAsia="ru-RU"/>
        </w:rPr>
        <w:t xml:space="preserve"> == 0)</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.InvoiceLine.QUANTITY</w:t>
      </w:r>
      <w:proofErr w:type="spellEnd"/>
      <w:r w:rsidRPr="00BD053B">
        <w:rPr>
          <w:rFonts w:ascii="Courier New" w:hAnsi="Courier New" w:cs="Courier New"/>
          <w:color w:val="000000"/>
          <w:sz w:val="20"/>
          <w:szCs w:val="20"/>
          <w:lang w:val="en-US" w:eastAsia="ru-RU"/>
        </w:rPr>
        <w:t xml:space="preserve"> = 1;</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proofErr w:type="gramStart"/>
      <w:r w:rsidRPr="00BD053B">
        <w:rPr>
          <w:rFonts w:ascii="Courier New" w:hAnsi="Courier New" w:cs="Courier New"/>
          <w:color w:val="000000"/>
          <w:sz w:val="20"/>
          <w:szCs w:val="20"/>
          <w:lang w:val="en-US" w:eastAsia="ru-RU"/>
        </w:rPr>
        <w:t>edtQuantity.DataBindings.Add</w:t>
      </w:r>
      <w:proofErr w:type="spellEnd"/>
      <w:r w:rsidRPr="00BD053B">
        <w:rPr>
          <w:rFonts w:ascii="Courier New" w:hAnsi="Courier New" w:cs="Courier New"/>
          <w:color w:val="000000"/>
          <w:sz w:val="20"/>
          <w:szCs w:val="20"/>
          <w:lang w:val="en-US" w:eastAsia="ru-RU"/>
        </w:rPr>
        <w:t>(</w:t>
      </w:r>
      <w:proofErr w:type="gramEnd"/>
      <w:r w:rsidRPr="00BD053B">
        <w:rPr>
          <w:rFonts w:ascii="Courier New" w:hAnsi="Courier New" w:cs="Courier New"/>
          <w:color w:val="000066"/>
          <w:sz w:val="20"/>
          <w:szCs w:val="20"/>
          <w:lang w:val="en-US" w:eastAsia="ru-RU"/>
        </w:rPr>
        <w:t>"Value"</w:t>
      </w:r>
      <w:r w:rsidRPr="00BD053B">
        <w:rPr>
          <w:rFonts w:ascii="Courier New" w:hAnsi="Courier New" w:cs="Courier New"/>
          <w:color w:val="000000"/>
          <w:sz w:val="20"/>
          <w:szCs w:val="20"/>
          <w:lang w:val="en-US" w:eastAsia="ru-RU"/>
        </w:rPr>
        <w:t xml:space="preserve">, </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w:t>
      </w:r>
      <w:proofErr w:type="spellEnd"/>
      <w:r w:rsidRPr="00BD053B">
        <w:rPr>
          <w:rFonts w:ascii="Courier New" w:hAnsi="Courier New" w:cs="Courier New"/>
          <w:color w:val="000000"/>
          <w:sz w:val="20"/>
          <w:szCs w:val="20"/>
          <w:lang w:val="en-US" w:eastAsia="ru-RU"/>
        </w:rPr>
        <w:t xml:space="preserve">, </w:t>
      </w:r>
      <w:r w:rsidRPr="00BD053B">
        <w:rPr>
          <w:rFonts w:ascii="Courier New" w:hAnsi="Courier New" w:cs="Courier New"/>
          <w:color w:val="000066"/>
          <w:sz w:val="20"/>
          <w:szCs w:val="20"/>
          <w:lang w:val="en-US" w:eastAsia="ru-RU"/>
        </w:rPr>
        <w:t>"QUANTITY"</w:t>
      </w:r>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BD053B">
        <w:rPr>
          <w:rFonts w:ascii="Courier New" w:hAnsi="Courier New" w:cs="Courier New"/>
          <w:color w:val="000000"/>
          <w:sz w:val="20"/>
          <w:szCs w:val="20"/>
          <w:lang w:val="en-US" w:eastAsia="ru-RU"/>
        </w:rPr>
        <w:t>}</w:t>
      </w:r>
    </w:p>
    <w:p w:rsidR="00BD053B" w:rsidRDefault="00BD053B" w:rsidP="00BD053B">
      <w:pPr>
        <w:autoSpaceDE w:val="0"/>
        <w:autoSpaceDN w:val="0"/>
        <w:adjustRightInd w:val="0"/>
        <w:spacing w:after="0" w:line="240" w:lineRule="auto"/>
        <w:rPr>
          <w:rFonts w:ascii="Courier New" w:hAnsi="Courier New" w:cs="Courier New"/>
          <w:b/>
          <w:bCs/>
          <w:color w:val="000000"/>
          <w:sz w:val="20"/>
          <w:szCs w:val="20"/>
          <w:lang w:val="en-US" w:eastAsia="ru-RU"/>
        </w:rPr>
      </w:pP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BD053B">
        <w:rPr>
          <w:rFonts w:ascii="Courier New" w:hAnsi="Courier New" w:cs="Courier New"/>
          <w:b/>
          <w:bCs/>
          <w:color w:val="000000"/>
          <w:sz w:val="20"/>
          <w:szCs w:val="20"/>
          <w:lang w:val="en-US" w:eastAsia="ru-RU"/>
        </w:rPr>
        <w:t>private</w:t>
      </w:r>
      <w:proofErr w:type="gramEnd"/>
      <w:r w:rsidRPr="00BD053B">
        <w:rPr>
          <w:rFonts w:ascii="Courier New" w:hAnsi="Courier New" w:cs="Courier New"/>
          <w:b/>
          <w:bCs/>
          <w:color w:val="000000"/>
          <w:sz w:val="20"/>
          <w:szCs w:val="20"/>
          <w:lang w:val="en-US" w:eastAsia="ru-RU"/>
        </w:rPr>
        <w:t xml:space="preserve"> void </w:t>
      </w:r>
      <w:proofErr w:type="spellStart"/>
      <w:r w:rsidRPr="00BD053B">
        <w:rPr>
          <w:rFonts w:ascii="Courier New" w:hAnsi="Courier New" w:cs="Courier New"/>
          <w:color w:val="000000"/>
          <w:sz w:val="20"/>
          <w:szCs w:val="20"/>
          <w:lang w:val="en-US" w:eastAsia="ru-RU"/>
        </w:rPr>
        <w:t>btnChooseProduct_Click</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b/>
          <w:bCs/>
          <w:color w:val="000000"/>
          <w:sz w:val="20"/>
          <w:szCs w:val="20"/>
          <w:lang w:val="en-US" w:eastAsia="ru-RU"/>
        </w:rPr>
        <w:t xml:space="preserve">object </w:t>
      </w:r>
      <w:r w:rsidRPr="00BD053B">
        <w:rPr>
          <w:rFonts w:ascii="Courier New" w:hAnsi="Courier New" w:cs="Courier New"/>
          <w:color w:val="000000"/>
          <w:sz w:val="20"/>
          <w:szCs w:val="20"/>
          <w:lang w:val="en-US" w:eastAsia="ru-RU"/>
        </w:rPr>
        <w:t xml:space="preserve">sender, </w:t>
      </w:r>
      <w:proofErr w:type="spellStart"/>
      <w:r w:rsidRPr="00BD053B">
        <w:rPr>
          <w:rFonts w:ascii="Courier New" w:hAnsi="Courier New" w:cs="Courier New"/>
          <w:color w:val="000000"/>
          <w:sz w:val="20"/>
          <w:szCs w:val="20"/>
          <w:lang w:val="en-US" w:eastAsia="ru-RU"/>
        </w:rPr>
        <w:t>EventArgs</w:t>
      </w:r>
      <w:proofErr w:type="spellEnd"/>
      <w:r w:rsidRPr="00BD053B">
        <w:rPr>
          <w:rFonts w:ascii="Courier New" w:hAnsi="Courier New" w:cs="Courier New"/>
          <w:color w:val="000000"/>
          <w:sz w:val="20"/>
          <w:szCs w:val="20"/>
          <w:lang w:val="en-US" w:eastAsia="ru-RU"/>
        </w:rPr>
        <w:t xml:space="preserve"> e)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GoodsForm</w:t>
      </w:r>
      <w:proofErr w:type="spellEnd"/>
      <w:r w:rsidRPr="00BD053B">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goodsForm</w:t>
      </w:r>
      <w:proofErr w:type="spellEnd"/>
      <w:r w:rsidRPr="00BD053B">
        <w:rPr>
          <w:rFonts w:ascii="Courier New" w:hAnsi="Courier New" w:cs="Courier New"/>
          <w:color w:val="000000"/>
          <w:sz w:val="20"/>
          <w:szCs w:val="20"/>
          <w:lang w:val="en-US" w:eastAsia="ru-RU"/>
        </w:rPr>
        <w:t xml:space="preserve"> = </w:t>
      </w:r>
      <w:r w:rsidRPr="00BD053B">
        <w:rPr>
          <w:rFonts w:ascii="Courier New" w:hAnsi="Courier New" w:cs="Courier New"/>
          <w:b/>
          <w:bCs/>
          <w:color w:val="000000"/>
          <w:sz w:val="20"/>
          <w:szCs w:val="20"/>
          <w:lang w:val="en-US" w:eastAsia="ru-RU"/>
        </w:rPr>
        <w:t xml:space="preserve">new </w:t>
      </w:r>
      <w:proofErr w:type="spellStart"/>
      <w:proofErr w:type="gramStart"/>
      <w:r w:rsidRPr="00BD053B">
        <w:rPr>
          <w:rFonts w:ascii="Courier New" w:hAnsi="Courier New" w:cs="Courier New"/>
          <w:color w:val="000000"/>
          <w:sz w:val="20"/>
          <w:szCs w:val="20"/>
          <w:lang w:val="en-US" w:eastAsia="ru-RU"/>
        </w:rPr>
        <w:t>GoodsForm</w:t>
      </w:r>
      <w:proofErr w:type="spellEnd"/>
      <w:r w:rsidRPr="00BD053B">
        <w:rPr>
          <w:rFonts w:ascii="Courier New" w:hAnsi="Courier New" w:cs="Courier New"/>
          <w:color w:val="000000"/>
          <w:sz w:val="20"/>
          <w:szCs w:val="20"/>
          <w:lang w:val="en-US" w:eastAsia="ru-RU"/>
        </w:rPr>
        <w:t>(</w:t>
      </w:r>
      <w:proofErr w:type="gram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gramStart"/>
      <w:r w:rsidRPr="00BD053B">
        <w:rPr>
          <w:rFonts w:ascii="Courier New" w:hAnsi="Courier New" w:cs="Courier New"/>
          <w:b/>
          <w:bCs/>
          <w:color w:val="000000"/>
          <w:sz w:val="20"/>
          <w:szCs w:val="20"/>
          <w:lang w:val="en-US" w:eastAsia="ru-RU"/>
        </w:rPr>
        <w:t>if</w:t>
      </w:r>
      <w:proofErr w:type="gramEnd"/>
      <w:r w:rsidRPr="00BD053B">
        <w:rPr>
          <w:rFonts w:ascii="Courier New" w:hAnsi="Courier New" w:cs="Courier New"/>
          <w:b/>
          <w:bCs/>
          <w:color w:val="000000"/>
          <w:sz w:val="20"/>
          <w:szCs w:val="20"/>
          <w:lang w:val="en-US" w:eastAsia="ru-RU"/>
        </w:rPr>
        <w:t xml:space="preserve"> </w:t>
      </w:r>
      <w:r w:rsidRPr="00BD053B">
        <w:rPr>
          <w:rFonts w:ascii="Courier New" w:hAnsi="Courier New" w:cs="Courier New"/>
          <w:color w:val="000000"/>
          <w:sz w:val="20"/>
          <w:szCs w:val="20"/>
          <w:lang w:val="en-US" w:eastAsia="ru-RU"/>
        </w:rPr>
        <w:t>(</w:t>
      </w:r>
      <w:proofErr w:type="spellStart"/>
      <w:r w:rsidRPr="00BD053B">
        <w:rPr>
          <w:rFonts w:ascii="Courier New" w:hAnsi="Courier New" w:cs="Courier New"/>
          <w:color w:val="000000"/>
          <w:sz w:val="20"/>
          <w:szCs w:val="20"/>
          <w:lang w:val="en-US" w:eastAsia="ru-RU"/>
        </w:rPr>
        <w:t>goodsForm.ShowDialog</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color w:val="000000"/>
          <w:sz w:val="20"/>
          <w:szCs w:val="20"/>
          <w:lang w:val="en-US" w:eastAsia="ru-RU"/>
        </w:rPr>
        <w:t>DialogResult.OK</w:t>
      </w:r>
      <w:proofErr w:type="spellEnd"/>
      <w:r w:rsidRPr="00BD053B">
        <w:rPr>
          <w:rFonts w:ascii="Courier New" w:hAnsi="Courier New" w:cs="Courier New"/>
          <w:color w:val="000000"/>
          <w:sz w:val="20"/>
          <w:szCs w:val="20"/>
          <w:lang w:val="en-US" w:eastAsia="ru-RU"/>
        </w:rPr>
        <w:t>)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InvoiceLine.PRODUCT_ID</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color w:val="000000"/>
          <w:sz w:val="20"/>
          <w:szCs w:val="20"/>
          <w:lang w:val="en-US" w:eastAsia="ru-RU"/>
        </w:rPr>
        <w:t>goodsForm.CurrentProduct.Id</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edtProduct.Text</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color w:val="000000"/>
          <w:sz w:val="20"/>
          <w:szCs w:val="20"/>
          <w:lang w:val="en-US" w:eastAsia="ru-RU"/>
        </w:rPr>
        <w:t>goodsForm.CurrentProduct.Name</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edtPrice.Text</w:t>
      </w:r>
      <w:proofErr w:type="spellEnd"/>
      <w:r w:rsidRPr="00BD053B">
        <w:rPr>
          <w:rFonts w:ascii="Courier New" w:hAnsi="Courier New" w:cs="Courier New"/>
          <w:color w:val="000000"/>
          <w:sz w:val="20"/>
          <w:szCs w:val="20"/>
          <w:lang w:val="en-US" w:eastAsia="ru-RU"/>
        </w:rPr>
        <w:t xml:space="preserve"> = </w:t>
      </w:r>
      <w:proofErr w:type="spellStart"/>
      <w:proofErr w:type="gramStart"/>
      <w:r w:rsidRPr="00BD053B">
        <w:rPr>
          <w:rFonts w:ascii="Courier New" w:hAnsi="Courier New" w:cs="Courier New"/>
          <w:color w:val="000000"/>
          <w:sz w:val="20"/>
          <w:szCs w:val="20"/>
          <w:lang w:val="en-US" w:eastAsia="ru-RU"/>
        </w:rPr>
        <w:t>goodsForm.CurrentProduct.Price.ToString</w:t>
      </w:r>
      <w:proofErr w:type="spellEnd"/>
      <w:r w:rsidRPr="00BD053B">
        <w:rPr>
          <w:rFonts w:ascii="Courier New" w:hAnsi="Courier New" w:cs="Courier New"/>
          <w:color w:val="000000"/>
          <w:sz w:val="20"/>
          <w:szCs w:val="20"/>
          <w:lang w:val="en-US" w:eastAsia="ru-RU"/>
        </w:rPr>
        <w:t>(</w:t>
      </w:r>
      <w:proofErr w:type="gramEnd"/>
      <w:r w:rsidRPr="00BD053B">
        <w:rPr>
          <w:rFonts w:ascii="Courier New" w:hAnsi="Courier New" w:cs="Courier New"/>
          <w:color w:val="000066"/>
          <w:sz w:val="20"/>
          <w:szCs w:val="20"/>
          <w:lang w:val="en-US" w:eastAsia="ru-RU"/>
        </w:rPr>
        <w:t>"F2"</w:t>
      </w:r>
      <w:r w:rsidRPr="00BD053B">
        <w:rPr>
          <w:rFonts w:ascii="Courier New" w:hAnsi="Courier New" w:cs="Courier New"/>
          <w:color w:val="000000"/>
          <w:sz w:val="20"/>
          <w:szCs w:val="20"/>
          <w:lang w:val="en-US" w:eastAsia="ru-RU"/>
        </w:rPr>
        <w:t>);</w:t>
      </w:r>
    </w:p>
    <w:p w:rsidR="00BD053B" w:rsidRPr="00D11ABF"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11ABF">
        <w:rPr>
          <w:rFonts w:ascii="Courier New" w:hAnsi="Courier New" w:cs="Courier New"/>
          <w:color w:val="000000"/>
          <w:sz w:val="20"/>
          <w:szCs w:val="20"/>
          <w:lang w:val="en-US" w:eastAsia="ru-RU"/>
        </w:rPr>
        <w:t>}</w:t>
      </w:r>
    </w:p>
    <w:p w:rsidR="00BD053B" w:rsidRPr="00D11ABF"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11ABF">
        <w:rPr>
          <w:rFonts w:ascii="Courier New" w:hAnsi="Courier New" w:cs="Courier New"/>
          <w:color w:val="000000"/>
          <w:sz w:val="20"/>
          <w:szCs w:val="20"/>
          <w:lang w:val="en-US" w:eastAsia="ru-RU"/>
        </w:rPr>
        <w:t>}</w:t>
      </w:r>
    </w:p>
    <w:p w:rsidR="00BD053B" w:rsidRPr="00BD053B" w:rsidRDefault="00BD053B" w:rsidP="00BD053B">
      <w:pPr>
        <w:keepNext/>
        <w:spacing w:before="240"/>
        <w:jc w:val="both"/>
        <w:rPr>
          <w:rFonts w:ascii="Courier New" w:hAnsi="Courier New" w:cs="Courier New"/>
          <w:sz w:val="24"/>
          <w:szCs w:val="24"/>
          <w:lang w:val="en-US"/>
        </w:rPr>
      </w:pPr>
      <w:r w:rsidRPr="00D11ABF">
        <w:rPr>
          <w:rFonts w:ascii="Courier New" w:hAnsi="Courier New" w:cs="Courier New"/>
          <w:color w:val="000000"/>
          <w:sz w:val="20"/>
          <w:szCs w:val="20"/>
          <w:lang w:val="en-US" w:eastAsia="ru-RU"/>
        </w:rPr>
        <w:t>}</w:t>
      </w:r>
    </w:p>
    <w:p w:rsidR="00496C24" w:rsidRPr="00A837DD" w:rsidRDefault="00496C24" w:rsidP="00496C24">
      <w:pPr>
        <w:keepNext/>
        <w:spacing w:before="240"/>
        <w:jc w:val="both"/>
        <w:rPr>
          <w:rFonts w:ascii="Arial" w:hAnsi="Arial" w:cs="Arial"/>
          <w:lang w:val="en-US"/>
        </w:rPr>
      </w:pPr>
    </w:p>
    <w:p w:rsidR="00496C24" w:rsidRPr="00A837DD" w:rsidRDefault="00496C24" w:rsidP="00496C24">
      <w:pPr>
        <w:jc w:val="both"/>
        <w:rPr>
          <w:rFonts w:ascii="Arial" w:hAnsi="Arial" w:cs="Arial"/>
          <w:sz w:val="24"/>
          <w:szCs w:val="24"/>
          <w:lang w:val="en-US"/>
        </w:rPr>
      </w:pPr>
    </w:p>
    <w:p w:rsidR="00496C24" w:rsidRPr="00A837DD" w:rsidRDefault="000E67CB" w:rsidP="00496C24">
      <w:pPr>
        <w:pStyle w:val="3"/>
        <w:rPr>
          <w:rFonts w:ascii="Arial" w:hAnsi="Arial" w:cs="Arial"/>
          <w:sz w:val="24"/>
          <w:szCs w:val="24"/>
          <w:lang w:val="en-US"/>
        </w:rPr>
      </w:pPr>
      <w:bookmarkStart w:id="24" w:name="_Toc442628684"/>
      <w:r w:rsidRPr="00A837DD">
        <w:rPr>
          <w:rFonts w:ascii="Arial" w:hAnsi="Arial" w:cs="Arial"/>
          <w:sz w:val="24"/>
          <w:szCs w:val="24"/>
          <w:lang w:val="en-US"/>
        </w:rPr>
        <w:lastRenderedPageBreak/>
        <w:t>Working with transactions</w:t>
      </w:r>
      <w:bookmarkEnd w:id="24"/>
    </w:p>
    <w:p w:rsidR="00496C24" w:rsidRPr="00A837DD" w:rsidRDefault="00496C24" w:rsidP="00496C24">
      <w:pPr>
        <w:jc w:val="both"/>
        <w:rPr>
          <w:rFonts w:ascii="Arial" w:hAnsi="Arial" w:cs="Arial"/>
          <w:sz w:val="24"/>
          <w:szCs w:val="24"/>
          <w:lang w:val="en-US"/>
        </w:rPr>
      </w:pPr>
    </w:p>
    <w:p w:rsidR="00496C24" w:rsidRPr="005F6CA2"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Whenever we call the </w:t>
      </w:r>
      <w:proofErr w:type="spellStart"/>
      <w:proofErr w:type="gramStart"/>
      <w:r w:rsidRPr="00A837DD">
        <w:rPr>
          <w:rFonts w:ascii="Arial" w:hAnsi="Arial" w:cs="Arial"/>
          <w:sz w:val="24"/>
          <w:szCs w:val="24"/>
          <w:lang w:val="en-US"/>
        </w:rPr>
        <w:t>SaveChanges</w:t>
      </w:r>
      <w:proofErr w:type="spellEnd"/>
      <w:r w:rsidRPr="00A837DD">
        <w:rPr>
          <w:rFonts w:ascii="Arial" w:hAnsi="Arial" w:cs="Arial"/>
          <w:sz w:val="24"/>
          <w:szCs w:val="24"/>
          <w:lang w:val="en-US"/>
        </w:rPr>
        <w:t>(</w:t>
      </w:r>
      <w:proofErr w:type="gramEnd"/>
      <w:r w:rsidRPr="00A837DD">
        <w:rPr>
          <w:rFonts w:ascii="Arial" w:hAnsi="Arial" w:cs="Arial"/>
          <w:sz w:val="24"/>
          <w:szCs w:val="24"/>
          <w:lang w:val="en-US"/>
        </w:rPr>
        <w:t>) method while adding, updating or deleting, Entity Framework starts and ends a transaction</w:t>
      </w:r>
      <w:r w:rsidR="007A46A5">
        <w:rPr>
          <w:rFonts w:ascii="Arial" w:hAnsi="Arial" w:cs="Arial"/>
          <w:sz w:val="24"/>
          <w:szCs w:val="24"/>
          <w:lang w:val="en-US"/>
        </w:rPr>
        <w:t xml:space="preserve"> implicitly</w:t>
      </w:r>
      <w:r w:rsidRPr="00A837DD">
        <w:rPr>
          <w:rFonts w:ascii="Arial" w:hAnsi="Arial" w:cs="Arial"/>
          <w:sz w:val="24"/>
          <w:szCs w:val="24"/>
          <w:lang w:val="en-US"/>
        </w:rPr>
        <w:t xml:space="preserve">. Since we use disconnected data access, all operations are carried out within one transaction. </w:t>
      </w:r>
      <w:r w:rsidR="007A46A5">
        <w:rPr>
          <w:rFonts w:ascii="Arial" w:hAnsi="Arial" w:cs="Arial"/>
          <w:sz w:val="24"/>
          <w:szCs w:val="24"/>
          <w:lang w:val="en-US"/>
        </w:rPr>
        <w:t xml:space="preserve">Entity Framework </w:t>
      </w:r>
      <w:r w:rsidRPr="00A837DD">
        <w:rPr>
          <w:rFonts w:ascii="Arial" w:hAnsi="Arial" w:cs="Arial"/>
          <w:sz w:val="24"/>
          <w:szCs w:val="24"/>
          <w:lang w:val="en-US"/>
        </w:rPr>
        <w:t xml:space="preserve">starts and ends a transaction </w:t>
      </w:r>
      <w:r w:rsidR="007A46A5" w:rsidRPr="00A837DD">
        <w:rPr>
          <w:rFonts w:ascii="Arial" w:hAnsi="Arial" w:cs="Arial"/>
          <w:sz w:val="24"/>
          <w:szCs w:val="24"/>
          <w:lang w:val="en-US"/>
        </w:rPr>
        <w:t xml:space="preserve">automatically </w:t>
      </w:r>
      <w:r w:rsidRPr="00A837DD">
        <w:rPr>
          <w:rFonts w:ascii="Arial" w:hAnsi="Arial" w:cs="Arial"/>
          <w:sz w:val="24"/>
          <w:szCs w:val="24"/>
          <w:lang w:val="en-US"/>
        </w:rPr>
        <w:t xml:space="preserve">each time data </w:t>
      </w:r>
      <w:r w:rsidR="007A46A5">
        <w:rPr>
          <w:rFonts w:ascii="Arial" w:hAnsi="Arial" w:cs="Arial"/>
          <w:sz w:val="24"/>
          <w:szCs w:val="24"/>
          <w:lang w:val="en-US"/>
        </w:rPr>
        <w:t xml:space="preserve">are </w:t>
      </w:r>
      <w:r w:rsidRPr="00A837DD">
        <w:rPr>
          <w:rFonts w:ascii="Arial" w:hAnsi="Arial" w:cs="Arial"/>
          <w:sz w:val="24"/>
          <w:szCs w:val="24"/>
          <w:lang w:val="en-US"/>
        </w:rPr>
        <w:t xml:space="preserve">retrieved. We will take the following example to </w:t>
      </w:r>
      <w:r w:rsidR="007A46A5">
        <w:rPr>
          <w:rFonts w:ascii="Arial" w:hAnsi="Arial" w:cs="Arial"/>
          <w:sz w:val="24"/>
          <w:szCs w:val="24"/>
          <w:lang w:val="en-US"/>
        </w:rPr>
        <w:t xml:space="preserve">illustrate </w:t>
      </w:r>
      <w:r w:rsidRPr="00A837DD">
        <w:rPr>
          <w:rFonts w:ascii="Arial" w:hAnsi="Arial" w:cs="Arial"/>
          <w:sz w:val="24"/>
          <w:szCs w:val="24"/>
          <w:lang w:val="en-US"/>
        </w:rPr>
        <w:t xml:space="preserve">how automatic transactions work. Suppose we need to make a discount on goods selected in the grid. </w:t>
      </w:r>
      <w:r w:rsidR="007A46A5">
        <w:rPr>
          <w:rFonts w:ascii="Arial" w:hAnsi="Arial" w:cs="Arial"/>
          <w:sz w:val="24"/>
          <w:szCs w:val="24"/>
          <w:lang w:val="en-US"/>
        </w:rPr>
        <w:t xml:space="preserve">Without </w:t>
      </w:r>
      <w:r w:rsidRPr="00A837DD">
        <w:rPr>
          <w:rFonts w:ascii="Arial" w:hAnsi="Arial" w:cs="Arial"/>
          <w:sz w:val="24"/>
          <w:szCs w:val="24"/>
          <w:lang w:val="en-US"/>
        </w:rPr>
        <w:t>explicit transaction</w:t>
      </w:r>
      <w:r w:rsidR="007A46A5">
        <w:rPr>
          <w:rFonts w:ascii="Arial" w:hAnsi="Arial" w:cs="Arial"/>
          <w:sz w:val="24"/>
          <w:szCs w:val="24"/>
          <w:lang w:val="en-US"/>
        </w:rPr>
        <w:t xml:space="preserve"> management, the code would be as follows</w:t>
      </w:r>
      <w:r w:rsidRPr="00A837DD">
        <w:rPr>
          <w:rFonts w:ascii="Arial" w:hAnsi="Arial" w:cs="Arial"/>
          <w:sz w:val="24"/>
          <w:szCs w:val="24"/>
          <w:lang w:val="en-US"/>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proofErr w:type="spellStart"/>
      <w:proofErr w:type="gramStart"/>
      <w:r w:rsidRPr="005F6CA2">
        <w:rPr>
          <w:rFonts w:ascii="Courier New" w:hAnsi="Courier New" w:cs="Courier New"/>
          <w:color w:val="000000"/>
          <w:sz w:val="20"/>
          <w:szCs w:val="20"/>
          <w:lang w:val="en-US" w:eastAsia="ru-RU"/>
        </w:rPr>
        <w:t>var</w:t>
      </w:r>
      <w:proofErr w:type="spellEnd"/>
      <w:proofErr w:type="gram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dbContext</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AppVariables.getDbContext</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proofErr w:type="spellStart"/>
      <w:proofErr w:type="gramStart"/>
      <w:r w:rsidRPr="005F6CA2">
        <w:rPr>
          <w:rFonts w:ascii="Courier New" w:hAnsi="Courier New" w:cs="Courier New"/>
          <w:b/>
          <w:bCs/>
          <w:color w:val="000000"/>
          <w:sz w:val="20"/>
          <w:szCs w:val="20"/>
          <w:lang w:val="en-US" w:eastAsia="ru-RU"/>
        </w:rPr>
        <w:t>foreach</w:t>
      </w:r>
      <w:proofErr w:type="spellEnd"/>
      <w:proofErr w:type="gram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DataGridViewRow</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gridRows</w:t>
      </w:r>
      <w:proofErr w:type="spellEnd"/>
      <w:r w:rsidRPr="005F6CA2">
        <w:rPr>
          <w:rFonts w:ascii="Courier New" w:hAnsi="Courier New" w:cs="Courier New"/>
          <w:color w:val="000000"/>
          <w:sz w:val="20"/>
          <w:szCs w:val="20"/>
          <w:lang w:val="en-US" w:eastAsia="ru-RU"/>
        </w:rPr>
        <w:t xml:space="preserve"> </w:t>
      </w:r>
      <w:r w:rsidRPr="005F6CA2">
        <w:rPr>
          <w:rFonts w:ascii="Courier New" w:hAnsi="Courier New" w:cs="Courier New"/>
          <w:b/>
          <w:bCs/>
          <w:color w:val="000000"/>
          <w:sz w:val="20"/>
          <w:szCs w:val="20"/>
          <w:lang w:val="en-US" w:eastAsia="ru-RU"/>
        </w:rPr>
        <w:t xml:space="preserve">in </w:t>
      </w:r>
      <w:proofErr w:type="spellStart"/>
      <w:r w:rsidRPr="005F6CA2">
        <w:rPr>
          <w:rFonts w:ascii="Courier New" w:hAnsi="Courier New" w:cs="Courier New"/>
          <w:color w:val="000000"/>
          <w:sz w:val="20"/>
          <w:szCs w:val="20"/>
          <w:lang w:val="en-US" w:eastAsia="ru-RU"/>
        </w:rPr>
        <w:t>dataGridView.SelectedRows</w:t>
      </w:r>
      <w:proofErr w:type="spellEnd"/>
      <w:r w:rsidRPr="005F6CA2">
        <w:rPr>
          <w:rFonts w:ascii="Courier New" w:hAnsi="Courier New" w:cs="Courier New"/>
          <w:color w:val="000000"/>
          <w:sz w:val="20"/>
          <w:szCs w:val="20"/>
          <w:lang w:val="en-US" w:eastAsia="ru-RU"/>
        </w:rPr>
        <w:t>)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spellStart"/>
      <w:proofErr w:type="gramStart"/>
      <w:r w:rsidRPr="005F6CA2">
        <w:rPr>
          <w:rFonts w:ascii="Courier New" w:hAnsi="Courier New" w:cs="Courier New"/>
          <w:b/>
          <w:bCs/>
          <w:color w:val="000000"/>
          <w:sz w:val="20"/>
          <w:szCs w:val="20"/>
          <w:lang w:val="en-US" w:eastAsia="ru-RU"/>
        </w:rPr>
        <w:t>int</w:t>
      </w:r>
      <w:proofErr w:type="spellEnd"/>
      <w:proofErr w:type="gram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id = (</w:t>
      </w:r>
      <w:proofErr w:type="spellStart"/>
      <w:r w:rsidRPr="005F6CA2">
        <w:rPr>
          <w:rFonts w:ascii="Courier New" w:hAnsi="Courier New" w:cs="Courier New"/>
          <w:b/>
          <w:bCs/>
          <w:color w:val="000000"/>
          <w:sz w:val="20"/>
          <w:szCs w:val="20"/>
          <w:lang w:val="en-US" w:eastAsia="ru-RU"/>
        </w:rPr>
        <w:t>int</w:t>
      </w:r>
      <w:proofErr w:type="spellEnd"/>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gridRows.Cells</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color w:val="000066"/>
          <w:sz w:val="20"/>
          <w:szCs w:val="20"/>
          <w:lang w:val="en-US" w:eastAsia="ru-RU"/>
        </w:rPr>
        <w:t>"Id"</w:t>
      </w:r>
      <w:r w:rsidRPr="005F6CA2">
        <w:rPr>
          <w:rFonts w:ascii="Courier New" w:hAnsi="Courier New" w:cs="Courier New"/>
          <w:color w:val="000000"/>
          <w:sz w:val="20"/>
          <w:szCs w:val="20"/>
          <w:lang w:val="en-US" w:eastAsia="ru-RU"/>
        </w:rPr>
        <w:t>].Value;</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here there is an implicit start and the completion of the transaction</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proofErr w:type="gramStart"/>
      <w:r w:rsidRPr="005F6CA2">
        <w:rPr>
          <w:rFonts w:ascii="Courier New" w:hAnsi="Courier New" w:cs="Courier New"/>
          <w:color w:val="000000"/>
          <w:sz w:val="20"/>
          <w:szCs w:val="20"/>
          <w:lang w:val="en-US" w:eastAsia="ru-RU"/>
        </w:rPr>
        <w:t>var</w:t>
      </w:r>
      <w:proofErr w:type="spellEnd"/>
      <w:proofErr w:type="gramEnd"/>
      <w:r w:rsidRPr="005F6CA2">
        <w:rPr>
          <w:rFonts w:ascii="Courier New" w:hAnsi="Courier New" w:cs="Courier New"/>
          <w:color w:val="000000"/>
          <w:sz w:val="20"/>
          <w:szCs w:val="20"/>
          <w:lang w:val="en-US" w:eastAsia="ru-RU"/>
        </w:rPr>
        <w:t xml:space="preserve"> product = </w:t>
      </w:r>
      <w:proofErr w:type="spellStart"/>
      <w:r w:rsidRPr="005F6CA2">
        <w:rPr>
          <w:rFonts w:ascii="Courier New" w:hAnsi="Courier New" w:cs="Courier New"/>
          <w:color w:val="000000"/>
          <w:sz w:val="20"/>
          <w:szCs w:val="20"/>
          <w:lang w:val="en-US" w:eastAsia="ru-RU"/>
        </w:rPr>
        <w:t>dbContext.PRODUCTS.Find</w:t>
      </w:r>
      <w:proofErr w:type="spellEnd"/>
      <w:r w:rsidRPr="005F6CA2">
        <w:rPr>
          <w:rFonts w:ascii="Courier New" w:hAnsi="Courier New" w:cs="Courier New"/>
          <w:color w:val="000000"/>
          <w:sz w:val="20"/>
          <w:szCs w:val="20"/>
          <w:lang w:val="en-US" w:eastAsia="ru-RU"/>
        </w:rPr>
        <w:t>(id);</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discount</w:t>
      </w:r>
      <w:r w:rsidRPr="005F6CA2">
        <w:rPr>
          <w:rFonts w:ascii="Courier New" w:hAnsi="Courier New" w:cs="Courier New"/>
          <w:i/>
          <w:iCs/>
          <w:color w:val="005600"/>
          <w:sz w:val="20"/>
          <w:szCs w:val="20"/>
          <w:lang w:val="en-US" w:eastAsia="ru-RU"/>
        </w:rPr>
        <w:t xml:space="preserve"> 10%</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gramStart"/>
      <w:r w:rsidRPr="005F6CA2">
        <w:rPr>
          <w:rFonts w:ascii="Courier New" w:hAnsi="Courier New" w:cs="Courier New"/>
          <w:b/>
          <w:bCs/>
          <w:color w:val="000000"/>
          <w:sz w:val="20"/>
          <w:szCs w:val="20"/>
          <w:lang w:val="en-US" w:eastAsia="ru-RU"/>
        </w:rPr>
        <w:t>decimal</w:t>
      </w:r>
      <w:proofErr w:type="gram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discount = 10.0m;</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product.PRICE</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product.PRICE</w:t>
      </w:r>
      <w:proofErr w:type="spellEnd"/>
      <w:r w:rsidRPr="005F6CA2">
        <w:rPr>
          <w:rFonts w:ascii="Courier New" w:hAnsi="Courier New" w:cs="Courier New"/>
          <w:color w:val="000000"/>
          <w:sz w:val="20"/>
          <w:szCs w:val="20"/>
          <w:lang w:val="en-US" w:eastAsia="ru-RU"/>
        </w:rPr>
        <w:t xml:space="preserve"> * (100 - discount) /100;</w:t>
      </w:r>
    </w:p>
    <w:p w:rsidR="005F6CA2" w:rsidRPr="00D11ABF"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D11ABF">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here there is an implicit start and the completion of the transaction</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all changes occur in one transaction</w:t>
      </w:r>
    </w:p>
    <w:p w:rsidR="005F6CA2" w:rsidRPr="005F6CA2" w:rsidRDefault="005F6CA2" w:rsidP="005F6CA2">
      <w:pPr>
        <w:rPr>
          <w:rFonts w:ascii="Courier New" w:hAnsi="Courier New" w:cs="Courier New"/>
          <w:sz w:val="24"/>
          <w:szCs w:val="24"/>
          <w:lang w:val="en-US"/>
        </w:rPr>
      </w:pPr>
      <w:proofErr w:type="spellStart"/>
      <w:proofErr w:type="gramStart"/>
      <w:r w:rsidRPr="00D11ABF">
        <w:rPr>
          <w:rFonts w:ascii="Courier New" w:hAnsi="Courier New" w:cs="Courier New"/>
          <w:color w:val="000000"/>
          <w:sz w:val="20"/>
          <w:szCs w:val="20"/>
          <w:lang w:val="en-US" w:eastAsia="ru-RU"/>
        </w:rPr>
        <w:t>dbContext.SaveChanges</w:t>
      </w:r>
      <w:proofErr w:type="spellEnd"/>
      <w:r w:rsidRPr="00D11ABF">
        <w:rPr>
          <w:rFonts w:ascii="Courier New" w:hAnsi="Courier New" w:cs="Courier New"/>
          <w:color w:val="000000"/>
          <w:sz w:val="20"/>
          <w:szCs w:val="20"/>
          <w:lang w:val="en-US" w:eastAsia="ru-RU"/>
        </w:rPr>
        <w:t>(</w:t>
      </w:r>
      <w:proofErr w:type="gramEnd"/>
      <w:r w:rsidRPr="00D11ABF">
        <w:rPr>
          <w:rFonts w:ascii="Courier New" w:hAnsi="Courier New" w:cs="Courier New"/>
          <w:color w:val="000000"/>
          <w:sz w:val="20"/>
          <w:szCs w:val="20"/>
          <w:lang w:val="en-US" w:eastAsia="ru-RU"/>
        </w:rPr>
        <w:t>);</w:t>
      </w:r>
    </w:p>
    <w:p w:rsidR="00496C24" w:rsidRPr="00D11ABF" w:rsidRDefault="00496C24" w:rsidP="00496C24">
      <w:pPr>
        <w:jc w:val="both"/>
        <w:rPr>
          <w:rFonts w:ascii="Arial" w:hAnsi="Arial" w:cs="Arial"/>
          <w:sz w:val="24"/>
          <w:szCs w:val="24"/>
          <w:lang w:val="en-US"/>
        </w:rPr>
      </w:pPr>
    </w:p>
    <w:p w:rsidR="007A46A5"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Suppose we select 10 products. In this case, </w:t>
      </w:r>
      <w:r w:rsidR="007A46A5">
        <w:rPr>
          <w:rFonts w:ascii="Arial" w:hAnsi="Arial" w:cs="Arial"/>
          <w:sz w:val="24"/>
          <w:szCs w:val="24"/>
          <w:lang w:val="en-US"/>
        </w:rPr>
        <w:t>10</w:t>
      </w:r>
      <w:r w:rsidR="007A46A5" w:rsidRPr="00A837DD">
        <w:rPr>
          <w:rFonts w:ascii="Arial" w:hAnsi="Arial" w:cs="Arial"/>
          <w:sz w:val="24"/>
          <w:szCs w:val="24"/>
          <w:lang w:val="en-US"/>
        </w:rPr>
        <w:t xml:space="preserve"> </w:t>
      </w:r>
      <w:r w:rsidRPr="00A837DD">
        <w:rPr>
          <w:rFonts w:ascii="Arial" w:hAnsi="Arial" w:cs="Arial"/>
          <w:sz w:val="24"/>
          <w:szCs w:val="24"/>
          <w:lang w:val="en-US"/>
        </w:rPr>
        <w:t xml:space="preserve">transactions will be used </w:t>
      </w:r>
      <w:r w:rsidR="007A46A5" w:rsidRPr="00A837DD">
        <w:rPr>
          <w:rFonts w:ascii="Arial" w:hAnsi="Arial" w:cs="Arial"/>
          <w:sz w:val="24"/>
          <w:szCs w:val="24"/>
          <w:lang w:val="en-US"/>
        </w:rPr>
        <w:t xml:space="preserve">implicitly </w:t>
      </w:r>
      <w:r w:rsidRPr="00A837DD">
        <w:rPr>
          <w:rFonts w:ascii="Arial" w:hAnsi="Arial" w:cs="Arial"/>
          <w:sz w:val="24"/>
          <w:szCs w:val="24"/>
          <w:lang w:val="en-US"/>
        </w:rPr>
        <w:t xml:space="preserve">for finding the products by their identifiers and the eleventh transaction will be used to save the changes. </w:t>
      </w:r>
    </w:p>
    <w:p w:rsidR="00496C24" w:rsidRPr="005F6CA2" w:rsidRDefault="000E67CB" w:rsidP="00496C24">
      <w:pPr>
        <w:jc w:val="both"/>
        <w:rPr>
          <w:rFonts w:ascii="Arial" w:hAnsi="Arial" w:cs="Arial"/>
          <w:sz w:val="24"/>
          <w:szCs w:val="24"/>
          <w:lang w:val="en-US"/>
        </w:rPr>
      </w:pPr>
      <w:r w:rsidRPr="00A837DD">
        <w:rPr>
          <w:rFonts w:ascii="Arial" w:hAnsi="Arial" w:cs="Arial"/>
          <w:sz w:val="24"/>
          <w:szCs w:val="24"/>
          <w:lang w:val="en-US"/>
        </w:rPr>
        <w:t>If we control transactions</w:t>
      </w:r>
      <w:r w:rsidR="007A46A5">
        <w:rPr>
          <w:rFonts w:ascii="Arial" w:hAnsi="Arial" w:cs="Arial"/>
          <w:sz w:val="24"/>
          <w:szCs w:val="24"/>
          <w:lang w:val="en-US"/>
        </w:rPr>
        <w:t xml:space="preserve"> </w:t>
      </w:r>
      <w:r w:rsidR="007A46A5" w:rsidRPr="00A837DD">
        <w:rPr>
          <w:rFonts w:ascii="Arial" w:hAnsi="Arial" w:cs="Arial"/>
          <w:sz w:val="24"/>
          <w:szCs w:val="24"/>
          <w:lang w:val="en-US"/>
        </w:rPr>
        <w:t>explicitly</w:t>
      </w:r>
      <w:r w:rsidRPr="00A837DD">
        <w:rPr>
          <w:rFonts w:ascii="Arial" w:hAnsi="Arial" w:cs="Arial"/>
          <w:sz w:val="24"/>
          <w:szCs w:val="24"/>
          <w:lang w:val="en-US"/>
        </w:rPr>
        <w:t xml:space="preserve">, we can use just one transaction </w:t>
      </w:r>
      <w:r w:rsidR="007A46A5">
        <w:rPr>
          <w:rFonts w:ascii="Arial" w:hAnsi="Arial" w:cs="Arial"/>
          <w:sz w:val="24"/>
          <w:szCs w:val="24"/>
          <w:lang w:val="en-US"/>
        </w:rPr>
        <w:t>for the same piece of work</w:t>
      </w:r>
      <w:r w:rsidRPr="00A837DD">
        <w:rPr>
          <w:rFonts w:ascii="Arial" w:hAnsi="Arial" w:cs="Arial"/>
          <w:sz w:val="24"/>
          <w:szCs w:val="24"/>
          <w:lang w:val="en-US"/>
        </w:rPr>
        <w:t xml:space="preserve">. For </w:t>
      </w:r>
      <w:r w:rsidR="007A46A5">
        <w:rPr>
          <w:rFonts w:ascii="Arial" w:hAnsi="Arial" w:cs="Arial"/>
          <w:sz w:val="24"/>
          <w:szCs w:val="24"/>
          <w:lang w:val="en-US"/>
        </w:rPr>
        <w:t>example</w:t>
      </w:r>
      <w:r w:rsidRPr="00A837DD">
        <w:rPr>
          <w:rFonts w:ascii="Arial" w:hAnsi="Arial" w:cs="Arial"/>
          <w:sz w:val="24"/>
          <w:szCs w:val="24"/>
          <w:lang w:val="en-US"/>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proofErr w:type="spellStart"/>
      <w:proofErr w:type="gramStart"/>
      <w:r w:rsidRPr="005F6CA2">
        <w:rPr>
          <w:rFonts w:ascii="Courier New" w:hAnsi="Courier New" w:cs="Courier New"/>
          <w:color w:val="000000"/>
          <w:sz w:val="20"/>
          <w:szCs w:val="20"/>
          <w:lang w:val="en-US" w:eastAsia="ru-RU"/>
        </w:rPr>
        <w:t>var</w:t>
      </w:r>
      <w:proofErr w:type="spellEnd"/>
      <w:proofErr w:type="gram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dbContext</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AppVariables.getDbContext</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explicit start of a default transaction</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5F6CA2">
        <w:rPr>
          <w:rFonts w:ascii="Courier New" w:hAnsi="Courier New" w:cs="Courier New"/>
          <w:b/>
          <w:bCs/>
          <w:color w:val="000000"/>
          <w:sz w:val="20"/>
          <w:szCs w:val="20"/>
          <w:lang w:val="en-US" w:eastAsia="ru-RU"/>
        </w:rPr>
        <w:t>using</w:t>
      </w:r>
      <w:proofErr w:type="gram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dbTransaction</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dbContext.Database.BeginTransaction</w:t>
      </w:r>
      <w:proofErr w:type="spellEnd"/>
      <w:r w:rsidRPr="005F6CA2">
        <w:rPr>
          <w:rFonts w:ascii="Courier New" w:hAnsi="Courier New" w:cs="Courier New"/>
          <w:color w:val="000000"/>
          <w:sz w:val="20"/>
          <w:szCs w:val="20"/>
          <w:lang w:val="en-US" w:eastAsia="ru-RU"/>
        </w:rPr>
        <w:t>())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gramStart"/>
      <w:r w:rsidRPr="005F6CA2">
        <w:rPr>
          <w:rFonts w:ascii="Courier New" w:hAnsi="Courier New" w:cs="Courier New"/>
          <w:b/>
          <w:bCs/>
          <w:color w:val="000000"/>
          <w:sz w:val="20"/>
          <w:szCs w:val="20"/>
          <w:lang w:val="en-US" w:eastAsia="ru-RU"/>
        </w:rPr>
        <w:t>string</w:t>
      </w:r>
      <w:proofErr w:type="gramEnd"/>
      <w:r w:rsidRPr="005F6CA2">
        <w:rPr>
          <w:rFonts w:ascii="Courier New" w:hAnsi="Courier New" w:cs="Courier New"/>
          <w:b/>
          <w:bCs/>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w:t>
      </w:r>
      <w:proofErr w:type="spellEnd"/>
      <w:r w:rsidRPr="005F6CA2">
        <w:rPr>
          <w:rFonts w:ascii="Courier New" w:hAnsi="Courier New" w:cs="Courier New"/>
          <w:color w:val="000000"/>
          <w:sz w:val="20"/>
          <w:szCs w:val="20"/>
          <w:lang w:val="en-US" w:eastAsia="ru-RU"/>
        </w:rPr>
        <w:t xml:space="preserve">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66"/>
          <w:sz w:val="20"/>
          <w:szCs w:val="20"/>
          <w:lang w:val="en-US" w:eastAsia="ru-RU"/>
        </w:rPr>
        <w:t xml:space="preserve">    "UPDATE </w:t>
      </w:r>
      <w:proofErr w:type="gramStart"/>
      <w:r w:rsidRPr="005F6CA2">
        <w:rPr>
          <w:rFonts w:ascii="Courier New" w:hAnsi="Courier New" w:cs="Courier New"/>
          <w:color w:val="000066"/>
          <w:sz w:val="20"/>
          <w:szCs w:val="20"/>
          <w:lang w:val="en-US" w:eastAsia="ru-RU"/>
        </w:rPr>
        <w:t>PRODUCT "</w:t>
      </w:r>
      <w:proofErr w:type="gramEnd"/>
      <w:r w:rsidRPr="005F6CA2">
        <w:rPr>
          <w:rFonts w:ascii="Courier New" w:hAnsi="Courier New" w:cs="Courier New"/>
          <w:color w:val="000066"/>
          <w:sz w:val="20"/>
          <w:szCs w:val="20"/>
          <w:lang w:val="en-US" w:eastAsia="ru-RU"/>
        </w:rPr>
        <w:t xml:space="preserve"> </w:t>
      </w:r>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66"/>
          <w:sz w:val="20"/>
          <w:szCs w:val="20"/>
          <w:lang w:val="en-US" w:eastAsia="ru-RU"/>
        </w:rPr>
        <w:t xml:space="preserve">    "SET PRICE = PRICE * </w:t>
      </w:r>
      <w:proofErr w:type="gramStart"/>
      <w:r w:rsidRPr="005F6CA2">
        <w:rPr>
          <w:rFonts w:ascii="Courier New" w:hAnsi="Courier New" w:cs="Courier New"/>
          <w:color w:val="000066"/>
          <w:sz w:val="20"/>
          <w:szCs w:val="20"/>
          <w:lang w:val="en-US" w:eastAsia="ru-RU"/>
        </w:rPr>
        <w:t>ROUND(</w:t>
      </w:r>
      <w:proofErr w:type="gramEnd"/>
      <w:r w:rsidRPr="005F6CA2">
        <w:rPr>
          <w:rFonts w:ascii="Courier New" w:hAnsi="Courier New" w:cs="Courier New"/>
          <w:color w:val="000066"/>
          <w:sz w:val="20"/>
          <w:szCs w:val="20"/>
          <w:lang w:val="en-US" w:eastAsia="ru-RU"/>
        </w:rPr>
        <w:t xml:space="preserve">(100 - @DISCOUNT)/100, 2) " </w:t>
      </w:r>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66"/>
          <w:sz w:val="20"/>
          <w:szCs w:val="20"/>
          <w:lang w:val="en-US" w:eastAsia="ru-RU"/>
        </w:rPr>
        <w:t xml:space="preserve">    "WHERE PRODUCT_ID = @PRODUCT_ID"</w:t>
      </w:r>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gramStart"/>
      <w:r w:rsidRPr="005F6CA2">
        <w:rPr>
          <w:rFonts w:ascii="Courier New" w:hAnsi="Courier New" w:cs="Courier New"/>
          <w:b/>
          <w:bCs/>
          <w:color w:val="000000"/>
          <w:sz w:val="20"/>
          <w:szCs w:val="20"/>
          <w:lang w:val="en-US" w:eastAsia="ru-RU"/>
        </w:rPr>
        <w:t>try</w:t>
      </w:r>
      <w:proofErr w:type="gram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create query parameters</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proofErr w:type="gramStart"/>
      <w:r w:rsidRPr="005F6CA2">
        <w:rPr>
          <w:rFonts w:ascii="Courier New" w:hAnsi="Courier New" w:cs="Courier New"/>
          <w:color w:val="000000"/>
          <w:sz w:val="20"/>
          <w:szCs w:val="20"/>
          <w:lang w:val="en-US" w:eastAsia="ru-RU"/>
        </w:rPr>
        <w:t>var</w:t>
      </w:r>
      <w:proofErr w:type="spellEnd"/>
      <w:proofErr w:type="gram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idParam</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 xml:space="preserve">new </w:t>
      </w:r>
      <w:proofErr w:type="spellStart"/>
      <w:r w:rsidRPr="005F6CA2">
        <w:rPr>
          <w:rFonts w:ascii="Courier New" w:hAnsi="Courier New" w:cs="Courier New"/>
          <w:color w:val="000000"/>
          <w:sz w:val="20"/>
          <w:szCs w:val="20"/>
          <w:lang w:val="en-US" w:eastAsia="ru-RU"/>
        </w:rPr>
        <w:t>FbParameter</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color w:val="000066"/>
          <w:sz w:val="20"/>
          <w:szCs w:val="20"/>
          <w:lang w:val="en-US" w:eastAsia="ru-RU"/>
        </w:rPr>
        <w:t>"PRODUCT_ID"</w:t>
      </w: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FbDbType.Integer</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proofErr w:type="gramStart"/>
      <w:r w:rsidRPr="005F6CA2">
        <w:rPr>
          <w:rFonts w:ascii="Courier New" w:hAnsi="Courier New" w:cs="Courier New"/>
          <w:color w:val="000000"/>
          <w:sz w:val="20"/>
          <w:szCs w:val="20"/>
          <w:lang w:val="en-US" w:eastAsia="ru-RU"/>
        </w:rPr>
        <w:t>var</w:t>
      </w:r>
      <w:proofErr w:type="spellEnd"/>
      <w:proofErr w:type="gram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discountParam</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 xml:space="preserve">new </w:t>
      </w:r>
      <w:proofErr w:type="spellStart"/>
      <w:r w:rsidRPr="005F6CA2">
        <w:rPr>
          <w:rFonts w:ascii="Courier New" w:hAnsi="Courier New" w:cs="Courier New"/>
          <w:color w:val="000000"/>
          <w:sz w:val="20"/>
          <w:szCs w:val="20"/>
          <w:lang w:val="en-US" w:eastAsia="ru-RU"/>
        </w:rPr>
        <w:t>FbParameter</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color w:val="000066"/>
          <w:sz w:val="20"/>
          <w:szCs w:val="20"/>
          <w:lang w:val="en-US" w:eastAsia="ru-RU"/>
        </w:rPr>
        <w:t>"DISCOUNT"</w:t>
      </w: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FbDbType.Decimal</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create a SQL command to update records</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proofErr w:type="gramStart"/>
      <w:r w:rsidRPr="005F6CA2">
        <w:rPr>
          <w:rFonts w:ascii="Courier New" w:hAnsi="Courier New" w:cs="Courier New"/>
          <w:color w:val="000000"/>
          <w:sz w:val="20"/>
          <w:szCs w:val="20"/>
          <w:lang w:val="en-US" w:eastAsia="ru-RU"/>
        </w:rPr>
        <w:t>var</w:t>
      </w:r>
      <w:proofErr w:type="spellEnd"/>
      <w:proofErr w:type="gram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sqlCommand</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dbContext.Database.Connection.CreateCommand</w:t>
      </w:r>
      <w:proofErr w:type="spellEnd"/>
      <w:r w:rsidRPr="005F6CA2">
        <w:rPr>
          <w:rFonts w:ascii="Courier New" w:hAnsi="Courier New" w:cs="Courier New"/>
          <w:color w:val="000000"/>
          <w:sz w:val="20"/>
          <w:szCs w:val="20"/>
          <w:lang w:val="en-US" w:eastAsia="ru-RU"/>
        </w:rPr>
        <w:t>();</w:t>
      </w:r>
    </w:p>
    <w:p w:rsidR="005F6CA2" w:rsidRPr="005E2B6D"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E2B6D">
        <w:rPr>
          <w:rFonts w:ascii="Courier New" w:hAnsi="Courier New" w:cs="Courier New"/>
          <w:color w:val="000000"/>
          <w:sz w:val="20"/>
          <w:szCs w:val="20"/>
          <w:lang w:val="en-US" w:eastAsia="ru-RU"/>
        </w:rPr>
        <w:t>sqlCommand.CommandText</w:t>
      </w:r>
      <w:proofErr w:type="spellEnd"/>
      <w:r w:rsidRPr="005E2B6D">
        <w:rPr>
          <w:rFonts w:ascii="Courier New" w:hAnsi="Courier New" w:cs="Courier New"/>
          <w:color w:val="000000"/>
          <w:sz w:val="20"/>
          <w:szCs w:val="20"/>
          <w:lang w:val="en-US" w:eastAsia="ru-RU"/>
        </w:rPr>
        <w:t xml:space="preserve"> = </w:t>
      </w:r>
      <w:proofErr w:type="spellStart"/>
      <w:r w:rsidRPr="005E2B6D">
        <w:rPr>
          <w:rFonts w:ascii="Courier New" w:hAnsi="Courier New" w:cs="Courier New"/>
          <w:color w:val="000000"/>
          <w:sz w:val="20"/>
          <w:szCs w:val="20"/>
          <w:lang w:val="en-US" w:eastAsia="ru-RU"/>
        </w:rPr>
        <w:t>sql</w:t>
      </w:r>
      <w:proofErr w:type="spellEnd"/>
      <w:r w:rsidRPr="005E2B6D">
        <w:rPr>
          <w:rFonts w:ascii="Courier New" w:hAnsi="Courier New" w:cs="Courier New"/>
          <w:color w:val="000000"/>
          <w:sz w:val="20"/>
          <w:szCs w:val="20"/>
          <w:lang w:val="en-US" w:eastAsia="ru-RU"/>
        </w:rPr>
        <w:t>;</w:t>
      </w:r>
    </w:p>
    <w:p w:rsidR="005F6CA2" w:rsidRPr="00467C89"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i/>
          <w:iCs/>
          <w:color w:val="005600"/>
          <w:sz w:val="20"/>
          <w:szCs w:val="20"/>
          <w:lang w:val="en-US" w:eastAsia="ru-RU"/>
        </w:rPr>
        <w:t xml:space="preserve">    // </w:t>
      </w:r>
      <w:r w:rsidR="00467C89" w:rsidRPr="00467C89">
        <w:rPr>
          <w:rFonts w:ascii="Courier New" w:hAnsi="Courier New" w:cs="Courier New"/>
          <w:i/>
          <w:iCs/>
          <w:color w:val="005600"/>
          <w:sz w:val="20"/>
          <w:szCs w:val="20"/>
          <w:lang w:val="en-US" w:eastAsia="ru-RU"/>
        </w:rPr>
        <w:t>specify which transaction to use</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sqlCommand.Transaction</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dbTransaction.UnderlyingTransaction</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proofErr w:type="gramStart"/>
      <w:r w:rsidRPr="005F6CA2">
        <w:rPr>
          <w:rFonts w:ascii="Courier New" w:hAnsi="Courier New" w:cs="Courier New"/>
          <w:color w:val="000000"/>
          <w:sz w:val="20"/>
          <w:szCs w:val="20"/>
          <w:lang w:val="en-US" w:eastAsia="ru-RU"/>
        </w:rPr>
        <w:t>sqlCommand.Parameters.Add</w:t>
      </w:r>
      <w:proofErr w:type="spellEnd"/>
      <w:r w:rsidRPr="005F6CA2">
        <w:rPr>
          <w:rFonts w:ascii="Courier New" w:hAnsi="Courier New" w:cs="Courier New"/>
          <w:color w:val="000000"/>
          <w:sz w:val="20"/>
          <w:szCs w:val="20"/>
          <w:lang w:val="en-US" w:eastAsia="ru-RU"/>
        </w:rPr>
        <w:t>(</w:t>
      </w:r>
      <w:proofErr w:type="spellStart"/>
      <w:proofErr w:type="gramEnd"/>
      <w:r w:rsidRPr="005F6CA2">
        <w:rPr>
          <w:rFonts w:ascii="Courier New" w:hAnsi="Courier New" w:cs="Courier New"/>
          <w:color w:val="000000"/>
          <w:sz w:val="20"/>
          <w:szCs w:val="20"/>
          <w:lang w:val="en-US" w:eastAsia="ru-RU"/>
        </w:rPr>
        <w:t>discountParam</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proofErr w:type="gramStart"/>
      <w:r w:rsidRPr="005F6CA2">
        <w:rPr>
          <w:rFonts w:ascii="Courier New" w:hAnsi="Courier New" w:cs="Courier New"/>
          <w:color w:val="000000"/>
          <w:sz w:val="20"/>
          <w:szCs w:val="20"/>
          <w:lang w:val="en-US" w:eastAsia="ru-RU"/>
        </w:rPr>
        <w:t>sqlCommand.Parameters.Add</w:t>
      </w:r>
      <w:proofErr w:type="spellEnd"/>
      <w:r w:rsidRPr="005F6CA2">
        <w:rPr>
          <w:rFonts w:ascii="Courier New" w:hAnsi="Courier New" w:cs="Courier New"/>
          <w:color w:val="000000"/>
          <w:sz w:val="20"/>
          <w:szCs w:val="20"/>
          <w:lang w:val="en-US" w:eastAsia="ru-RU"/>
        </w:rPr>
        <w:t>(</w:t>
      </w:r>
      <w:proofErr w:type="spellStart"/>
      <w:proofErr w:type="gramEnd"/>
      <w:r w:rsidRPr="005F6CA2">
        <w:rPr>
          <w:rFonts w:ascii="Courier New" w:hAnsi="Courier New" w:cs="Courier New"/>
          <w:color w:val="000000"/>
          <w:sz w:val="20"/>
          <w:szCs w:val="20"/>
          <w:lang w:val="en-US" w:eastAsia="ru-RU"/>
        </w:rPr>
        <w:t>idParam</w:t>
      </w:r>
      <w:proofErr w:type="spellEnd"/>
      <w:r w:rsidRPr="005F6CA2">
        <w:rPr>
          <w:rFonts w:ascii="Courier New" w:hAnsi="Courier New" w:cs="Courier New"/>
          <w:color w:val="000000"/>
          <w:sz w:val="20"/>
          <w:szCs w:val="20"/>
          <w:lang w:val="en-US" w:eastAsia="ru-RU"/>
        </w:rPr>
        <w:t>);</w:t>
      </w:r>
    </w:p>
    <w:p w:rsidR="005F6CA2" w:rsidRPr="00467C89" w:rsidRDefault="005F6CA2" w:rsidP="005F6CA2">
      <w:pPr>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sidR="00467C89">
        <w:rPr>
          <w:rFonts w:ascii="Courier New" w:hAnsi="Courier New" w:cs="Courier New"/>
          <w:i/>
          <w:iCs/>
          <w:color w:val="005600"/>
          <w:sz w:val="20"/>
          <w:szCs w:val="20"/>
          <w:lang w:val="en-US" w:eastAsia="ru-RU"/>
        </w:rPr>
        <w:t>prepare query</w:t>
      </w:r>
    </w:p>
    <w:p w:rsidR="005F6CA2" w:rsidRPr="005E2B6D"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proofErr w:type="spellStart"/>
      <w:proofErr w:type="gramStart"/>
      <w:r w:rsidRPr="005E2B6D">
        <w:rPr>
          <w:rFonts w:ascii="Courier New" w:hAnsi="Courier New" w:cs="Courier New"/>
          <w:color w:val="000000"/>
          <w:sz w:val="20"/>
          <w:szCs w:val="20"/>
          <w:lang w:val="en-US" w:eastAsia="ru-RU"/>
        </w:rPr>
        <w:t>sqlCommand.Prepare</w:t>
      </w:r>
      <w:proofErr w:type="spellEnd"/>
      <w:r w:rsidRPr="005E2B6D">
        <w:rPr>
          <w:rFonts w:ascii="Courier New" w:hAnsi="Courier New" w:cs="Courier New"/>
          <w:color w:val="000000"/>
          <w:sz w:val="20"/>
          <w:szCs w:val="20"/>
          <w:lang w:val="en-US" w:eastAsia="ru-RU"/>
        </w:rPr>
        <w:t>(</w:t>
      </w:r>
      <w:proofErr w:type="gramEnd"/>
      <w:r w:rsidRPr="005E2B6D">
        <w:rPr>
          <w:rFonts w:ascii="Courier New" w:hAnsi="Courier New" w:cs="Courier New"/>
          <w:color w:val="000000"/>
          <w:sz w:val="20"/>
          <w:szCs w:val="20"/>
          <w:lang w:val="en-US" w:eastAsia="ru-RU"/>
        </w:rPr>
        <w:t>);</w:t>
      </w:r>
    </w:p>
    <w:p w:rsidR="005F6CA2" w:rsidRPr="00467C89"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i/>
          <w:iCs/>
          <w:color w:val="005600"/>
          <w:sz w:val="20"/>
          <w:szCs w:val="20"/>
          <w:lang w:val="en-US" w:eastAsia="ru-RU"/>
        </w:rPr>
        <w:t xml:space="preserve">    // </w:t>
      </w:r>
      <w:r w:rsidR="00467C89" w:rsidRPr="00467C89">
        <w:rPr>
          <w:rFonts w:ascii="Courier New" w:hAnsi="Courier New" w:cs="Courier New"/>
          <w:i/>
          <w:iCs/>
          <w:color w:val="005600"/>
          <w:sz w:val="20"/>
          <w:szCs w:val="20"/>
          <w:lang w:val="en-US" w:eastAsia="ru-RU"/>
        </w:rPr>
        <w:t>for all selected records in the grid</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spellStart"/>
      <w:proofErr w:type="gramStart"/>
      <w:r w:rsidRPr="005F6CA2">
        <w:rPr>
          <w:rFonts w:ascii="Courier New" w:hAnsi="Courier New" w:cs="Courier New"/>
          <w:b/>
          <w:bCs/>
          <w:color w:val="000000"/>
          <w:sz w:val="20"/>
          <w:szCs w:val="20"/>
          <w:lang w:val="en-US" w:eastAsia="ru-RU"/>
        </w:rPr>
        <w:t>foreach</w:t>
      </w:r>
      <w:proofErr w:type="spellEnd"/>
      <w:proofErr w:type="gram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DataGridViewRow</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gridRows</w:t>
      </w:r>
      <w:proofErr w:type="spellEnd"/>
      <w:r w:rsidRPr="005F6CA2">
        <w:rPr>
          <w:rFonts w:ascii="Courier New" w:hAnsi="Courier New" w:cs="Courier New"/>
          <w:color w:val="000000"/>
          <w:sz w:val="20"/>
          <w:szCs w:val="20"/>
          <w:lang w:val="en-US" w:eastAsia="ru-RU"/>
        </w:rPr>
        <w:t xml:space="preserve"> </w:t>
      </w:r>
      <w:r w:rsidRPr="005F6CA2">
        <w:rPr>
          <w:rFonts w:ascii="Courier New" w:hAnsi="Courier New" w:cs="Courier New"/>
          <w:b/>
          <w:bCs/>
          <w:color w:val="000000"/>
          <w:sz w:val="20"/>
          <w:szCs w:val="20"/>
          <w:lang w:val="en-US" w:eastAsia="ru-RU"/>
        </w:rPr>
        <w:t xml:space="preserve">in </w:t>
      </w:r>
      <w:proofErr w:type="spellStart"/>
      <w:r w:rsidRPr="005F6CA2">
        <w:rPr>
          <w:rFonts w:ascii="Courier New" w:hAnsi="Courier New" w:cs="Courier New"/>
          <w:color w:val="000000"/>
          <w:sz w:val="20"/>
          <w:szCs w:val="20"/>
          <w:lang w:val="en-US" w:eastAsia="ru-RU"/>
        </w:rPr>
        <w:t>dataGridView.SelectedRows</w:t>
      </w:r>
      <w:proofErr w:type="spellEnd"/>
      <w:r w:rsidRPr="005F6CA2">
        <w:rPr>
          <w:rFonts w:ascii="Courier New" w:hAnsi="Courier New" w:cs="Courier New"/>
          <w:color w:val="000000"/>
          <w:sz w:val="20"/>
          <w:szCs w:val="20"/>
          <w:lang w:val="en-US" w:eastAsia="ru-RU"/>
        </w:rPr>
        <w:t>)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spellStart"/>
      <w:proofErr w:type="gramStart"/>
      <w:r w:rsidRPr="005F6CA2">
        <w:rPr>
          <w:rFonts w:ascii="Courier New" w:hAnsi="Courier New" w:cs="Courier New"/>
          <w:b/>
          <w:bCs/>
          <w:color w:val="000000"/>
          <w:sz w:val="20"/>
          <w:szCs w:val="20"/>
          <w:lang w:val="en-US" w:eastAsia="ru-RU"/>
        </w:rPr>
        <w:t>int</w:t>
      </w:r>
      <w:proofErr w:type="spellEnd"/>
      <w:proofErr w:type="gram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id = (</w:t>
      </w:r>
      <w:proofErr w:type="spellStart"/>
      <w:r w:rsidRPr="005F6CA2">
        <w:rPr>
          <w:rFonts w:ascii="Courier New" w:hAnsi="Courier New" w:cs="Courier New"/>
          <w:b/>
          <w:bCs/>
          <w:color w:val="000000"/>
          <w:sz w:val="20"/>
          <w:szCs w:val="20"/>
          <w:lang w:val="en-US" w:eastAsia="ru-RU"/>
        </w:rPr>
        <w:t>int</w:t>
      </w:r>
      <w:proofErr w:type="spellEnd"/>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gridRows.Cells</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color w:val="000066"/>
          <w:sz w:val="20"/>
          <w:szCs w:val="20"/>
          <w:lang w:val="en-US" w:eastAsia="ru-RU"/>
        </w:rPr>
        <w:t>"Id"</w:t>
      </w:r>
      <w:r w:rsidRPr="005F6CA2">
        <w:rPr>
          <w:rFonts w:ascii="Courier New" w:hAnsi="Courier New" w:cs="Courier New"/>
          <w:color w:val="000000"/>
          <w:sz w:val="20"/>
          <w:szCs w:val="20"/>
          <w:lang w:val="en-US" w:eastAsia="ru-RU"/>
        </w:rPr>
        <w:t>].Value;</w:t>
      </w:r>
    </w:p>
    <w:p w:rsidR="005F6CA2" w:rsidRPr="00467C89"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i/>
          <w:iCs/>
          <w:color w:val="005600"/>
          <w:sz w:val="20"/>
          <w:szCs w:val="20"/>
          <w:lang w:val="en-US" w:eastAsia="ru-RU"/>
        </w:rPr>
        <w:t xml:space="preserve">      // </w:t>
      </w:r>
      <w:r w:rsidR="00467C89" w:rsidRPr="00467C89">
        <w:rPr>
          <w:rFonts w:ascii="Courier New" w:hAnsi="Courier New" w:cs="Courier New"/>
          <w:i/>
          <w:iCs/>
          <w:color w:val="005600"/>
          <w:sz w:val="20"/>
          <w:szCs w:val="20"/>
          <w:lang w:val="en-US" w:eastAsia="ru-RU"/>
        </w:rPr>
        <w:t>initialize query parameters</w:t>
      </w:r>
    </w:p>
    <w:p w:rsidR="005F6CA2" w:rsidRPr="00467C89"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idParam.Value</w:t>
      </w:r>
      <w:proofErr w:type="spellEnd"/>
      <w:r w:rsidRPr="00467C89">
        <w:rPr>
          <w:rFonts w:ascii="Courier New" w:hAnsi="Courier New" w:cs="Courier New"/>
          <w:color w:val="000000"/>
          <w:sz w:val="20"/>
          <w:szCs w:val="20"/>
          <w:lang w:val="en-US" w:eastAsia="ru-RU"/>
        </w:rPr>
        <w:t xml:space="preserve"> = id;</w:t>
      </w:r>
    </w:p>
    <w:p w:rsidR="005F6CA2" w:rsidRPr="005E2B6D"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color w:val="000000"/>
          <w:sz w:val="20"/>
          <w:szCs w:val="20"/>
          <w:lang w:val="en-US" w:eastAsia="ru-RU"/>
        </w:rPr>
        <w:lastRenderedPageBreak/>
        <w:t xml:space="preserve">      </w:t>
      </w:r>
      <w:proofErr w:type="spellStart"/>
      <w:r w:rsidRPr="005E2B6D">
        <w:rPr>
          <w:rFonts w:ascii="Courier New" w:hAnsi="Courier New" w:cs="Courier New"/>
          <w:color w:val="000000"/>
          <w:sz w:val="20"/>
          <w:szCs w:val="20"/>
          <w:lang w:val="en-US" w:eastAsia="ru-RU"/>
        </w:rPr>
        <w:t>discountParam.Value</w:t>
      </w:r>
      <w:proofErr w:type="spellEnd"/>
      <w:r w:rsidRPr="005E2B6D">
        <w:rPr>
          <w:rFonts w:ascii="Courier New" w:hAnsi="Courier New" w:cs="Courier New"/>
          <w:color w:val="000000"/>
          <w:sz w:val="20"/>
          <w:szCs w:val="20"/>
          <w:lang w:val="en-US" w:eastAsia="ru-RU"/>
        </w:rPr>
        <w:t xml:space="preserve"> = 10.0m; </w:t>
      </w:r>
      <w:r w:rsidR="00467C89" w:rsidRPr="005E2B6D">
        <w:rPr>
          <w:rFonts w:ascii="Courier New" w:hAnsi="Courier New" w:cs="Courier New"/>
          <w:i/>
          <w:iCs/>
          <w:color w:val="005600"/>
          <w:sz w:val="20"/>
          <w:szCs w:val="20"/>
          <w:lang w:val="en-US" w:eastAsia="ru-RU"/>
        </w:rPr>
        <w:t xml:space="preserve">// </w:t>
      </w:r>
      <w:r w:rsidR="00467C89">
        <w:rPr>
          <w:rFonts w:ascii="Courier New" w:hAnsi="Courier New" w:cs="Courier New"/>
          <w:i/>
          <w:iCs/>
          <w:color w:val="005600"/>
          <w:sz w:val="20"/>
          <w:szCs w:val="20"/>
          <w:lang w:val="en-US" w:eastAsia="ru-RU"/>
        </w:rPr>
        <w:t>discount</w:t>
      </w:r>
      <w:r w:rsidRPr="005E2B6D">
        <w:rPr>
          <w:rFonts w:ascii="Courier New" w:hAnsi="Courier New" w:cs="Courier New"/>
          <w:i/>
          <w:iCs/>
          <w:color w:val="005600"/>
          <w:sz w:val="20"/>
          <w:szCs w:val="20"/>
          <w:lang w:val="en-US" w:eastAsia="ru-RU"/>
        </w:rPr>
        <w:t xml:space="preserve"> 10%</w:t>
      </w:r>
    </w:p>
    <w:p w:rsidR="005F6CA2" w:rsidRPr="00467C89"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E2B6D">
        <w:rPr>
          <w:rFonts w:ascii="Courier New" w:hAnsi="Courier New" w:cs="Courier New"/>
          <w:i/>
          <w:iCs/>
          <w:color w:val="005600"/>
          <w:sz w:val="20"/>
          <w:szCs w:val="20"/>
          <w:lang w:val="en-US" w:eastAsia="ru-RU"/>
        </w:rPr>
        <w:t xml:space="preserve">      // </w:t>
      </w:r>
      <w:r w:rsidR="00467C89">
        <w:rPr>
          <w:rFonts w:ascii="Courier New" w:hAnsi="Courier New" w:cs="Courier New"/>
          <w:i/>
          <w:iCs/>
          <w:color w:val="005600"/>
          <w:sz w:val="20"/>
          <w:szCs w:val="20"/>
          <w:lang w:val="en-US" w:eastAsia="ru-RU"/>
        </w:rPr>
        <w:t xml:space="preserve">execute </w:t>
      </w:r>
      <w:proofErr w:type="spellStart"/>
      <w:r w:rsidR="00467C89">
        <w:rPr>
          <w:rFonts w:ascii="Courier New" w:hAnsi="Courier New" w:cs="Courier New"/>
          <w:i/>
          <w:iCs/>
          <w:color w:val="005600"/>
          <w:sz w:val="20"/>
          <w:szCs w:val="20"/>
          <w:lang w:val="en-US" w:eastAsia="ru-RU"/>
        </w:rPr>
        <w:t>sql</w:t>
      </w:r>
      <w:proofErr w:type="spellEnd"/>
      <w:r w:rsidR="00467C89">
        <w:rPr>
          <w:rFonts w:ascii="Courier New" w:hAnsi="Courier New" w:cs="Courier New"/>
          <w:i/>
          <w:iCs/>
          <w:color w:val="005600"/>
          <w:sz w:val="20"/>
          <w:szCs w:val="20"/>
          <w:lang w:val="en-US" w:eastAsia="ru-RU"/>
        </w:rPr>
        <w:t xml:space="preserve"> statement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proofErr w:type="gramStart"/>
      <w:r w:rsidRPr="005F6CA2">
        <w:rPr>
          <w:rFonts w:ascii="Courier New" w:hAnsi="Courier New" w:cs="Courier New"/>
          <w:color w:val="000000"/>
          <w:sz w:val="20"/>
          <w:szCs w:val="20"/>
          <w:lang w:val="en-US" w:eastAsia="ru-RU"/>
        </w:rPr>
        <w:t>sqlCommand.ExecuteNonQuery</w:t>
      </w:r>
      <w:proofErr w:type="spellEnd"/>
      <w:r w:rsidRPr="005F6CA2">
        <w:rPr>
          <w:rFonts w:ascii="Courier New" w:hAnsi="Courier New" w:cs="Courier New"/>
          <w:color w:val="000000"/>
          <w:sz w:val="20"/>
          <w:szCs w:val="20"/>
          <w:lang w:val="en-US" w:eastAsia="ru-RU"/>
        </w:rPr>
        <w:t>(</w:t>
      </w:r>
      <w:proofErr w:type="gram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proofErr w:type="gramStart"/>
      <w:r w:rsidRPr="005F6CA2">
        <w:rPr>
          <w:rFonts w:ascii="Courier New" w:hAnsi="Courier New" w:cs="Courier New"/>
          <w:color w:val="000000"/>
          <w:sz w:val="20"/>
          <w:szCs w:val="20"/>
          <w:lang w:val="en-US" w:eastAsia="ru-RU"/>
        </w:rPr>
        <w:t>dbTransaction.Commit</w:t>
      </w:r>
      <w:proofErr w:type="spellEnd"/>
      <w:r w:rsidRPr="005F6CA2">
        <w:rPr>
          <w:rFonts w:ascii="Courier New" w:hAnsi="Courier New" w:cs="Courier New"/>
          <w:color w:val="000000"/>
          <w:sz w:val="20"/>
          <w:szCs w:val="20"/>
          <w:lang w:val="en-US" w:eastAsia="ru-RU"/>
        </w:rPr>
        <w:t>(</w:t>
      </w:r>
      <w:proofErr w:type="gram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gramStart"/>
      <w:r w:rsidRPr="005F6CA2">
        <w:rPr>
          <w:rFonts w:ascii="Courier New" w:hAnsi="Courier New" w:cs="Courier New"/>
          <w:b/>
          <w:bCs/>
          <w:color w:val="000000"/>
          <w:sz w:val="20"/>
          <w:szCs w:val="20"/>
          <w:lang w:val="en-US" w:eastAsia="ru-RU"/>
        </w:rPr>
        <w:t>catch</w:t>
      </w:r>
      <w:proofErr w:type="gram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(Exception ex)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proofErr w:type="gramStart"/>
      <w:r w:rsidRPr="005F6CA2">
        <w:rPr>
          <w:rFonts w:ascii="Courier New" w:hAnsi="Courier New" w:cs="Courier New"/>
          <w:color w:val="000000"/>
          <w:sz w:val="20"/>
          <w:szCs w:val="20"/>
          <w:lang w:val="en-US" w:eastAsia="ru-RU"/>
        </w:rPr>
        <w:t>dbTransaction.Rollback</w:t>
      </w:r>
      <w:proofErr w:type="spellEnd"/>
      <w:r w:rsidRPr="005F6CA2">
        <w:rPr>
          <w:rFonts w:ascii="Courier New" w:hAnsi="Courier New" w:cs="Courier New"/>
          <w:color w:val="000000"/>
          <w:sz w:val="20"/>
          <w:szCs w:val="20"/>
          <w:lang w:val="en-US" w:eastAsia="ru-RU"/>
        </w:rPr>
        <w:t>(</w:t>
      </w:r>
      <w:proofErr w:type="gram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proofErr w:type="gramStart"/>
      <w:r w:rsidRPr="005F6CA2">
        <w:rPr>
          <w:rFonts w:ascii="Courier New" w:hAnsi="Courier New" w:cs="Courier New"/>
          <w:color w:val="000000"/>
          <w:sz w:val="20"/>
          <w:szCs w:val="20"/>
          <w:lang w:val="en-US" w:eastAsia="ru-RU"/>
        </w:rPr>
        <w:t>MessageBox.Show</w:t>
      </w:r>
      <w:proofErr w:type="spellEnd"/>
      <w:r w:rsidRPr="005F6CA2">
        <w:rPr>
          <w:rFonts w:ascii="Courier New" w:hAnsi="Courier New" w:cs="Courier New"/>
          <w:color w:val="000000"/>
          <w:sz w:val="20"/>
          <w:szCs w:val="20"/>
          <w:lang w:val="en-US" w:eastAsia="ru-RU"/>
        </w:rPr>
        <w:t>(</w:t>
      </w:r>
      <w:proofErr w:type="spellStart"/>
      <w:proofErr w:type="gramEnd"/>
      <w:r w:rsidRPr="005F6CA2">
        <w:rPr>
          <w:rFonts w:ascii="Courier New" w:hAnsi="Courier New" w:cs="Courier New"/>
          <w:color w:val="000000"/>
          <w:sz w:val="20"/>
          <w:szCs w:val="20"/>
          <w:lang w:val="en-US" w:eastAsia="ru-RU"/>
        </w:rPr>
        <w:t>ex.Message</w:t>
      </w:r>
      <w:proofErr w:type="spellEnd"/>
      <w:r w:rsidRPr="005F6CA2">
        <w:rPr>
          <w:rFonts w:ascii="Courier New" w:hAnsi="Courier New" w:cs="Courier New"/>
          <w:color w:val="000000"/>
          <w:sz w:val="20"/>
          <w:szCs w:val="20"/>
          <w:lang w:val="en-US" w:eastAsia="ru-RU"/>
        </w:rPr>
        <w:t xml:space="preserve">, </w:t>
      </w:r>
      <w:r w:rsidRPr="005F6CA2">
        <w:rPr>
          <w:rFonts w:ascii="Courier New" w:hAnsi="Courier New" w:cs="Courier New"/>
          <w:color w:val="000066"/>
          <w:sz w:val="20"/>
          <w:szCs w:val="20"/>
          <w:lang w:val="en-US" w:eastAsia="ru-RU"/>
        </w:rPr>
        <w:t>"error"</w:t>
      </w:r>
      <w:r w:rsidRPr="005F6CA2">
        <w:rPr>
          <w:rFonts w:ascii="Courier New" w:hAnsi="Courier New" w:cs="Courier New"/>
          <w:color w:val="000000"/>
          <w:sz w:val="20"/>
          <w:szCs w:val="20"/>
          <w:lang w:val="en-US" w:eastAsia="ru-RU"/>
        </w:rPr>
        <w:t>);</w:t>
      </w:r>
    </w:p>
    <w:p w:rsidR="005F6CA2" w:rsidRPr="005E2B6D"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Pr="005E2B6D">
        <w:rPr>
          <w:rFonts w:ascii="Courier New" w:hAnsi="Courier New" w:cs="Courier New"/>
          <w:color w:val="000000"/>
          <w:sz w:val="20"/>
          <w:szCs w:val="20"/>
          <w:lang w:val="en-US" w:eastAsia="ru-RU"/>
        </w:rPr>
        <w:t>}</w:t>
      </w:r>
    </w:p>
    <w:p w:rsidR="005F6CA2" w:rsidRPr="005E2B6D" w:rsidRDefault="005F6CA2" w:rsidP="005F6CA2">
      <w:pPr>
        <w:spacing w:after="0" w:line="240" w:lineRule="auto"/>
        <w:rPr>
          <w:rFonts w:ascii="Courier New" w:hAnsi="Courier New" w:cs="Courier New"/>
          <w:sz w:val="24"/>
          <w:szCs w:val="24"/>
          <w:lang w:val="en-US"/>
        </w:rPr>
      </w:pPr>
      <w:r w:rsidRPr="005E2B6D">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467C89" w:rsidRDefault="007A46A5" w:rsidP="00496C24">
      <w:pPr>
        <w:jc w:val="both"/>
        <w:rPr>
          <w:rFonts w:ascii="Arial" w:hAnsi="Arial" w:cs="Arial"/>
          <w:sz w:val="24"/>
          <w:szCs w:val="24"/>
          <w:lang w:val="en-US"/>
        </w:rPr>
      </w:pPr>
      <w:r>
        <w:rPr>
          <w:rFonts w:ascii="Arial" w:hAnsi="Arial" w:cs="Arial"/>
          <w:sz w:val="24"/>
          <w:szCs w:val="24"/>
          <w:lang w:val="en-US"/>
        </w:rPr>
        <w:t xml:space="preserve">Our code </w:t>
      </w:r>
      <w:r w:rsidR="000E67CB" w:rsidRPr="00A837DD">
        <w:rPr>
          <w:rFonts w:ascii="Arial" w:hAnsi="Arial" w:cs="Arial"/>
          <w:sz w:val="24"/>
          <w:szCs w:val="24"/>
          <w:lang w:val="en-US"/>
        </w:rPr>
        <w:t>start</w:t>
      </w:r>
      <w:r>
        <w:rPr>
          <w:rFonts w:ascii="Arial" w:hAnsi="Arial" w:cs="Arial"/>
          <w:sz w:val="24"/>
          <w:szCs w:val="24"/>
          <w:lang w:val="en-US"/>
        </w:rPr>
        <w:t>s</w:t>
      </w:r>
      <w:r w:rsidR="000E67CB" w:rsidRPr="00A837DD">
        <w:rPr>
          <w:rFonts w:ascii="Arial" w:hAnsi="Arial" w:cs="Arial"/>
          <w:sz w:val="24"/>
          <w:szCs w:val="24"/>
          <w:lang w:val="en-US"/>
        </w:rPr>
        <w:t xml:space="preserve"> the transaction with the default parameters. To specify your own parameters for a transaction, you should use the </w:t>
      </w:r>
      <w:proofErr w:type="spellStart"/>
      <w:r w:rsidR="000E67CB" w:rsidRPr="00A837DD">
        <w:rPr>
          <w:rFonts w:ascii="Arial" w:hAnsi="Arial" w:cs="Arial"/>
          <w:sz w:val="24"/>
          <w:szCs w:val="24"/>
          <w:lang w:val="en-US"/>
        </w:rPr>
        <w:t>UseTransaction</w:t>
      </w:r>
      <w:proofErr w:type="spellEnd"/>
      <w:r w:rsidR="000E67CB" w:rsidRPr="00A837DD">
        <w:rPr>
          <w:rFonts w:ascii="Arial" w:hAnsi="Arial" w:cs="Arial"/>
          <w:sz w:val="24"/>
          <w:szCs w:val="24"/>
          <w:lang w:val="en-US"/>
        </w:rPr>
        <w:t xml:space="preserve"> method.</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proofErr w:type="gramStart"/>
      <w:r w:rsidRPr="00467C89">
        <w:rPr>
          <w:rFonts w:ascii="Courier New" w:hAnsi="Courier New" w:cs="Courier New"/>
          <w:b/>
          <w:bCs/>
          <w:color w:val="000000"/>
          <w:sz w:val="20"/>
          <w:szCs w:val="20"/>
          <w:lang w:val="en-US" w:eastAsia="ru-RU"/>
        </w:rPr>
        <w:t>private</w:t>
      </w:r>
      <w:proofErr w:type="gramEnd"/>
      <w:r w:rsidRPr="00467C89">
        <w:rPr>
          <w:rFonts w:ascii="Courier New" w:hAnsi="Courier New" w:cs="Courier New"/>
          <w:b/>
          <w:bCs/>
          <w:color w:val="000000"/>
          <w:sz w:val="20"/>
          <w:szCs w:val="20"/>
          <w:lang w:val="en-US" w:eastAsia="ru-RU"/>
        </w:rPr>
        <w:t xml:space="preserve"> void </w:t>
      </w:r>
      <w:proofErr w:type="spellStart"/>
      <w:r w:rsidRPr="00467C89">
        <w:rPr>
          <w:rFonts w:ascii="Courier New" w:hAnsi="Courier New" w:cs="Courier New"/>
          <w:color w:val="000000"/>
          <w:sz w:val="20"/>
          <w:szCs w:val="20"/>
          <w:lang w:val="en-US" w:eastAsia="ru-RU"/>
        </w:rPr>
        <w:t>btnDiscount_Click</w:t>
      </w:r>
      <w:proofErr w:type="spellEnd"/>
      <w:r w:rsidRPr="00467C89">
        <w:rPr>
          <w:rFonts w:ascii="Courier New" w:hAnsi="Courier New" w:cs="Courier New"/>
          <w:color w:val="000000"/>
          <w:sz w:val="20"/>
          <w:szCs w:val="20"/>
          <w:lang w:val="en-US" w:eastAsia="ru-RU"/>
        </w:rPr>
        <w:t>(</w:t>
      </w:r>
      <w:r w:rsidRPr="00467C89">
        <w:rPr>
          <w:rFonts w:ascii="Courier New" w:hAnsi="Courier New" w:cs="Courier New"/>
          <w:b/>
          <w:bCs/>
          <w:color w:val="000000"/>
          <w:sz w:val="20"/>
          <w:szCs w:val="20"/>
          <w:lang w:val="en-US" w:eastAsia="ru-RU"/>
        </w:rPr>
        <w:t xml:space="preserve">object </w:t>
      </w:r>
      <w:r w:rsidRPr="00467C89">
        <w:rPr>
          <w:rFonts w:ascii="Courier New" w:hAnsi="Courier New" w:cs="Courier New"/>
          <w:color w:val="000000"/>
          <w:sz w:val="20"/>
          <w:szCs w:val="20"/>
          <w:lang w:val="en-US" w:eastAsia="ru-RU"/>
        </w:rPr>
        <w:t xml:space="preserve">sender, </w:t>
      </w:r>
      <w:proofErr w:type="spellStart"/>
      <w:r w:rsidRPr="00467C89">
        <w:rPr>
          <w:rFonts w:ascii="Courier New" w:hAnsi="Courier New" w:cs="Courier New"/>
          <w:color w:val="000000"/>
          <w:sz w:val="20"/>
          <w:szCs w:val="20"/>
          <w:lang w:val="en-US" w:eastAsia="ru-RU"/>
        </w:rPr>
        <w:t>EventArgs</w:t>
      </w:r>
      <w:proofErr w:type="spellEnd"/>
      <w:r w:rsidRPr="00467C89">
        <w:rPr>
          <w:rFonts w:ascii="Courier New" w:hAnsi="Courier New" w:cs="Courier New"/>
          <w:color w:val="000000"/>
          <w:sz w:val="20"/>
          <w:szCs w:val="20"/>
          <w:lang w:val="en-US" w:eastAsia="ru-RU"/>
        </w:rPr>
        <w:t xml:space="preserve"> e) {</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DiscountEditorForm</w:t>
      </w:r>
      <w:proofErr w:type="spellEnd"/>
      <w:r w:rsidRPr="00467C89">
        <w:rPr>
          <w:rFonts w:ascii="Courier New" w:hAnsi="Courier New" w:cs="Courier New"/>
          <w:color w:val="000000"/>
          <w:sz w:val="20"/>
          <w:szCs w:val="20"/>
          <w:lang w:val="en-US" w:eastAsia="ru-RU"/>
        </w:rPr>
        <w:t xml:space="preserve"> editor = </w:t>
      </w:r>
      <w:r w:rsidRPr="00467C89">
        <w:rPr>
          <w:rFonts w:ascii="Courier New" w:hAnsi="Courier New" w:cs="Courier New"/>
          <w:b/>
          <w:bCs/>
          <w:color w:val="000000"/>
          <w:sz w:val="20"/>
          <w:szCs w:val="20"/>
          <w:lang w:val="en-US" w:eastAsia="ru-RU"/>
        </w:rPr>
        <w:t xml:space="preserve">new </w:t>
      </w:r>
      <w:proofErr w:type="spellStart"/>
      <w:proofErr w:type="gramStart"/>
      <w:r w:rsidRPr="00467C89">
        <w:rPr>
          <w:rFonts w:ascii="Courier New" w:hAnsi="Courier New" w:cs="Courier New"/>
          <w:color w:val="000000"/>
          <w:sz w:val="20"/>
          <w:szCs w:val="20"/>
          <w:lang w:val="en-US" w:eastAsia="ru-RU"/>
        </w:rPr>
        <w:t>DiscountEditorForm</w:t>
      </w:r>
      <w:proofErr w:type="spellEnd"/>
      <w:r w:rsidRPr="00467C89">
        <w:rPr>
          <w:rFonts w:ascii="Courier New" w:hAnsi="Courier New" w:cs="Courier New"/>
          <w:color w:val="000000"/>
          <w:sz w:val="20"/>
          <w:szCs w:val="20"/>
          <w:lang w:val="en-US" w:eastAsia="ru-RU"/>
        </w:rPr>
        <w:t>(</w:t>
      </w:r>
      <w:proofErr w:type="gramEnd"/>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editor.Text</w:t>
      </w:r>
      <w:proofErr w:type="spellEnd"/>
      <w:r w:rsidRPr="00467C89">
        <w:rPr>
          <w:rFonts w:ascii="Courier New" w:hAnsi="Courier New" w:cs="Courier New"/>
          <w:color w:val="000000"/>
          <w:sz w:val="20"/>
          <w:szCs w:val="20"/>
          <w:lang w:val="en-US" w:eastAsia="ru-RU"/>
        </w:rPr>
        <w:t xml:space="preserve"> = </w:t>
      </w:r>
      <w:r w:rsidRPr="00467C89">
        <w:rPr>
          <w:rFonts w:ascii="Courier New" w:hAnsi="Courier New" w:cs="Courier New"/>
          <w:color w:val="000066"/>
          <w:sz w:val="20"/>
          <w:szCs w:val="20"/>
          <w:lang w:val="en-US" w:eastAsia="ru-RU"/>
        </w:rPr>
        <w:t>"Enter discount"</w:t>
      </w:r>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  </w:t>
      </w:r>
      <w:proofErr w:type="gramStart"/>
      <w:r w:rsidRPr="00467C89">
        <w:rPr>
          <w:rFonts w:ascii="Courier New" w:hAnsi="Courier New" w:cs="Courier New"/>
          <w:b/>
          <w:bCs/>
          <w:color w:val="000000"/>
          <w:sz w:val="20"/>
          <w:szCs w:val="20"/>
          <w:lang w:val="en-US" w:eastAsia="ru-RU"/>
        </w:rPr>
        <w:t>if</w:t>
      </w:r>
      <w:proofErr w:type="gramEnd"/>
      <w:r w:rsidRPr="00467C89">
        <w:rPr>
          <w:rFonts w:ascii="Courier New" w:hAnsi="Courier New" w:cs="Courier New"/>
          <w:b/>
          <w:bCs/>
          <w:color w:val="000000"/>
          <w:sz w:val="20"/>
          <w:szCs w:val="20"/>
          <w:lang w:val="en-US" w:eastAsia="ru-RU"/>
        </w:rPr>
        <w:t xml:space="preserve"> </w:t>
      </w:r>
      <w:r w:rsidRPr="00467C89">
        <w:rPr>
          <w:rFonts w:ascii="Courier New" w:hAnsi="Courier New" w:cs="Courier New"/>
          <w:color w:val="000000"/>
          <w:sz w:val="20"/>
          <w:szCs w:val="20"/>
          <w:lang w:val="en-US" w:eastAsia="ru-RU"/>
        </w:rPr>
        <w:t>(</w:t>
      </w:r>
      <w:proofErr w:type="spellStart"/>
      <w:r w:rsidRPr="00467C89">
        <w:rPr>
          <w:rFonts w:ascii="Courier New" w:hAnsi="Courier New" w:cs="Courier New"/>
          <w:color w:val="000000"/>
          <w:sz w:val="20"/>
          <w:szCs w:val="20"/>
          <w:lang w:val="en-US" w:eastAsia="ru-RU"/>
        </w:rPr>
        <w:t>editor.ShowDialog</w:t>
      </w:r>
      <w:proofErr w:type="spellEnd"/>
      <w:r w:rsidRPr="00467C89">
        <w:rPr>
          <w:rFonts w:ascii="Courier New" w:hAnsi="Courier New" w:cs="Courier New"/>
          <w:color w:val="000000"/>
          <w:sz w:val="20"/>
          <w:szCs w:val="20"/>
          <w:lang w:val="en-US" w:eastAsia="ru-RU"/>
        </w:rPr>
        <w:t xml:space="preserve">() != </w:t>
      </w:r>
      <w:proofErr w:type="spellStart"/>
      <w:r w:rsidRPr="00467C89">
        <w:rPr>
          <w:rFonts w:ascii="Courier New" w:hAnsi="Courier New" w:cs="Courier New"/>
          <w:color w:val="000000"/>
          <w:sz w:val="20"/>
          <w:szCs w:val="20"/>
          <w:lang w:val="en-US" w:eastAsia="ru-RU"/>
        </w:rPr>
        <w:t>DialogResult.OK</w:t>
      </w:r>
      <w:proofErr w:type="spellEnd"/>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    </w:t>
      </w:r>
      <w:proofErr w:type="gramStart"/>
      <w:r w:rsidRPr="00467C89">
        <w:rPr>
          <w:rFonts w:ascii="Courier New" w:hAnsi="Courier New" w:cs="Courier New"/>
          <w:b/>
          <w:bCs/>
          <w:color w:val="000000"/>
          <w:sz w:val="20"/>
          <w:szCs w:val="20"/>
          <w:lang w:val="en-US" w:eastAsia="ru-RU"/>
        </w:rPr>
        <w:t>return</w:t>
      </w:r>
      <w:proofErr w:type="gramEnd"/>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b/>
          <w:bCs/>
          <w:color w:val="000000"/>
          <w:sz w:val="20"/>
          <w:szCs w:val="20"/>
          <w:lang w:val="en-US" w:eastAsia="ru-RU"/>
        </w:rPr>
      </w:pPr>
      <w:r w:rsidRPr="00467C89">
        <w:rPr>
          <w:rFonts w:ascii="Courier New" w:hAnsi="Courier New" w:cs="Courier New"/>
          <w:b/>
          <w:bCs/>
          <w:color w:val="000000"/>
          <w:sz w:val="20"/>
          <w:szCs w:val="20"/>
          <w:lang w:val="en-US" w:eastAsia="ru-RU"/>
        </w:rPr>
        <w:t xml:space="preserve">  </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  </w:t>
      </w:r>
      <w:proofErr w:type="spellStart"/>
      <w:proofErr w:type="gramStart"/>
      <w:r w:rsidRPr="00467C89">
        <w:rPr>
          <w:rFonts w:ascii="Courier New" w:hAnsi="Courier New" w:cs="Courier New"/>
          <w:b/>
          <w:bCs/>
          <w:color w:val="000000"/>
          <w:sz w:val="20"/>
          <w:szCs w:val="20"/>
          <w:lang w:val="en-US" w:eastAsia="ru-RU"/>
        </w:rPr>
        <w:t>bool</w:t>
      </w:r>
      <w:proofErr w:type="spellEnd"/>
      <w:proofErr w:type="gramEnd"/>
      <w:r w:rsidRPr="00467C89">
        <w:rPr>
          <w:rFonts w:ascii="Courier New" w:hAnsi="Courier New" w:cs="Courier New"/>
          <w:b/>
          <w:bCs/>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needUpdate</w:t>
      </w:r>
      <w:proofErr w:type="spellEnd"/>
      <w:r w:rsidRPr="00467C89">
        <w:rPr>
          <w:rFonts w:ascii="Courier New" w:hAnsi="Courier New" w:cs="Courier New"/>
          <w:color w:val="000000"/>
          <w:sz w:val="20"/>
          <w:szCs w:val="20"/>
          <w:lang w:val="en-US" w:eastAsia="ru-RU"/>
        </w:rPr>
        <w:t xml:space="preserve"> = </w:t>
      </w:r>
      <w:r w:rsidRPr="00467C89">
        <w:rPr>
          <w:rFonts w:ascii="Courier New" w:hAnsi="Courier New" w:cs="Courier New"/>
          <w:b/>
          <w:bCs/>
          <w:color w:val="000000"/>
          <w:sz w:val="20"/>
          <w:szCs w:val="20"/>
          <w:lang w:val="en-US" w:eastAsia="ru-RU"/>
        </w:rPr>
        <w:t>false</w:t>
      </w:r>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proofErr w:type="gramStart"/>
      <w:r w:rsidRPr="00467C89">
        <w:rPr>
          <w:rFonts w:ascii="Courier New" w:hAnsi="Courier New" w:cs="Courier New"/>
          <w:color w:val="000000"/>
          <w:sz w:val="20"/>
          <w:szCs w:val="20"/>
          <w:lang w:val="en-US" w:eastAsia="ru-RU"/>
        </w:rPr>
        <w:t>var</w:t>
      </w:r>
      <w:proofErr w:type="spellEnd"/>
      <w:proofErr w:type="gramEnd"/>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dbContext</w:t>
      </w:r>
      <w:proofErr w:type="spellEnd"/>
      <w:r w:rsidRPr="00467C89">
        <w:rPr>
          <w:rFonts w:ascii="Courier New" w:hAnsi="Courier New" w:cs="Courier New"/>
          <w:color w:val="000000"/>
          <w:sz w:val="20"/>
          <w:szCs w:val="20"/>
          <w:lang w:val="en-US" w:eastAsia="ru-RU"/>
        </w:rPr>
        <w:t xml:space="preserve"> = </w:t>
      </w:r>
      <w:proofErr w:type="spellStart"/>
      <w:r w:rsidRPr="00467C89">
        <w:rPr>
          <w:rFonts w:ascii="Courier New" w:hAnsi="Courier New" w:cs="Courier New"/>
          <w:color w:val="000000"/>
          <w:sz w:val="20"/>
          <w:szCs w:val="20"/>
          <w:lang w:val="en-US" w:eastAsia="ru-RU"/>
        </w:rPr>
        <w:t>AppVariables.getDbContext</w:t>
      </w:r>
      <w:proofErr w:type="spellEnd"/>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proofErr w:type="gramStart"/>
      <w:r w:rsidRPr="00467C89">
        <w:rPr>
          <w:rFonts w:ascii="Courier New" w:hAnsi="Courier New" w:cs="Courier New"/>
          <w:color w:val="000000"/>
          <w:sz w:val="20"/>
          <w:szCs w:val="20"/>
          <w:lang w:val="en-US" w:eastAsia="ru-RU"/>
        </w:rPr>
        <w:t>var</w:t>
      </w:r>
      <w:proofErr w:type="spellEnd"/>
      <w:proofErr w:type="gramEnd"/>
      <w:r w:rsidRPr="00467C89">
        <w:rPr>
          <w:rFonts w:ascii="Courier New" w:hAnsi="Courier New" w:cs="Courier New"/>
          <w:color w:val="000000"/>
          <w:sz w:val="20"/>
          <w:szCs w:val="20"/>
          <w:lang w:val="en-US" w:eastAsia="ru-RU"/>
        </w:rPr>
        <w:t xml:space="preserve"> connection = </w:t>
      </w:r>
      <w:proofErr w:type="spellStart"/>
      <w:r w:rsidRPr="00467C89">
        <w:rPr>
          <w:rFonts w:ascii="Courier New" w:hAnsi="Courier New" w:cs="Courier New"/>
          <w:color w:val="000000"/>
          <w:sz w:val="20"/>
          <w:szCs w:val="20"/>
          <w:lang w:val="en-US" w:eastAsia="ru-RU"/>
        </w:rPr>
        <w:t>dbContext.Database.Connection</w:t>
      </w:r>
      <w:proofErr w:type="spellEnd"/>
      <w:r w:rsidRPr="00467C89">
        <w:rPr>
          <w:rFonts w:ascii="Courier New" w:hAnsi="Courier New" w:cs="Courier New"/>
          <w:color w:val="000000"/>
          <w:sz w:val="20"/>
          <w:szCs w:val="20"/>
          <w:lang w:val="en-US" w:eastAsia="ru-RU"/>
        </w:rPr>
        <w:t>;</w:t>
      </w:r>
    </w:p>
    <w:p w:rsidR="00467C89" w:rsidRPr="0080416C" w:rsidRDefault="00467C89"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i/>
          <w:iCs/>
          <w:color w:val="005600"/>
          <w:sz w:val="20"/>
          <w:szCs w:val="20"/>
          <w:lang w:val="en-US" w:eastAsia="ru-RU"/>
        </w:rPr>
        <w:t xml:space="preserve">  // </w:t>
      </w:r>
      <w:r w:rsidR="0080416C" w:rsidRPr="0080416C">
        <w:rPr>
          <w:rFonts w:ascii="Courier New" w:hAnsi="Courier New" w:cs="Courier New"/>
          <w:i/>
          <w:iCs/>
          <w:color w:val="005600"/>
          <w:sz w:val="20"/>
          <w:szCs w:val="20"/>
          <w:lang w:val="en-US" w:eastAsia="ru-RU"/>
        </w:rPr>
        <w:t>explicit start of transaction</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  </w:t>
      </w:r>
      <w:proofErr w:type="gramStart"/>
      <w:r w:rsidRPr="00467C89">
        <w:rPr>
          <w:rFonts w:ascii="Courier New" w:hAnsi="Courier New" w:cs="Courier New"/>
          <w:b/>
          <w:bCs/>
          <w:color w:val="000000"/>
          <w:sz w:val="20"/>
          <w:szCs w:val="20"/>
          <w:lang w:val="en-US" w:eastAsia="ru-RU"/>
        </w:rPr>
        <w:t>using</w:t>
      </w:r>
      <w:proofErr w:type="gramEnd"/>
      <w:r w:rsidRPr="00467C89">
        <w:rPr>
          <w:rFonts w:ascii="Courier New" w:hAnsi="Courier New" w:cs="Courier New"/>
          <w:b/>
          <w:bCs/>
          <w:color w:val="000000"/>
          <w:sz w:val="20"/>
          <w:szCs w:val="20"/>
          <w:lang w:val="en-US" w:eastAsia="ru-RU"/>
        </w:rPr>
        <w:t xml:space="preserve"> </w:t>
      </w:r>
      <w:r w:rsidRPr="00467C89">
        <w:rPr>
          <w:rFonts w:ascii="Courier New" w:hAnsi="Courier New" w:cs="Courier New"/>
          <w:color w:val="000000"/>
          <w:sz w:val="20"/>
          <w:szCs w:val="20"/>
          <w:lang w:val="en-US" w:eastAsia="ru-RU"/>
        </w:rPr>
        <w:t>(</w:t>
      </w:r>
      <w:proofErr w:type="spellStart"/>
      <w:r w:rsidRPr="00467C89">
        <w:rPr>
          <w:rFonts w:ascii="Courier New" w:hAnsi="Courier New" w:cs="Courier New"/>
          <w:color w:val="000000"/>
          <w:sz w:val="20"/>
          <w:szCs w:val="20"/>
          <w:lang w:val="en-US" w:eastAsia="ru-RU"/>
        </w:rPr>
        <w:t>var</w:t>
      </w:r>
      <w:proofErr w:type="spellEnd"/>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dbTransaction</w:t>
      </w:r>
      <w:proofErr w:type="spellEnd"/>
      <w:r w:rsidRPr="00467C89">
        <w:rPr>
          <w:rFonts w:ascii="Courier New" w:hAnsi="Courier New" w:cs="Courier New"/>
          <w:color w:val="000000"/>
          <w:sz w:val="20"/>
          <w:szCs w:val="20"/>
          <w:lang w:val="en-US" w:eastAsia="ru-RU"/>
        </w:rPr>
        <w:t xml:space="preserve"> = </w:t>
      </w:r>
      <w:proofErr w:type="spellStart"/>
      <w:r w:rsidRPr="00467C89">
        <w:rPr>
          <w:rFonts w:ascii="Courier New" w:hAnsi="Courier New" w:cs="Courier New"/>
          <w:color w:val="000000"/>
          <w:sz w:val="20"/>
          <w:szCs w:val="20"/>
          <w:lang w:val="en-US" w:eastAsia="ru-RU"/>
        </w:rPr>
        <w:t>connection.BeginTransaction</w:t>
      </w:r>
      <w:proofErr w:type="spellEnd"/>
      <w:r w:rsidRPr="00467C89">
        <w:rPr>
          <w:rFonts w:ascii="Courier New" w:hAnsi="Courier New" w:cs="Courier New"/>
          <w:color w:val="000000"/>
          <w:sz w:val="20"/>
          <w:szCs w:val="20"/>
          <w:lang w:val="en-US" w:eastAsia="ru-RU"/>
        </w:rPr>
        <w:t>(</w:t>
      </w:r>
      <w:proofErr w:type="spellStart"/>
      <w:r w:rsidRPr="00467C89">
        <w:rPr>
          <w:rFonts w:ascii="Courier New" w:hAnsi="Courier New" w:cs="Courier New"/>
          <w:color w:val="000000"/>
          <w:sz w:val="20"/>
          <w:szCs w:val="20"/>
          <w:lang w:val="en-US" w:eastAsia="ru-RU"/>
        </w:rPr>
        <w:t>IsolationLevel.Snapshot</w:t>
      </w:r>
      <w:proofErr w:type="spellEnd"/>
      <w:r w:rsidRPr="00467C89">
        <w:rPr>
          <w:rFonts w:ascii="Courier New" w:hAnsi="Courier New" w:cs="Courier New"/>
          <w:color w:val="000000"/>
          <w:sz w:val="20"/>
          <w:szCs w:val="20"/>
          <w:lang w:val="en-US" w:eastAsia="ru-RU"/>
        </w:rPr>
        <w:t>))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proofErr w:type="gramStart"/>
      <w:r w:rsidR="00467C89" w:rsidRPr="00467C89">
        <w:rPr>
          <w:rFonts w:ascii="Courier New" w:hAnsi="Courier New" w:cs="Courier New"/>
          <w:color w:val="000000"/>
          <w:sz w:val="20"/>
          <w:szCs w:val="20"/>
          <w:lang w:val="en-US" w:eastAsia="ru-RU"/>
        </w:rPr>
        <w:t>dbContext.Database.UseTransaction</w:t>
      </w:r>
      <w:proofErr w:type="spellEnd"/>
      <w:r w:rsidR="00467C89" w:rsidRPr="00467C89">
        <w:rPr>
          <w:rFonts w:ascii="Courier New" w:hAnsi="Courier New" w:cs="Courier New"/>
          <w:color w:val="000000"/>
          <w:sz w:val="20"/>
          <w:szCs w:val="20"/>
          <w:lang w:val="en-US" w:eastAsia="ru-RU"/>
        </w:rPr>
        <w:t>(</w:t>
      </w:r>
      <w:proofErr w:type="spellStart"/>
      <w:proofErr w:type="gramEnd"/>
      <w:r w:rsidR="00467C89" w:rsidRPr="00467C89">
        <w:rPr>
          <w:rFonts w:ascii="Courier New" w:hAnsi="Courier New" w:cs="Courier New"/>
          <w:color w:val="000000"/>
          <w:sz w:val="20"/>
          <w:szCs w:val="20"/>
          <w:lang w:val="en-US" w:eastAsia="ru-RU"/>
        </w:rPr>
        <w:t>dbTransaction</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proofErr w:type="gramStart"/>
      <w:r w:rsidR="00467C89" w:rsidRPr="00467C89">
        <w:rPr>
          <w:rFonts w:ascii="Courier New" w:hAnsi="Courier New" w:cs="Courier New"/>
          <w:b/>
          <w:bCs/>
          <w:color w:val="000000"/>
          <w:sz w:val="20"/>
          <w:szCs w:val="20"/>
          <w:lang w:val="en-US" w:eastAsia="ru-RU"/>
        </w:rPr>
        <w:t>string</w:t>
      </w:r>
      <w:proofErr w:type="gramEnd"/>
      <w:r w:rsidR="00467C89" w:rsidRPr="00467C89">
        <w:rPr>
          <w:rFonts w:ascii="Courier New" w:hAnsi="Courier New" w:cs="Courier New"/>
          <w:b/>
          <w:bCs/>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sql</w:t>
      </w:r>
      <w:proofErr w:type="spellEnd"/>
      <w:r w:rsidR="00467C89" w:rsidRPr="00467C89">
        <w:rPr>
          <w:rFonts w:ascii="Courier New" w:hAnsi="Courier New" w:cs="Courier New"/>
          <w:color w:val="000000"/>
          <w:sz w:val="20"/>
          <w:szCs w:val="20"/>
          <w:lang w:val="en-US" w:eastAsia="ru-RU"/>
        </w:rPr>
        <w:t xml:space="preserve">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66"/>
          <w:sz w:val="20"/>
          <w:szCs w:val="20"/>
          <w:lang w:val="en-US" w:eastAsia="ru-RU"/>
        </w:rPr>
        <w:t xml:space="preserve">      </w:t>
      </w:r>
      <w:r w:rsidR="00467C89" w:rsidRPr="00467C89">
        <w:rPr>
          <w:rFonts w:ascii="Courier New" w:hAnsi="Courier New" w:cs="Courier New"/>
          <w:color w:val="000066"/>
          <w:sz w:val="20"/>
          <w:szCs w:val="20"/>
          <w:lang w:val="en-US" w:eastAsia="ru-RU"/>
        </w:rPr>
        <w:t xml:space="preserve">"UPDATE </w:t>
      </w:r>
      <w:proofErr w:type="gramStart"/>
      <w:r w:rsidR="00467C89" w:rsidRPr="00467C89">
        <w:rPr>
          <w:rFonts w:ascii="Courier New" w:hAnsi="Courier New" w:cs="Courier New"/>
          <w:color w:val="000066"/>
          <w:sz w:val="20"/>
          <w:szCs w:val="20"/>
          <w:lang w:val="en-US" w:eastAsia="ru-RU"/>
        </w:rPr>
        <w:t>PRODUCT "</w:t>
      </w:r>
      <w:proofErr w:type="gramEnd"/>
      <w:r w:rsidR="00467C89" w:rsidRPr="00467C89">
        <w:rPr>
          <w:rFonts w:ascii="Courier New" w:hAnsi="Courier New" w:cs="Courier New"/>
          <w:color w:val="000066"/>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66"/>
          <w:sz w:val="20"/>
          <w:szCs w:val="20"/>
          <w:lang w:val="en-US" w:eastAsia="ru-RU"/>
        </w:rPr>
        <w:t xml:space="preserve">      </w:t>
      </w:r>
      <w:r w:rsidR="00467C89" w:rsidRPr="00467C89">
        <w:rPr>
          <w:rFonts w:ascii="Courier New" w:hAnsi="Courier New" w:cs="Courier New"/>
          <w:color w:val="000066"/>
          <w:sz w:val="20"/>
          <w:szCs w:val="20"/>
          <w:lang w:val="en-US" w:eastAsia="ru-RU"/>
        </w:rPr>
        <w:t xml:space="preserve">"SET PRICE = </w:t>
      </w:r>
      <w:proofErr w:type="gramStart"/>
      <w:r w:rsidR="00467C89" w:rsidRPr="00467C89">
        <w:rPr>
          <w:rFonts w:ascii="Courier New" w:hAnsi="Courier New" w:cs="Courier New"/>
          <w:color w:val="000066"/>
          <w:sz w:val="20"/>
          <w:szCs w:val="20"/>
          <w:lang w:val="en-US" w:eastAsia="ru-RU"/>
        </w:rPr>
        <w:t>ROUND(</w:t>
      </w:r>
      <w:proofErr w:type="gramEnd"/>
      <w:r w:rsidR="00467C89" w:rsidRPr="00467C89">
        <w:rPr>
          <w:rFonts w:ascii="Courier New" w:hAnsi="Courier New" w:cs="Courier New"/>
          <w:color w:val="000066"/>
          <w:sz w:val="20"/>
          <w:szCs w:val="20"/>
          <w:lang w:val="en-US" w:eastAsia="ru-RU"/>
        </w:rPr>
        <w:t xml:space="preserve">PRICE * (100 - @DISCOUNT)/100, 2) "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66"/>
          <w:sz w:val="20"/>
          <w:szCs w:val="20"/>
          <w:lang w:val="en-US" w:eastAsia="ru-RU"/>
        </w:rPr>
        <w:t xml:space="preserve">      </w:t>
      </w:r>
      <w:r w:rsidR="00467C89" w:rsidRPr="00467C89">
        <w:rPr>
          <w:rFonts w:ascii="Courier New" w:hAnsi="Courier New" w:cs="Courier New"/>
          <w:color w:val="000066"/>
          <w:sz w:val="20"/>
          <w:szCs w:val="20"/>
          <w:lang w:val="en-US" w:eastAsia="ru-RU"/>
        </w:rPr>
        <w:t>"WHERE PRODUCT_ID = @PRODUCT_ID"</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proofErr w:type="gramStart"/>
      <w:r w:rsidR="00467C89" w:rsidRPr="00467C89">
        <w:rPr>
          <w:rFonts w:ascii="Courier New" w:hAnsi="Courier New" w:cs="Courier New"/>
          <w:b/>
          <w:bCs/>
          <w:color w:val="000000"/>
          <w:sz w:val="20"/>
          <w:szCs w:val="20"/>
          <w:lang w:val="en-US" w:eastAsia="ru-RU"/>
        </w:rPr>
        <w:t>try</w:t>
      </w:r>
      <w:proofErr w:type="gramEnd"/>
      <w:r w:rsidR="00467C89" w:rsidRPr="00467C89">
        <w:rPr>
          <w:rFonts w:ascii="Courier New" w:hAnsi="Courier New" w:cs="Courier New"/>
          <w:b/>
          <w:bCs/>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w:t>
      </w:r>
      <w:r w:rsidR="00467C89" w:rsidRPr="00467C89">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create query parameters</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proofErr w:type="gramStart"/>
      <w:r w:rsidR="00467C89" w:rsidRPr="00467C89">
        <w:rPr>
          <w:rFonts w:ascii="Courier New" w:hAnsi="Courier New" w:cs="Courier New"/>
          <w:color w:val="000000"/>
          <w:sz w:val="20"/>
          <w:szCs w:val="20"/>
          <w:lang w:val="en-US" w:eastAsia="ru-RU"/>
        </w:rPr>
        <w:t>var</w:t>
      </w:r>
      <w:proofErr w:type="spellEnd"/>
      <w:proofErr w:type="gram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idParam</w:t>
      </w:r>
      <w:proofErr w:type="spellEnd"/>
      <w:r w:rsidR="00467C89" w:rsidRPr="00467C89">
        <w:rPr>
          <w:rFonts w:ascii="Courier New" w:hAnsi="Courier New" w:cs="Courier New"/>
          <w:color w:val="000000"/>
          <w:sz w:val="20"/>
          <w:szCs w:val="20"/>
          <w:lang w:val="en-US" w:eastAsia="ru-RU"/>
        </w:rPr>
        <w:t xml:space="preserve"> = </w:t>
      </w:r>
      <w:r w:rsidR="00467C89" w:rsidRPr="00467C89">
        <w:rPr>
          <w:rFonts w:ascii="Courier New" w:hAnsi="Courier New" w:cs="Courier New"/>
          <w:b/>
          <w:bCs/>
          <w:color w:val="000000"/>
          <w:sz w:val="20"/>
          <w:szCs w:val="20"/>
          <w:lang w:val="en-US" w:eastAsia="ru-RU"/>
        </w:rPr>
        <w:t xml:space="preserve">new </w:t>
      </w:r>
      <w:proofErr w:type="spellStart"/>
      <w:r w:rsidR="00467C89" w:rsidRPr="00467C89">
        <w:rPr>
          <w:rFonts w:ascii="Courier New" w:hAnsi="Courier New" w:cs="Courier New"/>
          <w:color w:val="000000"/>
          <w:sz w:val="20"/>
          <w:szCs w:val="20"/>
          <w:lang w:val="en-US" w:eastAsia="ru-RU"/>
        </w:rPr>
        <w:t>FbParameter</w:t>
      </w:r>
      <w:proofErr w:type="spellEnd"/>
      <w:r w:rsidR="00467C89" w:rsidRPr="00467C89">
        <w:rPr>
          <w:rFonts w:ascii="Courier New" w:hAnsi="Courier New" w:cs="Courier New"/>
          <w:color w:val="000000"/>
          <w:sz w:val="20"/>
          <w:szCs w:val="20"/>
          <w:lang w:val="en-US" w:eastAsia="ru-RU"/>
        </w:rPr>
        <w:t>(</w:t>
      </w:r>
      <w:r w:rsidR="00467C89" w:rsidRPr="00467C89">
        <w:rPr>
          <w:rFonts w:ascii="Courier New" w:hAnsi="Courier New" w:cs="Courier New"/>
          <w:color w:val="000066"/>
          <w:sz w:val="20"/>
          <w:szCs w:val="20"/>
          <w:lang w:val="en-US" w:eastAsia="ru-RU"/>
        </w:rPr>
        <w:t>"PRODUCT_ID"</w:t>
      </w:r>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FbDbType.Integer</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proofErr w:type="gramStart"/>
      <w:r w:rsidR="00467C89" w:rsidRPr="00467C89">
        <w:rPr>
          <w:rFonts w:ascii="Courier New" w:hAnsi="Courier New" w:cs="Courier New"/>
          <w:color w:val="000000"/>
          <w:sz w:val="20"/>
          <w:szCs w:val="20"/>
          <w:lang w:val="en-US" w:eastAsia="ru-RU"/>
        </w:rPr>
        <w:t>var</w:t>
      </w:r>
      <w:proofErr w:type="spellEnd"/>
      <w:proofErr w:type="gram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discountParam</w:t>
      </w:r>
      <w:proofErr w:type="spellEnd"/>
      <w:r w:rsidR="00467C89" w:rsidRPr="00467C89">
        <w:rPr>
          <w:rFonts w:ascii="Courier New" w:hAnsi="Courier New" w:cs="Courier New"/>
          <w:color w:val="000000"/>
          <w:sz w:val="20"/>
          <w:szCs w:val="20"/>
          <w:lang w:val="en-US" w:eastAsia="ru-RU"/>
        </w:rPr>
        <w:t xml:space="preserve"> = </w:t>
      </w:r>
      <w:r w:rsidR="00467C89" w:rsidRPr="00467C89">
        <w:rPr>
          <w:rFonts w:ascii="Courier New" w:hAnsi="Courier New" w:cs="Courier New"/>
          <w:b/>
          <w:bCs/>
          <w:color w:val="000000"/>
          <w:sz w:val="20"/>
          <w:szCs w:val="20"/>
          <w:lang w:val="en-US" w:eastAsia="ru-RU"/>
        </w:rPr>
        <w:t xml:space="preserve">new </w:t>
      </w:r>
      <w:proofErr w:type="spellStart"/>
      <w:r w:rsidR="00467C89" w:rsidRPr="00467C89">
        <w:rPr>
          <w:rFonts w:ascii="Courier New" w:hAnsi="Courier New" w:cs="Courier New"/>
          <w:color w:val="000000"/>
          <w:sz w:val="20"/>
          <w:szCs w:val="20"/>
          <w:lang w:val="en-US" w:eastAsia="ru-RU"/>
        </w:rPr>
        <w:t>FbParameter</w:t>
      </w:r>
      <w:proofErr w:type="spellEnd"/>
      <w:r w:rsidR="00467C89" w:rsidRPr="00467C89">
        <w:rPr>
          <w:rFonts w:ascii="Courier New" w:hAnsi="Courier New" w:cs="Courier New"/>
          <w:color w:val="000000"/>
          <w:sz w:val="20"/>
          <w:szCs w:val="20"/>
          <w:lang w:val="en-US" w:eastAsia="ru-RU"/>
        </w:rPr>
        <w:t>(</w:t>
      </w:r>
      <w:r w:rsidR="00467C89" w:rsidRPr="00467C89">
        <w:rPr>
          <w:rFonts w:ascii="Courier New" w:hAnsi="Courier New" w:cs="Courier New"/>
          <w:color w:val="000066"/>
          <w:sz w:val="20"/>
          <w:szCs w:val="20"/>
          <w:lang w:val="en-US" w:eastAsia="ru-RU"/>
        </w:rPr>
        <w:t>"DISCOUNT"</w:t>
      </w:r>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FbDbType.Decimal</w:t>
      </w:r>
      <w:proofErr w:type="spellEnd"/>
      <w:r w:rsidR="00467C89" w:rsidRPr="00467C89">
        <w:rPr>
          <w:rFonts w:ascii="Courier New" w:hAnsi="Courier New" w:cs="Courier New"/>
          <w:color w:val="000000"/>
          <w:sz w:val="20"/>
          <w:szCs w:val="20"/>
          <w:lang w:val="en-US" w:eastAsia="ru-RU"/>
        </w:rPr>
        <w:t>);</w:t>
      </w:r>
    </w:p>
    <w:p w:rsidR="00467C89" w:rsidRPr="005E2B6D"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 </w:t>
      </w:r>
      <w:r w:rsidRPr="005F6CA2">
        <w:rPr>
          <w:rFonts w:ascii="Courier New" w:hAnsi="Courier New" w:cs="Courier New"/>
          <w:i/>
          <w:iCs/>
          <w:color w:val="005600"/>
          <w:sz w:val="20"/>
          <w:szCs w:val="20"/>
          <w:lang w:val="en-US" w:eastAsia="ru-RU"/>
        </w:rPr>
        <w:t>create a SQL command to update records</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proofErr w:type="gramStart"/>
      <w:r w:rsidR="00467C89" w:rsidRPr="00467C89">
        <w:rPr>
          <w:rFonts w:ascii="Courier New" w:hAnsi="Courier New" w:cs="Courier New"/>
          <w:color w:val="000000"/>
          <w:sz w:val="20"/>
          <w:szCs w:val="20"/>
          <w:lang w:val="en-US" w:eastAsia="ru-RU"/>
        </w:rPr>
        <w:t>var</w:t>
      </w:r>
      <w:proofErr w:type="spellEnd"/>
      <w:proofErr w:type="gram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sqlCommand</w:t>
      </w:r>
      <w:proofErr w:type="spellEnd"/>
      <w:r w:rsidR="00467C89" w:rsidRPr="00467C89">
        <w:rPr>
          <w:rFonts w:ascii="Courier New" w:hAnsi="Courier New" w:cs="Courier New"/>
          <w:color w:val="000000"/>
          <w:sz w:val="20"/>
          <w:szCs w:val="20"/>
          <w:lang w:val="en-US" w:eastAsia="ru-RU"/>
        </w:rPr>
        <w:t xml:space="preserve"> = </w:t>
      </w:r>
      <w:proofErr w:type="spellStart"/>
      <w:r w:rsidR="00467C89" w:rsidRPr="00467C89">
        <w:rPr>
          <w:rFonts w:ascii="Courier New" w:hAnsi="Courier New" w:cs="Courier New"/>
          <w:color w:val="000000"/>
          <w:sz w:val="20"/>
          <w:szCs w:val="20"/>
          <w:lang w:val="en-US" w:eastAsia="ru-RU"/>
        </w:rPr>
        <w:t>connection.CreateCommand</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sqlCommand.CommandText</w:t>
      </w:r>
      <w:proofErr w:type="spellEnd"/>
      <w:r w:rsidR="00467C89" w:rsidRPr="00467C89">
        <w:rPr>
          <w:rFonts w:ascii="Courier New" w:hAnsi="Courier New" w:cs="Courier New"/>
          <w:color w:val="000000"/>
          <w:sz w:val="20"/>
          <w:szCs w:val="20"/>
          <w:lang w:val="en-US" w:eastAsia="ru-RU"/>
        </w:rPr>
        <w:t xml:space="preserve"> = </w:t>
      </w:r>
      <w:proofErr w:type="spellStart"/>
      <w:r w:rsidR="00467C89" w:rsidRPr="00467C89">
        <w:rPr>
          <w:rFonts w:ascii="Courier New" w:hAnsi="Courier New" w:cs="Courier New"/>
          <w:color w:val="000000"/>
          <w:sz w:val="20"/>
          <w:szCs w:val="20"/>
          <w:lang w:val="en-US" w:eastAsia="ru-RU"/>
        </w:rPr>
        <w:t>sql</w:t>
      </w:r>
      <w:proofErr w:type="spellEnd"/>
      <w:r w:rsidR="00467C89" w:rsidRPr="00467C89">
        <w:rPr>
          <w:rFonts w:ascii="Courier New" w:hAnsi="Courier New" w:cs="Courier New"/>
          <w:color w:val="000000"/>
          <w:sz w:val="20"/>
          <w:szCs w:val="20"/>
          <w:lang w:val="en-US" w:eastAsia="ru-RU"/>
        </w:rPr>
        <w:t>;</w:t>
      </w:r>
    </w:p>
    <w:p w:rsidR="00467C89" w:rsidRPr="005E2B6D"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5E2B6D">
        <w:rPr>
          <w:rFonts w:ascii="Courier New" w:hAnsi="Courier New" w:cs="Courier New"/>
          <w:i/>
          <w:iCs/>
          <w:color w:val="005600"/>
          <w:sz w:val="20"/>
          <w:szCs w:val="20"/>
          <w:lang w:val="en-US" w:eastAsia="ru-RU"/>
        </w:rPr>
        <w:t xml:space="preserve">      // </w:t>
      </w:r>
      <w:r w:rsidRPr="00467C89">
        <w:rPr>
          <w:rFonts w:ascii="Courier New" w:hAnsi="Courier New" w:cs="Courier New"/>
          <w:i/>
          <w:iCs/>
          <w:color w:val="005600"/>
          <w:sz w:val="20"/>
          <w:szCs w:val="20"/>
          <w:lang w:val="en-US" w:eastAsia="ru-RU"/>
        </w:rPr>
        <w:t>specify which transaction to use</w:t>
      </w:r>
    </w:p>
    <w:p w:rsidR="00467C89" w:rsidRPr="005E2B6D"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proofErr w:type="spellStart"/>
      <w:r w:rsidR="00467C89" w:rsidRPr="005E2B6D">
        <w:rPr>
          <w:rFonts w:ascii="Courier New" w:hAnsi="Courier New" w:cs="Courier New"/>
          <w:color w:val="000000"/>
          <w:sz w:val="20"/>
          <w:szCs w:val="20"/>
          <w:lang w:val="en-US" w:eastAsia="ru-RU"/>
        </w:rPr>
        <w:t>sqlCommand.Transaction</w:t>
      </w:r>
      <w:proofErr w:type="spellEnd"/>
      <w:r w:rsidR="00467C89" w:rsidRPr="005E2B6D">
        <w:rPr>
          <w:rFonts w:ascii="Courier New" w:hAnsi="Courier New" w:cs="Courier New"/>
          <w:color w:val="000000"/>
          <w:sz w:val="20"/>
          <w:szCs w:val="20"/>
          <w:lang w:val="en-US" w:eastAsia="ru-RU"/>
        </w:rPr>
        <w:t xml:space="preserve"> = </w:t>
      </w:r>
      <w:proofErr w:type="spellStart"/>
      <w:r w:rsidR="00467C89" w:rsidRPr="005E2B6D">
        <w:rPr>
          <w:rFonts w:ascii="Courier New" w:hAnsi="Courier New" w:cs="Courier New"/>
          <w:color w:val="000000"/>
          <w:sz w:val="20"/>
          <w:szCs w:val="20"/>
          <w:lang w:val="en-US" w:eastAsia="ru-RU"/>
        </w:rPr>
        <w:t>dbTransaction</w:t>
      </w:r>
      <w:proofErr w:type="spellEnd"/>
      <w:r w:rsidR="00467C89" w:rsidRPr="005E2B6D">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proofErr w:type="gramStart"/>
      <w:r w:rsidR="00467C89" w:rsidRPr="00467C89">
        <w:rPr>
          <w:rFonts w:ascii="Courier New" w:hAnsi="Courier New" w:cs="Courier New"/>
          <w:color w:val="000000"/>
          <w:sz w:val="20"/>
          <w:szCs w:val="20"/>
          <w:lang w:val="en-US" w:eastAsia="ru-RU"/>
        </w:rPr>
        <w:t>sqlCommand.Parameters.Add</w:t>
      </w:r>
      <w:proofErr w:type="spellEnd"/>
      <w:r w:rsidR="00467C89" w:rsidRPr="00467C89">
        <w:rPr>
          <w:rFonts w:ascii="Courier New" w:hAnsi="Courier New" w:cs="Courier New"/>
          <w:color w:val="000000"/>
          <w:sz w:val="20"/>
          <w:szCs w:val="20"/>
          <w:lang w:val="en-US" w:eastAsia="ru-RU"/>
        </w:rPr>
        <w:t>(</w:t>
      </w:r>
      <w:proofErr w:type="spellStart"/>
      <w:proofErr w:type="gramEnd"/>
      <w:r w:rsidR="00467C89" w:rsidRPr="00467C89">
        <w:rPr>
          <w:rFonts w:ascii="Courier New" w:hAnsi="Courier New" w:cs="Courier New"/>
          <w:color w:val="000000"/>
          <w:sz w:val="20"/>
          <w:szCs w:val="20"/>
          <w:lang w:val="en-US" w:eastAsia="ru-RU"/>
        </w:rPr>
        <w:t>discountParam</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proofErr w:type="gramStart"/>
      <w:r w:rsidR="00467C89" w:rsidRPr="00467C89">
        <w:rPr>
          <w:rFonts w:ascii="Courier New" w:hAnsi="Courier New" w:cs="Courier New"/>
          <w:color w:val="000000"/>
          <w:sz w:val="20"/>
          <w:szCs w:val="20"/>
          <w:lang w:val="en-US" w:eastAsia="ru-RU"/>
        </w:rPr>
        <w:t>sqlCommand.Parameters.Add</w:t>
      </w:r>
      <w:proofErr w:type="spellEnd"/>
      <w:r w:rsidR="00467C89" w:rsidRPr="00467C89">
        <w:rPr>
          <w:rFonts w:ascii="Courier New" w:hAnsi="Courier New" w:cs="Courier New"/>
          <w:color w:val="000000"/>
          <w:sz w:val="20"/>
          <w:szCs w:val="20"/>
          <w:lang w:val="en-US" w:eastAsia="ru-RU"/>
        </w:rPr>
        <w:t>(</w:t>
      </w:r>
      <w:proofErr w:type="spellStart"/>
      <w:proofErr w:type="gramEnd"/>
      <w:r w:rsidR="00467C89" w:rsidRPr="00467C89">
        <w:rPr>
          <w:rFonts w:ascii="Courier New" w:hAnsi="Courier New" w:cs="Courier New"/>
          <w:color w:val="000000"/>
          <w:sz w:val="20"/>
          <w:szCs w:val="20"/>
          <w:lang w:val="en-US" w:eastAsia="ru-RU"/>
        </w:rPr>
        <w:t>idParam</w:t>
      </w:r>
      <w:proofErr w:type="spellEnd"/>
      <w:r w:rsidR="00467C89" w:rsidRPr="00467C89">
        <w:rPr>
          <w:rFonts w:ascii="Courier New" w:hAnsi="Courier New" w:cs="Courier New"/>
          <w:color w:val="000000"/>
          <w:sz w:val="20"/>
          <w:szCs w:val="20"/>
          <w:lang w:val="en-US" w:eastAsia="ru-RU"/>
        </w:rPr>
        <w:t>);</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5E2B6D">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prepare statement</w:t>
      </w:r>
    </w:p>
    <w:p w:rsidR="00467C89" w:rsidRPr="005E2B6D"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proofErr w:type="spellStart"/>
      <w:proofErr w:type="gramStart"/>
      <w:r w:rsidR="00467C89" w:rsidRPr="005E2B6D">
        <w:rPr>
          <w:rFonts w:ascii="Courier New" w:hAnsi="Courier New" w:cs="Courier New"/>
          <w:color w:val="000000"/>
          <w:sz w:val="20"/>
          <w:szCs w:val="20"/>
          <w:lang w:val="en-US" w:eastAsia="ru-RU"/>
        </w:rPr>
        <w:t>sqlCommand.Prepare</w:t>
      </w:r>
      <w:proofErr w:type="spellEnd"/>
      <w:r w:rsidR="00467C89" w:rsidRPr="005E2B6D">
        <w:rPr>
          <w:rFonts w:ascii="Courier New" w:hAnsi="Courier New" w:cs="Courier New"/>
          <w:color w:val="000000"/>
          <w:sz w:val="20"/>
          <w:szCs w:val="20"/>
          <w:lang w:val="en-US" w:eastAsia="ru-RU"/>
        </w:rPr>
        <w:t>(</w:t>
      </w:r>
      <w:proofErr w:type="gramEnd"/>
      <w:r w:rsidR="00467C89" w:rsidRPr="005E2B6D">
        <w:rPr>
          <w:rFonts w:ascii="Courier New" w:hAnsi="Courier New" w:cs="Courier New"/>
          <w:color w:val="000000"/>
          <w:sz w:val="20"/>
          <w:szCs w:val="20"/>
          <w:lang w:val="en-US" w:eastAsia="ru-RU"/>
        </w:rPr>
        <w:t>);</w:t>
      </w:r>
    </w:p>
    <w:p w:rsidR="0080416C" w:rsidRPr="0080416C" w:rsidRDefault="0080416C" w:rsidP="0080416C">
      <w:pPr>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 </w:t>
      </w:r>
      <w:r w:rsidRPr="00467C89">
        <w:rPr>
          <w:rFonts w:ascii="Courier New" w:hAnsi="Courier New" w:cs="Courier New"/>
          <w:i/>
          <w:iCs/>
          <w:color w:val="005600"/>
          <w:sz w:val="20"/>
          <w:szCs w:val="20"/>
          <w:lang w:val="en-US" w:eastAsia="ru-RU"/>
        </w:rPr>
        <w:t>for all selected records in the grid</w:t>
      </w:r>
    </w:p>
    <w:p w:rsidR="00467C89" w:rsidRPr="00467C89" w:rsidRDefault="0080416C" w:rsidP="0080416C">
      <w:pPr>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proofErr w:type="spellStart"/>
      <w:proofErr w:type="gramStart"/>
      <w:r w:rsidR="00467C89" w:rsidRPr="00467C89">
        <w:rPr>
          <w:rFonts w:ascii="Courier New" w:hAnsi="Courier New" w:cs="Courier New"/>
          <w:b/>
          <w:bCs/>
          <w:color w:val="000000"/>
          <w:sz w:val="20"/>
          <w:szCs w:val="20"/>
          <w:lang w:val="en-US" w:eastAsia="ru-RU"/>
        </w:rPr>
        <w:t>foreach</w:t>
      </w:r>
      <w:proofErr w:type="spellEnd"/>
      <w:proofErr w:type="gramEnd"/>
      <w:r w:rsidR="00467C89" w:rsidRPr="00467C89">
        <w:rPr>
          <w:rFonts w:ascii="Courier New" w:hAnsi="Courier New" w:cs="Courier New"/>
          <w:b/>
          <w:bCs/>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DataGridViewRow</w:t>
      </w:r>
      <w:proofErr w:type="spell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gridRows</w:t>
      </w:r>
      <w:proofErr w:type="spellEnd"/>
      <w:r w:rsidR="00467C89" w:rsidRPr="00467C89">
        <w:rPr>
          <w:rFonts w:ascii="Courier New" w:hAnsi="Courier New" w:cs="Courier New"/>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in </w:t>
      </w:r>
      <w:proofErr w:type="spellStart"/>
      <w:r w:rsidR="00467C89" w:rsidRPr="00467C89">
        <w:rPr>
          <w:rFonts w:ascii="Courier New" w:hAnsi="Courier New" w:cs="Courier New"/>
          <w:color w:val="000000"/>
          <w:sz w:val="20"/>
          <w:szCs w:val="20"/>
          <w:lang w:val="en-US" w:eastAsia="ru-RU"/>
        </w:rPr>
        <w:t>dataGridView.SelectedRows</w:t>
      </w:r>
      <w:proofErr w:type="spellEnd"/>
      <w:r w:rsidR="00467C89" w:rsidRPr="00467C89">
        <w:rPr>
          <w:rFonts w:ascii="Courier New" w:hAnsi="Courier New" w:cs="Courier New"/>
          <w:color w:val="000000"/>
          <w:sz w:val="20"/>
          <w:szCs w:val="20"/>
          <w:lang w:val="en-US" w:eastAsia="ru-RU"/>
        </w:rPr>
        <w:t>)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proofErr w:type="spellStart"/>
      <w:proofErr w:type="gramStart"/>
      <w:r w:rsidR="00467C89" w:rsidRPr="00467C89">
        <w:rPr>
          <w:rFonts w:ascii="Courier New" w:hAnsi="Courier New" w:cs="Courier New"/>
          <w:b/>
          <w:bCs/>
          <w:color w:val="000000"/>
          <w:sz w:val="20"/>
          <w:szCs w:val="20"/>
          <w:lang w:val="en-US" w:eastAsia="ru-RU"/>
        </w:rPr>
        <w:t>int</w:t>
      </w:r>
      <w:proofErr w:type="spellEnd"/>
      <w:proofErr w:type="gramEnd"/>
      <w:r w:rsidR="00467C89" w:rsidRPr="00467C89">
        <w:rPr>
          <w:rFonts w:ascii="Courier New" w:hAnsi="Courier New" w:cs="Courier New"/>
          <w:b/>
          <w:bCs/>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id = (</w:t>
      </w:r>
      <w:proofErr w:type="spellStart"/>
      <w:r w:rsidR="00467C89" w:rsidRPr="00467C89">
        <w:rPr>
          <w:rFonts w:ascii="Courier New" w:hAnsi="Courier New" w:cs="Courier New"/>
          <w:b/>
          <w:bCs/>
          <w:color w:val="000000"/>
          <w:sz w:val="20"/>
          <w:szCs w:val="20"/>
          <w:lang w:val="en-US" w:eastAsia="ru-RU"/>
        </w:rPr>
        <w:t>int</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gridRows.Cells</w:t>
      </w:r>
      <w:proofErr w:type="spellEnd"/>
      <w:r w:rsidR="00467C89" w:rsidRPr="00467C89">
        <w:rPr>
          <w:rFonts w:ascii="Courier New" w:hAnsi="Courier New" w:cs="Courier New"/>
          <w:color w:val="000000"/>
          <w:sz w:val="20"/>
          <w:szCs w:val="20"/>
          <w:lang w:val="en-US" w:eastAsia="ru-RU"/>
        </w:rPr>
        <w:t>[</w:t>
      </w:r>
      <w:r w:rsidR="00467C89" w:rsidRPr="00467C89">
        <w:rPr>
          <w:rFonts w:ascii="Courier New" w:hAnsi="Courier New" w:cs="Courier New"/>
          <w:color w:val="000066"/>
          <w:sz w:val="20"/>
          <w:szCs w:val="20"/>
          <w:lang w:val="en-US" w:eastAsia="ru-RU"/>
        </w:rPr>
        <w:t>"PRODUCT_ID"</w:t>
      </w:r>
      <w:r w:rsidR="00467C89" w:rsidRPr="00467C89">
        <w:rPr>
          <w:rFonts w:ascii="Courier New" w:hAnsi="Courier New" w:cs="Courier New"/>
          <w:color w:val="000000"/>
          <w:sz w:val="20"/>
          <w:szCs w:val="20"/>
          <w:lang w:val="en-US" w:eastAsia="ru-RU"/>
        </w:rPr>
        <w:t>].Value;</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5E2B6D">
        <w:rPr>
          <w:rFonts w:ascii="Courier New" w:hAnsi="Courier New" w:cs="Courier New"/>
          <w:i/>
          <w:iCs/>
          <w:color w:val="005600"/>
          <w:sz w:val="20"/>
          <w:szCs w:val="20"/>
          <w:lang w:val="en-US" w:eastAsia="ru-RU"/>
        </w:rPr>
        <w:t xml:space="preserve">        </w:t>
      </w:r>
      <w:r w:rsidR="00467C89" w:rsidRPr="005E2B6D">
        <w:rPr>
          <w:rFonts w:ascii="Courier New" w:hAnsi="Courier New" w:cs="Courier New"/>
          <w:i/>
          <w:iCs/>
          <w:color w:val="005600"/>
          <w:sz w:val="20"/>
          <w:szCs w:val="20"/>
          <w:lang w:val="en-US" w:eastAsia="ru-RU"/>
        </w:rPr>
        <w:t xml:space="preserve">// </w:t>
      </w:r>
      <w:r w:rsidRPr="00467C89">
        <w:rPr>
          <w:rFonts w:ascii="Courier New" w:hAnsi="Courier New" w:cs="Courier New"/>
          <w:i/>
          <w:iCs/>
          <w:color w:val="005600"/>
          <w:sz w:val="20"/>
          <w:szCs w:val="20"/>
          <w:lang w:val="en-US" w:eastAsia="ru-RU"/>
        </w:rPr>
        <w:t>initialize query parameters</w:t>
      </w:r>
    </w:p>
    <w:p w:rsidR="00467C89" w:rsidRPr="005E2B6D"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proofErr w:type="spellStart"/>
      <w:r w:rsidR="00467C89" w:rsidRPr="005E2B6D">
        <w:rPr>
          <w:rFonts w:ascii="Courier New" w:hAnsi="Courier New" w:cs="Courier New"/>
          <w:color w:val="000000"/>
          <w:sz w:val="20"/>
          <w:szCs w:val="20"/>
          <w:lang w:val="en-US" w:eastAsia="ru-RU"/>
        </w:rPr>
        <w:t>idParam.Value</w:t>
      </w:r>
      <w:proofErr w:type="spellEnd"/>
      <w:r w:rsidR="00467C89" w:rsidRPr="005E2B6D">
        <w:rPr>
          <w:rFonts w:ascii="Courier New" w:hAnsi="Courier New" w:cs="Courier New"/>
          <w:color w:val="000000"/>
          <w:sz w:val="20"/>
          <w:szCs w:val="20"/>
          <w:lang w:val="en-US" w:eastAsia="ru-RU"/>
        </w:rPr>
        <w:t xml:space="preserve"> = id;</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discountParam.Value</w:t>
      </w:r>
      <w:proofErr w:type="spellEnd"/>
      <w:r w:rsidR="00467C89" w:rsidRPr="00467C89">
        <w:rPr>
          <w:rFonts w:ascii="Courier New" w:hAnsi="Courier New" w:cs="Courier New"/>
          <w:color w:val="000000"/>
          <w:sz w:val="20"/>
          <w:szCs w:val="20"/>
          <w:lang w:val="en-US" w:eastAsia="ru-RU"/>
        </w:rPr>
        <w:t xml:space="preserve"> = </w:t>
      </w:r>
      <w:proofErr w:type="spellStart"/>
      <w:r w:rsidR="00467C89" w:rsidRPr="00467C89">
        <w:rPr>
          <w:rFonts w:ascii="Courier New" w:hAnsi="Courier New" w:cs="Courier New"/>
          <w:color w:val="000000"/>
          <w:sz w:val="20"/>
          <w:szCs w:val="20"/>
          <w:lang w:val="en-US" w:eastAsia="ru-RU"/>
        </w:rPr>
        <w:t>editor.Discount</w:t>
      </w:r>
      <w:proofErr w:type="spellEnd"/>
      <w:r w:rsidR="00467C89" w:rsidRPr="00467C89">
        <w:rPr>
          <w:rFonts w:ascii="Courier New" w:hAnsi="Courier New" w:cs="Courier New"/>
          <w:color w:val="000000"/>
          <w:sz w:val="20"/>
          <w:szCs w:val="20"/>
          <w:lang w:val="en-US" w:eastAsia="ru-RU"/>
        </w:rPr>
        <w:t>;</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w:t>
      </w:r>
      <w:r w:rsidR="00467C89" w:rsidRPr="00467C89">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execute SQL statement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proofErr w:type="gramStart"/>
      <w:r w:rsidR="00467C89" w:rsidRPr="00467C89">
        <w:rPr>
          <w:rFonts w:ascii="Courier New" w:hAnsi="Courier New" w:cs="Courier New"/>
          <w:color w:val="000000"/>
          <w:sz w:val="20"/>
          <w:szCs w:val="20"/>
          <w:lang w:val="en-US" w:eastAsia="ru-RU"/>
        </w:rPr>
        <w:t>needUpdate</w:t>
      </w:r>
      <w:proofErr w:type="spellEnd"/>
      <w:proofErr w:type="gramEnd"/>
      <w:r w:rsidR="00467C89" w:rsidRPr="00467C89">
        <w:rPr>
          <w:rFonts w:ascii="Courier New" w:hAnsi="Courier New" w:cs="Courier New"/>
          <w:color w:val="000000"/>
          <w:sz w:val="20"/>
          <w:szCs w:val="20"/>
          <w:lang w:val="en-US" w:eastAsia="ru-RU"/>
        </w:rPr>
        <w:t xml:space="preserve"> = (</w:t>
      </w:r>
      <w:proofErr w:type="spellStart"/>
      <w:r w:rsidR="00467C89" w:rsidRPr="00467C89">
        <w:rPr>
          <w:rFonts w:ascii="Courier New" w:hAnsi="Courier New" w:cs="Courier New"/>
          <w:color w:val="000000"/>
          <w:sz w:val="20"/>
          <w:szCs w:val="20"/>
          <w:lang w:val="en-US" w:eastAsia="ru-RU"/>
        </w:rPr>
        <w:t>sqlCommand.ExecuteNonQuery</w:t>
      </w:r>
      <w:proofErr w:type="spellEnd"/>
      <w:r w:rsidR="00467C89" w:rsidRPr="00467C89">
        <w:rPr>
          <w:rFonts w:ascii="Courier New" w:hAnsi="Courier New" w:cs="Courier New"/>
          <w:color w:val="000000"/>
          <w:sz w:val="20"/>
          <w:szCs w:val="20"/>
          <w:lang w:val="en-US" w:eastAsia="ru-RU"/>
        </w:rPr>
        <w:t xml:space="preserve">() &gt; 0) || </w:t>
      </w:r>
      <w:proofErr w:type="spellStart"/>
      <w:r w:rsidR="00467C89" w:rsidRPr="00467C89">
        <w:rPr>
          <w:rFonts w:ascii="Courier New" w:hAnsi="Courier New" w:cs="Courier New"/>
          <w:color w:val="000000"/>
          <w:sz w:val="20"/>
          <w:szCs w:val="20"/>
          <w:lang w:val="en-US" w:eastAsia="ru-RU"/>
        </w:rPr>
        <w:t>needUpdate</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proofErr w:type="gramStart"/>
      <w:r w:rsidR="00467C89" w:rsidRPr="00467C89">
        <w:rPr>
          <w:rFonts w:ascii="Courier New" w:hAnsi="Courier New" w:cs="Courier New"/>
          <w:color w:val="000000"/>
          <w:sz w:val="20"/>
          <w:szCs w:val="20"/>
          <w:lang w:val="en-US" w:eastAsia="ru-RU"/>
        </w:rPr>
        <w:t>dbTransaction.Commit</w:t>
      </w:r>
      <w:proofErr w:type="spellEnd"/>
      <w:r w:rsidR="00467C89" w:rsidRPr="00467C89">
        <w:rPr>
          <w:rFonts w:ascii="Courier New" w:hAnsi="Courier New" w:cs="Courier New"/>
          <w:color w:val="000000"/>
          <w:sz w:val="20"/>
          <w:szCs w:val="20"/>
          <w:lang w:val="en-US" w:eastAsia="ru-RU"/>
        </w:rPr>
        <w:t>(</w:t>
      </w:r>
      <w:proofErr w:type="gram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proofErr w:type="gramStart"/>
      <w:r w:rsidR="00467C89" w:rsidRPr="00467C89">
        <w:rPr>
          <w:rFonts w:ascii="Courier New" w:hAnsi="Courier New" w:cs="Courier New"/>
          <w:b/>
          <w:bCs/>
          <w:color w:val="000000"/>
          <w:sz w:val="20"/>
          <w:szCs w:val="20"/>
          <w:lang w:val="en-US" w:eastAsia="ru-RU"/>
        </w:rPr>
        <w:t>catch</w:t>
      </w:r>
      <w:proofErr w:type="gramEnd"/>
      <w:r w:rsidR="00467C89" w:rsidRPr="00467C89">
        <w:rPr>
          <w:rFonts w:ascii="Courier New" w:hAnsi="Courier New" w:cs="Courier New"/>
          <w:b/>
          <w:bCs/>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(Exception ex)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proofErr w:type="gramStart"/>
      <w:r w:rsidR="00467C89" w:rsidRPr="00467C89">
        <w:rPr>
          <w:rFonts w:ascii="Courier New" w:hAnsi="Courier New" w:cs="Courier New"/>
          <w:color w:val="000000"/>
          <w:sz w:val="20"/>
          <w:szCs w:val="20"/>
          <w:lang w:val="en-US" w:eastAsia="ru-RU"/>
        </w:rPr>
        <w:t>dbTransaction.Rollback</w:t>
      </w:r>
      <w:proofErr w:type="spellEnd"/>
      <w:r w:rsidR="00467C89" w:rsidRPr="00467C89">
        <w:rPr>
          <w:rFonts w:ascii="Courier New" w:hAnsi="Courier New" w:cs="Courier New"/>
          <w:color w:val="000000"/>
          <w:sz w:val="20"/>
          <w:szCs w:val="20"/>
          <w:lang w:val="en-US" w:eastAsia="ru-RU"/>
        </w:rPr>
        <w:t>(</w:t>
      </w:r>
      <w:proofErr w:type="gram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proofErr w:type="gramStart"/>
      <w:r w:rsidR="00467C89" w:rsidRPr="00467C89">
        <w:rPr>
          <w:rFonts w:ascii="Courier New" w:hAnsi="Courier New" w:cs="Courier New"/>
          <w:color w:val="000000"/>
          <w:sz w:val="20"/>
          <w:szCs w:val="20"/>
          <w:lang w:val="en-US" w:eastAsia="ru-RU"/>
        </w:rPr>
        <w:t>MessageBox.Show</w:t>
      </w:r>
      <w:proofErr w:type="spellEnd"/>
      <w:r w:rsidR="00467C89" w:rsidRPr="00467C89">
        <w:rPr>
          <w:rFonts w:ascii="Courier New" w:hAnsi="Courier New" w:cs="Courier New"/>
          <w:color w:val="000000"/>
          <w:sz w:val="20"/>
          <w:szCs w:val="20"/>
          <w:lang w:val="en-US" w:eastAsia="ru-RU"/>
        </w:rPr>
        <w:t>(</w:t>
      </w:r>
      <w:proofErr w:type="spellStart"/>
      <w:proofErr w:type="gramEnd"/>
      <w:r w:rsidR="00467C89" w:rsidRPr="00467C89">
        <w:rPr>
          <w:rFonts w:ascii="Courier New" w:hAnsi="Courier New" w:cs="Courier New"/>
          <w:color w:val="000000"/>
          <w:sz w:val="20"/>
          <w:szCs w:val="20"/>
          <w:lang w:val="en-US" w:eastAsia="ru-RU"/>
        </w:rPr>
        <w:t>ex.Message</w:t>
      </w:r>
      <w:proofErr w:type="spellEnd"/>
      <w:r w:rsidR="00467C89" w:rsidRPr="00467C89">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66"/>
          <w:sz w:val="20"/>
          <w:szCs w:val="20"/>
          <w:lang w:val="en-US" w:eastAsia="ru-RU"/>
        </w:rPr>
        <w:t>"error"</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proofErr w:type="gramStart"/>
      <w:r w:rsidR="00467C89" w:rsidRPr="00467C89">
        <w:rPr>
          <w:rFonts w:ascii="Courier New" w:hAnsi="Courier New" w:cs="Courier New"/>
          <w:color w:val="000000"/>
          <w:sz w:val="20"/>
          <w:szCs w:val="20"/>
          <w:lang w:val="en-US" w:eastAsia="ru-RU"/>
        </w:rPr>
        <w:t>needUpdate</w:t>
      </w:r>
      <w:proofErr w:type="spellEnd"/>
      <w:proofErr w:type="gramEnd"/>
      <w:r w:rsidR="00467C89" w:rsidRPr="00467C89">
        <w:rPr>
          <w:rFonts w:ascii="Courier New" w:hAnsi="Courier New" w:cs="Courier New"/>
          <w:color w:val="000000"/>
          <w:sz w:val="20"/>
          <w:szCs w:val="20"/>
          <w:lang w:val="en-US" w:eastAsia="ru-RU"/>
        </w:rPr>
        <w:t xml:space="preserve"> = </w:t>
      </w:r>
      <w:r w:rsidR="00467C89" w:rsidRPr="00467C89">
        <w:rPr>
          <w:rFonts w:ascii="Courier New" w:hAnsi="Courier New" w:cs="Courier New"/>
          <w:b/>
          <w:bCs/>
          <w:color w:val="000000"/>
          <w:sz w:val="20"/>
          <w:szCs w:val="20"/>
          <w:lang w:val="en-US" w:eastAsia="ru-RU"/>
        </w:rPr>
        <w:t>false</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lastRenderedPageBreak/>
        <w:t xml:space="preserve">  </w:t>
      </w:r>
      <w:r w:rsidR="00467C89" w:rsidRPr="00467C89">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refresh grid</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proofErr w:type="gramStart"/>
      <w:r w:rsidR="00467C89" w:rsidRPr="00467C89">
        <w:rPr>
          <w:rFonts w:ascii="Courier New" w:hAnsi="Courier New" w:cs="Courier New"/>
          <w:b/>
          <w:bCs/>
          <w:color w:val="000000"/>
          <w:sz w:val="20"/>
          <w:szCs w:val="20"/>
          <w:lang w:val="en-US" w:eastAsia="ru-RU"/>
        </w:rPr>
        <w:t>if</w:t>
      </w:r>
      <w:proofErr w:type="gramEnd"/>
      <w:r w:rsidR="00467C89" w:rsidRPr="00467C89">
        <w:rPr>
          <w:rFonts w:ascii="Courier New" w:hAnsi="Courier New" w:cs="Courier New"/>
          <w:b/>
          <w:bCs/>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needUpdate</w:t>
      </w:r>
      <w:proofErr w:type="spellEnd"/>
      <w:r w:rsidR="00467C89" w:rsidRPr="00467C89">
        <w:rPr>
          <w:rFonts w:ascii="Courier New" w:hAnsi="Courier New" w:cs="Courier New"/>
          <w:color w:val="000000"/>
          <w:sz w:val="20"/>
          <w:szCs w:val="20"/>
          <w:lang w:val="en-US" w:eastAsia="ru-RU"/>
        </w:rPr>
        <w:t>) {</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 </w:t>
      </w:r>
      <w:r w:rsidRPr="00467C89">
        <w:rPr>
          <w:rFonts w:ascii="Courier New" w:hAnsi="Courier New" w:cs="Courier New"/>
          <w:i/>
          <w:iCs/>
          <w:color w:val="005600"/>
          <w:sz w:val="20"/>
          <w:szCs w:val="20"/>
          <w:lang w:val="en-US" w:eastAsia="ru-RU"/>
        </w:rPr>
        <w:t>for all selected records in the grid</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proofErr w:type="spellStart"/>
      <w:proofErr w:type="gramStart"/>
      <w:r w:rsidR="00467C89" w:rsidRPr="00467C89">
        <w:rPr>
          <w:rFonts w:ascii="Courier New" w:hAnsi="Courier New" w:cs="Courier New"/>
          <w:b/>
          <w:bCs/>
          <w:color w:val="000000"/>
          <w:sz w:val="20"/>
          <w:szCs w:val="20"/>
          <w:lang w:val="en-US" w:eastAsia="ru-RU"/>
        </w:rPr>
        <w:t>foreach</w:t>
      </w:r>
      <w:proofErr w:type="spellEnd"/>
      <w:proofErr w:type="gramEnd"/>
      <w:r w:rsidR="00467C89" w:rsidRPr="00467C89">
        <w:rPr>
          <w:rFonts w:ascii="Courier New" w:hAnsi="Courier New" w:cs="Courier New"/>
          <w:b/>
          <w:bCs/>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DataGridViewRow</w:t>
      </w:r>
      <w:proofErr w:type="spell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gridRows</w:t>
      </w:r>
      <w:proofErr w:type="spellEnd"/>
      <w:r w:rsidR="00467C89" w:rsidRPr="00467C89">
        <w:rPr>
          <w:rFonts w:ascii="Courier New" w:hAnsi="Courier New" w:cs="Courier New"/>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in </w:t>
      </w:r>
      <w:proofErr w:type="spellStart"/>
      <w:r w:rsidR="00467C89" w:rsidRPr="00467C89">
        <w:rPr>
          <w:rFonts w:ascii="Courier New" w:hAnsi="Courier New" w:cs="Courier New"/>
          <w:color w:val="000000"/>
          <w:sz w:val="20"/>
          <w:szCs w:val="20"/>
          <w:lang w:val="en-US" w:eastAsia="ru-RU"/>
        </w:rPr>
        <w:t>dataGridView.SelectedRows</w:t>
      </w:r>
      <w:proofErr w:type="spellEnd"/>
      <w:r w:rsidR="00467C89" w:rsidRPr="00467C89">
        <w:rPr>
          <w:rFonts w:ascii="Courier New" w:hAnsi="Courier New" w:cs="Courier New"/>
          <w:color w:val="000000"/>
          <w:sz w:val="20"/>
          <w:szCs w:val="20"/>
          <w:lang w:val="en-US" w:eastAsia="ru-RU"/>
        </w:rPr>
        <w:t>)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proofErr w:type="gramStart"/>
      <w:r w:rsidR="00467C89" w:rsidRPr="00467C89">
        <w:rPr>
          <w:rFonts w:ascii="Courier New" w:hAnsi="Courier New" w:cs="Courier New"/>
          <w:color w:val="000000"/>
          <w:sz w:val="20"/>
          <w:szCs w:val="20"/>
          <w:lang w:val="en-US" w:eastAsia="ru-RU"/>
        </w:rPr>
        <w:t>var</w:t>
      </w:r>
      <w:proofErr w:type="spellEnd"/>
      <w:proofErr w:type="gramEnd"/>
      <w:r w:rsidR="00467C89" w:rsidRPr="00467C89">
        <w:rPr>
          <w:rFonts w:ascii="Courier New" w:hAnsi="Courier New" w:cs="Courier New"/>
          <w:color w:val="000000"/>
          <w:sz w:val="20"/>
          <w:szCs w:val="20"/>
          <w:lang w:val="en-US" w:eastAsia="ru-RU"/>
        </w:rPr>
        <w:t xml:space="preserve"> product = (PRODUCT)</w:t>
      </w:r>
      <w:proofErr w:type="spellStart"/>
      <w:r w:rsidR="00467C89" w:rsidRPr="00467C89">
        <w:rPr>
          <w:rFonts w:ascii="Courier New" w:hAnsi="Courier New" w:cs="Courier New"/>
          <w:color w:val="000000"/>
          <w:sz w:val="20"/>
          <w:szCs w:val="20"/>
          <w:lang w:val="en-US" w:eastAsia="ru-RU"/>
        </w:rPr>
        <w:t>bindingSource.List</w:t>
      </w:r>
      <w:proofErr w:type="spellEnd"/>
      <w:r w:rsidR="00467C89" w:rsidRPr="00467C89">
        <w:rPr>
          <w:rFonts w:ascii="Courier New" w:hAnsi="Courier New" w:cs="Courier New"/>
          <w:color w:val="818181"/>
          <w:sz w:val="20"/>
          <w:szCs w:val="20"/>
          <w:lang w:val="en-US" w:eastAsia="ru-RU"/>
        </w:rPr>
        <w:t>[</w:t>
      </w:r>
      <w:proofErr w:type="spellStart"/>
      <w:r w:rsidR="00467C89" w:rsidRPr="00467C89">
        <w:rPr>
          <w:rFonts w:ascii="Courier New" w:hAnsi="Courier New" w:cs="Courier New"/>
          <w:color w:val="818181"/>
          <w:sz w:val="20"/>
          <w:szCs w:val="20"/>
          <w:lang w:val="en-US" w:eastAsia="ru-RU"/>
        </w:rPr>
        <w:t>gridRows.Index</w:t>
      </w:r>
      <w:proofErr w:type="spellEnd"/>
      <w:r w:rsidR="00467C89" w:rsidRPr="00467C89">
        <w:rPr>
          <w:rFonts w:ascii="Courier New" w:hAnsi="Courier New" w:cs="Courier New"/>
          <w:color w:val="818181"/>
          <w:sz w:val="20"/>
          <w:szCs w:val="20"/>
          <w:lang w:val="en-US" w:eastAsia="ru-RU"/>
        </w:rPr>
        <w:t>]</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proofErr w:type="gramStart"/>
      <w:r w:rsidR="00467C89" w:rsidRPr="00467C89">
        <w:rPr>
          <w:rFonts w:ascii="Courier New" w:hAnsi="Courier New" w:cs="Courier New"/>
          <w:color w:val="000000"/>
          <w:sz w:val="20"/>
          <w:szCs w:val="20"/>
          <w:lang w:val="en-US" w:eastAsia="ru-RU"/>
        </w:rPr>
        <w:t>dbContext.Refresh</w:t>
      </w:r>
      <w:proofErr w:type="spellEnd"/>
      <w:r w:rsidR="00467C89" w:rsidRPr="00467C89">
        <w:rPr>
          <w:rFonts w:ascii="Courier New" w:hAnsi="Courier New" w:cs="Courier New"/>
          <w:color w:val="000000"/>
          <w:sz w:val="20"/>
          <w:szCs w:val="20"/>
          <w:lang w:val="en-US" w:eastAsia="ru-RU"/>
        </w:rPr>
        <w:t>(</w:t>
      </w:r>
      <w:proofErr w:type="spellStart"/>
      <w:proofErr w:type="gramEnd"/>
      <w:r w:rsidR="00467C89" w:rsidRPr="00467C89">
        <w:rPr>
          <w:rFonts w:ascii="Courier New" w:hAnsi="Courier New" w:cs="Courier New"/>
          <w:color w:val="000000"/>
          <w:sz w:val="20"/>
          <w:szCs w:val="20"/>
          <w:lang w:val="en-US" w:eastAsia="ru-RU"/>
        </w:rPr>
        <w:t>RefreshMode.StoreWins</w:t>
      </w:r>
      <w:proofErr w:type="spellEnd"/>
      <w:r w:rsidR="00467C89" w:rsidRPr="00467C89">
        <w:rPr>
          <w:rFonts w:ascii="Courier New" w:hAnsi="Courier New" w:cs="Courier New"/>
          <w:color w:val="000000"/>
          <w:sz w:val="20"/>
          <w:szCs w:val="20"/>
          <w:lang w:val="en-US" w:eastAsia="ru-RU"/>
        </w:rPr>
        <w:t>, product);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proofErr w:type="spellStart"/>
      <w:proofErr w:type="gramStart"/>
      <w:r w:rsidR="00467C89" w:rsidRPr="00467C89">
        <w:rPr>
          <w:rFonts w:ascii="Courier New" w:hAnsi="Courier New" w:cs="Courier New"/>
          <w:color w:val="000000"/>
          <w:sz w:val="20"/>
          <w:szCs w:val="20"/>
          <w:lang w:val="en-US" w:eastAsia="ru-RU"/>
        </w:rPr>
        <w:t>bindingSource.ResetBindings</w:t>
      </w:r>
      <w:proofErr w:type="spellEnd"/>
      <w:r w:rsidR="00467C89" w:rsidRPr="00467C89">
        <w:rPr>
          <w:rFonts w:ascii="Courier New" w:hAnsi="Courier New" w:cs="Courier New"/>
          <w:color w:val="000000"/>
          <w:sz w:val="20"/>
          <w:szCs w:val="20"/>
          <w:lang w:val="en-US" w:eastAsia="ru-RU"/>
        </w:rPr>
        <w:t>(</w:t>
      </w:r>
      <w:proofErr w:type="gramEnd"/>
      <w:r w:rsidR="00467C89" w:rsidRPr="00467C89">
        <w:rPr>
          <w:rFonts w:ascii="Courier New" w:hAnsi="Courier New" w:cs="Courier New"/>
          <w:b/>
          <w:bCs/>
          <w:color w:val="000000"/>
          <w:sz w:val="20"/>
          <w:szCs w:val="20"/>
          <w:lang w:val="en-US" w:eastAsia="ru-RU"/>
        </w:rPr>
        <w:t>false</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5E2B6D">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467C89" w:rsidP="0080416C">
      <w:pPr>
        <w:spacing w:after="0" w:line="240" w:lineRule="auto"/>
        <w:rPr>
          <w:rFonts w:ascii="Courier New" w:hAnsi="Courier New" w:cs="Courier New"/>
          <w:sz w:val="20"/>
          <w:szCs w:val="20"/>
          <w:lang w:val="en-US"/>
        </w:rPr>
      </w:pPr>
      <w:r w:rsidRPr="00467C89">
        <w:rPr>
          <w:rFonts w:ascii="Courier New" w:hAnsi="Courier New" w:cs="Courier New"/>
          <w:color w:val="000000"/>
          <w:sz w:val="20"/>
          <w:szCs w:val="20"/>
          <w:lang w:val="en-US" w:eastAsia="ru-RU"/>
        </w:rPr>
        <w:t>}</w:t>
      </w: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That's it. Now only one transaction is used for the entire set of updates and there are no unnecessary commands for finding data. All that is left to do is add </w:t>
      </w:r>
      <w:r w:rsidR="00252B83">
        <w:rPr>
          <w:rFonts w:ascii="Arial" w:hAnsi="Arial" w:cs="Arial"/>
          <w:sz w:val="24"/>
          <w:szCs w:val="24"/>
          <w:lang w:val="en-US"/>
        </w:rPr>
        <w:t xml:space="preserve">a </w:t>
      </w:r>
      <w:r w:rsidRPr="00A837DD">
        <w:rPr>
          <w:rFonts w:ascii="Arial" w:hAnsi="Arial" w:cs="Arial"/>
          <w:sz w:val="24"/>
          <w:szCs w:val="24"/>
          <w:lang w:val="en-US"/>
        </w:rPr>
        <w:t>dialog box for entering the value of the discount and updating data in the grid. Try to do it on your own.</w:t>
      </w:r>
    </w:p>
    <w:p w:rsidR="007F115C" w:rsidRPr="007F115C" w:rsidRDefault="00D11ABF" w:rsidP="00496C24">
      <w:pPr>
        <w:jc w:val="both"/>
        <w:rPr>
          <w:rFonts w:ascii="Arial" w:hAnsi="Arial" w:cs="Arial"/>
          <w:sz w:val="24"/>
          <w:szCs w:val="24"/>
          <w:lang w:val="en-US"/>
        </w:rPr>
      </w:pPr>
      <w:r>
        <w:rPr>
          <w:rFonts w:ascii="Arial" w:hAnsi="Arial" w:cs="Arial"/>
          <w:sz w:val="24"/>
          <w:szCs w:val="24"/>
          <w:lang w:val="en-US"/>
        </w:rPr>
        <w:pict>
          <v:shape id="_x0000_i1029" type="#_x0000_t75" style="width:468pt;height:351pt">
            <v:imagedata r:id="rId32" o:title="dotnet-winform-app"/>
          </v:shape>
        </w:pict>
      </w:r>
    </w:p>
    <w:p w:rsidR="007F115C" w:rsidRDefault="007F115C" w:rsidP="00496C24">
      <w:pPr>
        <w:jc w:val="both"/>
        <w:rPr>
          <w:rFonts w:ascii="Arial" w:hAnsi="Arial" w:cs="Arial"/>
          <w:sz w:val="24"/>
          <w:szCs w:val="24"/>
        </w:rPr>
      </w:pPr>
    </w:p>
    <w:p w:rsidR="006E134D" w:rsidRPr="001A1806" w:rsidRDefault="006E134D" w:rsidP="006E134D">
      <w:pPr>
        <w:pStyle w:val="2"/>
        <w:rPr>
          <w:rFonts w:ascii="Arial-BoldMT" w:hAnsi="Arial-BoldMT"/>
          <w:b w:val="0"/>
          <w:bCs w:val="0"/>
          <w:color w:val="404090"/>
          <w:sz w:val="40"/>
          <w:szCs w:val="40"/>
          <w:lang w:val="en-US"/>
        </w:rPr>
      </w:pPr>
      <w:r w:rsidRPr="001A1806">
        <w:rPr>
          <w:rFonts w:ascii="Arial-BoldMT" w:hAnsi="Arial-BoldMT"/>
          <w:color w:val="404090"/>
          <w:sz w:val="40"/>
          <w:szCs w:val="40"/>
          <w:lang w:val="en-US"/>
        </w:rPr>
        <w:t>Conclusion</w:t>
      </w:r>
    </w:p>
    <w:p w:rsidR="006E134D" w:rsidRPr="006E134D" w:rsidRDefault="006E134D" w:rsidP="006E134D">
      <w:pPr>
        <w:keepNext/>
        <w:spacing w:before="240"/>
        <w:jc w:val="both"/>
        <w:rPr>
          <w:rFonts w:ascii="Arial" w:hAnsi="Arial" w:cs="Arial"/>
          <w:sz w:val="24"/>
          <w:szCs w:val="24"/>
          <w:lang w:val="en-US"/>
        </w:rPr>
      </w:pPr>
      <w:r w:rsidRPr="00751CC8">
        <w:rPr>
          <w:rFonts w:ascii="Arial" w:hAnsi="Arial" w:cs="Arial"/>
          <w:color w:val="000000"/>
          <w:lang w:val="en-US"/>
        </w:rPr>
        <w:t>You can get the source code of the sample appli</w:t>
      </w:r>
      <w:r>
        <w:rPr>
          <w:rFonts w:ascii="Arial" w:hAnsi="Arial" w:cs="Arial"/>
          <w:color w:val="000000"/>
          <w:lang w:val="en-US"/>
        </w:rPr>
        <w:t>cation using the following link</w:t>
      </w:r>
      <w:r w:rsidRPr="006E134D">
        <w:rPr>
          <w:rFonts w:ascii="Arial" w:hAnsi="Arial" w:cs="Arial"/>
          <w:color w:val="000000"/>
          <w:lang w:val="en-US"/>
        </w:rPr>
        <w:t xml:space="preserve"> </w:t>
      </w:r>
      <w:hyperlink r:id="rId33" w:history="1">
        <w:r w:rsidRPr="006E134D">
          <w:rPr>
            <w:rStyle w:val="a9"/>
            <w:rFonts w:ascii="Times New Roman" w:hAnsi="Times New Roman"/>
            <w:sz w:val="24"/>
            <w:szCs w:val="24"/>
            <w:lang w:val="en-US" w:eastAsia="ru-RU"/>
          </w:rPr>
          <w:t>https://github.com/sim1984/FBFormAppExample</w:t>
        </w:r>
      </w:hyperlink>
    </w:p>
    <w:p w:rsidR="006E134D" w:rsidRPr="006E134D" w:rsidRDefault="006E134D" w:rsidP="006E134D">
      <w:pPr>
        <w:jc w:val="both"/>
        <w:rPr>
          <w:rFonts w:ascii="Arial" w:hAnsi="Arial" w:cs="Arial"/>
          <w:sz w:val="24"/>
          <w:szCs w:val="24"/>
          <w:lang w:val="en-US"/>
        </w:rPr>
      </w:pPr>
    </w:p>
    <w:p w:rsidR="007F115C" w:rsidRPr="007F115C" w:rsidRDefault="007F115C" w:rsidP="00496C24">
      <w:pPr>
        <w:jc w:val="both"/>
        <w:rPr>
          <w:rFonts w:ascii="Arial" w:hAnsi="Arial" w:cs="Arial"/>
          <w:sz w:val="24"/>
          <w:szCs w:val="24"/>
          <w:lang w:val="en-US"/>
        </w:rPr>
      </w:pPr>
    </w:p>
    <w:p w:rsidR="00496C24" w:rsidRPr="00A837DD" w:rsidRDefault="00496C24" w:rsidP="000E67CB">
      <w:pPr>
        <w:keepNext/>
        <w:spacing w:before="240"/>
        <w:jc w:val="both"/>
        <w:rPr>
          <w:rFonts w:ascii="Arial" w:hAnsi="Arial" w:cs="Arial"/>
          <w:sz w:val="24"/>
          <w:szCs w:val="24"/>
          <w:lang w:val="en-US"/>
        </w:rPr>
      </w:pPr>
    </w:p>
    <w:sectPr w:rsidR="00496C24" w:rsidRPr="00A837DD" w:rsidSect="00C37E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BoldM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7E2F"/>
    <w:multiLevelType w:val="hybridMultilevel"/>
    <w:tmpl w:val="6DEA13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2D1A3F"/>
    <w:multiLevelType w:val="hybridMultilevel"/>
    <w:tmpl w:val="225681BC"/>
    <w:lvl w:ilvl="0" w:tplc="05A6EA3A">
      <w:numFmt w:val="bullet"/>
      <w:lvlText w:val="•"/>
      <w:lvlJc w:val="left"/>
      <w:pPr>
        <w:ind w:left="1080" w:hanging="360"/>
      </w:pPr>
      <w:rPr>
        <w:rFonts w:ascii="Arial" w:eastAsia="Calibri" w:hAnsi="Arial" w:cs="Arial" w:hint="default"/>
        <w:color w:val="00000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0DB4F62"/>
    <w:multiLevelType w:val="hybridMultilevel"/>
    <w:tmpl w:val="558A18EA"/>
    <w:lvl w:ilvl="0" w:tplc="05A6EA3A">
      <w:numFmt w:val="bullet"/>
      <w:lvlText w:val="•"/>
      <w:lvlJc w:val="left"/>
      <w:pPr>
        <w:ind w:left="720" w:hanging="360"/>
      </w:pPr>
      <w:rPr>
        <w:rFonts w:ascii="Arial" w:eastAsia="Calibri" w:hAnsi="Arial" w:cs="Arial"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2E848CD"/>
    <w:multiLevelType w:val="hybridMultilevel"/>
    <w:tmpl w:val="6C9631D0"/>
    <w:lvl w:ilvl="0" w:tplc="FFBA1FD0">
      <w:start w:val="1"/>
      <w:numFmt w:val="decimal"/>
      <w:lvlText w:val="%1."/>
      <w:lvlJc w:val="left"/>
      <w:pPr>
        <w:ind w:left="720" w:hanging="360"/>
      </w:pPr>
    </w:lvl>
    <w:lvl w:ilvl="1" w:tplc="CCCE9076" w:tentative="1">
      <w:start w:val="1"/>
      <w:numFmt w:val="lowerLetter"/>
      <w:lvlText w:val="%2."/>
      <w:lvlJc w:val="left"/>
      <w:pPr>
        <w:ind w:left="1440" w:hanging="360"/>
      </w:pPr>
    </w:lvl>
    <w:lvl w:ilvl="2" w:tplc="98B27AA2" w:tentative="1">
      <w:start w:val="1"/>
      <w:numFmt w:val="lowerRoman"/>
      <w:lvlText w:val="%3."/>
      <w:lvlJc w:val="right"/>
      <w:pPr>
        <w:ind w:left="2160" w:hanging="180"/>
      </w:pPr>
    </w:lvl>
    <w:lvl w:ilvl="3" w:tplc="1228FB0A" w:tentative="1">
      <w:start w:val="1"/>
      <w:numFmt w:val="decimal"/>
      <w:lvlText w:val="%4."/>
      <w:lvlJc w:val="left"/>
      <w:pPr>
        <w:ind w:left="2880" w:hanging="360"/>
      </w:pPr>
    </w:lvl>
    <w:lvl w:ilvl="4" w:tplc="6A62CE28" w:tentative="1">
      <w:start w:val="1"/>
      <w:numFmt w:val="lowerLetter"/>
      <w:lvlText w:val="%5."/>
      <w:lvlJc w:val="left"/>
      <w:pPr>
        <w:ind w:left="3600" w:hanging="360"/>
      </w:pPr>
    </w:lvl>
    <w:lvl w:ilvl="5" w:tplc="54025448" w:tentative="1">
      <w:start w:val="1"/>
      <w:numFmt w:val="lowerRoman"/>
      <w:lvlText w:val="%6."/>
      <w:lvlJc w:val="right"/>
      <w:pPr>
        <w:ind w:left="4320" w:hanging="180"/>
      </w:pPr>
    </w:lvl>
    <w:lvl w:ilvl="6" w:tplc="B9C2E856" w:tentative="1">
      <w:start w:val="1"/>
      <w:numFmt w:val="decimal"/>
      <w:lvlText w:val="%7."/>
      <w:lvlJc w:val="left"/>
      <w:pPr>
        <w:ind w:left="5040" w:hanging="360"/>
      </w:pPr>
    </w:lvl>
    <w:lvl w:ilvl="7" w:tplc="E550BDC6" w:tentative="1">
      <w:start w:val="1"/>
      <w:numFmt w:val="lowerLetter"/>
      <w:lvlText w:val="%8."/>
      <w:lvlJc w:val="left"/>
      <w:pPr>
        <w:ind w:left="5760" w:hanging="360"/>
      </w:pPr>
    </w:lvl>
    <w:lvl w:ilvl="8" w:tplc="D49AD780" w:tentative="1">
      <w:start w:val="1"/>
      <w:numFmt w:val="lowerRoman"/>
      <w:lvlText w:val="%9."/>
      <w:lvlJc w:val="right"/>
      <w:pPr>
        <w:ind w:left="6480" w:hanging="180"/>
      </w:pPr>
    </w:lvl>
  </w:abstractNum>
  <w:abstractNum w:abstractNumId="4">
    <w:nsid w:val="28B15A1C"/>
    <w:multiLevelType w:val="hybridMultilevel"/>
    <w:tmpl w:val="619271A2"/>
    <w:lvl w:ilvl="0" w:tplc="365236F6">
      <w:start w:val="1"/>
      <w:numFmt w:val="bullet"/>
      <w:lvlText w:val=""/>
      <w:lvlJc w:val="left"/>
      <w:pPr>
        <w:ind w:left="720" w:hanging="360"/>
      </w:pPr>
      <w:rPr>
        <w:rFonts w:ascii="Symbol" w:hAnsi="Symbol" w:hint="default"/>
      </w:rPr>
    </w:lvl>
    <w:lvl w:ilvl="1" w:tplc="03DC8B40" w:tentative="1">
      <w:start w:val="1"/>
      <w:numFmt w:val="bullet"/>
      <w:lvlText w:val="o"/>
      <w:lvlJc w:val="left"/>
      <w:pPr>
        <w:ind w:left="1440" w:hanging="360"/>
      </w:pPr>
      <w:rPr>
        <w:rFonts w:ascii="Courier New" w:hAnsi="Courier New" w:cs="Courier New" w:hint="default"/>
      </w:rPr>
    </w:lvl>
    <w:lvl w:ilvl="2" w:tplc="8102B2C8" w:tentative="1">
      <w:start w:val="1"/>
      <w:numFmt w:val="bullet"/>
      <w:lvlText w:val=""/>
      <w:lvlJc w:val="left"/>
      <w:pPr>
        <w:ind w:left="2160" w:hanging="360"/>
      </w:pPr>
      <w:rPr>
        <w:rFonts w:ascii="Wingdings" w:hAnsi="Wingdings" w:hint="default"/>
      </w:rPr>
    </w:lvl>
    <w:lvl w:ilvl="3" w:tplc="427CF46A" w:tentative="1">
      <w:start w:val="1"/>
      <w:numFmt w:val="bullet"/>
      <w:lvlText w:val=""/>
      <w:lvlJc w:val="left"/>
      <w:pPr>
        <w:ind w:left="2880" w:hanging="360"/>
      </w:pPr>
      <w:rPr>
        <w:rFonts w:ascii="Symbol" w:hAnsi="Symbol" w:hint="default"/>
      </w:rPr>
    </w:lvl>
    <w:lvl w:ilvl="4" w:tplc="1ECCF1E6" w:tentative="1">
      <w:start w:val="1"/>
      <w:numFmt w:val="bullet"/>
      <w:lvlText w:val="o"/>
      <w:lvlJc w:val="left"/>
      <w:pPr>
        <w:ind w:left="3600" w:hanging="360"/>
      </w:pPr>
      <w:rPr>
        <w:rFonts w:ascii="Courier New" w:hAnsi="Courier New" w:cs="Courier New" w:hint="default"/>
      </w:rPr>
    </w:lvl>
    <w:lvl w:ilvl="5" w:tplc="9356D44E" w:tentative="1">
      <w:start w:val="1"/>
      <w:numFmt w:val="bullet"/>
      <w:lvlText w:val=""/>
      <w:lvlJc w:val="left"/>
      <w:pPr>
        <w:ind w:left="4320" w:hanging="360"/>
      </w:pPr>
      <w:rPr>
        <w:rFonts w:ascii="Wingdings" w:hAnsi="Wingdings" w:hint="default"/>
      </w:rPr>
    </w:lvl>
    <w:lvl w:ilvl="6" w:tplc="3D0C5080" w:tentative="1">
      <w:start w:val="1"/>
      <w:numFmt w:val="bullet"/>
      <w:lvlText w:val=""/>
      <w:lvlJc w:val="left"/>
      <w:pPr>
        <w:ind w:left="5040" w:hanging="360"/>
      </w:pPr>
      <w:rPr>
        <w:rFonts w:ascii="Symbol" w:hAnsi="Symbol" w:hint="default"/>
      </w:rPr>
    </w:lvl>
    <w:lvl w:ilvl="7" w:tplc="AC9C6BB0" w:tentative="1">
      <w:start w:val="1"/>
      <w:numFmt w:val="bullet"/>
      <w:lvlText w:val="o"/>
      <w:lvlJc w:val="left"/>
      <w:pPr>
        <w:ind w:left="5760" w:hanging="360"/>
      </w:pPr>
      <w:rPr>
        <w:rFonts w:ascii="Courier New" w:hAnsi="Courier New" w:cs="Courier New" w:hint="default"/>
      </w:rPr>
    </w:lvl>
    <w:lvl w:ilvl="8" w:tplc="DADA74B4" w:tentative="1">
      <w:start w:val="1"/>
      <w:numFmt w:val="bullet"/>
      <w:lvlText w:val=""/>
      <w:lvlJc w:val="left"/>
      <w:pPr>
        <w:ind w:left="6480" w:hanging="360"/>
      </w:pPr>
      <w:rPr>
        <w:rFonts w:ascii="Wingdings" w:hAnsi="Wingdings" w:hint="default"/>
      </w:rPr>
    </w:lvl>
  </w:abstractNum>
  <w:abstractNum w:abstractNumId="5">
    <w:nsid w:val="2B6C7931"/>
    <w:multiLevelType w:val="hybridMultilevel"/>
    <w:tmpl w:val="50505D62"/>
    <w:lvl w:ilvl="0" w:tplc="05A6EA3A">
      <w:numFmt w:val="bullet"/>
      <w:lvlText w:val="•"/>
      <w:lvlJc w:val="left"/>
      <w:pPr>
        <w:ind w:left="1080" w:hanging="360"/>
      </w:pPr>
      <w:rPr>
        <w:rFonts w:ascii="Arial" w:eastAsia="Calibri" w:hAnsi="Arial" w:cs="Arial" w:hint="default"/>
        <w:color w:val="00000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449E2A0E"/>
    <w:multiLevelType w:val="hybridMultilevel"/>
    <w:tmpl w:val="0A0A7A18"/>
    <w:lvl w:ilvl="0" w:tplc="F404C208">
      <w:start w:val="1"/>
      <w:numFmt w:val="bullet"/>
      <w:lvlText w:val=""/>
      <w:lvlJc w:val="left"/>
      <w:pPr>
        <w:ind w:left="720" w:hanging="360"/>
      </w:pPr>
      <w:rPr>
        <w:rFonts w:ascii="Symbol" w:hAnsi="Symbol" w:hint="default"/>
      </w:rPr>
    </w:lvl>
    <w:lvl w:ilvl="1" w:tplc="39D8A620" w:tentative="1">
      <w:start w:val="1"/>
      <w:numFmt w:val="bullet"/>
      <w:lvlText w:val="o"/>
      <w:lvlJc w:val="left"/>
      <w:pPr>
        <w:ind w:left="1440" w:hanging="360"/>
      </w:pPr>
      <w:rPr>
        <w:rFonts w:ascii="Courier New" w:hAnsi="Courier New" w:cs="Courier New" w:hint="default"/>
      </w:rPr>
    </w:lvl>
    <w:lvl w:ilvl="2" w:tplc="A38E26A6" w:tentative="1">
      <w:start w:val="1"/>
      <w:numFmt w:val="bullet"/>
      <w:lvlText w:val=""/>
      <w:lvlJc w:val="left"/>
      <w:pPr>
        <w:ind w:left="2160" w:hanging="360"/>
      </w:pPr>
      <w:rPr>
        <w:rFonts w:ascii="Wingdings" w:hAnsi="Wingdings" w:hint="default"/>
      </w:rPr>
    </w:lvl>
    <w:lvl w:ilvl="3" w:tplc="271CB178" w:tentative="1">
      <w:start w:val="1"/>
      <w:numFmt w:val="bullet"/>
      <w:lvlText w:val=""/>
      <w:lvlJc w:val="left"/>
      <w:pPr>
        <w:ind w:left="2880" w:hanging="360"/>
      </w:pPr>
      <w:rPr>
        <w:rFonts w:ascii="Symbol" w:hAnsi="Symbol" w:hint="default"/>
      </w:rPr>
    </w:lvl>
    <w:lvl w:ilvl="4" w:tplc="C2A00930" w:tentative="1">
      <w:start w:val="1"/>
      <w:numFmt w:val="bullet"/>
      <w:lvlText w:val="o"/>
      <w:lvlJc w:val="left"/>
      <w:pPr>
        <w:ind w:left="3600" w:hanging="360"/>
      </w:pPr>
      <w:rPr>
        <w:rFonts w:ascii="Courier New" w:hAnsi="Courier New" w:cs="Courier New" w:hint="default"/>
      </w:rPr>
    </w:lvl>
    <w:lvl w:ilvl="5" w:tplc="BBAC6C08" w:tentative="1">
      <w:start w:val="1"/>
      <w:numFmt w:val="bullet"/>
      <w:lvlText w:val=""/>
      <w:lvlJc w:val="left"/>
      <w:pPr>
        <w:ind w:left="4320" w:hanging="360"/>
      </w:pPr>
      <w:rPr>
        <w:rFonts w:ascii="Wingdings" w:hAnsi="Wingdings" w:hint="default"/>
      </w:rPr>
    </w:lvl>
    <w:lvl w:ilvl="6" w:tplc="C9183A64" w:tentative="1">
      <w:start w:val="1"/>
      <w:numFmt w:val="bullet"/>
      <w:lvlText w:val=""/>
      <w:lvlJc w:val="left"/>
      <w:pPr>
        <w:ind w:left="5040" w:hanging="360"/>
      </w:pPr>
      <w:rPr>
        <w:rFonts w:ascii="Symbol" w:hAnsi="Symbol" w:hint="default"/>
      </w:rPr>
    </w:lvl>
    <w:lvl w:ilvl="7" w:tplc="78D4F070" w:tentative="1">
      <w:start w:val="1"/>
      <w:numFmt w:val="bullet"/>
      <w:lvlText w:val="o"/>
      <w:lvlJc w:val="left"/>
      <w:pPr>
        <w:ind w:left="5760" w:hanging="360"/>
      </w:pPr>
      <w:rPr>
        <w:rFonts w:ascii="Courier New" w:hAnsi="Courier New" w:cs="Courier New" w:hint="default"/>
      </w:rPr>
    </w:lvl>
    <w:lvl w:ilvl="8" w:tplc="B606BB48" w:tentative="1">
      <w:start w:val="1"/>
      <w:numFmt w:val="bullet"/>
      <w:lvlText w:val=""/>
      <w:lvlJc w:val="left"/>
      <w:pPr>
        <w:ind w:left="6480" w:hanging="360"/>
      </w:pPr>
      <w:rPr>
        <w:rFonts w:ascii="Wingdings" w:hAnsi="Wingdings" w:hint="default"/>
      </w:rPr>
    </w:lvl>
  </w:abstractNum>
  <w:abstractNum w:abstractNumId="7">
    <w:nsid w:val="4AA138A7"/>
    <w:multiLevelType w:val="hybridMultilevel"/>
    <w:tmpl w:val="4BA20850"/>
    <w:lvl w:ilvl="0" w:tplc="7F7AE85C">
      <w:start w:val="1"/>
      <w:numFmt w:val="decimal"/>
      <w:lvlText w:val="%1."/>
      <w:lvlJc w:val="left"/>
      <w:pPr>
        <w:ind w:left="720" w:hanging="360"/>
      </w:pPr>
    </w:lvl>
    <w:lvl w:ilvl="1" w:tplc="B5D0769E" w:tentative="1">
      <w:start w:val="1"/>
      <w:numFmt w:val="lowerLetter"/>
      <w:lvlText w:val="%2."/>
      <w:lvlJc w:val="left"/>
      <w:pPr>
        <w:ind w:left="1440" w:hanging="360"/>
      </w:pPr>
    </w:lvl>
    <w:lvl w:ilvl="2" w:tplc="E5DA9880" w:tentative="1">
      <w:start w:val="1"/>
      <w:numFmt w:val="lowerRoman"/>
      <w:lvlText w:val="%3."/>
      <w:lvlJc w:val="right"/>
      <w:pPr>
        <w:ind w:left="2160" w:hanging="180"/>
      </w:pPr>
    </w:lvl>
    <w:lvl w:ilvl="3" w:tplc="CF6E5DAA" w:tentative="1">
      <w:start w:val="1"/>
      <w:numFmt w:val="decimal"/>
      <w:lvlText w:val="%4."/>
      <w:lvlJc w:val="left"/>
      <w:pPr>
        <w:ind w:left="2880" w:hanging="360"/>
      </w:pPr>
    </w:lvl>
    <w:lvl w:ilvl="4" w:tplc="DE726592" w:tentative="1">
      <w:start w:val="1"/>
      <w:numFmt w:val="lowerLetter"/>
      <w:lvlText w:val="%5."/>
      <w:lvlJc w:val="left"/>
      <w:pPr>
        <w:ind w:left="3600" w:hanging="360"/>
      </w:pPr>
    </w:lvl>
    <w:lvl w:ilvl="5" w:tplc="32649132" w:tentative="1">
      <w:start w:val="1"/>
      <w:numFmt w:val="lowerRoman"/>
      <w:lvlText w:val="%6."/>
      <w:lvlJc w:val="right"/>
      <w:pPr>
        <w:ind w:left="4320" w:hanging="180"/>
      </w:pPr>
    </w:lvl>
    <w:lvl w:ilvl="6" w:tplc="A580BBAA" w:tentative="1">
      <w:start w:val="1"/>
      <w:numFmt w:val="decimal"/>
      <w:lvlText w:val="%7."/>
      <w:lvlJc w:val="left"/>
      <w:pPr>
        <w:ind w:left="5040" w:hanging="360"/>
      </w:pPr>
    </w:lvl>
    <w:lvl w:ilvl="7" w:tplc="FCBC5F6A" w:tentative="1">
      <w:start w:val="1"/>
      <w:numFmt w:val="lowerLetter"/>
      <w:lvlText w:val="%8."/>
      <w:lvlJc w:val="left"/>
      <w:pPr>
        <w:ind w:left="5760" w:hanging="360"/>
      </w:pPr>
    </w:lvl>
    <w:lvl w:ilvl="8" w:tplc="E924C620" w:tentative="1">
      <w:start w:val="1"/>
      <w:numFmt w:val="lowerRoman"/>
      <w:lvlText w:val="%9."/>
      <w:lvlJc w:val="right"/>
      <w:pPr>
        <w:ind w:left="6480" w:hanging="180"/>
      </w:pPr>
    </w:lvl>
  </w:abstractNum>
  <w:abstractNum w:abstractNumId="8">
    <w:nsid w:val="518102F8"/>
    <w:multiLevelType w:val="hybridMultilevel"/>
    <w:tmpl w:val="3B7A4AA0"/>
    <w:lvl w:ilvl="0" w:tplc="05A6EA3A">
      <w:numFmt w:val="bullet"/>
      <w:lvlText w:val="•"/>
      <w:lvlJc w:val="left"/>
      <w:pPr>
        <w:ind w:left="1080" w:hanging="360"/>
      </w:pPr>
      <w:rPr>
        <w:rFonts w:ascii="Arial" w:eastAsia="Calibri" w:hAnsi="Arial" w:cs="Arial" w:hint="default"/>
        <w:color w:val="00000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59C22CAD"/>
    <w:multiLevelType w:val="hybridMultilevel"/>
    <w:tmpl w:val="45A2E2E6"/>
    <w:lvl w:ilvl="0" w:tplc="1F428C78">
      <w:start w:val="1"/>
      <w:numFmt w:val="decimal"/>
      <w:lvlText w:val="%1."/>
      <w:lvlJc w:val="left"/>
      <w:pPr>
        <w:ind w:left="720" w:hanging="360"/>
      </w:pPr>
    </w:lvl>
    <w:lvl w:ilvl="1" w:tplc="59021D56" w:tentative="1">
      <w:start w:val="1"/>
      <w:numFmt w:val="lowerLetter"/>
      <w:lvlText w:val="%2."/>
      <w:lvlJc w:val="left"/>
      <w:pPr>
        <w:ind w:left="1440" w:hanging="360"/>
      </w:pPr>
    </w:lvl>
    <w:lvl w:ilvl="2" w:tplc="C532A6F4" w:tentative="1">
      <w:start w:val="1"/>
      <w:numFmt w:val="lowerRoman"/>
      <w:lvlText w:val="%3."/>
      <w:lvlJc w:val="right"/>
      <w:pPr>
        <w:ind w:left="2160" w:hanging="180"/>
      </w:pPr>
    </w:lvl>
    <w:lvl w:ilvl="3" w:tplc="87D43094" w:tentative="1">
      <w:start w:val="1"/>
      <w:numFmt w:val="decimal"/>
      <w:lvlText w:val="%4."/>
      <w:lvlJc w:val="left"/>
      <w:pPr>
        <w:ind w:left="2880" w:hanging="360"/>
      </w:pPr>
    </w:lvl>
    <w:lvl w:ilvl="4" w:tplc="FBCE94DC" w:tentative="1">
      <w:start w:val="1"/>
      <w:numFmt w:val="lowerLetter"/>
      <w:lvlText w:val="%5."/>
      <w:lvlJc w:val="left"/>
      <w:pPr>
        <w:ind w:left="3600" w:hanging="360"/>
      </w:pPr>
    </w:lvl>
    <w:lvl w:ilvl="5" w:tplc="2BE665B2" w:tentative="1">
      <w:start w:val="1"/>
      <w:numFmt w:val="lowerRoman"/>
      <w:lvlText w:val="%6."/>
      <w:lvlJc w:val="right"/>
      <w:pPr>
        <w:ind w:left="4320" w:hanging="180"/>
      </w:pPr>
    </w:lvl>
    <w:lvl w:ilvl="6" w:tplc="D6FCFD82" w:tentative="1">
      <w:start w:val="1"/>
      <w:numFmt w:val="decimal"/>
      <w:lvlText w:val="%7."/>
      <w:lvlJc w:val="left"/>
      <w:pPr>
        <w:ind w:left="5040" w:hanging="360"/>
      </w:pPr>
    </w:lvl>
    <w:lvl w:ilvl="7" w:tplc="002C0F0A" w:tentative="1">
      <w:start w:val="1"/>
      <w:numFmt w:val="lowerLetter"/>
      <w:lvlText w:val="%8."/>
      <w:lvlJc w:val="left"/>
      <w:pPr>
        <w:ind w:left="5760" w:hanging="360"/>
      </w:pPr>
    </w:lvl>
    <w:lvl w:ilvl="8" w:tplc="55004C30" w:tentative="1">
      <w:start w:val="1"/>
      <w:numFmt w:val="lowerRoman"/>
      <w:lvlText w:val="%9."/>
      <w:lvlJc w:val="right"/>
      <w:pPr>
        <w:ind w:left="6480" w:hanging="180"/>
      </w:pPr>
    </w:lvl>
  </w:abstractNum>
  <w:abstractNum w:abstractNumId="10">
    <w:nsid w:val="653445F6"/>
    <w:multiLevelType w:val="hybridMultilevel"/>
    <w:tmpl w:val="8B56FC58"/>
    <w:lvl w:ilvl="0" w:tplc="97D4321C">
      <w:start w:val="1"/>
      <w:numFmt w:val="decimal"/>
      <w:lvlText w:val="%1."/>
      <w:lvlJc w:val="left"/>
      <w:pPr>
        <w:ind w:left="720" w:hanging="360"/>
      </w:pPr>
    </w:lvl>
    <w:lvl w:ilvl="1" w:tplc="A22E310C" w:tentative="1">
      <w:start w:val="1"/>
      <w:numFmt w:val="lowerLetter"/>
      <w:lvlText w:val="%2."/>
      <w:lvlJc w:val="left"/>
      <w:pPr>
        <w:ind w:left="1440" w:hanging="360"/>
      </w:pPr>
    </w:lvl>
    <w:lvl w:ilvl="2" w:tplc="ECB6A412" w:tentative="1">
      <w:start w:val="1"/>
      <w:numFmt w:val="lowerRoman"/>
      <w:lvlText w:val="%3."/>
      <w:lvlJc w:val="right"/>
      <w:pPr>
        <w:ind w:left="2160" w:hanging="180"/>
      </w:pPr>
    </w:lvl>
    <w:lvl w:ilvl="3" w:tplc="CDF82940" w:tentative="1">
      <w:start w:val="1"/>
      <w:numFmt w:val="decimal"/>
      <w:lvlText w:val="%4."/>
      <w:lvlJc w:val="left"/>
      <w:pPr>
        <w:ind w:left="2880" w:hanging="360"/>
      </w:pPr>
    </w:lvl>
    <w:lvl w:ilvl="4" w:tplc="E81AC3CC" w:tentative="1">
      <w:start w:val="1"/>
      <w:numFmt w:val="lowerLetter"/>
      <w:lvlText w:val="%5."/>
      <w:lvlJc w:val="left"/>
      <w:pPr>
        <w:ind w:left="3600" w:hanging="360"/>
      </w:pPr>
    </w:lvl>
    <w:lvl w:ilvl="5" w:tplc="E066661A" w:tentative="1">
      <w:start w:val="1"/>
      <w:numFmt w:val="lowerRoman"/>
      <w:lvlText w:val="%6."/>
      <w:lvlJc w:val="right"/>
      <w:pPr>
        <w:ind w:left="4320" w:hanging="180"/>
      </w:pPr>
    </w:lvl>
    <w:lvl w:ilvl="6" w:tplc="6C76503A" w:tentative="1">
      <w:start w:val="1"/>
      <w:numFmt w:val="decimal"/>
      <w:lvlText w:val="%7."/>
      <w:lvlJc w:val="left"/>
      <w:pPr>
        <w:ind w:left="5040" w:hanging="360"/>
      </w:pPr>
    </w:lvl>
    <w:lvl w:ilvl="7" w:tplc="3C34FE06" w:tentative="1">
      <w:start w:val="1"/>
      <w:numFmt w:val="lowerLetter"/>
      <w:lvlText w:val="%8."/>
      <w:lvlJc w:val="left"/>
      <w:pPr>
        <w:ind w:left="5760" w:hanging="360"/>
      </w:pPr>
    </w:lvl>
    <w:lvl w:ilvl="8" w:tplc="F15C2004" w:tentative="1">
      <w:start w:val="1"/>
      <w:numFmt w:val="lowerRoman"/>
      <w:lvlText w:val="%9."/>
      <w:lvlJc w:val="right"/>
      <w:pPr>
        <w:ind w:left="6480" w:hanging="180"/>
      </w:pPr>
    </w:lvl>
  </w:abstractNum>
  <w:abstractNum w:abstractNumId="11">
    <w:nsid w:val="6DAE7D1A"/>
    <w:multiLevelType w:val="hybridMultilevel"/>
    <w:tmpl w:val="1F52F3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43B485D"/>
    <w:multiLevelType w:val="hybridMultilevel"/>
    <w:tmpl w:val="DB7238D6"/>
    <w:lvl w:ilvl="0" w:tplc="E55EE620">
      <w:start w:val="1"/>
      <w:numFmt w:val="bullet"/>
      <w:lvlText w:val=""/>
      <w:lvlJc w:val="left"/>
      <w:pPr>
        <w:ind w:left="720" w:hanging="360"/>
      </w:pPr>
      <w:rPr>
        <w:rFonts w:ascii="Symbol" w:hAnsi="Symbol" w:hint="default"/>
      </w:rPr>
    </w:lvl>
    <w:lvl w:ilvl="1" w:tplc="FA5A110A" w:tentative="1">
      <w:start w:val="1"/>
      <w:numFmt w:val="bullet"/>
      <w:lvlText w:val="o"/>
      <w:lvlJc w:val="left"/>
      <w:pPr>
        <w:ind w:left="1440" w:hanging="360"/>
      </w:pPr>
      <w:rPr>
        <w:rFonts w:ascii="Courier New" w:hAnsi="Courier New" w:cs="Courier New" w:hint="default"/>
      </w:rPr>
    </w:lvl>
    <w:lvl w:ilvl="2" w:tplc="0ECAA6FA" w:tentative="1">
      <w:start w:val="1"/>
      <w:numFmt w:val="bullet"/>
      <w:lvlText w:val=""/>
      <w:lvlJc w:val="left"/>
      <w:pPr>
        <w:ind w:left="2160" w:hanging="360"/>
      </w:pPr>
      <w:rPr>
        <w:rFonts w:ascii="Wingdings" w:hAnsi="Wingdings" w:hint="default"/>
      </w:rPr>
    </w:lvl>
    <w:lvl w:ilvl="3" w:tplc="33D494E0" w:tentative="1">
      <w:start w:val="1"/>
      <w:numFmt w:val="bullet"/>
      <w:lvlText w:val=""/>
      <w:lvlJc w:val="left"/>
      <w:pPr>
        <w:ind w:left="2880" w:hanging="360"/>
      </w:pPr>
      <w:rPr>
        <w:rFonts w:ascii="Symbol" w:hAnsi="Symbol" w:hint="default"/>
      </w:rPr>
    </w:lvl>
    <w:lvl w:ilvl="4" w:tplc="EE827F30" w:tentative="1">
      <w:start w:val="1"/>
      <w:numFmt w:val="bullet"/>
      <w:lvlText w:val="o"/>
      <w:lvlJc w:val="left"/>
      <w:pPr>
        <w:ind w:left="3600" w:hanging="360"/>
      </w:pPr>
      <w:rPr>
        <w:rFonts w:ascii="Courier New" w:hAnsi="Courier New" w:cs="Courier New" w:hint="default"/>
      </w:rPr>
    </w:lvl>
    <w:lvl w:ilvl="5" w:tplc="D11810D0" w:tentative="1">
      <w:start w:val="1"/>
      <w:numFmt w:val="bullet"/>
      <w:lvlText w:val=""/>
      <w:lvlJc w:val="left"/>
      <w:pPr>
        <w:ind w:left="4320" w:hanging="360"/>
      </w:pPr>
      <w:rPr>
        <w:rFonts w:ascii="Wingdings" w:hAnsi="Wingdings" w:hint="default"/>
      </w:rPr>
    </w:lvl>
    <w:lvl w:ilvl="6" w:tplc="6A363842" w:tentative="1">
      <w:start w:val="1"/>
      <w:numFmt w:val="bullet"/>
      <w:lvlText w:val=""/>
      <w:lvlJc w:val="left"/>
      <w:pPr>
        <w:ind w:left="5040" w:hanging="360"/>
      </w:pPr>
      <w:rPr>
        <w:rFonts w:ascii="Symbol" w:hAnsi="Symbol" w:hint="default"/>
      </w:rPr>
    </w:lvl>
    <w:lvl w:ilvl="7" w:tplc="AC26E192" w:tentative="1">
      <w:start w:val="1"/>
      <w:numFmt w:val="bullet"/>
      <w:lvlText w:val="o"/>
      <w:lvlJc w:val="left"/>
      <w:pPr>
        <w:ind w:left="5760" w:hanging="360"/>
      </w:pPr>
      <w:rPr>
        <w:rFonts w:ascii="Courier New" w:hAnsi="Courier New" w:cs="Courier New" w:hint="default"/>
      </w:rPr>
    </w:lvl>
    <w:lvl w:ilvl="8" w:tplc="445AB990" w:tentative="1">
      <w:start w:val="1"/>
      <w:numFmt w:val="bullet"/>
      <w:lvlText w:val=""/>
      <w:lvlJc w:val="left"/>
      <w:pPr>
        <w:ind w:left="6480" w:hanging="360"/>
      </w:pPr>
      <w:rPr>
        <w:rFonts w:ascii="Wingdings" w:hAnsi="Wingdings" w:hint="default"/>
      </w:rPr>
    </w:lvl>
  </w:abstractNum>
  <w:abstractNum w:abstractNumId="13">
    <w:nsid w:val="76737CE0"/>
    <w:multiLevelType w:val="hybridMultilevel"/>
    <w:tmpl w:val="FD428EDE"/>
    <w:lvl w:ilvl="0" w:tplc="9A58C120">
      <w:start w:val="1"/>
      <w:numFmt w:val="bullet"/>
      <w:lvlText w:val=""/>
      <w:lvlJc w:val="left"/>
      <w:pPr>
        <w:ind w:left="720" w:hanging="360"/>
      </w:pPr>
      <w:rPr>
        <w:rFonts w:ascii="Symbol" w:hAnsi="Symbol" w:hint="default"/>
      </w:rPr>
    </w:lvl>
    <w:lvl w:ilvl="1" w:tplc="6C3CC8E6" w:tentative="1">
      <w:start w:val="1"/>
      <w:numFmt w:val="bullet"/>
      <w:lvlText w:val="o"/>
      <w:lvlJc w:val="left"/>
      <w:pPr>
        <w:ind w:left="1440" w:hanging="360"/>
      </w:pPr>
      <w:rPr>
        <w:rFonts w:ascii="Courier New" w:hAnsi="Courier New" w:cs="Courier New" w:hint="default"/>
      </w:rPr>
    </w:lvl>
    <w:lvl w:ilvl="2" w:tplc="BFFE0410" w:tentative="1">
      <w:start w:val="1"/>
      <w:numFmt w:val="bullet"/>
      <w:lvlText w:val=""/>
      <w:lvlJc w:val="left"/>
      <w:pPr>
        <w:ind w:left="2160" w:hanging="360"/>
      </w:pPr>
      <w:rPr>
        <w:rFonts w:ascii="Wingdings" w:hAnsi="Wingdings" w:hint="default"/>
      </w:rPr>
    </w:lvl>
    <w:lvl w:ilvl="3" w:tplc="1D627E86" w:tentative="1">
      <w:start w:val="1"/>
      <w:numFmt w:val="bullet"/>
      <w:lvlText w:val=""/>
      <w:lvlJc w:val="left"/>
      <w:pPr>
        <w:ind w:left="2880" w:hanging="360"/>
      </w:pPr>
      <w:rPr>
        <w:rFonts w:ascii="Symbol" w:hAnsi="Symbol" w:hint="default"/>
      </w:rPr>
    </w:lvl>
    <w:lvl w:ilvl="4" w:tplc="385ED7C6" w:tentative="1">
      <w:start w:val="1"/>
      <w:numFmt w:val="bullet"/>
      <w:lvlText w:val="o"/>
      <w:lvlJc w:val="left"/>
      <w:pPr>
        <w:ind w:left="3600" w:hanging="360"/>
      </w:pPr>
      <w:rPr>
        <w:rFonts w:ascii="Courier New" w:hAnsi="Courier New" w:cs="Courier New" w:hint="default"/>
      </w:rPr>
    </w:lvl>
    <w:lvl w:ilvl="5" w:tplc="504E2A40" w:tentative="1">
      <w:start w:val="1"/>
      <w:numFmt w:val="bullet"/>
      <w:lvlText w:val=""/>
      <w:lvlJc w:val="left"/>
      <w:pPr>
        <w:ind w:left="4320" w:hanging="360"/>
      </w:pPr>
      <w:rPr>
        <w:rFonts w:ascii="Wingdings" w:hAnsi="Wingdings" w:hint="default"/>
      </w:rPr>
    </w:lvl>
    <w:lvl w:ilvl="6" w:tplc="60F031DA" w:tentative="1">
      <w:start w:val="1"/>
      <w:numFmt w:val="bullet"/>
      <w:lvlText w:val=""/>
      <w:lvlJc w:val="left"/>
      <w:pPr>
        <w:ind w:left="5040" w:hanging="360"/>
      </w:pPr>
      <w:rPr>
        <w:rFonts w:ascii="Symbol" w:hAnsi="Symbol" w:hint="default"/>
      </w:rPr>
    </w:lvl>
    <w:lvl w:ilvl="7" w:tplc="C8DA049C" w:tentative="1">
      <w:start w:val="1"/>
      <w:numFmt w:val="bullet"/>
      <w:lvlText w:val="o"/>
      <w:lvlJc w:val="left"/>
      <w:pPr>
        <w:ind w:left="5760" w:hanging="360"/>
      </w:pPr>
      <w:rPr>
        <w:rFonts w:ascii="Courier New" w:hAnsi="Courier New" w:cs="Courier New" w:hint="default"/>
      </w:rPr>
    </w:lvl>
    <w:lvl w:ilvl="8" w:tplc="0F0EE15C" w:tentative="1">
      <w:start w:val="1"/>
      <w:numFmt w:val="bullet"/>
      <w:lvlText w:val=""/>
      <w:lvlJc w:val="left"/>
      <w:pPr>
        <w:ind w:left="6480" w:hanging="360"/>
      </w:pPr>
      <w:rPr>
        <w:rFonts w:ascii="Wingdings" w:hAnsi="Wingdings" w:hint="default"/>
      </w:rPr>
    </w:lvl>
  </w:abstractNum>
  <w:abstractNum w:abstractNumId="14">
    <w:nsid w:val="7DF3306C"/>
    <w:multiLevelType w:val="hybridMultilevel"/>
    <w:tmpl w:val="B0D46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2"/>
  </w:num>
  <w:num w:numId="4">
    <w:abstractNumId w:val="10"/>
  </w:num>
  <w:num w:numId="5">
    <w:abstractNumId w:val="6"/>
  </w:num>
  <w:num w:numId="6">
    <w:abstractNumId w:val="9"/>
  </w:num>
  <w:num w:numId="7">
    <w:abstractNumId w:val="7"/>
  </w:num>
  <w:num w:numId="8">
    <w:abstractNumId w:val="3"/>
  </w:num>
  <w:num w:numId="9">
    <w:abstractNumId w:val="14"/>
  </w:num>
  <w:num w:numId="10">
    <w:abstractNumId w:val="2"/>
  </w:num>
  <w:num w:numId="11">
    <w:abstractNumId w:val="8"/>
  </w:num>
  <w:num w:numId="12">
    <w:abstractNumId w:val="1"/>
  </w:num>
  <w:num w:numId="13">
    <w:abstractNumId w:val="5"/>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characterSpacingControl w:val="doNotCompress"/>
  <w:compat>
    <w:compatSetting w:name="compatibilityMode" w:uri="http://schemas.microsoft.com/office/word" w:val="12"/>
  </w:compat>
  <w:rsids>
    <w:rsidRoot w:val="006B595D"/>
    <w:rsid w:val="00046B67"/>
    <w:rsid w:val="000C5AB3"/>
    <w:rsid w:val="000E67CB"/>
    <w:rsid w:val="000F654B"/>
    <w:rsid w:val="000F6F66"/>
    <w:rsid w:val="00105ACF"/>
    <w:rsid w:val="00123998"/>
    <w:rsid w:val="001569FA"/>
    <w:rsid w:val="00157281"/>
    <w:rsid w:val="00161DFF"/>
    <w:rsid w:val="00177DEA"/>
    <w:rsid w:val="00187325"/>
    <w:rsid w:val="00216F38"/>
    <w:rsid w:val="00252B83"/>
    <w:rsid w:val="00283212"/>
    <w:rsid w:val="002C04FA"/>
    <w:rsid w:val="002E0A8E"/>
    <w:rsid w:val="002F2934"/>
    <w:rsid w:val="00321077"/>
    <w:rsid w:val="00371582"/>
    <w:rsid w:val="003C78FE"/>
    <w:rsid w:val="003E614D"/>
    <w:rsid w:val="003F048D"/>
    <w:rsid w:val="003F7824"/>
    <w:rsid w:val="00467C89"/>
    <w:rsid w:val="00496C24"/>
    <w:rsid w:val="004D3753"/>
    <w:rsid w:val="0052424F"/>
    <w:rsid w:val="005623E9"/>
    <w:rsid w:val="00592C12"/>
    <w:rsid w:val="005E2B6D"/>
    <w:rsid w:val="005F6CA2"/>
    <w:rsid w:val="00616157"/>
    <w:rsid w:val="006207F5"/>
    <w:rsid w:val="00663DED"/>
    <w:rsid w:val="00680F92"/>
    <w:rsid w:val="006B595D"/>
    <w:rsid w:val="006D03FB"/>
    <w:rsid w:val="006E134D"/>
    <w:rsid w:val="006F1911"/>
    <w:rsid w:val="00704758"/>
    <w:rsid w:val="00706831"/>
    <w:rsid w:val="00706B8F"/>
    <w:rsid w:val="00707944"/>
    <w:rsid w:val="00723746"/>
    <w:rsid w:val="007A46A5"/>
    <w:rsid w:val="007F115C"/>
    <w:rsid w:val="0080416C"/>
    <w:rsid w:val="0089629D"/>
    <w:rsid w:val="008C484F"/>
    <w:rsid w:val="009218F4"/>
    <w:rsid w:val="00923B01"/>
    <w:rsid w:val="00941C68"/>
    <w:rsid w:val="00943DB6"/>
    <w:rsid w:val="00983BF4"/>
    <w:rsid w:val="009B0499"/>
    <w:rsid w:val="009D341D"/>
    <w:rsid w:val="009F3F04"/>
    <w:rsid w:val="00A00D95"/>
    <w:rsid w:val="00A13BBF"/>
    <w:rsid w:val="00A837DD"/>
    <w:rsid w:val="00AB27C6"/>
    <w:rsid w:val="00AB735F"/>
    <w:rsid w:val="00B137BA"/>
    <w:rsid w:val="00B77DB8"/>
    <w:rsid w:val="00BD053B"/>
    <w:rsid w:val="00C21D28"/>
    <w:rsid w:val="00C30699"/>
    <w:rsid w:val="00C37EAC"/>
    <w:rsid w:val="00C578E8"/>
    <w:rsid w:val="00CB0731"/>
    <w:rsid w:val="00CC0B95"/>
    <w:rsid w:val="00CC2124"/>
    <w:rsid w:val="00D11ABF"/>
    <w:rsid w:val="00DC1CDC"/>
    <w:rsid w:val="00DD4C56"/>
    <w:rsid w:val="00DE6C4D"/>
    <w:rsid w:val="00E35A84"/>
    <w:rsid w:val="00E70D7A"/>
    <w:rsid w:val="00E802EA"/>
    <w:rsid w:val="00E92629"/>
    <w:rsid w:val="00EB0765"/>
    <w:rsid w:val="00ED51E4"/>
    <w:rsid w:val="00EE4863"/>
    <w:rsid w:val="00F56772"/>
    <w:rsid w:val="00FB2600"/>
    <w:rsid w:val="00FE1A8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EF6"/>
    <w:pPr>
      <w:spacing w:after="200" w:line="276" w:lineRule="auto"/>
    </w:pPr>
    <w:rPr>
      <w:sz w:val="22"/>
      <w:szCs w:val="22"/>
      <w:lang w:eastAsia="en-US"/>
    </w:rPr>
  </w:style>
  <w:style w:type="paragraph" w:styleId="1">
    <w:name w:val="heading 1"/>
    <w:basedOn w:val="a"/>
    <w:next w:val="a"/>
    <w:link w:val="10"/>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unhideWhenUsed/>
    <w:qFormat/>
    <w:rsid w:val="00FC4A6A"/>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82EF6"/>
    <w:rPr>
      <w:rFonts w:eastAsia="Times New Roman"/>
      <w:sz w:val="22"/>
      <w:szCs w:val="22"/>
    </w:rPr>
  </w:style>
  <w:style w:type="character" w:customStyle="1" w:styleId="a4">
    <w:name w:val="Без интервала Знак"/>
    <w:link w:val="a3"/>
    <w:uiPriority w:val="1"/>
    <w:rsid w:val="00382EF6"/>
    <w:rPr>
      <w:rFonts w:eastAsia="Times New Roman"/>
      <w:lang w:eastAsia="ru-RU"/>
    </w:rPr>
  </w:style>
  <w:style w:type="paragraph" w:styleId="a5">
    <w:name w:val="Balloon Text"/>
    <w:basedOn w:val="a"/>
    <w:link w:val="a6"/>
    <w:uiPriority w:val="99"/>
    <w:semiHidden/>
    <w:unhideWhenUsed/>
    <w:rsid w:val="00382EF6"/>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382EF6"/>
    <w:rPr>
      <w:rFonts w:ascii="Tahoma" w:hAnsi="Tahoma" w:cs="Tahoma"/>
      <w:sz w:val="16"/>
      <w:szCs w:val="16"/>
    </w:rPr>
  </w:style>
  <w:style w:type="character" w:customStyle="1" w:styleId="10">
    <w:name w:val="Заголовок 1 Знак"/>
    <w:link w:val="1"/>
    <w:uiPriority w:val="9"/>
    <w:rsid w:val="00382EF6"/>
    <w:rPr>
      <w:rFonts w:ascii="Cambria" w:eastAsia="Times New Roman" w:hAnsi="Cambria" w:cs="Times New Roman"/>
      <w:b/>
      <w:bCs/>
      <w:color w:val="365F91"/>
      <w:sz w:val="28"/>
      <w:szCs w:val="28"/>
    </w:rPr>
  </w:style>
  <w:style w:type="paragraph" w:styleId="a7">
    <w:name w:val="caption"/>
    <w:basedOn w:val="a"/>
    <w:next w:val="a"/>
    <w:uiPriority w:val="35"/>
    <w:unhideWhenUsed/>
    <w:qFormat/>
    <w:rsid w:val="00382EF6"/>
    <w:pPr>
      <w:spacing w:line="240" w:lineRule="auto"/>
    </w:pPr>
    <w:rPr>
      <w:b/>
      <w:bCs/>
      <w:color w:val="4F81BD"/>
      <w:sz w:val="18"/>
      <w:szCs w:val="18"/>
    </w:rPr>
  </w:style>
  <w:style w:type="paragraph" w:styleId="a8">
    <w:name w:val="List Paragraph"/>
    <w:basedOn w:val="a"/>
    <w:uiPriority w:val="34"/>
    <w:qFormat/>
    <w:rsid w:val="00050BEC"/>
    <w:pPr>
      <w:ind w:left="720"/>
      <w:contextualSpacing/>
    </w:pPr>
  </w:style>
  <w:style w:type="character" w:styleId="a9">
    <w:name w:val="Hyperlink"/>
    <w:uiPriority w:val="99"/>
    <w:unhideWhenUsed/>
    <w:rsid w:val="00050BEC"/>
    <w:rPr>
      <w:color w:val="0000FF"/>
      <w:u w:val="single"/>
    </w:rPr>
  </w:style>
  <w:style w:type="character" w:customStyle="1" w:styleId="20">
    <w:name w:val="Заголовок 2 Знак"/>
    <w:link w:val="2"/>
    <w:uiPriority w:val="9"/>
    <w:rsid w:val="00DC745C"/>
    <w:rPr>
      <w:rFonts w:ascii="Cambria" w:eastAsia="Times New Roman" w:hAnsi="Cambria" w:cs="Times New Roman"/>
      <w:b/>
      <w:bCs/>
      <w:color w:val="4F81BD"/>
      <w:sz w:val="26"/>
      <w:szCs w:val="26"/>
    </w:rPr>
  </w:style>
  <w:style w:type="table" w:styleId="aa">
    <w:name w:val="Table Grid"/>
    <w:basedOn w:val="a1"/>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link w:val="3"/>
    <w:uiPriority w:val="9"/>
    <w:rsid w:val="00FC4A6A"/>
    <w:rPr>
      <w:rFonts w:ascii="Cambria" w:eastAsia="Times New Roman" w:hAnsi="Cambria" w:cs="Times New Roman"/>
      <w:b/>
      <w:bCs/>
      <w:color w:val="4F81BD"/>
    </w:rPr>
  </w:style>
  <w:style w:type="paragraph" w:styleId="ab">
    <w:name w:val="TOC Heading"/>
    <w:basedOn w:val="1"/>
    <w:next w:val="a"/>
    <w:uiPriority w:val="39"/>
    <w:semiHidden/>
    <w:unhideWhenUsed/>
    <w:qFormat/>
    <w:rsid w:val="00E01FC7"/>
    <w:pPr>
      <w:outlineLvl w:val="9"/>
    </w:pPr>
    <w:rPr>
      <w:lang w:eastAsia="ru-RU"/>
    </w:rPr>
  </w:style>
  <w:style w:type="paragraph" w:styleId="11">
    <w:name w:val="toc 1"/>
    <w:basedOn w:val="a"/>
    <w:next w:val="a"/>
    <w:autoRedefine/>
    <w:uiPriority w:val="39"/>
    <w:unhideWhenUsed/>
    <w:rsid w:val="00E01FC7"/>
    <w:pPr>
      <w:spacing w:after="100"/>
    </w:pPr>
  </w:style>
  <w:style w:type="paragraph" w:styleId="21">
    <w:name w:val="toc 2"/>
    <w:basedOn w:val="a"/>
    <w:next w:val="a"/>
    <w:autoRedefine/>
    <w:uiPriority w:val="39"/>
    <w:unhideWhenUsed/>
    <w:rsid w:val="00E01FC7"/>
    <w:pPr>
      <w:spacing w:after="100"/>
      <w:ind w:left="220"/>
    </w:pPr>
  </w:style>
  <w:style w:type="paragraph" w:styleId="31">
    <w:name w:val="toc 3"/>
    <w:basedOn w:val="a"/>
    <w:next w:val="a"/>
    <w:autoRedefine/>
    <w:uiPriority w:val="39"/>
    <w:unhideWhenUsed/>
    <w:rsid w:val="00E01FC7"/>
    <w:pPr>
      <w:spacing w:after="100"/>
      <w:ind w:left="440"/>
    </w:pPr>
  </w:style>
  <w:style w:type="character" w:styleId="ac">
    <w:name w:val="FollowedHyperlink"/>
    <w:uiPriority w:val="99"/>
    <w:semiHidden/>
    <w:unhideWhenUsed/>
    <w:rsid w:val="00BA21A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EF6"/>
    <w:pPr>
      <w:spacing w:after="200" w:line="276" w:lineRule="auto"/>
    </w:pPr>
    <w:rPr>
      <w:sz w:val="22"/>
      <w:szCs w:val="22"/>
      <w:lang w:eastAsia="en-US"/>
    </w:rPr>
  </w:style>
  <w:style w:type="paragraph" w:styleId="1">
    <w:name w:val="heading 1"/>
    <w:basedOn w:val="a"/>
    <w:next w:val="a"/>
    <w:link w:val="10"/>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FC4A6A"/>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82EF6"/>
    <w:rPr>
      <w:rFonts w:eastAsia="Times New Roman"/>
      <w:sz w:val="22"/>
      <w:szCs w:val="22"/>
    </w:rPr>
  </w:style>
  <w:style w:type="character" w:customStyle="1" w:styleId="a4">
    <w:name w:val="Без интервала Знак"/>
    <w:link w:val="a3"/>
    <w:uiPriority w:val="1"/>
    <w:rsid w:val="00382EF6"/>
    <w:rPr>
      <w:rFonts w:eastAsia="Times New Roman"/>
      <w:lang w:eastAsia="ru-RU"/>
    </w:rPr>
  </w:style>
  <w:style w:type="paragraph" w:styleId="a5">
    <w:name w:val="Balloon Text"/>
    <w:basedOn w:val="a"/>
    <w:link w:val="a6"/>
    <w:uiPriority w:val="99"/>
    <w:semiHidden/>
    <w:unhideWhenUsed/>
    <w:rsid w:val="00382EF6"/>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382EF6"/>
    <w:rPr>
      <w:rFonts w:ascii="Tahoma" w:hAnsi="Tahoma" w:cs="Tahoma"/>
      <w:sz w:val="16"/>
      <w:szCs w:val="16"/>
    </w:rPr>
  </w:style>
  <w:style w:type="character" w:customStyle="1" w:styleId="10">
    <w:name w:val="Заголовок 1 Знак"/>
    <w:link w:val="1"/>
    <w:uiPriority w:val="9"/>
    <w:rsid w:val="00382EF6"/>
    <w:rPr>
      <w:rFonts w:ascii="Cambria" w:eastAsia="Times New Roman" w:hAnsi="Cambria" w:cs="Times New Roman"/>
      <w:b/>
      <w:bCs/>
      <w:color w:val="365F91"/>
      <w:sz w:val="28"/>
      <w:szCs w:val="28"/>
    </w:rPr>
  </w:style>
  <w:style w:type="paragraph" w:styleId="a7">
    <w:name w:val="caption"/>
    <w:basedOn w:val="a"/>
    <w:next w:val="a"/>
    <w:uiPriority w:val="35"/>
    <w:unhideWhenUsed/>
    <w:qFormat/>
    <w:rsid w:val="00382EF6"/>
    <w:pPr>
      <w:spacing w:line="240" w:lineRule="auto"/>
    </w:pPr>
    <w:rPr>
      <w:b/>
      <w:bCs/>
      <w:color w:val="4F81BD"/>
      <w:sz w:val="18"/>
      <w:szCs w:val="18"/>
    </w:rPr>
  </w:style>
  <w:style w:type="paragraph" w:styleId="a8">
    <w:name w:val="List Paragraph"/>
    <w:basedOn w:val="a"/>
    <w:uiPriority w:val="34"/>
    <w:qFormat/>
    <w:rsid w:val="00050BEC"/>
    <w:pPr>
      <w:ind w:left="720"/>
      <w:contextualSpacing/>
    </w:pPr>
  </w:style>
  <w:style w:type="character" w:styleId="a9">
    <w:name w:val="Hyperlink"/>
    <w:uiPriority w:val="99"/>
    <w:unhideWhenUsed/>
    <w:rsid w:val="00050BEC"/>
    <w:rPr>
      <w:color w:val="0000FF"/>
      <w:u w:val="single"/>
    </w:rPr>
  </w:style>
  <w:style w:type="character" w:customStyle="1" w:styleId="20">
    <w:name w:val="Заголовок 2 Знак"/>
    <w:link w:val="2"/>
    <w:uiPriority w:val="9"/>
    <w:rsid w:val="00DC745C"/>
    <w:rPr>
      <w:rFonts w:ascii="Cambria" w:eastAsia="Times New Roman" w:hAnsi="Cambria" w:cs="Times New Roman"/>
      <w:b/>
      <w:bCs/>
      <w:color w:val="4F81BD"/>
      <w:sz w:val="26"/>
      <w:szCs w:val="26"/>
    </w:rPr>
  </w:style>
  <w:style w:type="table" w:styleId="aa">
    <w:name w:val="Table Grid"/>
    <w:basedOn w:val="a1"/>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link w:val="3"/>
    <w:uiPriority w:val="9"/>
    <w:semiHidden/>
    <w:rsid w:val="00FC4A6A"/>
    <w:rPr>
      <w:rFonts w:ascii="Cambria" w:eastAsia="Times New Roman" w:hAnsi="Cambria" w:cs="Times New Roman"/>
      <w:b/>
      <w:bCs/>
      <w:color w:val="4F81BD"/>
    </w:rPr>
  </w:style>
  <w:style w:type="paragraph" w:styleId="ab">
    <w:name w:val="TOC Heading"/>
    <w:basedOn w:val="1"/>
    <w:next w:val="a"/>
    <w:uiPriority w:val="39"/>
    <w:semiHidden/>
    <w:unhideWhenUsed/>
    <w:qFormat/>
    <w:rsid w:val="00E01FC7"/>
    <w:pPr>
      <w:outlineLvl w:val="9"/>
    </w:pPr>
    <w:rPr>
      <w:lang w:eastAsia="ru-RU"/>
    </w:rPr>
  </w:style>
  <w:style w:type="paragraph" w:styleId="11">
    <w:name w:val="toc 1"/>
    <w:basedOn w:val="a"/>
    <w:next w:val="a"/>
    <w:autoRedefine/>
    <w:uiPriority w:val="39"/>
    <w:unhideWhenUsed/>
    <w:rsid w:val="00E01FC7"/>
    <w:pPr>
      <w:spacing w:after="100"/>
    </w:pPr>
  </w:style>
  <w:style w:type="paragraph" w:styleId="21">
    <w:name w:val="toc 2"/>
    <w:basedOn w:val="a"/>
    <w:next w:val="a"/>
    <w:autoRedefine/>
    <w:uiPriority w:val="39"/>
    <w:unhideWhenUsed/>
    <w:rsid w:val="00E01FC7"/>
    <w:pPr>
      <w:spacing w:after="100"/>
      <w:ind w:left="220"/>
    </w:pPr>
  </w:style>
  <w:style w:type="paragraph" w:styleId="31">
    <w:name w:val="toc 3"/>
    <w:basedOn w:val="a"/>
    <w:next w:val="a"/>
    <w:autoRedefine/>
    <w:uiPriority w:val="39"/>
    <w:unhideWhenUsed/>
    <w:rsid w:val="00E01FC7"/>
    <w:pPr>
      <w:spacing w:after="100"/>
      <w:ind w:left="440"/>
    </w:pPr>
  </w:style>
  <w:style w:type="character" w:styleId="ac">
    <w:name w:val="FollowedHyperlink"/>
    <w:uiPriority w:val="99"/>
    <w:semiHidden/>
    <w:unhideWhenUsed/>
    <w:rsid w:val="00BA21A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278482">
      <w:bodyDiv w:val="1"/>
      <w:marLeft w:val="0"/>
      <w:marRight w:val="0"/>
      <w:marTop w:val="0"/>
      <w:marBottom w:val="0"/>
      <w:divBdr>
        <w:top w:val="none" w:sz="0" w:space="0" w:color="auto"/>
        <w:left w:val="none" w:sz="0" w:space="0" w:color="auto"/>
        <w:bottom w:val="none" w:sz="0" w:space="0" w:color="auto"/>
        <w:right w:val="none" w:sz="0" w:space="0" w:color="auto"/>
      </w:divBdr>
      <w:divsChild>
        <w:div w:id="150761113">
          <w:marLeft w:val="0"/>
          <w:marRight w:val="0"/>
          <w:marTop w:val="0"/>
          <w:marBottom w:val="0"/>
          <w:divBdr>
            <w:top w:val="none" w:sz="0" w:space="0" w:color="auto"/>
            <w:left w:val="none" w:sz="0" w:space="0" w:color="auto"/>
            <w:bottom w:val="none" w:sz="0" w:space="0" w:color="auto"/>
            <w:right w:val="none" w:sz="0" w:space="0" w:color="auto"/>
          </w:divBdr>
          <w:divsChild>
            <w:div w:id="1854296056">
              <w:marLeft w:val="0"/>
              <w:marRight w:val="60"/>
              <w:marTop w:val="0"/>
              <w:marBottom w:val="0"/>
              <w:divBdr>
                <w:top w:val="none" w:sz="0" w:space="0" w:color="auto"/>
                <w:left w:val="none" w:sz="0" w:space="0" w:color="auto"/>
                <w:bottom w:val="none" w:sz="0" w:space="0" w:color="auto"/>
                <w:right w:val="none" w:sz="0" w:space="0" w:color="auto"/>
              </w:divBdr>
              <w:divsChild>
                <w:div w:id="326833542">
                  <w:marLeft w:val="0"/>
                  <w:marRight w:val="0"/>
                  <w:marTop w:val="0"/>
                  <w:marBottom w:val="120"/>
                  <w:divBdr>
                    <w:top w:val="single" w:sz="6" w:space="0" w:color="C0C0C0"/>
                    <w:left w:val="single" w:sz="6" w:space="0" w:color="D9D9D9"/>
                    <w:bottom w:val="single" w:sz="6" w:space="0" w:color="D9D9D9"/>
                    <w:right w:val="single" w:sz="6" w:space="0" w:color="D9D9D9"/>
                  </w:divBdr>
                  <w:divsChild>
                    <w:div w:id="635306020">
                      <w:marLeft w:val="0"/>
                      <w:marRight w:val="0"/>
                      <w:marTop w:val="0"/>
                      <w:marBottom w:val="0"/>
                      <w:divBdr>
                        <w:top w:val="none" w:sz="0" w:space="0" w:color="auto"/>
                        <w:left w:val="none" w:sz="0" w:space="0" w:color="auto"/>
                        <w:bottom w:val="none" w:sz="0" w:space="0" w:color="auto"/>
                        <w:right w:val="none" w:sz="0" w:space="0" w:color="auto"/>
                      </w:divBdr>
                    </w:div>
                    <w:div w:id="2024360198">
                      <w:marLeft w:val="0"/>
                      <w:marRight w:val="0"/>
                      <w:marTop w:val="0"/>
                      <w:marBottom w:val="0"/>
                      <w:divBdr>
                        <w:top w:val="none" w:sz="0" w:space="0" w:color="auto"/>
                        <w:left w:val="none" w:sz="0" w:space="0" w:color="auto"/>
                        <w:bottom w:val="none" w:sz="0" w:space="0" w:color="auto"/>
                        <w:right w:val="none" w:sz="0" w:space="0" w:color="auto"/>
                      </w:divBdr>
                    </w:div>
                  </w:divsChild>
                </w:div>
                <w:div w:id="111733081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619845052">
          <w:marLeft w:val="0"/>
          <w:marRight w:val="0"/>
          <w:marTop w:val="0"/>
          <w:marBottom w:val="0"/>
          <w:divBdr>
            <w:top w:val="none" w:sz="0" w:space="0" w:color="auto"/>
            <w:left w:val="none" w:sz="0" w:space="0" w:color="auto"/>
            <w:bottom w:val="none" w:sz="0" w:space="0" w:color="auto"/>
            <w:right w:val="none" w:sz="0" w:space="0" w:color="auto"/>
          </w:divBdr>
          <w:divsChild>
            <w:div w:id="1217663869">
              <w:marLeft w:val="60"/>
              <w:marRight w:val="0"/>
              <w:marTop w:val="0"/>
              <w:marBottom w:val="0"/>
              <w:divBdr>
                <w:top w:val="none" w:sz="0" w:space="0" w:color="auto"/>
                <w:left w:val="none" w:sz="0" w:space="0" w:color="auto"/>
                <w:bottom w:val="none" w:sz="0" w:space="0" w:color="auto"/>
                <w:right w:val="none" w:sz="0" w:space="0" w:color="auto"/>
              </w:divBdr>
              <w:divsChild>
                <w:div w:id="1802381487">
                  <w:marLeft w:val="0"/>
                  <w:marRight w:val="0"/>
                  <w:marTop w:val="0"/>
                  <w:marBottom w:val="0"/>
                  <w:divBdr>
                    <w:top w:val="none" w:sz="0" w:space="0" w:color="auto"/>
                    <w:left w:val="none" w:sz="0" w:space="0" w:color="auto"/>
                    <w:bottom w:val="none" w:sz="0" w:space="0" w:color="auto"/>
                    <w:right w:val="none" w:sz="0" w:space="0" w:color="auto"/>
                  </w:divBdr>
                  <w:divsChild>
                    <w:div w:id="683938737">
                      <w:marLeft w:val="0"/>
                      <w:marRight w:val="0"/>
                      <w:marTop w:val="0"/>
                      <w:marBottom w:val="120"/>
                      <w:divBdr>
                        <w:top w:val="single" w:sz="6" w:space="0" w:color="F5F5F5"/>
                        <w:left w:val="single" w:sz="6" w:space="0" w:color="F5F5F5"/>
                        <w:bottom w:val="single" w:sz="6" w:space="0" w:color="F5F5F5"/>
                        <w:right w:val="single" w:sz="6" w:space="0" w:color="F5F5F5"/>
                      </w:divBdr>
                      <w:divsChild>
                        <w:div w:id="1420709891">
                          <w:marLeft w:val="0"/>
                          <w:marRight w:val="0"/>
                          <w:marTop w:val="0"/>
                          <w:marBottom w:val="0"/>
                          <w:divBdr>
                            <w:top w:val="none" w:sz="0" w:space="0" w:color="auto"/>
                            <w:left w:val="none" w:sz="0" w:space="0" w:color="auto"/>
                            <w:bottom w:val="none" w:sz="0" w:space="0" w:color="auto"/>
                            <w:right w:val="none" w:sz="0" w:space="0" w:color="auto"/>
                          </w:divBdr>
                          <w:divsChild>
                            <w:div w:id="3293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firebird-4-8-0-ddex-installer/"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msdn.microsoft.com/en-us/data/jj591617.aspx"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ourceforge.net/projects/firebird/files/firebird-netprovider/DDEX%203.0.2/DDEXProvider-3.0.2.0-src.7z/download" TargetMode="External"/><Relationship Id="rId17" Type="http://schemas.openxmlformats.org/officeDocument/2006/relationships/image" Target="media/image5.png"/><Relationship Id="rId25" Type="http://schemas.openxmlformats.org/officeDocument/2006/relationships/hyperlink" Target="https://msdn.microsoft.com/en-us/data/jj591583" TargetMode="External"/><Relationship Id="rId33" Type="http://schemas.openxmlformats.org/officeDocument/2006/relationships/hyperlink" Target="https://github.com/sim1984/FBFormAppExampl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urceforge.net/projects/firebird/files/firebird-net-provider/DDEX%203.0.2/DDEXProvider-3.0.2.0.7z/download" TargetMode="External"/><Relationship Id="rId24" Type="http://schemas.openxmlformats.org/officeDocument/2006/relationships/image" Target="media/image12.png"/><Relationship Id="rId32"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msdn.microsoft.com/ru-ru/library/bb386964(v=vs.110).aspx" TargetMode="External"/><Relationship Id="rId10" Type="http://schemas.openxmlformats.org/officeDocument/2006/relationships/hyperlink" Target="http://sourceforge.net/projects/firebird/files/firebird-net-provider/4.10.0.0/EntityFramework.Firebird-4.10.0.0-NET45.7z/download"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yperlink" Target="http://sourceforge.net/projects/firebird/files/firebird-net-provider/4.10.0.0/FirebirdSql.Data.FirebirdClient-4.10.0.0.msi/downloa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973E26-4963-4809-B052-FB833D15B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37</Pages>
  <Words>7757</Words>
  <Characters>44215</Characters>
  <Application>Microsoft Office Word</Application>
  <DocSecurity>0</DocSecurity>
  <Lines>368</Lines>
  <Paragraphs>103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51869</CharactersWithSpaces>
  <SharedDoc>false</SharedDoc>
  <HLinks>
    <vt:vector size="24" baseType="variant">
      <vt:variant>
        <vt:i4>5701657</vt:i4>
      </vt:variant>
      <vt:variant>
        <vt:i4>9</vt:i4>
      </vt:variant>
      <vt:variant>
        <vt:i4>0</vt:i4>
      </vt:variant>
      <vt:variant>
        <vt:i4>5</vt:i4>
      </vt:variant>
      <vt:variant>
        <vt:lpwstr>https://msdn.microsoft.com/ru-ru/library/bb386964(v=vs.110).aspx</vt:lpwstr>
      </vt:variant>
      <vt:variant>
        <vt:lpwstr/>
      </vt:variant>
      <vt:variant>
        <vt:i4>4128817</vt:i4>
      </vt:variant>
      <vt:variant>
        <vt:i4>6</vt:i4>
      </vt:variant>
      <vt:variant>
        <vt:i4>0</vt:i4>
      </vt:variant>
      <vt:variant>
        <vt:i4>5</vt:i4>
      </vt:variant>
      <vt:variant>
        <vt:lpwstr>https://msdn.microsoft.com/en-us/data/jj591617.aspx</vt:lpwstr>
      </vt:variant>
      <vt:variant>
        <vt:lpwstr/>
      </vt:variant>
      <vt:variant>
        <vt:i4>2687077</vt:i4>
      </vt:variant>
      <vt:variant>
        <vt:i4>3</vt:i4>
      </vt:variant>
      <vt:variant>
        <vt:i4>0</vt:i4>
      </vt:variant>
      <vt:variant>
        <vt:i4>5</vt:i4>
      </vt:variant>
      <vt:variant>
        <vt:lpwstr>https://msdn.microsoft.com/en-us/data/jj591583</vt:lpwstr>
      </vt:variant>
      <vt:variant>
        <vt:lpwstr/>
      </vt:variant>
      <vt:variant>
        <vt:i4>2687080</vt:i4>
      </vt:variant>
      <vt:variant>
        <vt:i4>0</vt:i4>
      </vt:variant>
      <vt:variant>
        <vt:i4>0</vt:i4>
      </vt:variant>
      <vt:variant>
        <vt:i4>5</vt:i4>
      </vt:variant>
      <vt:variant>
        <vt:lpwstr>http://sourceforge.net/projects/firebird-4-8-0-ddex-installer/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ADO.NET Entity Framework 6</dc:subject>
  <dc:creator>Автор: Денис Симонов</dc:creator>
  <cp:keywords/>
  <dc:description/>
  <cp:lastModifiedBy>Denis</cp:lastModifiedBy>
  <cp:revision>35</cp:revision>
  <dcterms:created xsi:type="dcterms:W3CDTF">2017-09-20T14:56:00Z</dcterms:created>
  <dcterms:modified xsi:type="dcterms:W3CDTF">2017-10-29T17:50:00Z</dcterms:modified>
</cp:coreProperties>
</file>