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04A" w:rsidRPr="004126DA" w:rsidRDefault="0083704A" w:rsidP="0083704A"/>
    <w:p w:rsidR="00963239" w:rsidRDefault="00946F52" w:rsidP="00E13DD2">
      <w:pPr>
        <w:pStyle w:val="1"/>
        <w:rPr>
          <w:lang w:val="en-US"/>
        </w:rPr>
      </w:pPr>
      <w:r>
        <w:rPr>
          <w:lang w:val="en-US"/>
        </w:rPr>
        <w:t>The examples.fdb Database</w:t>
      </w:r>
    </w:p>
    <w:p w:rsidR="0083704A" w:rsidRPr="007E3955" w:rsidRDefault="007E3955" w:rsidP="0083704A">
      <w:pPr>
        <w:rPr>
          <w:lang w:val="en-US"/>
        </w:rPr>
      </w:pPr>
      <w:r w:rsidRPr="007E3955">
        <w:rPr>
          <w:lang w:val="en-US"/>
        </w:rPr>
        <w:t xml:space="preserve">Before we </w:t>
      </w:r>
      <w:r w:rsidR="00CD16A0">
        <w:rPr>
          <w:lang w:val="en-US"/>
        </w:rPr>
        <w:t>explore</w:t>
      </w:r>
      <w:r w:rsidR="00CD16A0" w:rsidRPr="007E3955">
        <w:rPr>
          <w:lang w:val="en-US"/>
        </w:rPr>
        <w:t xml:space="preserve"> </w:t>
      </w:r>
      <w:r w:rsidRPr="007E3955">
        <w:rPr>
          <w:lang w:val="en-US"/>
        </w:rPr>
        <w:t>the proce</w:t>
      </w:r>
      <w:bookmarkStart w:id="0" w:name="_GoBack"/>
      <w:bookmarkEnd w:id="0"/>
      <w:r w:rsidRPr="007E3955">
        <w:rPr>
          <w:lang w:val="en-US"/>
        </w:rPr>
        <w:t xml:space="preserve">ss of creating applications in various programming languages, we </w:t>
      </w:r>
      <w:r w:rsidR="00CD16A0">
        <w:rPr>
          <w:lang w:val="en-US"/>
        </w:rPr>
        <w:t>will walk through the creation and preparation of the database that is used as the back-end to all of the sample projects.</w:t>
      </w:r>
    </w:p>
    <w:p w:rsidR="0083704A" w:rsidRPr="004126DA" w:rsidRDefault="00CD16A0" w:rsidP="0083704A">
      <w:pPr>
        <w:rPr>
          <w:lang w:val="en-US"/>
        </w:rPr>
      </w:pPr>
      <w:r>
        <w:rPr>
          <w:lang w:val="en-US"/>
        </w:rPr>
        <w:t>The</w:t>
      </w:r>
      <w:r w:rsidRPr="007E3955">
        <w:rPr>
          <w:lang w:val="en-US"/>
        </w:rPr>
        <w:t xml:space="preserve"> </w:t>
      </w:r>
      <w:r w:rsidR="007E3955" w:rsidRPr="007E3955">
        <w:rPr>
          <w:lang w:val="en-US"/>
        </w:rPr>
        <w:t>application</w:t>
      </w:r>
      <w:r>
        <w:rPr>
          <w:lang w:val="en-US"/>
        </w:rPr>
        <w:t xml:space="preserve">s </w:t>
      </w:r>
      <w:r w:rsidR="007E3955" w:rsidRPr="007E3955">
        <w:rPr>
          <w:lang w:val="en-US"/>
        </w:rPr>
        <w:t xml:space="preserve">work with a database </w:t>
      </w:r>
      <w:r>
        <w:rPr>
          <w:lang w:val="en-US"/>
        </w:rPr>
        <w:t xml:space="preserve">based on </w:t>
      </w:r>
      <w:r w:rsidR="007E3955" w:rsidRPr="007E3955">
        <w:rPr>
          <w:lang w:val="en-US"/>
        </w:rPr>
        <w:t>the model</w:t>
      </w:r>
      <w:r w:rsidR="00E730B5">
        <w:rPr>
          <w:lang w:val="en-US"/>
        </w:rPr>
        <w:t xml:space="preserve"> illustrated in this diagram:</w:t>
      </w:r>
      <w:r w:rsidR="007E3955" w:rsidRPr="007E3955">
        <w:rPr>
          <w:lang w:val="en-US"/>
        </w:rPr>
        <w:t xml:space="preserve"> </w:t>
      </w:r>
    </w:p>
    <w:p w:rsidR="004126DA" w:rsidRPr="004126DA" w:rsidRDefault="00E13DD2" w:rsidP="007E7A50">
      <w:pPr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1pt;height:158.4pt">
            <v:imagedata r:id="rId7" o:title="db_schema"/>
          </v:shape>
        </w:pict>
      </w:r>
    </w:p>
    <w:p w:rsidR="0083704A" w:rsidRPr="007E3955" w:rsidRDefault="008C6212" w:rsidP="00837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r>
        <w:rPr>
          <w:b/>
          <w:lang w:val="en-US"/>
        </w:rPr>
        <w:t>Disclaimer</w:t>
      </w:r>
    </w:p>
    <w:p w:rsidR="00227B4F" w:rsidRDefault="007E3955" w:rsidP="008C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E3955">
        <w:rPr>
          <w:lang w:val="en-US"/>
        </w:rPr>
        <w:t>This</w:t>
      </w:r>
      <w:r w:rsidR="00227B4F">
        <w:rPr>
          <w:lang w:val="en-US"/>
        </w:rPr>
        <w:t xml:space="preserve"> chapter does not attempt to provide a tutorial about database design or SQL syntax.</w:t>
      </w:r>
      <w:r w:rsidRPr="007E3955">
        <w:rPr>
          <w:lang w:val="en-US"/>
        </w:rPr>
        <w:t xml:space="preserve"> </w:t>
      </w:r>
      <w:r w:rsidR="00E730B5" w:rsidRPr="007E3955">
        <w:rPr>
          <w:lang w:val="en-US"/>
        </w:rPr>
        <w:t>Th</w:t>
      </w:r>
      <w:r w:rsidR="00E730B5">
        <w:rPr>
          <w:lang w:val="en-US"/>
        </w:rPr>
        <w:t>e</w:t>
      </w:r>
      <w:r w:rsidR="00E730B5" w:rsidRPr="007E3955">
        <w:rPr>
          <w:lang w:val="en-US"/>
        </w:rPr>
        <w:t xml:space="preserve"> </w:t>
      </w:r>
      <w:r w:rsidRPr="007E3955">
        <w:rPr>
          <w:lang w:val="en-US"/>
        </w:rPr>
        <w:t xml:space="preserve">model is made as simple as possible </w:t>
      </w:r>
      <w:r w:rsidR="00E730B5">
        <w:rPr>
          <w:lang w:val="en-US"/>
        </w:rPr>
        <w:t>to avoid cluttering application development techniques with topics about database modeling and development.</w:t>
      </w:r>
      <w:r w:rsidR="008C6212">
        <w:rPr>
          <w:lang w:val="en-US"/>
        </w:rPr>
        <w:t xml:space="preserve"> </w:t>
      </w:r>
      <w:r w:rsidR="00227B4F">
        <w:rPr>
          <w:lang w:val="en-US"/>
        </w:rPr>
        <w:t xml:space="preserve">We hope some readers might be enlightened by our </w:t>
      </w:r>
      <w:r w:rsidR="00940EC1">
        <w:rPr>
          <w:lang w:val="en-US"/>
        </w:rPr>
        <w:t>use of stored procedures</w:t>
      </w:r>
      <w:r w:rsidR="00227B4F">
        <w:rPr>
          <w:lang w:val="en-US"/>
        </w:rPr>
        <w:t xml:space="preserve"> to maintain interrelated data</w:t>
      </w:r>
      <w:r w:rsidR="00940EC1">
        <w:rPr>
          <w:lang w:val="en-US"/>
        </w:rPr>
        <w:t>. The scripts are all here for you to refer to as you work your way through the projects</w:t>
      </w:r>
      <w:r w:rsidR="00227B4F">
        <w:rPr>
          <w:lang w:val="en-US"/>
        </w:rPr>
        <w:t>.</w:t>
      </w:r>
    </w:p>
    <w:p w:rsidR="000603F6" w:rsidRDefault="000603F6" w:rsidP="008C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603F6">
        <w:rPr>
          <w:lang w:val="en-US"/>
        </w:rPr>
        <w:t>The requirements for your real-life projects are undoubtedly different from and much more complicated than those for our example projects.</w:t>
      </w:r>
    </w:p>
    <w:p w:rsidR="00A168D0" w:rsidRDefault="00A168D0" w:rsidP="00A168D0">
      <w:pPr>
        <w:rPr>
          <w:lang w:val="en-US"/>
        </w:rPr>
      </w:pPr>
    </w:p>
    <w:p w:rsidR="00535FEE" w:rsidRDefault="00946F52" w:rsidP="00A168D0">
      <w:pPr>
        <w:pStyle w:val="2"/>
        <w:rPr>
          <w:lang w:val="en-US"/>
        </w:rPr>
      </w:pPr>
      <w:r>
        <w:rPr>
          <w:lang w:val="en-US"/>
        </w:rPr>
        <w:t>Database Creation Script</w:t>
      </w:r>
    </w:p>
    <w:p w:rsidR="00281E0D" w:rsidRDefault="008C6212" w:rsidP="0083704A">
      <w:pPr>
        <w:rPr>
          <w:lang w:val="en-US"/>
        </w:rPr>
      </w:pPr>
      <w:r>
        <w:rPr>
          <w:lang w:val="en-US"/>
        </w:rPr>
        <w:t xml:space="preserve">The tool used </w:t>
      </w:r>
      <w:r w:rsidR="00946F52">
        <w:rPr>
          <w:lang w:val="en-US"/>
        </w:rPr>
        <w:t xml:space="preserve">here </w:t>
      </w:r>
      <w:r w:rsidR="007E3955" w:rsidRPr="007E3955">
        <w:rPr>
          <w:lang w:val="en-US"/>
        </w:rPr>
        <w:t xml:space="preserve">to create </w:t>
      </w:r>
      <w:r>
        <w:rPr>
          <w:lang w:val="en-US"/>
        </w:rPr>
        <w:t>the</w:t>
      </w:r>
      <w:r w:rsidRPr="007E3955">
        <w:rPr>
          <w:lang w:val="en-US"/>
        </w:rPr>
        <w:t xml:space="preserve"> </w:t>
      </w:r>
      <w:r w:rsidR="007E3955" w:rsidRPr="007E3955">
        <w:rPr>
          <w:lang w:val="en-US"/>
        </w:rPr>
        <w:t xml:space="preserve">database from </w:t>
      </w:r>
      <w:r w:rsidR="00946F52">
        <w:rPr>
          <w:lang w:val="en-US"/>
        </w:rPr>
        <w:t>a</w:t>
      </w:r>
      <w:r w:rsidR="00946F52" w:rsidRPr="007E3955">
        <w:rPr>
          <w:lang w:val="en-US"/>
        </w:rPr>
        <w:t xml:space="preserve"> </w:t>
      </w:r>
      <w:r w:rsidR="007E3955" w:rsidRPr="007E3955">
        <w:rPr>
          <w:lang w:val="en-US"/>
        </w:rPr>
        <w:t>script</w:t>
      </w:r>
      <w:r>
        <w:rPr>
          <w:lang w:val="en-US"/>
        </w:rPr>
        <w:t xml:space="preserve"> is </w:t>
      </w:r>
      <w:commentRangeStart w:id="1"/>
      <w:proofErr w:type="spellStart"/>
      <w:r>
        <w:rPr>
          <w:lang w:val="en-US"/>
        </w:rPr>
        <w:t>isql</w:t>
      </w:r>
      <w:commentRangeEnd w:id="1"/>
      <w:proofErr w:type="spellEnd"/>
      <w:r w:rsidR="000603F6">
        <w:rPr>
          <w:rStyle w:val="a9"/>
        </w:rPr>
        <w:commentReference w:id="1"/>
      </w:r>
      <w:proofErr w:type="gramStart"/>
      <w:r>
        <w:rPr>
          <w:lang w:val="en-US"/>
        </w:rPr>
        <w:t>, that</w:t>
      </w:r>
      <w:proofErr w:type="gramEnd"/>
      <w:r>
        <w:rPr>
          <w:lang w:val="en-US"/>
        </w:rPr>
        <w:t xml:space="preserve"> is installed with all the other executables in every Firebird server installation</w:t>
      </w:r>
      <w:r w:rsidR="007E3955" w:rsidRPr="007E3955">
        <w:rPr>
          <w:lang w:val="en-US"/>
        </w:rPr>
        <w:t xml:space="preserve">. You </w:t>
      </w:r>
      <w:r w:rsidRPr="007E3955">
        <w:rPr>
          <w:lang w:val="en-US"/>
        </w:rPr>
        <w:t>c</w:t>
      </w:r>
      <w:r>
        <w:rPr>
          <w:lang w:val="en-US"/>
        </w:rPr>
        <w:t>ould</w:t>
      </w:r>
      <w:r w:rsidRPr="007E3955">
        <w:rPr>
          <w:lang w:val="en-US"/>
        </w:rPr>
        <w:t xml:space="preserve"> </w:t>
      </w:r>
      <w:r w:rsidR="007E3955" w:rsidRPr="007E3955">
        <w:rPr>
          <w:lang w:val="en-US"/>
        </w:rPr>
        <w:t>use any other administration tool</w:t>
      </w:r>
      <w:r>
        <w:rPr>
          <w:lang w:val="en-US"/>
        </w:rPr>
        <w:t xml:space="preserve"> for Firebir</w:t>
      </w:r>
      <w:r w:rsidR="009A710D">
        <w:rPr>
          <w:lang w:val="en-US"/>
        </w:rPr>
        <w:t>d</w:t>
      </w:r>
      <w:r w:rsidR="007E3955" w:rsidRPr="007E3955">
        <w:rPr>
          <w:lang w:val="en-US"/>
        </w:rPr>
        <w:t xml:space="preserve">, </w:t>
      </w:r>
      <w:r w:rsidR="009A710D">
        <w:rPr>
          <w:lang w:val="en-US"/>
        </w:rPr>
        <w:t xml:space="preserve">such as </w:t>
      </w:r>
      <w:proofErr w:type="spellStart"/>
      <w:r w:rsidR="007E3955" w:rsidRPr="007E3955">
        <w:rPr>
          <w:lang w:val="en-US"/>
        </w:rPr>
        <w:t>FlameRobin</w:t>
      </w:r>
      <w:proofErr w:type="spellEnd"/>
      <w:r w:rsidR="007E3955" w:rsidRPr="007E3955">
        <w:rPr>
          <w:lang w:val="en-US"/>
        </w:rPr>
        <w:t xml:space="preserve">, SQLLY Studio, </w:t>
      </w:r>
      <w:proofErr w:type="spellStart"/>
      <w:r w:rsidR="007E3955" w:rsidRPr="007E3955">
        <w:rPr>
          <w:lang w:val="en-US"/>
        </w:rPr>
        <w:t>IBExpert</w:t>
      </w:r>
      <w:proofErr w:type="spellEnd"/>
      <w:r w:rsidR="009A710D">
        <w:rPr>
          <w:lang w:val="en-US"/>
        </w:rPr>
        <w:t xml:space="preserve"> or others</w:t>
      </w:r>
      <w:r w:rsidR="007E3955" w:rsidRPr="007E3955">
        <w:rPr>
          <w:lang w:val="en-US"/>
        </w:rPr>
        <w:t>.</w:t>
      </w:r>
    </w:p>
    <w:p w:rsidR="0083704A" w:rsidRPr="007E3955" w:rsidRDefault="00281E0D" w:rsidP="0083704A">
      <w:pPr>
        <w:rPr>
          <w:lang w:val="en-US"/>
        </w:rPr>
      </w:pPr>
      <w:r>
        <w:rPr>
          <w:lang w:val="en-US"/>
        </w:rPr>
        <w:t>We will assume that you are working in Windows.  Obviously, the formats of path names will differ on other file systems (Linux, Apple Mac, etc.)</w:t>
      </w:r>
      <w:r w:rsidR="007E3955" w:rsidRPr="007E3955">
        <w:rPr>
          <w:lang w:val="en-US"/>
        </w:rPr>
        <w:t xml:space="preserve"> </w:t>
      </w:r>
      <w:r>
        <w:rPr>
          <w:lang w:val="en-US"/>
        </w:rPr>
        <w:t xml:space="preserve">but the </w:t>
      </w:r>
      <w:proofErr w:type="spellStart"/>
      <w:r>
        <w:rPr>
          <w:lang w:val="en-US"/>
        </w:rPr>
        <w:t>isql</w:t>
      </w:r>
      <w:proofErr w:type="spellEnd"/>
      <w:r>
        <w:rPr>
          <w:lang w:val="en-US"/>
        </w:rPr>
        <w:t xml:space="preserve"> tool works the same on all platforms.</w:t>
      </w:r>
    </w:p>
    <w:p w:rsidR="0083704A" w:rsidRPr="00DA00D8" w:rsidRDefault="009A710D" w:rsidP="0083704A">
      <w:pPr>
        <w:rPr>
          <w:lang w:val="en-US"/>
        </w:rPr>
      </w:pPr>
      <w:r>
        <w:rPr>
          <w:lang w:val="en-US"/>
        </w:rPr>
        <w:t>R</w:t>
      </w:r>
      <w:r w:rsidR="007E3955" w:rsidRPr="007E3955">
        <w:rPr>
          <w:lang w:val="en-US"/>
        </w:rPr>
        <w:t xml:space="preserve">un </w:t>
      </w:r>
      <w:proofErr w:type="spellStart"/>
      <w:r w:rsidR="007E3955" w:rsidRPr="007E3955">
        <w:rPr>
          <w:lang w:val="en-US"/>
        </w:rPr>
        <w:t>isql</w:t>
      </w:r>
      <w:proofErr w:type="spellEnd"/>
      <w:r w:rsidR="007E3955" w:rsidRPr="007E3955">
        <w:rPr>
          <w:lang w:val="en-US"/>
        </w:rPr>
        <w:t xml:space="preserve"> and enter the following script after the </w:t>
      </w:r>
      <w:r>
        <w:rPr>
          <w:lang w:val="en-US"/>
        </w:rPr>
        <w:t xml:space="preserve">SQL&gt; prompt </w:t>
      </w:r>
      <w:proofErr w:type="gramStart"/>
      <w:r w:rsidR="007E3955" w:rsidRPr="007E3955">
        <w:rPr>
          <w:lang w:val="en-US"/>
        </w:rPr>
        <w:t xml:space="preserve">appears </w:t>
      </w:r>
      <w:r>
        <w:rPr>
          <w:lang w:val="en-US"/>
        </w:rPr>
        <w:t>:</w:t>
      </w:r>
      <w:proofErr w:type="gramEnd"/>
    </w:p>
    <w:p w:rsidR="00DA00D8" w:rsidRPr="00DA00D8" w:rsidRDefault="00DA00D8" w:rsidP="00DA0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66"/>
          <w:sz w:val="16"/>
          <w:szCs w:val="16"/>
          <w:lang w:val="en-US" w:eastAsia="ru-RU"/>
        </w:rPr>
      </w:pPr>
      <w:r w:rsidRPr="00DA00D8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CREATE DATABASE </w:t>
      </w:r>
      <w:r w:rsidRPr="00DA00D8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</w:t>
      </w:r>
      <w:proofErr w:type="spellStart"/>
      <w:r w:rsidRPr="00DA00D8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localhost</w:t>
      </w:r>
      <w:proofErr w:type="gramStart"/>
      <w:r w:rsidRPr="00DA00D8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:D</w:t>
      </w:r>
      <w:proofErr w:type="spellEnd"/>
      <w:proofErr w:type="gramEnd"/>
      <w:r w:rsidRPr="00DA00D8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:\</w:t>
      </w:r>
      <w:proofErr w:type="spellStart"/>
      <w:r w:rsidRPr="00DA00D8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fbdata</w:t>
      </w:r>
      <w:proofErr w:type="spellEnd"/>
      <w:r w:rsidRPr="00DA00D8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\2.5\</w:t>
      </w:r>
      <w:proofErr w:type="spellStart"/>
      <w:r w:rsidRPr="00DA00D8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examples.fdb</w:t>
      </w:r>
      <w:proofErr w:type="spellEnd"/>
      <w:r w:rsidRPr="00DA00D8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</w:t>
      </w:r>
    </w:p>
    <w:p w:rsidR="00DA00D8" w:rsidRPr="00A168D0" w:rsidRDefault="00DA00D8" w:rsidP="00DA00D8">
      <w:pPr>
        <w:spacing w:after="0" w:line="240" w:lineRule="auto"/>
        <w:rPr>
          <w:rFonts w:ascii="Courier New" w:hAnsi="Courier New" w:cs="Courier New"/>
          <w:color w:val="000066"/>
          <w:sz w:val="16"/>
          <w:szCs w:val="16"/>
          <w:lang w:val="en-US" w:eastAsia="ru-RU"/>
        </w:rPr>
      </w:pPr>
      <w:r w:rsidRPr="00A168D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USER </w:t>
      </w:r>
      <w:r w:rsidRPr="00A168D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 xml:space="preserve">'SYSDBA' </w:t>
      </w:r>
      <w:r w:rsidRPr="00A168D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PASSWORD </w:t>
      </w:r>
      <w:r w:rsidRPr="00A168D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</w:t>
      </w:r>
      <w:proofErr w:type="spellStart"/>
      <w:r w:rsidRPr="00A168D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masterkey</w:t>
      </w:r>
      <w:proofErr w:type="spellEnd"/>
      <w:r w:rsidRPr="00A168D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</w:t>
      </w:r>
    </w:p>
    <w:p w:rsidR="00DA00D8" w:rsidRPr="00DA00D8" w:rsidRDefault="00DA00D8" w:rsidP="00DA00D8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A00D8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PAGE_SIZE </w:t>
      </w:r>
      <w:r w:rsidRPr="00DA00D8">
        <w:rPr>
          <w:rFonts w:ascii="Courier New" w:hAnsi="Courier New" w:cs="Courier New"/>
          <w:sz w:val="16"/>
          <w:szCs w:val="16"/>
          <w:lang w:val="en-US" w:eastAsia="ru-RU"/>
        </w:rPr>
        <w:t xml:space="preserve">8192 </w:t>
      </w:r>
      <w:r w:rsidRPr="00DA00D8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DEFAULT CHARACTER SET </w:t>
      </w:r>
      <w:r w:rsidRPr="00DA00D8">
        <w:rPr>
          <w:rFonts w:ascii="Courier New" w:hAnsi="Courier New" w:cs="Courier New"/>
          <w:sz w:val="16"/>
          <w:szCs w:val="16"/>
          <w:lang w:val="en-US" w:eastAsia="ru-RU"/>
        </w:rPr>
        <w:t>UTF8;</w:t>
      </w:r>
    </w:p>
    <w:p w:rsidR="00281E0D" w:rsidRDefault="00281E0D" w:rsidP="0083704A">
      <w:pPr>
        <w:rPr>
          <w:lang w:val="en-N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168D0" w:rsidRPr="00E13DD2" w:rsidTr="00A168D0">
        <w:tc>
          <w:tcPr>
            <w:tcW w:w="9571" w:type="dxa"/>
          </w:tcPr>
          <w:p w:rsidR="00A168D0" w:rsidRDefault="00A168D0" w:rsidP="00A168D0">
            <w:pPr>
              <w:rPr>
                <w:lang w:val="en-NZ"/>
              </w:rPr>
            </w:pPr>
            <w:r>
              <w:rPr>
                <w:lang w:val="en-NZ"/>
              </w:rPr>
              <w:t>IMPORTANT</w:t>
            </w:r>
          </w:p>
          <w:p w:rsidR="00A168D0" w:rsidRDefault="00A168D0" w:rsidP="0083704A">
            <w:pPr>
              <w:rPr>
                <w:lang w:val="en-NZ"/>
              </w:rPr>
            </w:pPr>
            <w:commentRangeStart w:id="2"/>
            <w:commentRangeStart w:id="3"/>
            <w:commentRangeStart w:id="4"/>
            <w:r>
              <w:rPr>
                <w:lang w:val="en-NZ"/>
              </w:rPr>
              <w:t xml:space="preserve">The straight single quotes around the user and password arguments are not optional </w:t>
            </w:r>
            <w:r w:rsidRPr="00A42244">
              <w:rPr>
                <w:lang w:val="en-NZ"/>
              </w:rPr>
              <w:t xml:space="preserve">and are not </w:t>
            </w:r>
            <w:r w:rsidRPr="00A42244">
              <w:rPr>
                <w:lang w:val="en-NZ"/>
              </w:rPr>
              <w:lastRenderedPageBreak/>
              <w:t>interchangeable with curly quotes, double quote</w:t>
            </w:r>
            <w:r>
              <w:rPr>
                <w:lang w:val="en-NZ"/>
              </w:rPr>
              <w:t xml:space="preserve">s </w:t>
            </w:r>
            <w:r w:rsidRPr="00A42244">
              <w:rPr>
                <w:lang w:val="en-NZ"/>
              </w:rPr>
              <w:t>or any other kind of quotes</w:t>
            </w:r>
            <w:r>
              <w:rPr>
                <w:lang w:val="en-NZ"/>
              </w:rPr>
              <w:t>.</w:t>
            </w:r>
            <w:commentRangeEnd w:id="2"/>
            <w:r w:rsidR="006D2BBA">
              <w:rPr>
                <w:rStyle w:val="a9"/>
              </w:rPr>
              <w:commentReference w:id="2"/>
            </w:r>
            <w:commentRangeEnd w:id="3"/>
            <w:commentRangeEnd w:id="4"/>
            <w:r w:rsidR="00E13DD2">
              <w:rPr>
                <w:rStyle w:val="a9"/>
              </w:rPr>
              <w:commentReference w:id="4"/>
            </w:r>
            <w:r w:rsidR="00963239">
              <w:rPr>
                <w:rStyle w:val="a9"/>
              </w:rPr>
              <w:commentReference w:id="3"/>
            </w:r>
          </w:p>
        </w:tc>
      </w:tr>
    </w:tbl>
    <w:p w:rsidR="00A168D0" w:rsidRDefault="00A168D0" w:rsidP="0083704A">
      <w:pPr>
        <w:rPr>
          <w:lang w:val="en-NZ"/>
        </w:rPr>
      </w:pPr>
    </w:p>
    <w:p w:rsidR="00281E0D" w:rsidRPr="00A168D0" w:rsidRDefault="00281E0D" w:rsidP="0083704A">
      <w:pPr>
        <w:rPr>
          <w:lang w:val="en-NZ"/>
        </w:rPr>
      </w:pPr>
    </w:p>
    <w:p w:rsidR="0083704A" w:rsidRPr="007E3955" w:rsidRDefault="007E3955" w:rsidP="0083704A">
      <w:pPr>
        <w:rPr>
          <w:lang w:val="en-US"/>
        </w:rPr>
      </w:pPr>
      <w:r w:rsidRPr="007E3955">
        <w:rPr>
          <w:lang w:val="en-US"/>
        </w:rPr>
        <w:t xml:space="preserve">The user </w:t>
      </w:r>
      <w:r w:rsidR="009A710D">
        <w:rPr>
          <w:lang w:val="en-US"/>
        </w:rPr>
        <w:t xml:space="preserve">whose name and password are cited in the CREATE DATABASE statement </w:t>
      </w:r>
      <w:r w:rsidRPr="007E3955">
        <w:rPr>
          <w:lang w:val="en-US"/>
        </w:rPr>
        <w:t>becomes the owner of the database and has full access to all metadata objects.</w:t>
      </w:r>
      <w:r w:rsidR="009A710D">
        <w:rPr>
          <w:lang w:val="en-US"/>
        </w:rPr>
        <w:t xml:space="preserve">  It is not essential that SYSDBA be the owner of a database.  Any user can be the owner, which has the same access as SYSDBA in this database.</w:t>
      </w:r>
      <w:r w:rsidRPr="007E3955">
        <w:rPr>
          <w:lang w:val="en-US"/>
        </w:rPr>
        <w:t xml:space="preserve"> </w:t>
      </w:r>
    </w:p>
    <w:p w:rsidR="0083704A" w:rsidRPr="007E3955" w:rsidRDefault="007E3955" w:rsidP="0083704A">
      <w:pPr>
        <w:rPr>
          <w:lang w:val="en-US"/>
        </w:rPr>
      </w:pPr>
      <w:r w:rsidRPr="007E3955">
        <w:rPr>
          <w:lang w:val="en-US"/>
        </w:rPr>
        <w:t xml:space="preserve">The </w:t>
      </w:r>
      <w:r w:rsidR="009A710D">
        <w:rPr>
          <w:lang w:val="en-US"/>
        </w:rPr>
        <w:t>actively supported</w:t>
      </w:r>
      <w:r w:rsidRPr="007E3955">
        <w:rPr>
          <w:lang w:val="en-US"/>
        </w:rPr>
        <w:t xml:space="preserve"> versions of Firebird support the following page sizes: 4096, 8192 and 16384. The page size of 8192 is good for most cases.</w:t>
      </w:r>
    </w:p>
    <w:p w:rsidR="0083704A" w:rsidRPr="007E3955" w:rsidRDefault="007E3955" w:rsidP="0083704A">
      <w:pPr>
        <w:rPr>
          <w:lang w:val="en-US"/>
        </w:rPr>
      </w:pPr>
      <w:r w:rsidRPr="007E3955">
        <w:rPr>
          <w:lang w:val="en-US"/>
        </w:rPr>
        <w:t>The optional DEFAULT CHARACTER SET clause specifies the default character set for string data types. Character sets are applied to the CHAR, VARCHAR and BLOB</w:t>
      </w:r>
      <w:r w:rsidR="008B449F">
        <w:rPr>
          <w:lang w:val="en-US"/>
        </w:rPr>
        <w:t xml:space="preserve"> TEXT</w:t>
      </w:r>
      <w:r w:rsidRPr="007E3955">
        <w:rPr>
          <w:lang w:val="en-US"/>
        </w:rPr>
        <w:t xml:space="preserve"> data types. </w:t>
      </w:r>
      <w:r w:rsidR="00354FC0">
        <w:rPr>
          <w:lang w:val="en-US"/>
        </w:rPr>
        <w:t xml:space="preserve">You can study the list of available language encodings in an </w:t>
      </w:r>
      <w:hyperlink r:id="rId9" w:anchor="fblangref25-appx06-tbl-charsets" w:history="1">
        <w:r w:rsidR="00354FC0" w:rsidRPr="007D01C4">
          <w:rPr>
            <w:rStyle w:val="a5"/>
            <w:lang w:val="en-US"/>
          </w:rPr>
          <w:t>Appendix to the Firebird Language Reference</w:t>
        </w:r>
      </w:hyperlink>
      <w:r w:rsidR="007D01C4">
        <w:rPr>
          <w:lang w:val="en-US"/>
        </w:rPr>
        <w:t xml:space="preserve"> manual</w:t>
      </w:r>
      <w:r w:rsidR="00354FC0">
        <w:rPr>
          <w:lang w:val="en-US"/>
        </w:rPr>
        <w:t>.</w:t>
      </w:r>
    </w:p>
    <w:p w:rsidR="0083704A" w:rsidRPr="007E3955" w:rsidRDefault="007E3955" w:rsidP="0083704A">
      <w:pPr>
        <w:rPr>
          <w:lang w:val="en-US"/>
        </w:rPr>
      </w:pPr>
      <w:r w:rsidRPr="007E3955">
        <w:rPr>
          <w:lang w:val="en-US"/>
        </w:rPr>
        <w:t>All up-to-date programming languages support UTF8 so we choose this encoding.</w:t>
      </w:r>
    </w:p>
    <w:p w:rsidR="0083704A" w:rsidRPr="007E3955" w:rsidRDefault="007E3955" w:rsidP="0083704A">
      <w:pPr>
        <w:rPr>
          <w:lang w:val="en-US"/>
        </w:rPr>
      </w:pPr>
      <w:r w:rsidRPr="007E3955">
        <w:rPr>
          <w:lang w:val="en-US"/>
        </w:rPr>
        <w:t xml:space="preserve">Now we can exit the </w:t>
      </w:r>
      <w:proofErr w:type="spellStart"/>
      <w:r w:rsidRPr="007E3955">
        <w:rPr>
          <w:lang w:val="en-US"/>
        </w:rPr>
        <w:t>isql</w:t>
      </w:r>
      <w:proofErr w:type="spellEnd"/>
      <w:r w:rsidRPr="007E3955">
        <w:rPr>
          <w:lang w:val="en-US"/>
        </w:rPr>
        <w:t xml:space="preserve"> session</w:t>
      </w:r>
      <w:r w:rsidR="00E60DE0">
        <w:rPr>
          <w:lang w:val="en-US"/>
        </w:rPr>
        <w:t xml:space="preserve"> by</w:t>
      </w:r>
      <w:r w:rsidRPr="007E3955">
        <w:rPr>
          <w:lang w:val="en-US"/>
        </w:rPr>
        <w:t xml:space="preserve"> typ</w:t>
      </w:r>
      <w:r w:rsidR="00E60DE0">
        <w:rPr>
          <w:lang w:val="en-US"/>
        </w:rPr>
        <w:t>ing</w:t>
      </w:r>
      <w:r w:rsidRPr="007E3955">
        <w:rPr>
          <w:lang w:val="en-US"/>
        </w:rPr>
        <w:t xml:space="preserve"> the following command: </w:t>
      </w:r>
      <w:r w:rsidRPr="007E3955">
        <w:rPr>
          <w:color w:val="FF0000"/>
          <w:lang w:val="en-US"/>
        </w:rPr>
        <w:t xml:space="preserve">      </w:t>
      </w:r>
      <w:r w:rsidRPr="007E3955">
        <w:rPr>
          <w:lang w:val="en-US"/>
        </w:rPr>
        <w:t xml:space="preserve">  </w:t>
      </w:r>
    </w:p>
    <w:p w:rsidR="0083704A" w:rsidRPr="00DA00D8" w:rsidRDefault="007E3955" w:rsidP="0083704A">
      <w:pPr>
        <w:rPr>
          <w:rFonts w:ascii="Courier New" w:hAnsi="Courier New" w:cs="Courier New"/>
          <w:lang w:val="en-US"/>
        </w:rPr>
      </w:pPr>
      <w:r w:rsidRPr="007E3955">
        <w:rPr>
          <w:lang w:val="en-US"/>
        </w:rPr>
        <w:t xml:space="preserve"> </w:t>
      </w:r>
      <w:r w:rsidR="00DA00D8" w:rsidRPr="00A168D0">
        <w:rPr>
          <w:rFonts w:ascii="Courier New" w:hAnsi="Courier New" w:cs="Courier New"/>
          <w:b/>
          <w:bCs/>
          <w:sz w:val="16"/>
          <w:szCs w:val="20"/>
          <w:lang w:val="en-US" w:eastAsia="ru-RU"/>
        </w:rPr>
        <w:t>EXIT</w:t>
      </w:r>
      <w:r w:rsidR="00DA00D8" w:rsidRPr="00A168D0">
        <w:rPr>
          <w:rFonts w:ascii="Courier New" w:hAnsi="Courier New" w:cs="Courier New"/>
          <w:sz w:val="16"/>
          <w:szCs w:val="20"/>
          <w:lang w:val="en-US" w:eastAsia="ru-RU"/>
        </w:rPr>
        <w:t>;</w:t>
      </w:r>
    </w:p>
    <w:p w:rsidR="00535FEE" w:rsidRDefault="00946F52" w:rsidP="00A168D0">
      <w:pPr>
        <w:pStyle w:val="2"/>
        <w:rPr>
          <w:lang w:val="en-US"/>
        </w:rPr>
      </w:pPr>
      <w:r>
        <w:rPr>
          <w:lang w:val="en-US"/>
        </w:rPr>
        <w:t>Database Aliases</w:t>
      </w:r>
    </w:p>
    <w:p w:rsidR="0083704A" w:rsidRPr="007E3955" w:rsidRDefault="007D01C4" w:rsidP="0083704A">
      <w:pPr>
        <w:rPr>
          <w:lang w:val="en-US"/>
        </w:rPr>
      </w:pPr>
      <w:r>
        <w:rPr>
          <w:lang w:val="en-US"/>
        </w:rPr>
        <w:t>Databases are accessed locally and remotely by their physical file path on the server. Before</w:t>
      </w:r>
      <w:r w:rsidRPr="007E3955">
        <w:rPr>
          <w:lang w:val="en-US"/>
        </w:rPr>
        <w:t xml:space="preserve"> </w:t>
      </w:r>
      <w:r w:rsidR="002155A8">
        <w:rPr>
          <w:lang w:val="en-US"/>
        </w:rPr>
        <w:t xml:space="preserve">you </w:t>
      </w:r>
      <w:r w:rsidR="007E3955" w:rsidRPr="007E3955">
        <w:rPr>
          <w:lang w:val="en-US"/>
        </w:rPr>
        <w:t xml:space="preserve">start to use </w:t>
      </w:r>
      <w:r>
        <w:rPr>
          <w:lang w:val="en-US"/>
        </w:rPr>
        <w:t>a</w:t>
      </w:r>
      <w:r w:rsidRPr="007E3955">
        <w:rPr>
          <w:lang w:val="en-US"/>
        </w:rPr>
        <w:t xml:space="preserve"> </w:t>
      </w:r>
      <w:r w:rsidR="007E3955" w:rsidRPr="007E3955">
        <w:rPr>
          <w:lang w:val="en-US"/>
        </w:rPr>
        <w:t xml:space="preserve">database, it is </w:t>
      </w:r>
      <w:r>
        <w:rPr>
          <w:lang w:val="en-US"/>
        </w:rPr>
        <w:t>useful and wise to register an alias for its file path and to use the alias for all connections.  It saves typing and, to some degree, it offers a little extra security from snoopers by obscuring the physical location of your database file</w:t>
      </w:r>
      <w:r w:rsidR="00055056">
        <w:rPr>
          <w:lang w:val="en-US"/>
        </w:rPr>
        <w:t xml:space="preserve"> </w:t>
      </w:r>
      <w:r w:rsidR="007E3955" w:rsidRPr="007E3955">
        <w:rPr>
          <w:lang w:val="en-US"/>
        </w:rPr>
        <w:t>in the connection string.</w:t>
      </w:r>
    </w:p>
    <w:p w:rsidR="0083704A" w:rsidRPr="007E3955" w:rsidRDefault="007E3955" w:rsidP="0083704A">
      <w:pPr>
        <w:rPr>
          <w:lang w:val="en-US"/>
        </w:rPr>
      </w:pPr>
      <w:r w:rsidRPr="007E3955">
        <w:rPr>
          <w:lang w:val="en-US"/>
        </w:rPr>
        <w:t xml:space="preserve">In Firebird 2.5, the alias of a database is </w:t>
      </w:r>
      <w:r w:rsidR="00661BDD">
        <w:rPr>
          <w:lang w:val="en-US"/>
        </w:rPr>
        <w:t xml:space="preserve">registered </w:t>
      </w:r>
      <w:r w:rsidRPr="007E3955">
        <w:rPr>
          <w:lang w:val="en-US"/>
        </w:rPr>
        <w:t xml:space="preserve">in the </w:t>
      </w:r>
      <w:proofErr w:type="spellStart"/>
      <w:r w:rsidRPr="007E3955">
        <w:rPr>
          <w:lang w:val="en-US"/>
        </w:rPr>
        <w:t>aliases.conf</w:t>
      </w:r>
      <w:proofErr w:type="spellEnd"/>
      <w:r w:rsidRPr="007E3955">
        <w:rPr>
          <w:lang w:val="en-US"/>
        </w:rPr>
        <w:t xml:space="preserve"> file in the following way </w:t>
      </w:r>
      <w:r w:rsidRPr="007E3955">
        <w:rPr>
          <w:color w:val="FF0000"/>
          <w:lang w:val="en-US"/>
        </w:rPr>
        <w:t xml:space="preserve">  </w:t>
      </w:r>
      <w:r w:rsidRPr="007E3955">
        <w:rPr>
          <w:lang w:val="en-US"/>
        </w:rPr>
        <w:t xml:space="preserve">      </w:t>
      </w:r>
    </w:p>
    <w:p w:rsidR="0083704A" w:rsidRPr="008536A7" w:rsidRDefault="007E3955" w:rsidP="0083704A">
      <w:pPr>
        <w:rPr>
          <w:rFonts w:ascii="Courier New" w:hAnsi="Courier New" w:cs="Courier New"/>
          <w:sz w:val="16"/>
          <w:szCs w:val="16"/>
          <w:lang w:val="en-US"/>
        </w:rPr>
      </w:pPr>
      <w:r w:rsidRPr="008536A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="008536A7" w:rsidRPr="00A168D0">
        <w:rPr>
          <w:rFonts w:ascii="Courier New" w:hAnsi="Courier New" w:cs="Courier New"/>
          <w:sz w:val="16"/>
          <w:szCs w:val="16"/>
          <w:lang w:val="en-US" w:eastAsia="ru-RU"/>
        </w:rPr>
        <w:t>examples</w:t>
      </w:r>
      <w:proofErr w:type="gramEnd"/>
      <w:r w:rsidR="008536A7" w:rsidRPr="00A168D0">
        <w:rPr>
          <w:rFonts w:ascii="Courier New" w:hAnsi="Courier New" w:cs="Courier New"/>
          <w:sz w:val="16"/>
          <w:szCs w:val="16"/>
          <w:lang w:val="en-US" w:eastAsia="ru-RU"/>
        </w:rPr>
        <w:t xml:space="preserve"> = D:\fbdata\2.5\examples.fdb</w:t>
      </w:r>
    </w:p>
    <w:p w:rsidR="00A168D0" w:rsidRDefault="007E3955" w:rsidP="008536A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E3955">
        <w:rPr>
          <w:lang w:val="en-US"/>
        </w:rPr>
        <w:t xml:space="preserve">In Firebird 3.0, the alias of a database is </w:t>
      </w:r>
      <w:r w:rsidR="00661BDD">
        <w:rPr>
          <w:lang w:val="en-US"/>
        </w:rPr>
        <w:t xml:space="preserve">registered </w:t>
      </w:r>
      <w:r w:rsidRPr="007E3955">
        <w:rPr>
          <w:lang w:val="en-US"/>
        </w:rPr>
        <w:t xml:space="preserve">in the </w:t>
      </w:r>
      <w:proofErr w:type="spellStart"/>
      <w:r w:rsidRPr="007E3955">
        <w:rPr>
          <w:lang w:val="en-US"/>
        </w:rPr>
        <w:t>databases.conf</w:t>
      </w:r>
      <w:proofErr w:type="spellEnd"/>
      <w:r w:rsidRPr="007E3955">
        <w:rPr>
          <w:lang w:val="en-US"/>
        </w:rPr>
        <w:t xml:space="preserve"> file. </w:t>
      </w:r>
      <w:r w:rsidR="007C0ED0">
        <w:rPr>
          <w:lang w:val="en-US"/>
        </w:rPr>
        <w:t>Along with</w:t>
      </w:r>
      <w:r w:rsidRPr="007E3955">
        <w:rPr>
          <w:lang w:val="en-US"/>
        </w:rPr>
        <w:t xml:space="preserve"> the alias </w:t>
      </w:r>
      <w:r w:rsidR="007C0ED0">
        <w:rPr>
          <w:lang w:val="en-US"/>
        </w:rPr>
        <w:t>for</w:t>
      </w:r>
      <w:r w:rsidR="007C0ED0" w:rsidRPr="007E3955">
        <w:rPr>
          <w:lang w:val="en-US"/>
        </w:rPr>
        <w:t xml:space="preserve"> </w:t>
      </w:r>
      <w:r w:rsidRPr="007E3955">
        <w:rPr>
          <w:lang w:val="en-US"/>
        </w:rPr>
        <w:t xml:space="preserve">the database, some </w:t>
      </w:r>
      <w:r w:rsidR="007C0ED0">
        <w:rPr>
          <w:lang w:val="en-US"/>
        </w:rPr>
        <w:t xml:space="preserve">database-level </w:t>
      </w:r>
      <w:r w:rsidRPr="007E3955">
        <w:rPr>
          <w:lang w:val="en-US"/>
        </w:rPr>
        <w:t>parameters</w:t>
      </w:r>
      <w:r w:rsidR="004B4CE9">
        <w:rPr>
          <w:lang w:val="en-US"/>
        </w:rPr>
        <w:t xml:space="preserve"> </w:t>
      </w:r>
      <w:r w:rsidR="007C0ED0">
        <w:rPr>
          <w:lang w:val="en-US"/>
        </w:rPr>
        <w:t xml:space="preserve">can be configured there: </w:t>
      </w:r>
      <w:r w:rsidRPr="007E3955">
        <w:rPr>
          <w:lang w:val="en-US"/>
        </w:rPr>
        <w:t>page cache size</w:t>
      </w:r>
      <w:r w:rsidR="007C0ED0">
        <w:rPr>
          <w:lang w:val="en-US"/>
        </w:rPr>
        <w:t>, the size of RAM for sorting and several others</w:t>
      </w:r>
      <w:r w:rsidR="00AA5678">
        <w:rPr>
          <w:lang w:val="en-US"/>
        </w:rPr>
        <w:t>, e.g</w:t>
      </w:r>
      <w:proofErr w:type="gramStart"/>
      <w:r w:rsidR="00AA5678">
        <w:rPr>
          <w:lang w:val="en-US"/>
        </w:rPr>
        <w:t>.,</w:t>
      </w:r>
      <w:proofErr w:type="gramEnd"/>
      <w:r w:rsidRPr="007E3955">
        <w:rPr>
          <w:lang w:val="en-US"/>
        </w:rPr>
        <w:t xml:space="preserve"> </w:t>
      </w:r>
    </w:p>
    <w:p w:rsidR="00A168D0" w:rsidRDefault="00A168D0" w:rsidP="008536A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8536A7" w:rsidRPr="008536A7" w:rsidRDefault="008536A7" w:rsidP="0085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proofErr w:type="gramStart"/>
      <w:r w:rsidRPr="008536A7">
        <w:rPr>
          <w:rFonts w:ascii="Courier New" w:hAnsi="Courier New" w:cs="Courier New"/>
          <w:sz w:val="16"/>
          <w:szCs w:val="16"/>
          <w:lang w:val="en-US" w:eastAsia="ru-RU"/>
        </w:rPr>
        <w:t>examples</w:t>
      </w:r>
      <w:proofErr w:type="gramEnd"/>
      <w:r w:rsidRPr="008536A7">
        <w:rPr>
          <w:rFonts w:ascii="Courier New" w:hAnsi="Courier New" w:cs="Courier New"/>
          <w:sz w:val="16"/>
          <w:szCs w:val="16"/>
          <w:lang w:val="en-US" w:eastAsia="ru-RU"/>
        </w:rPr>
        <w:t xml:space="preserve"> = D:\fbdata\3.0\examples.fdb</w:t>
      </w:r>
    </w:p>
    <w:p w:rsidR="008536A7" w:rsidRPr="008536A7" w:rsidRDefault="008536A7" w:rsidP="0085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8536A7">
        <w:rPr>
          <w:rFonts w:ascii="Courier New" w:hAnsi="Courier New" w:cs="Courier New"/>
          <w:sz w:val="16"/>
          <w:szCs w:val="16"/>
          <w:lang w:val="en-US" w:eastAsia="ru-RU"/>
        </w:rPr>
        <w:t>{</w:t>
      </w:r>
    </w:p>
    <w:p w:rsidR="008536A7" w:rsidRPr="00A168D0" w:rsidRDefault="008536A7" w:rsidP="0085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68D0">
        <w:rPr>
          <w:rFonts w:ascii="Courier New" w:hAnsi="Courier New" w:cs="Courier New"/>
          <w:sz w:val="16"/>
          <w:szCs w:val="16"/>
          <w:lang w:val="en-US" w:eastAsia="ru-RU"/>
        </w:rPr>
        <w:t xml:space="preserve">    </w:t>
      </w:r>
      <w:proofErr w:type="spellStart"/>
      <w:r w:rsidRPr="00A168D0">
        <w:rPr>
          <w:rFonts w:ascii="Courier New" w:hAnsi="Courier New" w:cs="Courier New"/>
          <w:sz w:val="16"/>
          <w:szCs w:val="16"/>
          <w:lang w:val="en-US" w:eastAsia="ru-RU"/>
        </w:rPr>
        <w:t>DefaultDbCachePages</w:t>
      </w:r>
      <w:proofErr w:type="spellEnd"/>
      <w:r w:rsidRPr="00A168D0">
        <w:rPr>
          <w:rFonts w:ascii="Courier New" w:hAnsi="Courier New" w:cs="Courier New"/>
          <w:sz w:val="16"/>
          <w:szCs w:val="16"/>
          <w:lang w:val="en-US" w:eastAsia="ru-RU"/>
        </w:rPr>
        <w:t xml:space="preserve"> = 16K</w:t>
      </w:r>
    </w:p>
    <w:p w:rsidR="008536A7" w:rsidRPr="00A168D0" w:rsidRDefault="008536A7" w:rsidP="00853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68D0">
        <w:rPr>
          <w:rFonts w:ascii="Courier New" w:hAnsi="Courier New" w:cs="Courier New"/>
          <w:sz w:val="16"/>
          <w:szCs w:val="16"/>
          <w:lang w:val="en-US" w:eastAsia="ru-RU"/>
        </w:rPr>
        <w:t xml:space="preserve">    </w:t>
      </w:r>
      <w:proofErr w:type="spellStart"/>
      <w:r w:rsidRPr="00A168D0">
        <w:rPr>
          <w:rFonts w:ascii="Courier New" w:hAnsi="Courier New" w:cs="Courier New"/>
          <w:sz w:val="16"/>
          <w:szCs w:val="16"/>
          <w:lang w:val="en-US" w:eastAsia="ru-RU"/>
        </w:rPr>
        <w:t>TempCacheLimit</w:t>
      </w:r>
      <w:proofErr w:type="spellEnd"/>
      <w:r w:rsidRPr="00A168D0">
        <w:rPr>
          <w:rFonts w:ascii="Courier New" w:hAnsi="Courier New" w:cs="Courier New"/>
          <w:sz w:val="16"/>
          <w:szCs w:val="16"/>
          <w:lang w:val="en-US" w:eastAsia="ru-RU"/>
        </w:rPr>
        <w:t xml:space="preserve"> = 512M</w:t>
      </w:r>
    </w:p>
    <w:p w:rsidR="0083704A" w:rsidRPr="008536A7" w:rsidRDefault="008536A7" w:rsidP="008536A7">
      <w:pPr>
        <w:rPr>
          <w:rFonts w:ascii="Courier New" w:hAnsi="Courier New" w:cs="Courier New"/>
          <w:sz w:val="16"/>
          <w:szCs w:val="16"/>
          <w:lang w:val="en-US"/>
        </w:rPr>
      </w:pPr>
      <w:r w:rsidRPr="00A168D0">
        <w:rPr>
          <w:rFonts w:ascii="Courier New" w:hAnsi="Courier New" w:cs="Courier New"/>
          <w:sz w:val="16"/>
          <w:szCs w:val="16"/>
          <w:lang w:val="en-US" w:eastAsia="ru-RU"/>
        </w:rPr>
        <w:t>}</w:t>
      </w:r>
      <w:r w:rsidR="007E3955" w:rsidRPr="008536A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 </w:t>
      </w:r>
      <w:r w:rsidR="007E3955" w:rsidRPr="008536A7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168D0" w:rsidRPr="00B24278" w:rsidTr="00A168D0">
        <w:tc>
          <w:tcPr>
            <w:tcW w:w="9571" w:type="dxa"/>
          </w:tcPr>
          <w:p w:rsidR="00A168D0" w:rsidRDefault="00A168D0" w:rsidP="00A168D0">
            <w:pPr>
              <w:rPr>
                <w:lang w:val="en-US"/>
              </w:rPr>
            </w:pPr>
            <w:r>
              <w:rPr>
                <w:lang w:val="en-US"/>
              </w:rPr>
              <w:t>TIP</w:t>
            </w:r>
          </w:p>
          <w:p w:rsidR="00A168D0" w:rsidRDefault="00A168D0" w:rsidP="00946F52">
            <w:pPr>
              <w:rPr>
                <w:lang w:val="en-US"/>
              </w:rPr>
            </w:pPr>
            <w:r>
              <w:rPr>
                <w:lang w:val="en-US"/>
              </w:rPr>
              <w:t>You can use an alias even before the database exists.  It is valid to substitute the full file path with the alias in the CREATE DATABASE statement.</w:t>
            </w:r>
          </w:p>
        </w:tc>
      </w:tr>
    </w:tbl>
    <w:p w:rsidR="00A168D0" w:rsidRDefault="00A168D0" w:rsidP="00946F52">
      <w:pPr>
        <w:rPr>
          <w:lang w:val="en-US"/>
        </w:rPr>
      </w:pPr>
    </w:p>
    <w:p w:rsidR="00535FEE" w:rsidRDefault="00946F52" w:rsidP="00A168D0">
      <w:pPr>
        <w:pStyle w:val="2"/>
        <w:rPr>
          <w:lang w:val="en-US"/>
        </w:rPr>
      </w:pPr>
      <w:r>
        <w:rPr>
          <w:lang w:val="en-US"/>
        </w:rPr>
        <w:t>Creating the Database Objects</w:t>
      </w:r>
    </w:p>
    <w:p w:rsidR="0083704A" w:rsidRPr="007E3955" w:rsidRDefault="007E3955" w:rsidP="0083704A">
      <w:pPr>
        <w:rPr>
          <w:lang w:val="en-US"/>
        </w:rPr>
      </w:pPr>
      <w:r w:rsidRPr="007E3955">
        <w:rPr>
          <w:lang w:val="en-US"/>
        </w:rPr>
        <w:t xml:space="preserve">Now let us create a script for </w:t>
      </w:r>
      <w:r w:rsidR="00946F52">
        <w:rPr>
          <w:lang w:val="en-US"/>
        </w:rPr>
        <w:t xml:space="preserve">building the </w:t>
      </w:r>
      <w:r w:rsidRPr="007E3955">
        <w:rPr>
          <w:lang w:val="en-US"/>
        </w:rPr>
        <w:t>database</w:t>
      </w:r>
      <w:r w:rsidR="00946F52">
        <w:rPr>
          <w:lang w:val="en-US"/>
        </w:rPr>
        <w:t xml:space="preserve"> objects</w:t>
      </w:r>
      <w:r w:rsidRPr="007E3955">
        <w:rPr>
          <w:lang w:val="en-US"/>
        </w:rPr>
        <w:t>.</w:t>
      </w:r>
    </w:p>
    <w:p w:rsidR="00535FEE" w:rsidRDefault="00946F52" w:rsidP="00A168D0">
      <w:pPr>
        <w:pStyle w:val="3"/>
        <w:rPr>
          <w:lang w:val="en-US"/>
        </w:rPr>
      </w:pPr>
      <w:r>
        <w:rPr>
          <w:lang w:val="en-US"/>
        </w:rPr>
        <w:t>Domains</w:t>
      </w:r>
    </w:p>
    <w:p w:rsidR="00630563" w:rsidRPr="00A168D0" w:rsidRDefault="007E3955" w:rsidP="0083704A">
      <w:pPr>
        <w:rPr>
          <w:lang w:val="en-US"/>
        </w:rPr>
      </w:pPr>
      <w:r w:rsidRPr="007E3955">
        <w:rPr>
          <w:lang w:val="en-US"/>
        </w:rPr>
        <w:t>First, we define some domains that we will use in column definitions.</w:t>
      </w:r>
    </w:p>
    <w:p w:rsidR="00630563" w:rsidRPr="00630563" w:rsidRDefault="00630563" w:rsidP="00630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 w:rsidRPr="00630563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lastRenderedPageBreak/>
        <w:t xml:space="preserve">CREATE DOMAIN </w:t>
      </w:r>
      <w:r w:rsidRPr="00630563">
        <w:rPr>
          <w:rFonts w:ascii="Courier New" w:hAnsi="Courier New" w:cs="Courier New"/>
          <w:sz w:val="16"/>
          <w:szCs w:val="16"/>
          <w:lang w:val="en-US" w:eastAsia="ru-RU"/>
        </w:rPr>
        <w:t xml:space="preserve">D_BOOLEAN </w:t>
      </w:r>
      <w:r w:rsidRPr="00630563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AS</w:t>
      </w:r>
    </w:p>
    <w:p w:rsidR="00630563" w:rsidRPr="00630563" w:rsidRDefault="00630563" w:rsidP="00630563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 w:rsidRPr="00630563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SMALLINT</w:t>
      </w:r>
    </w:p>
    <w:p w:rsidR="00630563" w:rsidRPr="00A168D0" w:rsidRDefault="00630563" w:rsidP="00630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CHECK </w:t>
      </w:r>
      <w:r w:rsidRPr="00630563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VALUE IN </w:t>
      </w:r>
      <w:r w:rsidRPr="00630563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(0, 1));</w:t>
      </w:r>
    </w:p>
    <w:p w:rsidR="00630563" w:rsidRPr="00A168D0" w:rsidRDefault="00630563" w:rsidP="00630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630563" w:rsidRPr="00630563" w:rsidRDefault="00630563" w:rsidP="00630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DOMAIN </w:t>
      </w:r>
      <w:r w:rsidRPr="00630563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D_BOOLEAN </w:t>
      </w:r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630563" w:rsidRPr="00A168D0" w:rsidRDefault="00630563" w:rsidP="00630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630563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'Boolean type.</w:t>
      </w:r>
      <w:proofErr w:type="gramEnd"/>
      <w:r w:rsidRPr="00630563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 xml:space="preserve"> 0 - FALSE, 1- TRUE'</w:t>
      </w:r>
      <w:r w:rsidRPr="00630563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630563" w:rsidRPr="00A168D0" w:rsidRDefault="00630563" w:rsidP="00630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630563" w:rsidRPr="00630563" w:rsidRDefault="00630563" w:rsidP="00630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CREATE DOMAIN </w:t>
      </w:r>
      <w:r w:rsidRPr="00630563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D_MONEY </w:t>
      </w:r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AS</w:t>
      </w:r>
    </w:p>
    <w:p w:rsidR="00630563" w:rsidRPr="00A168D0" w:rsidRDefault="00630563" w:rsidP="00630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NUMERIC</w:t>
      </w:r>
      <w:r w:rsidRPr="00630563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630563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15,2);</w:t>
      </w:r>
    </w:p>
    <w:p w:rsidR="00630563" w:rsidRPr="00A168D0" w:rsidRDefault="00630563" w:rsidP="00630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630563" w:rsidRPr="00630563" w:rsidRDefault="00630563" w:rsidP="00630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CREATE DOMAIN </w:t>
      </w:r>
      <w:r w:rsidRPr="00630563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D_ZIPCODE </w:t>
      </w:r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AS</w:t>
      </w:r>
    </w:p>
    <w:p w:rsidR="00630563" w:rsidRPr="00630563" w:rsidRDefault="00630563" w:rsidP="00630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CHAR</w:t>
      </w:r>
      <w:r w:rsidRPr="00630563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630563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10) </w:t>
      </w:r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CHARACTER SET </w:t>
      </w:r>
      <w:r w:rsidRPr="00630563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UTF8</w:t>
      </w:r>
    </w:p>
    <w:p w:rsidR="00630563" w:rsidRPr="00A168D0" w:rsidRDefault="00630563" w:rsidP="00630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CHECK </w:t>
      </w:r>
      <w:r w:rsidRPr="00630563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proofErr w:type="gramStart"/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TRIM</w:t>
      </w:r>
      <w:r w:rsidRPr="00630563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TRAILING FROM VALUE</w:t>
      </w:r>
      <w:r w:rsidRPr="00630563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SIMILAR TO </w:t>
      </w:r>
      <w:r w:rsidRPr="00630563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'[0-9]+'</w:t>
      </w:r>
      <w:r w:rsidRPr="00630563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);</w:t>
      </w:r>
    </w:p>
    <w:p w:rsidR="00630563" w:rsidRPr="00A168D0" w:rsidRDefault="00630563" w:rsidP="00630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630563" w:rsidRPr="00630563" w:rsidRDefault="00630563" w:rsidP="00630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DOMAIN </w:t>
      </w:r>
      <w:r w:rsidRPr="00630563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D_ZIPCODE </w:t>
      </w:r>
      <w:r w:rsidRPr="00630563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83704A" w:rsidRPr="00630563" w:rsidRDefault="00630563" w:rsidP="0063056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168D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'Zip code'</w:t>
      </w:r>
      <w:r w:rsidRPr="00A168D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  <w:r w:rsidR="007E3955" w:rsidRPr="00630563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</w:t>
      </w:r>
      <w:r w:rsidR="007E3955" w:rsidRPr="00630563">
        <w:rPr>
          <w:rFonts w:ascii="Courier New" w:hAnsi="Courier New" w:cs="Courier New"/>
          <w:sz w:val="16"/>
          <w:szCs w:val="16"/>
          <w:lang w:val="en-US"/>
        </w:rPr>
        <w:t xml:space="preserve">              </w:t>
      </w:r>
    </w:p>
    <w:p w:rsidR="00630563" w:rsidRPr="00A168D0" w:rsidRDefault="00630563" w:rsidP="0083704A">
      <w:pPr>
        <w:rPr>
          <w:lang w:val="en-US"/>
        </w:rPr>
      </w:pPr>
    </w:p>
    <w:p w:rsidR="00073310" w:rsidRDefault="00073310" w:rsidP="00A168D0">
      <w:pPr>
        <w:pStyle w:val="4"/>
        <w:rPr>
          <w:lang w:val="en-US"/>
        </w:rPr>
      </w:pPr>
      <w:r>
        <w:rPr>
          <w:lang w:val="en-US"/>
        </w:rPr>
        <w:t>BOOLEAN Type</w:t>
      </w:r>
    </w:p>
    <w:p w:rsidR="00A168D0" w:rsidRDefault="007E3955" w:rsidP="0083704A">
      <w:pPr>
        <w:rPr>
          <w:lang w:val="en-US"/>
        </w:rPr>
      </w:pPr>
      <w:r w:rsidRPr="007E3955">
        <w:rPr>
          <w:lang w:val="en-US"/>
        </w:rPr>
        <w:t>In Firebird 3.0, there is a native BOOLEAN type</w:t>
      </w:r>
      <w:r w:rsidR="007C0ED0">
        <w:rPr>
          <w:lang w:val="en-US"/>
        </w:rPr>
        <w:t>.</w:t>
      </w:r>
      <w:r w:rsidRPr="007E3955">
        <w:rPr>
          <w:lang w:val="en-US"/>
        </w:rPr>
        <w:t xml:space="preserve"> </w:t>
      </w:r>
      <w:r w:rsidR="007C0ED0">
        <w:rPr>
          <w:lang w:val="en-US"/>
        </w:rPr>
        <w:t>S</w:t>
      </w:r>
      <w:r w:rsidRPr="007E3955">
        <w:rPr>
          <w:lang w:val="en-US"/>
        </w:rPr>
        <w:t>ome drivers do not support it</w:t>
      </w:r>
      <w:r w:rsidR="007C0ED0">
        <w:rPr>
          <w:lang w:val="en-US"/>
        </w:rPr>
        <w:t>, due to its relatively recent appearance in Firebird's SQL lexicon. With that in mind,</w:t>
      </w:r>
      <w:r w:rsidRPr="007E3955">
        <w:rPr>
          <w:lang w:val="en-US"/>
        </w:rPr>
        <w:t xml:space="preserve"> our application</w:t>
      </w:r>
      <w:r w:rsidR="007C0ED0">
        <w:rPr>
          <w:lang w:val="en-US"/>
        </w:rPr>
        <w:t xml:space="preserve">s will be built on a database that will work with either </w:t>
      </w:r>
      <w:r w:rsidRPr="007E3955">
        <w:rPr>
          <w:lang w:val="en-US"/>
        </w:rPr>
        <w:t xml:space="preserve">Firebird 2.5 </w:t>
      </w:r>
      <w:r w:rsidR="007C0ED0">
        <w:rPr>
          <w:lang w:val="en-US"/>
        </w:rPr>
        <w:t>or</w:t>
      </w:r>
      <w:r w:rsidR="007C0ED0" w:rsidRPr="007E3955">
        <w:rPr>
          <w:lang w:val="en-US"/>
        </w:rPr>
        <w:t xml:space="preserve"> </w:t>
      </w:r>
      <w:r w:rsidRPr="007E3955">
        <w:rPr>
          <w:lang w:val="en-US"/>
        </w:rPr>
        <w:t>Firebird 3.0</w:t>
      </w:r>
      <w:r w:rsidR="007C0ED0">
        <w:rPr>
          <w:lang w:val="en-US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168D0" w:rsidRPr="00B24278" w:rsidTr="00A168D0">
        <w:tc>
          <w:tcPr>
            <w:tcW w:w="9571" w:type="dxa"/>
          </w:tcPr>
          <w:p w:rsidR="00A168D0" w:rsidRDefault="00A168D0" w:rsidP="00A168D0">
            <w:pPr>
              <w:rPr>
                <w:lang w:val="en-US"/>
              </w:rPr>
            </w:pPr>
            <w:r>
              <w:rPr>
                <w:lang w:val="en-US"/>
              </w:rPr>
              <w:t>IMPORTANT</w:t>
            </w:r>
          </w:p>
          <w:p w:rsidR="00A168D0" w:rsidRDefault="00A168D0" w:rsidP="0083704A">
            <w:pPr>
              <w:rPr>
                <w:lang w:val="en-US"/>
              </w:rPr>
            </w:pPr>
            <w:r>
              <w:rPr>
                <w:lang w:val="en-US"/>
              </w:rPr>
              <w:t>Before Firebird 3, servers could connect clients to databases that were created under older Firebird versions.  Firebird 3 can connect them only to databases that were created on or restored under Firebird 3.</w:t>
            </w:r>
          </w:p>
        </w:tc>
      </w:tr>
    </w:tbl>
    <w:p w:rsidR="00A168D0" w:rsidRDefault="00A168D0" w:rsidP="0083704A">
      <w:pPr>
        <w:rPr>
          <w:lang w:val="en-US"/>
        </w:rPr>
      </w:pPr>
    </w:p>
    <w:p w:rsidR="00535FEE" w:rsidRDefault="00946F52" w:rsidP="00A168D0">
      <w:pPr>
        <w:pStyle w:val="3"/>
        <w:rPr>
          <w:lang w:val="en-US"/>
        </w:rPr>
      </w:pPr>
      <w:r>
        <w:rPr>
          <w:lang w:val="en-US"/>
        </w:rPr>
        <w:t>Primary Tables</w:t>
      </w:r>
    </w:p>
    <w:p w:rsidR="0083704A" w:rsidRPr="007E3955" w:rsidRDefault="007E3955" w:rsidP="0083704A">
      <w:pPr>
        <w:rPr>
          <w:lang w:val="en-US"/>
        </w:rPr>
      </w:pPr>
      <w:r w:rsidRPr="007E3955">
        <w:rPr>
          <w:lang w:val="en-US"/>
        </w:rPr>
        <w:t xml:space="preserve">Now let us proceed to </w:t>
      </w:r>
      <w:r w:rsidR="00946F52">
        <w:rPr>
          <w:lang w:val="en-US"/>
        </w:rPr>
        <w:t xml:space="preserve">the primary </w:t>
      </w:r>
      <w:r w:rsidRPr="007E3955">
        <w:rPr>
          <w:lang w:val="en-US"/>
        </w:rPr>
        <w:t>tables. The first will be the CUSTOMER table</w:t>
      </w:r>
      <w:r w:rsidR="00E232CE">
        <w:rPr>
          <w:lang w:val="en-US"/>
        </w:rPr>
        <w:t xml:space="preserve">. </w:t>
      </w:r>
      <w:r w:rsidR="009C7058">
        <w:rPr>
          <w:lang w:val="en-US"/>
        </w:rPr>
        <w:t>W</w:t>
      </w:r>
      <w:r w:rsidRPr="007E3955">
        <w:rPr>
          <w:lang w:val="en-US"/>
        </w:rPr>
        <w:t>e will create a sequence (a generator) for it</w:t>
      </w:r>
      <w:r w:rsidR="009C7058">
        <w:rPr>
          <w:lang w:val="en-US"/>
        </w:rPr>
        <w:t>s primary key</w:t>
      </w:r>
      <w:r w:rsidRPr="007E3955">
        <w:rPr>
          <w:lang w:val="en-US"/>
        </w:rPr>
        <w:t xml:space="preserve"> and </w:t>
      </w:r>
      <w:r w:rsidR="009C7058">
        <w:rPr>
          <w:lang w:val="en-US"/>
        </w:rPr>
        <w:t>a</w:t>
      </w:r>
      <w:r w:rsidR="009C7058" w:rsidRPr="007E3955">
        <w:rPr>
          <w:lang w:val="en-US"/>
        </w:rPr>
        <w:t xml:space="preserve"> </w:t>
      </w:r>
      <w:r w:rsidRPr="007E3955">
        <w:rPr>
          <w:lang w:val="en-US"/>
        </w:rPr>
        <w:t xml:space="preserve">corresponding trigger for implementing </w:t>
      </w:r>
      <w:r w:rsidR="009C7058">
        <w:rPr>
          <w:lang w:val="en-US"/>
        </w:rPr>
        <w:t xml:space="preserve">it as an </w:t>
      </w:r>
      <w:r w:rsidRPr="007E3955">
        <w:rPr>
          <w:lang w:val="en-US"/>
        </w:rPr>
        <w:t>auto-</w:t>
      </w:r>
      <w:r w:rsidR="009C7058" w:rsidRPr="007E3955">
        <w:rPr>
          <w:lang w:val="en-US"/>
        </w:rPr>
        <w:t>increment</w:t>
      </w:r>
      <w:r w:rsidR="009C7058">
        <w:rPr>
          <w:lang w:val="en-US"/>
        </w:rPr>
        <w:t>ing</w:t>
      </w:r>
      <w:r w:rsidR="009C7058" w:rsidRPr="007E3955">
        <w:rPr>
          <w:lang w:val="en-US"/>
        </w:rPr>
        <w:t xml:space="preserve"> </w:t>
      </w:r>
      <w:r w:rsidRPr="007E3955">
        <w:rPr>
          <w:lang w:val="en-US"/>
        </w:rPr>
        <w:t>column.</w:t>
      </w:r>
      <w:r w:rsidR="009C7058">
        <w:rPr>
          <w:lang w:val="en-US"/>
        </w:rPr>
        <w:t xml:space="preserve">  We will do the same for each of the tables.</w:t>
      </w: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CREATE GENERATOR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GEN_CUSTOMER_ID;</w:t>
      </w: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CREATE TABLE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CUSTOMER (</w:t>
      </w: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CUSTOMER_ID </w:t>
      </w: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INTEGER NOT NULL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NAME </w:t>
      </w:r>
      <w:proofErr w:type="gramStart"/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VARCHAR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60) </w:t>
      </w: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NOT NULL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ADDRESS </w:t>
      </w:r>
      <w:proofErr w:type="gramStart"/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VARCHAR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250),</w:t>
      </w: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ZIPCODE D_ZIPCODE,</w:t>
      </w: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PHONE </w:t>
      </w:r>
      <w:proofErr w:type="gramStart"/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VARCHAR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14),</w:t>
      </w: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CONSTRAINT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PK_CUSTOMER </w:t>
      </w: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PRIMARY KEY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(CUSTOMER_ID)</w:t>
      </w: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);</w:t>
      </w: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TERM </w:t>
      </w:r>
      <w:proofErr w:type="gramStart"/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^ ;</w:t>
      </w:r>
      <w:proofErr w:type="gramEnd"/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CREATE OR ALTER TRIGGER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CUSTOMER_BI </w:t>
      </w: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FOR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CUSTOMER</w:t>
      </w: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ACTIVE BEFORE INSERT POSITION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0</w:t>
      </w: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AS</w:t>
      </w: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BEGIN</w:t>
      </w: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IF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(NEW.CUSTOMER_ID </w:t>
      </w: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 NULL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THEN</w:t>
      </w: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NEW.CUSTOMER_ID = </w:t>
      </w: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NEXT VALUE FOR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GEN_CUSTOMER_ID;</w:t>
      </w: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END</w:t>
      </w: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^</w:t>
      </w: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proofErr w:type="gramStart"/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;</w:t>
      </w:r>
      <w:proofErr w:type="gramEnd"/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^</w:t>
      </w: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TABLE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CUSTOMER </w:t>
      </w: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'Customers'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CUSTOMER.CUSTOMER_ID </w:t>
      </w: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5674C0" w:rsidRPr="006D2BBA" w:rsidRDefault="005674C0" w:rsidP="005674C0">
      <w:pP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'Customer Id'</w:t>
      </w:r>
      <w:r w:rsidRPr="006D2BBA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5674C0" w:rsidRPr="006D2BBA" w:rsidRDefault="005674C0" w:rsidP="005674C0">
      <w:pP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CUSTOMER.</w:t>
      </w: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NAME IS</w:t>
      </w: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'Name'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lastRenderedPageBreak/>
        <w:t xml:space="preserve">COMMENT ON COLUMN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CUSTOMER.ADDRESS </w:t>
      </w: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'Address'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5674C0" w:rsidRPr="005674C0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CUSTOMER.ZIPCODE </w:t>
      </w: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'Zip Code'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5674C0" w:rsidRPr="006D2BBA" w:rsidRDefault="005674C0" w:rsidP="0056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5674C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CUSTOMER.PHONE </w:t>
      </w:r>
      <w:r w:rsidRPr="005674C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83704A" w:rsidRPr="005674C0" w:rsidRDefault="005674C0" w:rsidP="005674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674C0">
        <w:rPr>
          <w:rFonts w:ascii="Courier New" w:hAnsi="Courier New" w:cs="Courier New"/>
          <w:color w:val="000066"/>
          <w:sz w:val="16"/>
          <w:szCs w:val="16"/>
          <w:lang w:eastAsia="ru-RU"/>
        </w:rPr>
        <w:t>'Phone'</w:t>
      </w:r>
      <w:r w:rsidRPr="005674C0">
        <w:rPr>
          <w:rFonts w:ascii="Courier New" w:hAnsi="Courier New" w:cs="Courier New"/>
          <w:color w:val="000000"/>
          <w:sz w:val="16"/>
          <w:szCs w:val="16"/>
          <w:lang w:eastAsia="ru-RU"/>
        </w:rPr>
        <w:t>;</w:t>
      </w:r>
      <w:r w:rsidR="007E3955" w:rsidRPr="005674C0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 </w:t>
      </w:r>
      <w:r w:rsidR="007E3955" w:rsidRPr="005674C0">
        <w:rPr>
          <w:rFonts w:ascii="Courier New" w:hAnsi="Courier New" w:cs="Courier New"/>
          <w:sz w:val="16"/>
          <w:szCs w:val="16"/>
          <w:lang w:val="en-US"/>
        </w:rPr>
        <w:t xml:space="preserve">              </w:t>
      </w:r>
    </w:p>
    <w:p w:rsidR="005674C0" w:rsidRDefault="005674C0" w:rsidP="008370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674C0" w:rsidRPr="00B24278" w:rsidTr="005674C0">
        <w:tc>
          <w:tcPr>
            <w:tcW w:w="9571" w:type="dxa"/>
          </w:tcPr>
          <w:p w:rsidR="005674C0" w:rsidRPr="005674C0" w:rsidRDefault="005674C0" w:rsidP="005674C0">
            <w:pPr>
              <w:rPr>
                <w:b/>
                <w:lang w:val="en-US"/>
              </w:rPr>
            </w:pPr>
            <w:r w:rsidRPr="005674C0">
              <w:rPr>
                <w:b/>
                <w:lang w:val="en-US"/>
              </w:rPr>
              <w:t>Note</w:t>
            </w:r>
          </w:p>
          <w:p w:rsidR="005674C0" w:rsidRDefault="005674C0" w:rsidP="005674C0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5674C0">
              <w:rPr>
                <w:lang w:val="en-US"/>
              </w:rPr>
              <w:t>In Firebird 3.0, you can use IDENTITY columns as auto-incremental fields.</w:t>
            </w:r>
            <w:r w:rsidR="004230FB" w:rsidRPr="006D2BBA">
              <w:rPr>
                <w:lang w:val="en-US"/>
              </w:rPr>
              <w:t xml:space="preserve"> </w:t>
            </w:r>
            <w:r w:rsidR="004230FB" w:rsidRPr="004230FB">
              <w:rPr>
                <w:lang w:val="en-US"/>
              </w:rPr>
              <w:t xml:space="preserve">The script for creating </w:t>
            </w:r>
            <w:r w:rsidR="00251149">
              <w:rPr>
                <w:lang w:val="en-US"/>
              </w:rPr>
              <w:t>the</w:t>
            </w:r>
            <w:r w:rsidR="004230FB" w:rsidRPr="004230FB">
              <w:rPr>
                <w:lang w:val="en-US"/>
              </w:rPr>
              <w:t xml:space="preserve"> table would then be as follows</w:t>
            </w:r>
            <w:r w:rsidRPr="005674C0">
              <w:rPr>
                <w:lang w:val="en-US"/>
              </w:rPr>
              <w:t xml:space="preserve">: </w:t>
            </w:r>
          </w:p>
          <w:p w:rsidR="007E431C" w:rsidRPr="005674C0" w:rsidRDefault="007E431C" w:rsidP="007E431C">
            <w:pPr>
              <w:pStyle w:val="a4"/>
              <w:rPr>
                <w:lang w:val="en-US"/>
              </w:rPr>
            </w:pPr>
          </w:p>
          <w:p w:rsidR="005674C0" w:rsidRPr="005674C0" w:rsidRDefault="005674C0" w:rsidP="007E431C">
            <w:pPr>
              <w:pStyle w:val="a4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 w:rsidRPr="005674C0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CREATE TABLE </w:t>
            </w:r>
            <w:r w:rsidRPr="005674C0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CUSTOMER (</w:t>
            </w:r>
          </w:p>
          <w:p w:rsidR="005674C0" w:rsidRPr="005674C0" w:rsidRDefault="007E431C" w:rsidP="007E431C">
            <w:pPr>
              <w:pStyle w:val="a4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</w:t>
            </w:r>
            <w:r w:rsidR="005674C0" w:rsidRPr="005674C0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CUSTOMER_ID </w:t>
            </w:r>
            <w:r w:rsidR="005674C0" w:rsidRPr="005674C0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>INTEGER GENERATED BY DEFAULT AS IDENTITY</w:t>
            </w:r>
            <w:r w:rsidR="005674C0" w:rsidRPr="005674C0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,</w:t>
            </w:r>
          </w:p>
          <w:p w:rsidR="005674C0" w:rsidRPr="005674C0" w:rsidRDefault="007E431C" w:rsidP="007E431C">
            <w:pPr>
              <w:pStyle w:val="a4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  </w:t>
            </w:r>
            <w:r w:rsidR="005674C0" w:rsidRPr="005674C0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>NAME VARCHAR</w:t>
            </w:r>
            <w:r w:rsidR="005674C0" w:rsidRPr="005674C0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(60) </w:t>
            </w:r>
            <w:r w:rsidR="005674C0" w:rsidRPr="005674C0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>NOT NULL</w:t>
            </w:r>
            <w:r w:rsidR="005674C0" w:rsidRPr="005674C0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,</w:t>
            </w:r>
          </w:p>
          <w:p w:rsidR="005674C0" w:rsidRPr="005674C0" w:rsidRDefault="007E431C" w:rsidP="007E431C">
            <w:pPr>
              <w:pStyle w:val="a4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</w:t>
            </w:r>
            <w:r w:rsidR="005674C0" w:rsidRPr="005674C0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ADDRESS </w:t>
            </w:r>
            <w:r w:rsidR="005674C0" w:rsidRPr="005674C0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>VARCHAR</w:t>
            </w:r>
            <w:r w:rsidR="005674C0" w:rsidRPr="005674C0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(250),</w:t>
            </w:r>
          </w:p>
          <w:p w:rsidR="005674C0" w:rsidRPr="005674C0" w:rsidRDefault="007E431C" w:rsidP="007E431C">
            <w:pPr>
              <w:pStyle w:val="a4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</w:t>
            </w:r>
            <w:r w:rsidR="005674C0" w:rsidRPr="005674C0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ZIPCODE D_ZIPCODE,</w:t>
            </w:r>
          </w:p>
          <w:p w:rsidR="005674C0" w:rsidRPr="005674C0" w:rsidRDefault="007E431C" w:rsidP="007E431C">
            <w:pPr>
              <w:pStyle w:val="a4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  </w:t>
            </w:r>
            <w:r w:rsidR="005674C0" w:rsidRPr="005674C0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PHONE </w:t>
            </w:r>
            <w:r w:rsidR="005674C0" w:rsidRPr="005674C0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>VARCHAR</w:t>
            </w:r>
            <w:r w:rsidR="005674C0" w:rsidRPr="005674C0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(14),</w:t>
            </w:r>
          </w:p>
          <w:p w:rsidR="005674C0" w:rsidRPr="005674C0" w:rsidRDefault="007E431C" w:rsidP="007E431C">
            <w:pPr>
              <w:pStyle w:val="a4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  </w:t>
            </w:r>
            <w:r w:rsidR="005674C0" w:rsidRPr="005674C0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CONSTRAINT </w:t>
            </w:r>
            <w:r w:rsidR="005674C0" w:rsidRPr="005674C0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PK_CUSTOMER </w:t>
            </w:r>
            <w:r w:rsidR="005674C0" w:rsidRPr="005674C0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PRIMARY KEY </w:t>
            </w:r>
            <w:r w:rsidR="005674C0" w:rsidRPr="005674C0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(CUSTOMER_ID)</w:t>
            </w:r>
          </w:p>
          <w:p w:rsidR="007E431C" w:rsidRDefault="005674C0" w:rsidP="007E431C">
            <w:pPr>
              <w:pStyle w:val="a4"/>
              <w:rPr>
                <w:lang w:val="en-US"/>
              </w:rPr>
            </w:pPr>
            <w:r w:rsidRPr="005674C0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);</w:t>
            </w:r>
            <w:r w:rsidRPr="005674C0">
              <w:rPr>
                <w:color w:val="FF0000"/>
                <w:lang w:val="en-US"/>
              </w:rPr>
              <w:t xml:space="preserve"> </w:t>
            </w:r>
            <w:r w:rsidRPr="005674C0">
              <w:rPr>
                <w:lang w:val="en-US"/>
              </w:rPr>
              <w:t xml:space="preserve">    </w:t>
            </w:r>
          </w:p>
          <w:p w:rsidR="005674C0" w:rsidRPr="005674C0" w:rsidRDefault="005674C0" w:rsidP="007E431C">
            <w:pPr>
              <w:pStyle w:val="a4"/>
              <w:rPr>
                <w:lang w:val="en-US"/>
              </w:rPr>
            </w:pPr>
            <w:r w:rsidRPr="005674C0">
              <w:rPr>
                <w:lang w:val="en-US"/>
              </w:rPr>
              <w:t xml:space="preserve">          </w:t>
            </w:r>
          </w:p>
          <w:p w:rsidR="005674C0" w:rsidRDefault="005674C0" w:rsidP="005674C0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5674C0">
              <w:rPr>
                <w:lang w:val="en-US"/>
              </w:rPr>
              <w:t xml:space="preserve">In Firebird 3.0, you need the USAGE privilege to use a sequence (generator) so you will have to add the following line to the script: </w:t>
            </w:r>
          </w:p>
          <w:p w:rsidR="007E431C" w:rsidRPr="005674C0" w:rsidRDefault="007E431C" w:rsidP="007E431C">
            <w:pPr>
              <w:pStyle w:val="a4"/>
              <w:rPr>
                <w:lang w:val="en-US"/>
              </w:rPr>
            </w:pPr>
          </w:p>
          <w:p w:rsidR="005674C0" w:rsidRPr="005674C0" w:rsidRDefault="005674C0" w:rsidP="007E431C">
            <w:pPr>
              <w:pStyle w:val="a4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74C0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GRANT USAGE ON SEQUENCE </w:t>
            </w:r>
            <w:r w:rsidRPr="005674C0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GEN_CUSTOMER_ID </w:t>
            </w:r>
            <w:r w:rsidRPr="005674C0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TO TRIGGER </w:t>
            </w:r>
            <w:r w:rsidRPr="005674C0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CUSTOMER_BI;</w:t>
            </w:r>
            <w:r w:rsidRPr="005674C0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  </w:t>
            </w:r>
            <w:r w:rsidRPr="005674C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</w:t>
            </w:r>
          </w:p>
        </w:tc>
      </w:tr>
    </w:tbl>
    <w:p w:rsidR="005674C0" w:rsidRDefault="005674C0" w:rsidP="0083704A">
      <w:pPr>
        <w:rPr>
          <w:b/>
          <w:lang w:val="en-US"/>
        </w:rPr>
      </w:pPr>
    </w:p>
    <w:p w:rsidR="005E5371" w:rsidRPr="005E5371" w:rsidRDefault="007E3955" w:rsidP="0083704A">
      <w:pPr>
        <w:rPr>
          <w:lang w:val="en-US"/>
        </w:rPr>
      </w:pPr>
      <w:r w:rsidRPr="007E3955">
        <w:rPr>
          <w:lang w:val="en-US"/>
        </w:rPr>
        <w:t xml:space="preserve">Now </w:t>
      </w:r>
      <w:r w:rsidR="009C7058">
        <w:rPr>
          <w:lang w:val="en-US"/>
        </w:rPr>
        <w:t>we</w:t>
      </w:r>
      <w:r w:rsidRPr="007E3955">
        <w:rPr>
          <w:lang w:val="en-US"/>
        </w:rPr>
        <w:t xml:space="preserve"> </w:t>
      </w:r>
      <w:r w:rsidR="009C7058" w:rsidRPr="007E3955">
        <w:rPr>
          <w:lang w:val="en-US"/>
        </w:rPr>
        <w:t>co</w:t>
      </w:r>
      <w:r w:rsidR="009C7058">
        <w:rPr>
          <w:lang w:val="en-US"/>
        </w:rPr>
        <w:t>nstruct</w:t>
      </w:r>
      <w:r w:rsidR="009C7058" w:rsidRPr="007E3955">
        <w:rPr>
          <w:lang w:val="en-US"/>
        </w:rPr>
        <w:t xml:space="preserve"> </w:t>
      </w:r>
      <w:r w:rsidRPr="007E3955">
        <w:rPr>
          <w:lang w:val="en-US"/>
        </w:rPr>
        <w:t>a script for creating the PRODUCT table</w:t>
      </w:r>
      <w:r w:rsidR="002E17C3">
        <w:rPr>
          <w:lang w:val="en-US"/>
        </w:rPr>
        <w:t>:</w:t>
      </w:r>
      <w:r w:rsidR="002E17C3" w:rsidRPr="007E3955">
        <w:rPr>
          <w:lang w:val="en-US"/>
        </w:rPr>
        <w:t xml:space="preserve"> </w:t>
      </w: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CREATE GENERATOR 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>GEN_PRODUCT_ID;</w:t>
      </w: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CREATE TABLE 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>PRODUCT (</w:t>
      </w: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sz w:val="16"/>
          <w:szCs w:val="16"/>
          <w:lang w:val="en-US" w:eastAsia="ru-RU"/>
        </w:rPr>
        <w:t xml:space="preserve">  PRODUCT_ID </w:t>
      </w: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INTEGER NOT NULL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NAME </w:t>
      </w:r>
      <w:proofErr w:type="gramStart"/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VARCHAR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>(</w:t>
      </w:r>
      <w:proofErr w:type="gramEnd"/>
      <w:r w:rsidRPr="005E5371">
        <w:rPr>
          <w:rFonts w:ascii="Courier New" w:hAnsi="Courier New" w:cs="Courier New"/>
          <w:sz w:val="16"/>
          <w:szCs w:val="16"/>
          <w:lang w:val="en-US" w:eastAsia="ru-RU"/>
        </w:rPr>
        <w:t xml:space="preserve">100) </w:t>
      </w: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NOT NULL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sz w:val="16"/>
          <w:szCs w:val="16"/>
          <w:lang w:val="en-US" w:eastAsia="ru-RU"/>
        </w:rPr>
        <w:t xml:space="preserve">  PRICE D_MONEY </w:t>
      </w: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NOT NULL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sz w:val="16"/>
          <w:szCs w:val="16"/>
          <w:lang w:val="en-US" w:eastAsia="ru-RU"/>
        </w:rPr>
        <w:t xml:space="preserve">  DESCRIPTION </w:t>
      </w: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BLOB SUB_TYPE 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 xml:space="preserve">1 </w:t>
      </w: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SEGMENT SIZE 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>80,</w:t>
      </w: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CONSTRAINT 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 xml:space="preserve">PK_PRODUCT </w:t>
      </w: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PRIMARY KEY 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>(PRODUCT_ID)</w:t>
      </w: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sz w:val="16"/>
          <w:szCs w:val="16"/>
          <w:lang w:val="en-US" w:eastAsia="ru-RU"/>
        </w:rPr>
        <w:t>);</w:t>
      </w: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SET </w:t>
      </w:r>
      <w:r>
        <w:rPr>
          <w:rFonts w:ascii="Courier New" w:hAnsi="Courier New" w:cs="Courier New"/>
          <w:sz w:val="16"/>
          <w:szCs w:val="16"/>
          <w:lang w:val="en-US" w:eastAsia="ru-RU"/>
        </w:rPr>
        <w:t>TERM ^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>;</w:t>
      </w: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CREATE OR ALTER TRIGGER 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 xml:space="preserve">PRODUCT_BI </w:t>
      </w: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FOR 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>PRODUCT</w:t>
      </w: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ACTIVE BEFORE INSERT POSITION 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>0</w:t>
      </w: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AS</w:t>
      </w: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BEGIN</w:t>
      </w: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IF 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 xml:space="preserve">(NEW.PRODUCT_ID </w:t>
      </w: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IS NULL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 xml:space="preserve">) </w:t>
      </w: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THEN</w:t>
      </w:r>
    </w:p>
    <w:p w:rsidR="005E5371" w:rsidRPr="005E5371" w:rsidRDefault="005E5371" w:rsidP="005E5371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sz w:val="16"/>
          <w:szCs w:val="16"/>
          <w:lang w:val="en-US" w:eastAsia="ru-RU"/>
        </w:rPr>
        <w:t xml:space="preserve">    NEW.PRODUCT_ID = </w:t>
      </w:r>
      <w:r w:rsidRPr="005E537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NEXT VALUE FOR </w:t>
      </w:r>
      <w:r w:rsidRPr="005E5371">
        <w:rPr>
          <w:rFonts w:ascii="Courier New" w:hAnsi="Courier New" w:cs="Courier New"/>
          <w:sz w:val="16"/>
          <w:szCs w:val="16"/>
          <w:lang w:val="en-US" w:eastAsia="ru-RU"/>
        </w:rPr>
        <w:t>GEN_PRODUCT_ID;</w:t>
      </w: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END</w:t>
      </w: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^</w:t>
      </w: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proofErr w:type="gramStart"/>
      <w:r w:rsidRPr="005E537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;^</w:t>
      </w:r>
      <w:proofErr w:type="gramEnd"/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TABLE </w:t>
      </w:r>
      <w:r w:rsidRPr="005E537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PRODUCT </w:t>
      </w:r>
      <w:r w:rsidRPr="005E537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'Goods'</w:t>
      </w:r>
      <w:r w:rsidRPr="005E537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5E537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PRODUCT.PRODUCT_ID </w:t>
      </w:r>
      <w:r w:rsidRPr="005E537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'Product Id'</w:t>
      </w:r>
      <w:r w:rsidRPr="005E537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5E537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PRODUCT.</w:t>
      </w:r>
      <w:r w:rsidRPr="005E537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NAME IS</w:t>
      </w: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'Name'</w:t>
      </w:r>
      <w:r w:rsidRPr="005E537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5E537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PRODUCT.PRICE </w:t>
      </w:r>
      <w:r w:rsidRPr="005E537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'Price'</w:t>
      </w:r>
      <w:r w:rsidRPr="005E537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5E5371" w:rsidRPr="006D2BBA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5E5371" w:rsidRPr="005E5371" w:rsidRDefault="005E5371" w:rsidP="005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5E537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5E537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PRODUCT.DESCRIPTION </w:t>
      </w:r>
      <w:r w:rsidRPr="005E537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83704A" w:rsidRPr="005E5371" w:rsidRDefault="005E5371" w:rsidP="005E537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E5371">
        <w:rPr>
          <w:rFonts w:ascii="Courier New" w:hAnsi="Courier New" w:cs="Courier New"/>
          <w:color w:val="000066"/>
          <w:sz w:val="16"/>
          <w:szCs w:val="16"/>
          <w:lang w:eastAsia="ru-RU"/>
        </w:rPr>
        <w:t>'Description'</w:t>
      </w:r>
      <w:r w:rsidRPr="005E5371">
        <w:rPr>
          <w:rFonts w:ascii="Courier New" w:hAnsi="Courier New" w:cs="Courier New"/>
          <w:color w:val="000000"/>
          <w:sz w:val="16"/>
          <w:szCs w:val="16"/>
          <w:lang w:eastAsia="ru-RU"/>
        </w:rPr>
        <w:t>;</w:t>
      </w:r>
      <w:r w:rsidR="007E3955" w:rsidRPr="005E5371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5E5371" w:rsidRDefault="005E5371" w:rsidP="008370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14FB5" w:rsidRPr="00B24278" w:rsidTr="00314FB5">
        <w:tc>
          <w:tcPr>
            <w:tcW w:w="9571" w:type="dxa"/>
          </w:tcPr>
          <w:p w:rsidR="00314FB5" w:rsidRPr="00314FB5" w:rsidRDefault="00314FB5" w:rsidP="00314FB5">
            <w:pPr>
              <w:rPr>
                <w:b/>
                <w:lang w:val="en-US"/>
              </w:rPr>
            </w:pPr>
            <w:r w:rsidRPr="00314FB5">
              <w:rPr>
                <w:b/>
                <w:lang w:val="en-US"/>
              </w:rPr>
              <w:lastRenderedPageBreak/>
              <w:t>Note</w:t>
            </w:r>
          </w:p>
          <w:p w:rsidR="00314FB5" w:rsidRDefault="00314FB5" w:rsidP="00314FB5">
            <w:pPr>
              <w:rPr>
                <w:lang w:val="en-US"/>
              </w:rPr>
            </w:pPr>
            <w:r w:rsidRPr="007E3955">
              <w:rPr>
                <w:lang w:val="en-US"/>
              </w:rPr>
              <w:t xml:space="preserve">In Firebird 3.0, </w:t>
            </w:r>
            <w:r w:rsidR="00805F8B">
              <w:rPr>
                <w:lang w:val="en-US"/>
              </w:rPr>
              <w:t>you need</w:t>
            </w:r>
            <w:r w:rsidRPr="007E3955">
              <w:rPr>
                <w:lang w:val="en-US"/>
              </w:rPr>
              <w:t xml:space="preserve"> to add the command for granting the USAGE privilege for a sequence (generator) to the script: </w:t>
            </w:r>
          </w:p>
          <w:p w:rsidR="00314FB5" w:rsidRPr="00314FB5" w:rsidRDefault="00314FB5" w:rsidP="0083704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FB5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GRANT USAGE ON SEQUENCE </w:t>
            </w:r>
            <w:r w:rsidRPr="00314FB5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GEN_PRODUCT_ID </w:t>
            </w:r>
            <w:r w:rsidRPr="00314FB5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TO TRIGGER </w:t>
            </w:r>
            <w:r w:rsidRPr="00314FB5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PRODUCT_BI;</w:t>
            </w:r>
            <w:r w:rsidRPr="00314FB5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  </w:t>
            </w:r>
            <w:r w:rsidRPr="00314FB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</w:t>
            </w:r>
          </w:p>
        </w:tc>
      </w:tr>
    </w:tbl>
    <w:p w:rsidR="0083704A" w:rsidRPr="007E3955" w:rsidRDefault="0083704A" w:rsidP="0083704A">
      <w:pPr>
        <w:rPr>
          <w:lang w:val="en-US"/>
        </w:rPr>
      </w:pPr>
    </w:p>
    <w:p w:rsidR="00535FEE" w:rsidRDefault="00946F52" w:rsidP="006D2BBA">
      <w:pPr>
        <w:pStyle w:val="3"/>
        <w:rPr>
          <w:lang w:val="en-US"/>
        </w:rPr>
      </w:pPr>
      <w:r>
        <w:rPr>
          <w:lang w:val="en-US"/>
        </w:rPr>
        <w:t>Secondary Tables</w:t>
      </w:r>
    </w:p>
    <w:p w:rsidR="00A17EA5" w:rsidRPr="00A17EA5" w:rsidRDefault="007E3955" w:rsidP="0083704A">
      <w:pPr>
        <w:rPr>
          <w:lang w:val="en-US"/>
        </w:rPr>
      </w:pPr>
      <w:r w:rsidRPr="007E3955">
        <w:rPr>
          <w:lang w:val="en-US"/>
        </w:rPr>
        <w:t xml:space="preserve">The script for creating the INVOICE table: 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CREATE GENERATOR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>GEN_INVOICE_ID;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CREATE TABLE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>INVOICE (</w:t>
      </w: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sz w:val="16"/>
          <w:szCs w:val="16"/>
          <w:lang w:val="en-US" w:eastAsia="ru-RU"/>
        </w:rPr>
        <w:t xml:space="preserve">  INVOICE_ID </w:t>
      </w: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INTEGER NOT NULL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sz w:val="16"/>
          <w:szCs w:val="16"/>
          <w:lang w:val="en-US" w:eastAsia="ru-RU"/>
        </w:rPr>
        <w:t xml:space="preserve">  CUSTOMER_ID </w:t>
      </w: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INTEGER NOT NULL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sz w:val="16"/>
          <w:szCs w:val="16"/>
          <w:lang w:val="en-US" w:eastAsia="ru-RU"/>
        </w:rPr>
        <w:t xml:space="preserve">  INVOICE_DATE </w:t>
      </w: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TIMESTAMP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sz w:val="16"/>
          <w:szCs w:val="16"/>
          <w:lang w:val="en-US" w:eastAsia="ru-RU"/>
        </w:rPr>
        <w:t xml:space="preserve">  TOTAL_SALE D_MONEY,</w:t>
      </w: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sz w:val="16"/>
          <w:szCs w:val="16"/>
          <w:lang w:val="en-US" w:eastAsia="ru-RU"/>
        </w:rPr>
        <w:t xml:space="preserve">  PAID D_BOOLEAN </w:t>
      </w: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DEFAULT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 xml:space="preserve">0 </w:t>
      </w: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NOT NULL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CONSTRAINT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 xml:space="preserve">PK_INVOICE </w:t>
      </w: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PRIMARY KEY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>(INVOICE_ID)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sz w:val="16"/>
          <w:szCs w:val="16"/>
          <w:lang w:val="en-US" w:eastAsia="ru-RU"/>
        </w:rPr>
        <w:t>);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ALTER TABLE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 xml:space="preserve">INVOICE </w:t>
      </w: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ADD CONSTRAINT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>FK_INVOCE_CUSTOMER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FOREIGN KEY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 xml:space="preserve">(CUSTOMER_ID) </w:t>
      </w: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REFERENCES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>CUSTOMER (CUSTOMER_ID);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CREATE INDEX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 xml:space="preserve">INVOICE_IDX_DATE </w:t>
      </w: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ON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>INVOICE (INVOICE_DATE);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SET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>TERM ^;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CREATE OR ALTER TRIGGER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 xml:space="preserve">INVOICE_BI </w:t>
      </w: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FOR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>INVOICE</w:t>
      </w: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ACTIVE BEFORE INSERT POSITION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>0</w:t>
      </w: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AS</w:t>
      </w: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BEGIN</w:t>
      </w: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IF 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 xml:space="preserve">(NEW.INVOICE_ID </w:t>
      </w: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IS NULL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 xml:space="preserve">) </w:t>
      </w: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THEN</w:t>
      </w:r>
    </w:p>
    <w:p w:rsidR="00A17EA5" w:rsidRPr="00A17EA5" w:rsidRDefault="00A17EA5" w:rsidP="00A17EA5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sz w:val="16"/>
          <w:szCs w:val="16"/>
          <w:lang w:val="en-US" w:eastAsia="ru-RU"/>
        </w:rPr>
        <w:t xml:space="preserve">    NEW.INVOICE_ID = </w:t>
      </w:r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GEN_</w:t>
      </w:r>
      <w:proofErr w:type="gramStart"/>
      <w:r w:rsidRPr="00A17EA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ID</w:t>
      </w:r>
      <w:r w:rsidRPr="00A17EA5">
        <w:rPr>
          <w:rFonts w:ascii="Courier New" w:hAnsi="Courier New" w:cs="Courier New"/>
          <w:sz w:val="16"/>
          <w:szCs w:val="16"/>
          <w:lang w:val="en-US" w:eastAsia="ru-RU"/>
        </w:rPr>
        <w:t>(</w:t>
      </w:r>
      <w:proofErr w:type="gramEnd"/>
      <w:r w:rsidRPr="00A17EA5">
        <w:rPr>
          <w:rFonts w:ascii="Courier New" w:hAnsi="Courier New" w:cs="Courier New"/>
          <w:sz w:val="16"/>
          <w:szCs w:val="16"/>
          <w:lang w:val="en-US" w:eastAsia="ru-RU"/>
        </w:rPr>
        <w:t>GEN_INVOICE_ID,1);</w:t>
      </w: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END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^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proofErr w:type="gramStart"/>
      <w:r w:rsidRPr="00A17EA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;^</w:t>
      </w:r>
      <w:proofErr w:type="gramEnd"/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TABLE </w:t>
      </w:r>
      <w:r w:rsidRPr="00A17EA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 </w:t>
      </w:r>
      <w:r w:rsidRPr="00A17EA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'Invoices'</w:t>
      </w:r>
      <w:r w:rsidRPr="00A17EA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A17EA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INVOICE.INVOICE_ID </w:t>
      </w:r>
      <w:r w:rsidRPr="00A17EA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'Invoice number'</w:t>
      </w:r>
      <w:r w:rsidRPr="00A17EA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A17EA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INVOICE.CUSTOMER_ID </w:t>
      </w:r>
      <w:r w:rsidRPr="00A17EA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'Customer Id'</w:t>
      </w:r>
      <w:r w:rsidRPr="00A17EA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A17EA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INVOICE.INVOICE_DATE </w:t>
      </w:r>
      <w:r w:rsidRPr="00A17EA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'The date of issuance invoices'</w:t>
      </w:r>
      <w:r w:rsidRPr="00A17EA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A17EA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INVOICE.TOTAL_SALE </w:t>
      </w:r>
      <w:r w:rsidRPr="00A17EA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'Total sum'</w:t>
      </w:r>
      <w:r w:rsidRPr="00A17EA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A17EA5" w:rsidRPr="006D2BBA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A17EA5" w:rsidRPr="00A17EA5" w:rsidRDefault="00A17EA5" w:rsidP="00A17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A17EA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A17EA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INVOICE.PAID </w:t>
      </w:r>
      <w:r w:rsidRPr="00A17EA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83704A" w:rsidRPr="00A17EA5" w:rsidRDefault="00A004D4" w:rsidP="00A17EA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D2BBA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'Pa</w:t>
      </w:r>
      <w:r>
        <w:rPr>
          <w:rFonts w:ascii="Courier New" w:hAnsi="Courier New" w:cs="Courier New"/>
          <w:color w:val="000066"/>
          <w:sz w:val="16"/>
          <w:szCs w:val="16"/>
          <w:lang w:val="en-NZ" w:eastAsia="ru-RU"/>
        </w:rPr>
        <w:t>i</w:t>
      </w:r>
      <w:r w:rsidRPr="006D2BBA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d'</w:t>
      </w:r>
      <w:r w:rsidR="00A17EA5" w:rsidRPr="006D2BBA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  <w:r w:rsidR="007E3955" w:rsidRPr="00A17EA5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 </w:t>
      </w:r>
      <w:r w:rsidR="007E3955" w:rsidRPr="00A17EA5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:rsidR="00A17EA5" w:rsidRPr="006D2BBA" w:rsidRDefault="00A17EA5" w:rsidP="0083704A">
      <w:pPr>
        <w:rPr>
          <w:lang w:val="en-US"/>
        </w:rPr>
      </w:pPr>
    </w:p>
    <w:p w:rsidR="0083704A" w:rsidRPr="006D2BBA" w:rsidRDefault="009C7058" w:rsidP="0083704A">
      <w:pPr>
        <w:rPr>
          <w:lang w:val="en-US"/>
        </w:rPr>
      </w:pPr>
      <w:r>
        <w:rPr>
          <w:lang w:val="en-US"/>
        </w:rPr>
        <w:t>T</w:t>
      </w:r>
      <w:r w:rsidR="007E3955" w:rsidRPr="007E3955">
        <w:rPr>
          <w:lang w:val="en-US"/>
        </w:rPr>
        <w:t xml:space="preserve">he INVOICE_DATE </w:t>
      </w:r>
      <w:r>
        <w:rPr>
          <w:lang w:val="en-US"/>
        </w:rPr>
        <w:t>column is indexed</w:t>
      </w:r>
      <w:r w:rsidRPr="007E3955">
        <w:rPr>
          <w:lang w:val="en-US"/>
        </w:rPr>
        <w:t xml:space="preserve"> </w:t>
      </w:r>
      <w:r w:rsidR="007E3955" w:rsidRPr="007E3955">
        <w:rPr>
          <w:lang w:val="en-US"/>
        </w:rPr>
        <w:t xml:space="preserve">because we will </w:t>
      </w:r>
      <w:r>
        <w:rPr>
          <w:lang w:val="en-US"/>
        </w:rPr>
        <w:t xml:space="preserve">be </w:t>
      </w:r>
      <w:r w:rsidR="007E3955" w:rsidRPr="007E3955">
        <w:rPr>
          <w:lang w:val="en-US"/>
        </w:rPr>
        <w:t>filter</w:t>
      </w:r>
      <w:r>
        <w:rPr>
          <w:lang w:val="en-US"/>
        </w:rPr>
        <w:t>ing</w:t>
      </w:r>
      <w:r w:rsidR="007E3955" w:rsidRPr="007E3955">
        <w:rPr>
          <w:lang w:val="en-US"/>
        </w:rPr>
        <w:t xml:space="preserve"> invoices by date </w:t>
      </w:r>
      <w:r>
        <w:rPr>
          <w:lang w:val="en-US"/>
        </w:rPr>
        <w:t xml:space="preserve">to enable the records to be selected by a </w:t>
      </w:r>
      <w:r w:rsidR="007E3955" w:rsidRPr="007E3955">
        <w:rPr>
          <w:lang w:val="en-US"/>
        </w:rPr>
        <w:t>work period</w:t>
      </w:r>
      <w:r>
        <w:rPr>
          <w:lang w:val="en-US"/>
        </w:rPr>
        <w:t xml:space="preserve"> that will be application-defined by a start date and an end date</w:t>
      </w:r>
      <w:r w:rsidR="007E3955" w:rsidRPr="007E3955">
        <w:rPr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F7405" w:rsidRPr="00B24278" w:rsidTr="001F7405">
        <w:tc>
          <w:tcPr>
            <w:tcW w:w="9571" w:type="dxa"/>
          </w:tcPr>
          <w:p w:rsidR="001F7405" w:rsidRPr="001F7405" w:rsidRDefault="001F7405" w:rsidP="0083704A">
            <w:pPr>
              <w:rPr>
                <w:b/>
                <w:lang w:val="en-US"/>
              </w:rPr>
            </w:pPr>
            <w:r w:rsidRPr="001F7405">
              <w:rPr>
                <w:b/>
                <w:lang w:val="en-US"/>
              </w:rPr>
              <w:t>Note</w:t>
            </w:r>
          </w:p>
          <w:p w:rsidR="001F7405" w:rsidRDefault="001F7405" w:rsidP="0083704A">
            <w:pPr>
              <w:rPr>
                <w:lang w:val="en-US"/>
              </w:rPr>
            </w:pPr>
            <w:r w:rsidRPr="007E3955">
              <w:rPr>
                <w:lang w:val="en-US"/>
              </w:rPr>
              <w:t xml:space="preserve">In Firebird 3.0, </w:t>
            </w:r>
            <w:r w:rsidR="000D71FF">
              <w:rPr>
                <w:lang w:val="en-US"/>
              </w:rPr>
              <w:t>you will need</w:t>
            </w:r>
            <w:r w:rsidRPr="007E3955">
              <w:rPr>
                <w:lang w:val="en-US"/>
              </w:rPr>
              <w:t xml:space="preserve"> to add the command for granting the USAGE privilege for a sequence (generator) to the script: </w:t>
            </w:r>
          </w:p>
          <w:p w:rsidR="001F7405" w:rsidRPr="001F7405" w:rsidRDefault="001F7405" w:rsidP="0083704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F7405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GRANT USAGE ON SEQUENCE </w:t>
            </w:r>
            <w:r w:rsidRPr="001F7405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GEN_INVOICE_ID </w:t>
            </w:r>
            <w:r w:rsidRPr="001F7405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TO TRIGGER </w:t>
            </w:r>
            <w:r w:rsidRPr="001F7405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INVOICE_BI;</w:t>
            </w:r>
          </w:p>
        </w:tc>
      </w:tr>
    </w:tbl>
    <w:p w:rsidR="001F7405" w:rsidRPr="001F7405" w:rsidRDefault="001F7405" w:rsidP="0083704A">
      <w:pPr>
        <w:rPr>
          <w:lang w:val="en-US"/>
        </w:rPr>
      </w:pPr>
    </w:p>
    <w:p w:rsidR="0083704A" w:rsidRDefault="007E3955" w:rsidP="0083704A">
      <w:pPr>
        <w:rPr>
          <w:lang w:val="en-US"/>
        </w:rPr>
      </w:pPr>
      <w:r w:rsidRPr="007E3955">
        <w:rPr>
          <w:lang w:val="en-US"/>
        </w:rPr>
        <w:t xml:space="preserve">The script for creating the INVOICE_LINE table: </w:t>
      </w:r>
    </w:p>
    <w:p w:rsidR="001F7405" w:rsidRPr="006D2BBA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CREATE GENERATOR 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>GEN_INVOICE_LINE_ID;</w:t>
      </w:r>
    </w:p>
    <w:p w:rsidR="00A9695A" w:rsidRPr="006D2BBA" w:rsidRDefault="00A9695A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CREATE TABLE 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>INVOICE_LINE (</w:t>
      </w: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sz w:val="16"/>
          <w:szCs w:val="16"/>
          <w:lang w:val="en-US" w:eastAsia="ru-RU"/>
        </w:rPr>
        <w:t xml:space="preserve">INVOICE_LINE_ID </w:t>
      </w: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INTEGER NOT NULL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sz w:val="16"/>
          <w:szCs w:val="16"/>
          <w:lang w:val="en-US" w:eastAsia="ru-RU"/>
        </w:rPr>
        <w:t xml:space="preserve">INVOICE_ID </w:t>
      </w: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INTEGER NOT NULL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sz w:val="16"/>
          <w:szCs w:val="16"/>
          <w:lang w:val="en-US" w:eastAsia="ru-RU"/>
        </w:rPr>
        <w:t xml:space="preserve">PRODUCT_ID </w:t>
      </w: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INTEGER NOT NULL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sz w:val="16"/>
          <w:szCs w:val="16"/>
          <w:lang w:val="en-US" w:eastAsia="ru-RU"/>
        </w:rPr>
        <w:t xml:space="preserve">QUANTITY </w:t>
      </w:r>
      <w:proofErr w:type="gramStart"/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NUMERIC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>(</w:t>
      </w:r>
      <w:proofErr w:type="gramEnd"/>
      <w:r w:rsidRPr="001F7405">
        <w:rPr>
          <w:rFonts w:ascii="Courier New" w:hAnsi="Courier New" w:cs="Courier New"/>
          <w:sz w:val="16"/>
          <w:szCs w:val="16"/>
          <w:lang w:val="en-US" w:eastAsia="ru-RU"/>
        </w:rPr>
        <w:t xml:space="preserve">15,0) </w:t>
      </w: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NOT NULL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sz w:val="16"/>
          <w:szCs w:val="16"/>
          <w:lang w:val="en-US" w:eastAsia="ru-RU"/>
        </w:rPr>
        <w:t xml:space="preserve">SALE_PRICE D_MONEY </w:t>
      </w: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NOT NULL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CONSTRAINT 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 xml:space="preserve">PK_INVOICE_LINE </w:t>
      </w: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PRIMARY KEY 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>(INVOICE_LINE_ID)</w:t>
      </w:r>
    </w:p>
    <w:p w:rsidR="001F7405" w:rsidRPr="006D2BBA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sz w:val="16"/>
          <w:szCs w:val="16"/>
          <w:lang w:val="en-US" w:eastAsia="ru-RU"/>
        </w:rPr>
        <w:t>);</w:t>
      </w:r>
    </w:p>
    <w:p w:rsidR="00A9695A" w:rsidRPr="006D2BBA" w:rsidRDefault="00A9695A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ALTER TABLE 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 xml:space="preserve">INVOICE_LINE </w:t>
      </w: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ADD CONSTRAINT 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>FK_INVOICE_LINE_INVOICE</w:t>
      </w:r>
    </w:p>
    <w:p w:rsidR="001F7405" w:rsidRPr="006D2BBA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FOREIGN KEY 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 xml:space="preserve">(INVOICE_ID) </w:t>
      </w: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REFERENCES 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>INVOICE (INVOICE_ID);</w:t>
      </w:r>
    </w:p>
    <w:p w:rsidR="00A9695A" w:rsidRPr="006D2BBA" w:rsidRDefault="00A9695A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ALTER TABLE 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 xml:space="preserve">INVOICE_LINE </w:t>
      </w: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ADD CONSTRAINT 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>FK_INVOICE_LINE_PRODUCT</w:t>
      </w:r>
    </w:p>
    <w:p w:rsidR="001F7405" w:rsidRPr="006D2BBA" w:rsidRDefault="001F7405" w:rsidP="00A9695A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FOREIGN KEY 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 xml:space="preserve">(PRODUCT_ID) </w:t>
      </w:r>
      <w:r w:rsidRPr="001F7405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REFERENCES </w:t>
      </w:r>
      <w:r w:rsidRPr="001F7405">
        <w:rPr>
          <w:rFonts w:ascii="Courier New" w:hAnsi="Courier New" w:cs="Courier New"/>
          <w:sz w:val="16"/>
          <w:szCs w:val="16"/>
          <w:lang w:val="en-US" w:eastAsia="ru-RU"/>
        </w:rPr>
        <w:t>PRODUCT (PRODUCT_ID);</w:t>
      </w:r>
    </w:p>
    <w:p w:rsidR="00A9695A" w:rsidRPr="006D2BBA" w:rsidRDefault="00A9695A" w:rsidP="00A9695A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1F7405" w:rsidRPr="006D2BBA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^;</w:t>
      </w:r>
    </w:p>
    <w:p w:rsidR="00A9695A" w:rsidRPr="006D2BBA" w:rsidRDefault="00A9695A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CREATE OR ALTER TRIGGER 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INVOICE_LINE_BI </w:t>
      </w: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FOR 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INVOICE_LINE</w:t>
      </w: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ACTIVE BEFORE INSERT POSITION 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0</w:t>
      </w: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AS</w:t>
      </w: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BEGIN</w:t>
      </w:r>
    </w:p>
    <w:p w:rsidR="001F7405" w:rsidRPr="001F7405" w:rsidRDefault="00A9695A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A9695A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="001F7405"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IF </w:t>
      </w:r>
      <w:r w:rsidR="001F7405"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(NEW.INVOICE_LINE_ID </w:t>
      </w:r>
      <w:r w:rsidR="001F7405"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 NULL</w:t>
      </w:r>
      <w:r w:rsidR="001F7405"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="001F7405"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THEN</w:t>
      </w:r>
    </w:p>
    <w:p w:rsidR="001F7405" w:rsidRPr="001F7405" w:rsidRDefault="00A9695A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A9695A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="001F7405"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NEW.INVOICE_LINE_ID = </w:t>
      </w:r>
      <w:r w:rsidR="001F7405"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NEXT VALUE FOR </w:t>
      </w:r>
      <w:r w:rsidR="001F7405"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GEN_INVOICE_LINE_ID;</w:t>
      </w: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END</w:t>
      </w:r>
    </w:p>
    <w:p w:rsidR="001F7405" w:rsidRPr="006D2BBA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^</w:t>
      </w:r>
    </w:p>
    <w:p w:rsidR="00A9695A" w:rsidRPr="006D2BBA" w:rsidRDefault="00A9695A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1F7405" w:rsidRPr="006D2BBA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proofErr w:type="gramStart"/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;^</w:t>
      </w:r>
      <w:proofErr w:type="gramEnd"/>
    </w:p>
    <w:p w:rsidR="00A9695A" w:rsidRPr="006D2BBA" w:rsidRDefault="00A9695A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TABLE 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INVOICE_LINE </w:t>
      </w: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1F7405" w:rsidRPr="006D2BBA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'Invoice lines'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A9695A" w:rsidRPr="006D2BBA" w:rsidRDefault="00A9695A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INVOICE_LINE.INVOICE_LINE_ID </w:t>
      </w: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1F7405" w:rsidRPr="006D2BBA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'Invoice line Id'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A9695A" w:rsidRPr="006D2BBA" w:rsidRDefault="00A9695A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INVOICE_LINE.INVOICE_ID </w:t>
      </w: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1F7405" w:rsidRPr="006D2BBA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'Invoice number'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A9695A" w:rsidRPr="006D2BBA" w:rsidRDefault="00A9695A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INVOICE_LINE.PRODUCT_ID </w:t>
      </w: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1F7405" w:rsidRPr="006D2BBA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'Product Id'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A9695A" w:rsidRPr="006D2BBA" w:rsidRDefault="00A9695A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INVOICE_LINE.QUANTITY </w:t>
      </w: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1F7405" w:rsidRPr="006D2BBA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'Quantity'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A9695A" w:rsidRPr="006D2BBA" w:rsidRDefault="00A9695A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1F7405" w:rsidRPr="001F7405" w:rsidRDefault="001F7405" w:rsidP="00A96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COLUMN 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INVOICE_LINE.SALE_PRICE </w:t>
      </w:r>
      <w:r w:rsidRPr="001F7405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1F7405" w:rsidRPr="001F7405" w:rsidRDefault="001F7405" w:rsidP="00A969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F7405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'Price'</w:t>
      </w:r>
      <w:r w:rsidRPr="001F7405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A9695A" w:rsidRDefault="00A9695A" w:rsidP="008370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416EC" w:rsidRPr="00B24278" w:rsidTr="009416EC">
        <w:tc>
          <w:tcPr>
            <w:tcW w:w="9571" w:type="dxa"/>
          </w:tcPr>
          <w:p w:rsidR="009416EC" w:rsidRPr="009416EC" w:rsidRDefault="009416EC" w:rsidP="0083704A">
            <w:pPr>
              <w:rPr>
                <w:b/>
                <w:lang w:val="en-US"/>
              </w:rPr>
            </w:pPr>
            <w:r w:rsidRPr="009416EC">
              <w:rPr>
                <w:b/>
                <w:lang w:val="en-US"/>
              </w:rPr>
              <w:t>Note</w:t>
            </w:r>
          </w:p>
          <w:p w:rsidR="009416EC" w:rsidRPr="009416EC" w:rsidRDefault="009416EC" w:rsidP="009416EC">
            <w:pPr>
              <w:rPr>
                <w:lang w:val="en-US"/>
              </w:rPr>
            </w:pPr>
            <w:r w:rsidRPr="007E3955">
              <w:rPr>
                <w:lang w:val="en-US"/>
              </w:rPr>
              <w:t xml:space="preserve">In Firebird 3.0, </w:t>
            </w:r>
            <w:r w:rsidR="00565724">
              <w:rPr>
                <w:lang w:val="en-US"/>
              </w:rPr>
              <w:t>you will need</w:t>
            </w:r>
            <w:r w:rsidRPr="007E3955">
              <w:rPr>
                <w:lang w:val="en-US"/>
              </w:rPr>
              <w:t xml:space="preserve"> to add the command for granting the USAGE privilege for a sequence (generator) to the script: </w:t>
            </w:r>
          </w:p>
          <w:p w:rsidR="009416EC" w:rsidRPr="009416EC" w:rsidRDefault="009416EC" w:rsidP="0083704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6EC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GRANT USAGE ON SEQUENCE </w:t>
            </w:r>
            <w:r w:rsidRPr="009416EC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GEN_INVOICE_LINE_ID </w:t>
            </w:r>
            <w:r w:rsidRPr="009416EC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TO TRIGGER </w:t>
            </w:r>
            <w:r w:rsidRPr="009416EC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INVOICE_LINE_BI;</w:t>
            </w:r>
          </w:p>
        </w:tc>
      </w:tr>
    </w:tbl>
    <w:p w:rsidR="009416EC" w:rsidRPr="009416EC" w:rsidRDefault="009416EC" w:rsidP="0083704A">
      <w:pPr>
        <w:rPr>
          <w:lang w:val="en-US"/>
        </w:rPr>
      </w:pPr>
    </w:p>
    <w:p w:rsidR="00535FEE" w:rsidRDefault="00946F52" w:rsidP="006D2BBA">
      <w:pPr>
        <w:pStyle w:val="3"/>
        <w:rPr>
          <w:lang w:val="en-US"/>
        </w:rPr>
      </w:pPr>
      <w:r>
        <w:rPr>
          <w:lang w:val="en-US"/>
        </w:rPr>
        <w:t>Stored Procedures</w:t>
      </w:r>
    </w:p>
    <w:p w:rsidR="0083704A" w:rsidRPr="007E3955" w:rsidRDefault="007E3955" w:rsidP="0083704A">
      <w:pPr>
        <w:rPr>
          <w:lang w:val="en-US"/>
        </w:rPr>
      </w:pPr>
      <w:r w:rsidRPr="007E3955">
        <w:rPr>
          <w:lang w:val="en-US"/>
        </w:rPr>
        <w:t>Some part</w:t>
      </w:r>
      <w:r w:rsidR="009C7058">
        <w:rPr>
          <w:lang w:val="en-US"/>
        </w:rPr>
        <w:t>s</w:t>
      </w:r>
      <w:r w:rsidRPr="007E3955">
        <w:rPr>
          <w:lang w:val="en-US"/>
        </w:rPr>
        <w:t xml:space="preserve"> of the business logic will be implemented </w:t>
      </w:r>
      <w:r w:rsidR="009C7058">
        <w:rPr>
          <w:lang w:val="en-US"/>
        </w:rPr>
        <w:t xml:space="preserve">by means </w:t>
      </w:r>
      <w:r w:rsidRPr="007E3955">
        <w:rPr>
          <w:lang w:val="en-US"/>
        </w:rPr>
        <w:t>of stored procedures.</w:t>
      </w:r>
    </w:p>
    <w:p w:rsidR="00E314B8" w:rsidRDefault="00E314B8" w:rsidP="006D2BBA">
      <w:pPr>
        <w:pStyle w:val="4"/>
        <w:rPr>
          <w:lang w:val="en-US"/>
        </w:rPr>
      </w:pPr>
      <w:r>
        <w:rPr>
          <w:lang w:val="en-US"/>
        </w:rPr>
        <w:t>Adding an invoice</w:t>
      </w:r>
    </w:p>
    <w:p w:rsidR="009416EC" w:rsidRPr="009416EC" w:rsidRDefault="007E3955" w:rsidP="0083704A">
      <w:pPr>
        <w:rPr>
          <w:lang w:val="en-US"/>
        </w:rPr>
      </w:pPr>
      <w:r w:rsidRPr="007E3955">
        <w:rPr>
          <w:lang w:val="en-US"/>
        </w:rPr>
        <w:t xml:space="preserve">The procedure </w:t>
      </w:r>
      <w:r w:rsidR="009C7058">
        <w:rPr>
          <w:lang w:val="en-US"/>
        </w:rPr>
        <w:t>for</w:t>
      </w:r>
      <w:r w:rsidR="009C7058" w:rsidRPr="007E3955">
        <w:rPr>
          <w:lang w:val="en-US"/>
        </w:rPr>
        <w:t xml:space="preserve"> </w:t>
      </w:r>
      <w:r w:rsidRPr="007E3955">
        <w:rPr>
          <w:lang w:val="en-US"/>
        </w:rPr>
        <w:t xml:space="preserve">adding a new invoice is quite simple: </w:t>
      </w:r>
    </w:p>
    <w:p w:rsidR="009416EC" w:rsidRPr="006D2BBA" w:rsidRDefault="009416EC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SET </w:t>
      </w:r>
      <w:r w:rsidRPr="00654DBE">
        <w:rPr>
          <w:rFonts w:ascii="Courier New" w:hAnsi="Courier New" w:cs="Courier New"/>
          <w:sz w:val="16"/>
          <w:szCs w:val="16"/>
          <w:lang w:val="en-US" w:eastAsia="ru-RU"/>
        </w:rPr>
        <w:t>TERM ^;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9416EC" w:rsidRPr="00654DBE" w:rsidRDefault="009416EC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CREATE OR ALTER PROCEDURE </w:t>
      </w:r>
      <w:r w:rsidRPr="00654DBE">
        <w:rPr>
          <w:rFonts w:ascii="Courier New" w:hAnsi="Courier New" w:cs="Courier New"/>
          <w:sz w:val="16"/>
          <w:szCs w:val="16"/>
          <w:lang w:val="en-US" w:eastAsia="ru-RU"/>
        </w:rPr>
        <w:t>SP_ADD_INVOICE (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sz w:val="16"/>
          <w:szCs w:val="16"/>
          <w:lang w:val="en-US" w:eastAsia="ru-RU"/>
        </w:rPr>
        <w:lastRenderedPageBreak/>
        <w:t xml:space="preserve">  </w:t>
      </w:r>
      <w:r w:rsidR="009416EC" w:rsidRPr="00654DBE">
        <w:rPr>
          <w:rFonts w:ascii="Courier New" w:hAnsi="Courier New" w:cs="Courier New"/>
          <w:sz w:val="16"/>
          <w:szCs w:val="16"/>
          <w:lang w:val="en-US" w:eastAsia="ru-RU"/>
        </w:rPr>
        <w:t xml:space="preserve">INVOICE_ID </w:t>
      </w:r>
      <w:r w:rsidR="009416EC"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INTEGER</w:t>
      </w:r>
      <w:r w:rsidR="009416EC" w:rsidRPr="00654DBE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sz w:val="16"/>
          <w:szCs w:val="16"/>
          <w:lang w:val="en-US" w:eastAsia="ru-RU"/>
        </w:rPr>
        <w:t xml:space="preserve">  </w:t>
      </w:r>
      <w:r w:rsidR="009416EC" w:rsidRPr="00654DBE">
        <w:rPr>
          <w:rFonts w:ascii="Courier New" w:hAnsi="Courier New" w:cs="Courier New"/>
          <w:sz w:val="16"/>
          <w:szCs w:val="16"/>
          <w:lang w:val="en-US" w:eastAsia="ru-RU"/>
        </w:rPr>
        <w:t xml:space="preserve">CUSTOMER_ID </w:t>
      </w:r>
      <w:r w:rsidR="009416EC"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INTEGER</w:t>
      </w:r>
      <w:r w:rsidR="009416EC" w:rsidRPr="00654DBE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sz w:val="16"/>
          <w:szCs w:val="16"/>
          <w:lang w:val="en-US" w:eastAsia="ru-RU"/>
        </w:rPr>
        <w:t xml:space="preserve">  </w:t>
      </w:r>
      <w:r w:rsidR="009416EC" w:rsidRPr="00654DBE">
        <w:rPr>
          <w:rFonts w:ascii="Courier New" w:hAnsi="Courier New" w:cs="Courier New"/>
          <w:sz w:val="16"/>
          <w:szCs w:val="16"/>
          <w:lang w:val="en-US" w:eastAsia="ru-RU"/>
        </w:rPr>
        <w:t xml:space="preserve">INVOICE_DATE </w:t>
      </w:r>
      <w:r w:rsidR="009416EC"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TIMESTAMP </w:t>
      </w:r>
      <w:r w:rsidR="009416EC" w:rsidRPr="00654DBE">
        <w:rPr>
          <w:rFonts w:ascii="Courier New" w:hAnsi="Courier New" w:cs="Courier New"/>
          <w:sz w:val="16"/>
          <w:szCs w:val="16"/>
          <w:lang w:val="en-US" w:eastAsia="ru-RU"/>
        </w:rPr>
        <w:t xml:space="preserve">= </w:t>
      </w:r>
      <w:r w:rsidR="009416EC"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CURRENT_TIMESTAMP</w:t>
      </w:r>
      <w:r w:rsidR="009416EC" w:rsidRPr="00654DBE">
        <w:rPr>
          <w:rFonts w:ascii="Courier New" w:hAnsi="Courier New" w:cs="Courier New"/>
          <w:sz w:val="16"/>
          <w:szCs w:val="16"/>
          <w:lang w:val="en-US" w:eastAsia="ru-RU"/>
        </w:rPr>
        <w:t>)</w:t>
      </w:r>
    </w:p>
    <w:p w:rsidR="009416EC" w:rsidRPr="00654DBE" w:rsidRDefault="009416EC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AS</w:t>
      </w:r>
    </w:p>
    <w:p w:rsidR="009416EC" w:rsidRPr="00654DBE" w:rsidRDefault="009416EC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BEGIN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</w:t>
      </w:r>
      <w:r w:rsidR="009416EC"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INSERT INTO </w:t>
      </w:r>
      <w:r w:rsidR="009416EC" w:rsidRPr="00654DBE">
        <w:rPr>
          <w:rFonts w:ascii="Courier New" w:hAnsi="Courier New" w:cs="Courier New"/>
          <w:sz w:val="16"/>
          <w:szCs w:val="16"/>
          <w:lang w:val="en-US" w:eastAsia="ru-RU"/>
        </w:rPr>
        <w:t>INVOICE (</w:t>
      </w:r>
    </w:p>
    <w:p w:rsidR="009416EC" w:rsidRPr="00654DBE" w:rsidRDefault="00654DBE" w:rsidP="00654DBE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sz w:val="16"/>
          <w:szCs w:val="16"/>
          <w:lang w:val="en-US" w:eastAsia="ru-RU"/>
        </w:rPr>
        <w:t xml:space="preserve">    </w:t>
      </w:r>
      <w:r w:rsidR="009416EC" w:rsidRPr="00654DBE">
        <w:rPr>
          <w:rFonts w:ascii="Courier New" w:hAnsi="Courier New" w:cs="Courier New"/>
          <w:sz w:val="16"/>
          <w:szCs w:val="16"/>
          <w:lang w:val="en-US" w:eastAsia="ru-RU"/>
        </w:rPr>
        <w:t>INVOICE_ID,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="009416EC"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CUSTOMER_ID,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="009416EC"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INVOICE_DATE,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="009416EC"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TOTAL_SALE,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="009416EC"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PAID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="009416EC"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="009416EC"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VALUES </w:t>
      </w:r>
      <w:r w:rsidR="009416EC"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="009416EC"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:INVOICE</w:t>
      </w:r>
      <w:proofErr w:type="gramEnd"/>
      <w:r w:rsidR="009416EC"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_ID,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="009416EC"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:CUSTOMER</w:t>
      </w:r>
      <w:proofErr w:type="gramEnd"/>
      <w:r w:rsidR="009416EC"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_ID,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="009416EC"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:INVOICE</w:t>
      </w:r>
      <w:proofErr w:type="gramEnd"/>
      <w:r w:rsidR="009416EC"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_DATE,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="009416EC"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0,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="009416EC"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0</w:t>
      </w:r>
    </w:p>
    <w:p w:rsidR="009416EC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="009416EC"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);</w:t>
      </w:r>
    </w:p>
    <w:p w:rsidR="009416EC" w:rsidRPr="00654DBE" w:rsidRDefault="009416EC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END</w:t>
      </w:r>
    </w:p>
    <w:p w:rsidR="009416EC" w:rsidRPr="006D2BBA" w:rsidRDefault="009416EC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^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9416EC" w:rsidRPr="006D2BBA" w:rsidRDefault="009416EC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proofErr w:type="gramStart"/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;^</w:t>
      </w:r>
      <w:proofErr w:type="gramEnd"/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9416EC" w:rsidRPr="00654DBE" w:rsidRDefault="009416EC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PROCEDURE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SP_ADD_INVOICE </w:t>
      </w: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9416EC" w:rsidRPr="006D2BBA" w:rsidRDefault="009416EC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'Adding Invoice'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9416EC" w:rsidRPr="00654DBE" w:rsidRDefault="009416EC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PARAMETER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SP_ADD_INVOICE.INVOICE_ID </w:t>
      </w: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9416EC" w:rsidRPr="006D2BBA" w:rsidRDefault="009416EC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'Invoice number'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9416EC" w:rsidRPr="00654DBE" w:rsidRDefault="009416EC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PARAMETER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SP_ADD_INVOICE.CUSTOMER_ID </w:t>
      </w: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9416EC" w:rsidRPr="006D2BBA" w:rsidRDefault="009416EC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'Customer Id'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9416EC" w:rsidRPr="00654DBE" w:rsidRDefault="009416EC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PARAMETER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SP_ADD_INVOICE.INVOICE_DATE </w:t>
      </w: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9416EC" w:rsidRPr="006D2BBA" w:rsidRDefault="009416EC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'Date'</w:t>
      </w:r>
      <w:r w:rsidRPr="006D2BBA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3704A" w:rsidRPr="00654DBE" w:rsidRDefault="009416EC" w:rsidP="00654DB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GRANT INSERT ON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 </w:t>
      </w: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PROCEDURE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SP_ADD_INVOICE;</w:t>
      </w:r>
      <w:r w:rsidR="007E3955" w:rsidRPr="00654DBE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</w:p>
    <w:p w:rsidR="0083704A" w:rsidRPr="007E3955" w:rsidRDefault="007E3955" w:rsidP="0083704A">
      <w:pPr>
        <w:rPr>
          <w:lang w:val="en-US"/>
        </w:rPr>
      </w:pPr>
      <w:r w:rsidRPr="007E3955">
        <w:rPr>
          <w:lang w:val="en-US"/>
        </w:rPr>
        <w:t xml:space="preserve"> </w:t>
      </w:r>
    </w:p>
    <w:p w:rsidR="00E314B8" w:rsidRDefault="00E314B8" w:rsidP="006D2BBA">
      <w:pPr>
        <w:pStyle w:val="4"/>
        <w:rPr>
          <w:lang w:val="en-US"/>
        </w:rPr>
      </w:pPr>
      <w:r>
        <w:rPr>
          <w:lang w:val="en-US"/>
        </w:rPr>
        <w:t>Editing an invoice</w:t>
      </w:r>
    </w:p>
    <w:p w:rsidR="0083704A" w:rsidRPr="007E3955" w:rsidRDefault="007E3955" w:rsidP="0083704A">
      <w:pPr>
        <w:rPr>
          <w:lang w:val="en-US"/>
        </w:rPr>
      </w:pPr>
      <w:r w:rsidRPr="007E3955">
        <w:rPr>
          <w:lang w:val="en-US"/>
        </w:rPr>
        <w:t xml:space="preserve">The procedure </w:t>
      </w:r>
      <w:r w:rsidR="009C7058">
        <w:rPr>
          <w:lang w:val="en-US"/>
        </w:rPr>
        <w:t>for</w:t>
      </w:r>
      <w:r w:rsidR="009C7058" w:rsidRPr="007E3955">
        <w:rPr>
          <w:lang w:val="en-US"/>
        </w:rPr>
        <w:t xml:space="preserve"> </w:t>
      </w:r>
      <w:r w:rsidRPr="007E3955">
        <w:rPr>
          <w:lang w:val="en-US"/>
        </w:rPr>
        <w:t xml:space="preserve">editing an invoice is a bit more complicated. </w:t>
      </w:r>
      <w:r w:rsidR="009C7058">
        <w:rPr>
          <w:lang w:val="en-US"/>
        </w:rPr>
        <w:t xml:space="preserve">We will include a rule to </w:t>
      </w:r>
      <w:r w:rsidR="00FB110E">
        <w:rPr>
          <w:lang w:val="en-US"/>
        </w:rPr>
        <w:t>block</w:t>
      </w:r>
      <w:r w:rsidR="009C7058">
        <w:rPr>
          <w:lang w:val="en-US"/>
        </w:rPr>
        <w:t xml:space="preserve"> further </w:t>
      </w:r>
      <w:r w:rsidR="000E06E5">
        <w:rPr>
          <w:lang w:val="en-US"/>
        </w:rPr>
        <w:t xml:space="preserve">editing of </w:t>
      </w:r>
      <w:r w:rsidRPr="007E3955">
        <w:rPr>
          <w:lang w:val="en-US"/>
        </w:rPr>
        <w:t>an invoice</w:t>
      </w:r>
      <w:r w:rsidR="000E06E5">
        <w:rPr>
          <w:lang w:val="en-US"/>
        </w:rPr>
        <w:t xml:space="preserve"> once it</w:t>
      </w:r>
      <w:r w:rsidRPr="007E3955">
        <w:rPr>
          <w:lang w:val="en-US"/>
        </w:rPr>
        <w:t xml:space="preserve"> is paid. </w:t>
      </w:r>
      <w:r w:rsidR="000E06E5">
        <w:rPr>
          <w:lang w:val="en-US"/>
        </w:rPr>
        <w:t>We will</w:t>
      </w:r>
      <w:r w:rsidRPr="007E3955">
        <w:rPr>
          <w:lang w:val="en-US"/>
        </w:rPr>
        <w:t xml:space="preserve"> create an exception that will be raised </w:t>
      </w:r>
      <w:r w:rsidR="000E06E5">
        <w:rPr>
          <w:lang w:val="en-US"/>
        </w:rPr>
        <w:t>if an attempt is made to modify a paid invoice</w:t>
      </w:r>
      <w:r w:rsidRPr="007E3955">
        <w:rPr>
          <w:lang w:val="en-US"/>
        </w:rPr>
        <w:t xml:space="preserve">. </w:t>
      </w:r>
    </w:p>
    <w:p w:rsidR="0083704A" w:rsidRPr="00654DBE" w:rsidRDefault="00654DBE" w:rsidP="0083704A">
      <w:pPr>
        <w:rPr>
          <w:rFonts w:ascii="Courier New" w:hAnsi="Courier New" w:cs="Courier New"/>
          <w:sz w:val="16"/>
          <w:szCs w:val="16"/>
          <w:lang w:val="en-US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CREATE EXCEPTION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E_INVOICE_ALREADY_PAYED </w:t>
      </w:r>
      <w:r w:rsidRPr="00654DBE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 xml:space="preserve">'Change is impossible, invoice </w:t>
      </w:r>
      <w:proofErr w:type="gramStart"/>
      <w:r w:rsidRPr="00654DBE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paid.'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  <w:proofErr w:type="gramEnd"/>
      <w:r w:rsidR="007E3955" w:rsidRPr="00654DBE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 </w:t>
      </w:r>
      <w:r w:rsidR="007E3955" w:rsidRPr="00654DBE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:rsidR="0083704A" w:rsidRPr="00654DBE" w:rsidRDefault="007E3955" w:rsidP="0083704A">
      <w:pPr>
        <w:rPr>
          <w:lang w:val="en-US"/>
        </w:rPr>
      </w:pPr>
      <w:r w:rsidRPr="007E3955">
        <w:rPr>
          <w:lang w:val="en-US"/>
        </w:rPr>
        <w:t xml:space="preserve">The stored procedure </w:t>
      </w:r>
      <w:r w:rsidR="000E06E5">
        <w:rPr>
          <w:lang w:val="en-US"/>
        </w:rPr>
        <w:t>for editing an invoice</w:t>
      </w:r>
      <w:r w:rsidRPr="007E3955">
        <w:rPr>
          <w:lang w:val="en-US"/>
        </w:rPr>
        <w:t xml:space="preserve">: 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SET </w:t>
      </w:r>
      <w:r w:rsidRPr="00654DBE">
        <w:rPr>
          <w:rFonts w:ascii="Courier New" w:hAnsi="Courier New" w:cs="Courier New"/>
          <w:sz w:val="16"/>
          <w:szCs w:val="16"/>
          <w:lang w:val="en-US" w:eastAsia="ru-RU"/>
        </w:rPr>
        <w:t>TERM ^;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CREATE OR ALTER PROCEDURE </w:t>
      </w:r>
      <w:r w:rsidRPr="00654DBE">
        <w:rPr>
          <w:rFonts w:ascii="Courier New" w:hAnsi="Courier New" w:cs="Courier New"/>
          <w:sz w:val="16"/>
          <w:szCs w:val="16"/>
          <w:lang w:val="en-US" w:eastAsia="ru-RU"/>
        </w:rPr>
        <w:t>SP_EDIT_INVOICE (</w:t>
      </w: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sz w:val="16"/>
          <w:szCs w:val="16"/>
          <w:lang w:val="en-US" w:eastAsia="ru-RU"/>
        </w:rPr>
        <w:t xml:space="preserve">  INVOICE_ID </w:t>
      </w: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INTEGER</w:t>
      </w:r>
      <w:r w:rsidRPr="00654DBE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sz w:val="16"/>
          <w:szCs w:val="16"/>
          <w:lang w:val="en-US" w:eastAsia="ru-RU"/>
        </w:rPr>
        <w:t xml:space="preserve">  CUSTOMER_ID </w:t>
      </w: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INTEGER</w:t>
      </w:r>
      <w:r w:rsidRPr="00654DBE">
        <w:rPr>
          <w:rFonts w:ascii="Courier New" w:hAnsi="Courier New" w:cs="Courier New"/>
          <w:sz w:val="16"/>
          <w:szCs w:val="16"/>
          <w:lang w:val="en-US" w:eastAsia="ru-RU"/>
        </w:rPr>
        <w:t>,</w:t>
      </w: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sz w:val="16"/>
          <w:szCs w:val="16"/>
          <w:lang w:val="en-US" w:eastAsia="ru-RU"/>
        </w:rPr>
        <w:t xml:space="preserve">  </w:t>
      </w:r>
      <w:r w:rsidRPr="00654DBE">
        <w:rPr>
          <w:rFonts w:ascii="Courier New" w:hAnsi="Courier New" w:cs="Courier New"/>
          <w:sz w:val="16"/>
          <w:szCs w:val="16"/>
          <w:lang w:val="en-US" w:eastAsia="ru-RU"/>
        </w:rPr>
        <w:t xml:space="preserve">INVOICE_DATE </w:t>
      </w: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TIMESTAMP</w:t>
      </w:r>
      <w:r w:rsidRPr="00654DBE">
        <w:rPr>
          <w:rFonts w:ascii="Courier New" w:hAnsi="Courier New" w:cs="Courier New"/>
          <w:sz w:val="16"/>
          <w:szCs w:val="16"/>
          <w:lang w:val="en-US" w:eastAsia="ru-RU"/>
        </w:rPr>
        <w:t>)</w:t>
      </w: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AS</w:t>
      </w: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BEGIN</w:t>
      </w: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IF </w:t>
      </w:r>
      <w:r w:rsidRPr="00654DBE">
        <w:rPr>
          <w:rFonts w:ascii="Courier New" w:hAnsi="Courier New" w:cs="Courier New"/>
          <w:sz w:val="16"/>
          <w:szCs w:val="16"/>
          <w:lang w:val="en-US" w:eastAsia="ru-RU"/>
        </w:rPr>
        <w:t>(</w:t>
      </w:r>
      <w:proofErr w:type="gramStart"/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EXISTS</w:t>
      </w:r>
      <w:r w:rsidRPr="00654DBE">
        <w:rPr>
          <w:rFonts w:ascii="Courier New" w:hAnsi="Courier New" w:cs="Courier New"/>
          <w:sz w:val="16"/>
          <w:szCs w:val="16"/>
          <w:lang w:val="en-US" w:eastAsia="ru-RU"/>
        </w:rPr>
        <w:t>(</w:t>
      </w:r>
      <w:proofErr w:type="gramEnd"/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SELECT </w:t>
      </w:r>
      <w:r w:rsidRPr="00654DBE">
        <w:rPr>
          <w:rFonts w:ascii="Courier New" w:hAnsi="Courier New" w:cs="Courier New"/>
          <w:sz w:val="16"/>
          <w:szCs w:val="16"/>
          <w:lang w:val="en-US" w:eastAsia="ru-RU"/>
        </w:rPr>
        <w:t>*</w:t>
      </w: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           FROM </w:t>
      </w:r>
      <w:r w:rsidRPr="00654DBE">
        <w:rPr>
          <w:rFonts w:ascii="Courier New" w:hAnsi="Courier New" w:cs="Courier New"/>
          <w:sz w:val="16"/>
          <w:szCs w:val="16"/>
          <w:lang w:val="en-US" w:eastAsia="ru-RU"/>
        </w:rPr>
        <w:t>INVOICE</w:t>
      </w: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           WHERE </w:t>
      </w:r>
      <w:r w:rsidRPr="00654DBE">
        <w:rPr>
          <w:rFonts w:ascii="Courier New" w:hAnsi="Courier New" w:cs="Courier New"/>
          <w:sz w:val="16"/>
          <w:szCs w:val="16"/>
          <w:lang w:val="en-US" w:eastAsia="ru-RU"/>
        </w:rPr>
        <w:t xml:space="preserve">INVOICE_ID </w:t>
      </w:r>
      <w:proofErr w:type="gramStart"/>
      <w:r w:rsidRPr="00654DBE">
        <w:rPr>
          <w:rFonts w:ascii="Courier New" w:hAnsi="Courier New" w:cs="Courier New"/>
          <w:sz w:val="16"/>
          <w:szCs w:val="16"/>
          <w:lang w:val="en-US" w:eastAsia="ru-RU"/>
        </w:rPr>
        <w:t>= :</w:t>
      </w:r>
      <w:proofErr w:type="gramEnd"/>
      <w:r w:rsidRPr="00654DBE">
        <w:rPr>
          <w:rFonts w:ascii="Courier New" w:hAnsi="Courier New" w:cs="Courier New"/>
          <w:sz w:val="16"/>
          <w:szCs w:val="16"/>
          <w:lang w:val="en-US" w:eastAsia="ru-RU"/>
        </w:rPr>
        <w:t>INVOICE_ID</w:t>
      </w: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             AND </w:t>
      </w:r>
      <w:r w:rsidRPr="00654DBE">
        <w:rPr>
          <w:rFonts w:ascii="Courier New" w:hAnsi="Courier New" w:cs="Courier New"/>
          <w:sz w:val="16"/>
          <w:szCs w:val="16"/>
          <w:lang w:val="en-US" w:eastAsia="ru-RU"/>
        </w:rPr>
        <w:t xml:space="preserve">PAID = 1)) </w:t>
      </w: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THEN</w:t>
      </w:r>
    </w:p>
    <w:p w:rsidR="00654DBE" w:rsidRPr="00654DBE" w:rsidRDefault="00654DBE" w:rsidP="00654DBE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  EXCEPTION </w:t>
      </w:r>
      <w:r w:rsidRPr="00654DBE">
        <w:rPr>
          <w:rFonts w:ascii="Courier New" w:hAnsi="Courier New" w:cs="Courier New"/>
          <w:sz w:val="16"/>
          <w:szCs w:val="16"/>
          <w:lang w:val="en-US" w:eastAsia="ru-RU"/>
        </w:rPr>
        <w:t>E_INVOICE_ALREADY_PAYED;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UPDATE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</w:t>
      </w: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SET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CUSTOMER_ID </w:t>
      </w:r>
      <w:proofErr w:type="gramStart"/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= :</w:t>
      </w:r>
      <w:proofErr w:type="gramEnd"/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CUSTOMER_ID,</w:t>
      </w: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INVOICE_DATE </w:t>
      </w:r>
      <w:proofErr w:type="gramStart"/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= :</w:t>
      </w:r>
      <w:proofErr w:type="gramEnd"/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INVOICE_DATE</w:t>
      </w: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WHERE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INVOICE_ID </w:t>
      </w:r>
      <w:proofErr w:type="gramStart"/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= :</w:t>
      </w:r>
      <w:proofErr w:type="gramEnd"/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INVOICE_ID;</w:t>
      </w: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END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^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proofErr w:type="gramStart"/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;^</w:t>
      </w:r>
      <w:proofErr w:type="gramEnd"/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PROCEDURE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SP_EDIT_INVOICE </w:t>
      </w: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'Editing invoice'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PARAMETER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SP_EDIT_INVOICE.INVOICE_ID </w:t>
      </w: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lastRenderedPageBreak/>
        <w:t>'Invoice number'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PARAMETER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SP_EDIT_INVOICE.CUSTOMER_ID </w:t>
      </w: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'Customer Id'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654DBE" w:rsidRPr="00654DBE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PARAMETER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SP_EDIT_INVOICE.INVOICE_DATE </w:t>
      </w: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'Date'</w:t>
      </w:r>
      <w:r w:rsidRPr="006D2BBA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654DBE" w:rsidRPr="006D2BBA" w:rsidRDefault="00654DBE" w:rsidP="00654D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654DBE" w:rsidRPr="00654DBE" w:rsidRDefault="00654DBE" w:rsidP="00654DBE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GRANT SELECT</w:t>
      </w:r>
      <w:proofErr w:type="gramStart"/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UPDATE</w:t>
      </w:r>
      <w:proofErr w:type="gramEnd"/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ON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 </w:t>
      </w:r>
      <w:r w:rsidRPr="00654DB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PROCEDURE </w:t>
      </w:r>
      <w:r w:rsidRPr="00654DB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SP_EDIT_INVOICE;</w:t>
      </w:r>
    </w:p>
    <w:p w:rsidR="00654DBE" w:rsidRPr="00654DBE" w:rsidRDefault="00654DBE" w:rsidP="0083704A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9392A" w:rsidRPr="00B24278" w:rsidTr="0019392A">
        <w:tc>
          <w:tcPr>
            <w:tcW w:w="9571" w:type="dxa"/>
          </w:tcPr>
          <w:p w:rsidR="0019392A" w:rsidRPr="0019392A" w:rsidRDefault="0019392A" w:rsidP="0083704A">
            <w:pPr>
              <w:rPr>
                <w:b/>
                <w:lang w:val="en-US"/>
              </w:rPr>
            </w:pPr>
            <w:r w:rsidRPr="0019392A">
              <w:rPr>
                <w:b/>
                <w:lang w:val="en-US"/>
              </w:rPr>
              <w:t>Note</w:t>
            </w:r>
          </w:p>
          <w:p w:rsidR="0019392A" w:rsidRDefault="0019392A" w:rsidP="0083704A">
            <w:pPr>
              <w:rPr>
                <w:lang w:val="en-US"/>
              </w:rPr>
            </w:pPr>
            <w:r w:rsidRPr="007E3955">
              <w:rPr>
                <w:lang w:val="en-US"/>
              </w:rPr>
              <w:t xml:space="preserve">In Firebird 3.0, the USAGE privilege is required for exceptions so </w:t>
            </w:r>
            <w:r w:rsidR="006A332A">
              <w:rPr>
                <w:lang w:val="en-US"/>
              </w:rPr>
              <w:t>we need</w:t>
            </w:r>
            <w:r w:rsidRPr="007E3955">
              <w:rPr>
                <w:lang w:val="en-US"/>
              </w:rPr>
              <w:t xml:space="preserve"> to add the following li</w:t>
            </w:r>
            <w:r w:rsidR="006A332A">
              <w:rPr>
                <w:lang w:val="en-US"/>
              </w:rPr>
              <w:t>n</w:t>
            </w:r>
            <w:r w:rsidRPr="007E3955">
              <w:rPr>
                <w:lang w:val="en-US"/>
              </w:rPr>
              <w:t xml:space="preserve">e: </w:t>
            </w:r>
          </w:p>
          <w:p w:rsidR="0019392A" w:rsidRPr="0019392A" w:rsidRDefault="0019392A" w:rsidP="0083704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92A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GRANT USAGE ON EXCEPTION </w:t>
            </w:r>
            <w:r w:rsidRPr="0019392A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E_INVOICE_ALREADY_PAYED </w:t>
            </w:r>
            <w:r w:rsidRPr="0019392A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TO PROCEDURE </w:t>
            </w:r>
            <w:r w:rsidRPr="0019392A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SP_EDIT_INVOICE;</w:t>
            </w:r>
            <w:r w:rsidRPr="001939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</w:t>
            </w:r>
          </w:p>
        </w:tc>
      </w:tr>
    </w:tbl>
    <w:p w:rsidR="0083704A" w:rsidRPr="007E3955" w:rsidRDefault="0083704A" w:rsidP="0083704A">
      <w:pPr>
        <w:rPr>
          <w:lang w:val="en-US"/>
        </w:rPr>
      </w:pPr>
    </w:p>
    <w:p w:rsidR="00E314B8" w:rsidRDefault="00E314B8" w:rsidP="006D2BBA">
      <w:pPr>
        <w:pStyle w:val="4"/>
        <w:rPr>
          <w:lang w:val="en-US"/>
        </w:rPr>
      </w:pPr>
      <w:r>
        <w:rPr>
          <w:lang w:val="en-US"/>
        </w:rPr>
        <w:t>Deleting an invoice</w:t>
      </w:r>
    </w:p>
    <w:p w:rsidR="008E7CC1" w:rsidRDefault="000E06E5" w:rsidP="0083704A">
      <w:pPr>
        <w:rPr>
          <w:lang w:val="en-US"/>
        </w:rPr>
      </w:pPr>
      <w:r>
        <w:rPr>
          <w:lang w:val="en-US"/>
        </w:rPr>
        <w:t>T</w:t>
      </w:r>
      <w:r w:rsidR="007E3955" w:rsidRPr="007E3955">
        <w:rPr>
          <w:lang w:val="en-US"/>
        </w:rPr>
        <w:t xml:space="preserve">he </w:t>
      </w:r>
      <w:r>
        <w:rPr>
          <w:lang w:val="en-US"/>
        </w:rPr>
        <w:t xml:space="preserve">procedure </w:t>
      </w:r>
      <w:r w:rsidR="007E3955" w:rsidRPr="007E3955">
        <w:rPr>
          <w:lang w:val="en-US"/>
        </w:rPr>
        <w:t>SP_DELETE_INVOICE check</w:t>
      </w:r>
      <w:r>
        <w:rPr>
          <w:lang w:val="en-US"/>
        </w:rPr>
        <w:t>s</w:t>
      </w:r>
      <w:r w:rsidR="007E3955" w:rsidRPr="007E3955">
        <w:rPr>
          <w:lang w:val="en-US"/>
        </w:rPr>
        <w:t xml:space="preserve"> whether the invoice is paid and raise</w:t>
      </w:r>
      <w:r>
        <w:rPr>
          <w:lang w:val="en-US"/>
        </w:rPr>
        <w:t>s</w:t>
      </w:r>
      <w:r w:rsidR="007E3955" w:rsidRPr="007E3955">
        <w:rPr>
          <w:lang w:val="en-US"/>
        </w:rPr>
        <w:t xml:space="preserve"> an exception if it is</w:t>
      </w:r>
      <w:r>
        <w:rPr>
          <w:lang w:val="en-US"/>
        </w:rPr>
        <w:t>:</w:t>
      </w:r>
      <w:r w:rsidR="007E3955" w:rsidRPr="007E3955">
        <w:rPr>
          <w:lang w:val="en-US"/>
        </w:rPr>
        <w:t xml:space="preserve"> </w:t>
      </w:r>
    </w:p>
    <w:p w:rsid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TERM </w:t>
      </w:r>
      <w:proofErr w:type="gramStart"/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^ ;</w:t>
      </w:r>
      <w:proofErr w:type="gramEnd"/>
    </w:p>
    <w:p w:rsidR="008E7CC1" w:rsidRP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E7CC1" w:rsidRP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CREATE OR ALTER PROCEDURE </w:t>
      </w:r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SP_DELETE_INVOICE (</w:t>
      </w:r>
    </w:p>
    <w:p w:rsidR="008E7CC1" w:rsidRP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INVOICE_ID </w:t>
      </w: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INTEGER</w:t>
      </w:r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</w:t>
      </w:r>
    </w:p>
    <w:p w:rsidR="008E7CC1" w:rsidRP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AS</w:t>
      </w:r>
    </w:p>
    <w:p w:rsidR="008E7CC1" w:rsidRP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BEGIN</w:t>
      </w:r>
    </w:p>
    <w:p w:rsidR="008E7CC1" w:rsidRP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IF </w:t>
      </w:r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proofErr w:type="gramStart"/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EXISTS</w:t>
      </w:r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SELECT </w:t>
      </w:r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* </w:t>
      </w: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FROM </w:t>
      </w:r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</w:t>
      </w:r>
    </w:p>
    <w:p w:rsidR="008E7CC1" w:rsidRP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           </w:t>
      </w: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WHERE </w:t>
      </w:r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INVOICE_ID </w:t>
      </w:r>
      <w:proofErr w:type="gramStart"/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= :</w:t>
      </w:r>
      <w:proofErr w:type="gramEnd"/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</w:t>
      </w:r>
    </w:p>
    <w:p w:rsidR="008E7CC1" w:rsidRP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             </w:t>
      </w: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AND </w:t>
      </w:r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PAID = 1)) </w:t>
      </w: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THEN</w:t>
      </w:r>
    </w:p>
    <w:p w:rsid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  </w:t>
      </w: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EXCEPTION </w:t>
      </w:r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E_INVOICE_ALREADY_PAYED;</w:t>
      </w:r>
    </w:p>
    <w:p w:rsidR="008E7CC1" w:rsidRPr="006D2BBA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E7CC1" w:rsidRP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DELETE FROM </w:t>
      </w:r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 </w:t>
      </w: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WHERE </w:t>
      </w:r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INVOICE_ID </w:t>
      </w:r>
      <w:proofErr w:type="gramStart"/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= :</w:t>
      </w:r>
      <w:proofErr w:type="gramEnd"/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INVOICE_ID;</w:t>
      </w:r>
    </w:p>
    <w:p w:rsidR="008E7CC1" w:rsidRP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END</w:t>
      </w:r>
    </w:p>
    <w:p w:rsid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^</w:t>
      </w:r>
    </w:p>
    <w:p w:rsidR="008E7CC1" w:rsidRP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proofErr w:type="gramStart"/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;^</w:t>
      </w:r>
      <w:proofErr w:type="gramEnd"/>
    </w:p>
    <w:p w:rsidR="008E7CC1" w:rsidRP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E7CC1" w:rsidRPr="008E7CC1" w:rsidRDefault="008E7CC1" w:rsidP="008E7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PROCEDURE </w:t>
      </w:r>
      <w:r w:rsidRPr="008E7CC1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SP_DELETE_INVOICE </w:t>
      </w:r>
      <w:r w:rsidRPr="008E7CC1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8E7CC1" w:rsidRDefault="008E7CC1" w:rsidP="008E7CC1">
      <w:pP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'Deleting invoices'</w:t>
      </w:r>
      <w:r w:rsidRPr="006D2BBA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E7CC1" w:rsidRPr="008E7CC1" w:rsidRDefault="008E7CC1" w:rsidP="008E7CC1">
      <w:pPr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3704A" w:rsidRPr="008E7CC1" w:rsidRDefault="008E7CC1" w:rsidP="008E7CC1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E7CC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GRANT SELECT</w:t>
      </w:r>
      <w:proofErr w:type="gramStart"/>
      <w:r w:rsidRPr="008E7CC1">
        <w:rPr>
          <w:rFonts w:ascii="Courier New" w:hAnsi="Courier New" w:cs="Courier New"/>
          <w:sz w:val="16"/>
          <w:szCs w:val="16"/>
          <w:lang w:val="en-US" w:eastAsia="ru-RU"/>
        </w:rPr>
        <w:t>,</w:t>
      </w:r>
      <w:r w:rsidRPr="008E7CC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DELETE</w:t>
      </w:r>
      <w:proofErr w:type="gramEnd"/>
      <w:r w:rsidRPr="008E7CC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ON </w:t>
      </w:r>
      <w:r w:rsidRPr="008E7CC1">
        <w:rPr>
          <w:rFonts w:ascii="Courier New" w:hAnsi="Courier New" w:cs="Courier New"/>
          <w:sz w:val="16"/>
          <w:szCs w:val="16"/>
          <w:lang w:val="en-US" w:eastAsia="ru-RU"/>
        </w:rPr>
        <w:t xml:space="preserve">INVOICE </w:t>
      </w:r>
      <w:r w:rsidRPr="008E7CC1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PROCEDURE </w:t>
      </w:r>
      <w:r w:rsidRPr="008E7CC1">
        <w:rPr>
          <w:rFonts w:ascii="Courier New" w:hAnsi="Courier New" w:cs="Courier New"/>
          <w:sz w:val="16"/>
          <w:szCs w:val="16"/>
          <w:lang w:val="en-US" w:eastAsia="ru-RU"/>
        </w:rPr>
        <w:t>SP_DELETE_INVOICE;</w:t>
      </w:r>
      <w:r w:rsidR="007E3955" w:rsidRPr="008E7CC1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:rsidR="008E7CC1" w:rsidRDefault="008E7CC1" w:rsidP="0083704A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F48FD" w:rsidRPr="00B24278" w:rsidTr="00DF48FD">
        <w:tc>
          <w:tcPr>
            <w:tcW w:w="9571" w:type="dxa"/>
          </w:tcPr>
          <w:p w:rsidR="00DF48FD" w:rsidRPr="00DF48FD" w:rsidRDefault="00DF48FD" w:rsidP="0083704A">
            <w:pPr>
              <w:rPr>
                <w:b/>
                <w:lang w:val="en-US"/>
              </w:rPr>
            </w:pPr>
            <w:r w:rsidRPr="00DF48FD">
              <w:rPr>
                <w:b/>
                <w:lang w:val="en-US"/>
              </w:rPr>
              <w:t>Note</w:t>
            </w:r>
          </w:p>
          <w:p w:rsidR="00DF48FD" w:rsidRPr="00DF48FD" w:rsidRDefault="00DF48FD" w:rsidP="00DF48FD">
            <w:pPr>
              <w:rPr>
                <w:lang w:val="en-US"/>
              </w:rPr>
            </w:pPr>
            <w:r w:rsidRPr="007E3955">
              <w:rPr>
                <w:lang w:val="en-US"/>
              </w:rPr>
              <w:t>In Firebird 3.0, the USAGE privilege is required for exceptions so it is necessary to add the following li</w:t>
            </w:r>
            <w:r w:rsidR="0049688F">
              <w:rPr>
                <w:lang w:val="en-US"/>
              </w:rPr>
              <w:t>n</w:t>
            </w:r>
            <w:r w:rsidRPr="007E3955">
              <w:rPr>
                <w:lang w:val="en-US"/>
              </w:rPr>
              <w:t xml:space="preserve">e: </w:t>
            </w:r>
          </w:p>
          <w:p w:rsidR="00DF48FD" w:rsidRPr="00DF48FD" w:rsidRDefault="00DF48FD" w:rsidP="00DF48F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F48FD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GRANT USAGE ON EXCEPTION </w:t>
            </w:r>
            <w:r w:rsidRPr="00DF48F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E_INVOICE_ALREADY_PAYED </w:t>
            </w:r>
            <w:r w:rsidRPr="00DF48FD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TO PROCEDURE </w:t>
            </w:r>
            <w:r w:rsidRPr="00DF48FD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SP_DELETE_INVOICE;</w:t>
            </w:r>
          </w:p>
        </w:tc>
      </w:tr>
    </w:tbl>
    <w:p w:rsidR="00DF48FD" w:rsidRPr="00DF48FD" w:rsidRDefault="00DF48FD" w:rsidP="0083704A">
      <w:pPr>
        <w:rPr>
          <w:lang w:val="en-US"/>
        </w:rPr>
      </w:pPr>
    </w:p>
    <w:p w:rsidR="0083704A" w:rsidRPr="007E3955" w:rsidRDefault="007E3955" w:rsidP="0083704A">
      <w:pPr>
        <w:rPr>
          <w:lang w:val="en-US"/>
        </w:rPr>
      </w:pPr>
      <w:r w:rsidRPr="007E3955">
        <w:rPr>
          <w:lang w:val="en-US"/>
        </w:rPr>
        <w:t xml:space="preserve"> </w:t>
      </w:r>
    </w:p>
    <w:p w:rsidR="0083704A" w:rsidRPr="007E3955" w:rsidRDefault="00E314B8" w:rsidP="006D2BBA">
      <w:pPr>
        <w:pStyle w:val="4"/>
        <w:rPr>
          <w:lang w:val="en-US"/>
        </w:rPr>
      </w:pPr>
      <w:r>
        <w:rPr>
          <w:lang w:val="en-US"/>
        </w:rPr>
        <w:t>Paying an invoice</w:t>
      </w:r>
      <w:r w:rsidR="007E3955" w:rsidRPr="007E3955">
        <w:rPr>
          <w:lang w:val="en-US"/>
        </w:rPr>
        <w:t xml:space="preserve"> </w:t>
      </w:r>
    </w:p>
    <w:p w:rsidR="00ED237E" w:rsidRPr="00ED237E" w:rsidRDefault="000E06E5" w:rsidP="0083704A">
      <w:pPr>
        <w:rPr>
          <w:lang w:val="en-US"/>
        </w:rPr>
      </w:pPr>
      <w:r>
        <w:rPr>
          <w:lang w:val="en-US"/>
        </w:rPr>
        <w:t>We will</w:t>
      </w:r>
      <w:r w:rsidR="007E3955" w:rsidRPr="007E3955">
        <w:rPr>
          <w:lang w:val="en-US"/>
        </w:rPr>
        <w:t xml:space="preserve"> add one more procedure for paying </w:t>
      </w:r>
      <w:r w:rsidR="00595624">
        <w:rPr>
          <w:lang w:val="en-US"/>
        </w:rPr>
        <w:t>an</w:t>
      </w:r>
      <w:r w:rsidR="00595624" w:rsidRPr="007E3955">
        <w:rPr>
          <w:lang w:val="en-US"/>
        </w:rPr>
        <w:t xml:space="preserve"> </w:t>
      </w:r>
      <w:r w:rsidR="007E3955" w:rsidRPr="007E3955">
        <w:rPr>
          <w:lang w:val="en-US"/>
        </w:rPr>
        <w:t>invoice</w:t>
      </w:r>
      <w:r>
        <w:rPr>
          <w:lang w:val="en-US"/>
        </w:rPr>
        <w:t>:</w:t>
      </w:r>
      <w:r w:rsidR="007E3955" w:rsidRPr="007E3955">
        <w:rPr>
          <w:lang w:val="en-US"/>
        </w:rPr>
        <w:t xml:space="preserve"> </w:t>
      </w:r>
    </w:p>
    <w:p w:rsidR="00ED237E" w:rsidRPr="006D2BBA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^;</w:t>
      </w:r>
    </w:p>
    <w:p w:rsidR="00ED237E" w:rsidRPr="006D2BBA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ED237E" w:rsidRPr="00ED237E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CREATE OR ALTER PROCEDURE 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SP_PAY_FOR_INV</w:t>
      </w:r>
      <w:r w:rsidR="00AF6FB8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O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ICE (</w:t>
      </w:r>
    </w:p>
    <w:p w:rsidR="00ED237E" w:rsidRPr="00ED237E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INVOICE_ID </w:t>
      </w: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INTEGER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</w:t>
      </w:r>
    </w:p>
    <w:p w:rsidR="00ED237E" w:rsidRPr="00ED237E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AS</w:t>
      </w:r>
    </w:p>
    <w:p w:rsidR="00ED237E" w:rsidRPr="00ED237E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BEGIN</w:t>
      </w:r>
    </w:p>
    <w:p w:rsidR="00ED237E" w:rsidRPr="00ED237E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IF 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proofErr w:type="gramStart"/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EXISTS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SELECT 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*</w:t>
      </w:r>
    </w:p>
    <w:p w:rsidR="00ED237E" w:rsidRPr="00ED237E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           FROM 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</w:t>
      </w:r>
    </w:p>
    <w:p w:rsidR="00ED237E" w:rsidRPr="00ED237E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           WHERE 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INVOICE_ID </w:t>
      </w:r>
      <w:proofErr w:type="gramStart"/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= :</w:t>
      </w:r>
      <w:proofErr w:type="gramEnd"/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</w:t>
      </w:r>
    </w:p>
    <w:p w:rsidR="00ED237E" w:rsidRPr="00ED237E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             </w:t>
      </w: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AND 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PAID = 1)) </w:t>
      </w: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THEN</w:t>
      </w:r>
    </w:p>
    <w:p w:rsidR="00ED237E" w:rsidRPr="00ED237E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EXCEPTION 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E_INVOICE_ALREADY_PAYED;</w:t>
      </w:r>
    </w:p>
    <w:p w:rsidR="00ED237E" w:rsidRPr="00ED237E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lastRenderedPageBreak/>
        <w:t xml:space="preserve">UPDATE 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</w:t>
      </w:r>
    </w:p>
    <w:p w:rsidR="00ED237E" w:rsidRPr="00ED237E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PAID = 1</w:t>
      </w:r>
    </w:p>
    <w:p w:rsidR="00ED237E" w:rsidRPr="00ED237E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WHERE 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INVOICE_ID </w:t>
      </w:r>
      <w:proofErr w:type="gramStart"/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= :</w:t>
      </w:r>
      <w:proofErr w:type="gramEnd"/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INVOICE_ID;</w:t>
      </w:r>
    </w:p>
    <w:p w:rsidR="00ED237E" w:rsidRPr="00ED237E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END</w:t>
      </w:r>
    </w:p>
    <w:p w:rsidR="00ED237E" w:rsidRPr="006D2BBA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^</w:t>
      </w:r>
    </w:p>
    <w:p w:rsidR="00ED237E" w:rsidRPr="006D2BBA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ED237E" w:rsidRPr="006D2BBA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proofErr w:type="gramStart"/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;^</w:t>
      </w:r>
      <w:proofErr w:type="gramEnd"/>
    </w:p>
    <w:p w:rsidR="00ED237E" w:rsidRPr="006D2BBA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ED237E" w:rsidRPr="00ED237E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PROCEDURE 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SP_PAY_FOR_INV</w:t>
      </w:r>
      <w:r w:rsidR="00AF6FB8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O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ICE </w:t>
      </w: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ED237E" w:rsidRPr="006D2BBA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'Payment of invoices'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ED237E" w:rsidRPr="006D2BBA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ED237E" w:rsidRPr="00ED237E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PARAMETER 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SP_PAY_FOR_INV</w:t>
      </w:r>
      <w:r w:rsidR="00AF6FB8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O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ICE.INVOICE_ID </w:t>
      </w: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ED237E" w:rsidRPr="006D2BBA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'Invoice number'</w:t>
      </w:r>
      <w:r w:rsidRPr="006D2BBA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ED237E" w:rsidRPr="006D2BBA" w:rsidRDefault="00ED237E" w:rsidP="00ED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3704A" w:rsidRPr="00ED237E" w:rsidRDefault="00ED237E" w:rsidP="00ED237E">
      <w:pPr>
        <w:rPr>
          <w:rFonts w:ascii="Courier New" w:hAnsi="Courier New" w:cs="Courier New"/>
          <w:sz w:val="16"/>
          <w:szCs w:val="16"/>
          <w:lang w:val="en-US"/>
        </w:rPr>
      </w:pP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GRANT SELECT</w:t>
      </w:r>
      <w:proofErr w:type="gramStart"/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UPDATE</w:t>
      </w:r>
      <w:proofErr w:type="gramEnd"/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ON 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 </w:t>
      </w:r>
      <w:r w:rsidRPr="00ED237E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PROCEDURE 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SP_PAY_FOR_INV</w:t>
      </w:r>
      <w:r w:rsidR="00AF6FB8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O</w:t>
      </w:r>
      <w:r w:rsidRPr="00ED237E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ICE;</w:t>
      </w:r>
      <w:r w:rsidR="007E3955" w:rsidRPr="00ED237E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 </w:t>
      </w:r>
      <w:r w:rsidR="007E3955" w:rsidRPr="00ED237E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:rsidR="00DD024C" w:rsidRPr="006D2BBA" w:rsidRDefault="00DD024C" w:rsidP="0083704A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D024C" w:rsidRPr="00B24278" w:rsidTr="00DD024C">
        <w:tc>
          <w:tcPr>
            <w:tcW w:w="9571" w:type="dxa"/>
          </w:tcPr>
          <w:p w:rsidR="00DD024C" w:rsidRPr="00DD024C" w:rsidRDefault="00DD024C" w:rsidP="0083704A">
            <w:pPr>
              <w:rPr>
                <w:b/>
                <w:lang w:val="en-US"/>
              </w:rPr>
            </w:pPr>
            <w:r w:rsidRPr="00DD024C">
              <w:rPr>
                <w:b/>
                <w:lang w:val="en-US"/>
              </w:rPr>
              <w:t>Note</w:t>
            </w:r>
          </w:p>
          <w:p w:rsidR="00DD024C" w:rsidRDefault="00DD024C" w:rsidP="00DD024C">
            <w:pPr>
              <w:rPr>
                <w:lang w:val="en-US"/>
              </w:rPr>
            </w:pPr>
            <w:r w:rsidRPr="007E3955">
              <w:rPr>
                <w:lang w:val="en-US"/>
              </w:rPr>
              <w:t xml:space="preserve">In Firebird 3.0, the USAGE privilege is required for exceptions so </w:t>
            </w:r>
            <w:r w:rsidR="00672FA1">
              <w:rPr>
                <w:lang w:val="en-US"/>
              </w:rPr>
              <w:t>we need</w:t>
            </w:r>
            <w:r w:rsidRPr="007E3955">
              <w:rPr>
                <w:lang w:val="en-US"/>
              </w:rPr>
              <w:t xml:space="preserve"> to add the following li</w:t>
            </w:r>
            <w:r w:rsidR="00672FA1">
              <w:rPr>
                <w:lang w:val="en-US"/>
              </w:rPr>
              <w:t>n</w:t>
            </w:r>
            <w:r w:rsidRPr="007E3955">
              <w:rPr>
                <w:lang w:val="en-US"/>
              </w:rPr>
              <w:t xml:space="preserve">e: </w:t>
            </w:r>
          </w:p>
          <w:p w:rsidR="00DD024C" w:rsidRPr="00DD024C" w:rsidRDefault="00DD024C" w:rsidP="00AF6F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D024C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GRANT USAGE ON EXCEPTION </w:t>
            </w:r>
            <w:r w:rsidRPr="00DD024C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 xml:space="preserve">E_INVOICE_ALREADY_PAYED </w:t>
            </w:r>
            <w:r w:rsidRPr="00DD024C">
              <w:rPr>
                <w:rFonts w:ascii="Courier New" w:hAnsi="Courier New" w:cs="Courier New"/>
                <w:b/>
                <w:bCs/>
                <w:sz w:val="16"/>
                <w:szCs w:val="16"/>
                <w:lang w:val="en-US" w:eastAsia="ru-RU"/>
              </w:rPr>
              <w:t xml:space="preserve">TO PROCEDURE </w:t>
            </w:r>
            <w:r w:rsidRPr="00DD024C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SP_PAY_FOR_INV</w:t>
            </w:r>
            <w:r w:rsidR="00AF6FB8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O</w:t>
            </w:r>
            <w:r w:rsidRPr="00DD024C">
              <w:rPr>
                <w:rFonts w:ascii="Courier New" w:hAnsi="Courier New" w:cs="Courier New"/>
                <w:sz w:val="16"/>
                <w:szCs w:val="16"/>
                <w:lang w:val="en-US" w:eastAsia="ru-RU"/>
              </w:rPr>
              <w:t>ICE;</w:t>
            </w:r>
            <w:r w:rsidRPr="00DD024C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  </w:t>
            </w:r>
            <w:r w:rsidRPr="00DD02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</w:tc>
      </w:tr>
    </w:tbl>
    <w:p w:rsidR="0083704A" w:rsidRPr="007E3955" w:rsidRDefault="0083704A" w:rsidP="0083704A">
      <w:pPr>
        <w:rPr>
          <w:lang w:val="en-US"/>
        </w:rPr>
      </w:pPr>
    </w:p>
    <w:p w:rsidR="004720B1" w:rsidRDefault="004720B1" w:rsidP="006D2BBA">
      <w:pPr>
        <w:pStyle w:val="4"/>
        <w:rPr>
          <w:lang w:val="en-US"/>
        </w:rPr>
      </w:pPr>
      <w:r>
        <w:rPr>
          <w:lang w:val="en-US"/>
        </w:rPr>
        <w:t>Invoice Line Items</w:t>
      </w:r>
    </w:p>
    <w:p w:rsidR="0083704A" w:rsidRPr="007E3955" w:rsidRDefault="000E06E5" w:rsidP="0083704A">
      <w:pPr>
        <w:rPr>
          <w:lang w:val="en-US"/>
        </w:rPr>
      </w:pPr>
      <w:r>
        <w:rPr>
          <w:lang w:val="en-US"/>
        </w:rPr>
        <w:t>P</w:t>
      </w:r>
      <w:r w:rsidR="007E3955" w:rsidRPr="007E3955">
        <w:rPr>
          <w:lang w:val="en-US"/>
        </w:rPr>
        <w:t>rocedures for managing invoice</w:t>
      </w:r>
      <w:r>
        <w:rPr>
          <w:lang w:val="en-US"/>
        </w:rPr>
        <w:t xml:space="preserve"> items </w:t>
      </w:r>
      <w:r w:rsidR="007E3955" w:rsidRPr="007E3955">
        <w:rPr>
          <w:lang w:val="en-US"/>
        </w:rPr>
        <w:t xml:space="preserve">will check whether the invoice is paid and </w:t>
      </w:r>
      <w:r>
        <w:rPr>
          <w:lang w:val="en-US"/>
        </w:rPr>
        <w:t xml:space="preserve">block any attempt to alter </w:t>
      </w:r>
      <w:r w:rsidR="007E3955" w:rsidRPr="007E3955">
        <w:rPr>
          <w:lang w:val="en-US"/>
        </w:rPr>
        <w:t xml:space="preserve">the </w:t>
      </w:r>
      <w:r>
        <w:rPr>
          <w:lang w:val="en-US"/>
        </w:rPr>
        <w:t>line items</w:t>
      </w:r>
      <w:r w:rsidRPr="007E3955">
        <w:rPr>
          <w:lang w:val="en-US"/>
        </w:rPr>
        <w:t xml:space="preserve"> </w:t>
      </w:r>
      <w:r w:rsidR="007E3955" w:rsidRPr="007E3955">
        <w:rPr>
          <w:lang w:val="en-US"/>
        </w:rPr>
        <w:t xml:space="preserve">of paid invoices. </w:t>
      </w:r>
      <w:r>
        <w:rPr>
          <w:lang w:val="en-US"/>
        </w:rPr>
        <w:t>T</w:t>
      </w:r>
      <w:r w:rsidR="007E3955" w:rsidRPr="007E3955">
        <w:rPr>
          <w:lang w:val="en-US"/>
        </w:rPr>
        <w:t>he</w:t>
      </w:r>
      <w:r>
        <w:rPr>
          <w:lang w:val="en-US"/>
        </w:rPr>
        <w:t>y</w:t>
      </w:r>
      <w:r w:rsidR="007E3955" w:rsidRPr="007E3955">
        <w:rPr>
          <w:lang w:val="en-US"/>
        </w:rPr>
        <w:t xml:space="preserve"> will </w:t>
      </w:r>
      <w:r>
        <w:rPr>
          <w:lang w:val="en-US"/>
        </w:rPr>
        <w:t xml:space="preserve">also </w:t>
      </w:r>
      <w:r w:rsidR="007E3955" w:rsidRPr="007E3955">
        <w:rPr>
          <w:lang w:val="en-US"/>
        </w:rPr>
        <w:t xml:space="preserve">correct the invoice </w:t>
      </w:r>
      <w:r>
        <w:rPr>
          <w:lang w:val="en-US"/>
        </w:rPr>
        <w:t xml:space="preserve">total according to </w:t>
      </w:r>
      <w:r w:rsidR="007E3955" w:rsidRPr="007E3955">
        <w:rPr>
          <w:lang w:val="en-US"/>
        </w:rPr>
        <w:t>the amount of the product</w:t>
      </w:r>
      <w:r>
        <w:rPr>
          <w:lang w:val="en-US"/>
        </w:rPr>
        <w:t xml:space="preserve"> sold</w:t>
      </w:r>
      <w:r w:rsidR="007E3955" w:rsidRPr="007E3955">
        <w:rPr>
          <w:lang w:val="en-US"/>
        </w:rPr>
        <w:t xml:space="preserve"> and its</w:t>
      </w:r>
      <w:r w:rsidR="005B3AF8">
        <w:rPr>
          <w:lang w:val="en-US"/>
        </w:rPr>
        <w:t xml:space="preserve"> </w:t>
      </w:r>
      <w:r w:rsidR="00B46D21">
        <w:rPr>
          <w:lang w:val="en-US"/>
        </w:rPr>
        <w:t>price</w:t>
      </w:r>
      <w:r w:rsidR="007E3955" w:rsidRPr="007E3955">
        <w:rPr>
          <w:lang w:val="en-US"/>
        </w:rPr>
        <w:t>.</w:t>
      </w:r>
    </w:p>
    <w:p w:rsidR="00E314B8" w:rsidRPr="00A168D0" w:rsidRDefault="00E314B8" w:rsidP="006D2BBA">
      <w:pPr>
        <w:pStyle w:val="5"/>
        <w:rPr>
          <w:lang w:val="en-US"/>
        </w:rPr>
      </w:pPr>
      <w:r w:rsidRPr="00A168D0">
        <w:rPr>
          <w:lang w:val="en-US"/>
        </w:rPr>
        <w:t>Adding an invoice line item</w:t>
      </w:r>
    </w:p>
    <w:p w:rsidR="0083704A" w:rsidRDefault="007E3955" w:rsidP="0083704A">
      <w:pPr>
        <w:rPr>
          <w:lang w:val="en-US"/>
        </w:rPr>
      </w:pPr>
      <w:r w:rsidRPr="007E3955">
        <w:rPr>
          <w:lang w:val="en-US"/>
        </w:rPr>
        <w:t xml:space="preserve">The procedure </w:t>
      </w:r>
      <w:r w:rsidR="004F2CC3">
        <w:rPr>
          <w:lang w:val="en-US"/>
        </w:rPr>
        <w:t xml:space="preserve">for </w:t>
      </w:r>
      <w:r w:rsidRPr="007E3955">
        <w:rPr>
          <w:lang w:val="en-US"/>
        </w:rPr>
        <w:t>adding a</w:t>
      </w:r>
      <w:r w:rsidR="00B46D21">
        <w:rPr>
          <w:lang w:val="en-US"/>
        </w:rPr>
        <w:t xml:space="preserve"> line </w:t>
      </w:r>
      <w:r w:rsidRPr="007E3955">
        <w:rPr>
          <w:lang w:val="en-US"/>
        </w:rPr>
        <w:t xml:space="preserve">item to an invoice: 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^;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CREATE OR ALTER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SP_ADD_INVOICE_LINE (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INVOICE_ID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INTEGER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PRODUCT_ID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INTEGER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QUANTITY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INTEGER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AS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DECLARE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sale_price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D_MONEY;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DECLARE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paid D_BOOLEAN;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BEGIN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SELECT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paid</w:t>
      </w:r>
      <w:proofErr w:type="gram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FROM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</w:t>
      </w:r>
      <w:proofErr w:type="gram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WHERE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= :</w:t>
      </w:r>
      <w:proofErr w:type="spellStart"/>
      <w:proofErr w:type="gram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</w:t>
      </w:r>
      <w:proofErr w:type="spell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INTO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:paid</w:t>
      </w:r>
      <w:proofErr w:type="gram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</w:pPr>
      <w:r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>-- It does not allow you to edit already paid invoice.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IF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(paid = 1)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THEN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EXCEPTION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E_INVOICE_ALREADY_PAYED;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SELECT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price</w:t>
      </w:r>
      <w:proofErr w:type="gram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FROM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product</w:t>
      </w:r>
      <w:proofErr w:type="gram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WHERE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product_id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= :</w:t>
      </w:r>
      <w:proofErr w:type="spellStart"/>
      <w:proofErr w:type="gram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product_id</w:t>
      </w:r>
      <w:proofErr w:type="spell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INTO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: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sale</w:t>
      </w:r>
      <w:proofErr w:type="gram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_price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INSERT INTO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invoice_line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(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invoice_line_id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product_id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quantity</w:t>
      </w:r>
      <w:proofErr w:type="gram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sale_price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VALUES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NEXT VALUE FOR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gen_invoice_line_id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</w:t>
      </w:r>
      <w:proofErr w:type="gram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: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</w:t>
      </w:r>
      <w:proofErr w:type="gram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: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product</w:t>
      </w:r>
      <w:proofErr w:type="gram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:quantity</w:t>
      </w:r>
      <w:proofErr w:type="gram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: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sale</w:t>
      </w:r>
      <w:proofErr w:type="gram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_price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);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</w:pPr>
      <w:r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>-- Increase the amount of the account.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UPDATE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total_sale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gramStart"/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COALESCE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total_sale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 0) + :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sale_price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* :quantity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WHERE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= :</w:t>
      </w:r>
      <w:proofErr w:type="spellStart"/>
      <w:proofErr w:type="gram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Pr="006D2BBA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END</w:t>
      </w:r>
    </w:p>
    <w:p w:rsidR="00827760" w:rsidRPr="006D2BBA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^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proofErr w:type="gramStart"/>
      <w:r w:rsidRPr="006D2BBA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;^</w:t>
      </w:r>
      <w:proofErr w:type="gram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SP_ADD_INVOICE_LINE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'Adding line invoices'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PARAMETER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SP_ADD_INVOICE_LINE.INVOICE_ID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'Invoice number'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PARAMETER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SP_ADD_INVOICE_LINE.PRODUCT_ID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'Product Id'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PARAMETER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SP_ADD_INVOICE_LINE.QUANTITY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'Quantity'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GRANT SELECT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UPDATE ON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SP_ADD_INVOICE_LINE;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GRANT SELECT ON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PRODUCT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SP_ADD_INVOICE_LINE;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GRANT INSERT ON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INVOICE_LINE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SP_ADD_INVOICE_LINE;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 xml:space="preserve">-- </w:t>
      </w:r>
      <w:proofErr w:type="gramStart"/>
      <w:r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>only</w:t>
      </w:r>
      <w:proofErr w:type="gramEnd"/>
      <w:r w:rsidRPr="00827760"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 xml:space="preserve"> Firebird 3.0 </w:t>
      </w:r>
      <w:r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>and above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GRANT USAGE ON EXCEPTION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E_INVOICE_ALREADY_PAYED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SP_ADD_INVOICE_LINE;</w:t>
      </w:r>
    </w:p>
    <w:p w:rsidR="00827760" w:rsidRPr="00827760" w:rsidRDefault="00827760" w:rsidP="0082776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GRANT USAGE ON SEQUENCE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GEN_INVOICE_LINE_ID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SP_ADD_INVOICE_LINE;</w:t>
      </w:r>
    </w:p>
    <w:p w:rsidR="0083704A" w:rsidRPr="007E3955" w:rsidRDefault="007E3955" w:rsidP="0083704A">
      <w:pPr>
        <w:rPr>
          <w:lang w:val="en-US"/>
        </w:rPr>
      </w:pPr>
      <w:r w:rsidRPr="007E3955">
        <w:rPr>
          <w:lang w:val="en-US"/>
        </w:rPr>
        <w:t xml:space="preserve">            </w:t>
      </w:r>
    </w:p>
    <w:p w:rsidR="00E314B8" w:rsidRDefault="00E314B8" w:rsidP="006D2BBA">
      <w:pPr>
        <w:pStyle w:val="5"/>
        <w:rPr>
          <w:lang w:val="en-US"/>
        </w:rPr>
      </w:pPr>
      <w:r>
        <w:rPr>
          <w:lang w:val="en-US"/>
        </w:rPr>
        <w:t>Editing an invoice line item</w:t>
      </w:r>
    </w:p>
    <w:p w:rsidR="00827760" w:rsidRDefault="007E3955" w:rsidP="0083704A">
      <w:pPr>
        <w:rPr>
          <w:lang w:val="en-US"/>
        </w:rPr>
      </w:pPr>
      <w:r w:rsidRPr="007E3955">
        <w:rPr>
          <w:lang w:val="en-US"/>
        </w:rPr>
        <w:t xml:space="preserve">The procedure </w:t>
      </w:r>
      <w:r w:rsidR="004F2CC3">
        <w:rPr>
          <w:lang w:val="en-US"/>
        </w:rPr>
        <w:t>for</w:t>
      </w:r>
      <w:r w:rsidR="004F2CC3" w:rsidRPr="007E3955">
        <w:rPr>
          <w:lang w:val="en-US"/>
        </w:rPr>
        <w:t xml:space="preserve"> </w:t>
      </w:r>
      <w:r w:rsidRPr="007E3955">
        <w:rPr>
          <w:lang w:val="en-US"/>
        </w:rPr>
        <w:t xml:space="preserve">editing an </w:t>
      </w:r>
      <w:r w:rsidR="00B46D21">
        <w:rPr>
          <w:lang w:val="en-US"/>
        </w:rPr>
        <w:t xml:space="preserve">invoice line </w:t>
      </w:r>
      <w:r w:rsidRPr="007E3955">
        <w:rPr>
          <w:lang w:val="en-US"/>
        </w:rPr>
        <w:t xml:space="preserve">item: 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^;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CREATE OR ALTER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SP_EDIT_INVOICE_LINE (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INVOICE_LINE_ID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INTEGER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QUANTITY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INTEGER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AS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DECLARE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INT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DECLARE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price D_MONEY;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DECLARE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paid D_BOOLEAN;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BEGIN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SELECT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product.price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invoice.invoice_id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invoice.paid</w:t>
      </w:r>
      <w:proofErr w:type="spell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FROM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invoice_line</w:t>
      </w:r>
      <w:proofErr w:type="spell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JOIN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ON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invoice.invoice_id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invoice_line.invoice_id</w:t>
      </w:r>
      <w:proofErr w:type="spell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JOIN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product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ON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product.product_id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invoice_line.product_id</w:t>
      </w:r>
      <w:proofErr w:type="spell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WHERE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invoice_line.invoice_line_id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= :</w:t>
      </w:r>
      <w:proofErr w:type="spellStart"/>
      <w:proofErr w:type="gram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invoice_line_id</w:t>
      </w:r>
      <w:proofErr w:type="spellEnd"/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INTO 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:price</w:t>
      </w:r>
      <w:proofErr w:type="gram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: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</w:t>
      </w:r>
      <w:proofErr w:type="gram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:paid</w:t>
      </w:r>
      <w:proofErr w:type="gram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</w:pPr>
      <w:r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 xml:space="preserve">-- It does not allow you to edit </w:t>
      </w:r>
      <w:r w:rsidR="00CF3F34"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 xml:space="preserve">an </w:t>
      </w:r>
      <w:r w:rsidRPr="00827760"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>already paid invoice.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IF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(paid = 1)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THEN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EXCEPTION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E_INVOICE_ALREADY_PAYED;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</w:pPr>
      <w:r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>-- Update price and quantity.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UPDATE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invoice_line</w:t>
      </w:r>
      <w:proofErr w:type="spell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sale_price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= :price</w:t>
      </w:r>
      <w:proofErr w:type="gram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gram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quantity</w:t>
      </w:r>
      <w:proofErr w:type="gram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= :quantity</w:t>
      </w:r>
    </w:p>
    <w:p w:rsidR="00827760" w:rsidRPr="00827760" w:rsidRDefault="00827760" w:rsidP="00827760">
      <w:pPr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WHERE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invoice_line_id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= :</w:t>
      </w:r>
      <w:proofErr w:type="spellStart"/>
      <w:proofErr w:type="gram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invoice_line_id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</w:pPr>
      <w:r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>-- Now update the amount of the account.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MERGE INTO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USING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SELECT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lastRenderedPageBreak/>
        <w:t xml:space="preserve">      </w:t>
      </w:r>
      <w:proofErr w:type="gramStart"/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SUM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sale_price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* quantity)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AS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total_sale</w:t>
      </w:r>
      <w:proofErr w:type="spell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FROM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invoice_line</w:t>
      </w:r>
      <w:proofErr w:type="spell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WHERE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= :</w:t>
      </w:r>
      <w:proofErr w:type="spellStart"/>
      <w:proofErr w:type="gram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</w:t>
      </w:r>
      <w:proofErr w:type="spell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GROUP BY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 L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ON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invoice.invoice_id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L.invoice_id</w:t>
      </w:r>
      <w:proofErr w:type="spell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WHEN MATCHED THEN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UPDATE SET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total_sale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L.total_sale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END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^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proofErr w:type="gram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;^</w:t>
      </w:r>
      <w:proofErr w:type="gram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SP_EDIT_INVOICE_LINE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'Editing invoice line'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PARAMETER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SP_EDIT_INVOICE_LINE.INVOICE_LINE_ID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'Invoice line id'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PARAMETER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SP_EDIT_INVOICE_LINE.QUANTITY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'Quantity'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GRANT SELECT</w:t>
      </w:r>
      <w:proofErr w:type="gram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UPDATE</w:t>
      </w:r>
      <w:proofErr w:type="gramEnd"/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ON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INVOICE_LINE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SP_EDIT_INVOICE_LINE;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GRANT SELECT</w:t>
      </w:r>
      <w:proofErr w:type="gram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UPDATE</w:t>
      </w:r>
      <w:proofErr w:type="gramEnd"/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ON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SP_EDIT_INVOICE_LINE;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GRANT SELECT ON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PRODUCT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SP_EDIT_INVOICE_LINE;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 xml:space="preserve">-- </w:t>
      </w:r>
      <w:proofErr w:type="gramStart"/>
      <w:r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>only</w:t>
      </w:r>
      <w:proofErr w:type="gramEnd"/>
      <w:r w:rsidRPr="006D2BBA"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 xml:space="preserve"> Firebird 3.0 </w:t>
      </w:r>
      <w:r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>and above</w:t>
      </w:r>
    </w:p>
    <w:p w:rsidR="0083704A" w:rsidRPr="00827760" w:rsidRDefault="00827760" w:rsidP="00827760">
      <w:pPr>
        <w:rPr>
          <w:rFonts w:ascii="Courier New" w:hAnsi="Courier New" w:cs="Courier New"/>
          <w:sz w:val="16"/>
          <w:szCs w:val="16"/>
          <w:lang w:val="en-US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GRANT USAGE ON EXCEPTION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E_INVOICE_ALREADY_PAYED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SP_EDIT_INVOICE_LINE;</w:t>
      </w:r>
      <w:r w:rsidR="007E3955" w:rsidRPr="00827760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 </w:t>
      </w:r>
      <w:r w:rsidR="007E3955" w:rsidRPr="00827760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:rsidR="00E314B8" w:rsidRDefault="00E314B8" w:rsidP="006D2BBA">
      <w:pPr>
        <w:pStyle w:val="5"/>
        <w:rPr>
          <w:lang w:val="en-US"/>
        </w:rPr>
      </w:pPr>
      <w:r>
        <w:rPr>
          <w:lang w:val="en-US"/>
        </w:rPr>
        <w:t>Deleting an invoice line item</w:t>
      </w:r>
    </w:p>
    <w:p w:rsidR="00827760" w:rsidRDefault="007E3955" w:rsidP="0083704A">
      <w:pPr>
        <w:rPr>
          <w:lang w:val="en-US"/>
        </w:rPr>
      </w:pPr>
      <w:r w:rsidRPr="007E3955">
        <w:rPr>
          <w:lang w:val="en-US"/>
        </w:rPr>
        <w:t xml:space="preserve">The procedure </w:t>
      </w:r>
      <w:r w:rsidR="004568D7">
        <w:rPr>
          <w:lang w:val="en-US"/>
        </w:rPr>
        <w:t>for</w:t>
      </w:r>
      <w:r w:rsidR="004568D7" w:rsidRPr="007E3955">
        <w:rPr>
          <w:lang w:val="en-US"/>
        </w:rPr>
        <w:t xml:space="preserve"> </w:t>
      </w:r>
      <w:r w:rsidRPr="007E3955">
        <w:rPr>
          <w:lang w:val="en-US"/>
        </w:rPr>
        <w:t xml:space="preserve">deleting an </w:t>
      </w:r>
      <w:r w:rsidR="004568D7">
        <w:rPr>
          <w:lang w:val="en-US"/>
        </w:rPr>
        <w:t xml:space="preserve">invoice line </w:t>
      </w:r>
      <w:r w:rsidRPr="007E3955">
        <w:rPr>
          <w:lang w:val="en-US"/>
        </w:rPr>
        <w:t xml:space="preserve">item from an invoice: 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SET </w:t>
      </w:r>
      <w:r w:rsidRPr="00827760">
        <w:rPr>
          <w:rFonts w:ascii="Courier New" w:hAnsi="Courier New" w:cs="Courier New"/>
          <w:sz w:val="16"/>
          <w:szCs w:val="16"/>
          <w:lang w:val="en-US" w:eastAsia="ru-RU"/>
        </w:rPr>
        <w:t>TERM ^;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CREATE OR ALTER PROCEDURE </w:t>
      </w:r>
      <w:r w:rsidRPr="00827760">
        <w:rPr>
          <w:rFonts w:ascii="Courier New" w:hAnsi="Courier New" w:cs="Courier New"/>
          <w:sz w:val="16"/>
          <w:szCs w:val="16"/>
          <w:lang w:val="en-US" w:eastAsia="ru-RU"/>
        </w:rPr>
        <w:t>SP_DELETE_INVOICE_LINE (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>
        <w:rPr>
          <w:rFonts w:ascii="Courier New" w:hAnsi="Courier New" w:cs="Courier New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sz w:val="16"/>
          <w:szCs w:val="16"/>
          <w:lang w:val="en-US" w:eastAsia="ru-RU"/>
        </w:rPr>
        <w:t xml:space="preserve">INVOICE_LINE_ID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INTEGER</w:t>
      </w:r>
      <w:r w:rsidRPr="00827760">
        <w:rPr>
          <w:rFonts w:ascii="Courier New" w:hAnsi="Courier New" w:cs="Courier New"/>
          <w:sz w:val="16"/>
          <w:szCs w:val="16"/>
          <w:lang w:val="en-US" w:eastAsia="ru-RU"/>
        </w:rPr>
        <w:t>)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AS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DECLARE </w:t>
      </w:r>
      <w:proofErr w:type="spellStart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>invoice_id</w:t>
      </w:r>
      <w:proofErr w:type="spellEnd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 xml:space="preserve">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INT</w:t>
      </w:r>
      <w:r w:rsidRPr="00827760">
        <w:rPr>
          <w:rFonts w:ascii="Courier New" w:hAnsi="Courier New" w:cs="Courier New"/>
          <w:sz w:val="16"/>
          <w:szCs w:val="16"/>
          <w:lang w:val="en-US" w:eastAsia="ru-RU"/>
        </w:rPr>
        <w:t>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DECLARE </w:t>
      </w:r>
      <w:r w:rsidRPr="00827760">
        <w:rPr>
          <w:rFonts w:ascii="Courier New" w:hAnsi="Courier New" w:cs="Courier New"/>
          <w:sz w:val="16"/>
          <w:szCs w:val="16"/>
          <w:lang w:val="en-US" w:eastAsia="ru-RU"/>
        </w:rPr>
        <w:t>price D_MONEY;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DECLARE </w:t>
      </w:r>
      <w:r w:rsidRPr="00827760">
        <w:rPr>
          <w:rFonts w:ascii="Courier New" w:hAnsi="Courier New" w:cs="Courier New"/>
          <w:sz w:val="16"/>
          <w:szCs w:val="16"/>
          <w:lang w:val="en-US" w:eastAsia="ru-RU"/>
        </w:rPr>
        <w:t xml:space="preserve">quantity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INT</w:t>
      </w:r>
      <w:r w:rsidRPr="00827760">
        <w:rPr>
          <w:rFonts w:ascii="Courier New" w:hAnsi="Courier New" w:cs="Courier New"/>
          <w:sz w:val="16"/>
          <w:szCs w:val="16"/>
          <w:lang w:val="en-US" w:eastAsia="ru-RU"/>
        </w:rPr>
        <w:t>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BEGIN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IF </w:t>
      </w:r>
      <w:r w:rsidRPr="00827760">
        <w:rPr>
          <w:rFonts w:ascii="Courier New" w:hAnsi="Courier New" w:cs="Courier New"/>
          <w:sz w:val="16"/>
          <w:szCs w:val="16"/>
          <w:lang w:val="en-US" w:eastAsia="ru-RU"/>
        </w:rPr>
        <w:t>(</w:t>
      </w:r>
      <w:proofErr w:type="gramStart"/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EXISTS</w:t>
      </w:r>
      <w:r w:rsidRPr="00827760">
        <w:rPr>
          <w:rFonts w:ascii="Courier New" w:hAnsi="Courier New" w:cs="Courier New"/>
          <w:sz w:val="16"/>
          <w:szCs w:val="16"/>
          <w:lang w:val="en-US" w:eastAsia="ru-RU"/>
        </w:rPr>
        <w:t>(</w:t>
      </w:r>
      <w:proofErr w:type="gramEnd"/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SELECT </w:t>
      </w:r>
      <w:r w:rsidRPr="00827760">
        <w:rPr>
          <w:rFonts w:ascii="Courier New" w:hAnsi="Courier New" w:cs="Courier New"/>
          <w:sz w:val="16"/>
          <w:szCs w:val="16"/>
          <w:lang w:val="en-US" w:eastAsia="ru-RU"/>
        </w:rPr>
        <w:t>*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          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FROM </w:t>
      </w:r>
      <w:proofErr w:type="spellStart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>invoice_line</w:t>
      </w:r>
      <w:proofErr w:type="spell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          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JOIN </w:t>
      </w:r>
      <w:r w:rsidRPr="00827760">
        <w:rPr>
          <w:rFonts w:ascii="Courier New" w:hAnsi="Courier New" w:cs="Courier New"/>
          <w:sz w:val="16"/>
          <w:szCs w:val="16"/>
          <w:lang w:val="en-US" w:eastAsia="ru-RU"/>
        </w:rPr>
        <w:t xml:space="preserve">invoice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ON </w:t>
      </w:r>
      <w:proofErr w:type="spellStart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>invoice.invoice_id</w:t>
      </w:r>
      <w:proofErr w:type="spellEnd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 xml:space="preserve"> = </w:t>
      </w:r>
      <w:proofErr w:type="spellStart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>invoice_line.invoice_id</w:t>
      </w:r>
      <w:proofErr w:type="spell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          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WHERE </w:t>
      </w:r>
      <w:proofErr w:type="spellStart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>invoice.paid</w:t>
      </w:r>
      <w:proofErr w:type="spellEnd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 xml:space="preserve"> = 1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            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AND </w:t>
      </w:r>
      <w:proofErr w:type="spellStart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>invoice_line.invoice_line_id</w:t>
      </w:r>
      <w:proofErr w:type="spellEnd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 xml:space="preserve"> </w:t>
      </w:r>
      <w:proofErr w:type="gramStart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>= :</w:t>
      </w:r>
      <w:proofErr w:type="spellStart"/>
      <w:proofErr w:type="gramEnd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>invoice_line_id</w:t>
      </w:r>
      <w:proofErr w:type="spellEnd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 xml:space="preserve">))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THEN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 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EXCEPTION </w:t>
      </w:r>
      <w:r w:rsidRPr="00827760">
        <w:rPr>
          <w:rFonts w:ascii="Courier New" w:hAnsi="Courier New" w:cs="Courier New"/>
          <w:sz w:val="16"/>
          <w:szCs w:val="16"/>
          <w:lang w:val="en-US" w:eastAsia="ru-RU"/>
        </w:rPr>
        <w:t>E_INVOICE_ALREADY_PAYED;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DELETE FROM </w:t>
      </w:r>
      <w:proofErr w:type="spellStart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>invoice_line</w:t>
      </w:r>
      <w:proofErr w:type="spell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WHERE </w:t>
      </w:r>
      <w:proofErr w:type="spellStart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>invoice_line.invoice_line_id</w:t>
      </w:r>
      <w:proofErr w:type="spellEnd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 xml:space="preserve"> </w:t>
      </w:r>
      <w:proofErr w:type="gramStart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>= :</w:t>
      </w:r>
      <w:proofErr w:type="spellStart"/>
      <w:proofErr w:type="gramEnd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>invoice_line_id</w:t>
      </w:r>
      <w:proofErr w:type="spell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RETURNING </w:t>
      </w:r>
      <w:proofErr w:type="spellStart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>invoice_id</w:t>
      </w:r>
      <w:proofErr w:type="spellEnd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 xml:space="preserve">, quantity, </w:t>
      </w:r>
      <w:proofErr w:type="spellStart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>sale_price</w:t>
      </w:r>
      <w:proofErr w:type="spellEnd"/>
    </w:p>
    <w:p w:rsidR="00827760" w:rsidRPr="00827760" w:rsidRDefault="00827760" w:rsidP="00827760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INTO </w:t>
      </w:r>
      <w:proofErr w:type="spellStart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>invoice_id</w:t>
      </w:r>
      <w:proofErr w:type="spellEnd"/>
      <w:r w:rsidRPr="00827760">
        <w:rPr>
          <w:rFonts w:ascii="Courier New" w:hAnsi="Courier New" w:cs="Courier New"/>
          <w:sz w:val="16"/>
          <w:szCs w:val="16"/>
          <w:lang w:val="en-US" w:eastAsia="ru-RU"/>
        </w:rPr>
        <w:t>, quantity, price;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</w:pPr>
      <w:r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>-- Reduce the amount of the account.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UPDATE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total_sale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total_sale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- </w:t>
      </w:r>
      <w:proofErr w:type="gram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:quantity</w:t>
      </w:r>
      <w:proofErr w:type="gram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* :price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WHERE </w:t>
      </w:r>
      <w:proofErr w:type="spell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= :</w:t>
      </w:r>
      <w:proofErr w:type="spellStart"/>
      <w:proofErr w:type="gram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invoice_id</w:t>
      </w:r>
      <w:proofErr w:type="spellEnd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END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^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SET </w:t>
      </w:r>
      <w:proofErr w:type="gram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TERM ;^</w:t>
      </w:r>
      <w:proofErr w:type="gramEnd"/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SP_DELETE_INVOICE_LINE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'Deleting invo</w:t>
      </w:r>
      <w:r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ice item</w:t>
      </w:r>
      <w:r w:rsidRPr="0082776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COMMENT ON PARAMETER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SP_DELETE_INVOICE_LINE.INVOICE_LINE_ID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IS</w:t>
      </w:r>
    </w:p>
    <w:p w:rsid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</w:t>
      </w:r>
      <w:r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Code invoice item</w:t>
      </w:r>
      <w:r w:rsidRPr="00827760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535FEE" w:rsidRDefault="004F2CC3" w:rsidP="006D2BBA">
      <w:pPr>
        <w:pStyle w:val="4"/>
        <w:rPr>
          <w:lang w:val="en-US" w:eastAsia="ru-RU"/>
        </w:rPr>
      </w:pPr>
      <w:r>
        <w:rPr>
          <w:lang w:val="en-US" w:eastAsia="ru-RU"/>
        </w:rPr>
        <w:t>Privileges for Procedures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GRANT SELECT</w:t>
      </w:r>
      <w:proofErr w:type="gram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DELETE</w:t>
      </w:r>
      <w:proofErr w:type="gramEnd"/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ON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INVOICE_LINE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SP_DELETE_INVOICE_LINE;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GRANT SELECT</w:t>
      </w:r>
      <w:proofErr w:type="gramStart"/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UPDATE</w:t>
      </w:r>
      <w:proofErr w:type="gramEnd"/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 ON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INVOICE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SP_DELETE_INVOICE_LINE;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</w:pPr>
      <w:r w:rsidRPr="006D2BBA"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 xml:space="preserve">-- </w:t>
      </w:r>
      <w:proofErr w:type="gramStart"/>
      <w:r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>only</w:t>
      </w:r>
      <w:proofErr w:type="gramEnd"/>
      <w:r w:rsidRPr="006D2BBA"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 xml:space="preserve"> Firebird 3.0 </w:t>
      </w:r>
      <w:r>
        <w:rPr>
          <w:rFonts w:ascii="Courier New" w:hAnsi="Courier New" w:cs="Courier New"/>
          <w:i/>
          <w:iCs/>
          <w:color w:val="005600"/>
          <w:sz w:val="16"/>
          <w:szCs w:val="16"/>
          <w:lang w:val="en-US" w:eastAsia="ru-RU"/>
        </w:rPr>
        <w:t>and above</w:t>
      </w:r>
    </w:p>
    <w:p w:rsidR="0083704A" w:rsidRPr="007E3955" w:rsidRDefault="00827760" w:rsidP="00827760">
      <w:pPr>
        <w:spacing w:after="0" w:line="240" w:lineRule="auto"/>
        <w:rPr>
          <w:lang w:val="en-US"/>
        </w:rPr>
      </w:pP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GRANT USAGE ON EXCEPTION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E_INVOICE_ALREADY_PAYED </w:t>
      </w:r>
      <w:r w:rsidRPr="00827760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PROCEDURE </w:t>
      </w:r>
      <w:r w:rsidRPr="0082776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SP_DELETE_INVOICE_LINE;</w:t>
      </w:r>
      <w:r w:rsidR="007E3955" w:rsidRPr="007E3955">
        <w:rPr>
          <w:lang w:val="en-US"/>
        </w:rPr>
        <w:t xml:space="preserve">  </w:t>
      </w:r>
    </w:p>
    <w:p w:rsidR="00827760" w:rsidRDefault="00827760" w:rsidP="0083704A">
      <w:pPr>
        <w:rPr>
          <w:lang w:val="en-US"/>
        </w:rPr>
      </w:pPr>
    </w:p>
    <w:p w:rsidR="00535FEE" w:rsidRDefault="004720B1" w:rsidP="006D2BBA">
      <w:pPr>
        <w:pStyle w:val="4"/>
        <w:rPr>
          <w:lang w:val="en-US"/>
        </w:rPr>
      </w:pPr>
      <w:r>
        <w:rPr>
          <w:lang w:val="en-US"/>
        </w:rPr>
        <w:lastRenderedPageBreak/>
        <w:t xml:space="preserve">Roles and </w:t>
      </w:r>
      <w:r w:rsidR="004F2CC3">
        <w:rPr>
          <w:lang w:val="en-US"/>
        </w:rPr>
        <w:t>Privileges for Users</w:t>
      </w:r>
    </w:p>
    <w:p w:rsidR="00827760" w:rsidRDefault="007E3955" w:rsidP="0083704A">
      <w:pPr>
        <w:rPr>
          <w:lang w:val="en-US"/>
        </w:rPr>
      </w:pPr>
      <w:r w:rsidRPr="007E3955">
        <w:rPr>
          <w:lang w:val="en-US"/>
        </w:rPr>
        <w:t xml:space="preserve">Now we need to create roles and grant the corresponding privileges. </w:t>
      </w:r>
      <w:r w:rsidR="00B46D21">
        <w:rPr>
          <w:lang w:val="en-US"/>
        </w:rPr>
        <w:t>We will</w:t>
      </w:r>
      <w:r w:rsidRPr="007E3955">
        <w:rPr>
          <w:lang w:val="en-US"/>
        </w:rPr>
        <w:t xml:space="preserve"> create two roles: MANAGER and SUPERUSER. </w:t>
      </w:r>
      <w:r w:rsidR="00B46D21">
        <w:rPr>
          <w:lang w:val="en-US"/>
        </w:rPr>
        <w:t>MANAGER</w:t>
      </w:r>
      <w:r w:rsidRPr="007E3955">
        <w:rPr>
          <w:lang w:val="en-US"/>
        </w:rPr>
        <w:t xml:space="preserve"> will have a limited set of privileges </w:t>
      </w:r>
      <w:r w:rsidR="00B46D21">
        <w:rPr>
          <w:lang w:val="en-US"/>
        </w:rPr>
        <w:t>while SUPERUSER</w:t>
      </w:r>
      <w:r w:rsidRPr="007E3955">
        <w:rPr>
          <w:lang w:val="en-US"/>
        </w:rPr>
        <w:t xml:space="preserve"> will </w:t>
      </w:r>
      <w:r w:rsidR="00B46D21">
        <w:rPr>
          <w:lang w:val="en-US"/>
        </w:rPr>
        <w:t xml:space="preserve">have access to </w:t>
      </w:r>
      <w:r w:rsidRPr="007E3955">
        <w:rPr>
          <w:lang w:val="en-US"/>
        </w:rPr>
        <w:t xml:space="preserve">practically </w:t>
      </w:r>
      <w:r w:rsidR="00B46D21">
        <w:rPr>
          <w:lang w:val="en-US"/>
        </w:rPr>
        <w:t>everything in the database</w:t>
      </w:r>
      <w:r w:rsidR="00281E0D">
        <w:rPr>
          <w:lang w:val="en-US"/>
        </w:rPr>
        <w:t xml:space="preserve"> that is used by the project application</w:t>
      </w:r>
      <w:r w:rsidRPr="007E3955">
        <w:rPr>
          <w:lang w:val="en-US"/>
        </w:rPr>
        <w:t xml:space="preserve">. </w:t>
      </w:r>
    </w:p>
    <w:p w:rsidR="00827760" w:rsidRPr="00827760" w:rsidRDefault="00827760" w:rsidP="0082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CREATE ROLE </w:t>
      </w:r>
      <w:r w:rsidRPr="00827760">
        <w:rPr>
          <w:rFonts w:ascii="Courier New" w:hAnsi="Courier New" w:cs="Courier New"/>
          <w:sz w:val="16"/>
          <w:szCs w:val="16"/>
          <w:lang w:val="en-US" w:eastAsia="ru-RU"/>
        </w:rPr>
        <w:t>MANAGER;</w:t>
      </w:r>
    </w:p>
    <w:p w:rsidR="0083704A" w:rsidRPr="00827760" w:rsidRDefault="00827760" w:rsidP="00827760">
      <w:pPr>
        <w:rPr>
          <w:rFonts w:ascii="Courier New" w:hAnsi="Courier New" w:cs="Courier New"/>
          <w:sz w:val="16"/>
          <w:szCs w:val="16"/>
          <w:lang w:val="en-US"/>
        </w:rPr>
      </w:pPr>
      <w:r w:rsidRPr="00827760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CREATE ROLE </w:t>
      </w:r>
      <w:r w:rsidRPr="00827760">
        <w:rPr>
          <w:rFonts w:ascii="Courier New" w:hAnsi="Courier New" w:cs="Courier New"/>
          <w:sz w:val="16"/>
          <w:szCs w:val="16"/>
          <w:lang w:val="en-US" w:eastAsia="ru-RU"/>
        </w:rPr>
        <w:t>SUPERUSER;</w:t>
      </w:r>
      <w:r w:rsidR="007E3955" w:rsidRPr="00827760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</w:t>
      </w:r>
      <w:r w:rsidR="007E3955" w:rsidRPr="00827760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:rsidR="0083704A" w:rsidRDefault="007E3955" w:rsidP="0083704A">
      <w:pPr>
        <w:rPr>
          <w:lang w:val="en-US"/>
        </w:rPr>
      </w:pPr>
      <w:r w:rsidRPr="007E3955">
        <w:rPr>
          <w:lang w:val="en-US"/>
        </w:rPr>
        <w:t xml:space="preserve">The MANAGER role can read any table and </w:t>
      </w:r>
      <w:r w:rsidR="00E158C9">
        <w:rPr>
          <w:lang w:val="en-US"/>
        </w:rPr>
        <w:t xml:space="preserve">use </w:t>
      </w:r>
      <w:r w:rsidRPr="007E3955">
        <w:rPr>
          <w:lang w:val="en-US"/>
        </w:rPr>
        <w:t>the corresponding procedures</w:t>
      </w:r>
      <w:r w:rsidR="00E158C9">
        <w:rPr>
          <w:lang w:val="en-US"/>
        </w:rPr>
        <w:t xml:space="preserve"> to </w:t>
      </w:r>
      <w:r w:rsidR="00E158C9" w:rsidRPr="007E3955">
        <w:rPr>
          <w:lang w:val="en-US"/>
        </w:rPr>
        <w:t>manage invoices</w:t>
      </w:r>
      <w:r w:rsidRPr="007E3955">
        <w:rPr>
          <w:lang w:val="en-US"/>
        </w:rPr>
        <w:t xml:space="preserve">: 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SELECT ON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CUSTOMER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MANAGER;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SELECT ON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INVOICE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MANAGER;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SELECT ON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INVOICE_LINE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MANAGER;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SELECT ON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PRODUCT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MANAGER;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EXECUTE ON PROCEDURE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SP_ADD_INVOICE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MANAGER;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EXECUTE ON PROCEDURE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SP_ADD_INVOICE_LINE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MANAGER;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EXECUTE ON PROCEDURE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SP_DELETE_INVOICE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MANAGER;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EXECUTE ON PROCEDURE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SP_DELETE_INVOICE_LINE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MANAGER;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EXECUTE ON PROCEDURE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SP_EDIT_INVOICE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MANAGER;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EXECUTE ON PROCEDURE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SP_EDIT_INVOICE_LINE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MANAGER;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EXECUTE ON PROCEDURE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SP_PAY_FOR_INV</w:t>
      </w:r>
      <w:r w:rsidR="00B46D21">
        <w:rPr>
          <w:rFonts w:ascii="Courier New" w:hAnsi="Courier New" w:cs="Courier New"/>
          <w:sz w:val="16"/>
          <w:szCs w:val="16"/>
          <w:lang w:val="en-US" w:eastAsia="ru-RU"/>
        </w:rPr>
        <w:t>O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ICE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MANAGER;</w:t>
      </w:r>
    </w:p>
    <w:p w:rsidR="00827760" w:rsidRPr="00192259" w:rsidRDefault="00192259" w:rsidP="00192259">
      <w:pPr>
        <w:rPr>
          <w:rFonts w:ascii="Courier New" w:hAnsi="Courier New" w:cs="Courier New"/>
          <w:sz w:val="16"/>
          <w:szCs w:val="16"/>
          <w:lang w:val="en-US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USAGE ON SEQUENCE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GEN_INVOICE_ID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MANAGER;</w:t>
      </w:r>
    </w:p>
    <w:p w:rsidR="0083704A" w:rsidRPr="007E3955" w:rsidRDefault="007E3955" w:rsidP="0083704A">
      <w:pPr>
        <w:rPr>
          <w:lang w:val="en-US"/>
        </w:rPr>
      </w:pPr>
      <w:r w:rsidRPr="007E3955">
        <w:rPr>
          <w:lang w:val="en-US"/>
        </w:rPr>
        <w:t xml:space="preserve">The SUPERUSER role can read any table, edit </w:t>
      </w:r>
      <w:r w:rsidR="00E158C9">
        <w:rPr>
          <w:lang w:val="en-US"/>
        </w:rPr>
        <w:t xml:space="preserve">the primary tables directly </w:t>
      </w:r>
      <w:r w:rsidRPr="007E3955">
        <w:rPr>
          <w:lang w:val="en-US"/>
        </w:rPr>
        <w:t xml:space="preserve">and </w:t>
      </w:r>
      <w:r w:rsidR="00E158C9">
        <w:rPr>
          <w:lang w:val="en-US"/>
        </w:rPr>
        <w:t xml:space="preserve">use the procedures to manage </w:t>
      </w:r>
      <w:r w:rsidRPr="007E3955">
        <w:rPr>
          <w:lang w:val="en-US"/>
        </w:rPr>
        <w:t xml:space="preserve">invoices: 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GRANT SELECT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,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INSERT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,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UPDATE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,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DELETE ON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CUSTOMER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SUPERUSER;</w:t>
      </w:r>
    </w:p>
    <w:p w:rsidR="00192259" w:rsidRPr="00192259" w:rsidRDefault="00192259" w:rsidP="0019225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SELECT ON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INVOICE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SUPERUSER;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SELECT ON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INVOICE_LINE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SUPERUSER;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GRANT SELECT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,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INSERT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,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>UPDATE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,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DELETE ON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PRODUCT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SUPERUSER;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EXECUTE ON PROCEDURE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SP_ADD_INVOICE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SUPERUSER;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EXECUTE ON PROCEDURE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SP_ADD_INVOICE_LINE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SUPERUSER;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EXECUTE ON PROCEDURE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SP_DELETE_INVOICE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SUPERUSER;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EXECUTE ON PROCEDURE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SP_DELETE_INVOICE_LINE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SUPERUSER;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EXECUTE ON PROCEDURE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SP_EDIT_INVOICE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SUPERUSER;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EXECUTE ON PROCEDURE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SP_EDIT_INVOICE_LINE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SUPERUSER;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EXECUTE ON PROCEDURE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SP_PAY_FOR_INVICE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SUPERUSER;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USAGE ON SEQUENCE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GEN_CUSTOMER_ID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SUPERUSER;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USAGE ON SEQUENCE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GEN_INVOICE_ID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SUPERUSER;</w:t>
      </w:r>
    </w:p>
    <w:p w:rsidR="0083704A" w:rsidRPr="00192259" w:rsidRDefault="00192259" w:rsidP="0019225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GRANT USAGE ON SEQUENCE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 xml:space="preserve">GEN_PRODUCT_ID </w:t>
      </w:r>
      <w:r w:rsidRPr="00192259">
        <w:rPr>
          <w:rFonts w:ascii="Courier New" w:hAnsi="Courier New" w:cs="Courier New"/>
          <w:b/>
          <w:bCs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sz w:val="16"/>
          <w:szCs w:val="16"/>
          <w:lang w:val="en-US" w:eastAsia="ru-RU"/>
        </w:rPr>
        <w:t>SUPERUSER;</w:t>
      </w:r>
      <w:r w:rsidR="007E3955" w:rsidRPr="00192259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:rsidR="00192259" w:rsidRDefault="00192259" w:rsidP="0083704A">
      <w:pPr>
        <w:rPr>
          <w:lang w:val="en-US"/>
        </w:rPr>
      </w:pPr>
    </w:p>
    <w:p w:rsidR="00192259" w:rsidRDefault="00E158C9" w:rsidP="0083704A">
      <w:pPr>
        <w:rPr>
          <w:lang w:val="en-US"/>
        </w:rPr>
      </w:pPr>
      <w:r>
        <w:rPr>
          <w:lang w:val="en-US"/>
        </w:rPr>
        <w:t xml:space="preserve">These statements </w:t>
      </w:r>
      <w:r w:rsidR="007E3955" w:rsidRPr="007E3955">
        <w:rPr>
          <w:lang w:val="en-US"/>
        </w:rPr>
        <w:t xml:space="preserve">create </w:t>
      </w:r>
      <w:r>
        <w:rPr>
          <w:lang w:val="en-US"/>
        </w:rPr>
        <w:t xml:space="preserve">some </w:t>
      </w:r>
      <w:r w:rsidR="007E3955" w:rsidRPr="007E3955">
        <w:rPr>
          <w:lang w:val="en-US"/>
        </w:rPr>
        <w:t xml:space="preserve">users and assign roles to them: 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CREATE USER </w:t>
      </w:r>
      <w:r w:rsidRPr="00192259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IVAN </w:t>
      </w:r>
      <w:r w:rsidRPr="00192259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PASSWORD </w:t>
      </w:r>
      <w:r w:rsidRPr="00192259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'z12a'</w:t>
      </w:r>
      <w:r w:rsidRPr="00192259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CREATE USER </w:t>
      </w:r>
      <w:r w:rsidRPr="00192259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ANNA </w:t>
      </w:r>
      <w:r w:rsidRPr="00192259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PASSWORD </w:t>
      </w:r>
      <w:r w:rsidRPr="00192259">
        <w:rPr>
          <w:rFonts w:ascii="Courier New" w:hAnsi="Courier New" w:cs="Courier New"/>
          <w:color w:val="000066"/>
          <w:sz w:val="16"/>
          <w:szCs w:val="16"/>
          <w:lang w:val="en-US" w:eastAsia="ru-RU"/>
        </w:rPr>
        <w:t>'lh67'</w:t>
      </w:r>
      <w:r w:rsidRPr="00192259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GRANT </w:t>
      </w:r>
      <w:r w:rsidRPr="00192259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MANAGER </w:t>
      </w:r>
      <w:r w:rsidRPr="00192259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ANNA;</w:t>
      </w:r>
    </w:p>
    <w:p w:rsidR="00192259" w:rsidRP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192259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GRANT </w:t>
      </w:r>
      <w:r w:rsidRPr="00192259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MANAGER </w:t>
      </w:r>
      <w:r w:rsidRPr="00192259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</w:t>
      </w:r>
      <w:r w:rsidRPr="00192259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IVAN </w:t>
      </w:r>
      <w:r w:rsidRPr="00192259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>WITH ADMIN OPTION</w:t>
      </w:r>
      <w:r w:rsidRPr="00192259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:rsidR="0083704A" w:rsidRPr="00192259" w:rsidRDefault="00192259" w:rsidP="00192259">
      <w:pPr>
        <w:rPr>
          <w:rFonts w:ascii="Courier New" w:hAnsi="Courier New" w:cs="Courier New"/>
          <w:sz w:val="16"/>
          <w:szCs w:val="16"/>
          <w:lang w:val="en-US"/>
        </w:rPr>
      </w:pPr>
      <w:r w:rsidRPr="006D2BBA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GRANT </w:t>
      </w:r>
      <w:r w:rsidRPr="006D2BBA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SUPERUSER </w:t>
      </w:r>
      <w:r w:rsidRPr="006D2BBA">
        <w:rPr>
          <w:rFonts w:ascii="Courier New" w:hAnsi="Courier New" w:cs="Courier New"/>
          <w:b/>
          <w:bCs/>
          <w:color w:val="000000"/>
          <w:sz w:val="16"/>
          <w:szCs w:val="16"/>
          <w:lang w:val="en-US" w:eastAsia="ru-RU"/>
        </w:rPr>
        <w:t xml:space="preserve">TO </w:t>
      </w:r>
      <w:r w:rsidRPr="006D2BBA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IVAN;</w:t>
      </w:r>
      <w:r w:rsidR="007E3955" w:rsidRPr="00192259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83704A" w:rsidRDefault="007E3955" w:rsidP="0083704A">
      <w:pPr>
        <w:rPr>
          <w:lang w:val="en-US"/>
        </w:rPr>
      </w:pPr>
      <w:r w:rsidRPr="007E3955">
        <w:rPr>
          <w:lang w:val="en-US"/>
        </w:rPr>
        <w:t>The user IVAN can assign the MANAGER role to other users.</w:t>
      </w:r>
    </w:p>
    <w:p w:rsidR="00535FEE" w:rsidRDefault="004F2CC3" w:rsidP="006D2BBA">
      <w:pPr>
        <w:pStyle w:val="2"/>
        <w:rPr>
          <w:lang w:val="en-US"/>
        </w:rPr>
      </w:pPr>
      <w:r>
        <w:rPr>
          <w:lang w:val="en-US"/>
        </w:rPr>
        <w:t>Saving and Running the Script</w:t>
      </w:r>
    </w:p>
    <w:p w:rsidR="00E158C9" w:rsidRDefault="00E158C9" w:rsidP="0019225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</w:t>
      </w:r>
      <w:r w:rsidR="007E3955" w:rsidRPr="007E3955">
        <w:rPr>
          <w:lang w:val="en-US"/>
        </w:rPr>
        <w:t>ave our script</w:t>
      </w:r>
      <w:r>
        <w:rPr>
          <w:lang w:val="en-US"/>
        </w:rPr>
        <w:t xml:space="preserve"> to a text file named</w:t>
      </w:r>
      <w:r w:rsidR="007E3955" w:rsidRPr="007E3955">
        <w:rPr>
          <w:lang w:val="en-US"/>
        </w:rPr>
        <w:t xml:space="preserve"> </w:t>
      </w:r>
      <w:r w:rsidR="007E3955" w:rsidRPr="00192259">
        <w:rPr>
          <w:i/>
          <w:lang w:val="en-US"/>
        </w:rPr>
        <w:t>examples.sql</w:t>
      </w:r>
      <w:r w:rsidR="007E3955" w:rsidRPr="007E3955">
        <w:rPr>
          <w:lang w:val="en-US"/>
        </w:rPr>
        <w:t xml:space="preserve">. </w:t>
      </w:r>
    </w:p>
    <w:p w:rsidR="00E158C9" w:rsidRDefault="00E158C9" w:rsidP="0019225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Now you have three choices:</w:t>
      </w:r>
      <w:r w:rsidR="00EC191A">
        <w:rPr>
          <w:lang w:val="en-US"/>
        </w:rPr>
        <w:t xml:space="preserve"> you can</w:t>
      </w:r>
    </w:p>
    <w:p w:rsidR="00E158C9" w:rsidRDefault="00E158C9" w:rsidP="0019225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35FEE" w:rsidRPr="005A5952" w:rsidRDefault="007E3955" w:rsidP="005A5952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NZ"/>
        </w:rPr>
      </w:pPr>
      <w:r w:rsidRPr="00EC191A">
        <w:rPr>
          <w:lang w:val="en-US"/>
        </w:rPr>
        <w:t>download the ready-made script f</w:t>
      </w:r>
      <w:r w:rsidR="00192259" w:rsidRPr="00EC191A">
        <w:rPr>
          <w:lang w:val="en-US"/>
        </w:rPr>
        <w:t xml:space="preserve">iles using the following links: </w:t>
      </w:r>
      <w:hyperlink r:id="rId10" w:history="1">
        <w:r w:rsidR="00192259" w:rsidRPr="00EC191A">
          <w:rPr>
            <w:rStyle w:val="a5"/>
            <w:rFonts w:ascii="ArialMT" w:hAnsi="ArialMT" w:cs="ArialMT"/>
            <w:lang w:val="en-US" w:eastAsia="ru-RU"/>
          </w:rPr>
          <w:t>https://github.com/sim1984/example-db_2_5/archive/1.0.zip</w:t>
        </w:r>
      </w:hyperlink>
      <w:r w:rsidR="00192259" w:rsidRPr="00EC191A">
        <w:rPr>
          <w:rFonts w:ascii="ArialMT" w:hAnsi="ArialMT" w:cs="ArialMT"/>
          <w:color w:val="00008C"/>
          <w:lang w:val="en-US" w:eastAsia="ru-RU"/>
        </w:rPr>
        <w:t xml:space="preserve"> </w:t>
      </w:r>
      <w:r w:rsidR="00192259" w:rsidRPr="00EC191A">
        <w:rPr>
          <w:rFonts w:asciiTheme="minorHAnsi" w:hAnsiTheme="minorHAnsi" w:cs="ArialMT"/>
          <w:color w:val="000000"/>
          <w:lang w:val="en-US" w:eastAsia="ru-RU"/>
        </w:rPr>
        <w:t>and</w:t>
      </w:r>
      <w:r w:rsidR="00192259" w:rsidRPr="00EC191A">
        <w:rPr>
          <w:rFonts w:asciiTheme="minorHAnsi" w:hAnsiTheme="minorHAnsi" w:cs="ArialMT"/>
          <w:color w:val="00008C"/>
          <w:lang w:val="en-US" w:eastAsia="ru-RU"/>
        </w:rPr>
        <w:t xml:space="preserve"> </w:t>
      </w:r>
      <w:ins w:id="5" w:author="Denis" w:date="2017-11-06T13:08:00Z">
        <w:r w:rsidR="005A5952">
          <w:rPr>
            <w:rFonts w:ascii="ArialMT" w:hAnsi="ArialMT" w:cs="ArialMT"/>
            <w:lang w:val="en-US" w:eastAsia="ru-RU"/>
          </w:rPr>
          <w:fldChar w:fldCharType="begin"/>
        </w:r>
        <w:r w:rsidR="005A5952">
          <w:rPr>
            <w:rFonts w:ascii="ArialMT" w:hAnsi="ArialMT" w:cs="ArialMT"/>
            <w:lang w:val="en-US" w:eastAsia="ru-RU"/>
          </w:rPr>
          <w:instrText xml:space="preserve"> HYPERLINK "</w:instrText>
        </w:r>
      </w:ins>
      <w:r w:rsidR="005A5952" w:rsidRPr="005A5952">
        <w:rPr>
          <w:rFonts w:ascii="ArialMT" w:hAnsi="ArialMT" w:cs="ArialMT"/>
          <w:lang w:val="en-US" w:eastAsia="ru-RU"/>
          <w:rPrChange w:id="6" w:author="Denis" w:date="2017-11-06T13:08:00Z">
            <w:rPr>
              <w:rStyle w:val="a5"/>
              <w:rFonts w:ascii="ArialMT" w:hAnsi="ArialMT" w:cs="ArialMT"/>
              <w:lang w:val="en-US" w:eastAsia="ru-RU"/>
            </w:rPr>
          </w:rPrChange>
        </w:rPr>
        <w:instrText>https://github.com/sim1984/example-db_3_0/archive/1.0.zip</w:instrText>
      </w:r>
      <w:ins w:id="7" w:author="Denis" w:date="2017-11-06T13:08:00Z">
        <w:r w:rsidR="005A5952">
          <w:rPr>
            <w:rFonts w:ascii="ArialMT" w:hAnsi="ArialMT" w:cs="ArialMT"/>
            <w:lang w:val="en-US" w:eastAsia="ru-RU"/>
          </w:rPr>
          <w:instrText xml:space="preserve">" </w:instrText>
        </w:r>
        <w:r w:rsidR="005A5952">
          <w:rPr>
            <w:rFonts w:ascii="ArialMT" w:hAnsi="ArialMT" w:cs="ArialMT"/>
            <w:lang w:val="en-US" w:eastAsia="ru-RU"/>
          </w:rPr>
          <w:fldChar w:fldCharType="separate"/>
        </w:r>
      </w:ins>
      <w:r w:rsidR="005A5952" w:rsidRPr="005A5952">
        <w:rPr>
          <w:rStyle w:val="a5"/>
          <w:rFonts w:ascii="ArialMT" w:hAnsi="ArialMT" w:cs="ArialMT"/>
          <w:lang w:val="en-US" w:eastAsia="ru-RU"/>
        </w:rPr>
        <w:t>https://github.com/sim1984/example-db_3_0/archive/1.0.zip</w:t>
      </w:r>
      <w:ins w:id="8" w:author="Denis" w:date="2017-11-06T13:08:00Z">
        <w:r w:rsidR="005A5952">
          <w:rPr>
            <w:rFonts w:ascii="ArialMT" w:hAnsi="ArialMT" w:cs="ArialMT"/>
            <w:lang w:val="en-US" w:eastAsia="ru-RU"/>
          </w:rPr>
          <w:fldChar w:fldCharType="end"/>
        </w:r>
      </w:ins>
      <w:r w:rsidR="00E158C9" w:rsidRPr="005A5952">
        <w:rPr>
          <w:lang w:val="en-NZ"/>
        </w:rPr>
        <w:t xml:space="preserve">; </w:t>
      </w:r>
      <w:r w:rsidR="00E158C9" w:rsidRPr="005A5952">
        <w:rPr>
          <w:lang w:val="en-NZ"/>
        </w:rPr>
        <w:br/>
      </w:r>
      <w:r w:rsidR="00F705A3" w:rsidRPr="005A5952">
        <w:rPr>
          <w:lang w:val="en-NZ"/>
        </w:rPr>
        <w:t>or</w:t>
      </w:r>
    </w:p>
    <w:p w:rsidR="00535FEE" w:rsidRPr="006D2BBA" w:rsidRDefault="00F705A3" w:rsidP="006D2BBA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MT"/>
          <w:color w:val="00008C"/>
          <w:lang w:val="en-NZ" w:eastAsia="ru-RU"/>
        </w:rPr>
      </w:pPr>
      <w:r>
        <w:rPr>
          <w:lang w:val="en-NZ"/>
        </w:rPr>
        <w:t xml:space="preserve">run the script </w:t>
      </w:r>
      <w:r>
        <w:rPr>
          <w:i/>
          <w:lang w:val="en-US"/>
        </w:rPr>
        <w:t xml:space="preserve">examples.sql </w:t>
      </w:r>
      <w:r w:rsidRPr="006D2BBA">
        <w:rPr>
          <w:lang w:val="en-US"/>
        </w:rPr>
        <w:t>that you just created yourself;</w:t>
      </w:r>
      <w:r w:rsidR="00EC191A">
        <w:rPr>
          <w:lang w:val="en-US"/>
        </w:rPr>
        <w:br/>
        <w:t>or</w:t>
      </w:r>
    </w:p>
    <w:p w:rsidR="00535FEE" w:rsidRPr="006D2BBA" w:rsidRDefault="00EC191A" w:rsidP="006D2BBA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MT"/>
          <w:color w:val="00008C"/>
          <w:lang w:val="en-NZ" w:eastAsia="ru-RU"/>
        </w:rPr>
      </w:pPr>
      <w:proofErr w:type="gramStart"/>
      <w:r>
        <w:rPr>
          <w:lang w:val="en-US"/>
        </w:rPr>
        <w:t>download</w:t>
      </w:r>
      <w:proofErr w:type="gramEnd"/>
      <w:r>
        <w:rPr>
          <w:lang w:val="en-US"/>
        </w:rPr>
        <w:t xml:space="preserve"> the ready-made database, complete with sample data.  Links are provided at the end of this chapter.</w:t>
      </w:r>
    </w:p>
    <w:p w:rsidR="0083704A" w:rsidRPr="00192259" w:rsidRDefault="007E3955" w:rsidP="0019225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8C"/>
          <w:lang w:val="en-US" w:eastAsia="ru-RU"/>
        </w:rPr>
      </w:pPr>
      <w:r w:rsidRPr="007E3955">
        <w:rPr>
          <w:color w:val="FF0000"/>
          <w:lang w:val="en-US"/>
        </w:rPr>
        <w:lastRenderedPageBreak/>
        <w:t xml:space="preserve"> </w:t>
      </w:r>
      <w:r w:rsidRPr="007E3955">
        <w:rPr>
          <w:lang w:val="en-US"/>
        </w:rPr>
        <w:t xml:space="preserve">  </w:t>
      </w:r>
    </w:p>
    <w:p w:rsidR="00192259" w:rsidRDefault="00EC191A" w:rsidP="005A5952">
      <w:pPr>
        <w:spacing w:after="0" w:line="240" w:lineRule="auto"/>
        <w:rPr>
          <w:ins w:id="9" w:author="Denis" w:date="2017-11-06T13:12:00Z"/>
        </w:rPr>
        <w:pPrChange w:id="10" w:author="Denis" w:date="2017-11-06T13:12:00Z">
          <w:pPr/>
        </w:pPrChange>
      </w:pPr>
      <w:r>
        <w:rPr>
          <w:lang w:val="en-US"/>
        </w:rPr>
        <w:t>Now, to</w:t>
      </w:r>
      <w:r w:rsidR="007E3955" w:rsidRPr="007E3955">
        <w:rPr>
          <w:lang w:val="en-US"/>
        </w:rPr>
        <w:t xml:space="preserve"> run our script in the database created </w:t>
      </w:r>
      <w:r>
        <w:rPr>
          <w:lang w:val="en-US"/>
        </w:rPr>
        <w:t>earlier</w:t>
      </w:r>
      <w:r w:rsidR="007E3955" w:rsidRPr="007E3955">
        <w:rPr>
          <w:lang w:val="en-US"/>
        </w:rPr>
        <w:t xml:space="preserve">: </w:t>
      </w:r>
    </w:p>
    <w:p w:rsidR="005A5952" w:rsidRPr="005A5952" w:rsidRDefault="005A5952" w:rsidP="005A5952">
      <w:pPr>
        <w:spacing w:after="0" w:line="240" w:lineRule="auto"/>
        <w:rPr>
          <w:rPrChange w:id="11" w:author="Denis" w:date="2017-11-06T13:12:00Z">
            <w:rPr>
              <w:lang w:val="en-US"/>
            </w:rPr>
          </w:rPrChange>
        </w:rPr>
        <w:pPrChange w:id="12" w:author="Denis" w:date="2017-11-06T13:12:00Z">
          <w:pPr/>
        </w:pPrChange>
      </w:pPr>
    </w:p>
    <w:p w:rsidR="005A5952" w:rsidRDefault="00192259" w:rsidP="005A5952">
      <w:pPr>
        <w:spacing w:after="0" w:line="240" w:lineRule="auto"/>
        <w:rPr>
          <w:ins w:id="13" w:author="Denis" w:date="2017-11-06T13:11:00Z"/>
          <w:rFonts w:ascii="Courier New" w:hAnsi="Courier New" w:cs="Courier New"/>
          <w:sz w:val="16"/>
          <w:szCs w:val="16"/>
        </w:rPr>
        <w:pPrChange w:id="14" w:author="Denis" w:date="2017-11-06T13:12:00Z">
          <w:pPr/>
        </w:pPrChange>
      </w:pPr>
      <w:commentRangeStart w:id="15"/>
      <w:commentRangeStart w:id="16"/>
      <w:proofErr w:type="spellStart"/>
      <w:proofErr w:type="gramStart"/>
      <w:r w:rsidRPr="00192259">
        <w:rPr>
          <w:rFonts w:ascii="Courier New" w:hAnsi="Courier New" w:cs="Courier New"/>
          <w:sz w:val="16"/>
          <w:szCs w:val="16"/>
          <w:lang w:val="en-US"/>
        </w:rPr>
        <w:t>isql</w:t>
      </w:r>
      <w:proofErr w:type="spellEnd"/>
      <w:proofErr w:type="gramEnd"/>
      <w:r w:rsidRPr="00192259">
        <w:rPr>
          <w:rFonts w:ascii="Courier New" w:hAnsi="Courier New" w:cs="Courier New"/>
          <w:sz w:val="16"/>
          <w:szCs w:val="16"/>
          <w:lang w:val="en-US"/>
        </w:rPr>
        <w:t xml:space="preserve"> -user </w:t>
      </w:r>
      <w:proofErr w:type="spellStart"/>
      <w:r w:rsidRPr="00192259">
        <w:rPr>
          <w:rFonts w:ascii="Courier New" w:hAnsi="Courier New" w:cs="Courier New"/>
          <w:sz w:val="16"/>
          <w:szCs w:val="16"/>
          <w:lang w:val="en-US"/>
        </w:rPr>
        <w:t>sysdba</w:t>
      </w:r>
      <w:proofErr w:type="spellEnd"/>
      <w:r w:rsidRPr="00192259">
        <w:rPr>
          <w:rFonts w:ascii="Courier New" w:hAnsi="Courier New" w:cs="Courier New"/>
          <w:sz w:val="16"/>
          <w:szCs w:val="16"/>
          <w:lang w:val="en-US"/>
        </w:rPr>
        <w:t xml:space="preserve"> -password </w:t>
      </w:r>
      <w:proofErr w:type="spellStart"/>
      <w:r w:rsidRPr="00192259">
        <w:rPr>
          <w:rFonts w:ascii="Courier New" w:hAnsi="Courier New" w:cs="Courier New"/>
          <w:sz w:val="16"/>
          <w:szCs w:val="16"/>
          <w:lang w:val="en-US"/>
        </w:rPr>
        <w:t>masterkey</w:t>
      </w:r>
      <w:proofErr w:type="spellEnd"/>
      <w:r w:rsidRPr="00192259">
        <w:rPr>
          <w:rFonts w:ascii="Courier New" w:hAnsi="Courier New" w:cs="Courier New"/>
          <w:sz w:val="16"/>
          <w:szCs w:val="16"/>
          <w:lang w:val="en-US"/>
        </w:rPr>
        <w:t xml:space="preserve"> "</w:t>
      </w:r>
      <w:proofErr w:type="spellStart"/>
      <w:r w:rsidRPr="00192259">
        <w:rPr>
          <w:rFonts w:ascii="Courier New" w:hAnsi="Courier New" w:cs="Courier New"/>
          <w:sz w:val="16"/>
          <w:szCs w:val="16"/>
          <w:lang w:val="en-US"/>
        </w:rPr>
        <w:t>localhost:examples</w:t>
      </w:r>
      <w:proofErr w:type="spellEnd"/>
      <w:r w:rsidRPr="00192259">
        <w:rPr>
          <w:rFonts w:ascii="Courier New" w:hAnsi="Courier New" w:cs="Courier New"/>
          <w:sz w:val="16"/>
          <w:szCs w:val="16"/>
          <w:lang w:val="en-US"/>
        </w:rPr>
        <w:t xml:space="preserve">" </w:t>
      </w:r>
    </w:p>
    <w:p w:rsidR="0083704A" w:rsidRPr="00192259" w:rsidRDefault="005A5952" w:rsidP="005A595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  <w:pPrChange w:id="17" w:author="Denis" w:date="2017-11-06T13:12:00Z">
          <w:pPr/>
        </w:pPrChange>
      </w:pPr>
      <w:ins w:id="18" w:author="Denis" w:date="2017-11-06T13:11:00Z">
        <w:r w:rsidRPr="005A5952">
          <w:rPr>
            <w:rFonts w:ascii="Courier New" w:hAnsi="Courier New" w:cs="Courier New"/>
            <w:sz w:val="16"/>
            <w:szCs w:val="16"/>
            <w:lang w:val="en-US"/>
            <w:rPrChange w:id="19" w:author="Denis" w:date="2017-11-06T13:11:00Z">
              <w:rPr>
                <w:rFonts w:ascii="Courier New" w:hAnsi="Courier New" w:cs="Courier New"/>
                <w:sz w:val="16"/>
                <w:szCs w:val="16"/>
              </w:rPr>
            </w:rPrChange>
          </w:rPr>
          <w:t xml:space="preserve">     </w:t>
        </w:r>
      </w:ins>
      <w:r w:rsidR="00192259" w:rsidRPr="00192259">
        <w:rPr>
          <w:rFonts w:ascii="Courier New" w:hAnsi="Courier New" w:cs="Courier New"/>
          <w:sz w:val="16"/>
          <w:szCs w:val="16"/>
          <w:lang w:val="en-US"/>
        </w:rPr>
        <w:t xml:space="preserve">-i "d:\examples-db\examples.sql" </w:t>
      </w:r>
      <w:r w:rsidR="007E3955" w:rsidRPr="00192259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commentRangeEnd w:id="15"/>
      <w:r w:rsidR="00963239">
        <w:rPr>
          <w:rStyle w:val="a9"/>
        </w:rPr>
        <w:commentReference w:id="15"/>
      </w:r>
      <w:commentRangeEnd w:id="16"/>
      <w:r>
        <w:rPr>
          <w:rStyle w:val="a9"/>
        </w:rPr>
        <w:commentReference w:id="16"/>
      </w:r>
    </w:p>
    <w:p w:rsidR="005A5952" w:rsidRDefault="005A5952" w:rsidP="0083704A">
      <w:pPr>
        <w:rPr>
          <w:ins w:id="20" w:author="Denis" w:date="2017-11-06T13:12:00Z"/>
        </w:rPr>
      </w:pPr>
    </w:p>
    <w:p w:rsidR="00D50BBF" w:rsidRDefault="005E4DB8" w:rsidP="0083704A">
      <w:pPr>
        <w:rPr>
          <w:lang w:val="en-US"/>
        </w:rPr>
      </w:pPr>
      <w:r>
        <w:rPr>
          <w:lang w:val="en-US"/>
        </w:rPr>
        <w:t xml:space="preserve">The argument </w:t>
      </w:r>
      <w:r w:rsidRPr="00192259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192259">
        <w:rPr>
          <w:rFonts w:ascii="Courier New" w:hAnsi="Courier New" w:cs="Courier New"/>
          <w:sz w:val="16"/>
          <w:szCs w:val="16"/>
          <w:lang w:val="en-US"/>
        </w:rPr>
        <w:t>localhost</w:t>
      </w:r>
      <w:proofErr w:type="gramStart"/>
      <w:r w:rsidRPr="00192259">
        <w:rPr>
          <w:rFonts w:ascii="Courier New" w:hAnsi="Courier New" w:cs="Courier New"/>
          <w:sz w:val="16"/>
          <w:szCs w:val="16"/>
          <w:lang w:val="en-US"/>
        </w:rPr>
        <w:t>:examples</w:t>
      </w:r>
      <w:proofErr w:type="spellEnd"/>
      <w:proofErr w:type="gramEnd"/>
      <w:r w:rsidRPr="00192259">
        <w:rPr>
          <w:rFonts w:ascii="Courier New" w:hAnsi="Courier New" w:cs="Courier New"/>
          <w:sz w:val="16"/>
          <w:szCs w:val="16"/>
          <w:lang w:val="en-US"/>
        </w:rPr>
        <w:t>"</w:t>
      </w:r>
      <w:r>
        <w:rPr>
          <w:lang w:val="en-US"/>
        </w:rPr>
        <w:t xml:space="preserve"> uses an alias in place of the file path.  It assumes that an alias named 'examples' actually exists, of course! </w:t>
      </w:r>
      <w:r w:rsidR="00281E0D">
        <w:rPr>
          <w:lang w:val="en-US"/>
        </w:rPr>
        <w:t>The -i switch is an abbreviation of -input</w:t>
      </w:r>
      <w:r>
        <w:rPr>
          <w:lang w:val="en-US"/>
        </w:rPr>
        <w:t xml:space="preserve"> and its argument should be the path to the script file you just saved.</w:t>
      </w:r>
      <w:r w:rsidR="00D50BBF">
        <w:rPr>
          <w:lang w:val="en-US"/>
        </w:rPr>
        <w:t xml:space="preserve">  </w:t>
      </w:r>
    </w:p>
    <w:p w:rsidR="00535FEE" w:rsidRDefault="004F2CC3" w:rsidP="006D2BBA">
      <w:pPr>
        <w:pStyle w:val="3"/>
        <w:rPr>
          <w:lang w:val="en-US"/>
        </w:rPr>
      </w:pPr>
      <w:r>
        <w:rPr>
          <w:lang w:val="en-US"/>
        </w:rPr>
        <w:t>Loading Test Data</w:t>
      </w:r>
    </w:p>
    <w:p w:rsidR="00535FEE" w:rsidRDefault="007E3955">
      <w:pPr>
        <w:rPr>
          <w:lang w:val="en-US"/>
        </w:rPr>
      </w:pPr>
      <w:r w:rsidRPr="007E3955">
        <w:rPr>
          <w:lang w:val="en-US"/>
        </w:rPr>
        <w:t>Now that the database is created</w:t>
      </w:r>
      <w:r w:rsidR="002C05E4">
        <w:rPr>
          <w:lang w:val="en-US"/>
        </w:rPr>
        <w:t xml:space="preserve"> and built</w:t>
      </w:r>
      <w:r w:rsidRPr="007E3955">
        <w:rPr>
          <w:lang w:val="en-US"/>
        </w:rPr>
        <w:t xml:space="preserve">, you can populate it with test data. </w:t>
      </w:r>
      <w:r w:rsidR="002C05E4">
        <w:rPr>
          <w:lang w:val="en-US"/>
        </w:rPr>
        <w:t>Various tools are available to help with that. If you prefer</w:t>
      </w:r>
      <w:r w:rsidR="004F2CC3">
        <w:rPr>
          <w:lang w:val="en-US"/>
        </w:rPr>
        <w:t xml:space="preserve"> not to do it yourself</w:t>
      </w:r>
      <w:r w:rsidR="002C05E4">
        <w:rPr>
          <w:lang w:val="en-US"/>
        </w:rPr>
        <w:t xml:space="preserve">, you can download a copy of the built database already loaded with the test data we used in the sample projects, from one of </w:t>
      </w:r>
      <w:r w:rsidRPr="007E3955">
        <w:rPr>
          <w:lang w:val="en-US"/>
        </w:rPr>
        <w:t>the following links:</w:t>
      </w:r>
    </w:p>
    <w:p w:rsidR="00192259" w:rsidRDefault="00E13DD2" w:rsidP="0019225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8C"/>
          <w:lang w:val="en-US" w:eastAsia="ru-RU"/>
        </w:rPr>
      </w:pPr>
      <w:hyperlink r:id="rId11" w:history="1">
        <w:r w:rsidR="00192259" w:rsidRPr="000B47A6">
          <w:rPr>
            <w:rStyle w:val="a5"/>
            <w:rFonts w:ascii="ArialMT" w:hAnsi="ArialMT" w:cs="ArialMT"/>
            <w:lang w:val="en-US" w:eastAsia="ru-RU"/>
          </w:rPr>
          <w:t>https://github.com/sim1984/example-db_2_5/releases/download/1.0/examples.fdb</w:t>
        </w:r>
      </w:hyperlink>
    </w:p>
    <w:p w:rsidR="00192259" w:rsidRDefault="00192259" w:rsidP="0019225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lang w:val="en-US" w:eastAsia="ru-RU"/>
        </w:rPr>
      </w:pPr>
      <w:r w:rsidRPr="00192259">
        <w:rPr>
          <w:rFonts w:ascii="ArialMT" w:hAnsi="ArialMT" w:cs="ArialMT"/>
          <w:color w:val="00008C"/>
          <w:lang w:val="en-US" w:eastAsia="ru-RU"/>
        </w:rPr>
        <w:t xml:space="preserve"> </w:t>
      </w:r>
      <w:proofErr w:type="gramStart"/>
      <w:r w:rsidR="0048260A">
        <w:rPr>
          <w:rFonts w:asciiTheme="minorHAnsi" w:hAnsiTheme="minorHAnsi" w:cs="ArialMT"/>
          <w:color w:val="000000"/>
          <w:lang w:val="en-US" w:eastAsia="ru-RU"/>
        </w:rPr>
        <w:t>or</w:t>
      </w:r>
      <w:proofErr w:type="gramEnd"/>
      <w:r w:rsidR="0048260A" w:rsidRPr="00192259">
        <w:rPr>
          <w:rFonts w:ascii="ArialMT" w:hAnsi="ArialMT" w:cs="ArialMT"/>
          <w:color w:val="000000"/>
          <w:lang w:val="en-US" w:eastAsia="ru-RU"/>
        </w:rPr>
        <w:t xml:space="preserve"> </w:t>
      </w:r>
    </w:p>
    <w:p w:rsidR="00192259" w:rsidRDefault="00E13DD2" w:rsidP="00192259">
      <w:pPr>
        <w:autoSpaceDE w:val="0"/>
        <w:autoSpaceDN w:val="0"/>
        <w:adjustRightInd w:val="0"/>
        <w:spacing w:after="0" w:line="240" w:lineRule="auto"/>
        <w:rPr>
          <w:lang w:val="en-NZ"/>
        </w:rPr>
      </w:pPr>
      <w:hyperlink r:id="rId12" w:history="1">
        <w:r w:rsidR="004A0E3F">
          <w:rPr>
            <w:rStyle w:val="a5"/>
            <w:rFonts w:ascii="ArialMT" w:hAnsi="ArialMT" w:cs="ArialMT"/>
            <w:lang w:val="en-US" w:eastAsia="ru-RU"/>
          </w:rPr>
          <w:t>https://github.com/sim1984/example-db_3_0/releases/download/1.0/examples.fdb</w:t>
        </w:r>
      </w:hyperlink>
    </w:p>
    <w:p w:rsidR="002C05E4" w:rsidRDefault="002C05E4" w:rsidP="00192259">
      <w:pPr>
        <w:autoSpaceDE w:val="0"/>
        <w:autoSpaceDN w:val="0"/>
        <w:adjustRightInd w:val="0"/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A5952" w:rsidRPr="005A5952" w:rsidTr="005A5952">
        <w:tc>
          <w:tcPr>
            <w:tcW w:w="9571" w:type="dxa"/>
          </w:tcPr>
          <w:p w:rsidR="005A5952" w:rsidRDefault="005A5952" w:rsidP="005A5952">
            <w:pPr>
              <w:autoSpaceDE w:val="0"/>
              <w:autoSpaceDN w:val="0"/>
              <w:adjustRightInd w:val="0"/>
              <w:spacing w:after="0" w:line="240" w:lineRule="auto"/>
              <w:rPr>
                <w:lang w:val="en-NZ"/>
              </w:rPr>
            </w:pPr>
            <w:commentRangeStart w:id="21"/>
            <w:r>
              <w:rPr>
                <w:lang w:val="en-NZ"/>
              </w:rPr>
              <w:t>Reminder</w:t>
            </w:r>
            <w:commentRangeEnd w:id="21"/>
            <w:r>
              <w:rPr>
                <w:rStyle w:val="a9"/>
              </w:rPr>
              <w:commentReference w:id="21"/>
            </w:r>
          </w:p>
          <w:p w:rsidR="005A5952" w:rsidRPr="006D2BBA" w:rsidRDefault="005A5952" w:rsidP="005A59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8C"/>
                <w:lang w:val="en-NZ" w:eastAsia="ru-RU"/>
              </w:rPr>
            </w:pPr>
            <w:r>
              <w:rPr>
                <w:lang w:val="en-NZ"/>
              </w:rPr>
              <w:t xml:space="preserve">A database built by Firebird 2.5 will not be accessible by a Firebird 3 server, </w:t>
            </w:r>
            <w:proofErr w:type="gramStart"/>
            <w:r>
              <w:rPr>
                <w:lang w:val="en-NZ"/>
              </w:rPr>
              <w:t>nor</w:t>
            </w:r>
            <w:proofErr w:type="gramEnd"/>
            <w:r>
              <w:rPr>
                <w:lang w:val="en-NZ"/>
              </w:rPr>
              <w:t xml:space="preserve"> vice versa.  Make sure you download the correct database for your needs.</w:t>
            </w:r>
          </w:p>
          <w:p w:rsidR="005A5952" w:rsidRPr="005A5952" w:rsidRDefault="005A5952" w:rsidP="00192259">
            <w:pPr>
              <w:autoSpaceDE w:val="0"/>
              <w:autoSpaceDN w:val="0"/>
              <w:adjustRightInd w:val="0"/>
              <w:spacing w:after="0" w:line="240" w:lineRule="auto"/>
              <w:rPr>
                <w:lang w:val="en-NZ"/>
              </w:rPr>
            </w:pPr>
          </w:p>
        </w:tc>
      </w:tr>
    </w:tbl>
    <w:p w:rsidR="005A5952" w:rsidRPr="005A5952" w:rsidRDefault="005A5952" w:rsidP="0019225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A5952" w:rsidRPr="005A5952" w:rsidRDefault="005A5952" w:rsidP="0019225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83704A" w:rsidRPr="00192259" w:rsidRDefault="007E3955" w:rsidP="0019225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8C"/>
          <w:lang w:val="en-US" w:eastAsia="ru-RU"/>
        </w:rPr>
      </w:pPr>
      <w:r w:rsidRPr="007E3955">
        <w:rPr>
          <w:color w:val="FF0000"/>
          <w:lang w:val="en-US"/>
        </w:rPr>
        <w:t xml:space="preserve">  </w:t>
      </w:r>
      <w:r w:rsidRPr="007E3955">
        <w:rPr>
          <w:lang w:val="en-US"/>
        </w:rPr>
        <w:t xml:space="preserve">  </w:t>
      </w:r>
    </w:p>
    <w:sectPr w:rsidR="0083704A" w:rsidRPr="00192259" w:rsidSect="00D94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Helen" w:date="2017-11-06T08:41:00Z" w:initials="H">
    <w:p w:rsidR="00E13DD2" w:rsidRDefault="00E13DD2">
      <w:pPr>
        <w:pStyle w:val="aa"/>
        <w:rPr>
          <w:lang w:val="en-NZ"/>
        </w:rPr>
      </w:pPr>
      <w:r>
        <w:rPr>
          <w:rStyle w:val="a9"/>
        </w:rPr>
        <w:annotationRef/>
      </w:r>
      <w:r>
        <w:rPr>
          <w:lang w:val="en-NZ"/>
        </w:rPr>
        <w:t xml:space="preserve">Our convention in all </w:t>
      </w:r>
      <w:proofErr w:type="spellStart"/>
      <w:r>
        <w:rPr>
          <w:lang w:val="en-NZ"/>
        </w:rPr>
        <w:t>Fb</w:t>
      </w:r>
      <w:proofErr w:type="spellEnd"/>
      <w:r>
        <w:rPr>
          <w:lang w:val="en-NZ"/>
        </w:rPr>
        <w:t xml:space="preserve"> docs is to lower-case and italicise the names of the CLS tools.  In the </w:t>
      </w:r>
      <w:proofErr w:type="spellStart"/>
      <w:r>
        <w:rPr>
          <w:lang w:val="en-NZ"/>
        </w:rPr>
        <w:t>DocBook</w:t>
      </w:r>
      <w:proofErr w:type="spellEnd"/>
      <w:r>
        <w:rPr>
          <w:lang w:val="en-NZ"/>
        </w:rPr>
        <w:t xml:space="preserve"> source, you will see that we achieve that using the &lt;emphasis&gt; tag.</w:t>
      </w:r>
    </w:p>
    <w:p w:rsidR="00E13DD2" w:rsidRPr="000603F6" w:rsidRDefault="00E13DD2">
      <w:pPr>
        <w:pStyle w:val="aa"/>
        <w:rPr>
          <w:lang w:val="en-NZ"/>
        </w:rPr>
      </w:pPr>
      <w:r>
        <w:rPr>
          <w:lang w:val="en-NZ"/>
        </w:rPr>
        <w:t>(</w:t>
      </w:r>
      <w:proofErr w:type="spellStart"/>
      <w:proofErr w:type="gramStart"/>
      <w:r>
        <w:rPr>
          <w:lang w:val="en-NZ"/>
        </w:rPr>
        <w:t>nBackup</w:t>
      </w:r>
      <w:proofErr w:type="spellEnd"/>
      <w:proofErr w:type="gramEnd"/>
      <w:r>
        <w:rPr>
          <w:lang w:val="en-NZ"/>
        </w:rPr>
        <w:t xml:space="preserve"> is an exception to the all-lower-case rule, thanks to its original author not wanting to comply with naming conventions. The 'n' represents his name - </w:t>
      </w:r>
      <w:proofErr w:type="spellStart"/>
      <w:r>
        <w:rPr>
          <w:lang w:val="en-NZ"/>
        </w:rPr>
        <w:t>nikolay</w:t>
      </w:r>
      <w:proofErr w:type="spellEnd"/>
      <w:r>
        <w:rPr>
          <w:lang w:val="en-NZ"/>
        </w:rPr>
        <w:t xml:space="preserve"> [</w:t>
      </w:r>
      <w:proofErr w:type="spellStart"/>
      <w:r>
        <w:rPr>
          <w:lang w:val="en-NZ"/>
        </w:rPr>
        <w:t>Samofotov</w:t>
      </w:r>
      <w:proofErr w:type="spellEnd"/>
      <w:r>
        <w:rPr>
          <w:lang w:val="en-NZ"/>
        </w:rPr>
        <w:t>].)</w:t>
      </w:r>
    </w:p>
  </w:comment>
  <w:comment w:id="2" w:author="Denis" w:date="2017-11-05T13:49:00Z" w:initials="D">
    <w:p w:rsidR="00E13DD2" w:rsidRPr="006D2BBA" w:rsidRDefault="00E13DD2">
      <w:pPr>
        <w:pStyle w:val="aa"/>
        <w:rPr>
          <w:lang w:val="en-US"/>
        </w:rPr>
      </w:pPr>
      <w:r>
        <w:rPr>
          <w:rStyle w:val="a9"/>
        </w:rPr>
        <w:annotationRef/>
      </w:r>
      <w:r w:rsidRPr="006D2BBA">
        <w:rPr>
          <w:lang w:val="en-US"/>
        </w:rPr>
        <w:t>In fact, the username can be written without quotes or in double quotes. At least in Firebird 3.0. Single quotes are required only for the password.</w:t>
      </w:r>
    </w:p>
  </w:comment>
  <w:comment w:id="4" w:author="Denis" w:date="2017-11-06T11:51:00Z" w:initials="D">
    <w:p w:rsidR="00E13DD2" w:rsidRPr="00E13DD2" w:rsidRDefault="00E13DD2">
      <w:pPr>
        <w:pStyle w:val="aa"/>
        <w:rPr>
          <w:lang w:val="en-US"/>
        </w:rPr>
      </w:pPr>
      <w:r>
        <w:rPr>
          <w:rStyle w:val="a9"/>
        </w:rPr>
        <w:annotationRef/>
      </w:r>
      <w:r w:rsidRPr="00E13DD2">
        <w:rPr>
          <w:lang w:val="en-US"/>
        </w:rPr>
        <w:t>In Firebird 3.0, user names are real identifiers. In this regard, there ha</w:t>
      </w:r>
      <w:r>
        <w:rPr>
          <w:lang w:val="en-US"/>
        </w:rPr>
        <w:t>ve been changes in the statement</w:t>
      </w:r>
      <w:r w:rsidRPr="00E13DD2">
        <w:rPr>
          <w:lang w:val="en-US"/>
        </w:rPr>
        <w:t xml:space="preserve"> CREATE </w:t>
      </w:r>
      <w:r>
        <w:rPr>
          <w:lang w:val="en-US"/>
        </w:rPr>
        <w:t>DATABASE and the pseudo-statement</w:t>
      </w:r>
      <w:r w:rsidRPr="00E13DD2">
        <w:rPr>
          <w:lang w:val="en-US"/>
        </w:rPr>
        <w:t xml:space="preserve"> CONNECT. The user name in double quotes is case sensitive. The username without quotes is converted to uppercase. As for the passwords, there the double quotes ar</w:t>
      </w:r>
      <w:r w:rsidR="00B24278">
        <w:rPr>
          <w:lang w:val="en-US"/>
        </w:rPr>
        <w:t xml:space="preserve">e </w:t>
      </w:r>
      <w:proofErr w:type="spellStart"/>
      <w:r w:rsidR="00B24278">
        <w:rPr>
          <w:lang w:val="en-US"/>
        </w:rPr>
        <w:t>deparecated</w:t>
      </w:r>
      <w:proofErr w:type="spellEnd"/>
      <w:r w:rsidRPr="00E13DD2">
        <w:rPr>
          <w:lang w:val="en-US"/>
        </w:rPr>
        <w:t xml:space="preserve"> syntax as for any strings.</w:t>
      </w:r>
    </w:p>
  </w:comment>
  <w:comment w:id="3" w:author="Helen" w:date="2017-11-06T08:32:00Z" w:initials="H">
    <w:p w:rsidR="00E13DD2" w:rsidRPr="00963239" w:rsidRDefault="00E13DD2">
      <w:pPr>
        <w:pStyle w:val="aa"/>
        <w:rPr>
          <w:lang w:val="en-NZ"/>
        </w:rPr>
      </w:pPr>
      <w:r>
        <w:rPr>
          <w:rStyle w:val="a9"/>
        </w:rPr>
        <w:annotationRef/>
      </w:r>
      <w:r>
        <w:rPr>
          <w:lang w:val="en-NZ"/>
        </w:rPr>
        <w:t>Double quotes have been deprecated for at least a decade!  As for No Quotes, I cannot make that work. As a matter of principle, we should not encourage readers to use bad syntax for SQL.</w:t>
      </w:r>
    </w:p>
  </w:comment>
  <w:comment w:id="15" w:author="Helen" w:date="2017-11-06T08:27:00Z" w:initials="H">
    <w:p w:rsidR="00E13DD2" w:rsidRPr="00963239" w:rsidRDefault="00E13DD2">
      <w:pPr>
        <w:pStyle w:val="aa"/>
        <w:rPr>
          <w:lang w:val="en-NZ"/>
        </w:rPr>
      </w:pPr>
      <w:r>
        <w:rPr>
          <w:rStyle w:val="a9"/>
        </w:rPr>
        <w:annotationRef/>
      </w:r>
      <w:r>
        <w:rPr>
          <w:lang w:val="en-NZ"/>
        </w:rPr>
        <w:t xml:space="preserve">This line does not fit across the width of a </w:t>
      </w:r>
      <w:proofErr w:type="spellStart"/>
      <w:r>
        <w:rPr>
          <w:lang w:val="en-NZ"/>
        </w:rPr>
        <w:t>DocBook</w:t>
      </w:r>
      <w:proofErr w:type="spellEnd"/>
      <w:r>
        <w:rPr>
          <w:lang w:val="en-NZ"/>
        </w:rPr>
        <w:t xml:space="preserve"> page.</w:t>
      </w:r>
    </w:p>
  </w:comment>
  <w:comment w:id="16" w:author="Denis" w:date="2017-11-06T13:13:00Z" w:initials="D">
    <w:p w:rsidR="005A5952" w:rsidRDefault="005A5952">
      <w:pPr>
        <w:pStyle w:val="aa"/>
      </w:pPr>
      <w:r>
        <w:rPr>
          <w:rStyle w:val="a9"/>
        </w:rPr>
        <w:annotationRef/>
      </w:r>
      <w:r w:rsidRPr="005A5952">
        <w:rPr>
          <w:lang w:val="en-US"/>
        </w:rPr>
        <w:t xml:space="preserve">I do not know what to do in this case. </w:t>
      </w:r>
      <w:proofErr w:type="spellStart"/>
      <w:r w:rsidRPr="005A5952">
        <w:t>Maybe</w:t>
      </w:r>
      <w:proofErr w:type="spellEnd"/>
      <w:r w:rsidRPr="005A5952">
        <w:t xml:space="preserve"> </w:t>
      </w:r>
      <w:proofErr w:type="spellStart"/>
      <w:r w:rsidRPr="005A5952">
        <w:t>that's</w:t>
      </w:r>
      <w:proofErr w:type="spellEnd"/>
      <w:r w:rsidRPr="005A5952">
        <w:t xml:space="preserve"> </w:t>
      </w:r>
      <w:proofErr w:type="spellStart"/>
      <w:r w:rsidRPr="005A5952">
        <w:t>it</w:t>
      </w:r>
      <w:proofErr w:type="spellEnd"/>
      <w:r w:rsidRPr="005A5952">
        <w:t>?</w:t>
      </w:r>
    </w:p>
  </w:comment>
  <w:comment w:id="21" w:author="Helen" w:date="2017-11-06T13:05:00Z" w:initials="H">
    <w:p w:rsidR="005A5952" w:rsidRPr="00963239" w:rsidRDefault="005A5952" w:rsidP="005A5952">
      <w:pPr>
        <w:pStyle w:val="aa"/>
        <w:rPr>
          <w:lang w:val="en-NZ"/>
        </w:rPr>
      </w:pPr>
      <w:r>
        <w:rPr>
          <w:rStyle w:val="a9"/>
        </w:rPr>
        <w:annotationRef/>
      </w:r>
      <w:r>
        <w:rPr>
          <w:lang w:val="en-NZ"/>
        </w:rPr>
        <w:t xml:space="preserve">In the </w:t>
      </w:r>
      <w:proofErr w:type="spellStart"/>
      <w:r>
        <w:rPr>
          <w:lang w:val="en-NZ"/>
        </w:rPr>
        <w:t>DocBook</w:t>
      </w:r>
      <w:proofErr w:type="spellEnd"/>
      <w:r>
        <w:rPr>
          <w:lang w:val="en-NZ"/>
        </w:rPr>
        <w:t xml:space="preserve"> format, this piece goes into a &lt;Note&gt; admonition with an explicit &lt;title&gt; tag.  You seem to use boxes in the Word files to simulate the </w:t>
      </w:r>
      <w:proofErr w:type="spellStart"/>
      <w:r>
        <w:rPr>
          <w:lang w:val="en-NZ"/>
        </w:rPr>
        <w:t>DocBook</w:t>
      </w:r>
      <w:proofErr w:type="spellEnd"/>
      <w:r>
        <w:rPr>
          <w:lang w:val="en-NZ"/>
        </w:rPr>
        <w:t xml:space="preserve"> admonitions.  Look at the source to see how to do a custom admonition.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65617"/>
    <w:multiLevelType w:val="hybridMultilevel"/>
    <w:tmpl w:val="D690D1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275FD2"/>
    <w:multiLevelType w:val="hybridMultilevel"/>
    <w:tmpl w:val="78AA9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2"/>
  </w:compat>
  <w:rsids>
    <w:rsidRoot w:val="00493BB5"/>
    <w:rsid w:val="00052C62"/>
    <w:rsid w:val="00055056"/>
    <w:rsid w:val="000603F6"/>
    <w:rsid w:val="00073310"/>
    <w:rsid w:val="000C4673"/>
    <w:rsid w:val="000D71FF"/>
    <w:rsid w:val="000E06E5"/>
    <w:rsid w:val="00112059"/>
    <w:rsid w:val="00192259"/>
    <w:rsid w:val="0019392A"/>
    <w:rsid w:val="001F7405"/>
    <w:rsid w:val="002155A8"/>
    <w:rsid w:val="00227B4F"/>
    <w:rsid w:val="00251149"/>
    <w:rsid w:val="00281E0D"/>
    <w:rsid w:val="002C05E4"/>
    <w:rsid w:val="002E17C3"/>
    <w:rsid w:val="00314FB5"/>
    <w:rsid w:val="00354FC0"/>
    <w:rsid w:val="003B5F4B"/>
    <w:rsid w:val="004126DA"/>
    <w:rsid w:val="004230FB"/>
    <w:rsid w:val="00430911"/>
    <w:rsid w:val="004568D7"/>
    <w:rsid w:val="004720B1"/>
    <w:rsid w:val="0048260A"/>
    <w:rsid w:val="00493BB5"/>
    <w:rsid w:val="0049688F"/>
    <w:rsid w:val="004A0E3F"/>
    <w:rsid w:val="004B4CE9"/>
    <w:rsid w:val="004F2CC3"/>
    <w:rsid w:val="00535FEE"/>
    <w:rsid w:val="00565724"/>
    <w:rsid w:val="005674C0"/>
    <w:rsid w:val="00595624"/>
    <w:rsid w:val="005A5952"/>
    <w:rsid w:val="005B3AF8"/>
    <w:rsid w:val="005E4DB8"/>
    <w:rsid w:val="005E5371"/>
    <w:rsid w:val="005F07C9"/>
    <w:rsid w:val="00630563"/>
    <w:rsid w:val="00631EBF"/>
    <w:rsid w:val="00654DBE"/>
    <w:rsid w:val="00661BDD"/>
    <w:rsid w:val="00672FA1"/>
    <w:rsid w:val="006A332A"/>
    <w:rsid w:val="006D0A6F"/>
    <w:rsid w:val="006D2BBA"/>
    <w:rsid w:val="007C0ED0"/>
    <w:rsid w:val="007D01C4"/>
    <w:rsid w:val="007E3955"/>
    <w:rsid w:val="007E431C"/>
    <w:rsid w:val="007E7A50"/>
    <w:rsid w:val="00805F8B"/>
    <w:rsid w:val="00827760"/>
    <w:rsid w:val="0083704A"/>
    <w:rsid w:val="008536A7"/>
    <w:rsid w:val="008B449F"/>
    <w:rsid w:val="008C6212"/>
    <w:rsid w:val="008E7CC1"/>
    <w:rsid w:val="00940EC1"/>
    <w:rsid w:val="009416EC"/>
    <w:rsid w:val="00944DD8"/>
    <w:rsid w:val="00946F52"/>
    <w:rsid w:val="00963239"/>
    <w:rsid w:val="009A49D3"/>
    <w:rsid w:val="009A710D"/>
    <w:rsid w:val="009C7058"/>
    <w:rsid w:val="00A004D4"/>
    <w:rsid w:val="00A168D0"/>
    <w:rsid w:val="00A17EA5"/>
    <w:rsid w:val="00A42244"/>
    <w:rsid w:val="00A9695A"/>
    <w:rsid w:val="00AA5678"/>
    <w:rsid w:val="00AF6FB8"/>
    <w:rsid w:val="00B16A13"/>
    <w:rsid w:val="00B24278"/>
    <w:rsid w:val="00B45A01"/>
    <w:rsid w:val="00B46D21"/>
    <w:rsid w:val="00BE3CD3"/>
    <w:rsid w:val="00CD16A0"/>
    <w:rsid w:val="00CF3F34"/>
    <w:rsid w:val="00D50BBF"/>
    <w:rsid w:val="00D947D2"/>
    <w:rsid w:val="00DA00D8"/>
    <w:rsid w:val="00DD024C"/>
    <w:rsid w:val="00DF48FD"/>
    <w:rsid w:val="00E00FAC"/>
    <w:rsid w:val="00E13DD2"/>
    <w:rsid w:val="00E158C9"/>
    <w:rsid w:val="00E227DB"/>
    <w:rsid w:val="00E232CE"/>
    <w:rsid w:val="00E314B8"/>
    <w:rsid w:val="00E60DE0"/>
    <w:rsid w:val="00E730B5"/>
    <w:rsid w:val="00EC191A"/>
    <w:rsid w:val="00ED237E"/>
    <w:rsid w:val="00F705A3"/>
    <w:rsid w:val="00FB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7D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0593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6F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6F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F2C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4720B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20593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a3">
    <w:name w:val="Table Grid"/>
    <w:basedOn w:val="a1"/>
    <w:uiPriority w:val="59"/>
    <w:rsid w:val="00567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674C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9225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A0E3F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E73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730B5"/>
    <w:rPr>
      <w:rFonts w:ascii="Tahoma" w:hAnsi="Tahoma" w:cs="Tahoma"/>
      <w:sz w:val="16"/>
      <w:szCs w:val="1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946F5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946F52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/>
    </w:rPr>
  </w:style>
  <w:style w:type="character" w:customStyle="1" w:styleId="40">
    <w:name w:val="Заголовок 4 Знак"/>
    <w:basedOn w:val="a0"/>
    <w:link w:val="4"/>
    <w:uiPriority w:val="9"/>
    <w:rsid w:val="004F2CC3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eastAsia="en-US"/>
    </w:rPr>
  </w:style>
  <w:style w:type="character" w:customStyle="1" w:styleId="50">
    <w:name w:val="Заголовок 5 Знак"/>
    <w:basedOn w:val="a0"/>
    <w:link w:val="5"/>
    <w:uiPriority w:val="9"/>
    <w:rsid w:val="004720B1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/>
    </w:rPr>
  </w:style>
  <w:style w:type="character" w:styleId="a9">
    <w:name w:val="annotation reference"/>
    <w:basedOn w:val="a0"/>
    <w:uiPriority w:val="99"/>
    <w:semiHidden/>
    <w:unhideWhenUsed/>
    <w:rsid w:val="006D2BB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D2BB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6D2BBA"/>
    <w:rPr>
      <w:lang w:eastAsia="en-US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6D2BB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6D2BBA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0593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20593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a3">
    <w:name w:val="Table Grid"/>
    <w:basedOn w:val="a1"/>
    <w:uiPriority w:val="59"/>
    <w:rsid w:val="00567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674C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92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sim1984/example-db_3_0/releases/download/1.0/examples.fd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im1984/example-db_2_5/releases/download/1.0/examples.fdb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sim1984/example-db_2_5/archive/1.0.zi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firebirdsql.org/file/documentation/reference_manuals/fblangref25-en/html/fblangref25-appx06-charset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AB128-135C-47BB-BDDE-465EAB508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13</Pages>
  <Words>3471</Words>
  <Characters>19789</Characters>
  <Application>Microsoft Office Word</Application>
  <DocSecurity>0</DocSecurity>
  <Lines>164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Denis</cp:lastModifiedBy>
  <cp:revision>68</cp:revision>
  <dcterms:created xsi:type="dcterms:W3CDTF">2017-09-12T11:59:00Z</dcterms:created>
  <dcterms:modified xsi:type="dcterms:W3CDTF">2017-11-06T10:13:00Z</dcterms:modified>
</cp:coreProperties>
</file>