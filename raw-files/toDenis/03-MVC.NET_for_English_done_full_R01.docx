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73B" w:rsidRPr="00582999" w:rsidRDefault="00BE173B">
      <w:pPr>
        <w:rPr>
          <w:lang w:val="en-US"/>
        </w:rPr>
      </w:pPr>
    </w:p>
    <w:p w:rsidR="00BE173B" w:rsidRPr="00582999" w:rsidRDefault="00D30513" w:rsidP="00BE173B">
      <w:pPr>
        <w:pStyle w:val="Heading1"/>
        <w:rPr>
          <w:rFonts w:ascii="Arial" w:hAnsi="Arial" w:cs="Arial"/>
          <w:lang w:val="en-US"/>
        </w:rPr>
      </w:pPr>
      <w:bookmarkStart w:id="0" w:name="_Toc452215641"/>
      <w:r w:rsidRPr="00582999">
        <w:rPr>
          <w:rFonts w:ascii="Arial" w:hAnsi="Arial" w:cs="Arial"/>
          <w:lang w:val="en-US"/>
        </w:rPr>
        <w:t xml:space="preserve">Creating web applications with </w:t>
      </w:r>
      <w:del w:id="1" w:author="Helen" w:date="2017-10-23T09:47:00Z">
        <w:r w:rsidRPr="00582999" w:rsidDel="00620712">
          <w:rPr>
            <w:rFonts w:ascii="Arial" w:hAnsi="Arial" w:cs="Arial"/>
            <w:lang w:val="en-US"/>
          </w:rPr>
          <w:delText xml:space="preserve">the help of </w:delText>
        </w:r>
      </w:del>
      <w:r w:rsidRPr="00582999">
        <w:rPr>
          <w:rFonts w:ascii="Arial" w:hAnsi="Arial" w:cs="Arial"/>
          <w:lang w:val="en-US"/>
        </w:rPr>
        <w:t>Entity Framework</w:t>
      </w:r>
      <w:bookmarkEnd w:id="0"/>
    </w:p>
    <w:p w:rsidR="00BE173B" w:rsidRPr="00582999" w:rsidRDefault="00BE173B" w:rsidP="00BE173B">
      <w:pPr>
        <w:jc w:val="both"/>
        <w:rPr>
          <w:rFonts w:ascii="Arial" w:hAnsi="Arial" w:cs="Arial"/>
          <w:lang w:val="en-US"/>
        </w:rPr>
      </w:pPr>
    </w:p>
    <w:p w:rsidR="00BE173B" w:rsidRPr="00582999" w:rsidRDefault="00D30513" w:rsidP="00BE173B">
      <w:pPr>
        <w:jc w:val="both"/>
        <w:rPr>
          <w:rFonts w:ascii="Arial" w:hAnsi="Arial" w:cs="Arial"/>
          <w:sz w:val="24"/>
          <w:lang w:val="en-US"/>
        </w:rPr>
      </w:pPr>
      <w:r w:rsidRPr="00582999">
        <w:rPr>
          <w:rFonts w:ascii="Arial" w:hAnsi="Arial" w:cs="Arial"/>
          <w:sz w:val="24"/>
          <w:lang w:val="en-US"/>
        </w:rPr>
        <w:t xml:space="preserve">This chapter will describe </w:t>
      </w:r>
      <w:del w:id="2" w:author="Helen" w:date="2017-10-23T09:47:00Z">
        <w:r w:rsidRPr="00582999" w:rsidDel="00620712">
          <w:rPr>
            <w:rFonts w:ascii="Arial" w:hAnsi="Arial" w:cs="Arial"/>
            <w:sz w:val="24"/>
            <w:lang w:val="en-US"/>
          </w:rPr>
          <w:delText>the process of creating</w:delText>
        </w:r>
      </w:del>
      <w:ins w:id="3" w:author="Helen" w:date="2017-10-23T09:47:00Z">
        <w:r w:rsidR="00620712">
          <w:rPr>
            <w:rFonts w:ascii="Arial" w:hAnsi="Arial" w:cs="Arial"/>
            <w:sz w:val="24"/>
            <w:lang w:val="en-US"/>
          </w:rPr>
          <w:t>how to create</w:t>
        </w:r>
      </w:ins>
      <w:r w:rsidRPr="00582999">
        <w:rPr>
          <w:rFonts w:ascii="Arial" w:hAnsi="Arial" w:cs="Arial"/>
          <w:sz w:val="24"/>
          <w:lang w:val="en-US"/>
        </w:rPr>
        <w:t xml:space="preserve"> web applications </w:t>
      </w:r>
      <w:ins w:id="4" w:author="Helen" w:date="2017-10-23T09:47:00Z">
        <w:r w:rsidR="00620712">
          <w:rPr>
            <w:rFonts w:ascii="Arial" w:hAnsi="Arial" w:cs="Arial"/>
            <w:sz w:val="24"/>
            <w:lang w:val="en-US"/>
          </w:rPr>
          <w:t xml:space="preserve">with </w:t>
        </w:r>
      </w:ins>
      <w:del w:id="5" w:author="Helen" w:date="2017-10-23T09:48:00Z">
        <w:r w:rsidRPr="00582999" w:rsidDel="00620712">
          <w:rPr>
            <w:rFonts w:ascii="Arial" w:hAnsi="Arial" w:cs="Arial"/>
            <w:sz w:val="24"/>
            <w:lang w:val="en-US"/>
          </w:rPr>
          <w:delText xml:space="preserve">for the </w:delText>
        </w:r>
      </w:del>
      <w:r w:rsidRPr="00582999">
        <w:rPr>
          <w:rFonts w:ascii="Arial" w:hAnsi="Arial" w:cs="Arial"/>
          <w:sz w:val="24"/>
          <w:lang w:val="en-US"/>
        </w:rPr>
        <w:t xml:space="preserve">Firebird </w:t>
      </w:r>
      <w:del w:id="6" w:author="Helen" w:date="2017-10-23T09:48:00Z">
        <w:r w:rsidRPr="00582999" w:rsidDel="00620712">
          <w:rPr>
            <w:rFonts w:ascii="Arial" w:hAnsi="Arial" w:cs="Arial"/>
            <w:sz w:val="24"/>
            <w:lang w:val="en-US"/>
          </w:rPr>
          <w:delText xml:space="preserve">DBMS </w:delText>
        </w:r>
      </w:del>
      <w:ins w:id="7" w:author="Helen" w:date="2017-10-23T09:48:00Z">
        <w:r w:rsidR="00620712">
          <w:rPr>
            <w:rFonts w:ascii="Arial" w:hAnsi="Arial" w:cs="Arial"/>
            <w:sz w:val="24"/>
            <w:lang w:val="en-US"/>
          </w:rPr>
          <w:t xml:space="preserve">as the back-end, </w:t>
        </w:r>
      </w:ins>
      <w:del w:id="8" w:author="Helen" w:date="2017-10-23T09:48:00Z">
        <w:r w:rsidRPr="00582999" w:rsidDel="00620712">
          <w:rPr>
            <w:rFonts w:ascii="Arial" w:hAnsi="Arial" w:cs="Arial"/>
            <w:sz w:val="24"/>
            <w:lang w:val="en-US"/>
          </w:rPr>
          <w:delText xml:space="preserve">with the help of </w:delText>
        </w:r>
      </w:del>
      <w:ins w:id="9" w:author="Helen" w:date="2017-10-23T09:48:00Z">
        <w:r w:rsidR="00620712">
          <w:rPr>
            <w:rFonts w:ascii="Arial" w:hAnsi="Arial" w:cs="Arial"/>
            <w:sz w:val="24"/>
            <w:lang w:val="en-US"/>
          </w:rPr>
          <w:t xml:space="preserve"> using Microsoft </w:t>
        </w:r>
      </w:ins>
      <w:r w:rsidRPr="00582999">
        <w:rPr>
          <w:rFonts w:ascii="Arial" w:hAnsi="Arial" w:cs="Arial"/>
          <w:sz w:val="24"/>
          <w:lang w:val="en-US"/>
        </w:rPr>
        <w:t xml:space="preserve">Entity Framework and the </w:t>
      </w:r>
      <w:r w:rsidR="00582999">
        <w:rPr>
          <w:rFonts w:ascii="Arial" w:hAnsi="Arial" w:cs="Arial"/>
          <w:sz w:val="24"/>
          <w:lang w:val="en-US"/>
        </w:rPr>
        <w:t>Visual Studio 2015 environment.</w:t>
      </w:r>
    </w:p>
    <w:p w:rsidR="00BE173B" w:rsidRPr="00582999" w:rsidRDefault="00D30513" w:rsidP="00BE173B">
      <w:pPr>
        <w:jc w:val="both"/>
        <w:rPr>
          <w:rFonts w:ascii="Arial" w:hAnsi="Arial" w:cs="Arial"/>
          <w:sz w:val="24"/>
          <w:szCs w:val="24"/>
          <w:lang w:val="en-US"/>
        </w:rPr>
      </w:pPr>
      <w:proofErr w:type="spellStart"/>
      <w:r w:rsidRPr="00582999">
        <w:rPr>
          <w:rFonts w:ascii="Arial" w:hAnsi="Arial" w:cs="Arial"/>
          <w:sz w:val="24"/>
          <w:szCs w:val="24"/>
          <w:lang w:val="en-US"/>
        </w:rPr>
        <w:t>I</w:t>
      </w:r>
      <w:del w:id="10" w:author="Helen" w:date="2017-10-23T09:48:00Z">
        <w:r w:rsidRPr="00582999" w:rsidDel="00C45D7F">
          <w:rPr>
            <w:rFonts w:ascii="Arial" w:hAnsi="Arial" w:cs="Arial"/>
            <w:sz w:val="24"/>
            <w:szCs w:val="24"/>
            <w:lang w:val="en-US"/>
          </w:rPr>
          <w:delText xml:space="preserve">t is the </w:delText>
        </w:r>
        <w:r w:rsidR="00582999" w:rsidRPr="00582999" w:rsidDel="00C45D7F">
          <w:rPr>
            <w:rFonts w:ascii="Arial" w:hAnsi="Arial" w:cs="Arial"/>
            <w:sz w:val="24"/>
            <w:szCs w:val="24"/>
            <w:lang w:val="en-US"/>
          </w:rPr>
          <w:delText>peculiarities</w:delText>
        </w:r>
        <w:r w:rsidRPr="00582999" w:rsidDel="00C45D7F">
          <w:rPr>
            <w:rFonts w:ascii="Arial" w:hAnsi="Arial" w:cs="Arial"/>
            <w:sz w:val="24"/>
            <w:szCs w:val="24"/>
            <w:lang w:val="en-US"/>
          </w:rPr>
          <w:delText xml:space="preserve"> of creating web applications that</w:delText>
        </w:r>
      </w:del>
      <w:ins w:id="11" w:author="Helen" w:date="2017-10-23T09:48:00Z">
        <w:r w:rsidR="00C45D7F">
          <w:rPr>
            <w:rFonts w:ascii="Arial" w:hAnsi="Arial" w:cs="Arial"/>
            <w:sz w:val="24"/>
            <w:szCs w:val="24"/>
            <w:lang w:val="en-US"/>
          </w:rPr>
          <w:t>In</w:t>
        </w:r>
      </w:ins>
      <w:proofErr w:type="spellEnd"/>
      <w:r w:rsidRPr="00582999">
        <w:rPr>
          <w:rFonts w:ascii="Arial" w:hAnsi="Arial" w:cs="Arial"/>
          <w:sz w:val="24"/>
          <w:szCs w:val="24"/>
          <w:lang w:val="en-US"/>
        </w:rPr>
        <w:t xml:space="preserve"> this chapter</w:t>
      </w:r>
      <w:ins w:id="12" w:author="Helen" w:date="2017-10-23T09:48:00Z">
        <w:r w:rsidR="00C45D7F">
          <w:rPr>
            <w:rFonts w:ascii="Arial" w:hAnsi="Arial" w:cs="Arial"/>
            <w:sz w:val="24"/>
            <w:szCs w:val="24"/>
            <w:lang w:val="en-US"/>
          </w:rPr>
          <w:t xml:space="preserve">, </w:t>
        </w:r>
      </w:ins>
      <w:del w:id="13" w:author="Helen" w:date="2017-10-23T09:49:00Z">
        <w:r w:rsidRPr="00582999" w:rsidDel="00C45D7F">
          <w:rPr>
            <w:rFonts w:ascii="Arial" w:hAnsi="Arial" w:cs="Arial"/>
            <w:sz w:val="24"/>
            <w:szCs w:val="24"/>
            <w:lang w:val="en-US"/>
          </w:rPr>
          <w:delText xml:space="preserve"> deals with,</w:delText>
        </w:r>
      </w:del>
      <w:ins w:id="14" w:author="Helen" w:date="2017-10-23T09:49:00Z">
        <w:r w:rsidR="00C45D7F">
          <w:rPr>
            <w:rFonts w:ascii="Arial" w:hAnsi="Arial" w:cs="Arial"/>
            <w:sz w:val="24"/>
            <w:szCs w:val="24"/>
            <w:lang w:val="en-US"/>
          </w:rPr>
          <w:t xml:space="preserve">we examine the specifics of creating a web application with this framework.  </w:t>
        </w:r>
      </w:ins>
      <w:del w:id="15" w:author="Helen" w:date="2017-10-23T09:49:00Z">
        <w:r w:rsidRPr="00582999" w:rsidDel="00C45D7F">
          <w:rPr>
            <w:rFonts w:ascii="Arial" w:hAnsi="Arial" w:cs="Arial"/>
            <w:sz w:val="24"/>
            <w:szCs w:val="24"/>
            <w:lang w:val="en-US"/>
          </w:rPr>
          <w:delText xml:space="preserve"> while t</w:delText>
        </w:r>
      </w:del>
      <w:ins w:id="16" w:author="Helen" w:date="2017-10-23T09:49:00Z">
        <w:r w:rsidR="00C45D7F">
          <w:rPr>
            <w:rFonts w:ascii="Arial" w:hAnsi="Arial" w:cs="Arial"/>
            <w:sz w:val="24"/>
            <w:szCs w:val="24"/>
            <w:lang w:val="en-US"/>
          </w:rPr>
          <w:t>T</w:t>
        </w:r>
      </w:ins>
      <w:r w:rsidRPr="00582999">
        <w:rPr>
          <w:rFonts w:ascii="Arial" w:hAnsi="Arial" w:cs="Arial"/>
          <w:sz w:val="24"/>
          <w:szCs w:val="24"/>
          <w:lang w:val="en-US"/>
        </w:rPr>
        <w:t xml:space="preserve">he basic principles </w:t>
      </w:r>
      <w:del w:id="17" w:author="Helen" w:date="2017-10-23T09:49:00Z">
        <w:r w:rsidRPr="00582999" w:rsidDel="00C45D7F">
          <w:rPr>
            <w:rFonts w:ascii="Arial" w:hAnsi="Arial" w:cs="Arial"/>
            <w:sz w:val="24"/>
            <w:szCs w:val="24"/>
            <w:lang w:val="en-US"/>
          </w:rPr>
          <w:delText xml:space="preserve">of </w:delText>
        </w:r>
      </w:del>
      <w:ins w:id="18" w:author="Helen" w:date="2017-10-23T09:49:00Z">
        <w:r w:rsidR="00C45D7F">
          <w:rPr>
            <w:rFonts w:ascii="Arial" w:hAnsi="Arial" w:cs="Arial"/>
            <w:sz w:val="24"/>
            <w:szCs w:val="24"/>
            <w:lang w:val="en-US"/>
          </w:rPr>
          <w:t>for</w:t>
        </w:r>
        <w:r w:rsidR="00C45D7F" w:rsidRPr="00582999">
          <w:rPr>
            <w:rFonts w:ascii="Arial" w:hAnsi="Arial" w:cs="Arial"/>
            <w:sz w:val="24"/>
            <w:szCs w:val="24"/>
            <w:lang w:val="en-US"/>
          </w:rPr>
          <w:t xml:space="preserve"> </w:t>
        </w:r>
      </w:ins>
      <w:r w:rsidRPr="00582999">
        <w:rPr>
          <w:rFonts w:ascii="Arial" w:hAnsi="Arial" w:cs="Arial"/>
          <w:sz w:val="24"/>
          <w:szCs w:val="24"/>
          <w:lang w:val="en-US"/>
        </w:rPr>
        <w:t xml:space="preserve">working with Entity Framework and Firebird </w:t>
      </w:r>
      <w:del w:id="19" w:author="Helen" w:date="2017-10-23T09:50:00Z">
        <w:r w:rsidRPr="00582999" w:rsidDel="00C45D7F">
          <w:rPr>
            <w:rFonts w:ascii="Arial" w:hAnsi="Arial" w:cs="Arial"/>
            <w:sz w:val="24"/>
            <w:szCs w:val="24"/>
            <w:lang w:val="en-US"/>
          </w:rPr>
          <w:delText xml:space="preserve">were </w:delText>
        </w:r>
      </w:del>
      <w:ins w:id="20" w:author="Helen" w:date="2017-10-23T09:50:00Z">
        <w:r w:rsidR="00C45D7F">
          <w:rPr>
            <w:rFonts w:ascii="Arial" w:hAnsi="Arial" w:cs="Arial"/>
            <w:sz w:val="24"/>
            <w:szCs w:val="24"/>
            <w:lang w:val="en-US"/>
          </w:rPr>
          <w:t>are</w:t>
        </w:r>
        <w:r w:rsidR="00C45D7F" w:rsidRPr="00582999">
          <w:rPr>
            <w:rFonts w:ascii="Arial" w:hAnsi="Arial" w:cs="Arial"/>
            <w:sz w:val="24"/>
            <w:szCs w:val="24"/>
            <w:lang w:val="en-US"/>
          </w:rPr>
          <w:t xml:space="preserve"> </w:t>
        </w:r>
      </w:ins>
      <w:r w:rsidR="00582999" w:rsidRPr="00582999">
        <w:rPr>
          <w:rFonts w:ascii="Arial" w:hAnsi="Arial" w:cs="Arial"/>
          <w:sz w:val="24"/>
          <w:szCs w:val="24"/>
          <w:lang w:val="en-US"/>
        </w:rPr>
        <w:t>described</w:t>
      </w:r>
      <w:r w:rsidRPr="00582999">
        <w:rPr>
          <w:rFonts w:ascii="Arial" w:hAnsi="Arial" w:cs="Arial"/>
          <w:sz w:val="24"/>
          <w:szCs w:val="24"/>
          <w:lang w:val="en-US"/>
        </w:rPr>
        <w:t xml:space="preserve"> in the previous chapter</w:t>
      </w:r>
      <w:ins w:id="21" w:author="Helen" w:date="2017-10-23T09:50:00Z">
        <w:r w:rsidR="00C45D7F">
          <w:rPr>
            <w:rFonts w:ascii="Arial" w:hAnsi="Arial" w:cs="Arial"/>
            <w:sz w:val="24"/>
            <w:szCs w:val="24"/>
            <w:lang w:val="en-US"/>
          </w:rPr>
          <w:t xml:space="preserve">, </w:t>
        </w:r>
      </w:ins>
      <w:del w:id="22" w:author="Helen" w:date="2017-10-23T09:50:00Z">
        <w:r w:rsidRPr="00582999" w:rsidDel="00C45D7F">
          <w:rPr>
            <w:rFonts w:ascii="Arial" w:hAnsi="Arial" w:cs="Arial"/>
            <w:sz w:val="24"/>
            <w:szCs w:val="24"/>
            <w:lang w:val="en-US"/>
          </w:rPr>
          <w:delText xml:space="preserve"> called </w:delText>
        </w:r>
      </w:del>
      <w:r w:rsidRPr="00D16D85">
        <w:rPr>
          <w:rFonts w:ascii="Arial" w:hAnsi="Arial" w:cs="Arial"/>
          <w:color w:val="0070C0"/>
          <w:sz w:val="24"/>
          <w:szCs w:val="24"/>
          <w:u w:val="single"/>
          <w:lang w:val="en-US"/>
        </w:rPr>
        <w:t>Creating Appl</w:t>
      </w:r>
      <w:r w:rsidR="00582999" w:rsidRPr="00D16D85">
        <w:rPr>
          <w:rFonts w:ascii="Arial" w:hAnsi="Arial" w:cs="Arial"/>
          <w:color w:val="0070C0"/>
          <w:sz w:val="24"/>
          <w:szCs w:val="24"/>
          <w:u w:val="single"/>
          <w:lang w:val="en-US"/>
        </w:rPr>
        <w:t>ications with Entity Framework</w:t>
      </w:r>
      <w:r w:rsidR="00582999">
        <w:rPr>
          <w:rFonts w:ascii="Arial" w:hAnsi="Arial" w:cs="Arial"/>
          <w:sz w:val="24"/>
          <w:szCs w:val="24"/>
          <w:lang w:val="en-US"/>
        </w:rPr>
        <w:t>.</w:t>
      </w:r>
    </w:p>
    <w:p w:rsidR="00BE173B" w:rsidRPr="00582999" w:rsidRDefault="00D30513" w:rsidP="00BE173B">
      <w:pPr>
        <w:jc w:val="both"/>
        <w:rPr>
          <w:rFonts w:ascii="Arial" w:hAnsi="Arial" w:cs="Arial"/>
          <w:sz w:val="24"/>
          <w:lang w:val="en-US"/>
        </w:rPr>
      </w:pPr>
      <w:r w:rsidRPr="00582999">
        <w:rPr>
          <w:rFonts w:ascii="Arial" w:hAnsi="Arial" w:cs="Arial"/>
          <w:sz w:val="24"/>
          <w:lang w:val="en-US"/>
        </w:rPr>
        <w:t>The .NET platform offers two main frameworks for creating web applications</w:t>
      </w:r>
      <w:ins w:id="23" w:author="Helen" w:date="2017-10-23T10:39:00Z">
        <w:r w:rsidR="00BD4ED3">
          <w:rPr>
            <w:rFonts w:ascii="Arial" w:hAnsi="Arial" w:cs="Arial"/>
            <w:sz w:val="24"/>
            <w:lang w:val="en-US"/>
          </w:rPr>
          <w:t xml:space="preserve"> developed as "active server pages" (ASP)</w:t>
        </w:r>
      </w:ins>
      <w:r w:rsidRPr="00582999">
        <w:rPr>
          <w:rFonts w:ascii="Arial" w:hAnsi="Arial" w:cs="Arial"/>
          <w:sz w:val="24"/>
          <w:lang w:val="en-US"/>
        </w:rPr>
        <w:t xml:space="preserve">: ASP.NET Web Forms and ASP.NET MVC. I prefer using the MVC pattern so it is this technology that </w:t>
      </w:r>
      <w:ins w:id="24" w:author="Helen" w:date="2017-10-23T09:50:00Z">
        <w:r w:rsidR="00C45D7F">
          <w:rPr>
            <w:rFonts w:ascii="Arial" w:hAnsi="Arial" w:cs="Arial"/>
            <w:sz w:val="24"/>
            <w:lang w:val="en-US"/>
          </w:rPr>
          <w:t xml:space="preserve">we </w:t>
        </w:r>
      </w:ins>
      <w:r w:rsidRPr="00582999">
        <w:rPr>
          <w:rFonts w:ascii="Arial" w:hAnsi="Arial" w:cs="Arial"/>
          <w:sz w:val="24"/>
          <w:lang w:val="en-US"/>
        </w:rPr>
        <w:t xml:space="preserve">will </w:t>
      </w:r>
      <w:proofErr w:type="spellStart"/>
      <w:r w:rsidRPr="00582999">
        <w:rPr>
          <w:rFonts w:ascii="Arial" w:hAnsi="Arial" w:cs="Arial"/>
          <w:sz w:val="24"/>
          <w:lang w:val="en-US"/>
        </w:rPr>
        <w:t>be</w:t>
      </w:r>
      <w:del w:id="25" w:author="Helen" w:date="2017-10-23T09:50:00Z">
        <w:r w:rsidRPr="00582999" w:rsidDel="00C45D7F">
          <w:rPr>
            <w:rFonts w:ascii="Arial" w:hAnsi="Arial" w:cs="Arial"/>
            <w:sz w:val="24"/>
            <w:lang w:val="en-US"/>
          </w:rPr>
          <w:delText xml:space="preserve"> described hereinafter</w:delText>
        </w:r>
      </w:del>
      <w:ins w:id="26" w:author="Helen" w:date="2017-10-23T09:50:00Z">
        <w:r w:rsidR="00C45D7F">
          <w:rPr>
            <w:rFonts w:ascii="Arial" w:hAnsi="Arial" w:cs="Arial"/>
            <w:sz w:val="24"/>
            <w:lang w:val="en-US"/>
          </w:rPr>
          <w:t>examining</w:t>
        </w:r>
      </w:ins>
      <w:proofErr w:type="spellEnd"/>
      <w:r w:rsidRPr="00582999">
        <w:rPr>
          <w:rFonts w:ascii="Arial" w:hAnsi="Arial" w:cs="Arial"/>
          <w:sz w:val="24"/>
          <w:lang w:val="en-US"/>
        </w:rPr>
        <w:t>.</w:t>
      </w:r>
    </w:p>
    <w:p w:rsidR="00BE173B" w:rsidRPr="00582999" w:rsidRDefault="00D30513" w:rsidP="00BE173B">
      <w:pPr>
        <w:jc w:val="both"/>
        <w:rPr>
          <w:rFonts w:ascii="Arial" w:hAnsi="Arial" w:cs="Arial"/>
          <w:sz w:val="24"/>
          <w:lang w:val="en-US"/>
        </w:rPr>
      </w:pPr>
      <w:r w:rsidRPr="00582999">
        <w:rPr>
          <w:rFonts w:ascii="Arial" w:hAnsi="Arial" w:cs="Arial"/>
          <w:sz w:val="24"/>
          <w:lang w:val="en-US"/>
        </w:rPr>
        <w:t xml:space="preserve">The </w:t>
      </w:r>
      <w:r w:rsidRPr="00582999">
        <w:rPr>
          <w:rFonts w:ascii="Arial" w:hAnsi="Arial" w:cs="Arial"/>
          <w:b/>
          <w:sz w:val="24"/>
          <w:lang w:val="en-US"/>
        </w:rPr>
        <w:t>ASP.NET MVC</w:t>
      </w:r>
      <w:r w:rsidRPr="00582999">
        <w:rPr>
          <w:rFonts w:ascii="Arial" w:hAnsi="Arial" w:cs="Arial"/>
          <w:sz w:val="24"/>
          <w:lang w:val="en-US"/>
        </w:rPr>
        <w:t xml:space="preserve"> platform is a framework for creating websit</w:t>
      </w:r>
      <w:ins w:id="27" w:author="Helen" w:date="2017-10-23T09:51:00Z">
        <w:r w:rsidR="00C45D7F">
          <w:rPr>
            <w:rFonts w:ascii="Arial" w:hAnsi="Arial" w:cs="Arial"/>
            <w:sz w:val="24"/>
            <w:lang w:val="en-US"/>
          </w:rPr>
          <w:t>e</w:t>
        </w:r>
      </w:ins>
      <w:r w:rsidRPr="00582999">
        <w:rPr>
          <w:rFonts w:ascii="Arial" w:hAnsi="Arial" w:cs="Arial"/>
          <w:sz w:val="24"/>
          <w:lang w:val="en-US"/>
        </w:rPr>
        <w:t xml:space="preserve">s and web applications through implementing the </w:t>
      </w:r>
      <w:ins w:id="28" w:author="Helen" w:date="2017-10-23T09:51:00Z">
        <w:r w:rsidR="00C45D7F">
          <w:rPr>
            <w:rFonts w:ascii="Arial" w:hAnsi="Arial" w:cs="Arial"/>
            <w:sz w:val="24"/>
            <w:lang w:val="en-US"/>
          </w:rPr>
          <w:t xml:space="preserve">model-view-controller </w:t>
        </w:r>
      </w:ins>
      <w:ins w:id="29" w:author="Helen" w:date="2017-10-23T09:52:00Z">
        <w:r w:rsidR="00C45D7F">
          <w:rPr>
            <w:rFonts w:ascii="Arial" w:hAnsi="Arial" w:cs="Arial"/>
            <w:sz w:val="24"/>
            <w:lang w:val="en-US"/>
          </w:rPr>
          <w:t>(</w:t>
        </w:r>
      </w:ins>
      <w:r w:rsidRPr="00582999">
        <w:rPr>
          <w:rFonts w:ascii="Arial" w:hAnsi="Arial" w:cs="Arial"/>
          <w:sz w:val="24"/>
          <w:lang w:val="en-US"/>
        </w:rPr>
        <w:t>MVC</w:t>
      </w:r>
      <w:ins w:id="30" w:author="Helen" w:date="2017-10-23T09:52:00Z">
        <w:r w:rsidR="00C45D7F">
          <w:rPr>
            <w:rFonts w:ascii="Arial" w:hAnsi="Arial" w:cs="Arial"/>
            <w:sz w:val="24"/>
            <w:lang w:val="en-US"/>
          </w:rPr>
          <w:t xml:space="preserve">) </w:t>
        </w:r>
      </w:ins>
      <w:del w:id="31" w:author="Helen" w:date="2017-10-23T09:51:00Z">
        <w:r w:rsidRPr="00582999" w:rsidDel="00C45D7F">
          <w:rPr>
            <w:rFonts w:ascii="Arial" w:hAnsi="Arial" w:cs="Arial"/>
            <w:sz w:val="24"/>
            <w:lang w:val="en-US"/>
          </w:rPr>
          <w:delText xml:space="preserve"> </w:delText>
        </w:r>
      </w:del>
      <w:r w:rsidRPr="00582999">
        <w:rPr>
          <w:rFonts w:ascii="Arial" w:hAnsi="Arial" w:cs="Arial"/>
          <w:sz w:val="24"/>
          <w:lang w:val="en-US"/>
        </w:rPr>
        <w:t>pattern.</w:t>
      </w:r>
    </w:p>
    <w:p w:rsidR="00BE173B" w:rsidRPr="00582999" w:rsidRDefault="00D30513" w:rsidP="00BE173B">
      <w:pPr>
        <w:jc w:val="both"/>
        <w:rPr>
          <w:rFonts w:ascii="Arial" w:hAnsi="Arial" w:cs="Arial"/>
          <w:sz w:val="24"/>
          <w:lang w:val="en-US"/>
        </w:rPr>
      </w:pPr>
      <w:r w:rsidRPr="00582999">
        <w:rPr>
          <w:rFonts w:ascii="Arial" w:hAnsi="Arial" w:cs="Arial"/>
          <w:sz w:val="24"/>
          <w:lang w:val="en-US"/>
        </w:rPr>
        <w:t xml:space="preserve">The concept behind the MVC </w:t>
      </w:r>
      <w:del w:id="32" w:author="Helen" w:date="2017-10-23T09:51:00Z">
        <w:r w:rsidRPr="00582999" w:rsidDel="00C45D7F">
          <w:rPr>
            <w:rFonts w:ascii="Arial" w:hAnsi="Arial" w:cs="Arial"/>
            <w:sz w:val="24"/>
            <w:lang w:val="en-US"/>
          </w:rPr>
          <w:delText xml:space="preserve">(model - view - controller) </w:delText>
        </w:r>
      </w:del>
      <w:r w:rsidRPr="00582999">
        <w:rPr>
          <w:rFonts w:ascii="Arial" w:hAnsi="Arial" w:cs="Arial"/>
          <w:sz w:val="24"/>
          <w:lang w:val="en-US"/>
        </w:rPr>
        <w:t xml:space="preserve">pattern </w:t>
      </w:r>
      <w:ins w:id="33" w:author="Helen" w:date="2017-10-23T09:53:00Z">
        <w:r w:rsidR="00C45D7F">
          <w:rPr>
            <w:rFonts w:ascii="Arial" w:hAnsi="Arial" w:cs="Arial"/>
            <w:sz w:val="24"/>
            <w:lang w:val="en-US"/>
          </w:rPr>
          <w:t xml:space="preserve">breaks down </w:t>
        </w:r>
      </w:ins>
      <w:del w:id="34" w:author="Helen" w:date="2017-10-23T09:53:00Z">
        <w:r w:rsidRPr="00582999" w:rsidDel="00C45D7F">
          <w:rPr>
            <w:rFonts w:ascii="Arial" w:hAnsi="Arial" w:cs="Arial"/>
            <w:sz w:val="24"/>
            <w:lang w:val="en-US"/>
          </w:rPr>
          <w:delText xml:space="preserve">means that </w:delText>
        </w:r>
      </w:del>
      <w:r w:rsidRPr="00582999">
        <w:rPr>
          <w:rFonts w:ascii="Arial" w:hAnsi="Arial" w:cs="Arial"/>
          <w:sz w:val="24"/>
          <w:lang w:val="en-US"/>
        </w:rPr>
        <w:t xml:space="preserve">an application </w:t>
      </w:r>
      <w:del w:id="35" w:author="Helen" w:date="2017-10-23T09:53:00Z">
        <w:r w:rsidRPr="00582999" w:rsidDel="00C45D7F">
          <w:rPr>
            <w:rFonts w:ascii="Arial" w:hAnsi="Arial" w:cs="Arial"/>
            <w:sz w:val="24"/>
            <w:lang w:val="en-US"/>
          </w:rPr>
          <w:delText xml:space="preserve">is divided </w:delText>
        </w:r>
      </w:del>
      <w:r w:rsidRPr="00582999">
        <w:rPr>
          <w:rFonts w:ascii="Arial" w:hAnsi="Arial" w:cs="Arial"/>
          <w:sz w:val="24"/>
          <w:lang w:val="en-US"/>
        </w:rPr>
        <w:t>into three parts:</w:t>
      </w:r>
    </w:p>
    <w:p w:rsidR="00BE173B" w:rsidRPr="00582999" w:rsidRDefault="00D30513" w:rsidP="00BE173B">
      <w:pPr>
        <w:pStyle w:val="ListParagraph"/>
        <w:numPr>
          <w:ilvl w:val="0"/>
          <w:numId w:val="9"/>
        </w:numPr>
        <w:jc w:val="both"/>
        <w:rPr>
          <w:rFonts w:ascii="Arial" w:hAnsi="Arial" w:cs="Arial"/>
          <w:sz w:val="24"/>
          <w:lang w:val="en-US"/>
        </w:rPr>
      </w:pPr>
      <w:r w:rsidRPr="00582999">
        <w:rPr>
          <w:rFonts w:ascii="Arial" w:hAnsi="Arial" w:cs="Arial"/>
          <w:b/>
          <w:sz w:val="24"/>
          <w:lang w:val="en-US"/>
        </w:rPr>
        <w:t>Controller</w:t>
      </w:r>
      <w:r w:rsidRPr="00582999">
        <w:rPr>
          <w:rFonts w:ascii="Arial" w:hAnsi="Arial" w:cs="Arial"/>
          <w:sz w:val="24"/>
          <w:lang w:val="en-US"/>
        </w:rPr>
        <w:t xml:space="preserve">. Controllers </w:t>
      </w:r>
      <w:del w:id="36" w:author="Helen" w:date="2017-10-23T09:54:00Z">
        <w:r w:rsidRPr="00582999" w:rsidDel="00C45D7F">
          <w:rPr>
            <w:rFonts w:ascii="Arial" w:hAnsi="Arial" w:cs="Arial"/>
            <w:sz w:val="24"/>
            <w:lang w:val="en-US"/>
          </w:rPr>
          <w:delText xml:space="preserve">provide interaction with the user, </w:delText>
        </w:r>
      </w:del>
      <w:r w:rsidRPr="00582999">
        <w:rPr>
          <w:rFonts w:ascii="Arial" w:hAnsi="Arial" w:cs="Arial"/>
          <w:sz w:val="24"/>
          <w:lang w:val="en-US"/>
        </w:rPr>
        <w:t xml:space="preserve">work with the model and </w:t>
      </w:r>
      <w:ins w:id="37" w:author="Helen" w:date="2017-10-23T09:54:00Z">
        <w:r w:rsidR="00C45D7F" w:rsidRPr="00582999">
          <w:rPr>
            <w:rFonts w:ascii="Arial" w:hAnsi="Arial" w:cs="Arial"/>
            <w:sz w:val="24"/>
            <w:lang w:val="en-US"/>
          </w:rPr>
          <w:t>provide interaction with the user</w:t>
        </w:r>
        <w:r w:rsidR="00C45D7F">
          <w:rPr>
            <w:rFonts w:ascii="Arial" w:hAnsi="Arial" w:cs="Arial"/>
            <w:sz w:val="24"/>
            <w:lang w:val="en-US"/>
          </w:rPr>
          <w:t xml:space="preserve">.  </w:t>
        </w:r>
      </w:ins>
      <w:del w:id="38" w:author="Helen" w:date="2017-10-23T09:55:00Z">
        <w:r w:rsidRPr="00582999" w:rsidDel="00C45D7F">
          <w:rPr>
            <w:rFonts w:ascii="Arial" w:hAnsi="Arial" w:cs="Arial"/>
            <w:sz w:val="24"/>
            <w:lang w:val="en-US"/>
          </w:rPr>
          <w:delText xml:space="preserve">also the choice of view </w:delText>
        </w:r>
      </w:del>
      <w:ins w:id="39" w:author="Helen" w:date="2017-10-23T09:55:00Z">
        <w:r w:rsidR="00C45D7F">
          <w:rPr>
            <w:rFonts w:ascii="Arial" w:hAnsi="Arial" w:cs="Arial"/>
            <w:sz w:val="24"/>
            <w:lang w:val="en-US"/>
          </w:rPr>
          <w:t xml:space="preserve">They also provide view options for </w:t>
        </w:r>
      </w:ins>
      <w:r w:rsidRPr="00582999">
        <w:rPr>
          <w:rFonts w:ascii="Arial" w:hAnsi="Arial" w:cs="Arial"/>
          <w:sz w:val="24"/>
          <w:lang w:val="en-US"/>
        </w:rPr>
        <w:t xml:space="preserve">displaying the user </w:t>
      </w:r>
      <w:r w:rsidR="00582999" w:rsidRPr="00582999">
        <w:rPr>
          <w:rFonts w:ascii="Arial" w:hAnsi="Arial" w:cs="Arial"/>
          <w:sz w:val="24"/>
          <w:lang w:val="en-US"/>
        </w:rPr>
        <w:t>interface</w:t>
      </w:r>
      <w:r w:rsidRPr="00582999">
        <w:rPr>
          <w:rFonts w:ascii="Arial" w:hAnsi="Arial" w:cs="Arial"/>
          <w:sz w:val="24"/>
          <w:lang w:val="en-US"/>
        </w:rPr>
        <w:t xml:space="preserve">. In an MVC application, views only display data while the controller handles the input and responds to user </w:t>
      </w:r>
      <w:proofErr w:type="spellStart"/>
      <w:r w:rsidRPr="00582999">
        <w:rPr>
          <w:rFonts w:ascii="Arial" w:hAnsi="Arial" w:cs="Arial"/>
          <w:sz w:val="24"/>
          <w:lang w:val="en-US"/>
        </w:rPr>
        <w:t>activities.</w:t>
      </w:r>
      <w:del w:id="40" w:author="Helen" w:date="2017-10-23T09:55:00Z">
        <w:r w:rsidRPr="00582999" w:rsidDel="00C45D7F">
          <w:rPr>
            <w:rFonts w:ascii="Arial" w:hAnsi="Arial" w:cs="Arial"/>
            <w:sz w:val="24"/>
            <w:lang w:val="en-US"/>
          </w:rPr>
          <w:delText xml:space="preserve"> For instance</w:delText>
        </w:r>
      </w:del>
      <w:ins w:id="41" w:author="Helen" w:date="2017-10-23T09:56:00Z">
        <w:r w:rsidR="00C45D7F">
          <w:rPr>
            <w:rFonts w:ascii="Arial" w:hAnsi="Arial" w:cs="Arial"/>
            <w:sz w:val="24"/>
            <w:lang w:val="en-US"/>
          </w:rPr>
          <w:t>As</w:t>
        </w:r>
        <w:proofErr w:type="spellEnd"/>
        <w:r w:rsidR="00C45D7F">
          <w:rPr>
            <w:rFonts w:ascii="Arial" w:hAnsi="Arial" w:cs="Arial"/>
            <w:sz w:val="24"/>
            <w:lang w:val="en-US"/>
          </w:rPr>
          <w:t xml:space="preserve"> an example</w:t>
        </w:r>
      </w:ins>
      <w:r w:rsidRPr="00582999">
        <w:rPr>
          <w:rFonts w:ascii="Arial" w:hAnsi="Arial" w:cs="Arial"/>
          <w:sz w:val="24"/>
          <w:lang w:val="en-US"/>
        </w:rPr>
        <w:t>, the controller can process strings values in a query and send</w:t>
      </w:r>
      <w:del w:id="42" w:author="Helen" w:date="2017-10-23T09:56:00Z">
        <w:r w:rsidRPr="00582999" w:rsidDel="00C45D7F">
          <w:rPr>
            <w:rFonts w:ascii="Arial" w:hAnsi="Arial" w:cs="Arial"/>
            <w:sz w:val="24"/>
            <w:lang w:val="en-US"/>
          </w:rPr>
          <w:delText>s</w:delText>
        </w:r>
      </w:del>
      <w:r w:rsidRPr="00582999">
        <w:rPr>
          <w:rFonts w:ascii="Arial" w:hAnsi="Arial" w:cs="Arial"/>
          <w:sz w:val="24"/>
          <w:lang w:val="en-US"/>
        </w:rPr>
        <w:t xml:space="preserve"> them to the model</w:t>
      </w:r>
      <w:ins w:id="43" w:author="Helen" w:date="2017-10-23T09:56:00Z">
        <w:r w:rsidR="00C45D7F">
          <w:rPr>
            <w:rFonts w:ascii="Arial" w:hAnsi="Arial" w:cs="Arial"/>
            <w:sz w:val="24"/>
            <w:lang w:val="en-US"/>
          </w:rPr>
          <w:t xml:space="preserve">, </w:t>
        </w:r>
      </w:ins>
      <w:del w:id="44" w:author="Helen" w:date="2017-10-23T09:56:00Z">
        <w:r w:rsidRPr="00582999" w:rsidDel="00C45D7F">
          <w:rPr>
            <w:rFonts w:ascii="Arial" w:hAnsi="Arial" w:cs="Arial"/>
            <w:sz w:val="24"/>
            <w:lang w:val="en-US"/>
          </w:rPr>
          <w:delText xml:space="preserve"> that</w:delText>
        </w:r>
      </w:del>
      <w:ins w:id="45" w:author="Helen" w:date="2017-10-23T09:56:00Z">
        <w:r w:rsidR="00C45D7F">
          <w:rPr>
            <w:rFonts w:ascii="Arial" w:hAnsi="Arial" w:cs="Arial"/>
            <w:sz w:val="24"/>
            <w:lang w:val="en-US"/>
          </w:rPr>
          <w:t>which</w:t>
        </w:r>
      </w:ins>
      <w:r w:rsidRPr="00582999">
        <w:rPr>
          <w:rFonts w:ascii="Arial" w:hAnsi="Arial" w:cs="Arial"/>
          <w:sz w:val="24"/>
          <w:lang w:val="en-US"/>
        </w:rPr>
        <w:t xml:space="preserve"> can use these values to send a query to the database.</w:t>
      </w:r>
    </w:p>
    <w:p w:rsidR="00BE173B" w:rsidRPr="00582999" w:rsidRDefault="00D30513" w:rsidP="00BE173B">
      <w:pPr>
        <w:pStyle w:val="ListParagraph"/>
        <w:numPr>
          <w:ilvl w:val="0"/>
          <w:numId w:val="9"/>
        </w:numPr>
        <w:jc w:val="both"/>
        <w:rPr>
          <w:rFonts w:ascii="Arial" w:hAnsi="Arial" w:cs="Arial"/>
          <w:sz w:val="24"/>
          <w:lang w:val="en-US"/>
        </w:rPr>
      </w:pPr>
      <w:r w:rsidRPr="00582999">
        <w:rPr>
          <w:rFonts w:ascii="Arial" w:hAnsi="Arial" w:cs="Arial"/>
          <w:b/>
          <w:sz w:val="24"/>
          <w:lang w:val="en-US"/>
        </w:rPr>
        <w:t>View</w:t>
      </w:r>
      <w:r w:rsidRPr="00582999">
        <w:rPr>
          <w:rFonts w:ascii="Arial" w:hAnsi="Arial" w:cs="Arial"/>
          <w:sz w:val="24"/>
          <w:lang w:val="en-US"/>
        </w:rPr>
        <w:t xml:space="preserve"> —</w:t>
      </w:r>
      <w:del w:id="46" w:author="Helen" w:date="2017-10-23T09:56:00Z">
        <w:r w:rsidRPr="00582999" w:rsidDel="00C45D7F">
          <w:rPr>
            <w:rFonts w:ascii="Arial" w:hAnsi="Arial" w:cs="Arial"/>
            <w:sz w:val="24"/>
            <w:lang w:val="en-US"/>
          </w:rPr>
          <w:delText xml:space="preserve"> is actually </w:delText>
        </w:r>
      </w:del>
      <w:r w:rsidRPr="00582999">
        <w:rPr>
          <w:rFonts w:ascii="Arial" w:hAnsi="Arial" w:cs="Arial"/>
          <w:sz w:val="24"/>
          <w:lang w:val="en-US"/>
        </w:rPr>
        <w:t>the visual part o</w:t>
      </w:r>
      <w:ins w:id="47" w:author="Helen" w:date="2017-10-23T09:57:00Z">
        <w:r w:rsidR="00D06F6E">
          <w:rPr>
            <w:rFonts w:ascii="Arial" w:hAnsi="Arial" w:cs="Arial"/>
            <w:sz w:val="24"/>
            <w:lang w:val="en-US"/>
          </w:rPr>
          <w:t xml:space="preserve">f </w:t>
        </w:r>
      </w:ins>
      <w:del w:id="48" w:author="Helen" w:date="2017-10-23T09:57:00Z">
        <w:r w:rsidRPr="00582999" w:rsidDel="00D06F6E">
          <w:rPr>
            <w:rFonts w:ascii="Arial" w:hAnsi="Arial" w:cs="Arial"/>
            <w:sz w:val="24"/>
            <w:lang w:val="en-US"/>
          </w:rPr>
          <w:delText xml:space="preserve">r the user interface of the </w:delText>
        </w:r>
      </w:del>
      <w:r w:rsidRPr="00582999">
        <w:rPr>
          <w:rFonts w:ascii="Arial" w:hAnsi="Arial" w:cs="Arial"/>
          <w:sz w:val="24"/>
          <w:lang w:val="en-US"/>
        </w:rPr>
        <w:t>application</w:t>
      </w:r>
      <w:ins w:id="49" w:author="Helen" w:date="2017-10-23T09:57:00Z">
        <w:r w:rsidR="00D06F6E">
          <w:rPr>
            <w:rFonts w:ascii="Arial" w:hAnsi="Arial" w:cs="Arial"/>
            <w:sz w:val="24"/>
            <w:lang w:val="en-US"/>
          </w:rPr>
          <w:t xml:space="preserve">'s user </w:t>
        </w:r>
        <w:proofErr w:type="spellStart"/>
        <w:r w:rsidR="00D06F6E">
          <w:rPr>
            <w:rFonts w:ascii="Arial" w:hAnsi="Arial" w:cs="Arial"/>
            <w:sz w:val="24"/>
            <w:lang w:val="en-US"/>
          </w:rPr>
          <w:t>intervace</w:t>
        </w:r>
      </w:ins>
      <w:proofErr w:type="spellEnd"/>
      <w:r w:rsidRPr="00582999">
        <w:rPr>
          <w:rFonts w:ascii="Arial" w:hAnsi="Arial" w:cs="Arial"/>
          <w:sz w:val="24"/>
          <w:lang w:val="en-US"/>
        </w:rPr>
        <w:t xml:space="preserve">. The user interface is usually created </w:t>
      </w:r>
      <w:ins w:id="50" w:author="Helen" w:date="2017-10-23T09:58:00Z">
        <w:r w:rsidR="00D06F6E">
          <w:rPr>
            <w:rFonts w:ascii="Arial" w:hAnsi="Arial" w:cs="Arial"/>
            <w:sz w:val="24"/>
            <w:lang w:val="en-US"/>
          </w:rPr>
          <w:t xml:space="preserve">to reflect </w:t>
        </w:r>
      </w:ins>
      <w:del w:id="51" w:author="Helen" w:date="2017-10-23T09:58:00Z">
        <w:r w:rsidRPr="00582999" w:rsidDel="00D06F6E">
          <w:rPr>
            <w:rFonts w:ascii="Arial" w:hAnsi="Arial" w:cs="Arial"/>
            <w:sz w:val="24"/>
            <w:lang w:val="en-US"/>
          </w:rPr>
          <w:delText xml:space="preserve">on </w:delText>
        </w:r>
      </w:del>
      <w:r w:rsidRPr="00582999">
        <w:rPr>
          <w:rFonts w:ascii="Arial" w:hAnsi="Arial" w:cs="Arial"/>
          <w:sz w:val="24"/>
          <w:lang w:val="en-US"/>
        </w:rPr>
        <w:t xml:space="preserve">the </w:t>
      </w:r>
      <w:del w:id="52" w:author="Helen" w:date="2017-10-23T09:58:00Z">
        <w:r w:rsidRPr="00582999" w:rsidDel="00D06F6E">
          <w:rPr>
            <w:rFonts w:ascii="Arial" w:hAnsi="Arial" w:cs="Arial"/>
            <w:sz w:val="24"/>
            <w:lang w:val="en-US"/>
          </w:rPr>
          <w:delText xml:space="preserve">basis of </w:delText>
        </w:r>
      </w:del>
      <w:r w:rsidRPr="00582999">
        <w:rPr>
          <w:rFonts w:ascii="Arial" w:hAnsi="Arial" w:cs="Arial"/>
          <w:sz w:val="24"/>
          <w:lang w:val="en-US"/>
        </w:rPr>
        <w:t>data from the model.</w:t>
      </w:r>
    </w:p>
    <w:p w:rsidR="00BE173B" w:rsidRPr="00582999" w:rsidRDefault="00D30513" w:rsidP="00BE173B">
      <w:pPr>
        <w:pStyle w:val="ListParagraph"/>
        <w:numPr>
          <w:ilvl w:val="0"/>
          <w:numId w:val="9"/>
        </w:numPr>
        <w:jc w:val="both"/>
        <w:rPr>
          <w:rFonts w:ascii="Arial" w:hAnsi="Arial" w:cs="Arial"/>
          <w:sz w:val="24"/>
          <w:lang w:val="en-US"/>
        </w:rPr>
      </w:pPr>
      <w:r w:rsidRPr="00582999">
        <w:rPr>
          <w:rFonts w:ascii="Arial" w:hAnsi="Arial" w:cs="Arial"/>
          <w:b/>
          <w:sz w:val="24"/>
          <w:lang w:val="en-US"/>
        </w:rPr>
        <w:t>Model</w:t>
      </w:r>
      <w:r w:rsidRPr="00582999">
        <w:rPr>
          <w:rFonts w:ascii="Arial" w:hAnsi="Arial" w:cs="Arial"/>
          <w:sz w:val="24"/>
          <w:lang w:val="en-US"/>
        </w:rPr>
        <w:t xml:space="preserve">. Model objects are </w:t>
      </w:r>
      <w:ins w:id="53" w:author="Helen" w:date="2017-10-23T10:20:00Z">
        <w:r w:rsidR="00B14FC4">
          <w:rPr>
            <w:rFonts w:ascii="Arial" w:hAnsi="Arial" w:cs="Arial"/>
            <w:sz w:val="24"/>
            <w:lang w:val="en-US"/>
          </w:rPr>
          <w:t xml:space="preserve">the </w:t>
        </w:r>
      </w:ins>
      <w:r w:rsidRPr="00582999">
        <w:rPr>
          <w:rFonts w:ascii="Arial" w:hAnsi="Arial" w:cs="Arial"/>
          <w:sz w:val="24"/>
          <w:lang w:val="en-US"/>
        </w:rPr>
        <w:t xml:space="preserve">parts of the application </w:t>
      </w:r>
      <w:ins w:id="54" w:author="Helen" w:date="2017-10-23T10:20:00Z">
        <w:r w:rsidR="00B14FC4">
          <w:rPr>
            <w:rFonts w:ascii="Arial" w:hAnsi="Arial" w:cs="Arial"/>
            <w:sz w:val="24"/>
            <w:lang w:val="en-US"/>
          </w:rPr>
          <w:t xml:space="preserve">that </w:t>
        </w:r>
      </w:ins>
      <w:r w:rsidRPr="00582999">
        <w:rPr>
          <w:rFonts w:ascii="Arial" w:hAnsi="Arial" w:cs="Arial"/>
          <w:sz w:val="24"/>
          <w:lang w:val="en-US"/>
        </w:rPr>
        <w:t>implement</w:t>
      </w:r>
      <w:del w:id="55" w:author="Helen" w:date="2017-10-23T10:20:00Z">
        <w:r w:rsidRPr="00582999" w:rsidDel="00B14FC4">
          <w:rPr>
            <w:rFonts w:ascii="Arial" w:hAnsi="Arial" w:cs="Arial"/>
            <w:sz w:val="24"/>
            <w:lang w:val="en-US"/>
          </w:rPr>
          <w:delText>ing</w:delText>
        </w:r>
      </w:del>
      <w:r w:rsidRPr="00582999">
        <w:rPr>
          <w:rFonts w:ascii="Arial" w:hAnsi="Arial" w:cs="Arial"/>
          <w:sz w:val="24"/>
          <w:lang w:val="en-US"/>
        </w:rPr>
        <w:t xml:space="preserve"> the logic </w:t>
      </w:r>
      <w:del w:id="56" w:author="Helen" w:date="2017-10-23T10:20:00Z">
        <w:r w:rsidRPr="00582999" w:rsidDel="00B14FC4">
          <w:rPr>
            <w:rFonts w:ascii="Arial" w:hAnsi="Arial" w:cs="Arial"/>
            <w:sz w:val="24"/>
            <w:lang w:val="en-US"/>
          </w:rPr>
          <w:delText xml:space="preserve">of </w:delText>
        </w:r>
      </w:del>
      <w:ins w:id="57" w:author="Helen" w:date="2017-10-23T10:20:00Z">
        <w:r w:rsidR="00B14FC4">
          <w:rPr>
            <w:rFonts w:ascii="Arial" w:hAnsi="Arial" w:cs="Arial"/>
            <w:sz w:val="24"/>
            <w:lang w:val="en-US"/>
          </w:rPr>
          <w:t xml:space="preserve">for </w:t>
        </w:r>
      </w:ins>
      <w:r w:rsidRPr="00582999">
        <w:rPr>
          <w:rFonts w:ascii="Arial" w:hAnsi="Arial" w:cs="Arial"/>
          <w:sz w:val="24"/>
          <w:lang w:val="en-US"/>
        </w:rPr>
        <w:t xml:space="preserve">working with the application data. Model objects </w:t>
      </w:r>
      <w:del w:id="58" w:author="Helen" w:date="2017-10-23T10:21:00Z">
        <w:r w:rsidRPr="00582999" w:rsidDel="00B14FC4">
          <w:rPr>
            <w:rFonts w:ascii="Arial" w:hAnsi="Arial" w:cs="Arial"/>
            <w:sz w:val="24"/>
            <w:lang w:val="en-US"/>
          </w:rPr>
          <w:delText xml:space="preserve">often </w:delText>
        </w:r>
      </w:del>
      <w:ins w:id="59" w:author="Helen" w:date="2017-10-23T10:21:00Z">
        <w:r w:rsidR="00B14FC4">
          <w:rPr>
            <w:rFonts w:ascii="Arial" w:hAnsi="Arial" w:cs="Arial"/>
            <w:sz w:val="24"/>
            <w:lang w:val="en-US"/>
          </w:rPr>
          <w:t xml:space="preserve">typically </w:t>
        </w:r>
      </w:ins>
      <w:r w:rsidRPr="00582999">
        <w:rPr>
          <w:rFonts w:ascii="Arial" w:hAnsi="Arial" w:cs="Arial"/>
          <w:sz w:val="24"/>
          <w:lang w:val="en-US"/>
        </w:rPr>
        <w:t xml:space="preserve">receive </w:t>
      </w:r>
      <w:del w:id="60" w:author="Helen" w:date="2017-10-23T10:21:00Z">
        <w:r w:rsidRPr="00582999" w:rsidDel="00B14FC4">
          <w:rPr>
            <w:rFonts w:ascii="Arial" w:hAnsi="Arial" w:cs="Arial"/>
            <w:sz w:val="24"/>
            <w:lang w:val="en-US"/>
          </w:rPr>
          <w:delText xml:space="preserve">and save </w:delText>
        </w:r>
      </w:del>
      <w:r w:rsidRPr="00582999">
        <w:rPr>
          <w:rFonts w:ascii="Arial" w:hAnsi="Arial" w:cs="Arial"/>
          <w:sz w:val="24"/>
          <w:lang w:val="en-US"/>
        </w:rPr>
        <w:t>the status of the model</w:t>
      </w:r>
      <w:ins w:id="61" w:author="Helen" w:date="2017-10-23T10:21:00Z">
        <w:r w:rsidR="00B14FC4">
          <w:rPr>
            <w:rFonts w:ascii="Arial" w:hAnsi="Arial" w:cs="Arial"/>
            <w:sz w:val="24"/>
            <w:lang w:val="en-US"/>
          </w:rPr>
          <w:t xml:space="preserve"> and save it</w:t>
        </w:r>
      </w:ins>
      <w:r w:rsidRPr="00582999">
        <w:rPr>
          <w:rFonts w:ascii="Arial" w:hAnsi="Arial" w:cs="Arial"/>
          <w:sz w:val="24"/>
          <w:lang w:val="en-US"/>
        </w:rPr>
        <w:t xml:space="preserve"> in the database.</w:t>
      </w:r>
    </w:p>
    <w:p w:rsidR="00BE173B" w:rsidRPr="00582999" w:rsidRDefault="00D30513" w:rsidP="00BE173B">
      <w:pPr>
        <w:jc w:val="both"/>
        <w:rPr>
          <w:rFonts w:ascii="Arial" w:hAnsi="Arial" w:cs="Arial"/>
          <w:sz w:val="24"/>
          <w:lang w:val="en-US"/>
        </w:rPr>
      </w:pPr>
      <w:del w:id="62" w:author="Helen" w:date="2017-10-23T10:22:00Z">
        <w:r w:rsidRPr="00582999" w:rsidDel="00B14FC4">
          <w:rPr>
            <w:rFonts w:ascii="Arial" w:hAnsi="Arial" w:cs="Arial"/>
            <w:sz w:val="24"/>
            <w:lang w:val="en-US"/>
          </w:rPr>
          <w:delText>You can represent the general diagram of i</w:delText>
        </w:r>
      </w:del>
      <w:ins w:id="63" w:author="Helen" w:date="2017-10-23T10:22:00Z">
        <w:r w:rsidR="00B14FC4">
          <w:rPr>
            <w:rFonts w:ascii="Arial" w:hAnsi="Arial" w:cs="Arial"/>
            <w:sz w:val="24"/>
            <w:lang w:val="en-US"/>
          </w:rPr>
          <w:t>I</w:t>
        </w:r>
      </w:ins>
      <w:r w:rsidRPr="00582999">
        <w:rPr>
          <w:rFonts w:ascii="Arial" w:hAnsi="Arial" w:cs="Arial"/>
          <w:sz w:val="24"/>
          <w:lang w:val="en-US"/>
        </w:rPr>
        <w:t xml:space="preserve">nteraction between these components </w:t>
      </w:r>
      <w:ins w:id="64" w:author="Helen" w:date="2017-10-23T10:22:00Z">
        <w:r w:rsidR="00B14FC4">
          <w:rPr>
            <w:rFonts w:ascii="Arial" w:hAnsi="Arial" w:cs="Arial"/>
            <w:sz w:val="24"/>
            <w:lang w:val="en-US"/>
          </w:rPr>
          <w:t xml:space="preserve">can be represented </w:t>
        </w:r>
      </w:ins>
      <w:r w:rsidRPr="00582999">
        <w:rPr>
          <w:rFonts w:ascii="Arial" w:hAnsi="Arial" w:cs="Arial"/>
          <w:sz w:val="24"/>
          <w:lang w:val="en-US"/>
        </w:rPr>
        <w:t xml:space="preserve">in the following </w:t>
      </w:r>
      <w:del w:id="65" w:author="Helen" w:date="2017-10-23T10:23:00Z">
        <w:r w:rsidRPr="00582999" w:rsidDel="00B14FC4">
          <w:rPr>
            <w:rFonts w:ascii="Arial" w:hAnsi="Arial" w:cs="Arial"/>
            <w:sz w:val="24"/>
            <w:lang w:val="en-US"/>
          </w:rPr>
          <w:delText>way</w:delText>
        </w:r>
      </w:del>
      <w:ins w:id="66" w:author="Helen" w:date="2017-10-23T10:23:00Z">
        <w:r w:rsidR="00B14FC4">
          <w:rPr>
            <w:rFonts w:ascii="Arial" w:hAnsi="Arial" w:cs="Arial"/>
            <w:sz w:val="24"/>
            <w:lang w:val="en-US"/>
          </w:rPr>
          <w:t xml:space="preserve"> general diagram</w:t>
        </w:r>
      </w:ins>
      <w:r w:rsidRPr="00582999">
        <w:rPr>
          <w:rFonts w:ascii="Arial" w:hAnsi="Arial" w:cs="Arial"/>
          <w:sz w:val="24"/>
          <w:lang w:val="en-US"/>
        </w:rPr>
        <w:t>:</w:t>
      </w:r>
    </w:p>
    <w:p w:rsidR="00BE173B" w:rsidRDefault="00620712" w:rsidP="00BE173B">
      <w:pPr>
        <w:jc w:val="center"/>
        <w:rPr>
          <w:ins w:id="67" w:author="Helen" w:date="2017-10-23T10:23:00Z"/>
          <w:rFonts w:ascii="Arial" w:hAnsi="Arial" w:cs="Arial"/>
          <w:color w:val="FF0000"/>
          <w:sz w:val="24"/>
          <w:lang w:val="en-US"/>
        </w:rPr>
      </w:pPr>
      <w:r w:rsidRPr="0012318A">
        <w:rPr>
          <w:rFonts w:ascii="Arial" w:hAnsi="Arial" w:cs="Arial"/>
          <w:color w:val="FF0000"/>
          <w:sz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pt;height:163.4pt">
            <v:imagedata r:id="rId7" o:title="mvc"/>
          </v:shape>
        </w:pict>
      </w:r>
    </w:p>
    <w:p w:rsidR="00D06235" w:rsidRPr="00A0275D" w:rsidRDefault="00D06235" w:rsidP="00BE173B">
      <w:pPr>
        <w:jc w:val="center"/>
        <w:rPr>
          <w:rFonts w:ascii="Arial" w:hAnsi="Arial" w:cs="Arial"/>
          <w:color w:val="FF0000"/>
          <w:sz w:val="24"/>
        </w:rPr>
      </w:pPr>
      <w:ins w:id="68" w:author="Helen" w:date="2017-10-23T10:23:00Z">
        <w:r w:rsidRPr="00D06235">
          <w:rPr>
            <w:rFonts w:ascii="Arial" w:hAnsi="Arial" w:cs="Arial"/>
            <w:color w:val="FF0000"/>
            <w:sz w:val="24"/>
            <w:highlight w:val="yellow"/>
            <w:lang w:val="en-US"/>
            <w:rPrChange w:id="69" w:author="Helen" w:date="2017-10-23T10:24:00Z">
              <w:rPr>
                <w:rFonts w:ascii="Arial" w:hAnsi="Arial" w:cs="Arial"/>
                <w:color w:val="FF0000"/>
                <w:sz w:val="24"/>
                <w:lang w:val="en-US"/>
              </w:rPr>
            </w:rPrChange>
          </w:rPr>
          <w:t>Denis: this diagram needs to be redrawn in English.</w:t>
        </w:r>
      </w:ins>
    </w:p>
    <w:p w:rsidR="00D06235" w:rsidRDefault="00D30513" w:rsidP="00BE173B">
      <w:pPr>
        <w:jc w:val="both"/>
        <w:rPr>
          <w:ins w:id="70" w:author="Helen" w:date="2017-10-23T10:30:00Z"/>
          <w:rFonts w:ascii="Arial" w:hAnsi="Arial" w:cs="Arial"/>
          <w:sz w:val="24"/>
          <w:lang w:val="en-US"/>
        </w:rPr>
      </w:pPr>
      <w:r w:rsidRPr="00582999">
        <w:rPr>
          <w:rFonts w:ascii="Arial" w:hAnsi="Arial" w:cs="Arial"/>
          <w:sz w:val="24"/>
          <w:lang w:val="en-US"/>
        </w:rPr>
        <w:t xml:space="preserve">The MVC pattern </w:t>
      </w:r>
      <w:del w:id="71" w:author="Helen" w:date="2017-10-23T10:25:00Z">
        <w:r w:rsidRPr="00582999" w:rsidDel="00D06235">
          <w:rPr>
            <w:rFonts w:ascii="Arial" w:hAnsi="Arial" w:cs="Arial"/>
            <w:sz w:val="24"/>
            <w:lang w:val="en-US"/>
          </w:rPr>
          <w:delText xml:space="preserve">makes it possible to create </w:delText>
        </w:r>
      </w:del>
      <w:ins w:id="72" w:author="Helen" w:date="2017-10-23T10:25:00Z">
        <w:r w:rsidR="00D06235">
          <w:rPr>
            <w:rFonts w:ascii="Arial" w:hAnsi="Arial" w:cs="Arial"/>
            <w:sz w:val="24"/>
            <w:lang w:val="en-US"/>
          </w:rPr>
          <w:t xml:space="preserve">enables the creation of </w:t>
        </w:r>
      </w:ins>
      <w:r w:rsidRPr="00582999">
        <w:rPr>
          <w:rFonts w:ascii="Arial" w:hAnsi="Arial" w:cs="Arial"/>
          <w:sz w:val="24"/>
          <w:lang w:val="en-US"/>
        </w:rPr>
        <w:t>applications whose</w:t>
      </w:r>
      <w:ins w:id="73" w:author="Helen" w:date="2017-10-23T10:26:00Z">
        <w:r w:rsidR="00D06235">
          <w:rPr>
            <w:rFonts w:ascii="Arial" w:hAnsi="Arial" w:cs="Arial"/>
            <w:sz w:val="24"/>
            <w:lang w:val="en-US"/>
          </w:rPr>
          <w:t xml:space="preserve"> logical </w:t>
        </w:r>
      </w:ins>
      <w:del w:id="74" w:author="Helen" w:date="2017-10-23T10:26:00Z">
        <w:r w:rsidRPr="00582999" w:rsidDel="00D06235">
          <w:rPr>
            <w:rFonts w:ascii="Arial" w:hAnsi="Arial" w:cs="Arial"/>
            <w:sz w:val="24"/>
            <w:lang w:val="en-US"/>
          </w:rPr>
          <w:delText xml:space="preserve"> various </w:delText>
        </w:r>
      </w:del>
      <w:r w:rsidRPr="00582999">
        <w:rPr>
          <w:rFonts w:ascii="Arial" w:hAnsi="Arial" w:cs="Arial"/>
          <w:sz w:val="24"/>
          <w:lang w:val="en-US"/>
        </w:rPr>
        <w:t>aspects</w:t>
      </w:r>
      <w:del w:id="75" w:author="Helen" w:date="2017-10-23T10:26:00Z">
        <w:r w:rsidRPr="00582999" w:rsidDel="00D06235">
          <w:rPr>
            <w:rFonts w:ascii="Arial" w:hAnsi="Arial" w:cs="Arial"/>
            <w:sz w:val="24"/>
            <w:lang w:val="en-US"/>
          </w:rPr>
          <w:delText xml:space="preserve"> (</w:delText>
        </w:r>
      </w:del>
      <w:ins w:id="76" w:author="Helen" w:date="2017-10-23T10:26:00Z">
        <w:r w:rsidR="00D06235">
          <w:rPr>
            <w:rFonts w:ascii="Arial" w:hAnsi="Arial" w:cs="Arial"/>
            <w:sz w:val="24"/>
            <w:lang w:val="en-US"/>
          </w:rPr>
          <w:t>--</w:t>
        </w:r>
      </w:ins>
      <w:r w:rsidRPr="00582999">
        <w:rPr>
          <w:rFonts w:ascii="Arial" w:hAnsi="Arial" w:cs="Arial"/>
          <w:sz w:val="24"/>
          <w:lang w:val="en-US"/>
        </w:rPr>
        <w:t>input</w:t>
      </w:r>
      <w:del w:id="77" w:author="Helen" w:date="2017-10-23T10:27:00Z">
        <w:r w:rsidRPr="00582999" w:rsidDel="00D06235">
          <w:rPr>
            <w:rFonts w:ascii="Arial" w:hAnsi="Arial" w:cs="Arial"/>
            <w:sz w:val="24"/>
            <w:lang w:val="en-US"/>
          </w:rPr>
          <w:delText xml:space="preserve"> logic</w:delText>
        </w:r>
      </w:del>
      <w:r w:rsidRPr="00582999">
        <w:rPr>
          <w:rFonts w:ascii="Arial" w:hAnsi="Arial" w:cs="Arial"/>
          <w:sz w:val="24"/>
          <w:lang w:val="en-US"/>
        </w:rPr>
        <w:t>, business</w:t>
      </w:r>
      <w:del w:id="78" w:author="Helen" w:date="2017-10-23T10:27:00Z">
        <w:r w:rsidRPr="00582999" w:rsidDel="00D06235">
          <w:rPr>
            <w:rFonts w:ascii="Arial" w:hAnsi="Arial" w:cs="Arial"/>
            <w:sz w:val="24"/>
            <w:lang w:val="en-US"/>
          </w:rPr>
          <w:delText xml:space="preserve"> logic</w:delText>
        </w:r>
      </w:del>
      <w:r w:rsidRPr="00582999">
        <w:rPr>
          <w:rFonts w:ascii="Arial" w:hAnsi="Arial" w:cs="Arial"/>
          <w:sz w:val="24"/>
          <w:lang w:val="en-US"/>
        </w:rPr>
        <w:t xml:space="preserve"> and interface</w:t>
      </w:r>
      <w:del w:id="79" w:author="Helen" w:date="2017-10-23T10:27:00Z">
        <w:r w:rsidRPr="00582999" w:rsidDel="00D06235">
          <w:rPr>
            <w:rFonts w:ascii="Arial" w:hAnsi="Arial" w:cs="Arial"/>
            <w:sz w:val="24"/>
            <w:lang w:val="en-US"/>
          </w:rPr>
          <w:delText xml:space="preserve"> logic) </w:delText>
        </w:r>
      </w:del>
      <w:ins w:id="80" w:author="Helen" w:date="2017-10-23T10:27:00Z">
        <w:r w:rsidR="00D06235">
          <w:rPr>
            <w:rFonts w:ascii="Arial" w:hAnsi="Arial" w:cs="Arial"/>
            <w:sz w:val="24"/>
            <w:lang w:val="en-US"/>
          </w:rPr>
          <w:t>--</w:t>
        </w:r>
      </w:ins>
      <w:r w:rsidRPr="00582999">
        <w:rPr>
          <w:rFonts w:ascii="Arial" w:hAnsi="Arial" w:cs="Arial"/>
          <w:sz w:val="24"/>
          <w:lang w:val="en-US"/>
        </w:rPr>
        <w:t xml:space="preserve">are </w:t>
      </w:r>
      <w:del w:id="81" w:author="Helen" w:date="2017-10-23T10:27:00Z">
        <w:r w:rsidR="00582999" w:rsidRPr="00582999" w:rsidDel="00D06235">
          <w:rPr>
            <w:rFonts w:ascii="Arial" w:hAnsi="Arial" w:cs="Arial"/>
            <w:sz w:val="24"/>
            <w:lang w:val="en-US"/>
          </w:rPr>
          <w:delText>divid</w:delText>
        </w:r>
      </w:del>
      <w:ins w:id="82" w:author="Helen" w:date="2017-10-23T10:27:00Z">
        <w:r w:rsidR="00D06235">
          <w:rPr>
            <w:rFonts w:ascii="Arial" w:hAnsi="Arial" w:cs="Arial"/>
            <w:sz w:val="24"/>
            <w:lang w:val="en-US"/>
          </w:rPr>
          <w:t>separat</w:t>
        </w:r>
      </w:ins>
      <w:r w:rsidR="00582999" w:rsidRPr="00582999">
        <w:rPr>
          <w:rFonts w:ascii="Arial" w:hAnsi="Arial" w:cs="Arial"/>
          <w:sz w:val="24"/>
          <w:lang w:val="en-US"/>
        </w:rPr>
        <w:t>ed</w:t>
      </w:r>
      <w:r w:rsidRPr="00582999">
        <w:rPr>
          <w:rFonts w:ascii="Arial" w:hAnsi="Arial" w:cs="Arial"/>
          <w:sz w:val="24"/>
          <w:lang w:val="en-US"/>
        </w:rPr>
        <w:t xml:space="preserve"> but </w:t>
      </w:r>
      <w:del w:id="83" w:author="Helen" w:date="2017-10-23T10:28:00Z">
        <w:r w:rsidRPr="00582999" w:rsidDel="00D06235">
          <w:rPr>
            <w:rFonts w:ascii="Arial" w:hAnsi="Arial" w:cs="Arial"/>
            <w:sz w:val="24"/>
            <w:lang w:val="en-US"/>
          </w:rPr>
          <w:delText xml:space="preserve">quite closely </w:delText>
        </w:r>
      </w:del>
      <w:r w:rsidRPr="00582999">
        <w:rPr>
          <w:rFonts w:ascii="Arial" w:hAnsi="Arial" w:cs="Arial"/>
          <w:sz w:val="24"/>
          <w:lang w:val="en-US"/>
        </w:rPr>
        <w:t xml:space="preserve">interact </w:t>
      </w:r>
      <w:ins w:id="84" w:author="Helen" w:date="2017-10-23T10:28:00Z">
        <w:r w:rsidR="00D06235">
          <w:rPr>
            <w:rFonts w:ascii="Arial" w:hAnsi="Arial" w:cs="Arial"/>
            <w:sz w:val="24"/>
            <w:lang w:val="en-US"/>
          </w:rPr>
          <w:t xml:space="preserve">closely </w:t>
        </w:r>
      </w:ins>
      <w:r w:rsidRPr="00582999">
        <w:rPr>
          <w:rFonts w:ascii="Arial" w:hAnsi="Arial" w:cs="Arial"/>
          <w:sz w:val="24"/>
          <w:lang w:val="en-US"/>
        </w:rPr>
        <w:t xml:space="preserve">with </w:t>
      </w:r>
      <w:del w:id="85" w:author="Helen" w:date="2017-10-23T10:28:00Z">
        <w:r w:rsidRPr="00582999" w:rsidDel="00D06235">
          <w:rPr>
            <w:rFonts w:ascii="Arial" w:hAnsi="Arial" w:cs="Arial"/>
            <w:sz w:val="24"/>
            <w:lang w:val="en-US"/>
          </w:rPr>
          <w:delText xml:space="preserve">each </w:delText>
        </w:r>
      </w:del>
      <w:ins w:id="86" w:author="Helen" w:date="2017-10-23T10:28:00Z">
        <w:r w:rsidR="00D06235">
          <w:rPr>
            <w:rFonts w:ascii="Arial" w:hAnsi="Arial" w:cs="Arial"/>
            <w:sz w:val="24"/>
            <w:lang w:val="en-US"/>
          </w:rPr>
          <w:t>one</w:t>
        </w:r>
        <w:r w:rsidR="00D06235" w:rsidRPr="00582999">
          <w:rPr>
            <w:rFonts w:ascii="Arial" w:hAnsi="Arial" w:cs="Arial"/>
            <w:sz w:val="24"/>
            <w:lang w:val="en-US"/>
          </w:rPr>
          <w:t xml:space="preserve"> </w:t>
        </w:r>
        <w:r w:rsidR="00D06235">
          <w:rPr>
            <w:rFonts w:ascii="Arial" w:hAnsi="Arial" w:cs="Arial"/>
            <w:sz w:val="24"/>
            <w:lang w:val="en-US"/>
          </w:rPr>
          <w:t>an</w:t>
        </w:r>
      </w:ins>
      <w:r w:rsidRPr="00582999">
        <w:rPr>
          <w:rFonts w:ascii="Arial" w:hAnsi="Arial" w:cs="Arial"/>
          <w:sz w:val="24"/>
          <w:lang w:val="en-US"/>
        </w:rPr>
        <w:t xml:space="preserve">other. </w:t>
      </w:r>
      <w:del w:id="87" w:author="Helen" w:date="2017-10-23T10:28:00Z">
        <w:r w:rsidRPr="00582999" w:rsidDel="00D06235">
          <w:rPr>
            <w:rFonts w:ascii="Arial" w:hAnsi="Arial" w:cs="Arial"/>
            <w:sz w:val="24"/>
            <w:lang w:val="en-US"/>
          </w:rPr>
          <w:delText xml:space="preserve">This </w:delText>
        </w:r>
      </w:del>
      <w:ins w:id="88" w:author="Helen" w:date="2017-10-23T10:28:00Z">
        <w:r w:rsidR="00D06235" w:rsidRPr="00582999">
          <w:rPr>
            <w:rFonts w:ascii="Arial" w:hAnsi="Arial" w:cs="Arial"/>
            <w:sz w:val="24"/>
            <w:lang w:val="en-US"/>
          </w:rPr>
          <w:t>Th</w:t>
        </w:r>
        <w:r w:rsidR="00D06235">
          <w:rPr>
            <w:rFonts w:ascii="Arial" w:hAnsi="Arial" w:cs="Arial"/>
            <w:sz w:val="24"/>
            <w:lang w:val="en-US"/>
          </w:rPr>
          <w:t>e</w:t>
        </w:r>
        <w:r w:rsidR="00D06235" w:rsidRPr="00582999">
          <w:rPr>
            <w:rFonts w:ascii="Arial" w:hAnsi="Arial" w:cs="Arial"/>
            <w:sz w:val="24"/>
            <w:lang w:val="en-US"/>
          </w:rPr>
          <w:t xml:space="preserve"> </w:t>
        </w:r>
      </w:ins>
      <w:r w:rsidR="00582999" w:rsidRPr="00582999">
        <w:rPr>
          <w:rFonts w:ascii="Arial" w:hAnsi="Arial" w:cs="Arial"/>
          <w:sz w:val="24"/>
          <w:lang w:val="en-US"/>
        </w:rPr>
        <w:t>diagram</w:t>
      </w:r>
      <w:r w:rsidRPr="00582999">
        <w:rPr>
          <w:rFonts w:ascii="Arial" w:hAnsi="Arial" w:cs="Arial"/>
          <w:sz w:val="24"/>
          <w:lang w:val="en-US"/>
        </w:rPr>
        <w:t xml:space="preserve"> </w:t>
      </w:r>
      <w:del w:id="89" w:author="Helen" w:date="2017-10-23T10:28:00Z">
        <w:r w:rsidRPr="00582999" w:rsidDel="00D06235">
          <w:rPr>
            <w:rFonts w:ascii="Arial" w:hAnsi="Arial" w:cs="Arial"/>
            <w:sz w:val="24"/>
            <w:lang w:val="en-US"/>
          </w:rPr>
          <w:delText xml:space="preserve">shows </w:delText>
        </w:r>
      </w:del>
      <w:ins w:id="90" w:author="Helen" w:date="2017-10-23T10:28:00Z">
        <w:r w:rsidR="00D06235">
          <w:rPr>
            <w:rFonts w:ascii="Arial" w:hAnsi="Arial" w:cs="Arial"/>
            <w:sz w:val="24"/>
            <w:lang w:val="en-US"/>
          </w:rPr>
          <w:t xml:space="preserve">illustrates the location of </w:t>
        </w:r>
      </w:ins>
      <w:del w:id="91" w:author="Helen" w:date="2017-10-23T10:29:00Z">
        <w:r w:rsidRPr="00582999" w:rsidDel="00D06235">
          <w:rPr>
            <w:rFonts w:ascii="Arial" w:hAnsi="Arial" w:cs="Arial"/>
            <w:sz w:val="24"/>
            <w:lang w:val="en-US"/>
          </w:rPr>
          <w:delText xml:space="preserve">where </w:delText>
        </w:r>
      </w:del>
      <w:r w:rsidRPr="00582999">
        <w:rPr>
          <w:rFonts w:ascii="Arial" w:hAnsi="Arial" w:cs="Arial"/>
          <w:sz w:val="24"/>
          <w:lang w:val="en-US"/>
        </w:rPr>
        <w:t xml:space="preserve">each </w:t>
      </w:r>
      <w:del w:id="92" w:author="Helen" w:date="2017-10-23T10:29:00Z">
        <w:r w:rsidRPr="00582999" w:rsidDel="00D06235">
          <w:rPr>
            <w:rFonts w:ascii="Arial" w:hAnsi="Arial" w:cs="Arial"/>
            <w:sz w:val="24"/>
            <w:lang w:val="en-US"/>
          </w:rPr>
          <w:delText xml:space="preserve">of the </w:delText>
        </w:r>
      </w:del>
      <w:r w:rsidRPr="00582999">
        <w:rPr>
          <w:rFonts w:ascii="Arial" w:hAnsi="Arial" w:cs="Arial"/>
          <w:sz w:val="24"/>
          <w:lang w:val="en-US"/>
        </w:rPr>
        <w:t>logic type</w:t>
      </w:r>
      <w:ins w:id="93" w:author="Helen" w:date="2017-10-23T10:29:00Z">
        <w:r w:rsidR="00D06235">
          <w:rPr>
            <w:rFonts w:ascii="Arial" w:hAnsi="Arial" w:cs="Arial"/>
            <w:sz w:val="24"/>
            <w:lang w:val="en-US"/>
          </w:rPr>
          <w:t xml:space="preserve"> </w:t>
        </w:r>
      </w:ins>
      <w:del w:id="94" w:author="Helen" w:date="2017-10-23T10:29:00Z">
        <w:r w:rsidRPr="00582999" w:rsidDel="00D06235">
          <w:rPr>
            <w:rFonts w:ascii="Arial" w:hAnsi="Arial" w:cs="Arial"/>
            <w:sz w:val="24"/>
            <w:lang w:val="en-US"/>
          </w:rPr>
          <w:delText xml:space="preserve">s is located </w:delText>
        </w:r>
      </w:del>
      <w:r w:rsidRPr="00582999">
        <w:rPr>
          <w:rFonts w:ascii="Arial" w:hAnsi="Arial" w:cs="Arial"/>
          <w:sz w:val="24"/>
          <w:lang w:val="en-US"/>
        </w:rPr>
        <w:t>in the application</w:t>
      </w:r>
      <w:ins w:id="95" w:author="Helen" w:date="2017-10-23T10:30:00Z">
        <w:r w:rsidR="00D06235">
          <w:rPr>
            <w:rFonts w:ascii="Arial" w:hAnsi="Arial" w:cs="Arial"/>
            <w:sz w:val="24"/>
            <w:lang w:val="en-US"/>
          </w:rPr>
          <w:t>:</w:t>
        </w:r>
      </w:ins>
    </w:p>
    <w:p w:rsidR="00D06235" w:rsidRPr="00D06235" w:rsidRDefault="00D30513" w:rsidP="00D06235">
      <w:pPr>
        <w:pStyle w:val="ListParagraph"/>
        <w:numPr>
          <w:ilvl w:val="0"/>
          <w:numId w:val="14"/>
        </w:numPr>
        <w:jc w:val="both"/>
        <w:rPr>
          <w:ins w:id="96" w:author="Helen" w:date="2017-10-23T10:31:00Z"/>
          <w:rFonts w:ascii="Arial" w:hAnsi="Arial" w:cs="Arial"/>
          <w:sz w:val="24"/>
          <w:lang w:val="en-US"/>
          <w:rPrChange w:id="97" w:author="Helen" w:date="2017-10-23T10:32:00Z">
            <w:rPr>
              <w:ins w:id="98" w:author="Helen" w:date="2017-10-23T10:31:00Z"/>
              <w:lang w:val="en-US"/>
            </w:rPr>
          </w:rPrChange>
        </w:rPr>
        <w:pPrChange w:id="99" w:author="Helen" w:date="2017-10-23T10:32:00Z">
          <w:pPr>
            <w:jc w:val="both"/>
          </w:pPr>
        </w:pPrChange>
      </w:pPr>
      <w:del w:id="100" w:author="Helen" w:date="2017-10-23T10:31:00Z">
        <w:r w:rsidRPr="00D06235" w:rsidDel="00D06235">
          <w:rPr>
            <w:rFonts w:ascii="Arial" w:hAnsi="Arial" w:cs="Arial"/>
            <w:sz w:val="24"/>
            <w:lang w:val="en-US"/>
            <w:rPrChange w:id="101" w:author="Helen" w:date="2017-10-23T10:32:00Z">
              <w:rPr>
                <w:lang w:val="en-US"/>
              </w:rPr>
            </w:rPrChange>
          </w:rPr>
          <w:delText xml:space="preserve">. </w:delText>
        </w:r>
      </w:del>
      <w:r w:rsidRPr="00D06235">
        <w:rPr>
          <w:rFonts w:ascii="Arial" w:hAnsi="Arial" w:cs="Arial"/>
          <w:sz w:val="24"/>
          <w:lang w:val="en-US"/>
          <w:rPrChange w:id="102" w:author="Helen" w:date="2017-10-23T10:32:00Z">
            <w:rPr>
              <w:lang w:val="en-US"/>
            </w:rPr>
          </w:rPrChange>
        </w:rPr>
        <w:t xml:space="preserve">The user interface </w:t>
      </w:r>
      <w:del w:id="103" w:author="Helen" w:date="2017-10-23T10:31:00Z">
        <w:r w:rsidRPr="00D06235" w:rsidDel="00D06235">
          <w:rPr>
            <w:rFonts w:ascii="Arial" w:hAnsi="Arial" w:cs="Arial"/>
            <w:sz w:val="24"/>
            <w:lang w:val="en-US"/>
            <w:rPrChange w:id="104" w:author="Helen" w:date="2017-10-23T10:32:00Z">
              <w:rPr>
                <w:lang w:val="en-US"/>
              </w:rPr>
            </w:rPrChange>
          </w:rPr>
          <w:delText xml:space="preserve">is situated </w:delText>
        </w:r>
      </w:del>
      <w:r w:rsidRPr="00D06235">
        <w:rPr>
          <w:rFonts w:ascii="Arial" w:hAnsi="Arial" w:cs="Arial"/>
          <w:sz w:val="24"/>
          <w:lang w:val="en-US"/>
          <w:rPrChange w:id="105" w:author="Helen" w:date="2017-10-23T10:32:00Z">
            <w:rPr>
              <w:lang w:val="en-US"/>
            </w:rPr>
          </w:rPrChange>
        </w:rPr>
        <w:t>in the view</w:t>
      </w:r>
    </w:p>
    <w:p w:rsidR="00D06235" w:rsidRPr="00D06235" w:rsidRDefault="00D30513" w:rsidP="00D06235">
      <w:pPr>
        <w:pStyle w:val="ListParagraph"/>
        <w:numPr>
          <w:ilvl w:val="0"/>
          <w:numId w:val="14"/>
        </w:numPr>
        <w:jc w:val="both"/>
        <w:rPr>
          <w:ins w:id="106" w:author="Helen" w:date="2017-10-23T10:31:00Z"/>
          <w:rFonts w:ascii="Arial" w:hAnsi="Arial" w:cs="Arial"/>
          <w:sz w:val="24"/>
          <w:lang w:val="en-US"/>
          <w:rPrChange w:id="107" w:author="Helen" w:date="2017-10-23T10:32:00Z">
            <w:rPr>
              <w:ins w:id="108" w:author="Helen" w:date="2017-10-23T10:31:00Z"/>
              <w:lang w:val="en-US"/>
            </w:rPr>
          </w:rPrChange>
        </w:rPr>
        <w:pPrChange w:id="109" w:author="Helen" w:date="2017-10-23T10:32:00Z">
          <w:pPr>
            <w:jc w:val="both"/>
          </w:pPr>
        </w:pPrChange>
      </w:pPr>
      <w:del w:id="110" w:author="Helen" w:date="2017-10-23T10:31:00Z">
        <w:r w:rsidRPr="00D06235" w:rsidDel="00D06235">
          <w:rPr>
            <w:rFonts w:ascii="Arial" w:hAnsi="Arial" w:cs="Arial"/>
            <w:sz w:val="24"/>
            <w:lang w:val="en-US"/>
            <w:rPrChange w:id="111" w:author="Helen" w:date="2017-10-23T10:32:00Z">
              <w:rPr>
                <w:lang w:val="en-US"/>
              </w:rPr>
            </w:rPrChange>
          </w:rPr>
          <w:delText xml:space="preserve">. </w:delText>
        </w:r>
      </w:del>
      <w:r w:rsidRPr="00D06235">
        <w:rPr>
          <w:rFonts w:ascii="Arial" w:hAnsi="Arial" w:cs="Arial"/>
          <w:sz w:val="24"/>
          <w:lang w:val="en-US"/>
          <w:rPrChange w:id="112" w:author="Helen" w:date="2017-10-23T10:32:00Z">
            <w:rPr>
              <w:lang w:val="en-US"/>
            </w:rPr>
          </w:rPrChange>
        </w:rPr>
        <w:t xml:space="preserve">The input logic </w:t>
      </w:r>
      <w:del w:id="113" w:author="Helen" w:date="2017-10-23T10:31:00Z">
        <w:r w:rsidRPr="00D06235" w:rsidDel="00D06235">
          <w:rPr>
            <w:rFonts w:ascii="Arial" w:hAnsi="Arial" w:cs="Arial"/>
            <w:sz w:val="24"/>
            <w:lang w:val="en-US"/>
            <w:rPrChange w:id="114" w:author="Helen" w:date="2017-10-23T10:32:00Z">
              <w:rPr>
                <w:lang w:val="en-US"/>
              </w:rPr>
            </w:rPrChange>
          </w:rPr>
          <w:delText xml:space="preserve">is located in </w:delText>
        </w:r>
      </w:del>
      <w:r w:rsidRPr="00D06235">
        <w:rPr>
          <w:rFonts w:ascii="Arial" w:hAnsi="Arial" w:cs="Arial"/>
          <w:sz w:val="24"/>
          <w:lang w:val="en-US"/>
          <w:rPrChange w:id="115" w:author="Helen" w:date="2017-10-23T10:32:00Z">
            <w:rPr>
              <w:lang w:val="en-US"/>
            </w:rPr>
          </w:rPrChange>
        </w:rPr>
        <w:t>the controller</w:t>
      </w:r>
    </w:p>
    <w:p w:rsidR="00D06235" w:rsidRPr="00D06235" w:rsidRDefault="00D30513" w:rsidP="00D06235">
      <w:pPr>
        <w:pStyle w:val="ListParagraph"/>
        <w:numPr>
          <w:ilvl w:val="0"/>
          <w:numId w:val="14"/>
        </w:numPr>
        <w:jc w:val="both"/>
        <w:rPr>
          <w:ins w:id="116" w:author="Helen" w:date="2017-10-23T10:32:00Z"/>
          <w:rFonts w:ascii="Arial" w:hAnsi="Arial" w:cs="Arial"/>
          <w:sz w:val="24"/>
          <w:lang w:val="en-US"/>
          <w:rPrChange w:id="117" w:author="Helen" w:date="2017-10-23T10:32:00Z">
            <w:rPr>
              <w:ins w:id="118" w:author="Helen" w:date="2017-10-23T10:32:00Z"/>
              <w:lang w:val="en-US"/>
            </w:rPr>
          </w:rPrChange>
        </w:rPr>
        <w:pPrChange w:id="119" w:author="Helen" w:date="2017-10-23T10:32:00Z">
          <w:pPr>
            <w:jc w:val="both"/>
          </w:pPr>
        </w:pPrChange>
      </w:pPr>
      <w:del w:id="120" w:author="Helen" w:date="2017-10-23T10:31:00Z">
        <w:r w:rsidRPr="00D06235" w:rsidDel="00D06235">
          <w:rPr>
            <w:rFonts w:ascii="Arial" w:hAnsi="Arial" w:cs="Arial"/>
            <w:sz w:val="24"/>
            <w:lang w:val="en-US"/>
            <w:rPrChange w:id="121" w:author="Helen" w:date="2017-10-23T10:32:00Z">
              <w:rPr>
                <w:lang w:val="en-US"/>
              </w:rPr>
            </w:rPrChange>
          </w:rPr>
          <w:delText>. And t</w:delText>
        </w:r>
      </w:del>
      <w:ins w:id="122" w:author="Helen" w:date="2017-10-23T10:31:00Z">
        <w:r w:rsidR="00D06235" w:rsidRPr="00D06235">
          <w:rPr>
            <w:rFonts w:ascii="Arial" w:hAnsi="Arial" w:cs="Arial"/>
            <w:sz w:val="24"/>
            <w:lang w:val="en-US"/>
            <w:rPrChange w:id="123" w:author="Helen" w:date="2017-10-23T10:32:00Z">
              <w:rPr>
                <w:lang w:val="en-US"/>
              </w:rPr>
            </w:rPrChange>
          </w:rPr>
          <w:t>T</w:t>
        </w:r>
      </w:ins>
      <w:r w:rsidRPr="00D06235">
        <w:rPr>
          <w:rFonts w:ascii="Arial" w:hAnsi="Arial" w:cs="Arial"/>
          <w:sz w:val="24"/>
          <w:lang w:val="en-US"/>
          <w:rPrChange w:id="124" w:author="Helen" w:date="2017-10-23T10:32:00Z">
            <w:rPr>
              <w:lang w:val="en-US"/>
            </w:rPr>
          </w:rPrChange>
        </w:rPr>
        <w:t xml:space="preserve">he business logic </w:t>
      </w:r>
      <w:del w:id="125" w:author="Helen" w:date="2017-10-23T10:32:00Z">
        <w:r w:rsidRPr="00D06235" w:rsidDel="00D06235">
          <w:rPr>
            <w:rFonts w:ascii="Arial" w:hAnsi="Arial" w:cs="Arial"/>
            <w:sz w:val="24"/>
            <w:lang w:val="en-US"/>
            <w:rPrChange w:id="126" w:author="Helen" w:date="2017-10-23T10:32:00Z">
              <w:rPr>
                <w:lang w:val="en-US"/>
              </w:rPr>
            </w:rPrChange>
          </w:rPr>
          <w:delText xml:space="preserve">takes its place </w:delText>
        </w:r>
      </w:del>
      <w:r w:rsidRPr="00D06235">
        <w:rPr>
          <w:rFonts w:ascii="Arial" w:hAnsi="Arial" w:cs="Arial"/>
          <w:sz w:val="24"/>
          <w:lang w:val="en-US"/>
          <w:rPrChange w:id="127" w:author="Helen" w:date="2017-10-23T10:32:00Z">
            <w:rPr>
              <w:lang w:val="en-US"/>
            </w:rPr>
          </w:rPrChange>
        </w:rPr>
        <w:t>in the model</w:t>
      </w:r>
    </w:p>
    <w:p w:rsidR="00BE173B" w:rsidRPr="00582999" w:rsidRDefault="00D30513" w:rsidP="00BE173B">
      <w:pPr>
        <w:jc w:val="both"/>
        <w:rPr>
          <w:rFonts w:ascii="Arial" w:hAnsi="Arial" w:cs="Arial"/>
          <w:sz w:val="24"/>
          <w:lang w:val="en-US"/>
        </w:rPr>
      </w:pPr>
      <w:del w:id="128" w:author="Helen" w:date="2017-10-23T10:32:00Z">
        <w:r w:rsidRPr="00582999" w:rsidDel="00D06235">
          <w:rPr>
            <w:rFonts w:ascii="Arial" w:hAnsi="Arial" w:cs="Arial"/>
            <w:sz w:val="24"/>
            <w:lang w:val="en-US"/>
          </w:rPr>
          <w:delText xml:space="preserve">. </w:delText>
        </w:r>
      </w:del>
      <w:r w:rsidRPr="00582999">
        <w:rPr>
          <w:rFonts w:ascii="Arial" w:hAnsi="Arial" w:cs="Arial"/>
          <w:sz w:val="24"/>
          <w:lang w:val="en-US"/>
        </w:rPr>
        <w:t xml:space="preserve">This </w:t>
      </w:r>
      <w:del w:id="129" w:author="Helen" w:date="2017-10-23T10:32:00Z">
        <w:r w:rsidRPr="00582999" w:rsidDel="00D06235">
          <w:rPr>
            <w:rFonts w:ascii="Arial" w:hAnsi="Arial" w:cs="Arial"/>
            <w:sz w:val="24"/>
            <w:lang w:val="en-US"/>
          </w:rPr>
          <w:delText xml:space="preserve">division </w:delText>
        </w:r>
      </w:del>
      <w:ins w:id="130" w:author="Helen" w:date="2017-10-23T10:32:00Z">
        <w:r w:rsidR="00D06235">
          <w:rPr>
            <w:rFonts w:ascii="Arial" w:hAnsi="Arial" w:cs="Arial"/>
            <w:sz w:val="24"/>
            <w:lang w:val="en-US"/>
          </w:rPr>
          <w:t>separat</w:t>
        </w:r>
        <w:r w:rsidR="00D06235" w:rsidRPr="00582999">
          <w:rPr>
            <w:rFonts w:ascii="Arial" w:hAnsi="Arial" w:cs="Arial"/>
            <w:sz w:val="24"/>
            <w:lang w:val="en-US"/>
          </w:rPr>
          <w:t xml:space="preserve">ion </w:t>
        </w:r>
      </w:ins>
      <w:r w:rsidRPr="00582999">
        <w:rPr>
          <w:rFonts w:ascii="Arial" w:hAnsi="Arial" w:cs="Arial"/>
          <w:sz w:val="24"/>
          <w:lang w:val="en-US"/>
        </w:rPr>
        <w:t xml:space="preserve">allows you to work with complex structures while developing the application because it ensures </w:t>
      </w:r>
      <w:del w:id="131" w:author="Helen" w:date="2017-10-23T10:35:00Z">
        <w:r w:rsidRPr="00582999" w:rsidDel="00A56A5E">
          <w:rPr>
            <w:rFonts w:ascii="Arial" w:hAnsi="Arial" w:cs="Arial"/>
            <w:sz w:val="24"/>
            <w:lang w:val="en-US"/>
          </w:rPr>
          <w:delText xml:space="preserve">the </w:delText>
        </w:r>
      </w:del>
      <w:proofErr w:type="spellStart"/>
      <w:ins w:id="132" w:author="Helen" w:date="2017-10-23T10:35:00Z">
        <w:r w:rsidR="00A56A5E">
          <w:rPr>
            <w:rFonts w:ascii="Arial" w:hAnsi="Arial" w:cs="Arial"/>
            <w:sz w:val="24"/>
            <w:lang w:val="en-US"/>
          </w:rPr>
          <w:t>discrete</w:t>
        </w:r>
      </w:ins>
      <w:r w:rsidRPr="00582999">
        <w:rPr>
          <w:rFonts w:ascii="Arial" w:hAnsi="Arial" w:cs="Arial"/>
          <w:sz w:val="24"/>
          <w:lang w:val="en-US"/>
        </w:rPr>
        <w:t>implementation</w:t>
      </w:r>
      <w:proofErr w:type="spellEnd"/>
      <w:r w:rsidRPr="00582999">
        <w:rPr>
          <w:rFonts w:ascii="Arial" w:hAnsi="Arial" w:cs="Arial"/>
          <w:sz w:val="24"/>
          <w:lang w:val="en-US"/>
        </w:rPr>
        <w:t xml:space="preserve"> of </w:t>
      </w:r>
      <w:del w:id="133" w:author="Helen" w:date="2017-10-23T10:35:00Z">
        <w:r w:rsidRPr="00582999" w:rsidDel="00A56A5E">
          <w:rPr>
            <w:rFonts w:ascii="Arial" w:hAnsi="Arial" w:cs="Arial"/>
            <w:sz w:val="24"/>
            <w:lang w:val="en-US"/>
          </w:rPr>
          <w:delText>only one</w:delText>
        </w:r>
      </w:del>
      <w:ins w:id="134" w:author="Helen" w:date="2017-10-23T10:35:00Z">
        <w:r w:rsidR="00A56A5E">
          <w:rPr>
            <w:rFonts w:ascii="Arial" w:hAnsi="Arial" w:cs="Arial"/>
            <w:sz w:val="24"/>
            <w:lang w:val="en-US"/>
          </w:rPr>
          <w:t>each</w:t>
        </w:r>
      </w:ins>
      <w:r w:rsidRPr="00582999">
        <w:rPr>
          <w:rFonts w:ascii="Arial" w:hAnsi="Arial" w:cs="Arial"/>
          <w:sz w:val="24"/>
          <w:lang w:val="en-US"/>
        </w:rPr>
        <w:t xml:space="preserve"> aspect</w:t>
      </w:r>
      <w:ins w:id="135" w:author="Helen" w:date="2017-10-23T10:36:00Z">
        <w:r w:rsidR="00A56A5E">
          <w:rPr>
            <w:rFonts w:ascii="Arial" w:hAnsi="Arial" w:cs="Arial"/>
            <w:sz w:val="24"/>
            <w:lang w:val="en-US"/>
          </w:rPr>
          <w:t xml:space="preserve">. </w:t>
        </w:r>
      </w:ins>
      <w:del w:id="136" w:author="Helen" w:date="2017-10-23T10:36:00Z">
        <w:r w:rsidRPr="00582999" w:rsidDel="00A56A5E">
          <w:rPr>
            <w:rFonts w:ascii="Arial" w:hAnsi="Arial" w:cs="Arial"/>
            <w:sz w:val="24"/>
            <w:lang w:val="en-US"/>
          </w:rPr>
          <w:delText xml:space="preserve"> at a time. For instance, t</w:delText>
        </w:r>
      </w:del>
      <w:ins w:id="137" w:author="Helen" w:date="2017-10-23T10:36:00Z">
        <w:r w:rsidR="00A56A5E">
          <w:rPr>
            <w:rFonts w:ascii="Arial" w:hAnsi="Arial" w:cs="Arial"/>
            <w:sz w:val="24"/>
            <w:lang w:val="en-US"/>
          </w:rPr>
          <w:t>T</w:t>
        </w:r>
      </w:ins>
      <w:r w:rsidRPr="00582999">
        <w:rPr>
          <w:rFonts w:ascii="Arial" w:hAnsi="Arial" w:cs="Arial"/>
          <w:sz w:val="24"/>
          <w:lang w:val="en-US"/>
        </w:rPr>
        <w:t xml:space="preserve">he developer can focus on creating a view separately from </w:t>
      </w:r>
      <w:ins w:id="138" w:author="Helen" w:date="2017-10-23T10:37:00Z">
        <w:r w:rsidR="00A56A5E">
          <w:rPr>
            <w:rFonts w:ascii="Arial" w:hAnsi="Arial" w:cs="Arial"/>
            <w:sz w:val="24"/>
            <w:lang w:val="en-US"/>
          </w:rPr>
          <w:t xml:space="preserve">implementing </w:t>
        </w:r>
      </w:ins>
      <w:r w:rsidRPr="00582999">
        <w:rPr>
          <w:rFonts w:ascii="Arial" w:hAnsi="Arial" w:cs="Arial"/>
          <w:sz w:val="24"/>
          <w:lang w:val="en-US"/>
        </w:rPr>
        <w:t>the business logic.</w:t>
      </w:r>
    </w:p>
    <w:p w:rsidR="00BE173B" w:rsidRPr="00582999" w:rsidRDefault="00D30513" w:rsidP="00BE173B">
      <w:pPr>
        <w:jc w:val="both"/>
        <w:rPr>
          <w:rFonts w:ascii="Arial" w:hAnsi="Arial" w:cs="Arial"/>
          <w:sz w:val="24"/>
          <w:lang w:val="en-US"/>
        </w:rPr>
      </w:pPr>
      <w:del w:id="139" w:author="Helen" w:date="2017-10-23T10:41:00Z">
        <w:r w:rsidRPr="00582999" w:rsidDel="00BD4ED3">
          <w:rPr>
            <w:rFonts w:ascii="Arial" w:hAnsi="Arial" w:cs="Arial"/>
            <w:sz w:val="24"/>
            <w:lang w:val="en-US"/>
          </w:rPr>
          <w:delText>You can find m</w:delText>
        </w:r>
      </w:del>
      <w:ins w:id="140" w:author="Helen" w:date="2017-10-23T10:41:00Z">
        <w:r w:rsidR="00BD4ED3">
          <w:rPr>
            <w:rFonts w:ascii="Arial" w:hAnsi="Arial" w:cs="Arial"/>
            <w:sz w:val="24"/>
            <w:lang w:val="en-US"/>
          </w:rPr>
          <w:t>M</w:t>
        </w:r>
      </w:ins>
      <w:r w:rsidRPr="00582999">
        <w:rPr>
          <w:rFonts w:ascii="Arial" w:hAnsi="Arial" w:cs="Arial"/>
          <w:sz w:val="24"/>
          <w:lang w:val="en-US"/>
        </w:rPr>
        <w:t xml:space="preserve">ore comprehensive information about the ASP.NET MVC technology </w:t>
      </w:r>
      <w:ins w:id="141" w:author="Helen" w:date="2017-10-23T10:41:00Z">
        <w:r w:rsidR="00BD4ED3">
          <w:rPr>
            <w:rFonts w:ascii="Arial" w:hAnsi="Arial" w:cs="Arial"/>
            <w:sz w:val="24"/>
            <w:lang w:val="en-US"/>
          </w:rPr>
          <w:t xml:space="preserve">can be found </w:t>
        </w:r>
      </w:ins>
      <w:r w:rsidRPr="00582999">
        <w:rPr>
          <w:rFonts w:ascii="Arial" w:hAnsi="Arial" w:cs="Arial"/>
          <w:sz w:val="24"/>
          <w:lang w:val="en-US"/>
        </w:rPr>
        <w:t xml:space="preserve">at the website of the </w:t>
      </w:r>
      <w:hyperlink r:id="rId8" w:history="1">
        <w:r w:rsidRPr="00582999">
          <w:rPr>
            <w:rStyle w:val="Hyperlink"/>
            <w:rFonts w:ascii="Arial" w:hAnsi="Arial" w:cs="Arial"/>
            <w:sz w:val="24"/>
            <w:lang w:val="en-US"/>
          </w:rPr>
          <w:t>ASP.NET community</w:t>
        </w:r>
      </w:hyperlink>
      <w:r w:rsidRPr="00582999">
        <w:rPr>
          <w:rFonts w:ascii="Arial" w:hAnsi="Arial" w:cs="Arial"/>
          <w:sz w:val="24"/>
          <w:lang w:val="en-US"/>
        </w:rPr>
        <w:t>.</w:t>
      </w:r>
    </w:p>
    <w:p w:rsidR="00BD4ED3" w:rsidRDefault="00BD4ED3" w:rsidP="00BE173B">
      <w:pPr>
        <w:jc w:val="both"/>
        <w:rPr>
          <w:ins w:id="142" w:author="Helen" w:date="2017-10-23T10:43:00Z"/>
          <w:rFonts w:ascii="Arial" w:hAnsi="Arial" w:cs="Arial"/>
          <w:sz w:val="24"/>
          <w:lang w:val="en-US"/>
        </w:rPr>
      </w:pPr>
      <w:ins w:id="143" w:author="Helen" w:date="2017-10-23T10:43:00Z">
        <w:r>
          <w:rPr>
            <w:rFonts w:ascii="Arial" w:hAnsi="Arial" w:cs="Arial"/>
            <w:sz w:val="24"/>
            <w:lang w:val="en-US"/>
          </w:rPr>
          <w:t>Software Stack</w:t>
        </w:r>
      </w:ins>
    </w:p>
    <w:p w:rsidR="00BE173B" w:rsidRPr="00582999" w:rsidRDefault="00D30513" w:rsidP="00BE173B">
      <w:pPr>
        <w:jc w:val="both"/>
        <w:rPr>
          <w:rFonts w:ascii="Arial" w:hAnsi="Arial" w:cs="Arial"/>
          <w:sz w:val="24"/>
          <w:lang w:val="en-US"/>
        </w:rPr>
      </w:pPr>
      <w:del w:id="144" w:author="Helen" w:date="2017-10-23T10:43:00Z">
        <w:r w:rsidRPr="00582999" w:rsidDel="00327F65">
          <w:rPr>
            <w:rFonts w:ascii="Arial" w:hAnsi="Arial" w:cs="Arial"/>
            <w:sz w:val="24"/>
            <w:lang w:val="en-US"/>
          </w:rPr>
          <w:delText xml:space="preserve">Besides </w:delText>
        </w:r>
      </w:del>
      <w:ins w:id="145" w:author="Helen" w:date="2017-10-23T10:43:00Z">
        <w:r w:rsidR="00327F65">
          <w:rPr>
            <w:rFonts w:ascii="Arial" w:hAnsi="Arial" w:cs="Arial"/>
            <w:sz w:val="24"/>
            <w:lang w:val="en-US"/>
          </w:rPr>
          <w:t>Along with the</w:t>
        </w:r>
        <w:r w:rsidR="00327F65" w:rsidRPr="00582999">
          <w:rPr>
            <w:rFonts w:ascii="Arial" w:hAnsi="Arial" w:cs="Arial"/>
            <w:sz w:val="24"/>
            <w:lang w:val="en-US"/>
          </w:rPr>
          <w:t xml:space="preserve"> </w:t>
        </w:r>
      </w:ins>
      <w:r w:rsidRPr="00582999">
        <w:rPr>
          <w:rFonts w:ascii="Arial" w:hAnsi="Arial" w:cs="Arial"/>
          <w:sz w:val="24"/>
          <w:lang w:val="en-US"/>
        </w:rPr>
        <w:t xml:space="preserve">libraries for working with Firebird, Entity Framework and MVC.NET, we will need a </w:t>
      </w:r>
      <w:del w:id="146" w:author="Helen" w:date="2017-10-23T10:44:00Z">
        <w:r w:rsidRPr="00582999" w:rsidDel="00327F65">
          <w:rPr>
            <w:rFonts w:ascii="Arial" w:hAnsi="Arial" w:cs="Arial"/>
            <w:sz w:val="24"/>
            <w:lang w:val="en-US"/>
          </w:rPr>
          <w:delText xml:space="preserve">lot </w:delText>
        </w:r>
      </w:del>
      <w:ins w:id="147" w:author="Helen" w:date="2017-10-23T10:44:00Z">
        <w:r w:rsidR="00327F65">
          <w:rPr>
            <w:rFonts w:ascii="Arial" w:hAnsi="Arial" w:cs="Arial"/>
            <w:sz w:val="24"/>
            <w:lang w:val="en-US"/>
          </w:rPr>
          <w:t>number</w:t>
        </w:r>
        <w:r w:rsidR="00327F65" w:rsidRPr="00582999">
          <w:rPr>
            <w:rFonts w:ascii="Arial" w:hAnsi="Arial" w:cs="Arial"/>
            <w:sz w:val="24"/>
            <w:lang w:val="en-US"/>
          </w:rPr>
          <w:t xml:space="preserve"> </w:t>
        </w:r>
      </w:ins>
      <w:r w:rsidRPr="00582999">
        <w:rPr>
          <w:rFonts w:ascii="Arial" w:hAnsi="Arial" w:cs="Arial"/>
          <w:sz w:val="24"/>
          <w:lang w:val="en-US"/>
        </w:rPr>
        <w:t xml:space="preserve">of JavaScript libraries </w:t>
      </w:r>
      <w:del w:id="148" w:author="Helen" w:date="2017-10-23T10:44:00Z">
        <w:r w:rsidRPr="00582999" w:rsidDel="00327F65">
          <w:rPr>
            <w:rFonts w:ascii="Arial" w:hAnsi="Arial" w:cs="Arial"/>
            <w:sz w:val="24"/>
            <w:lang w:val="en-US"/>
          </w:rPr>
          <w:delText xml:space="preserve">in order </w:delText>
        </w:r>
      </w:del>
      <w:r w:rsidRPr="00582999">
        <w:rPr>
          <w:rFonts w:ascii="Arial" w:hAnsi="Arial" w:cs="Arial"/>
          <w:sz w:val="24"/>
          <w:lang w:val="en-US"/>
        </w:rPr>
        <w:t xml:space="preserve">to support a responsive interface, such as jquery, jquery-ui, Bootstrap, jqGrid. In this example, we have tried to make </w:t>
      </w:r>
      <w:del w:id="149" w:author="Helen" w:date="2017-10-23T10:45:00Z">
        <w:r w:rsidRPr="00582999" w:rsidDel="00327F65">
          <w:rPr>
            <w:rFonts w:ascii="Arial" w:hAnsi="Arial" w:cs="Arial"/>
            <w:sz w:val="24"/>
            <w:lang w:val="en-US"/>
          </w:rPr>
          <w:delText xml:space="preserve">the interface of </w:delText>
        </w:r>
      </w:del>
      <w:r w:rsidRPr="00582999">
        <w:rPr>
          <w:rFonts w:ascii="Arial" w:hAnsi="Arial" w:cs="Arial"/>
          <w:sz w:val="24"/>
          <w:lang w:val="en-US"/>
        </w:rPr>
        <w:t xml:space="preserve">a web application </w:t>
      </w:r>
      <w:ins w:id="150" w:author="Helen" w:date="2017-10-23T10:45:00Z">
        <w:r w:rsidR="00327F65">
          <w:rPr>
            <w:rFonts w:ascii="Arial" w:hAnsi="Arial" w:cs="Arial"/>
            <w:sz w:val="24"/>
            <w:lang w:val="en-US"/>
          </w:rPr>
          <w:t xml:space="preserve">whose interface is similar to a desktop UI, </w:t>
        </w:r>
      </w:ins>
      <w:del w:id="151" w:author="Helen" w:date="2017-10-23T10:45:00Z">
        <w:r w:rsidRPr="00582999" w:rsidDel="00327F65">
          <w:rPr>
            <w:rFonts w:ascii="Arial" w:hAnsi="Arial" w:cs="Arial"/>
            <w:sz w:val="24"/>
            <w:lang w:val="en-US"/>
          </w:rPr>
          <w:delText xml:space="preserve">closer to that of desktop applications </w:delText>
        </w:r>
      </w:del>
      <w:r w:rsidRPr="00582999">
        <w:rPr>
          <w:rFonts w:ascii="Arial" w:hAnsi="Arial" w:cs="Arial"/>
          <w:sz w:val="24"/>
          <w:lang w:val="en-US"/>
        </w:rPr>
        <w:t xml:space="preserve">by </w:t>
      </w:r>
      <w:del w:id="152" w:author="Helen" w:date="2017-10-23T10:46:00Z">
        <w:r w:rsidRPr="00582999" w:rsidDel="00327F65">
          <w:rPr>
            <w:rFonts w:ascii="Arial" w:hAnsi="Arial" w:cs="Arial"/>
            <w:sz w:val="24"/>
            <w:lang w:val="en-US"/>
          </w:rPr>
          <w:delText xml:space="preserve">extensively using </w:delText>
        </w:r>
      </w:del>
      <w:ins w:id="153" w:author="Helen" w:date="2017-10-23T10:46:00Z">
        <w:r w:rsidR="00327F65">
          <w:rPr>
            <w:rFonts w:ascii="Arial" w:hAnsi="Arial" w:cs="Arial"/>
            <w:sz w:val="24"/>
            <w:lang w:val="en-US"/>
          </w:rPr>
          <w:t xml:space="preserve">employing </w:t>
        </w:r>
      </w:ins>
      <w:r w:rsidRPr="00582999">
        <w:rPr>
          <w:rFonts w:ascii="Arial" w:hAnsi="Arial" w:cs="Arial"/>
          <w:sz w:val="24"/>
          <w:lang w:val="en-US"/>
        </w:rPr>
        <w:t>grids for views and modal windows for data input.</w:t>
      </w:r>
    </w:p>
    <w:p w:rsidR="00BE173B" w:rsidRPr="00582999" w:rsidRDefault="00BE173B" w:rsidP="00BE173B">
      <w:pPr>
        <w:jc w:val="both"/>
        <w:rPr>
          <w:rFonts w:ascii="Arial" w:hAnsi="Arial" w:cs="Arial"/>
          <w:sz w:val="24"/>
          <w:lang w:val="en-US"/>
        </w:rPr>
      </w:pPr>
    </w:p>
    <w:p w:rsidR="00BE173B" w:rsidRPr="00582999" w:rsidRDefault="00D30513" w:rsidP="00BE173B">
      <w:pPr>
        <w:pStyle w:val="Heading2"/>
        <w:rPr>
          <w:rFonts w:ascii="Arial" w:hAnsi="Arial" w:cs="Arial"/>
          <w:lang w:val="en-US"/>
        </w:rPr>
      </w:pPr>
      <w:bookmarkStart w:id="154" w:name="_Toc452215642"/>
      <w:r w:rsidRPr="00582999">
        <w:rPr>
          <w:rFonts w:ascii="Arial" w:hAnsi="Arial" w:cs="Arial"/>
          <w:lang w:val="en-US"/>
        </w:rPr>
        <w:t>Preparing Visual Studio 2015 for working with Firebird</w:t>
      </w:r>
      <w:bookmarkEnd w:id="154"/>
    </w:p>
    <w:p w:rsidR="00BE173B" w:rsidRPr="00582999" w:rsidRDefault="00BE173B">
      <w:pPr>
        <w:rPr>
          <w:rFonts w:ascii="Arial" w:hAnsi="Arial" w:cs="Arial"/>
          <w:sz w:val="24"/>
          <w:szCs w:val="24"/>
          <w:lang w:val="en-US"/>
        </w:rPr>
      </w:pPr>
    </w:p>
    <w:p w:rsidR="00BE173B" w:rsidRPr="00582999" w:rsidRDefault="00D30513">
      <w:pPr>
        <w:rPr>
          <w:rFonts w:ascii="Arial" w:hAnsi="Arial" w:cs="Arial"/>
          <w:sz w:val="24"/>
          <w:szCs w:val="24"/>
          <w:lang w:val="en-US"/>
        </w:rPr>
      </w:pPr>
      <w:r w:rsidRPr="00582999">
        <w:rPr>
          <w:rFonts w:ascii="Arial" w:hAnsi="Arial" w:cs="Arial"/>
          <w:sz w:val="24"/>
          <w:szCs w:val="24"/>
          <w:lang w:val="en-US"/>
        </w:rPr>
        <w:t xml:space="preserve">For Visual Studio to work with the Firebird DBMS, you will have to </w:t>
      </w:r>
      <w:del w:id="155" w:author="Helen" w:date="2017-10-23T10:50:00Z">
        <w:r w:rsidRPr="00582999" w:rsidDel="003970C4">
          <w:rPr>
            <w:rFonts w:ascii="Arial" w:hAnsi="Arial" w:cs="Arial"/>
            <w:sz w:val="24"/>
            <w:szCs w:val="24"/>
            <w:lang w:val="en-US"/>
          </w:rPr>
          <w:delText>m</w:delText>
        </w:r>
      </w:del>
      <w:ins w:id="156" w:author="Helen" w:date="2017-10-23T10:50:00Z">
        <w:r w:rsidR="003970C4">
          <w:rPr>
            <w:rFonts w:ascii="Arial" w:hAnsi="Arial" w:cs="Arial"/>
            <w:sz w:val="24"/>
            <w:szCs w:val="24"/>
            <w:lang w:val="en-US"/>
          </w:rPr>
          <w:t>t</w:t>
        </w:r>
      </w:ins>
      <w:r w:rsidRPr="00582999">
        <w:rPr>
          <w:rFonts w:ascii="Arial" w:hAnsi="Arial" w:cs="Arial"/>
          <w:sz w:val="24"/>
          <w:szCs w:val="24"/>
          <w:lang w:val="en-US"/>
        </w:rPr>
        <w:t xml:space="preserve">ake some additional steps that </w:t>
      </w:r>
      <w:del w:id="157" w:author="Helen" w:date="2017-10-23T10:50:00Z">
        <w:r w:rsidRPr="00582999" w:rsidDel="003970C4">
          <w:rPr>
            <w:rFonts w:ascii="Arial" w:hAnsi="Arial" w:cs="Arial"/>
            <w:sz w:val="24"/>
            <w:szCs w:val="24"/>
            <w:lang w:val="en-US"/>
          </w:rPr>
          <w:delText xml:space="preserve">were </w:delText>
        </w:r>
      </w:del>
      <w:ins w:id="158" w:author="Helen" w:date="2017-10-23T10:50:00Z">
        <w:r w:rsidR="003970C4">
          <w:rPr>
            <w:rFonts w:ascii="Arial" w:hAnsi="Arial" w:cs="Arial"/>
            <w:sz w:val="24"/>
            <w:szCs w:val="24"/>
            <w:lang w:val="en-US"/>
          </w:rPr>
          <w:t>are</w:t>
        </w:r>
        <w:r w:rsidR="003970C4" w:rsidRPr="00582999">
          <w:rPr>
            <w:rFonts w:ascii="Arial" w:hAnsi="Arial" w:cs="Arial"/>
            <w:sz w:val="24"/>
            <w:szCs w:val="24"/>
            <w:lang w:val="en-US"/>
          </w:rPr>
          <w:t xml:space="preserve"> </w:t>
        </w:r>
      </w:ins>
      <w:r w:rsidRPr="00582999">
        <w:rPr>
          <w:rFonts w:ascii="Arial" w:hAnsi="Arial" w:cs="Arial"/>
          <w:sz w:val="24"/>
          <w:szCs w:val="24"/>
          <w:lang w:val="en-US"/>
        </w:rPr>
        <w:t>described in detail in the "Preparing Visual Studio 2015 for working with Firebird" section of the previous chapter "</w:t>
      </w:r>
      <w:r w:rsidRPr="00A0275D">
        <w:rPr>
          <w:rFonts w:ascii="Arial" w:hAnsi="Arial" w:cs="Arial"/>
          <w:color w:val="0070C0"/>
          <w:sz w:val="24"/>
          <w:szCs w:val="24"/>
          <w:u w:val="single"/>
          <w:lang w:val="en-US"/>
        </w:rPr>
        <w:t>Creating Applications with Entity Framework</w:t>
      </w:r>
      <w:r w:rsidRPr="00582999">
        <w:rPr>
          <w:rFonts w:ascii="Arial" w:hAnsi="Arial" w:cs="Arial"/>
          <w:sz w:val="24"/>
          <w:szCs w:val="24"/>
          <w:lang w:val="en-US"/>
        </w:rPr>
        <w:t>".</w:t>
      </w:r>
    </w:p>
    <w:p w:rsidR="00BE173B" w:rsidRPr="00582999" w:rsidRDefault="00BE173B" w:rsidP="00BE173B">
      <w:pPr>
        <w:pStyle w:val="ListParagraph"/>
        <w:rPr>
          <w:rFonts w:ascii="Arial" w:hAnsi="Arial" w:cs="Arial"/>
          <w:sz w:val="24"/>
          <w:szCs w:val="24"/>
          <w:lang w:val="en-US"/>
        </w:rPr>
      </w:pPr>
    </w:p>
    <w:p w:rsidR="00BE173B" w:rsidRPr="00582999" w:rsidRDefault="00D30513" w:rsidP="00BE173B">
      <w:pPr>
        <w:pStyle w:val="Heading2"/>
        <w:rPr>
          <w:rFonts w:ascii="Arial" w:hAnsi="Arial" w:cs="Arial"/>
          <w:lang w:val="en-US"/>
        </w:rPr>
      </w:pPr>
      <w:bookmarkStart w:id="159" w:name="_Toc452215643"/>
      <w:r w:rsidRPr="00582999">
        <w:rPr>
          <w:rFonts w:ascii="Arial" w:hAnsi="Arial" w:cs="Arial"/>
          <w:lang w:val="en-US"/>
        </w:rPr>
        <w:t>Creating a project</w:t>
      </w:r>
      <w:bookmarkEnd w:id="159"/>
    </w:p>
    <w:p w:rsidR="00BE173B" w:rsidRPr="00582999" w:rsidRDefault="00BE173B" w:rsidP="00BE173B">
      <w:pPr>
        <w:rPr>
          <w:rFonts w:ascii="Arial" w:hAnsi="Arial" w:cs="Arial"/>
          <w:sz w:val="24"/>
          <w:szCs w:val="24"/>
          <w:lang w:val="en-US"/>
        </w:rPr>
      </w:pPr>
    </w:p>
    <w:p w:rsidR="00BE173B" w:rsidRPr="00582999" w:rsidRDefault="00D30513" w:rsidP="00BE173B">
      <w:pPr>
        <w:rPr>
          <w:rFonts w:ascii="Arial" w:hAnsi="Arial" w:cs="Arial"/>
          <w:sz w:val="24"/>
          <w:szCs w:val="24"/>
          <w:lang w:val="en-US"/>
        </w:rPr>
      </w:pPr>
      <w:r w:rsidRPr="00582999">
        <w:rPr>
          <w:rFonts w:ascii="Arial" w:hAnsi="Arial" w:cs="Arial"/>
          <w:sz w:val="24"/>
          <w:szCs w:val="24"/>
          <w:lang w:val="en-US"/>
        </w:rPr>
        <w:t xml:space="preserve">In this part, we will show how </w:t>
      </w:r>
      <w:ins w:id="160" w:author="Helen" w:date="2017-10-23T10:51:00Z">
        <w:r w:rsidR="003970C4">
          <w:rPr>
            <w:rFonts w:ascii="Arial" w:hAnsi="Arial" w:cs="Arial"/>
            <w:sz w:val="24"/>
            <w:szCs w:val="24"/>
            <w:lang w:val="en-US"/>
          </w:rPr>
          <w:t xml:space="preserve">use the Visual Studio wizards </w:t>
        </w:r>
      </w:ins>
      <w:r w:rsidRPr="00582999">
        <w:rPr>
          <w:rFonts w:ascii="Arial" w:hAnsi="Arial" w:cs="Arial"/>
          <w:sz w:val="24"/>
          <w:szCs w:val="24"/>
          <w:lang w:val="en-US"/>
        </w:rPr>
        <w:t>to create the framework of an MVC.NET application</w:t>
      </w:r>
      <w:del w:id="161" w:author="Helen" w:date="2017-10-23T10:51:00Z">
        <w:r w:rsidRPr="00582999" w:rsidDel="003970C4">
          <w:rPr>
            <w:rFonts w:ascii="Arial" w:hAnsi="Arial" w:cs="Arial"/>
            <w:sz w:val="24"/>
            <w:szCs w:val="24"/>
            <w:lang w:val="en-US"/>
          </w:rPr>
          <w:delText xml:space="preserve"> with the help of the Visual Studio wizards</w:delText>
        </w:r>
      </w:del>
      <w:r w:rsidRPr="00582999">
        <w:rPr>
          <w:rFonts w:ascii="Arial" w:hAnsi="Arial" w:cs="Arial"/>
          <w:sz w:val="24"/>
          <w:szCs w:val="24"/>
          <w:lang w:val="en-US"/>
        </w:rPr>
        <w:t>.</w:t>
      </w:r>
    </w:p>
    <w:p w:rsidR="00BE173B" w:rsidRDefault="00D30513" w:rsidP="00BE173B">
      <w:pPr>
        <w:rPr>
          <w:ins w:id="162" w:author="Helen" w:date="2017-10-23T10:52:00Z"/>
          <w:rFonts w:ascii="Arial" w:hAnsi="Arial" w:cs="Arial"/>
          <w:sz w:val="24"/>
          <w:szCs w:val="24"/>
          <w:lang w:val="en-US"/>
        </w:rPr>
      </w:pPr>
      <w:del w:id="163" w:author="Helen" w:date="2017-10-23T10:51:00Z">
        <w:r w:rsidRPr="00582999" w:rsidDel="003970C4">
          <w:rPr>
            <w:rFonts w:ascii="Arial" w:hAnsi="Arial" w:cs="Arial"/>
            <w:sz w:val="24"/>
            <w:szCs w:val="24"/>
            <w:lang w:val="en-US"/>
          </w:rPr>
          <w:delText>So let us o</w:delText>
        </w:r>
      </w:del>
      <w:ins w:id="164" w:author="Helen" w:date="2017-10-23T10:51:00Z">
        <w:r w:rsidR="003970C4">
          <w:rPr>
            <w:rFonts w:ascii="Arial" w:hAnsi="Arial" w:cs="Arial"/>
            <w:sz w:val="24"/>
            <w:szCs w:val="24"/>
            <w:lang w:val="en-US"/>
          </w:rPr>
          <w:t>O</w:t>
        </w:r>
      </w:ins>
      <w:r w:rsidRPr="00582999">
        <w:rPr>
          <w:rFonts w:ascii="Arial" w:hAnsi="Arial" w:cs="Arial"/>
          <w:sz w:val="24"/>
          <w:szCs w:val="24"/>
          <w:lang w:val="en-US"/>
        </w:rPr>
        <w:t>pen File -&gt; New -&gt; Project in Visual Studio 2015 and create a new project</w:t>
      </w:r>
      <w:ins w:id="165" w:author="Helen" w:date="2017-10-23T10:52:00Z">
        <w:r w:rsidR="003970C4">
          <w:rPr>
            <w:rFonts w:ascii="Arial" w:hAnsi="Arial" w:cs="Arial"/>
            <w:sz w:val="24"/>
            <w:szCs w:val="24"/>
            <w:lang w:val="en-US"/>
          </w:rPr>
          <w:t xml:space="preserve"> named </w:t>
        </w:r>
      </w:ins>
      <w:del w:id="166" w:author="Helen" w:date="2017-10-23T10:52:00Z">
        <w:r w:rsidRPr="00582999" w:rsidDel="003970C4">
          <w:rPr>
            <w:rFonts w:ascii="Arial" w:hAnsi="Arial" w:cs="Arial"/>
            <w:sz w:val="24"/>
            <w:szCs w:val="24"/>
            <w:lang w:val="en-US"/>
          </w:rPr>
          <w:delText xml:space="preserve">. Let us name it </w:delText>
        </w:r>
      </w:del>
      <w:ins w:id="167" w:author="Helen" w:date="2017-10-23T10:52:00Z">
        <w:r w:rsidR="003970C4">
          <w:rPr>
            <w:rFonts w:ascii="Arial" w:hAnsi="Arial" w:cs="Arial"/>
            <w:sz w:val="24"/>
            <w:szCs w:val="24"/>
            <w:lang w:val="en-US"/>
          </w:rPr>
          <w:t xml:space="preserve"> </w:t>
        </w:r>
      </w:ins>
      <w:proofErr w:type="spellStart"/>
      <w:r w:rsidRPr="00582999">
        <w:rPr>
          <w:rFonts w:ascii="Arial" w:hAnsi="Arial" w:cs="Arial"/>
          <w:sz w:val="24"/>
          <w:szCs w:val="24"/>
          <w:lang w:val="en-US"/>
        </w:rPr>
        <w:t>FBMVCExample</w:t>
      </w:r>
      <w:proofErr w:type="spellEnd"/>
      <w:r w:rsidRPr="00582999">
        <w:rPr>
          <w:rFonts w:ascii="Arial" w:hAnsi="Arial" w:cs="Arial"/>
          <w:sz w:val="24"/>
          <w:szCs w:val="24"/>
          <w:lang w:val="en-US"/>
        </w:rPr>
        <w:t xml:space="preserve">. </w:t>
      </w:r>
    </w:p>
    <w:p w:rsidR="003970C4" w:rsidRPr="00582999" w:rsidRDefault="003970C4" w:rsidP="00BE173B">
      <w:pPr>
        <w:rPr>
          <w:rFonts w:ascii="Arial" w:hAnsi="Arial" w:cs="Arial"/>
          <w:sz w:val="24"/>
          <w:szCs w:val="24"/>
          <w:lang w:val="en-US"/>
        </w:rPr>
      </w:pPr>
      <w:ins w:id="168" w:author="Helen" w:date="2017-10-23T10:52:00Z">
        <w:r w:rsidRPr="003970C4">
          <w:rPr>
            <w:rFonts w:ascii="Arial" w:hAnsi="Arial" w:cs="Arial"/>
            <w:sz w:val="24"/>
            <w:szCs w:val="24"/>
            <w:highlight w:val="yellow"/>
            <w:lang w:val="en-US"/>
            <w:rPrChange w:id="169" w:author="Helen" w:date="2017-10-23T10:53:00Z">
              <w:rPr>
                <w:rFonts w:ascii="Arial" w:hAnsi="Arial" w:cs="Arial"/>
                <w:sz w:val="24"/>
                <w:szCs w:val="24"/>
                <w:lang w:val="en-US"/>
              </w:rPr>
            </w:rPrChange>
          </w:rPr>
          <w:t>Denis:  English-language screenshots!</w:t>
        </w:r>
      </w:ins>
    </w:p>
    <w:p w:rsidR="00BE173B" w:rsidRDefault="00620712" w:rsidP="00BE173B">
      <w:pPr>
        <w:rPr>
          <w:rFonts w:ascii="Arial" w:hAnsi="Arial" w:cs="Arial"/>
          <w:color w:val="FF0000"/>
          <w:sz w:val="24"/>
          <w:szCs w:val="24"/>
        </w:rPr>
      </w:pPr>
      <w:r w:rsidRPr="0012318A">
        <w:rPr>
          <w:rFonts w:ascii="Arial" w:hAnsi="Arial" w:cs="Arial"/>
          <w:color w:val="FF0000"/>
          <w:sz w:val="24"/>
          <w:szCs w:val="24"/>
          <w:lang w:val="en-US"/>
        </w:rPr>
        <w:pict>
          <v:shape id="_x0000_i1026" type="#_x0000_t75" style="width:467.7pt;height:324.3pt">
            <v:imagedata r:id="rId9" o:title="mvcnet-createproject"/>
          </v:shape>
        </w:pict>
      </w:r>
    </w:p>
    <w:p w:rsidR="002A066D" w:rsidRPr="002A066D" w:rsidRDefault="00620712" w:rsidP="00BE173B">
      <w:pPr>
        <w:rPr>
          <w:rFonts w:ascii="Arial" w:hAnsi="Arial" w:cs="Arial"/>
          <w:color w:val="FF0000"/>
          <w:sz w:val="24"/>
          <w:szCs w:val="24"/>
        </w:rPr>
      </w:pPr>
      <w:r w:rsidRPr="0012318A">
        <w:rPr>
          <w:rFonts w:ascii="Arial" w:hAnsi="Arial" w:cs="Arial"/>
          <w:color w:val="FF0000"/>
          <w:sz w:val="24"/>
          <w:szCs w:val="24"/>
        </w:rPr>
        <w:lastRenderedPageBreak/>
        <w:pict>
          <v:shape id="_x0000_i1027" type="#_x0000_t75" style="width:467.7pt;height:364.4pt">
            <v:imagedata r:id="rId10" o:title="mvcnet-createaspnet"/>
          </v:shape>
        </w:pict>
      </w:r>
    </w:p>
    <w:p w:rsidR="00BE173B" w:rsidRPr="00582999" w:rsidRDefault="00D30513" w:rsidP="00BE173B">
      <w:pPr>
        <w:rPr>
          <w:rFonts w:ascii="Arial" w:hAnsi="Arial" w:cs="Arial"/>
          <w:sz w:val="24"/>
          <w:szCs w:val="24"/>
          <w:lang w:val="en-US"/>
        </w:rPr>
      </w:pPr>
      <w:del w:id="170" w:author="Helen" w:date="2017-10-23T10:53:00Z">
        <w:r w:rsidRPr="00582999" w:rsidDel="006F0575">
          <w:rPr>
            <w:rFonts w:ascii="Arial" w:hAnsi="Arial" w:cs="Arial"/>
            <w:sz w:val="24"/>
            <w:szCs w:val="24"/>
            <w:lang w:val="en-US"/>
          </w:rPr>
          <w:delText xml:space="preserve">Now click the Change Authentication button. </w:delText>
        </w:r>
      </w:del>
      <w:r w:rsidRPr="00582999">
        <w:rPr>
          <w:rFonts w:ascii="Arial" w:hAnsi="Arial" w:cs="Arial"/>
          <w:sz w:val="24"/>
          <w:szCs w:val="24"/>
          <w:lang w:val="en-US"/>
        </w:rPr>
        <w:t>We will create a web application no authentication for now</w:t>
      </w:r>
      <w:ins w:id="171" w:author="Helen" w:date="2017-10-23T10:53:00Z">
        <w:r w:rsidR="006F0575">
          <w:rPr>
            <w:rFonts w:ascii="Arial" w:hAnsi="Arial" w:cs="Arial"/>
            <w:sz w:val="24"/>
            <w:szCs w:val="24"/>
            <w:lang w:val="en-US"/>
          </w:rPr>
          <w:t>, so click the Change Authentication button to disable authentication</w:t>
        </w:r>
      </w:ins>
      <w:r w:rsidRPr="00582999">
        <w:rPr>
          <w:rFonts w:ascii="Arial" w:hAnsi="Arial" w:cs="Arial"/>
          <w:sz w:val="24"/>
          <w:szCs w:val="24"/>
          <w:lang w:val="en-US"/>
        </w:rPr>
        <w:t>. We will get back to this issue a bit later.</w:t>
      </w:r>
    </w:p>
    <w:p w:rsidR="00BE173B" w:rsidRPr="006E421A" w:rsidRDefault="00620712" w:rsidP="00BE173B">
      <w:pPr>
        <w:rPr>
          <w:rFonts w:ascii="Arial" w:hAnsi="Arial" w:cs="Arial"/>
          <w:color w:val="FF0000"/>
          <w:sz w:val="24"/>
          <w:szCs w:val="24"/>
        </w:rPr>
      </w:pPr>
      <w:r w:rsidRPr="0012318A">
        <w:rPr>
          <w:color w:val="FF0000"/>
          <w:lang w:val="en-US"/>
        </w:rPr>
        <w:pict>
          <v:shape id="_x0000_i1028" type="#_x0000_t75" style="width:467.7pt;height:184.7pt">
            <v:imagedata r:id="rId11" o:title="mvcnet-auth"/>
          </v:shape>
        </w:pict>
      </w:r>
    </w:p>
    <w:p w:rsidR="00BE173B" w:rsidRPr="00582999" w:rsidRDefault="00D30513" w:rsidP="00BE173B">
      <w:pPr>
        <w:rPr>
          <w:rFonts w:ascii="Arial" w:hAnsi="Arial" w:cs="Arial"/>
          <w:sz w:val="24"/>
          <w:szCs w:val="24"/>
          <w:lang w:val="en-US"/>
        </w:rPr>
      </w:pPr>
      <w:del w:id="172" w:author="Helen" w:date="2017-10-23T10:54:00Z">
        <w:r w:rsidRPr="00582999" w:rsidDel="006F0575">
          <w:rPr>
            <w:rFonts w:ascii="Arial" w:hAnsi="Arial" w:cs="Arial"/>
            <w:sz w:val="24"/>
            <w:szCs w:val="24"/>
            <w:lang w:val="en-US"/>
          </w:rPr>
          <w:delText xml:space="preserve">After that you will create a </w:delText>
        </w:r>
      </w:del>
      <w:ins w:id="173" w:author="Helen" w:date="2017-10-23T10:54:00Z">
        <w:r w:rsidR="006F0575">
          <w:rPr>
            <w:rFonts w:ascii="Arial" w:hAnsi="Arial" w:cs="Arial"/>
            <w:sz w:val="24"/>
            <w:szCs w:val="24"/>
            <w:lang w:val="en-US"/>
          </w:rPr>
          <w:t xml:space="preserve">The </w:t>
        </w:r>
      </w:ins>
      <w:r w:rsidRPr="00582999">
        <w:rPr>
          <w:rFonts w:ascii="Arial" w:hAnsi="Arial" w:cs="Arial"/>
          <w:sz w:val="24"/>
          <w:szCs w:val="24"/>
          <w:lang w:val="en-US"/>
        </w:rPr>
        <w:t xml:space="preserve">project that </w:t>
      </w:r>
      <w:ins w:id="174" w:author="Helen" w:date="2017-10-23T10:54:00Z">
        <w:r w:rsidR="006F0575">
          <w:rPr>
            <w:rFonts w:ascii="Arial" w:hAnsi="Arial" w:cs="Arial"/>
            <w:sz w:val="24"/>
            <w:szCs w:val="24"/>
            <w:lang w:val="en-US"/>
          </w:rPr>
          <w:t xml:space="preserve">you create </w:t>
        </w:r>
      </w:ins>
      <w:r w:rsidRPr="00582999">
        <w:rPr>
          <w:rFonts w:ascii="Arial" w:hAnsi="Arial" w:cs="Arial"/>
          <w:sz w:val="24"/>
          <w:szCs w:val="24"/>
          <w:lang w:val="en-US"/>
        </w:rPr>
        <w:t>will have virtually no functionality, but it already has its basic structure</w:t>
      </w:r>
      <w:ins w:id="175" w:author="Helen" w:date="2017-10-23T10:56:00Z">
        <w:r w:rsidR="006F0575">
          <w:rPr>
            <w:rFonts w:ascii="Arial" w:hAnsi="Arial" w:cs="Arial"/>
            <w:sz w:val="24"/>
            <w:szCs w:val="24"/>
            <w:lang w:val="en-US"/>
          </w:rPr>
          <w:t>, described briefly in the following table</w:t>
        </w:r>
      </w:ins>
      <w:del w:id="176" w:author="Helen" w:date="2017-10-23T10:56:00Z">
        <w:r w:rsidRPr="00582999" w:rsidDel="006F0575">
          <w:rPr>
            <w:rFonts w:ascii="Arial" w:hAnsi="Arial" w:cs="Arial"/>
            <w:sz w:val="24"/>
            <w:szCs w:val="24"/>
            <w:lang w:val="en-US"/>
          </w:rPr>
          <w:delText>.</w:delText>
        </w:r>
      </w:del>
      <w:ins w:id="177" w:author="Helen" w:date="2017-10-23T10:56:00Z">
        <w:r w:rsidR="006F0575">
          <w:rPr>
            <w:rFonts w:ascii="Arial" w:hAnsi="Arial" w:cs="Arial"/>
            <w:sz w:val="24"/>
            <w:szCs w:val="24"/>
            <w:lang w:val="en-US"/>
          </w:rPr>
          <w:t>:</w:t>
        </w:r>
      </w:ins>
    </w:p>
    <w:p w:rsidR="00BE173B" w:rsidRPr="00582999" w:rsidDel="006F0575" w:rsidRDefault="00D30513" w:rsidP="00BE173B">
      <w:pPr>
        <w:rPr>
          <w:del w:id="178" w:author="Helen" w:date="2017-10-23T10:56:00Z"/>
          <w:rFonts w:ascii="Arial" w:hAnsi="Arial" w:cs="Arial"/>
          <w:sz w:val="24"/>
          <w:szCs w:val="24"/>
          <w:lang w:val="en-US"/>
        </w:rPr>
      </w:pPr>
      <w:del w:id="179" w:author="Helen" w:date="2017-10-23T10:56:00Z">
        <w:r w:rsidRPr="00582999" w:rsidDel="006F0575">
          <w:rPr>
            <w:rFonts w:ascii="Arial" w:hAnsi="Arial" w:cs="Arial"/>
            <w:sz w:val="24"/>
            <w:szCs w:val="24"/>
            <w:lang w:val="en-US"/>
          </w:rPr>
          <w:delText xml:space="preserve">Here is </w:delText>
        </w:r>
      </w:del>
      <w:del w:id="180" w:author="Helen" w:date="2017-10-23T10:55:00Z">
        <w:r w:rsidRPr="00582999" w:rsidDel="006F0575">
          <w:rPr>
            <w:rFonts w:ascii="Arial" w:hAnsi="Arial" w:cs="Arial"/>
            <w:sz w:val="24"/>
            <w:szCs w:val="24"/>
            <w:lang w:val="en-US"/>
          </w:rPr>
          <w:delText>the breif</w:delText>
        </w:r>
      </w:del>
      <w:del w:id="181" w:author="Helen" w:date="2017-10-23T10:56:00Z">
        <w:r w:rsidRPr="00582999" w:rsidDel="006F0575">
          <w:rPr>
            <w:rFonts w:ascii="Arial" w:hAnsi="Arial" w:cs="Arial"/>
            <w:sz w:val="24"/>
            <w:szCs w:val="24"/>
            <w:lang w:val="en-US"/>
          </w:rPr>
          <w:delText xml:space="preserve"> description of this structure.</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9"/>
        <w:gridCol w:w="6202"/>
      </w:tblGrid>
      <w:tr w:rsidR="00BE173B" w:rsidRPr="00582999" w:rsidTr="00BE173B">
        <w:tc>
          <w:tcPr>
            <w:tcW w:w="3369" w:type="dxa"/>
            <w:shd w:val="clear" w:color="auto" w:fill="auto"/>
          </w:tcPr>
          <w:p w:rsidR="00BE173B" w:rsidRPr="00582999" w:rsidRDefault="00D30513" w:rsidP="00BE173B">
            <w:pPr>
              <w:spacing w:after="0" w:line="240" w:lineRule="auto"/>
              <w:jc w:val="center"/>
              <w:rPr>
                <w:rFonts w:ascii="Arial" w:hAnsi="Arial" w:cs="Arial"/>
                <w:b/>
                <w:sz w:val="24"/>
                <w:szCs w:val="24"/>
                <w:lang w:val="en-US"/>
              </w:rPr>
            </w:pPr>
            <w:r w:rsidRPr="00582999">
              <w:rPr>
                <w:rFonts w:ascii="Arial" w:hAnsi="Arial" w:cs="Arial"/>
                <w:b/>
                <w:sz w:val="24"/>
                <w:szCs w:val="24"/>
                <w:lang w:val="en-US"/>
              </w:rPr>
              <w:t>Folder or file</w:t>
            </w:r>
          </w:p>
        </w:tc>
        <w:tc>
          <w:tcPr>
            <w:tcW w:w="6202" w:type="dxa"/>
            <w:shd w:val="clear" w:color="auto" w:fill="auto"/>
          </w:tcPr>
          <w:p w:rsidR="00BE173B" w:rsidRPr="00582999" w:rsidRDefault="00D30513" w:rsidP="00BE173B">
            <w:pPr>
              <w:spacing w:after="0" w:line="240" w:lineRule="auto"/>
              <w:jc w:val="center"/>
              <w:rPr>
                <w:rFonts w:ascii="Arial" w:hAnsi="Arial" w:cs="Arial"/>
                <w:b/>
                <w:sz w:val="24"/>
                <w:szCs w:val="24"/>
                <w:lang w:val="en-US"/>
              </w:rPr>
            </w:pPr>
            <w:r w:rsidRPr="00582999">
              <w:rPr>
                <w:rFonts w:ascii="Arial" w:hAnsi="Arial" w:cs="Arial"/>
                <w:b/>
                <w:sz w:val="24"/>
                <w:szCs w:val="24"/>
                <w:lang w:val="en-US"/>
              </w:rPr>
              <w:t>Description</w:t>
            </w:r>
          </w:p>
        </w:tc>
      </w:tr>
      <w:tr w:rsidR="00BE173B" w:rsidRPr="00D36BF0"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/App_Data</w:t>
            </w:r>
          </w:p>
        </w:tc>
        <w:tc>
          <w:tcPr>
            <w:tcW w:w="6202" w:type="dxa"/>
            <w:shd w:val="clear" w:color="auto" w:fill="auto"/>
          </w:tcPr>
          <w:p w:rsidR="00BE173B" w:rsidRPr="00582999" w:rsidRDefault="006F0575" w:rsidP="006F0575">
            <w:pPr>
              <w:spacing w:after="0" w:line="240" w:lineRule="auto"/>
              <w:rPr>
                <w:rFonts w:ascii="Arial" w:hAnsi="Arial" w:cs="Arial"/>
                <w:sz w:val="24"/>
                <w:szCs w:val="24"/>
                <w:lang w:val="en-US"/>
              </w:rPr>
            </w:pPr>
            <w:ins w:id="182" w:author="Helen" w:date="2017-10-23T10:57:00Z">
              <w:r>
                <w:rPr>
                  <w:rFonts w:ascii="Arial" w:hAnsi="Arial" w:cs="Arial"/>
                  <w:sz w:val="24"/>
                  <w:szCs w:val="24"/>
                  <w:lang w:val="en-US"/>
                </w:rPr>
                <w:t xml:space="preserve">Folder where </w:t>
              </w:r>
            </w:ins>
            <w:del w:id="183" w:author="Helen" w:date="2017-10-23T10:57:00Z">
              <w:r w:rsidR="00D30513" w:rsidRPr="00582999" w:rsidDel="006F0575">
                <w:rPr>
                  <w:rFonts w:ascii="Arial" w:hAnsi="Arial" w:cs="Arial"/>
                  <w:sz w:val="24"/>
                  <w:szCs w:val="24"/>
                  <w:lang w:val="en-US"/>
                </w:rPr>
                <w:delText>P</w:delText>
              </w:r>
            </w:del>
            <w:ins w:id="184" w:author="Helen" w:date="2017-10-23T10:57:00Z">
              <w:r>
                <w:rPr>
                  <w:rFonts w:ascii="Arial" w:hAnsi="Arial" w:cs="Arial"/>
                  <w:sz w:val="24"/>
                  <w:szCs w:val="24"/>
                  <w:lang w:val="en-US"/>
                </w:rPr>
                <w:t>p</w:t>
              </w:r>
            </w:ins>
            <w:r w:rsidR="00D30513" w:rsidRPr="00582999">
              <w:rPr>
                <w:rFonts w:ascii="Arial" w:hAnsi="Arial" w:cs="Arial"/>
                <w:sz w:val="24"/>
                <w:szCs w:val="24"/>
                <w:lang w:val="en-US"/>
              </w:rPr>
              <w:t>rivate web application data</w:t>
            </w:r>
            <w:ins w:id="185" w:author="Helen" w:date="2017-10-23T10:57:00Z">
              <w:r>
                <w:rPr>
                  <w:rFonts w:ascii="Arial" w:hAnsi="Arial" w:cs="Arial"/>
                  <w:sz w:val="24"/>
                  <w:szCs w:val="24"/>
                  <w:lang w:val="en-US"/>
                </w:rPr>
                <w:t xml:space="preserve">, </w:t>
              </w:r>
            </w:ins>
            <w:del w:id="186" w:author="Helen" w:date="2017-10-23T10:58:00Z">
              <w:r w:rsidR="00D30513" w:rsidRPr="00582999" w:rsidDel="006F0575">
                <w:rPr>
                  <w:rFonts w:ascii="Arial" w:hAnsi="Arial" w:cs="Arial"/>
                  <w:sz w:val="24"/>
                  <w:szCs w:val="24"/>
                  <w:lang w:val="en-US"/>
                </w:rPr>
                <w:delText xml:space="preserve"> is located </w:delText>
              </w:r>
              <w:r w:rsidR="00D30513" w:rsidRPr="00582999" w:rsidDel="006F0575">
                <w:rPr>
                  <w:rFonts w:ascii="Arial" w:hAnsi="Arial" w:cs="Arial"/>
                  <w:sz w:val="24"/>
                  <w:szCs w:val="24"/>
                  <w:lang w:val="en-US"/>
                </w:rPr>
                <w:lastRenderedPageBreak/>
                <w:delText xml:space="preserve">in this folder, </w:delText>
              </w:r>
            </w:del>
            <w:r w:rsidR="00D30513" w:rsidRPr="00582999">
              <w:rPr>
                <w:rFonts w:ascii="Arial" w:hAnsi="Arial" w:cs="Arial"/>
                <w:sz w:val="24"/>
                <w:szCs w:val="24"/>
                <w:lang w:val="en-US"/>
              </w:rPr>
              <w:t>such as XML files or database files</w:t>
            </w:r>
            <w:ins w:id="187" w:author="Helen" w:date="2017-10-23T10:58:00Z">
              <w:r>
                <w:rPr>
                  <w:rFonts w:ascii="Arial" w:hAnsi="Arial" w:cs="Arial"/>
                  <w:sz w:val="24"/>
                  <w:szCs w:val="24"/>
                  <w:lang w:val="en-US"/>
                </w:rPr>
                <w:t>, are located</w:t>
              </w:r>
            </w:ins>
            <w:r w:rsidR="00D30513" w:rsidRPr="00582999">
              <w:rPr>
                <w:rFonts w:ascii="Arial" w:hAnsi="Arial" w:cs="Arial"/>
                <w:sz w:val="24"/>
                <w:szCs w:val="24"/>
                <w:lang w:val="en-US"/>
              </w:rPr>
              <w:t>.</w:t>
            </w:r>
          </w:p>
        </w:tc>
      </w:tr>
      <w:tr w:rsidR="00BE173B" w:rsidRPr="00D36BF0"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lastRenderedPageBreak/>
              <w:t>/App_Start</w:t>
            </w:r>
          </w:p>
        </w:tc>
        <w:tc>
          <w:tcPr>
            <w:tcW w:w="6202" w:type="dxa"/>
            <w:shd w:val="clear" w:color="auto" w:fill="auto"/>
          </w:tcPr>
          <w:p w:rsidR="00BE173B" w:rsidRPr="00582999" w:rsidRDefault="00D30513" w:rsidP="006F0575">
            <w:pPr>
              <w:spacing w:after="0" w:line="240" w:lineRule="auto"/>
              <w:rPr>
                <w:rFonts w:ascii="Arial" w:hAnsi="Arial" w:cs="Arial"/>
                <w:sz w:val="24"/>
                <w:szCs w:val="24"/>
                <w:lang w:val="en-US"/>
              </w:rPr>
            </w:pPr>
            <w:del w:id="188" w:author="Helen" w:date="2017-10-23T10:58:00Z">
              <w:r w:rsidRPr="00582999" w:rsidDel="006F0575">
                <w:rPr>
                  <w:rFonts w:ascii="Arial" w:hAnsi="Arial" w:cs="Arial"/>
                  <w:sz w:val="24"/>
                  <w:szCs w:val="24"/>
                  <w:lang w:val="en-US"/>
                </w:rPr>
                <w:delText>This f</w:delText>
              </w:r>
            </w:del>
            <w:ins w:id="189" w:author="Helen" w:date="2017-10-23T10:58:00Z">
              <w:r w:rsidR="006F0575">
                <w:rPr>
                  <w:rFonts w:ascii="Arial" w:hAnsi="Arial" w:cs="Arial"/>
                  <w:sz w:val="24"/>
                  <w:szCs w:val="24"/>
                  <w:lang w:val="en-US"/>
                </w:rPr>
                <w:t>F</w:t>
              </w:r>
            </w:ins>
            <w:r w:rsidRPr="00582999">
              <w:rPr>
                <w:rFonts w:ascii="Arial" w:hAnsi="Arial" w:cs="Arial"/>
                <w:sz w:val="24"/>
                <w:szCs w:val="24"/>
                <w:lang w:val="en-US"/>
              </w:rPr>
              <w:t xml:space="preserve">older </w:t>
            </w:r>
            <w:del w:id="190" w:author="Helen" w:date="2017-10-23T10:58:00Z">
              <w:r w:rsidRPr="00582999" w:rsidDel="006F0575">
                <w:rPr>
                  <w:rFonts w:ascii="Arial" w:hAnsi="Arial" w:cs="Arial"/>
                  <w:sz w:val="24"/>
                  <w:szCs w:val="24"/>
                  <w:lang w:val="en-US"/>
                </w:rPr>
                <w:delText xml:space="preserve">contains </w:delText>
              </w:r>
            </w:del>
            <w:ins w:id="191" w:author="Helen" w:date="2017-10-23T10:58:00Z">
              <w:r w:rsidR="006F0575" w:rsidRPr="00582999">
                <w:rPr>
                  <w:rFonts w:ascii="Arial" w:hAnsi="Arial" w:cs="Arial"/>
                  <w:sz w:val="24"/>
                  <w:szCs w:val="24"/>
                  <w:lang w:val="en-US"/>
                </w:rPr>
                <w:t>contain</w:t>
              </w:r>
              <w:r w:rsidR="006F0575">
                <w:rPr>
                  <w:rFonts w:ascii="Arial" w:hAnsi="Arial" w:cs="Arial"/>
                  <w:sz w:val="24"/>
                  <w:szCs w:val="24"/>
                  <w:lang w:val="en-US"/>
                </w:rPr>
                <w:t>ing</w:t>
              </w:r>
              <w:r w:rsidR="006F0575" w:rsidRPr="00582999">
                <w:rPr>
                  <w:rFonts w:ascii="Arial" w:hAnsi="Arial" w:cs="Arial"/>
                  <w:sz w:val="24"/>
                  <w:szCs w:val="24"/>
                  <w:lang w:val="en-US"/>
                </w:rPr>
                <w:t xml:space="preserve"> </w:t>
              </w:r>
            </w:ins>
            <w:r w:rsidRPr="00582999">
              <w:rPr>
                <w:rFonts w:ascii="Arial" w:hAnsi="Arial" w:cs="Arial"/>
                <w:sz w:val="24"/>
                <w:szCs w:val="24"/>
                <w:lang w:val="en-US"/>
              </w:rPr>
              <w:t>some main configuration settings for the project, including the definitions of routes and filters.</w:t>
            </w:r>
          </w:p>
        </w:tc>
      </w:tr>
      <w:tr w:rsidR="00BE173B" w:rsidRPr="00582999"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/Content</w:t>
            </w:r>
          </w:p>
        </w:tc>
        <w:tc>
          <w:tcPr>
            <w:tcW w:w="6202"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Static content goes in here, such as CSS files and images.  It is an optional convention. You can store CSS files anywhere you want.</w:t>
            </w:r>
          </w:p>
        </w:tc>
      </w:tr>
      <w:tr w:rsidR="00BE173B" w:rsidRPr="00582999"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/Controllers</w:t>
            </w:r>
          </w:p>
        </w:tc>
        <w:tc>
          <w:tcPr>
            <w:tcW w:w="6202"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Controller classes are saved here. It is an optional convention. You can store controller classes anywhere.</w:t>
            </w:r>
          </w:p>
        </w:tc>
      </w:tr>
      <w:tr w:rsidR="00BE173B" w:rsidRPr="00D36BF0"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/Models</w:t>
            </w:r>
          </w:p>
        </w:tc>
        <w:tc>
          <w:tcPr>
            <w:tcW w:w="6202"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View model and business model classes are saved here although it is better for all applications (except for the simplest ones) to define a business model in a separate project. It is an optional convention. You can store model classes anywhere you like.</w:t>
            </w:r>
          </w:p>
        </w:tc>
      </w:tr>
      <w:tr w:rsidR="00BE173B" w:rsidRPr="00582999"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/Scripts</w:t>
            </w:r>
          </w:p>
        </w:tc>
        <w:tc>
          <w:tcPr>
            <w:tcW w:w="6202"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This folder is used to store the JavaScript libraries being used in the application. By default, Visual Studio adds jQuery libraries and several other popular JavaScript libraries. It is an optional convention.</w:t>
            </w:r>
          </w:p>
        </w:tc>
      </w:tr>
      <w:tr w:rsidR="00BE173B" w:rsidRPr="00D36BF0"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/Views</w:t>
            </w:r>
          </w:p>
        </w:tc>
        <w:tc>
          <w:tcPr>
            <w:tcW w:w="6202" w:type="dxa"/>
            <w:shd w:val="clear" w:color="auto" w:fill="auto"/>
          </w:tcPr>
          <w:p w:rsidR="00BE173B" w:rsidRPr="00582999" w:rsidRDefault="00D30513" w:rsidP="006F0575">
            <w:pPr>
              <w:spacing w:after="0" w:line="240" w:lineRule="auto"/>
              <w:rPr>
                <w:rFonts w:ascii="Arial" w:hAnsi="Arial" w:cs="Arial"/>
                <w:sz w:val="24"/>
                <w:szCs w:val="24"/>
                <w:lang w:val="en-US"/>
              </w:rPr>
            </w:pPr>
            <w:r w:rsidRPr="00582999">
              <w:rPr>
                <w:rFonts w:ascii="Arial" w:hAnsi="Arial" w:cs="Arial"/>
                <w:sz w:val="24"/>
                <w:szCs w:val="24"/>
                <w:lang w:val="en-US"/>
              </w:rPr>
              <w:t>This folder stores the views and partial</w:t>
            </w:r>
            <w:del w:id="192" w:author="Helen" w:date="2017-10-23T11:00:00Z">
              <w:r w:rsidRPr="00582999" w:rsidDel="006F0575">
                <w:rPr>
                  <w:rFonts w:ascii="Arial" w:hAnsi="Arial" w:cs="Arial"/>
                  <w:sz w:val="24"/>
                  <w:szCs w:val="24"/>
                  <w:lang w:val="en-US"/>
                </w:rPr>
                <w:delText>s</w:delText>
              </w:r>
            </w:del>
            <w:r w:rsidRPr="00582999">
              <w:rPr>
                <w:rFonts w:ascii="Arial" w:hAnsi="Arial" w:cs="Arial"/>
                <w:sz w:val="24"/>
                <w:szCs w:val="24"/>
                <w:lang w:val="en-US"/>
              </w:rPr>
              <w:t xml:space="preserve"> views</w:t>
            </w:r>
            <w:ins w:id="193" w:author="Helen" w:date="2017-10-23T11:00:00Z">
              <w:r w:rsidR="006F0575">
                <w:rPr>
                  <w:rFonts w:ascii="Arial" w:hAnsi="Arial" w:cs="Arial"/>
                  <w:sz w:val="24"/>
                  <w:szCs w:val="24"/>
                  <w:lang w:val="en-US"/>
                </w:rPr>
                <w:t xml:space="preserve">.  They are commonly </w:t>
              </w:r>
            </w:ins>
            <w:del w:id="194" w:author="Helen" w:date="2017-10-23T11:00:00Z">
              <w:r w:rsidRPr="00582999" w:rsidDel="006F0575">
                <w:rPr>
                  <w:rFonts w:ascii="Arial" w:hAnsi="Arial" w:cs="Arial"/>
                  <w:sz w:val="24"/>
                  <w:szCs w:val="24"/>
                  <w:lang w:val="en-US"/>
                </w:rPr>
                <w:delText xml:space="preserve"> usually </w:delText>
              </w:r>
            </w:del>
            <w:r w:rsidRPr="00582999">
              <w:rPr>
                <w:rFonts w:ascii="Arial" w:hAnsi="Arial" w:cs="Arial"/>
                <w:sz w:val="24"/>
                <w:szCs w:val="24"/>
                <w:lang w:val="en-US"/>
              </w:rPr>
              <w:t xml:space="preserve">grouped together in </w:t>
            </w:r>
            <w:ins w:id="195" w:author="Helen" w:date="2017-10-23T11:00:00Z">
              <w:r w:rsidR="006F0575">
                <w:rPr>
                  <w:rFonts w:ascii="Arial" w:hAnsi="Arial" w:cs="Arial"/>
                  <w:sz w:val="24"/>
                  <w:szCs w:val="24"/>
                  <w:lang w:val="en-US"/>
                </w:rPr>
                <w:t>sub-</w:t>
              </w:r>
            </w:ins>
            <w:r w:rsidRPr="00582999">
              <w:rPr>
                <w:rFonts w:ascii="Arial" w:hAnsi="Arial" w:cs="Arial"/>
                <w:sz w:val="24"/>
                <w:szCs w:val="24"/>
                <w:lang w:val="en-US"/>
              </w:rPr>
              <w:t xml:space="preserve">folders </w:t>
            </w:r>
            <w:del w:id="196" w:author="Helen" w:date="2017-10-23T11:00:00Z">
              <w:r w:rsidRPr="00582999" w:rsidDel="006F0575">
                <w:rPr>
                  <w:rFonts w:ascii="Arial" w:hAnsi="Arial" w:cs="Arial"/>
                  <w:sz w:val="24"/>
                  <w:szCs w:val="24"/>
                  <w:lang w:val="en-US"/>
                </w:rPr>
                <w:delText>with the names of</w:delText>
              </w:r>
            </w:del>
            <w:ins w:id="197" w:author="Helen" w:date="2017-10-23T11:00:00Z">
              <w:r w:rsidR="006F0575">
                <w:rPr>
                  <w:rFonts w:ascii="Arial" w:hAnsi="Arial" w:cs="Arial"/>
                  <w:sz w:val="24"/>
                  <w:szCs w:val="24"/>
                  <w:lang w:val="en-US"/>
                </w:rPr>
                <w:t xml:space="preserve">name for </w:t>
              </w:r>
            </w:ins>
            <w:del w:id="198" w:author="Helen" w:date="2017-10-23T11:00:00Z">
              <w:r w:rsidRPr="00582999" w:rsidDel="006F0575">
                <w:rPr>
                  <w:rFonts w:ascii="Arial" w:hAnsi="Arial" w:cs="Arial"/>
                  <w:sz w:val="24"/>
                  <w:szCs w:val="24"/>
                  <w:lang w:val="en-US"/>
                </w:rPr>
                <w:delText xml:space="preserve"> </w:delText>
              </w:r>
            </w:del>
            <w:r w:rsidRPr="00582999">
              <w:rPr>
                <w:rFonts w:ascii="Arial" w:hAnsi="Arial" w:cs="Arial"/>
                <w:sz w:val="24"/>
                <w:szCs w:val="24"/>
                <w:lang w:val="en-US"/>
              </w:rPr>
              <w:t>the controllers they are connected with.</w:t>
            </w:r>
          </w:p>
        </w:tc>
      </w:tr>
      <w:tr w:rsidR="00BE173B" w:rsidRPr="00D36BF0"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/Views/Shared</w:t>
            </w:r>
          </w:p>
        </w:tc>
        <w:tc>
          <w:tcPr>
            <w:tcW w:w="6202" w:type="dxa"/>
            <w:shd w:val="clear" w:color="auto" w:fill="auto"/>
          </w:tcPr>
          <w:p w:rsidR="00BE173B" w:rsidRPr="00582999" w:rsidRDefault="00D30513" w:rsidP="006F0575">
            <w:pPr>
              <w:spacing w:after="0" w:line="240" w:lineRule="auto"/>
              <w:rPr>
                <w:rFonts w:ascii="Arial" w:hAnsi="Arial" w:cs="Arial"/>
                <w:sz w:val="24"/>
                <w:szCs w:val="24"/>
                <w:lang w:val="en-US"/>
              </w:rPr>
            </w:pPr>
            <w:r w:rsidRPr="00582999">
              <w:rPr>
                <w:rFonts w:ascii="Arial" w:hAnsi="Arial" w:cs="Arial"/>
                <w:sz w:val="24"/>
                <w:szCs w:val="24"/>
                <w:lang w:val="en-US"/>
              </w:rPr>
              <w:t xml:space="preserve">This folder stores layouts and views not specific </w:t>
            </w:r>
            <w:del w:id="199" w:author="Helen" w:date="2017-10-23T11:01:00Z">
              <w:r w:rsidRPr="00582999" w:rsidDel="006F0575">
                <w:rPr>
                  <w:rFonts w:ascii="Arial" w:hAnsi="Arial" w:cs="Arial"/>
                  <w:sz w:val="24"/>
                  <w:szCs w:val="24"/>
                  <w:lang w:val="en-US"/>
                </w:rPr>
                <w:delText xml:space="preserve">for </w:delText>
              </w:r>
            </w:del>
            <w:ins w:id="200" w:author="Helen" w:date="2017-10-23T11:01:00Z">
              <w:r w:rsidR="006F0575">
                <w:rPr>
                  <w:rFonts w:ascii="Arial" w:hAnsi="Arial" w:cs="Arial"/>
                  <w:sz w:val="24"/>
                  <w:szCs w:val="24"/>
                  <w:lang w:val="en-US"/>
                </w:rPr>
                <w:t>to</w:t>
              </w:r>
              <w:r w:rsidR="006F0575" w:rsidRPr="00582999">
                <w:rPr>
                  <w:rFonts w:ascii="Arial" w:hAnsi="Arial" w:cs="Arial"/>
                  <w:sz w:val="24"/>
                  <w:szCs w:val="24"/>
                  <w:lang w:val="en-US"/>
                </w:rPr>
                <w:t xml:space="preserve"> </w:t>
              </w:r>
            </w:ins>
            <w:r w:rsidRPr="00582999">
              <w:rPr>
                <w:rFonts w:ascii="Arial" w:hAnsi="Arial" w:cs="Arial"/>
                <w:sz w:val="24"/>
                <w:szCs w:val="24"/>
                <w:lang w:val="en-US"/>
              </w:rPr>
              <w:t>one controller.</w:t>
            </w:r>
          </w:p>
        </w:tc>
      </w:tr>
      <w:tr w:rsidR="00BE173B" w:rsidRPr="00D36BF0"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/Views/Web.config</w:t>
            </w:r>
          </w:p>
        </w:tc>
        <w:tc>
          <w:tcPr>
            <w:tcW w:w="6202" w:type="dxa"/>
            <w:shd w:val="clear" w:color="auto" w:fill="auto"/>
          </w:tcPr>
          <w:p w:rsidR="00BE173B" w:rsidRPr="00582999" w:rsidRDefault="00D30513" w:rsidP="006F0575">
            <w:pPr>
              <w:spacing w:after="0" w:line="240" w:lineRule="auto"/>
              <w:rPr>
                <w:rFonts w:ascii="Arial" w:hAnsi="Arial" w:cs="Arial"/>
                <w:sz w:val="24"/>
                <w:szCs w:val="24"/>
                <w:lang w:val="en-US"/>
              </w:rPr>
            </w:pPr>
            <w:del w:id="201" w:author="Helen" w:date="2017-10-23T11:01:00Z">
              <w:r w:rsidRPr="00582999" w:rsidDel="006F0575">
                <w:rPr>
                  <w:rFonts w:ascii="Arial" w:hAnsi="Arial" w:cs="Arial"/>
                  <w:sz w:val="24"/>
                  <w:szCs w:val="24"/>
                  <w:lang w:val="en-US"/>
                </w:rPr>
                <w:delText xml:space="preserve">It is a </w:delText>
              </w:r>
            </w:del>
            <w:proofErr w:type="spellStart"/>
            <w:ins w:id="202" w:author="Helen" w:date="2017-10-23T11:01:00Z">
              <w:r w:rsidR="006F0575">
                <w:rPr>
                  <w:rFonts w:ascii="Arial" w:hAnsi="Arial" w:cs="Arial"/>
                  <w:sz w:val="24"/>
                  <w:szCs w:val="24"/>
                  <w:lang w:val="en-US"/>
                </w:rPr>
                <w:t>A</w:t>
              </w:r>
            </w:ins>
            <w:r w:rsidRPr="00582999">
              <w:rPr>
                <w:rFonts w:ascii="Arial" w:hAnsi="Arial" w:cs="Arial"/>
                <w:sz w:val="24"/>
                <w:szCs w:val="24"/>
                <w:lang w:val="en-US"/>
              </w:rPr>
              <w:t>configuration</w:t>
            </w:r>
            <w:proofErr w:type="spellEnd"/>
            <w:r w:rsidRPr="00582999">
              <w:rPr>
                <w:rFonts w:ascii="Arial" w:hAnsi="Arial" w:cs="Arial"/>
                <w:sz w:val="24"/>
                <w:szCs w:val="24"/>
                <w:lang w:val="en-US"/>
              </w:rPr>
              <w:t xml:space="preserve"> file</w:t>
            </w:r>
            <w:ins w:id="203" w:author="Helen" w:date="2017-10-23T11:01:00Z">
              <w:r w:rsidR="006F0575">
                <w:rPr>
                  <w:rFonts w:ascii="Arial" w:hAnsi="Arial" w:cs="Arial"/>
                  <w:sz w:val="24"/>
                  <w:szCs w:val="24"/>
                  <w:lang w:val="en-US"/>
                </w:rPr>
                <w:t xml:space="preserve"> </w:t>
              </w:r>
            </w:ins>
            <w:del w:id="204" w:author="Helen" w:date="2017-10-23T11:01:00Z">
              <w:r w:rsidRPr="00582999" w:rsidDel="006F0575">
                <w:rPr>
                  <w:rFonts w:ascii="Arial" w:hAnsi="Arial" w:cs="Arial"/>
                  <w:sz w:val="24"/>
                  <w:szCs w:val="24"/>
                  <w:lang w:val="en-US"/>
                </w:rPr>
                <w:delText xml:space="preserve">. It contains </w:delText>
              </w:r>
            </w:del>
            <w:ins w:id="205" w:author="Helen" w:date="2017-10-23T11:01:00Z">
              <w:r w:rsidR="006F0575" w:rsidRPr="00582999">
                <w:rPr>
                  <w:rFonts w:ascii="Arial" w:hAnsi="Arial" w:cs="Arial"/>
                  <w:sz w:val="24"/>
                  <w:szCs w:val="24"/>
                  <w:lang w:val="en-US"/>
                </w:rPr>
                <w:t>contain</w:t>
              </w:r>
              <w:r w:rsidR="006F0575">
                <w:rPr>
                  <w:rFonts w:ascii="Arial" w:hAnsi="Arial" w:cs="Arial"/>
                  <w:sz w:val="24"/>
                  <w:szCs w:val="24"/>
                  <w:lang w:val="en-US"/>
                </w:rPr>
                <w:t>ing</w:t>
              </w:r>
              <w:r w:rsidR="006F0575" w:rsidRPr="00582999">
                <w:rPr>
                  <w:rFonts w:ascii="Arial" w:hAnsi="Arial" w:cs="Arial"/>
                  <w:sz w:val="24"/>
                  <w:szCs w:val="24"/>
                  <w:lang w:val="en-US"/>
                </w:rPr>
                <w:t xml:space="preserve"> </w:t>
              </w:r>
            </w:ins>
            <w:r w:rsidRPr="00582999">
              <w:rPr>
                <w:rFonts w:ascii="Arial" w:hAnsi="Arial" w:cs="Arial"/>
                <w:sz w:val="24"/>
                <w:szCs w:val="24"/>
                <w:lang w:val="en-US"/>
              </w:rPr>
              <w:t xml:space="preserve">the configuration information that ensures that views are processed </w:t>
            </w:r>
            <w:del w:id="206" w:author="Helen" w:date="2017-10-23T11:02:00Z">
              <w:r w:rsidRPr="00582999" w:rsidDel="006F0575">
                <w:rPr>
                  <w:rFonts w:ascii="Arial" w:hAnsi="Arial" w:cs="Arial"/>
                  <w:sz w:val="24"/>
                  <w:szCs w:val="24"/>
                  <w:lang w:val="en-US"/>
                </w:rPr>
                <w:delText>with the help of</w:delText>
              </w:r>
            </w:del>
            <w:ins w:id="207" w:author="Helen" w:date="2017-10-23T11:02:00Z">
              <w:r w:rsidR="006F0575">
                <w:rPr>
                  <w:rFonts w:ascii="Arial" w:hAnsi="Arial" w:cs="Arial"/>
                  <w:sz w:val="24"/>
                  <w:szCs w:val="24"/>
                  <w:lang w:val="en-US"/>
                </w:rPr>
                <w:t>within</w:t>
              </w:r>
            </w:ins>
            <w:r w:rsidRPr="00582999">
              <w:rPr>
                <w:rFonts w:ascii="Arial" w:hAnsi="Arial" w:cs="Arial"/>
                <w:sz w:val="24"/>
                <w:szCs w:val="24"/>
                <w:lang w:val="en-US"/>
              </w:rPr>
              <w:t xml:space="preserve"> ASP.NET and </w:t>
            </w:r>
            <w:del w:id="208" w:author="Helen" w:date="2017-10-23T11:03:00Z">
              <w:r w:rsidRPr="00582999" w:rsidDel="006F0575">
                <w:rPr>
                  <w:rFonts w:ascii="Arial" w:hAnsi="Arial" w:cs="Arial"/>
                  <w:sz w:val="24"/>
                  <w:szCs w:val="24"/>
                  <w:lang w:val="en-US"/>
                </w:rPr>
                <w:delText>prevents them from being processed</w:delText>
              </w:r>
            </w:del>
            <w:ins w:id="209" w:author="Helen" w:date="2017-10-23T11:03:00Z">
              <w:r w:rsidR="006F0575">
                <w:rPr>
                  <w:rFonts w:ascii="Arial" w:hAnsi="Arial" w:cs="Arial"/>
                  <w:sz w:val="24"/>
                  <w:szCs w:val="24"/>
                  <w:lang w:val="en-US"/>
                </w:rPr>
                <w:t xml:space="preserve">not </w:t>
              </w:r>
            </w:ins>
            <w:r w:rsidRPr="00582999">
              <w:rPr>
                <w:rFonts w:ascii="Arial" w:hAnsi="Arial" w:cs="Arial"/>
                <w:sz w:val="24"/>
                <w:szCs w:val="24"/>
                <w:lang w:val="en-US"/>
              </w:rPr>
              <w:t xml:space="preserve"> by the IIS web server</w:t>
            </w:r>
            <w:ins w:id="210" w:author="Helen" w:date="2017-10-23T11:03:00Z">
              <w:r w:rsidR="006F0575">
                <w:rPr>
                  <w:rFonts w:ascii="Arial" w:hAnsi="Arial" w:cs="Arial"/>
                  <w:sz w:val="24"/>
                  <w:szCs w:val="24"/>
                  <w:lang w:val="en-US"/>
                </w:rPr>
                <w:t xml:space="preserve">.  Also contains </w:t>
              </w:r>
            </w:ins>
            <w:del w:id="211" w:author="Helen" w:date="2017-10-23T11:03:00Z">
              <w:r w:rsidRPr="00582999" w:rsidDel="006F0575">
                <w:rPr>
                  <w:rFonts w:ascii="Arial" w:hAnsi="Arial" w:cs="Arial"/>
                  <w:sz w:val="24"/>
                  <w:szCs w:val="24"/>
                  <w:lang w:val="en-US"/>
                </w:rPr>
                <w:delText xml:space="preserve"> as well as </w:delText>
              </w:r>
            </w:del>
            <w:r w:rsidRPr="00582999">
              <w:rPr>
                <w:rFonts w:ascii="Arial" w:hAnsi="Arial" w:cs="Arial"/>
                <w:sz w:val="24"/>
                <w:szCs w:val="24"/>
                <w:lang w:val="en-US"/>
              </w:rPr>
              <w:t>the namespaces imported into views by default.</w:t>
            </w:r>
          </w:p>
        </w:tc>
      </w:tr>
      <w:tr w:rsidR="00BE173B" w:rsidRPr="00D36BF0"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/Global.asax</w:t>
            </w:r>
          </w:p>
        </w:tc>
        <w:tc>
          <w:tcPr>
            <w:tcW w:w="6202" w:type="dxa"/>
            <w:shd w:val="clear" w:color="auto" w:fill="auto"/>
          </w:tcPr>
          <w:p w:rsidR="00BE173B" w:rsidRPr="00582999" w:rsidRDefault="00D30513" w:rsidP="00836636">
            <w:pPr>
              <w:spacing w:after="0" w:line="240" w:lineRule="auto"/>
              <w:rPr>
                <w:rFonts w:ascii="Arial" w:hAnsi="Arial" w:cs="Arial"/>
                <w:sz w:val="24"/>
                <w:szCs w:val="24"/>
                <w:lang w:val="en-US"/>
              </w:rPr>
            </w:pPr>
            <w:del w:id="212" w:author="Helen" w:date="2017-10-23T11:03:00Z">
              <w:r w:rsidRPr="00582999" w:rsidDel="00836636">
                <w:rPr>
                  <w:rFonts w:ascii="Arial" w:hAnsi="Arial" w:cs="Arial"/>
                  <w:sz w:val="24"/>
                  <w:szCs w:val="24"/>
                  <w:lang w:val="en-US"/>
                </w:rPr>
                <w:delText>It is t</w:delText>
              </w:r>
            </w:del>
            <w:ins w:id="213" w:author="Helen" w:date="2017-10-23T11:03:00Z">
              <w:r w:rsidR="00836636">
                <w:rPr>
                  <w:rFonts w:ascii="Arial" w:hAnsi="Arial" w:cs="Arial"/>
                  <w:sz w:val="24"/>
                  <w:szCs w:val="24"/>
                  <w:lang w:val="en-US"/>
                </w:rPr>
                <w:t>T</w:t>
              </w:r>
            </w:ins>
            <w:r w:rsidRPr="00582999">
              <w:rPr>
                <w:rFonts w:ascii="Arial" w:hAnsi="Arial" w:cs="Arial"/>
                <w:sz w:val="24"/>
                <w:szCs w:val="24"/>
                <w:lang w:val="en-US"/>
              </w:rPr>
              <w:t xml:space="preserve">he global class of an ASP.NET application. </w:t>
            </w:r>
            <w:del w:id="214" w:author="Helen" w:date="2017-10-23T11:04:00Z">
              <w:r w:rsidRPr="00582999" w:rsidDel="00836636">
                <w:rPr>
                  <w:rFonts w:ascii="Arial" w:hAnsi="Arial" w:cs="Arial"/>
                  <w:sz w:val="24"/>
                  <w:szCs w:val="24"/>
                  <w:lang w:val="en-US"/>
                </w:rPr>
                <w:delText xml:space="preserve">The </w:delText>
              </w:r>
            </w:del>
            <w:ins w:id="215" w:author="Helen" w:date="2017-10-23T11:04:00Z">
              <w:r w:rsidR="00836636">
                <w:rPr>
                  <w:rFonts w:ascii="Arial" w:hAnsi="Arial" w:cs="Arial"/>
                  <w:sz w:val="24"/>
                  <w:szCs w:val="24"/>
                  <w:lang w:val="en-US"/>
                </w:rPr>
                <w:t>A</w:t>
              </w:r>
              <w:r w:rsidR="00836636" w:rsidRPr="00582999">
                <w:rPr>
                  <w:rFonts w:ascii="Arial" w:hAnsi="Arial" w:cs="Arial"/>
                  <w:sz w:val="24"/>
                  <w:szCs w:val="24"/>
                  <w:lang w:val="en-US"/>
                </w:rPr>
                <w:t xml:space="preserve"> </w:t>
              </w:r>
            </w:ins>
            <w:r w:rsidRPr="00582999">
              <w:rPr>
                <w:rFonts w:ascii="Arial" w:hAnsi="Arial" w:cs="Arial"/>
                <w:sz w:val="24"/>
                <w:szCs w:val="24"/>
                <w:lang w:val="en-US"/>
              </w:rPr>
              <w:t xml:space="preserve">configuration </w:t>
            </w:r>
            <w:del w:id="216" w:author="Helen" w:date="2017-10-23T11:04:00Z">
              <w:r w:rsidRPr="00582999" w:rsidDel="00836636">
                <w:rPr>
                  <w:rFonts w:ascii="Arial" w:hAnsi="Arial" w:cs="Arial"/>
                  <w:sz w:val="24"/>
                  <w:szCs w:val="24"/>
                  <w:lang w:val="en-US"/>
                </w:rPr>
                <w:delText xml:space="preserve">of routes </w:delText>
              </w:r>
            </w:del>
            <w:ins w:id="217" w:author="Helen" w:date="2017-10-23T11:04:00Z">
              <w:r w:rsidR="00836636">
                <w:rPr>
                  <w:rFonts w:ascii="Arial" w:hAnsi="Arial" w:cs="Arial"/>
                  <w:sz w:val="24"/>
                  <w:szCs w:val="24"/>
                  <w:lang w:val="en-US"/>
                </w:rPr>
                <w:t xml:space="preserve">for a route </w:t>
              </w:r>
            </w:ins>
            <w:r w:rsidRPr="00582999">
              <w:rPr>
                <w:rFonts w:ascii="Arial" w:hAnsi="Arial" w:cs="Arial"/>
                <w:sz w:val="24"/>
                <w:szCs w:val="24"/>
                <w:lang w:val="en-US"/>
              </w:rPr>
              <w:t>is registered in the file with its code (</w:t>
            </w:r>
            <w:proofErr w:type="spellStart"/>
            <w:r w:rsidRPr="00582999">
              <w:rPr>
                <w:rFonts w:ascii="Arial" w:hAnsi="Arial" w:cs="Arial"/>
                <w:sz w:val="24"/>
                <w:szCs w:val="24"/>
                <w:lang w:val="en-US"/>
              </w:rPr>
              <w:t>Global.asax.cs</w:t>
            </w:r>
            <w:proofErr w:type="spellEnd"/>
            <w:r w:rsidRPr="00582999">
              <w:rPr>
                <w:rFonts w:ascii="Arial" w:hAnsi="Arial" w:cs="Arial"/>
                <w:sz w:val="24"/>
                <w:szCs w:val="24"/>
                <w:lang w:val="en-US"/>
              </w:rPr>
              <w:t>)</w:t>
            </w:r>
            <w:ins w:id="218" w:author="Helen" w:date="2017-10-23T11:06:00Z">
              <w:r w:rsidR="00836636">
                <w:rPr>
                  <w:rFonts w:ascii="Arial" w:hAnsi="Arial" w:cs="Arial"/>
                  <w:sz w:val="24"/>
                  <w:szCs w:val="24"/>
                  <w:lang w:val="en-US"/>
                </w:rPr>
                <w:t>.</w:t>
              </w:r>
            </w:ins>
            <w:ins w:id="219" w:author="Helen" w:date="2017-10-23T11:05:00Z">
              <w:r w:rsidR="00836636" w:rsidRPr="00582999" w:rsidDel="00836636">
                <w:rPr>
                  <w:rFonts w:ascii="Arial" w:hAnsi="Arial" w:cs="Arial"/>
                  <w:sz w:val="24"/>
                  <w:szCs w:val="24"/>
                  <w:lang w:val="en-US"/>
                </w:rPr>
                <w:t xml:space="preserve"> </w:t>
              </w:r>
            </w:ins>
            <w:del w:id="220" w:author="Helen" w:date="2017-10-23T11:04:00Z">
              <w:r w:rsidRPr="00582999" w:rsidDel="00836636">
                <w:rPr>
                  <w:rFonts w:ascii="Arial" w:hAnsi="Arial" w:cs="Arial"/>
                  <w:sz w:val="24"/>
                  <w:szCs w:val="24"/>
                  <w:lang w:val="en-US"/>
                </w:rPr>
                <w:delText xml:space="preserve"> and also i</w:delText>
              </w:r>
            </w:del>
            <w:del w:id="221" w:author="Helen" w:date="2017-10-23T11:06:00Z">
              <w:r w:rsidRPr="00582999" w:rsidDel="00836636">
                <w:rPr>
                  <w:rFonts w:ascii="Arial" w:hAnsi="Arial" w:cs="Arial"/>
                  <w:sz w:val="24"/>
                  <w:szCs w:val="24"/>
                  <w:lang w:val="en-US"/>
                </w:rPr>
                <w:delText>t</w:delText>
              </w:r>
            </w:del>
            <w:r w:rsidRPr="00582999">
              <w:rPr>
                <w:rFonts w:ascii="Arial" w:hAnsi="Arial" w:cs="Arial"/>
                <w:sz w:val="24"/>
                <w:szCs w:val="24"/>
                <w:lang w:val="en-US"/>
              </w:rPr>
              <w:t xml:space="preserve"> </w:t>
            </w:r>
            <w:ins w:id="222" w:author="Helen" w:date="2017-10-23T11:06:00Z">
              <w:r w:rsidR="00836636">
                <w:rPr>
                  <w:rFonts w:ascii="Arial" w:hAnsi="Arial" w:cs="Arial"/>
                  <w:sz w:val="24"/>
                  <w:szCs w:val="24"/>
                  <w:lang w:val="en-US"/>
                </w:rPr>
                <w:t xml:space="preserve">This file </w:t>
              </w:r>
            </w:ins>
            <w:r w:rsidRPr="00582999">
              <w:rPr>
                <w:rFonts w:ascii="Arial" w:hAnsi="Arial" w:cs="Arial"/>
                <w:sz w:val="24"/>
                <w:szCs w:val="24"/>
                <w:lang w:val="en-US"/>
              </w:rPr>
              <w:t xml:space="preserve">contains </w:t>
            </w:r>
            <w:ins w:id="223" w:author="Helen" w:date="2017-10-23T11:06:00Z">
              <w:r w:rsidR="00836636">
                <w:rPr>
                  <w:rFonts w:ascii="Arial" w:hAnsi="Arial" w:cs="Arial"/>
                  <w:sz w:val="24"/>
                  <w:szCs w:val="24"/>
                  <w:lang w:val="en-US"/>
                </w:rPr>
                <w:t xml:space="preserve">also </w:t>
              </w:r>
            </w:ins>
            <w:r w:rsidRPr="00582999">
              <w:rPr>
                <w:rFonts w:ascii="Arial" w:hAnsi="Arial" w:cs="Arial"/>
                <w:sz w:val="24"/>
                <w:szCs w:val="24"/>
                <w:lang w:val="en-US"/>
              </w:rPr>
              <w:t xml:space="preserve">any code that is supposed to be executed during the launch or termination of an application or </w:t>
            </w:r>
            <w:del w:id="224" w:author="Helen" w:date="2017-10-23T11:06:00Z">
              <w:r w:rsidRPr="00582999" w:rsidDel="00836636">
                <w:rPr>
                  <w:rFonts w:ascii="Arial" w:hAnsi="Arial" w:cs="Arial"/>
                  <w:sz w:val="24"/>
                  <w:szCs w:val="24"/>
                  <w:lang w:val="en-US"/>
                </w:rPr>
                <w:delText>in case</w:delText>
              </w:r>
            </w:del>
            <w:ins w:id="225" w:author="Helen" w:date="2017-10-23T11:06:00Z">
              <w:r w:rsidR="00836636">
                <w:rPr>
                  <w:rFonts w:ascii="Arial" w:hAnsi="Arial" w:cs="Arial"/>
                  <w:sz w:val="24"/>
                  <w:szCs w:val="24"/>
                  <w:lang w:val="en-US"/>
                </w:rPr>
                <w:t>when</w:t>
              </w:r>
            </w:ins>
            <w:r w:rsidRPr="00582999">
              <w:rPr>
                <w:rFonts w:ascii="Arial" w:hAnsi="Arial" w:cs="Arial"/>
                <w:sz w:val="24"/>
                <w:szCs w:val="24"/>
                <w:lang w:val="en-US"/>
              </w:rPr>
              <w:t xml:space="preserve"> an unhandled exception arises.</w:t>
            </w:r>
          </w:p>
        </w:tc>
      </w:tr>
      <w:tr w:rsidR="00BE173B" w:rsidRPr="00D36BF0"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/Web.config</w:t>
            </w:r>
          </w:p>
        </w:tc>
        <w:tc>
          <w:tcPr>
            <w:tcW w:w="6202"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The configuration file for the application.</w:t>
            </w:r>
          </w:p>
        </w:tc>
      </w:tr>
    </w:tbl>
    <w:p w:rsidR="00BE173B" w:rsidRPr="00582999" w:rsidRDefault="00BE173B" w:rsidP="00BE173B">
      <w:pPr>
        <w:rPr>
          <w:rFonts w:ascii="Arial" w:hAnsi="Arial" w:cs="Arial"/>
          <w:sz w:val="24"/>
          <w:szCs w:val="24"/>
          <w:lang w:val="en-US"/>
        </w:rPr>
      </w:pPr>
    </w:p>
    <w:p w:rsidR="00054F5C" w:rsidRPr="00054F5C" w:rsidRDefault="00D30513" w:rsidP="00054F5C">
      <w:pPr>
        <w:rPr>
          <w:rFonts w:ascii="Arial" w:hAnsi="Arial" w:cs="Arial"/>
          <w:sz w:val="24"/>
          <w:szCs w:val="24"/>
        </w:rPr>
      </w:pPr>
      <w:del w:id="226" w:author="Helen" w:date="2017-10-23T11:07:00Z">
        <w:r w:rsidRPr="00582999" w:rsidDel="00836636">
          <w:rPr>
            <w:rFonts w:ascii="Arial" w:hAnsi="Arial" w:cs="Arial"/>
            <w:sz w:val="24"/>
            <w:szCs w:val="24"/>
            <w:lang w:val="en-US"/>
          </w:rPr>
          <w:delText>Now let us add the necessary packages with the help of</w:delText>
        </w:r>
      </w:del>
      <w:ins w:id="227" w:author="Helen" w:date="2017-10-23T11:07:00Z">
        <w:r w:rsidR="00836636">
          <w:rPr>
            <w:rFonts w:ascii="Arial" w:hAnsi="Arial" w:cs="Arial"/>
            <w:sz w:val="24"/>
            <w:szCs w:val="24"/>
            <w:lang w:val="en-US"/>
          </w:rPr>
          <w:t>We will use</w:t>
        </w:r>
      </w:ins>
      <w:r w:rsidRPr="00582999">
        <w:rPr>
          <w:rFonts w:ascii="Arial" w:hAnsi="Arial" w:cs="Arial"/>
          <w:sz w:val="24"/>
          <w:szCs w:val="24"/>
          <w:lang w:val="en-US"/>
        </w:rPr>
        <w:t xml:space="preserve"> the </w:t>
      </w:r>
      <w:proofErr w:type="spellStart"/>
      <w:r w:rsidRPr="00582999">
        <w:rPr>
          <w:rFonts w:ascii="Arial" w:hAnsi="Arial" w:cs="Arial"/>
          <w:sz w:val="24"/>
          <w:szCs w:val="24"/>
          <w:lang w:val="en-US"/>
        </w:rPr>
        <w:t>NuGet</w:t>
      </w:r>
      <w:proofErr w:type="spellEnd"/>
      <w:r w:rsidRPr="00582999">
        <w:rPr>
          <w:rFonts w:ascii="Arial" w:hAnsi="Arial" w:cs="Arial"/>
          <w:sz w:val="24"/>
          <w:szCs w:val="24"/>
          <w:lang w:val="en-US"/>
        </w:rPr>
        <w:t xml:space="preserve"> package manager</w:t>
      </w:r>
      <w:ins w:id="228" w:author="Helen" w:date="2017-10-23T11:07:00Z">
        <w:r w:rsidR="00836636">
          <w:rPr>
            <w:rFonts w:ascii="Arial" w:hAnsi="Arial" w:cs="Arial"/>
            <w:sz w:val="24"/>
            <w:szCs w:val="24"/>
            <w:lang w:val="en-US"/>
          </w:rPr>
          <w:t xml:space="preserve"> to add the</w:t>
        </w:r>
      </w:ins>
      <w:del w:id="229" w:author="Helen" w:date="2017-10-23T11:08:00Z">
        <w:r w:rsidRPr="00582999" w:rsidDel="00836636">
          <w:rPr>
            <w:rFonts w:ascii="Arial" w:hAnsi="Arial" w:cs="Arial"/>
            <w:sz w:val="24"/>
            <w:szCs w:val="24"/>
            <w:lang w:val="en-US"/>
          </w:rPr>
          <w:delText>. We will need to install the following</w:delText>
        </w:r>
      </w:del>
      <w:r w:rsidRPr="00582999">
        <w:rPr>
          <w:rFonts w:ascii="Arial" w:hAnsi="Arial" w:cs="Arial"/>
          <w:sz w:val="24"/>
          <w:szCs w:val="24"/>
          <w:lang w:val="en-US"/>
        </w:rPr>
        <w:t xml:space="preserve"> missing packages:</w:t>
      </w:r>
    </w:p>
    <w:p w:rsidR="00054F5C" w:rsidRPr="00054F5C" w:rsidRDefault="00054F5C" w:rsidP="00054F5C">
      <w:pPr>
        <w:pStyle w:val="ListParagraph"/>
        <w:numPr>
          <w:ilvl w:val="0"/>
          <w:numId w:val="13"/>
        </w:numPr>
        <w:rPr>
          <w:rFonts w:ascii="Arial" w:hAnsi="Arial" w:cs="Arial"/>
          <w:sz w:val="24"/>
          <w:szCs w:val="24"/>
        </w:rPr>
      </w:pPr>
      <w:r w:rsidRPr="00054F5C">
        <w:rPr>
          <w:rFonts w:ascii="Arial" w:hAnsi="Arial" w:cs="Arial"/>
          <w:sz w:val="24"/>
          <w:szCs w:val="24"/>
        </w:rPr>
        <w:t>FirebirdSql.Data.FirebirdClient</w:t>
      </w:r>
    </w:p>
    <w:p w:rsidR="00054F5C" w:rsidRPr="00054F5C" w:rsidRDefault="00054F5C" w:rsidP="00054F5C">
      <w:pPr>
        <w:pStyle w:val="ListParagraph"/>
        <w:numPr>
          <w:ilvl w:val="0"/>
          <w:numId w:val="13"/>
        </w:numPr>
        <w:rPr>
          <w:rFonts w:ascii="Arial" w:hAnsi="Arial" w:cs="Arial"/>
          <w:sz w:val="24"/>
          <w:szCs w:val="24"/>
          <w:lang w:val="en-US"/>
        </w:rPr>
      </w:pPr>
      <w:r w:rsidRPr="00054F5C">
        <w:rPr>
          <w:rFonts w:ascii="Arial" w:hAnsi="Arial" w:cs="Arial"/>
          <w:sz w:val="24"/>
          <w:szCs w:val="24"/>
          <w:lang w:val="en-US"/>
        </w:rPr>
        <w:t>EntityFramework (automatically added by the wizard)</w:t>
      </w:r>
    </w:p>
    <w:p w:rsidR="00054F5C" w:rsidRPr="00054F5C" w:rsidRDefault="00054F5C" w:rsidP="00054F5C">
      <w:pPr>
        <w:pStyle w:val="ListParagraph"/>
        <w:numPr>
          <w:ilvl w:val="0"/>
          <w:numId w:val="13"/>
        </w:numPr>
        <w:rPr>
          <w:rFonts w:ascii="Arial" w:hAnsi="Arial" w:cs="Arial"/>
          <w:sz w:val="24"/>
          <w:szCs w:val="24"/>
        </w:rPr>
      </w:pPr>
      <w:r w:rsidRPr="00054F5C">
        <w:rPr>
          <w:rFonts w:ascii="Arial" w:hAnsi="Arial" w:cs="Arial"/>
          <w:sz w:val="24"/>
          <w:szCs w:val="24"/>
        </w:rPr>
        <w:t>EntityFramework.Firebird</w:t>
      </w:r>
    </w:p>
    <w:p w:rsidR="00054F5C" w:rsidRPr="00054F5C" w:rsidRDefault="00054F5C" w:rsidP="00054F5C">
      <w:pPr>
        <w:pStyle w:val="ListParagraph"/>
        <w:numPr>
          <w:ilvl w:val="0"/>
          <w:numId w:val="13"/>
        </w:numPr>
        <w:rPr>
          <w:rFonts w:ascii="Arial" w:hAnsi="Arial" w:cs="Arial"/>
          <w:sz w:val="24"/>
          <w:szCs w:val="24"/>
          <w:lang w:val="en-US"/>
        </w:rPr>
      </w:pPr>
      <w:r w:rsidRPr="00054F5C">
        <w:rPr>
          <w:rFonts w:ascii="Arial" w:hAnsi="Arial" w:cs="Arial"/>
          <w:sz w:val="24"/>
          <w:szCs w:val="24"/>
          <w:lang w:val="en-US"/>
        </w:rPr>
        <w:t>Bootstrap (automatically added by the wizard)</w:t>
      </w:r>
    </w:p>
    <w:p w:rsidR="00054F5C" w:rsidRPr="00054F5C" w:rsidRDefault="00054F5C" w:rsidP="00054F5C">
      <w:pPr>
        <w:pStyle w:val="ListParagraph"/>
        <w:numPr>
          <w:ilvl w:val="0"/>
          <w:numId w:val="13"/>
        </w:numPr>
        <w:rPr>
          <w:rFonts w:ascii="Arial" w:hAnsi="Arial" w:cs="Arial"/>
          <w:sz w:val="24"/>
          <w:szCs w:val="24"/>
          <w:lang w:val="en-US"/>
        </w:rPr>
      </w:pPr>
      <w:r w:rsidRPr="00054F5C">
        <w:rPr>
          <w:rFonts w:ascii="Arial" w:hAnsi="Arial" w:cs="Arial"/>
          <w:sz w:val="24"/>
          <w:szCs w:val="24"/>
          <w:lang w:val="en-US"/>
        </w:rPr>
        <w:t>jQuery (automatically added by the wizard)</w:t>
      </w:r>
    </w:p>
    <w:p w:rsidR="00054F5C" w:rsidRPr="00054F5C" w:rsidRDefault="00054F5C" w:rsidP="00054F5C">
      <w:pPr>
        <w:pStyle w:val="ListParagraph"/>
        <w:numPr>
          <w:ilvl w:val="0"/>
          <w:numId w:val="13"/>
        </w:numPr>
        <w:rPr>
          <w:rFonts w:ascii="Arial" w:hAnsi="Arial" w:cs="Arial"/>
          <w:sz w:val="24"/>
          <w:szCs w:val="24"/>
        </w:rPr>
      </w:pPr>
      <w:r w:rsidRPr="00054F5C">
        <w:rPr>
          <w:rFonts w:ascii="Arial" w:hAnsi="Arial" w:cs="Arial"/>
          <w:sz w:val="24"/>
          <w:szCs w:val="24"/>
        </w:rPr>
        <w:t>jQuery.UI.Combined</w:t>
      </w:r>
    </w:p>
    <w:p w:rsidR="00054F5C" w:rsidRPr="00054F5C" w:rsidRDefault="00054F5C" w:rsidP="00054F5C">
      <w:pPr>
        <w:pStyle w:val="ListParagraph"/>
        <w:numPr>
          <w:ilvl w:val="0"/>
          <w:numId w:val="13"/>
        </w:numPr>
        <w:rPr>
          <w:rFonts w:ascii="Arial" w:hAnsi="Arial" w:cs="Arial"/>
          <w:sz w:val="24"/>
          <w:szCs w:val="24"/>
          <w:lang w:val="en-US"/>
        </w:rPr>
      </w:pPr>
      <w:r w:rsidRPr="00054F5C">
        <w:rPr>
          <w:rFonts w:ascii="Arial" w:hAnsi="Arial" w:cs="Arial"/>
          <w:sz w:val="24"/>
          <w:szCs w:val="24"/>
          <w:lang w:val="en-US"/>
        </w:rPr>
        <w:t>Respond (automatically added by the wizard)</w:t>
      </w:r>
    </w:p>
    <w:p w:rsidR="00054F5C" w:rsidRPr="00054F5C" w:rsidRDefault="00054F5C" w:rsidP="00054F5C">
      <w:pPr>
        <w:pStyle w:val="ListParagraph"/>
        <w:numPr>
          <w:ilvl w:val="0"/>
          <w:numId w:val="13"/>
        </w:numPr>
        <w:rPr>
          <w:rFonts w:ascii="Arial" w:hAnsi="Arial" w:cs="Arial"/>
          <w:sz w:val="24"/>
          <w:szCs w:val="24"/>
        </w:rPr>
      </w:pPr>
      <w:r w:rsidRPr="00054F5C">
        <w:rPr>
          <w:rFonts w:ascii="Arial" w:hAnsi="Arial" w:cs="Arial"/>
          <w:sz w:val="24"/>
          <w:szCs w:val="24"/>
        </w:rPr>
        <w:lastRenderedPageBreak/>
        <w:t>Newtonsoft.Json</w:t>
      </w:r>
    </w:p>
    <w:p w:rsidR="00054F5C" w:rsidRPr="00073BA6" w:rsidRDefault="00054F5C" w:rsidP="00054F5C">
      <w:pPr>
        <w:pStyle w:val="ListParagraph"/>
        <w:numPr>
          <w:ilvl w:val="0"/>
          <w:numId w:val="13"/>
        </w:numPr>
        <w:rPr>
          <w:rFonts w:ascii="Arial" w:hAnsi="Arial" w:cs="Arial"/>
          <w:sz w:val="24"/>
          <w:szCs w:val="24"/>
          <w:lang w:val="en-US"/>
        </w:rPr>
      </w:pPr>
      <w:r w:rsidRPr="00073BA6">
        <w:rPr>
          <w:rFonts w:ascii="Arial" w:hAnsi="Arial" w:cs="Arial"/>
          <w:sz w:val="24"/>
          <w:szCs w:val="24"/>
          <w:lang w:val="en-US"/>
        </w:rPr>
        <w:t>Moderninzr (automatically added by the wizard)</w:t>
      </w:r>
    </w:p>
    <w:p w:rsidR="00054F5C" w:rsidRPr="00054F5C" w:rsidRDefault="00054F5C" w:rsidP="00054F5C">
      <w:pPr>
        <w:pStyle w:val="ListParagraph"/>
        <w:numPr>
          <w:ilvl w:val="0"/>
          <w:numId w:val="13"/>
        </w:numPr>
        <w:rPr>
          <w:rFonts w:ascii="Arial" w:hAnsi="Arial" w:cs="Arial"/>
          <w:sz w:val="24"/>
          <w:szCs w:val="24"/>
        </w:rPr>
      </w:pPr>
      <w:r w:rsidRPr="00054F5C">
        <w:rPr>
          <w:rFonts w:ascii="Arial" w:hAnsi="Arial" w:cs="Arial"/>
          <w:sz w:val="24"/>
          <w:szCs w:val="24"/>
        </w:rPr>
        <w:t>Trirand.jqGrid</w:t>
      </w:r>
    </w:p>
    <w:p w:rsidR="00BE173B" w:rsidRPr="00582999" w:rsidRDefault="00BE173B" w:rsidP="00BE173B">
      <w:pPr>
        <w:pStyle w:val="ListParagraph"/>
        <w:jc w:val="both"/>
        <w:rPr>
          <w:rFonts w:ascii="Arial" w:hAnsi="Arial" w:cs="Arial"/>
          <w:lang w:val="en-US"/>
        </w:rPr>
      </w:pPr>
    </w:p>
    <w:p w:rsidR="00BE173B" w:rsidRPr="00582999" w:rsidRDefault="00D30513"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t>Note</w:t>
      </w:r>
    </w:p>
    <w:p w:rsidR="00BE173B" w:rsidRPr="00582999" w:rsidRDefault="00D30513"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582999">
        <w:rPr>
          <w:rFonts w:ascii="Arial" w:hAnsi="Arial" w:cs="Arial"/>
          <w:sz w:val="24"/>
          <w:lang w:val="en-US"/>
        </w:rPr>
        <w:t xml:space="preserve">Not all packages provided by NuGet are the latest version of the libraries. It is especially true for JavaScript libraries. You can install the latest versions of JavaScript libraries using </w:t>
      </w:r>
      <w:ins w:id="230" w:author="Helen" w:date="2017-10-23T11:10:00Z">
        <w:r w:rsidR="00E2711D">
          <w:rPr>
            <w:rFonts w:ascii="Arial" w:hAnsi="Arial" w:cs="Arial"/>
            <w:sz w:val="24"/>
            <w:lang w:val="en-US"/>
          </w:rPr>
          <w:t>a content delivery network (</w:t>
        </w:r>
      </w:ins>
      <w:r w:rsidRPr="00582999">
        <w:rPr>
          <w:rFonts w:ascii="Arial" w:hAnsi="Arial" w:cs="Arial"/>
          <w:sz w:val="24"/>
          <w:lang w:val="en-US"/>
        </w:rPr>
        <w:t>CDN</w:t>
      </w:r>
      <w:ins w:id="231" w:author="Helen" w:date="2017-10-23T11:10:00Z">
        <w:r w:rsidR="00E2711D">
          <w:rPr>
            <w:rFonts w:ascii="Arial" w:hAnsi="Arial" w:cs="Arial"/>
            <w:sz w:val="24"/>
            <w:lang w:val="en-US"/>
          </w:rPr>
          <w:t>)</w:t>
        </w:r>
      </w:ins>
      <w:r w:rsidRPr="00582999">
        <w:rPr>
          <w:rFonts w:ascii="Arial" w:hAnsi="Arial" w:cs="Arial"/>
          <w:sz w:val="24"/>
          <w:lang w:val="en-US"/>
        </w:rPr>
        <w:t xml:space="preserve"> or by just downloading them and replacing the libraries provided by NuGet.</w:t>
      </w:r>
    </w:p>
    <w:p w:rsidR="00BE173B" w:rsidRPr="00582999" w:rsidRDefault="00BE173B" w:rsidP="00BE173B">
      <w:pPr>
        <w:rPr>
          <w:rFonts w:ascii="Arial" w:hAnsi="Arial" w:cs="Arial"/>
          <w:sz w:val="24"/>
          <w:szCs w:val="24"/>
          <w:lang w:val="en-US"/>
        </w:rPr>
      </w:pPr>
    </w:p>
    <w:p w:rsidR="00BE173B" w:rsidRPr="00582999" w:rsidRDefault="00D30513" w:rsidP="00BE173B">
      <w:pPr>
        <w:rPr>
          <w:rFonts w:ascii="Arial" w:hAnsi="Arial" w:cs="Arial"/>
          <w:sz w:val="24"/>
          <w:szCs w:val="24"/>
          <w:lang w:val="en-US"/>
        </w:rPr>
      </w:pPr>
      <w:del w:id="232" w:author="Helen" w:date="2017-10-23T11:11:00Z">
        <w:r w:rsidRPr="00582999" w:rsidDel="00E2711D">
          <w:rPr>
            <w:rFonts w:ascii="Arial" w:hAnsi="Arial" w:cs="Arial"/>
            <w:sz w:val="24"/>
            <w:szCs w:val="24"/>
            <w:lang w:val="en-US"/>
          </w:rPr>
          <w:delText>To do it, r</w:delText>
        </w:r>
      </w:del>
      <w:ins w:id="233" w:author="Helen" w:date="2017-10-23T11:11:00Z">
        <w:r w:rsidR="00E2711D">
          <w:rPr>
            <w:rFonts w:ascii="Arial" w:hAnsi="Arial" w:cs="Arial"/>
            <w:sz w:val="24"/>
            <w:szCs w:val="24"/>
            <w:lang w:val="en-US"/>
          </w:rPr>
          <w:t>R</w:t>
        </w:r>
      </w:ins>
      <w:r w:rsidRPr="00582999">
        <w:rPr>
          <w:rFonts w:ascii="Arial" w:hAnsi="Arial" w:cs="Arial"/>
          <w:sz w:val="24"/>
          <w:szCs w:val="24"/>
          <w:lang w:val="en-US"/>
        </w:rPr>
        <w:t>ight-click the project name in Solution Explorer and select the Manage NuGet Packages item in the drop-down menu.</w:t>
      </w:r>
    </w:p>
    <w:p w:rsidR="00BE173B" w:rsidRPr="00073BA6" w:rsidRDefault="00620712" w:rsidP="00BE173B">
      <w:pPr>
        <w:jc w:val="center"/>
        <w:rPr>
          <w:rFonts w:ascii="Arial" w:hAnsi="Arial" w:cs="Arial"/>
          <w:color w:val="FF0000"/>
          <w:sz w:val="24"/>
          <w:szCs w:val="24"/>
        </w:rPr>
      </w:pPr>
      <w:r w:rsidRPr="0012318A">
        <w:rPr>
          <w:rFonts w:ascii="Arial" w:hAnsi="Arial" w:cs="Arial"/>
          <w:color w:val="FF0000"/>
          <w:sz w:val="24"/>
          <w:szCs w:val="24"/>
          <w:lang w:val="en-US"/>
        </w:rPr>
        <w:pict>
          <v:shape id="_x0000_i1029" type="#_x0000_t75" style="width:339.95pt;height:424.5pt">
            <v:imagedata r:id="rId12" o:title="mvcnet-nugetmenu"/>
          </v:shape>
        </w:pict>
      </w:r>
    </w:p>
    <w:p w:rsidR="00BE173B" w:rsidRPr="00582999" w:rsidRDefault="00D30513" w:rsidP="00BE173B">
      <w:pPr>
        <w:rPr>
          <w:rFonts w:ascii="Arial" w:hAnsi="Arial" w:cs="Arial"/>
          <w:sz w:val="24"/>
          <w:szCs w:val="24"/>
          <w:lang w:val="en-US"/>
        </w:rPr>
      </w:pPr>
      <w:r w:rsidRPr="00582999">
        <w:rPr>
          <w:rFonts w:ascii="Arial" w:hAnsi="Arial" w:cs="Arial"/>
          <w:sz w:val="24"/>
          <w:szCs w:val="24"/>
          <w:lang w:val="en-US"/>
        </w:rPr>
        <w:t>Find and install the necessary packages in the package manager.</w:t>
      </w:r>
    </w:p>
    <w:p w:rsidR="00BE173B" w:rsidRPr="00C07D65" w:rsidRDefault="00620712" w:rsidP="00BE173B">
      <w:pPr>
        <w:rPr>
          <w:rFonts w:ascii="Arial" w:hAnsi="Arial" w:cs="Arial"/>
          <w:color w:val="FF0000"/>
          <w:sz w:val="24"/>
          <w:szCs w:val="24"/>
        </w:rPr>
      </w:pPr>
      <w:r w:rsidRPr="0012318A">
        <w:rPr>
          <w:rFonts w:ascii="Arial" w:hAnsi="Arial" w:cs="Arial"/>
          <w:color w:val="FF0000"/>
          <w:sz w:val="24"/>
          <w:szCs w:val="24"/>
          <w:lang w:val="en-US"/>
        </w:rPr>
        <w:lastRenderedPageBreak/>
        <w:pict>
          <v:shape id="_x0000_i1030" type="#_x0000_t75" style="width:467.7pt;height:499pt">
            <v:imagedata r:id="rId13" o:title="mvcnet-nuget"/>
          </v:shape>
        </w:pict>
      </w:r>
    </w:p>
    <w:p w:rsidR="00BE173B" w:rsidRPr="00582999" w:rsidRDefault="00BE173B" w:rsidP="00BE173B">
      <w:pPr>
        <w:rPr>
          <w:rFonts w:ascii="Arial" w:hAnsi="Arial" w:cs="Arial"/>
          <w:sz w:val="24"/>
          <w:szCs w:val="24"/>
          <w:lang w:val="en-US"/>
        </w:rPr>
      </w:pPr>
    </w:p>
    <w:p w:rsidR="00BE173B" w:rsidRPr="00582999" w:rsidRDefault="00D30513" w:rsidP="00BE173B">
      <w:pPr>
        <w:pStyle w:val="Heading2"/>
        <w:rPr>
          <w:rFonts w:ascii="Arial" w:hAnsi="Arial" w:cs="Arial"/>
          <w:sz w:val="24"/>
          <w:szCs w:val="24"/>
          <w:lang w:val="en-US"/>
        </w:rPr>
      </w:pPr>
      <w:bookmarkStart w:id="234" w:name="_Toc452215644"/>
      <w:r w:rsidRPr="00582999">
        <w:rPr>
          <w:rFonts w:ascii="Arial" w:hAnsi="Arial" w:cs="Arial"/>
          <w:sz w:val="24"/>
          <w:szCs w:val="24"/>
          <w:lang w:val="en-US"/>
        </w:rPr>
        <w:t>Creating an EDM</w:t>
      </w:r>
      <w:bookmarkEnd w:id="234"/>
    </w:p>
    <w:p w:rsidR="00BE173B" w:rsidRPr="00582999" w:rsidRDefault="00BE173B" w:rsidP="00BE173B">
      <w:pPr>
        <w:rPr>
          <w:rFonts w:ascii="Arial" w:hAnsi="Arial" w:cs="Arial"/>
          <w:sz w:val="24"/>
          <w:szCs w:val="24"/>
          <w:lang w:val="en-US"/>
        </w:rPr>
      </w:pPr>
    </w:p>
    <w:p w:rsidR="00BE173B" w:rsidRPr="00582999" w:rsidRDefault="00D30513" w:rsidP="00BE173B">
      <w:pPr>
        <w:rPr>
          <w:rFonts w:ascii="Arial" w:hAnsi="Arial" w:cs="Arial"/>
          <w:sz w:val="24"/>
          <w:szCs w:val="24"/>
          <w:lang w:val="en-US"/>
        </w:rPr>
      </w:pPr>
      <w:r w:rsidRPr="00582999">
        <w:rPr>
          <w:rFonts w:ascii="Arial" w:hAnsi="Arial" w:cs="Arial"/>
          <w:sz w:val="24"/>
          <w:szCs w:val="24"/>
          <w:lang w:val="en-US"/>
        </w:rPr>
        <w:t xml:space="preserve">If you already have a Windows Forms application that uses Entity Framework, you can just model classes to the Models folder. Otherwise, you have to create them from scratch. The </w:t>
      </w:r>
      <w:r w:rsidR="00582999" w:rsidRPr="00582999">
        <w:rPr>
          <w:rFonts w:ascii="Arial" w:hAnsi="Arial" w:cs="Arial"/>
          <w:sz w:val="24"/>
          <w:szCs w:val="24"/>
          <w:lang w:val="en-US"/>
        </w:rPr>
        <w:t>process</w:t>
      </w:r>
      <w:r w:rsidRPr="00582999">
        <w:rPr>
          <w:rFonts w:ascii="Arial" w:hAnsi="Arial" w:cs="Arial"/>
          <w:sz w:val="24"/>
          <w:szCs w:val="24"/>
          <w:lang w:val="en-US"/>
        </w:rPr>
        <w:t xml:space="preserve"> of creating an EDM is described in the previous chapter "Creating Applications with Entity Framework" (see the "Creating an EDM" section).</w:t>
      </w:r>
    </w:p>
    <w:p w:rsidR="00BE173B" w:rsidRPr="00582999" w:rsidRDefault="00D30513" w:rsidP="00BE173B">
      <w:pPr>
        <w:rPr>
          <w:rFonts w:ascii="Arial" w:hAnsi="Arial" w:cs="Arial"/>
          <w:sz w:val="24"/>
          <w:szCs w:val="24"/>
          <w:lang w:val="en-US"/>
        </w:rPr>
      </w:pPr>
      <w:r w:rsidRPr="00582999">
        <w:rPr>
          <w:rFonts w:ascii="Arial" w:hAnsi="Arial" w:cs="Arial"/>
          <w:sz w:val="24"/>
          <w:szCs w:val="24"/>
          <w:lang w:val="en-US"/>
        </w:rPr>
        <w:t>There is one more small difference</w:t>
      </w:r>
      <w:ins w:id="235" w:author="Helen" w:date="2017-10-23T11:19:00Z">
        <w:r w:rsidR="00A57ECD">
          <w:rPr>
            <w:rFonts w:ascii="Arial" w:hAnsi="Arial" w:cs="Arial"/>
            <w:sz w:val="24"/>
            <w:szCs w:val="24"/>
            <w:lang w:val="en-US"/>
          </w:rPr>
          <w:t xml:space="preserve">:  your response to the EDM wizard's question about </w:t>
        </w:r>
      </w:ins>
      <w:del w:id="236" w:author="Helen" w:date="2017-10-23T11:20:00Z">
        <w:r w:rsidRPr="00582999" w:rsidDel="00A57ECD">
          <w:rPr>
            <w:rFonts w:ascii="Arial" w:hAnsi="Arial" w:cs="Arial"/>
            <w:sz w:val="24"/>
            <w:szCs w:val="24"/>
            <w:lang w:val="en-US"/>
          </w:rPr>
          <w:delText xml:space="preserve">. The Entity Data Model wizard will ask you </w:delText>
        </w:r>
      </w:del>
      <w:r w:rsidRPr="00582999">
        <w:rPr>
          <w:rFonts w:ascii="Arial" w:hAnsi="Arial" w:cs="Arial"/>
          <w:sz w:val="24"/>
          <w:szCs w:val="24"/>
          <w:lang w:val="en-US"/>
        </w:rPr>
        <w:t>how to store the connection string</w:t>
      </w:r>
      <w:ins w:id="237" w:author="Helen" w:date="2017-10-23T11:20:00Z">
        <w:r w:rsidR="00A57ECD">
          <w:rPr>
            <w:rFonts w:ascii="Arial" w:hAnsi="Arial" w:cs="Arial"/>
            <w:sz w:val="24"/>
            <w:szCs w:val="24"/>
            <w:lang w:val="en-US"/>
          </w:rPr>
          <w:t xml:space="preserve">: </w:t>
        </w:r>
      </w:ins>
      <w:del w:id="238" w:author="Helen" w:date="2017-10-23T11:20:00Z">
        <w:r w:rsidRPr="00582999" w:rsidDel="00A57ECD">
          <w:rPr>
            <w:rFonts w:ascii="Arial" w:hAnsi="Arial" w:cs="Arial"/>
            <w:sz w:val="24"/>
            <w:szCs w:val="24"/>
            <w:lang w:val="en-US"/>
          </w:rPr>
          <w:delText xml:space="preserve"> in the process of its work.</w:delText>
        </w:r>
      </w:del>
    </w:p>
    <w:p w:rsidR="00BE173B" w:rsidRPr="00F96F7D" w:rsidRDefault="00620712" w:rsidP="00BE173B">
      <w:pPr>
        <w:jc w:val="both"/>
        <w:rPr>
          <w:rFonts w:ascii="Arial" w:hAnsi="Arial" w:cs="Arial"/>
          <w:color w:val="FF0000"/>
          <w:sz w:val="24"/>
        </w:rPr>
      </w:pPr>
      <w:r w:rsidRPr="0012318A">
        <w:rPr>
          <w:color w:val="FF0000"/>
          <w:lang w:val="en-US"/>
        </w:rPr>
        <w:lastRenderedPageBreak/>
        <w:pict>
          <v:shape id="_x0000_i1031" type="#_x0000_t75" style="width:462.7pt;height:419.5pt">
            <v:imagedata r:id="rId14" o:title="dotnet-save-connectionstring"/>
          </v:shape>
        </w:pict>
      </w:r>
    </w:p>
    <w:p w:rsidR="00BE173B" w:rsidRPr="00582999" w:rsidRDefault="00BE173B" w:rsidP="00BE173B">
      <w:pPr>
        <w:jc w:val="both"/>
        <w:rPr>
          <w:rFonts w:ascii="Arial" w:hAnsi="Arial" w:cs="Arial"/>
          <w:sz w:val="24"/>
          <w:lang w:val="en-US"/>
        </w:rPr>
      </w:pPr>
    </w:p>
    <w:p w:rsidR="00BE173B" w:rsidRPr="00F96F7D" w:rsidRDefault="00D30513" w:rsidP="00BE173B">
      <w:pPr>
        <w:jc w:val="both"/>
        <w:rPr>
          <w:rFonts w:ascii="Arial" w:hAnsi="Arial" w:cs="Arial"/>
          <w:sz w:val="24"/>
          <w:lang w:val="en-US"/>
        </w:rPr>
      </w:pPr>
      <w:del w:id="239" w:author="Helen" w:date="2017-10-23T11:21:00Z">
        <w:r w:rsidRPr="00582999" w:rsidDel="00A57ECD">
          <w:rPr>
            <w:rFonts w:ascii="Arial" w:hAnsi="Arial" w:cs="Arial"/>
            <w:sz w:val="24"/>
            <w:lang w:val="en-US"/>
          </w:rPr>
          <w:delText xml:space="preserve">Since </w:delText>
        </w:r>
      </w:del>
      <w:ins w:id="240" w:author="Helen" w:date="2017-10-23T11:21:00Z">
        <w:r w:rsidR="00A57ECD">
          <w:rPr>
            <w:rFonts w:ascii="Arial" w:hAnsi="Arial" w:cs="Arial"/>
            <w:sz w:val="24"/>
            <w:lang w:val="en-US"/>
          </w:rPr>
          <w:t>When</w:t>
        </w:r>
        <w:r w:rsidR="00A57ECD" w:rsidRPr="00582999">
          <w:rPr>
            <w:rFonts w:ascii="Arial" w:hAnsi="Arial" w:cs="Arial"/>
            <w:sz w:val="24"/>
            <w:lang w:val="en-US"/>
          </w:rPr>
          <w:t xml:space="preserve"> </w:t>
        </w:r>
      </w:ins>
      <w:r w:rsidRPr="00582999">
        <w:rPr>
          <w:rFonts w:ascii="Arial" w:hAnsi="Arial" w:cs="Arial"/>
          <w:sz w:val="24"/>
          <w:lang w:val="en-US"/>
        </w:rPr>
        <w:t>we create a web application</w:t>
      </w:r>
      <w:ins w:id="241" w:author="Helen" w:date="2017-10-23T11:21:00Z">
        <w:r w:rsidR="00A57ECD">
          <w:rPr>
            <w:rFonts w:ascii="Arial" w:hAnsi="Arial" w:cs="Arial"/>
            <w:sz w:val="24"/>
            <w:lang w:val="en-US"/>
          </w:rPr>
          <w:t xml:space="preserve">, </w:t>
        </w:r>
      </w:ins>
      <w:del w:id="242" w:author="Helen" w:date="2017-10-23T11:21:00Z">
        <w:r w:rsidRPr="00582999" w:rsidDel="00A57ECD">
          <w:rPr>
            <w:rFonts w:ascii="Arial" w:hAnsi="Arial" w:cs="Arial"/>
            <w:sz w:val="24"/>
            <w:lang w:val="en-US"/>
          </w:rPr>
          <w:delText xml:space="preserve"> where </w:delText>
        </w:r>
      </w:del>
      <w:r w:rsidRPr="00582999">
        <w:rPr>
          <w:rFonts w:ascii="Arial" w:hAnsi="Arial" w:cs="Arial"/>
          <w:sz w:val="24"/>
          <w:lang w:val="en-US"/>
        </w:rPr>
        <w:t xml:space="preserve">all users will work with the database using </w:t>
      </w:r>
      <w:del w:id="243" w:author="Helen" w:date="2017-10-23T11:21:00Z">
        <w:r w:rsidRPr="00582999" w:rsidDel="00A57ECD">
          <w:rPr>
            <w:rFonts w:ascii="Arial" w:hAnsi="Arial" w:cs="Arial"/>
            <w:sz w:val="24"/>
            <w:lang w:val="en-US"/>
          </w:rPr>
          <w:delText>one and the same</w:delText>
        </w:r>
      </w:del>
      <w:ins w:id="244" w:author="Helen" w:date="2017-10-23T11:21:00Z">
        <w:r w:rsidR="00A57ECD">
          <w:rPr>
            <w:rFonts w:ascii="Arial" w:hAnsi="Arial" w:cs="Arial"/>
            <w:sz w:val="24"/>
            <w:lang w:val="en-US"/>
          </w:rPr>
          <w:t>a single</w:t>
        </w:r>
      </w:ins>
      <w:r w:rsidRPr="00582999">
        <w:rPr>
          <w:rFonts w:ascii="Arial" w:hAnsi="Arial" w:cs="Arial"/>
          <w:sz w:val="24"/>
          <w:lang w:val="en-US"/>
        </w:rPr>
        <w:t xml:space="preserve"> account,</w:t>
      </w:r>
      <w:ins w:id="245" w:author="Helen" w:date="2017-10-23T11:21:00Z">
        <w:r w:rsidR="00A57ECD">
          <w:rPr>
            <w:rFonts w:ascii="Arial" w:hAnsi="Arial" w:cs="Arial"/>
            <w:sz w:val="24"/>
            <w:lang w:val="en-US"/>
          </w:rPr>
          <w:t xml:space="preserve"> so</w:t>
        </w:r>
      </w:ins>
      <w:r w:rsidRPr="00582999">
        <w:rPr>
          <w:rFonts w:ascii="Arial" w:hAnsi="Arial" w:cs="Arial"/>
          <w:sz w:val="24"/>
          <w:lang w:val="en-US"/>
        </w:rPr>
        <w:t xml:space="preserve"> </w:t>
      </w:r>
      <w:del w:id="246" w:author="Helen" w:date="2017-10-23T11:21:00Z">
        <w:r w:rsidRPr="00582999" w:rsidDel="00A57ECD">
          <w:rPr>
            <w:rFonts w:ascii="Arial" w:hAnsi="Arial" w:cs="Arial"/>
            <w:sz w:val="24"/>
            <w:lang w:val="en-US"/>
          </w:rPr>
          <w:delText xml:space="preserve">do not hesitate to </w:delText>
        </w:r>
      </w:del>
      <w:r w:rsidRPr="00582999">
        <w:rPr>
          <w:rFonts w:ascii="Arial" w:hAnsi="Arial" w:cs="Arial"/>
          <w:sz w:val="24"/>
          <w:lang w:val="en-US"/>
        </w:rPr>
        <w:t>select Yes</w:t>
      </w:r>
      <w:ins w:id="247" w:author="Helen" w:date="2017-10-23T11:22:00Z">
        <w:r w:rsidR="00A57ECD">
          <w:rPr>
            <w:rFonts w:ascii="Arial" w:hAnsi="Arial" w:cs="Arial"/>
            <w:sz w:val="24"/>
            <w:lang w:val="en-US"/>
          </w:rPr>
          <w:t xml:space="preserve"> for this question</w:t>
        </w:r>
      </w:ins>
      <w:r w:rsidRPr="00582999">
        <w:rPr>
          <w:rFonts w:ascii="Arial" w:hAnsi="Arial" w:cs="Arial"/>
          <w:sz w:val="24"/>
          <w:lang w:val="en-US"/>
        </w:rPr>
        <w:t xml:space="preserve">. </w:t>
      </w:r>
      <w:del w:id="248" w:author="Helen" w:date="2017-10-23T11:22:00Z">
        <w:r w:rsidRPr="00582999" w:rsidDel="00A57ECD">
          <w:rPr>
            <w:rFonts w:ascii="Arial" w:hAnsi="Arial" w:cs="Arial"/>
            <w:sz w:val="24"/>
            <w:lang w:val="en-US"/>
          </w:rPr>
          <w:delText>You can specify a</w:delText>
        </w:r>
      </w:del>
      <w:ins w:id="249" w:author="Helen" w:date="2017-10-23T11:22:00Z">
        <w:r w:rsidR="00A57ECD">
          <w:rPr>
            <w:rFonts w:ascii="Arial" w:hAnsi="Arial" w:cs="Arial"/>
            <w:sz w:val="24"/>
            <w:lang w:val="en-US"/>
          </w:rPr>
          <w:t>A</w:t>
        </w:r>
      </w:ins>
      <w:r w:rsidRPr="00582999">
        <w:rPr>
          <w:rFonts w:ascii="Arial" w:hAnsi="Arial" w:cs="Arial"/>
          <w:sz w:val="24"/>
          <w:lang w:val="en-US"/>
        </w:rPr>
        <w:t xml:space="preserve">ny user with enough privileges </w:t>
      </w:r>
      <w:ins w:id="250" w:author="Helen" w:date="2017-10-23T11:22:00Z">
        <w:r w:rsidR="00A57ECD">
          <w:rPr>
            <w:rFonts w:ascii="Arial" w:hAnsi="Arial" w:cs="Arial"/>
            <w:sz w:val="24"/>
            <w:lang w:val="en-US"/>
          </w:rPr>
          <w:t xml:space="preserve">can be specified </w:t>
        </w:r>
      </w:ins>
      <w:r w:rsidRPr="00582999">
        <w:rPr>
          <w:rFonts w:ascii="Arial" w:hAnsi="Arial" w:cs="Arial"/>
          <w:sz w:val="24"/>
          <w:lang w:val="en-US"/>
        </w:rPr>
        <w:t xml:space="preserve">as the username. It is advisable not to use the SYSDBA user because it has more privileges than </w:t>
      </w:r>
      <w:ins w:id="251" w:author="Helen" w:date="2017-10-23T11:23:00Z">
        <w:r w:rsidR="00A57ECD">
          <w:rPr>
            <w:rFonts w:ascii="Arial" w:hAnsi="Arial" w:cs="Arial"/>
            <w:sz w:val="24"/>
            <w:lang w:val="en-US"/>
          </w:rPr>
          <w:t xml:space="preserve">are </w:t>
        </w:r>
      </w:ins>
      <w:r w:rsidRPr="00582999">
        <w:rPr>
          <w:rFonts w:ascii="Arial" w:hAnsi="Arial" w:cs="Arial"/>
          <w:sz w:val="24"/>
          <w:lang w:val="en-US"/>
        </w:rPr>
        <w:t xml:space="preserve">required for a web application to work. You can always change </w:t>
      </w:r>
      <w:del w:id="252" w:author="Helen" w:date="2017-10-23T11:23:00Z">
        <w:r w:rsidRPr="00582999" w:rsidDel="00A57ECD">
          <w:rPr>
            <w:rFonts w:ascii="Arial" w:hAnsi="Arial" w:cs="Arial"/>
            <w:sz w:val="24"/>
            <w:lang w:val="en-US"/>
          </w:rPr>
          <w:delText xml:space="preserve">it </w:delText>
        </w:r>
      </w:del>
      <w:ins w:id="253" w:author="Helen" w:date="2017-10-23T11:23:00Z">
        <w:r w:rsidR="00A57ECD">
          <w:rPr>
            <w:rFonts w:ascii="Arial" w:hAnsi="Arial" w:cs="Arial"/>
            <w:sz w:val="24"/>
            <w:lang w:val="en-US"/>
          </w:rPr>
          <w:t xml:space="preserve">the username </w:t>
        </w:r>
        <w:r w:rsidR="00A57ECD" w:rsidRPr="00582999">
          <w:rPr>
            <w:rFonts w:ascii="Arial" w:hAnsi="Arial" w:cs="Arial"/>
            <w:sz w:val="24"/>
            <w:lang w:val="en-US"/>
          </w:rPr>
          <w:t xml:space="preserve"> </w:t>
        </w:r>
      </w:ins>
      <w:r w:rsidRPr="00582999">
        <w:rPr>
          <w:rFonts w:ascii="Arial" w:hAnsi="Arial" w:cs="Arial"/>
          <w:sz w:val="24"/>
          <w:lang w:val="en-US"/>
        </w:rPr>
        <w:t xml:space="preserve">in the application </w:t>
      </w:r>
      <w:del w:id="254" w:author="Helen" w:date="2017-10-23T11:24:00Z">
        <w:r w:rsidRPr="00582999" w:rsidDel="00A57ECD">
          <w:rPr>
            <w:rFonts w:ascii="Arial" w:hAnsi="Arial" w:cs="Arial"/>
            <w:sz w:val="24"/>
            <w:lang w:val="en-US"/>
          </w:rPr>
          <w:delText xml:space="preserve">after </w:delText>
        </w:r>
      </w:del>
      <w:ins w:id="255" w:author="Helen" w:date="2017-10-23T11:24:00Z">
        <w:r w:rsidR="00A57ECD">
          <w:rPr>
            <w:rFonts w:ascii="Arial" w:hAnsi="Arial" w:cs="Arial"/>
            <w:sz w:val="24"/>
            <w:lang w:val="en-US"/>
          </w:rPr>
          <w:t>when</w:t>
        </w:r>
        <w:r w:rsidR="00A57ECD" w:rsidRPr="00582999">
          <w:rPr>
            <w:rFonts w:ascii="Arial" w:hAnsi="Arial" w:cs="Arial"/>
            <w:sz w:val="24"/>
            <w:lang w:val="en-US"/>
          </w:rPr>
          <w:t xml:space="preserve"> </w:t>
        </w:r>
      </w:ins>
      <w:r w:rsidRPr="00582999">
        <w:rPr>
          <w:rFonts w:ascii="Arial" w:hAnsi="Arial" w:cs="Arial"/>
          <w:sz w:val="24"/>
          <w:lang w:val="en-US"/>
        </w:rPr>
        <w:t xml:space="preserve">it is ready </w:t>
      </w:r>
      <w:ins w:id="256" w:author="Helen" w:date="2017-10-23T11:24:00Z">
        <w:r w:rsidR="00A57ECD">
          <w:rPr>
            <w:rFonts w:ascii="Arial" w:hAnsi="Arial" w:cs="Arial"/>
            <w:sz w:val="24"/>
            <w:lang w:val="en-US"/>
          </w:rPr>
          <w:t xml:space="preserve">for testing and deployment, </w:t>
        </w:r>
      </w:ins>
      <w:r w:rsidRPr="00582999">
        <w:rPr>
          <w:rFonts w:ascii="Arial" w:hAnsi="Arial" w:cs="Arial"/>
          <w:sz w:val="24"/>
          <w:lang w:val="en-US"/>
        </w:rPr>
        <w:t xml:space="preserve">by just editing the connection string in the AppName.exe.conf application configuration file. The connection string will be stored in the connectionStrings section and will look approximately </w:t>
      </w:r>
      <w:del w:id="257" w:author="Helen" w:date="2017-10-23T11:24:00Z">
        <w:r w:rsidRPr="00582999" w:rsidDel="00A57ECD">
          <w:rPr>
            <w:rFonts w:ascii="Arial" w:hAnsi="Arial" w:cs="Arial"/>
            <w:sz w:val="24"/>
            <w:lang w:val="en-US"/>
          </w:rPr>
          <w:delText>like that</w:delText>
        </w:r>
      </w:del>
      <w:ins w:id="258" w:author="Helen" w:date="2017-10-23T11:24:00Z">
        <w:r w:rsidR="00A57ECD">
          <w:rPr>
            <w:rFonts w:ascii="Arial" w:hAnsi="Arial" w:cs="Arial"/>
            <w:sz w:val="24"/>
            <w:lang w:val="en-US"/>
          </w:rPr>
          <w:t>as follows</w:t>
        </w:r>
      </w:ins>
      <w:r w:rsidRPr="00582999">
        <w:rPr>
          <w:rFonts w:ascii="Arial" w:hAnsi="Arial" w:cs="Arial"/>
          <w:sz w:val="24"/>
          <w:lang w:val="en-US"/>
        </w:rPr>
        <w:t>:</w:t>
      </w:r>
    </w:p>
    <w:p w:rsidR="00F96F7D" w:rsidRPr="00337F8A" w:rsidRDefault="00F96F7D" w:rsidP="00F96F7D">
      <w:pPr>
        <w:autoSpaceDE w:val="0"/>
        <w:autoSpaceDN w:val="0"/>
        <w:adjustRightInd w:val="0"/>
        <w:spacing w:after="0" w:line="240" w:lineRule="auto"/>
        <w:rPr>
          <w:rFonts w:ascii="Courier New" w:hAnsi="Courier New" w:cs="Courier New"/>
          <w:color w:val="000066"/>
          <w:sz w:val="20"/>
          <w:szCs w:val="20"/>
          <w:lang w:val="en-US" w:eastAsia="ru-RU"/>
        </w:rPr>
      </w:pPr>
      <w:r w:rsidRPr="00337F8A">
        <w:rPr>
          <w:rFonts w:ascii="Courier New" w:hAnsi="Courier New" w:cs="Courier New"/>
          <w:color w:val="000000"/>
          <w:sz w:val="20"/>
          <w:szCs w:val="20"/>
          <w:lang w:val="en-US" w:eastAsia="ru-RU"/>
        </w:rPr>
        <w:t>&lt;add name=</w:t>
      </w:r>
      <w:r w:rsidRPr="00337F8A">
        <w:rPr>
          <w:rFonts w:ascii="Courier New" w:hAnsi="Courier New" w:cs="Courier New"/>
          <w:color w:val="000066"/>
          <w:sz w:val="20"/>
          <w:szCs w:val="20"/>
          <w:lang w:val="en-US" w:eastAsia="ru-RU"/>
        </w:rPr>
        <w:t>"DbModel"</w:t>
      </w:r>
    </w:p>
    <w:p w:rsidR="00F96F7D" w:rsidRPr="00337F8A" w:rsidRDefault="00337F8A" w:rsidP="00F96F7D">
      <w:pPr>
        <w:autoSpaceDE w:val="0"/>
        <w:autoSpaceDN w:val="0"/>
        <w:adjustRightInd w:val="0"/>
        <w:spacing w:after="0" w:line="240" w:lineRule="auto"/>
        <w:rPr>
          <w:rFonts w:ascii="Courier New" w:hAnsi="Courier New" w:cs="Courier New"/>
          <w:color w:val="000066"/>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connectionString=</w:t>
      </w:r>
      <w:r w:rsidR="00F96F7D" w:rsidRPr="00337F8A">
        <w:rPr>
          <w:rFonts w:ascii="Courier New" w:hAnsi="Courier New" w:cs="Courier New"/>
          <w:color w:val="000066"/>
          <w:sz w:val="20"/>
          <w:szCs w:val="20"/>
          <w:lang w:val="en-US" w:eastAsia="ru-RU"/>
        </w:rPr>
        <w:t>"character set=UTF8; data source=localhost;</w:t>
      </w:r>
    </w:p>
    <w:p w:rsidR="00F96F7D" w:rsidRPr="00337F8A" w:rsidRDefault="00337F8A" w:rsidP="00F96F7D">
      <w:pPr>
        <w:autoSpaceDE w:val="0"/>
        <w:autoSpaceDN w:val="0"/>
        <w:adjustRightInd w:val="0"/>
        <w:spacing w:after="0" w:line="240" w:lineRule="auto"/>
        <w:rPr>
          <w:rFonts w:ascii="Courier New" w:hAnsi="Courier New" w:cs="Courier New"/>
          <w:color w:val="000000"/>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initial catalog=examples; port number=3050;</w:t>
      </w:r>
    </w:p>
    <w:p w:rsidR="00F96F7D" w:rsidRPr="00337F8A" w:rsidRDefault="00337F8A" w:rsidP="00F96F7D">
      <w:pPr>
        <w:autoSpaceDE w:val="0"/>
        <w:autoSpaceDN w:val="0"/>
        <w:adjustRightInd w:val="0"/>
        <w:spacing w:after="0" w:line="240" w:lineRule="auto"/>
        <w:rPr>
          <w:rFonts w:ascii="Courier New" w:hAnsi="Courier New" w:cs="Courier New"/>
          <w:color w:val="000000"/>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user id=sysdba; dialect=3; isolationlevel=Snapshot;</w:t>
      </w:r>
    </w:p>
    <w:p w:rsidR="00F96F7D" w:rsidRPr="00337F8A" w:rsidRDefault="00337F8A" w:rsidP="00F96F7D">
      <w:pPr>
        <w:autoSpaceDE w:val="0"/>
        <w:autoSpaceDN w:val="0"/>
        <w:adjustRightInd w:val="0"/>
        <w:spacing w:after="0" w:line="240" w:lineRule="auto"/>
        <w:rPr>
          <w:rFonts w:ascii="Courier New" w:hAnsi="Courier New" w:cs="Courier New"/>
          <w:color w:val="000066"/>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pooling=True; password=masterkey;</w:t>
      </w:r>
      <w:r w:rsidR="00F96F7D" w:rsidRPr="00337F8A">
        <w:rPr>
          <w:rFonts w:ascii="Courier New" w:hAnsi="Courier New" w:cs="Courier New"/>
          <w:color w:val="000066"/>
          <w:sz w:val="20"/>
          <w:szCs w:val="20"/>
          <w:lang w:val="en-US" w:eastAsia="ru-RU"/>
        </w:rPr>
        <w:t>"</w:t>
      </w:r>
    </w:p>
    <w:p w:rsidR="00F96F7D" w:rsidRPr="00337F8A" w:rsidRDefault="00337F8A" w:rsidP="00F96F7D">
      <w:pPr>
        <w:jc w:val="both"/>
        <w:rPr>
          <w:rFonts w:ascii="Courier New" w:hAnsi="Courier New" w:cs="Courier New"/>
          <w:sz w:val="24"/>
          <w:lang w:val="en-US"/>
        </w:rPr>
      </w:pPr>
      <w:r w:rsidRPr="000859C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providerName=</w:t>
      </w:r>
      <w:r w:rsidR="00F96F7D" w:rsidRPr="00337F8A">
        <w:rPr>
          <w:rFonts w:ascii="Courier New" w:hAnsi="Courier New" w:cs="Courier New"/>
          <w:color w:val="000066"/>
          <w:sz w:val="20"/>
          <w:szCs w:val="20"/>
          <w:lang w:val="en-US" w:eastAsia="ru-RU"/>
        </w:rPr>
        <w:t xml:space="preserve">"FirebirdSql.Data.FirebirdClient" </w:t>
      </w:r>
      <w:r w:rsidR="00F96F7D" w:rsidRPr="00337F8A">
        <w:rPr>
          <w:rFonts w:ascii="Courier New" w:hAnsi="Courier New" w:cs="Courier New"/>
          <w:color w:val="000000"/>
          <w:sz w:val="20"/>
          <w:szCs w:val="20"/>
          <w:lang w:val="en-US" w:eastAsia="ru-RU"/>
        </w:rPr>
        <w:t>/&gt;</w:t>
      </w:r>
    </w:p>
    <w:p w:rsidR="00BE173B" w:rsidRPr="00582999" w:rsidRDefault="00BE173B" w:rsidP="00BE173B">
      <w:pPr>
        <w:jc w:val="both"/>
        <w:rPr>
          <w:rFonts w:ascii="Arial" w:hAnsi="Arial" w:cs="Arial"/>
          <w:sz w:val="24"/>
          <w:szCs w:val="24"/>
          <w:lang w:val="en-US"/>
        </w:rPr>
      </w:pPr>
    </w:p>
    <w:p w:rsidR="00BE173B" w:rsidRPr="00582999" w:rsidRDefault="00BE173B" w:rsidP="00BE173B">
      <w:pPr>
        <w:jc w:val="both"/>
        <w:rPr>
          <w:rFonts w:ascii="Arial" w:hAnsi="Arial" w:cs="Arial"/>
          <w:sz w:val="24"/>
          <w:szCs w:val="24"/>
          <w:lang w:val="en-US"/>
        </w:rPr>
      </w:pPr>
    </w:p>
    <w:p w:rsidR="00BE173B" w:rsidRPr="00582999" w:rsidRDefault="00D30513" w:rsidP="00BE173B">
      <w:pPr>
        <w:pStyle w:val="Heading2"/>
        <w:rPr>
          <w:rFonts w:ascii="Arial" w:hAnsi="Arial" w:cs="Arial"/>
          <w:sz w:val="24"/>
          <w:szCs w:val="24"/>
          <w:lang w:val="en-US"/>
        </w:rPr>
      </w:pPr>
      <w:bookmarkStart w:id="259" w:name="_Toc452215645"/>
      <w:r w:rsidRPr="00582999">
        <w:rPr>
          <w:rFonts w:ascii="Arial" w:hAnsi="Arial" w:cs="Arial"/>
          <w:sz w:val="24"/>
          <w:szCs w:val="24"/>
          <w:lang w:val="en-US"/>
        </w:rPr>
        <w:t xml:space="preserve">Create a user interface for </w:t>
      </w:r>
      <w:del w:id="260" w:author="Helen" w:date="2017-10-23T11:24:00Z">
        <w:r w:rsidRPr="00582999" w:rsidDel="00A57ECD">
          <w:rPr>
            <w:rFonts w:ascii="Arial" w:hAnsi="Arial" w:cs="Arial"/>
            <w:sz w:val="24"/>
            <w:szCs w:val="24"/>
            <w:lang w:val="en-US"/>
          </w:rPr>
          <w:delText>directories</w:delText>
        </w:r>
      </w:del>
      <w:bookmarkEnd w:id="259"/>
      <w:ins w:id="261" w:author="Helen" w:date="2017-10-23T11:24:00Z">
        <w:r w:rsidR="00A57ECD">
          <w:rPr>
            <w:rFonts w:ascii="Arial" w:hAnsi="Arial" w:cs="Arial"/>
            <w:sz w:val="24"/>
            <w:szCs w:val="24"/>
            <w:lang w:val="en-US"/>
          </w:rPr>
          <w:t>modules</w:t>
        </w:r>
      </w:ins>
    </w:p>
    <w:p w:rsidR="00BE173B" w:rsidRPr="00582999" w:rsidRDefault="00BE173B" w:rsidP="00BE173B">
      <w:pPr>
        <w:jc w:val="both"/>
        <w:rPr>
          <w:rFonts w:ascii="Arial" w:hAnsi="Arial" w:cs="Arial"/>
          <w:sz w:val="24"/>
          <w:szCs w:val="24"/>
          <w:lang w:val="en-US"/>
        </w:rPr>
      </w:pPr>
    </w:p>
    <w:p w:rsidR="00BE173B" w:rsidRPr="00582999" w:rsidRDefault="00D30513" w:rsidP="00BE173B">
      <w:pPr>
        <w:pStyle w:val="Heading3"/>
        <w:rPr>
          <w:rFonts w:ascii="Arial" w:hAnsi="Arial" w:cs="Arial"/>
          <w:sz w:val="24"/>
          <w:szCs w:val="24"/>
          <w:lang w:val="en-US"/>
        </w:rPr>
      </w:pPr>
      <w:bookmarkStart w:id="262" w:name="_Toc452215646"/>
      <w:r w:rsidRPr="00582999">
        <w:rPr>
          <w:rFonts w:ascii="Arial" w:hAnsi="Arial" w:cs="Arial"/>
          <w:sz w:val="24"/>
          <w:szCs w:val="24"/>
          <w:lang w:val="en-US"/>
        </w:rPr>
        <w:t>Controllers</w:t>
      </w:r>
      <w:bookmarkEnd w:id="262"/>
    </w:p>
    <w:p w:rsidR="00BE173B" w:rsidRPr="00582999" w:rsidRDefault="00BE173B"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And now let us create our first controller. It will be used to display and input </w:t>
      </w:r>
      <w:ins w:id="263" w:author="Helen" w:date="2017-10-23T11:25:00Z">
        <w:r w:rsidR="00A57ECD">
          <w:rPr>
            <w:rFonts w:ascii="Arial" w:hAnsi="Arial" w:cs="Arial"/>
            <w:sz w:val="24"/>
            <w:szCs w:val="24"/>
            <w:lang w:val="en-US"/>
          </w:rPr>
          <w:t xml:space="preserve">customer </w:t>
        </w:r>
      </w:ins>
      <w:r w:rsidRPr="00582999">
        <w:rPr>
          <w:rFonts w:ascii="Arial" w:hAnsi="Arial" w:cs="Arial"/>
          <w:sz w:val="24"/>
          <w:szCs w:val="24"/>
          <w:lang w:val="en-US"/>
        </w:rPr>
        <w:t>data</w:t>
      </w:r>
      <w:del w:id="264" w:author="Helen" w:date="2017-10-23T11:25:00Z">
        <w:r w:rsidRPr="00582999" w:rsidDel="00A57ECD">
          <w:rPr>
            <w:rFonts w:ascii="Arial" w:hAnsi="Arial" w:cs="Arial"/>
            <w:sz w:val="24"/>
            <w:szCs w:val="24"/>
            <w:lang w:val="en-US"/>
          </w:rPr>
          <w:delText xml:space="preserve"> about </w:delText>
        </w:r>
        <w:r w:rsidDel="00A57ECD">
          <w:rPr>
            <w:rFonts w:ascii="Arial" w:hAnsi="Arial" w:cs="Arial"/>
            <w:sz w:val="24"/>
            <w:szCs w:val="24"/>
            <w:lang w:val="en-US"/>
          </w:rPr>
          <w:delText>customer</w:delText>
        </w:r>
        <w:r w:rsidRPr="00582999" w:rsidDel="00A57ECD">
          <w:rPr>
            <w:rFonts w:ascii="Arial" w:hAnsi="Arial" w:cs="Arial"/>
            <w:sz w:val="24"/>
            <w:szCs w:val="24"/>
            <w:lang w:val="en-US"/>
          </w:rPr>
          <w:delText>s</w:delText>
        </w:r>
      </w:del>
      <w:r w:rsidRPr="00582999">
        <w:rPr>
          <w:rFonts w:ascii="Arial" w:hAnsi="Arial" w:cs="Arial"/>
          <w:sz w:val="24"/>
          <w:szCs w:val="24"/>
          <w:lang w:val="en-US"/>
        </w:rPr>
        <w:t>.</w:t>
      </w:r>
    </w:p>
    <w:p w:rsidR="00BE173B" w:rsidRDefault="00620712" w:rsidP="00BE173B">
      <w:pPr>
        <w:jc w:val="both"/>
        <w:rPr>
          <w:rFonts w:ascii="Arial" w:hAnsi="Arial" w:cs="Arial"/>
          <w:color w:val="FF0000"/>
          <w:sz w:val="24"/>
          <w:szCs w:val="24"/>
        </w:rPr>
      </w:pPr>
      <w:r w:rsidRPr="0012318A">
        <w:rPr>
          <w:rFonts w:ascii="Arial" w:hAnsi="Arial" w:cs="Arial"/>
          <w:color w:val="FF0000"/>
          <w:sz w:val="24"/>
          <w:szCs w:val="24"/>
        </w:rPr>
        <w:pict>
          <v:shape id="_x0000_i1032" type="#_x0000_t75" style="width:466.45pt;height:200.95pt">
            <v:imagedata r:id="rId15" o:title="mvcnet-menu-addcontroller"/>
          </v:shape>
        </w:pict>
      </w:r>
    </w:p>
    <w:p w:rsidR="00337F8A" w:rsidRDefault="00620712" w:rsidP="00BE173B">
      <w:pPr>
        <w:jc w:val="both"/>
        <w:rPr>
          <w:rFonts w:ascii="Arial" w:hAnsi="Arial" w:cs="Arial"/>
          <w:color w:val="FF0000"/>
          <w:sz w:val="24"/>
          <w:szCs w:val="24"/>
        </w:rPr>
      </w:pPr>
      <w:r w:rsidRPr="0012318A">
        <w:rPr>
          <w:rFonts w:ascii="Arial" w:hAnsi="Arial" w:cs="Arial"/>
          <w:color w:val="FF0000"/>
          <w:sz w:val="24"/>
          <w:szCs w:val="24"/>
        </w:rPr>
        <w:pict>
          <v:shape id="_x0000_i1033" type="#_x0000_t75" style="width:467.05pt;height:324.3pt">
            <v:imagedata r:id="rId16" o:title="mvcnet-addcontroller-wizard1"/>
          </v:shape>
        </w:pict>
      </w:r>
    </w:p>
    <w:p w:rsidR="00337F8A" w:rsidRPr="00337F8A" w:rsidRDefault="00620712" w:rsidP="00BE173B">
      <w:pPr>
        <w:jc w:val="both"/>
        <w:rPr>
          <w:rFonts w:ascii="Arial" w:hAnsi="Arial" w:cs="Arial"/>
          <w:color w:val="FF0000"/>
          <w:sz w:val="24"/>
          <w:szCs w:val="24"/>
        </w:rPr>
      </w:pPr>
      <w:r w:rsidRPr="0012318A">
        <w:rPr>
          <w:rFonts w:ascii="Arial" w:hAnsi="Arial" w:cs="Arial"/>
          <w:color w:val="FF0000"/>
          <w:sz w:val="24"/>
          <w:szCs w:val="24"/>
        </w:rPr>
        <w:lastRenderedPageBreak/>
        <w:pict>
          <v:shape id="_x0000_i1034" type="#_x0000_t75" style="width:439.5pt;height:283pt">
            <v:imagedata r:id="rId17" o:title="mvcnet-addcontroller-wizard2"/>
          </v:shape>
        </w:pict>
      </w:r>
    </w:p>
    <w:p w:rsidR="00A57ECD" w:rsidRDefault="00D30513" w:rsidP="00BE173B">
      <w:pPr>
        <w:jc w:val="both"/>
        <w:rPr>
          <w:ins w:id="265" w:author="Helen" w:date="2017-10-23T11:26:00Z"/>
          <w:rFonts w:ascii="Arial" w:hAnsi="Arial" w:cs="Arial"/>
          <w:sz w:val="24"/>
          <w:szCs w:val="24"/>
          <w:lang w:val="en-US"/>
        </w:rPr>
      </w:pPr>
      <w:r w:rsidRPr="00582999">
        <w:rPr>
          <w:rFonts w:ascii="Arial" w:hAnsi="Arial" w:cs="Arial"/>
          <w:sz w:val="24"/>
          <w:szCs w:val="24"/>
          <w:lang w:val="en-US"/>
        </w:rPr>
        <w:t xml:space="preserve">Once it is done, the </w:t>
      </w:r>
      <w:del w:id="266" w:author="Helen" w:date="2017-10-23T11:25:00Z">
        <w:r w:rsidRPr="00582999" w:rsidDel="00A57ECD">
          <w:rPr>
            <w:rFonts w:ascii="Arial" w:hAnsi="Arial" w:cs="Arial"/>
            <w:sz w:val="24"/>
            <w:szCs w:val="24"/>
            <w:lang w:val="en-US"/>
          </w:rPr>
          <w:delText xml:space="preserve">CustomerController </w:delText>
        </w:r>
      </w:del>
      <w:r w:rsidRPr="00582999">
        <w:rPr>
          <w:rFonts w:ascii="Arial" w:hAnsi="Arial" w:cs="Arial"/>
          <w:sz w:val="24"/>
          <w:szCs w:val="24"/>
          <w:lang w:val="en-US"/>
        </w:rPr>
        <w:t xml:space="preserve">controller </w:t>
      </w:r>
      <w:proofErr w:type="spellStart"/>
      <w:ins w:id="267" w:author="Helen" w:date="2017-10-23T11:25:00Z">
        <w:r w:rsidR="00A57ECD" w:rsidRPr="00582999">
          <w:rPr>
            <w:rFonts w:ascii="Arial" w:hAnsi="Arial" w:cs="Arial"/>
            <w:sz w:val="24"/>
            <w:szCs w:val="24"/>
            <w:lang w:val="en-US"/>
          </w:rPr>
          <w:t>CustomerController</w:t>
        </w:r>
        <w:proofErr w:type="spellEnd"/>
        <w:r w:rsidR="00A57ECD" w:rsidRPr="00582999">
          <w:rPr>
            <w:rFonts w:ascii="Arial" w:hAnsi="Arial" w:cs="Arial"/>
            <w:sz w:val="24"/>
            <w:szCs w:val="24"/>
            <w:lang w:val="en-US"/>
          </w:rPr>
          <w:t xml:space="preserve"> </w:t>
        </w:r>
      </w:ins>
      <w:del w:id="268" w:author="Helen" w:date="2017-10-23T11:25:00Z">
        <w:r w:rsidRPr="00582999" w:rsidDel="00A57ECD">
          <w:rPr>
            <w:rFonts w:ascii="Arial" w:hAnsi="Arial" w:cs="Arial"/>
            <w:sz w:val="24"/>
            <w:szCs w:val="24"/>
            <w:lang w:val="en-US"/>
          </w:rPr>
          <w:delText xml:space="preserve">and 5 views </w:delText>
        </w:r>
      </w:del>
      <w:r w:rsidRPr="00582999">
        <w:rPr>
          <w:rFonts w:ascii="Arial" w:hAnsi="Arial" w:cs="Arial"/>
          <w:sz w:val="24"/>
          <w:szCs w:val="24"/>
          <w:lang w:val="en-US"/>
        </w:rPr>
        <w:t>will be created</w:t>
      </w:r>
      <w:ins w:id="269" w:author="Helen" w:date="2017-10-23T11:26:00Z">
        <w:r w:rsidR="00A57ECD">
          <w:rPr>
            <w:rFonts w:ascii="Arial" w:hAnsi="Arial" w:cs="Arial"/>
            <w:sz w:val="24"/>
            <w:szCs w:val="24"/>
            <w:lang w:val="en-US"/>
          </w:rPr>
          <w:t>, along with five views</w:t>
        </w:r>
      </w:ins>
      <w:r w:rsidRPr="00582999">
        <w:rPr>
          <w:rFonts w:ascii="Arial" w:hAnsi="Arial" w:cs="Arial"/>
          <w:sz w:val="24"/>
          <w:szCs w:val="24"/>
          <w:lang w:val="en-US"/>
        </w:rPr>
        <w:t xml:space="preserve">: </w:t>
      </w:r>
    </w:p>
    <w:p w:rsidR="00A57ECD" w:rsidRPr="00A57ECD" w:rsidRDefault="00D30513" w:rsidP="00A57ECD">
      <w:pPr>
        <w:pStyle w:val="ListParagraph"/>
        <w:numPr>
          <w:ilvl w:val="0"/>
          <w:numId w:val="15"/>
        </w:numPr>
        <w:jc w:val="both"/>
        <w:rPr>
          <w:ins w:id="270" w:author="Helen" w:date="2017-10-23T11:27:00Z"/>
          <w:rFonts w:ascii="Arial" w:hAnsi="Arial" w:cs="Arial"/>
          <w:sz w:val="24"/>
          <w:szCs w:val="24"/>
          <w:lang w:val="en-US"/>
          <w:rPrChange w:id="271" w:author="Helen" w:date="2017-10-23T11:29:00Z">
            <w:rPr>
              <w:ins w:id="272" w:author="Helen" w:date="2017-10-23T11:27:00Z"/>
              <w:lang w:val="en-US"/>
            </w:rPr>
          </w:rPrChange>
        </w:rPr>
        <w:pPrChange w:id="273" w:author="Helen" w:date="2017-10-23T11:29:00Z">
          <w:pPr>
            <w:jc w:val="both"/>
          </w:pPr>
        </w:pPrChange>
      </w:pPr>
      <w:del w:id="274" w:author="Helen" w:date="2017-10-23T11:26:00Z">
        <w:r w:rsidRPr="00A57ECD" w:rsidDel="00A57ECD">
          <w:rPr>
            <w:rFonts w:ascii="Arial" w:hAnsi="Arial" w:cs="Arial"/>
            <w:sz w:val="24"/>
            <w:szCs w:val="24"/>
            <w:lang w:val="en-US"/>
            <w:rPrChange w:id="275" w:author="Helen" w:date="2017-10-23T11:29:00Z">
              <w:rPr>
                <w:lang w:val="en-US"/>
              </w:rPr>
            </w:rPrChange>
          </w:rPr>
          <w:delText xml:space="preserve">for displaying </w:delText>
        </w:r>
      </w:del>
      <w:ins w:id="276" w:author="Helen" w:date="2017-10-23T11:26:00Z">
        <w:r w:rsidR="00A57ECD" w:rsidRPr="00A57ECD">
          <w:rPr>
            <w:rFonts w:ascii="Arial" w:hAnsi="Arial" w:cs="Arial"/>
            <w:sz w:val="24"/>
            <w:szCs w:val="24"/>
            <w:lang w:val="en-US"/>
            <w:rPrChange w:id="277" w:author="Helen" w:date="2017-10-23T11:29:00Z">
              <w:rPr>
                <w:lang w:val="en-US"/>
              </w:rPr>
            </w:rPrChange>
          </w:rPr>
          <w:t xml:space="preserve">displays </w:t>
        </w:r>
      </w:ins>
      <w:r w:rsidRPr="00A57ECD">
        <w:rPr>
          <w:rFonts w:ascii="Arial" w:hAnsi="Arial" w:cs="Arial"/>
          <w:sz w:val="24"/>
          <w:szCs w:val="24"/>
          <w:lang w:val="en-US"/>
          <w:rPrChange w:id="278" w:author="Helen" w:date="2017-10-23T11:29:00Z">
            <w:rPr>
              <w:lang w:val="en-US"/>
            </w:rPr>
          </w:rPrChange>
        </w:rPr>
        <w:t xml:space="preserve">the </w:t>
      </w:r>
      <w:del w:id="279" w:author="Helen" w:date="2017-10-23T11:27:00Z">
        <w:r w:rsidRPr="00A57ECD" w:rsidDel="00A57ECD">
          <w:rPr>
            <w:rFonts w:ascii="Arial" w:hAnsi="Arial" w:cs="Arial"/>
            <w:sz w:val="24"/>
            <w:szCs w:val="24"/>
            <w:lang w:val="en-US"/>
            <w:rPrChange w:id="280" w:author="Helen" w:date="2017-10-23T11:29:00Z">
              <w:rPr>
                <w:lang w:val="en-US"/>
              </w:rPr>
            </w:rPrChange>
          </w:rPr>
          <w:delText xml:space="preserve">list of </w:delText>
        </w:r>
      </w:del>
      <w:r w:rsidRPr="00A57ECD">
        <w:rPr>
          <w:rFonts w:ascii="Arial" w:hAnsi="Arial" w:cs="Arial"/>
          <w:sz w:val="24"/>
          <w:szCs w:val="24"/>
          <w:lang w:val="en-US"/>
          <w:rPrChange w:id="281" w:author="Helen" w:date="2017-10-23T11:29:00Z">
            <w:rPr>
              <w:lang w:val="en-US"/>
            </w:rPr>
          </w:rPrChange>
        </w:rPr>
        <w:t>customer</w:t>
      </w:r>
      <w:ins w:id="282" w:author="Helen" w:date="2017-10-23T11:27:00Z">
        <w:r w:rsidR="00A57ECD" w:rsidRPr="00A57ECD">
          <w:rPr>
            <w:rFonts w:ascii="Arial" w:hAnsi="Arial" w:cs="Arial"/>
            <w:sz w:val="24"/>
            <w:szCs w:val="24"/>
            <w:lang w:val="en-US"/>
            <w:rPrChange w:id="283" w:author="Helen" w:date="2017-10-23T11:29:00Z">
              <w:rPr>
                <w:lang w:val="en-US"/>
              </w:rPr>
            </w:rPrChange>
          </w:rPr>
          <w:t xml:space="preserve"> list</w:t>
        </w:r>
      </w:ins>
    </w:p>
    <w:p w:rsidR="00A57ECD" w:rsidRPr="00A57ECD" w:rsidRDefault="00D30513" w:rsidP="00A57ECD">
      <w:pPr>
        <w:pStyle w:val="ListParagraph"/>
        <w:numPr>
          <w:ilvl w:val="0"/>
          <w:numId w:val="15"/>
        </w:numPr>
        <w:jc w:val="both"/>
        <w:rPr>
          <w:ins w:id="284" w:author="Helen" w:date="2017-10-23T11:27:00Z"/>
          <w:rFonts w:ascii="Arial" w:hAnsi="Arial" w:cs="Arial"/>
          <w:sz w:val="24"/>
          <w:szCs w:val="24"/>
          <w:lang w:val="en-US"/>
          <w:rPrChange w:id="285" w:author="Helen" w:date="2017-10-23T11:29:00Z">
            <w:rPr>
              <w:ins w:id="286" w:author="Helen" w:date="2017-10-23T11:27:00Z"/>
              <w:lang w:val="en-US"/>
            </w:rPr>
          </w:rPrChange>
        </w:rPr>
        <w:pPrChange w:id="287" w:author="Helen" w:date="2017-10-23T11:29:00Z">
          <w:pPr>
            <w:jc w:val="both"/>
          </w:pPr>
        </w:pPrChange>
      </w:pPr>
      <w:del w:id="288" w:author="Helen" w:date="2017-10-23T11:27:00Z">
        <w:r w:rsidRPr="00A57ECD" w:rsidDel="00A57ECD">
          <w:rPr>
            <w:rFonts w:ascii="Arial" w:hAnsi="Arial" w:cs="Arial"/>
            <w:sz w:val="24"/>
            <w:szCs w:val="24"/>
            <w:lang w:val="en-US"/>
            <w:rPrChange w:id="289" w:author="Helen" w:date="2017-10-23T11:29:00Z">
              <w:rPr>
                <w:lang w:val="en-US"/>
              </w:rPr>
            </w:rPrChange>
          </w:rPr>
          <w:delText>s,</w:delText>
        </w:r>
      </w:del>
      <w:ins w:id="290" w:author="Helen" w:date="2017-10-23T11:27:00Z">
        <w:r w:rsidR="00A57ECD" w:rsidRPr="00A57ECD">
          <w:rPr>
            <w:rFonts w:ascii="Arial" w:hAnsi="Arial" w:cs="Arial"/>
            <w:sz w:val="24"/>
            <w:szCs w:val="24"/>
            <w:lang w:val="en-US"/>
            <w:rPrChange w:id="291" w:author="Helen" w:date="2017-10-23T11:29:00Z">
              <w:rPr>
                <w:lang w:val="en-US"/>
              </w:rPr>
            </w:rPrChange>
          </w:rPr>
          <w:t>displays</w:t>
        </w:r>
      </w:ins>
      <w:r w:rsidRPr="00A57ECD">
        <w:rPr>
          <w:rFonts w:ascii="Arial" w:hAnsi="Arial" w:cs="Arial"/>
          <w:sz w:val="24"/>
          <w:szCs w:val="24"/>
          <w:lang w:val="en-US"/>
          <w:rPrChange w:id="292" w:author="Helen" w:date="2017-10-23T11:29:00Z">
            <w:rPr>
              <w:lang w:val="en-US"/>
            </w:rPr>
          </w:rPrChange>
        </w:rPr>
        <w:t xml:space="preserve"> the </w:t>
      </w:r>
      <w:del w:id="293" w:author="Helen" w:date="2017-10-23T11:27:00Z">
        <w:r w:rsidRPr="00A57ECD" w:rsidDel="00A57ECD">
          <w:rPr>
            <w:rFonts w:ascii="Arial" w:hAnsi="Arial" w:cs="Arial"/>
            <w:sz w:val="24"/>
            <w:szCs w:val="24"/>
            <w:lang w:val="en-US"/>
            <w:rPrChange w:id="294" w:author="Helen" w:date="2017-10-23T11:29:00Z">
              <w:rPr>
                <w:lang w:val="en-US"/>
              </w:rPr>
            </w:rPrChange>
          </w:rPr>
          <w:delText xml:space="preserve">details of a </w:delText>
        </w:r>
      </w:del>
      <w:r w:rsidRPr="00A57ECD">
        <w:rPr>
          <w:rFonts w:ascii="Arial" w:hAnsi="Arial" w:cs="Arial"/>
          <w:sz w:val="24"/>
          <w:szCs w:val="24"/>
          <w:lang w:val="en-US"/>
          <w:rPrChange w:id="295" w:author="Helen" w:date="2017-10-23T11:29:00Z">
            <w:rPr>
              <w:lang w:val="en-US"/>
            </w:rPr>
          </w:rPrChange>
        </w:rPr>
        <w:t>customer</w:t>
      </w:r>
      <w:ins w:id="296" w:author="Helen" w:date="2017-10-23T11:27:00Z">
        <w:r w:rsidR="00A57ECD" w:rsidRPr="00A57ECD">
          <w:rPr>
            <w:rFonts w:ascii="Arial" w:hAnsi="Arial" w:cs="Arial"/>
            <w:sz w:val="24"/>
            <w:szCs w:val="24"/>
            <w:lang w:val="en-US"/>
            <w:rPrChange w:id="297" w:author="Helen" w:date="2017-10-23T11:29:00Z">
              <w:rPr>
                <w:lang w:val="en-US"/>
              </w:rPr>
            </w:rPrChange>
          </w:rPr>
          <w:t xml:space="preserve"> details for one customer</w:t>
        </w:r>
      </w:ins>
    </w:p>
    <w:p w:rsidR="00A57ECD" w:rsidRPr="00A57ECD" w:rsidRDefault="00D30513" w:rsidP="00A57ECD">
      <w:pPr>
        <w:pStyle w:val="ListParagraph"/>
        <w:numPr>
          <w:ilvl w:val="0"/>
          <w:numId w:val="15"/>
        </w:numPr>
        <w:jc w:val="both"/>
        <w:rPr>
          <w:ins w:id="298" w:author="Helen" w:date="2017-10-23T11:28:00Z"/>
          <w:rFonts w:ascii="Arial" w:hAnsi="Arial" w:cs="Arial"/>
          <w:sz w:val="24"/>
          <w:szCs w:val="24"/>
          <w:lang w:val="en-US"/>
          <w:rPrChange w:id="299" w:author="Helen" w:date="2017-10-23T11:29:00Z">
            <w:rPr>
              <w:ins w:id="300" w:author="Helen" w:date="2017-10-23T11:28:00Z"/>
              <w:lang w:val="en-US"/>
            </w:rPr>
          </w:rPrChange>
        </w:rPr>
        <w:pPrChange w:id="301" w:author="Helen" w:date="2017-10-23T11:29:00Z">
          <w:pPr>
            <w:jc w:val="both"/>
          </w:pPr>
        </w:pPrChange>
      </w:pPr>
      <w:del w:id="302" w:author="Helen" w:date="2017-10-23T11:28:00Z">
        <w:r w:rsidRPr="00A57ECD" w:rsidDel="00A57ECD">
          <w:rPr>
            <w:rFonts w:ascii="Arial" w:hAnsi="Arial" w:cs="Arial"/>
            <w:sz w:val="24"/>
            <w:szCs w:val="24"/>
            <w:lang w:val="en-US"/>
            <w:rPrChange w:id="303" w:author="Helen" w:date="2017-10-23T11:29:00Z">
              <w:rPr>
                <w:lang w:val="en-US"/>
              </w:rPr>
            </w:rPrChange>
          </w:rPr>
          <w:delText xml:space="preserve">, the </w:delText>
        </w:r>
      </w:del>
      <w:ins w:id="304" w:author="Helen" w:date="2017-10-23T11:28:00Z">
        <w:r w:rsidR="00A57ECD" w:rsidRPr="00A57ECD">
          <w:rPr>
            <w:rFonts w:ascii="Arial" w:hAnsi="Arial" w:cs="Arial"/>
            <w:sz w:val="24"/>
            <w:szCs w:val="24"/>
            <w:lang w:val="en-US"/>
            <w:rPrChange w:id="305" w:author="Helen" w:date="2017-10-23T11:29:00Z">
              <w:rPr>
                <w:lang w:val="en-US"/>
              </w:rPr>
            </w:rPrChange>
          </w:rPr>
          <w:t xml:space="preserve">create (add) customer </w:t>
        </w:r>
      </w:ins>
      <w:r w:rsidRPr="00A57ECD">
        <w:rPr>
          <w:rFonts w:ascii="Arial" w:hAnsi="Arial" w:cs="Arial"/>
          <w:sz w:val="24"/>
          <w:szCs w:val="24"/>
          <w:lang w:val="en-US"/>
          <w:rPrChange w:id="306" w:author="Helen" w:date="2017-10-23T11:29:00Z">
            <w:rPr>
              <w:lang w:val="en-US"/>
            </w:rPr>
          </w:rPrChange>
        </w:rPr>
        <w:t>form</w:t>
      </w:r>
    </w:p>
    <w:p w:rsidR="00A57ECD" w:rsidRPr="00A57ECD" w:rsidRDefault="00D30513" w:rsidP="00A57ECD">
      <w:pPr>
        <w:pStyle w:val="ListParagraph"/>
        <w:numPr>
          <w:ilvl w:val="0"/>
          <w:numId w:val="15"/>
        </w:numPr>
        <w:jc w:val="both"/>
        <w:rPr>
          <w:ins w:id="307" w:author="Helen" w:date="2017-10-23T11:28:00Z"/>
          <w:rFonts w:ascii="Arial" w:hAnsi="Arial" w:cs="Arial"/>
          <w:sz w:val="24"/>
          <w:szCs w:val="24"/>
          <w:lang w:val="en-US"/>
          <w:rPrChange w:id="308" w:author="Helen" w:date="2017-10-23T11:29:00Z">
            <w:rPr>
              <w:ins w:id="309" w:author="Helen" w:date="2017-10-23T11:28:00Z"/>
              <w:lang w:val="en-US"/>
            </w:rPr>
          </w:rPrChange>
        </w:rPr>
        <w:pPrChange w:id="310" w:author="Helen" w:date="2017-10-23T11:29:00Z">
          <w:pPr>
            <w:jc w:val="both"/>
          </w:pPr>
        </w:pPrChange>
      </w:pPr>
      <w:del w:id="311" w:author="Helen" w:date="2017-10-23T11:28:00Z">
        <w:r w:rsidRPr="00A57ECD" w:rsidDel="00A57ECD">
          <w:rPr>
            <w:rFonts w:ascii="Arial" w:hAnsi="Arial" w:cs="Arial"/>
            <w:sz w:val="24"/>
            <w:szCs w:val="24"/>
            <w:lang w:val="en-US"/>
            <w:rPrChange w:id="312" w:author="Helen" w:date="2017-10-23T11:29:00Z">
              <w:rPr>
                <w:lang w:val="en-US"/>
              </w:rPr>
            </w:rPrChange>
          </w:rPr>
          <w:delText xml:space="preserve">s for creating, editing </w:delText>
        </w:r>
      </w:del>
      <w:ins w:id="313" w:author="Helen" w:date="2017-10-23T11:28:00Z">
        <w:r w:rsidR="00A57ECD" w:rsidRPr="00A57ECD">
          <w:rPr>
            <w:rFonts w:ascii="Arial" w:hAnsi="Arial" w:cs="Arial"/>
            <w:sz w:val="24"/>
            <w:szCs w:val="24"/>
            <w:lang w:val="en-US"/>
            <w:rPrChange w:id="314" w:author="Helen" w:date="2017-10-23T11:29:00Z">
              <w:rPr>
                <w:lang w:val="en-US"/>
              </w:rPr>
            </w:rPrChange>
          </w:rPr>
          <w:t>edit customer form</w:t>
        </w:r>
      </w:ins>
    </w:p>
    <w:p w:rsidR="00A57ECD" w:rsidRPr="00A57ECD" w:rsidRDefault="00A57ECD" w:rsidP="00A57ECD">
      <w:pPr>
        <w:pStyle w:val="ListParagraph"/>
        <w:numPr>
          <w:ilvl w:val="0"/>
          <w:numId w:val="15"/>
        </w:numPr>
        <w:jc w:val="both"/>
        <w:rPr>
          <w:ins w:id="315" w:author="Helen" w:date="2017-10-23T11:29:00Z"/>
          <w:rFonts w:ascii="Arial" w:hAnsi="Arial" w:cs="Arial"/>
          <w:sz w:val="24"/>
          <w:szCs w:val="24"/>
          <w:lang w:val="en-US"/>
          <w:rPrChange w:id="316" w:author="Helen" w:date="2017-10-23T11:29:00Z">
            <w:rPr>
              <w:ins w:id="317" w:author="Helen" w:date="2017-10-23T11:29:00Z"/>
              <w:lang w:val="en-US"/>
            </w:rPr>
          </w:rPrChange>
        </w:rPr>
        <w:pPrChange w:id="318" w:author="Helen" w:date="2017-10-23T11:29:00Z">
          <w:pPr>
            <w:jc w:val="both"/>
          </w:pPr>
        </w:pPrChange>
      </w:pPr>
      <w:ins w:id="319" w:author="Helen" w:date="2017-10-23T11:28:00Z">
        <w:r w:rsidRPr="00A57ECD">
          <w:rPr>
            <w:rFonts w:ascii="Arial" w:hAnsi="Arial" w:cs="Arial"/>
            <w:sz w:val="24"/>
            <w:szCs w:val="24"/>
            <w:lang w:val="en-US"/>
            <w:rPrChange w:id="320" w:author="Helen" w:date="2017-10-23T11:29:00Z">
              <w:rPr>
                <w:lang w:val="en-US"/>
              </w:rPr>
            </w:rPrChange>
          </w:rPr>
          <w:t xml:space="preserve">delete </w:t>
        </w:r>
      </w:ins>
      <w:del w:id="321" w:author="Helen" w:date="2017-10-23T11:28:00Z">
        <w:r w:rsidR="00D30513" w:rsidRPr="00A57ECD" w:rsidDel="00A57ECD">
          <w:rPr>
            <w:rFonts w:ascii="Arial" w:hAnsi="Arial" w:cs="Arial"/>
            <w:sz w:val="24"/>
            <w:szCs w:val="24"/>
            <w:lang w:val="en-US"/>
            <w:rPrChange w:id="322" w:author="Helen" w:date="2017-10-23T11:29:00Z">
              <w:rPr>
                <w:lang w:val="en-US"/>
              </w:rPr>
            </w:rPrChange>
          </w:rPr>
          <w:delText>and removing a</w:delText>
        </w:r>
      </w:del>
      <w:r w:rsidR="00D30513" w:rsidRPr="00A57ECD">
        <w:rPr>
          <w:rFonts w:ascii="Arial" w:hAnsi="Arial" w:cs="Arial"/>
          <w:sz w:val="24"/>
          <w:szCs w:val="24"/>
          <w:lang w:val="en-US"/>
          <w:rPrChange w:id="323" w:author="Helen" w:date="2017-10-23T11:29:00Z">
            <w:rPr>
              <w:lang w:val="en-US"/>
            </w:rPr>
          </w:rPrChange>
        </w:rPr>
        <w:t xml:space="preserve"> customer</w:t>
      </w:r>
      <w:ins w:id="324" w:author="Helen" w:date="2017-10-23T11:29:00Z">
        <w:r w:rsidRPr="00A57ECD">
          <w:rPr>
            <w:rFonts w:ascii="Arial" w:hAnsi="Arial" w:cs="Arial"/>
            <w:sz w:val="24"/>
            <w:szCs w:val="24"/>
            <w:lang w:val="en-US"/>
            <w:rPrChange w:id="325" w:author="Helen" w:date="2017-10-23T11:29:00Z">
              <w:rPr>
                <w:lang w:val="en-US"/>
              </w:rPr>
            </w:rPrChange>
          </w:rPr>
          <w:t xml:space="preserve"> form</w:t>
        </w:r>
      </w:ins>
    </w:p>
    <w:p w:rsidR="00BE173B" w:rsidRPr="00582999" w:rsidRDefault="00D30513" w:rsidP="00BE173B">
      <w:pPr>
        <w:jc w:val="both"/>
        <w:rPr>
          <w:rFonts w:ascii="Arial" w:hAnsi="Arial" w:cs="Arial"/>
          <w:sz w:val="24"/>
          <w:szCs w:val="24"/>
          <w:lang w:val="en-US"/>
        </w:rPr>
      </w:pPr>
      <w:del w:id="326" w:author="Helen" w:date="2017-10-23T11:29:00Z">
        <w:r w:rsidRPr="00582999" w:rsidDel="00F846BB">
          <w:rPr>
            <w:rFonts w:ascii="Arial" w:hAnsi="Arial" w:cs="Arial"/>
            <w:sz w:val="24"/>
            <w:szCs w:val="24"/>
            <w:lang w:val="en-US"/>
          </w:rPr>
          <w:delText xml:space="preserve">. </w:delText>
        </w:r>
      </w:del>
      <w:del w:id="327" w:author="Helen" w:date="2017-10-23T11:30:00Z">
        <w:r w:rsidRPr="00582999" w:rsidDel="00F846BB">
          <w:rPr>
            <w:rFonts w:ascii="Arial" w:hAnsi="Arial" w:cs="Arial"/>
            <w:sz w:val="24"/>
            <w:szCs w:val="24"/>
            <w:lang w:val="en-US"/>
          </w:rPr>
          <w:delText>Since we will extensively use t</w:delText>
        </w:r>
      </w:del>
      <w:ins w:id="328" w:author="Helen" w:date="2017-10-23T11:30:00Z">
        <w:r w:rsidR="00F846BB">
          <w:rPr>
            <w:rFonts w:ascii="Arial" w:hAnsi="Arial" w:cs="Arial"/>
            <w:sz w:val="24"/>
            <w:szCs w:val="24"/>
            <w:lang w:val="en-US"/>
          </w:rPr>
          <w:t>T</w:t>
        </w:r>
      </w:ins>
      <w:r w:rsidRPr="00582999">
        <w:rPr>
          <w:rFonts w:ascii="Arial" w:hAnsi="Arial" w:cs="Arial"/>
          <w:sz w:val="24"/>
          <w:szCs w:val="24"/>
          <w:lang w:val="en-US"/>
        </w:rPr>
        <w:t xml:space="preserve">he Ajax technology and the </w:t>
      </w:r>
      <w:proofErr w:type="spellStart"/>
      <w:r w:rsidRPr="00582999">
        <w:rPr>
          <w:rFonts w:ascii="Arial" w:hAnsi="Arial" w:cs="Arial"/>
          <w:sz w:val="24"/>
          <w:szCs w:val="24"/>
          <w:lang w:val="en-US"/>
        </w:rPr>
        <w:t>jqGrid</w:t>
      </w:r>
      <w:proofErr w:type="spellEnd"/>
      <w:r w:rsidRPr="00582999">
        <w:rPr>
          <w:rFonts w:ascii="Arial" w:hAnsi="Arial" w:cs="Arial"/>
          <w:sz w:val="24"/>
          <w:szCs w:val="24"/>
          <w:lang w:val="en-US"/>
        </w:rPr>
        <w:t xml:space="preserve"> library</w:t>
      </w:r>
      <w:ins w:id="329" w:author="Helen" w:date="2017-10-23T11:30:00Z">
        <w:r w:rsidR="00F846BB">
          <w:rPr>
            <w:rFonts w:ascii="Arial" w:hAnsi="Arial" w:cs="Arial"/>
            <w:sz w:val="24"/>
            <w:szCs w:val="24"/>
            <w:lang w:val="en-US"/>
          </w:rPr>
          <w:t xml:space="preserve"> will be used extensively in our project</w:t>
        </w:r>
      </w:ins>
      <w:r w:rsidRPr="00582999">
        <w:rPr>
          <w:rFonts w:ascii="Arial" w:hAnsi="Arial" w:cs="Arial"/>
          <w:sz w:val="24"/>
          <w:szCs w:val="24"/>
          <w:lang w:val="en-US"/>
        </w:rPr>
        <w:t xml:space="preserve">, </w:t>
      </w:r>
      <w:ins w:id="330" w:author="Helen" w:date="2017-10-23T11:30:00Z">
        <w:r w:rsidR="00F846BB">
          <w:rPr>
            <w:rFonts w:ascii="Arial" w:hAnsi="Arial" w:cs="Arial"/>
            <w:sz w:val="24"/>
            <w:szCs w:val="24"/>
            <w:lang w:val="en-US"/>
          </w:rPr>
          <w:t xml:space="preserve">so just </w:t>
        </w:r>
      </w:ins>
      <w:del w:id="331" w:author="Helen" w:date="2017-10-23T11:30:00Z">
        <w:r w:rsidRPr="00582999" w:rsidDel="00F846BB">
          <w:rPr>
            <w:rFonts w:ascii="Arial" w:hAnsi="Arial" w:cs="Arial"/>
            <w:sz w:val="24"/>
            <w:szCs w:val="24"/>
            <w:lang w:val="en-US"/>
          </w:rPr>
          <w:delText>only one</w:delText>
        </w:r>
      </w:del>
      <w:ins w:id="332" w:author="Helen" w:date="2017-10-23T11:30:00Z">
        <w:r w:rsidR="00F846BB">
          <w:rPr>
            <w:rFonts w:ascii="Arial" w:hAnsi="Arial" w:cs="Arial"/>
            <w:sz w:val="24"/>
            <w:szCs w:val="24"/>
            <w:lang w:val="en-US"/>
          </w:rPr>
          <w:t>the</w:t>
        </w:r>
      </w:ins>
      <w:r w:rsidRPr="00582999">
        <w:rPr>
          <w:rFonts w:ascii="Arial" w:hAnsi="Arial" w:cs="Arial"/>
          <w:sz w:val="24"/>
          <w:szCs w:val="24"/>
          <w:lang w:val="en-US"/>
        </w:rPr>
        <w:t xml:space="preserve"> view for displaying the </w:t>
      </w:r>
      <w:del w:id="333" w:author="Helen" w:date="2017-10-23T11:30:00Z">
        <w:r w:rsidRPr="00582999" w:rsidDel="00F846BB">
          <w:rPr>
            <w:rFonts w:ascii="Arial" w:hAnsi="Arial" w:cs="Arial"/>
            <w:sz w:val="24"/>
            <w:szCs w:val="24"/>
            <w:lang w:val="en-US"/>
          </w:rPr>
          <w:delText xml:space="preserve">list of </w:delText>
        </w:r>
      </w:del>
      <w:r>
        <w:rPr>
          <w:rFonts w:ascii="Arial" w:hAnsi="Arial" w:cs="Arial"/>
          <w:sz w:val="24"/>
          <w:szCs w:val="24"/>
          <w:lang w:val="en-US"/>
        </w:rPr>
        <w:t>customer</w:t>
      </w:r>
      <w:ins w:id="334" w:author="Helen" w:date="2017-10-23T11:30:00Z">
        <w:r w:rsidR="00F846BB">
          <w:rPr>
            <w:rFonts w:ascii="Arial" w:hAnsi="Arial" w:cs="Arial"/>
            <w:sz w:val="24"/>
            <w:szCs w:val="24"/>
            <w:lang w:val="en-US"/>
          </w:rPr>
          <w:t xml:space="preserve"> list</w:t>
        </w:r>
      </w:ins>
      <w:del w:id="335" w:author="Helen" w:date="2017-10-23T11:31:00Z">
        <w:r w:rsidRPr="00582999" w:rsidDel="00F846BB">
          <w:rPr>
            <w:rFonts w:ascii="Arial" w:hAnsi="Arial" w:cs="Arial"/>
            <w:sz w:val="24"/>
            <w:szCs w:val="24"/>
            <w:lang w:val="en-US"/>
          </w:rPr>
          <w:delText>s</w:delText>
        </w:r>
      </w:del>
      <w:r w:rsidRPr="00582999">
        <w:rPr>
          <w:rFonts w:ascii="Arial" w:hAnsi="Arial" w:cs="Arial"/>
          <w:sz w:val="24"/>
          <w:szCs w:val="24"/>
          <w:lang w:val="en-US"/>
        </w:rPr>
        <w:t xml:space="preserve"> as a table will be enough for </w:t>
      </w:r>
      <w:del w:id="336" w:author="Helen" w:date="2017-10-23T11:31:00Z">
        <w:r w:rsidRPr="00582999" w:rsidDel="00F846BB">
          <w:rPr>
            <w:rFonts w:ascii="Arial" w:hAnsi="Arial" w:cs="Arial"/>
            <w:sz w:val="24"/>
            <w:szCs w:val="24"/>
            <w:lang w:val="en-US"/>
          </w:rPr>
          <w:delText>us</w:delText>
        </w:r>
      </w:del>
      <w:ins w:id="337" w:author="Helen" w:date="2017-10-23T11:31:00Z">
        <w:r w:rsidR="00F846BB">
          <w:rPr>
            <w:rFonts w:ascii="Arial" w:hAnsi="Arial" w:cs="Arial"/>
            <w:sz w:val="24"/>
            <w:szCs w:val="24"/>
            <w:lang w:val="en-US"/>
          </w:rPr>
          <w:t>our purposes</w:t>
        </w:r>
      </w:ins>
      <w:r w:rsidRPr="00582999">
        <w:rPr>
          <w:rFonts w:ascii="Arial" w:hAnsi="Arial" w:cs="Arial"/>
          <w:sz w:val="24"/>
          <w:szCs w:val="24"/>
          <w:lang w:val="en-US"/>
        </w:rPr>
        <w:t xml:space="preserve">. The rest of the operations will be performed with </w:t>
      </w:r>
      <w:del w:id="338" w:author="Helen" w:date="2017-10-23T11:31:00Z">
        <w:r w:rsidRPr="00582999" w:rsidDel="00F846BB">
          <w:rPr>
            <w:rFonts w:ascii="Arial" w:hAnsi="Arial" w:cs="Arial"/>
            <w:sz w:val="24"/>
            <w:szCs w:val="24"/>
            <w:lang w:val="en-US"/>
          </w:rPr>
          <w:delText xml:space="preserve">the help of </w:delText>
        </w:r>
      </w:del>
      <w:proofErr w:type="spellStart"/>
      <w:r w:rsidRPr="00582999">
        <w:rPr>
          <w:rFonts w:ascii="Arial" w:hAnsi="Arial" w:cs="Arial"/>
          <w:sz w:val="24"/>
          <w:szCs w:val="24"/>
          <w:lang w:val="en-US"/>
        </w:rPr>
        <w:t>jqGrid</w:t>
      </w:r>
      <w:proofErr w:type="spellEnd"/>
      <w:r w:rsidRPr="00582999">
        <w:rPr>
          <w:rFonts w:ascii="Arial" w:hAnsi="Arial" w:cs="Arial"/>
          <w:sz w:val="24"/>
          <w:szCs w:val="24"/>
          <w:lang w:val="en-US"/>
        </w:rPr>
        <w:t xml:space="preserve">. </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w:t>
      </w:r>
      <w:del w:id="339" w:author="Helen" w:date="2017-10-23T11:31:00Z">
        <w:r w:rsidRPr="00582999" w:rsidDel="00F846BB">
          <w:rPr>
            <w:rFonts w:ascii="Arial" w:hAnsi="Arial" w:cs="Arial"/>
            <w:sz w:val="24"/>
            <w:szCs w:val="24"/>
            <w:lang w:val="en-US"/>
          </w:rPr>
          <w:delText xml:space="preserve">list of </w:delText>
        </w:r>
      </w:del>
      <w:r>
        <w:rPr>
          <w:rFonts w:ascii="Arial" w:hAnsi="Arial" w:cs="Arial"/>
          <w:sz w:val="24"/>
          <w:szCs w:val="24"/>
          <w:lang w:val="en-US"/>
        </w:rPr>
        <w:t>customer</w:t>
      </w:r>
      <w:del w:id="340" w:author="Helen" w:date="2017-10-23T11:31:00Z">
        <w:r w:rsidRPr="00582999" w:rsidDel="00F846BB">
          <w:rPr>
            <w:rFonts w:ascii="Arial" w:hAnsi="Arial" w:cs="Arial"/>
            <w:sz w:val="24"/>
            <w:szCs w:val="24"/>
            <w:lang w:val="en-US"/>
          </w:rPr>
          <w:delText>s</w:delText>
        </w:r>
      </w:del>
      <w:ins w:id="341" w:author="Helen" w:date="2017-10-23T11:31:00Z">
        <w:r w:rsidR="00F846BB">
          <w:rPr>
            <w:rFonts w:ascii="Arial" w:hAnsi="Arial" w:cs="Arial"/>
            <w:sz w:val="24"/>
            <w:szCs w:val="24"/>
            <w:lang w:val="en-US"/>
          </w:rPr>
          <w:t xml:space="preserve"> list</w:t>
        </w:r>
      </w:ins>
      <w:r w:rsidRPr="00582999">
        <w:rPr>
          <w:rFonts w:ascii="Arial" w:hAnsi="Arial" w:cs="Arial"/>
          <w:sz w:val="24"/>
          <w:szCs w:val="24"/>
          <w:lang w:val="en-US"/>
        </w:rPr>
        <w:t xml:space="preserve"> may turn out to be quite big. </w:t>
      </w:r>
      <w:del w:id="342" w:author="Helen" w:date="2017-10-23T11:32:00Z">
        <w:r w:rsidRPr="00582999" w:rsidDel="00F846BB">
          <w:rPr>
            <w:rFonts w:ascii="Arial" w:hAnsi="Arial" w:cs="Arial"/>
            <w:sz w:val="24"/>
            <w:szCs w:val="24"/>
            <w:lang w:val="en-US"/>
          </w:rPr>
          <w:delText>Unlike it is the case with desktop applications, t</w:delText>
        </w:r>
      </w:del>
      <w:ins w:id="343" w:author="Helen" w:date="2017-10-23T11:32:00Z">
        <w:r w:rsidR="00F846BB">
          <w:rPr>
            <w:rFonts w:ascii="Arial" w:hAnsi="Arial" w:cs="Arial"/>
            <w:sz w:val="24"/>
            <w:szCs w:val="24"/>
            <w:lang w:val="en-US"/>
          </w:rPr>
          <w:t>T</w:t>
        </w:r>
      </w:ins>
      <w:r w:rsidRPr="00582999">
        <w:rPr>
          <w:rFonts w:ascii="Arial" w:hAnsi="Arial" w:cs="Arial"/>
          <w:sz w:val="24"/>
          <w:szCs w:val="24"/>
          <w:lang w:val="en-US"/>
        </w:rPr>
        <w:t xml:space="preserve">he entire </w:t>
      </w:r>
      <w:del w:id="344" w:author="Helen" w:date="2017-10-23T11:32:00Z">
        <w:r w:rsidRPr="00582999" w:rsidDel="00F846BB">
          <w:rPr>
            <w:rFonts w:ascii="Arial" w:hAnsi="Arial" w:cs="Arial"/>
            <w:sz w:val="24"/>
            <w:szCs w:val="24"/>
            <w:lang w:val="en-US"/>
          </w:rPr>
          <w:delText xml:space="preserve">big </w:delText>
        </w:r>
      </w:del>
      <w:r w:rsidRPr="00582999">
        <w:rPr>
          <w:rFonts w:ascii="Arial" w:hAnsi="Arial" w:cs="Arial"/>
          <w:sz w:val="24"/>
          <w:szCs w:val="24"/>
          <w:lang w:val="en-US"/>
        </w:rPr>
        <w:t xml:space="preserve">list </w:t>
      </w:r>
      <w:ins w:id="345" w:author="Helen" w:date="2017-10-23T11:32:00Z">
        <w:r w:rsidR="00F846BB">
          <w:rPr>
            <w:rFonts w:ascii="Arial" w:hAnsi="Arial" w:cs="Arial"/>
            <w:sz w:val="24"/>
            <w:szCs w:val="24"/>
            <w:lang w:val="en-US"/>
          </w:rPr>
          <w:t xml:space="preserve">from a big table </w:t>
        </w:r>
      </w:ins>
      <w:r w:rsidRPr="00582999">
        <w:rPr>
          <w:rFonts w:ascii="Arial" w:hAnsi="Arial" w:cs="Arial"/>
          <w:sz w:val="24"/>
          <w:szCs w:val="24"/>
          <w:lang w:val="en-US"/>
        </w:rPr>
        <w:t xml:space="preserve">is usually not returned in web applications because it </w:t>
      </w:r>
      <w:del w:id="346" w:author="Helen" w:date="2017-10-23T11:33:00Z">
        <w:r w:rsidRPr="00582999" w:rsidDel="00F846BB">
          <w:rPr>
            <w:rFonts w:ascii="Arial" w:hAnsi="Arial" w:cs="Arial"/>
            <w:sz w:val="24"/>
            <w:szCs w:val="24"/>
            <w:lang w:val="en-US"/>
          </w:rPr>
          <w:delText>may seriously</w:delText>
        </w:r>
      </w:del>
      <w:ins w:id="347" w:author="Helen" w:date="2017-10-23T11:33:00Z">
        <w:r w:rsidR="00F846BB">
          <w:rPr>
            <w:rFonts w:ascii="Arial" w:hAnsi="Arial" w:cs="Arial"/>
            <w:sz w:val="24"/>
            <w:szCs w:val="24"/>
            <w:lang w:val="en-US"/>
          </w:rPr>
          <w:t xml:space="preserve">could make </w:t>
        </w:r>
      </w:ins>
      <w:del w:id="348" w:author="Helen" w:date="2017-10-23T11:33:00Z">
        <w:r w:rsidRPr="00582999" w:rsidDel="00F846BB">
          <w:rPr>
            <w:rFonts w:ascii="Arial" w:hAnsi="Arial" w:cs="Arial"/>
            <w:sz w:val="24"/>
            <w:szCs w:val="24"/>
            <w:lang w:val="en-US"/>
          </w:rPr>
          <w:delText xml:space="preserve"> slow down </w:delText>
        </w:r>
      </w:del>
      <w:r w:rsidRPr="00582999">
        <w:rPr>
          <w:rFonts w:ascii="Arial" w:hAnsi="Arial" w:cs="Arial"/>
          <w:sz w:val="24"/>
          <w:szCs w:val="24"/>
          <w:lang w:val="en-US"/>
        </w:rPr>
        <w:t>the process of loading the page</w:t>
      </w:r>
      <w:ins w:id="349" w:author="Helen" w:date="2017-10-23T11:33:00Z">
        <w:r w:rsidR="00F846BB">
          <w:rPr>
            <w:rFonts w:ascii="Arial" w:hAnsi="Arial" w:cs="Arial"/>
            <w:sz w:val="24"/>
            <w:szCs w:val="24"/>
            <w:lang w:val="en-US"/>
          </w:rPr>
          <w:t xml:space="preserve"> seriously slow</w:t>
        </w:r>
      </w:ins>
      <w:r w:rsidRPr="00582999">
        <w:rPr>
          <w:rFonts w:ascii="Arial" w:hAnsi="Arial" w:cs="Arial"/>
          <w:sz w:val="24"/>
          <w:szCs w:val="24"/>
          <w:lang w:val="en-US"/>
        </w:rPr>
        <w:t xml:space="preserve">. Instead, the data </w:t>
      </w:r>
      <w:del w:id="350" w:author="Helen" w:date="2017-10-23T11:34:00Z">
        <w:r w:rsidRPr="00582999" w:rsidDel="00F846BB">
          <w:rPr>
            <w:rFonts w:ascii="Arial" w:hAnsi="Arial" w:cs="Arial"/>
            <w:sz w:val="24"/>
            <w:szCs w:val="24"/>
            <w:lang w:val="en-US"/>
          </w:rPr>
          <w:delText xml:space="preserve">is </w:delText>
        </w:r>
      </w:del>
      <w:ins w:id="351" w:author="Helen" w:date="2017-10-23T11:34:00Z">
        <w:r w:rsidR="00F846BB">
          <w:rPr>
            <w:rFonts w:ascii="Arial" w:hAnsi="Arial" w:cs="Arial"/>
            <w:sz w:val="24"/>
            <w:szCs w:val="24"/>
            <w:lang w:val="en-US"/>
          </w:rPr>
          <w:t>are</w:t>
        </w:r>
        <w:r w:rsidR="00F846BB" w:rsidRPr="00582999">
          <w:rPr>
            <w:rFonts w:ascii="Arial" w:hAnsi="Arial" w:cs="Arial"/>
            <w:sz w:val="24"/>
            <w:szCs w:val="24"/>
            <w:lang w:val="en-US"/>
          </w:rPr>
          <w:t xml:space="preserve"> </w:t>
        </w:r>
      </w:ins>
      <w:r w:rsidRPr="00582999">
        <w:rPr>
          <w:rFonts w:ascii="Arial" w:hAnsi="Arial" w:cs="Arial"/>
          <w:sz w:val="24"/>
          <w:szCs w:val="24"/>
          <w:lang w:val="en-US"/>
        </w:rPr>
        <w:t xml:space="preserve">usually split into pages or </w:t>
      </w:r>
      <w:del w:id="352" w:author="Helen" w:date="2017-10-23T11:34:00Z">
        <w:r w:rsidRPr="00582999" w:rsidDel="00F846BB">
          <w:rPr>
            <w:rFonts w:ascii="Arial" w:hAnsi="Arial" w:cs="Arial"/>
            <w:sz w:val="24"/>
            <w:szCs w:val="24"/>
            <w:lang w:val="en-US"/>
          </w:rPr>
          <w:delText xml:space="preserve">it is </w:delText>
        </w:r>
      </w:del>
      <w:ins w:id="353" w:author="Helen" w:date="2017-10-23T11:34:00Z">
        <w:r w:rsidR="00F846BB">
          <w:rPr>
            <w:rFonts w:ascii="Arial" w:hAnsi="Arial" w:cs="Arial"/>
            <w:sz w:val="24"/>
            <w:szCs w:val="24"/>
            <w:lang w:val="en-US"/>
          </w:rPr>
          <w:t xml:space="preserve">are </w:t>
        </w:r>
      </w:ins>
      <w:r w:rsidRPr="00582999">
        <w:rPr>
          <w:rFonts w:ascii="Arial" w:hAnsi="Arial" w:cs="Arial"/>
          <w:sz w:val="24"/>
          <w:szCs w:val="24"/>
          <w:lang w:val="en-US"/>
        </w:rPr>
        <w:t>dynamically loaded when the user scrolls down to the end of the page (or grid). We will use the first option in our example.</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Another </w:t>
      </w:r>
      <w:del w:id="354" w:author="Helen" w:date="2017-10-23T11:35:00Z">
        <w:r w:rsidRPr="00582999" w:rsidDel="00F846BB">
          <w:rPr>
            <w:rFonts w:ascii="Arial" w:hAnsi="Arial" w:cs="Arial"/>
            <w:sz w:val="24"/>
            <w:szCs w:val="24"/>
            <w:lang w:val="en-US"/>
          </w:rPr>
          <w:delText xml:space="preserve">peculiarity </w:delText>
        </w:r>
      </w:del>
      <w:ins w:id="355" w:author="Helen" w:date="2017-10-23T11:35:00Z">
        <w:r w:rsidR="00F846BB">
          <w:rPr>
            <w:rFonts w:ascii="Arial" w:hAnsi="Arial" w:cs="Arial"/>
            <w:sz w:val="24"/>
            <w:szCs w:val="24"/>
            <w:lang w:val="en-US"/>
          </w:rPr>
          <w:t>characteristic</w:t>
        </w:r>
        <w:r w:rsidR="00F846BB" w:rsidRPr="00582999">
          <w:rPr>
            <w:rFonts w:ascii="Arial" w:hAnsi="Arial" w:cs="Arial"/>
            <w:sz w:val="24"/>
            <w:szCs w:val="24"/>
            <w:lang w:val="en-US"/>
          </w:rPr>
          <w:t xml:space="preserve"> </w:t>
        </w:r>
      </w:ins>
      <w:r w:rsidRPr="00582999">
        <w:rPr>
          <w:rFonts w:ascii="Arial" w:hAnsi="Arial" w:cs="Arial"/>
          <w:sz w:val="24"/>
          <w:szCs w:val="24"/>
          <w:lang w:val="en-US"/>
        </w:rPr>
        <w:t xml:space="preserve">of </w:t>
      </w:r>
      <w:del w:id="356" w:author="Helen" w:date="2017-10-23T11:35:00Z">
        <w:r w:rsidRPr="00582999" w:rsidDel="00F846BB">
          <w:rPr>
            <w:rFonts w:ascii="Arial" w:hAnsi="Arial" w:cs="Arial"/>
            <w:sz w:val="24"/>
            <w:szCs w:val="24"/>
            <w:lang w:val="en-US"/>
          </w:rPr>
          <w:delText xml:space="preserve">creating </w:delText>
        </w:r>
      </w:del>
      <w:r w:rsidRPr="00582999">
        <w:rPr>
          <w:rFonts w:ascii="Arial" w:hAnsi="Arial" w:cs="Arial"/>
          <w:sz w:val="24"/>
          <w:szCs w:val="24"/>
          <w:lang w:val="en-US"/>
        </w:rPr>
        <w:t>web applications is th</w:t>
      </w:r>
      <w:ins w:id="357" w:author="Helen" w:date="2017-10-23T11:37:00Z">
        <w:r w:rsidR="00F846BB">
          <w:rPr>
            <w:rFonts w:ascii="Arial" w:hAnsi="Arial" w:cs="Arial"/>
            <w:sz w:val="24"/>
            <w:szCs w:val="24"/>
            <w:lang w:val="en-US"/>
          </w:rPr>
          <w:t>at th</w:t>
        </w:r>
      </w:ins>
      <w:ins w:id="358" w:author="Helen" w:date="2017-10-23T11:36:00Z">
        <w:r w:rsidR="00F846BB">
          <w:rPr>
            <w:rFonts w:ascii="Arial" w:hAnsi="Arial" w:cs="Arial"/>
            <w:sz w:val="24"/>
            <w:szCs w:val="24"/>
            <w:lang w:val="en-US"/>
          </w:rPr>
          <w:t xml:space="preserve">ey do not keep </w:t>
        </w:r>
      </w:ins>
      <w:del w:id="359" w:author="Helen" w:date="2017-10-23T11:36:00Z">
        <w:r w:rsidRPr="00582999" w:rsidDel="00F846BB">
          <w:rPr>
            <w:rFonts w:ascii="Arial" w:hAnsi="Arial" w:cs="Arial"/>
            <w:sz w:val="24"/>
            <w:szCs w:val="24"/>
            <w:lang w:val="en-US"/>
          </w:rPr>
          <w:delText>at there is no</w:delText>
        </w:r>
      </w:del>
      <w:ins w:id="360" w:author="Helen" w:date="2017-10-23T11:36:00Z">
        <w:r w:rsidR="00F846BB">
          <w:rPr>
            <w:rFonts w:ascii="Arial" w:hAnsi="Arial" w:cs="Arial"/>
            <w:sz w:val="24"/>
            <w:szCs w:val="24"/>
            <w:lang w:val="en-US"/>
          </w:rPr>
          <w:t>any</w:t>
        </w:r>
      </w:ins>
      <w:r w:rsidRPr="00582999">
        <w:rPr>
          <w:rFonts w:ascii="Arial" w:hAnsi="Arial" w:cs="Arial"/>
          <w:sz w:val="24"/>
          <w:szCs w:val="24"/>
          <w:lang w:val="en-US"/>
        </w:rPr>
        <w:t xml:space="preserve"> permanent connection</w:t>
      </w:r>
      <w:ins w:id="361" w:author="Helen" w:date="2017-10-23T11:36:00Z">
        <w:r w:rsidR="00F846BB">
          <w:rPr>
            <w:rFonts w:ascii="Arial" w:hAnsi="Arial" w:cs="Arial"/>
            <w:sz w:val="24"/>
            <w:szCs w:val="24"/>
            <w:lang w:val="en-US"/>
          </w:rPr>
          <w:t>s</w:t>
        </w:r>
      </w:ins>
      <w:r w:rsidRPr="00582999">
        <w:rPr>
          <w:rFonts w:ascii="Arial" w:hAnsi="Arial" w:cs="Arial"/>
          <w:sz w:val="24"/>
          <w:szCs w:val="24"/>
          <w:lang w:val="en-US"/>
        </w:rPr>
        <w:t xml:space="preserve"> to the database</w:t>
      </w:r>
      <w:del w:id="362" w:author="Helen" w:date="2017-10-23T11:36:00Z">
        <w:r w:rsidRPr="00582999" w:rsidDel="00F846BB">
          <w:rPr>
            <w:rFonts w:ascii="Arial" w:hAnsi="Arial" w:cs="Arial"/>
            <w:sz w:val="24"/>
            <w:szCs w:val="24"/>
            <w:lang w:val="en-US"/>
          </w:rPr>
          <w:delText xml:space="preserve"> in them</w:delText>
        </w:r>
      </w:del>
      <w:del w:id="363" w:author="Helen" w:date="2017-10-23T11:37:00Z">
        <w:r w:rsidRPr="00582999" w:rsidDel="00F846BB">
          <w:rPr>
            <w:rFonts w:ascii="Arial" w:hAnsi="Arial" w:cs="Arial"/>
            <w:sz w:val="24"/>
            <w:szCs w:val="24"/>
            <w:lang w:val="en-US"/>
          </w:rPr>
          <w:delText>. It is due to the fact that</w:delText>
        </w:r>
      </w:del>
      <w:ins w:id="364" w:author="Helen" w:date="2017-10-23T11:37:00Z">
        <w:r w:rsidR="00F846BB">
          <w:rPr>
            <w:rFonts w:ascii="Arial" w:hAnsi="Arial" w:cs="Arial"/>
            <w:sz w:val="24"/>
            <w:szCs w:val="24"/>
            <w:lang w:val="en-US"/>
          </w:rPr>
          <w:t xml:space="preserve"> because</w:t>
        </w:r>
      </w:ins>
      <w:r w:rsidRPr="00582999">
        <w:rPr>
          <w:rFonts w:ascii="Arial" w:hAnsi="Arial" w:cs="Arial"/>
          <w:sz w:val="24"/>
          <w:szCs w:val="24"/>
          <w:lang w:val="en-US"/>
        </w:rPr>
        <w:t xml:space="preserve"> the </w:t>
      </w:r>
      <w:ins w:id="365" w:author="Helen" w:date="2017-10-23T11:38:00Z">
        <w:r w:rsidR="00F846BB">
          <w:rPr>
            <w:rFonts w:ascii="Arial" w:hAnsi="Arial" w:cs="Arial"/>
            <w:sz w:val="24"/>
            <w:szCs w:val="24"/>
            <w:lang w:val="en-US"/>
          </w:rPr>
          <w:t xml:space="preserve">life of the </w:t>
        </w:r>
      </w:ins>
      <w:r w:rsidRPr="00582999">
        <w:rPr>
          <w:rFonts w:ascii="Arial" w:hAnsi="Arial" w:cs="Arial"/>
          <w:sz w:val="24"/>
          <w:szCs w:val="24"/>
          <w:lang w:val="en-US"/>
        </w:rPr>
        <w:t xml:space="preserve">page generation script </w:t>
      </w:r>
      <w:del w:id="366" w:author="Helen" w:date="2017-10-23T11:38:00Z">
        <w:r w:rsidRPr="00582999" w:rsidDel="00F846BB">
          <w:rPr>
            <w:rFonts w:ascii="Arial" w:hAnsi="Arial" w:cs="Arial"/>
            <w:sz w:val="24"/>
            <w:szCs w:val="24"/>
            <w:lang w:val="en-US"/>
          </w:rPr>
          <w:delText>itself "lives" not</w:delText>
        </w:r>
      </w:del>
      <w:ins w:id="367" w:author="Helen" w:date="2017-10-23T11:38:00Z">
        <w:r w:rsidR="00F846BB">
          <w:rPr>
            <w:rFonts w:ascii="Arial" w:hAnsi="Arial" w:cs="Arial"/>
            <w:sz w:val="24"/>
            <w:szCs w:val="24"/>
            <w:lang w:val="en-US"/>
          </w:rPr>
          <w:t xml:space="preserve"> is no</w:t>
        </w:r>
      </w:ins>
      <w:r w:rsidRPr="00582999">
        <w:rPr>
          <w:rFonts w:ascii="Arial" w:hAnsi="Arial" w:cs="Arial"/>
          <w:sz w:val="24"/>
          <w:szCs w:val="24"/>
          <w:lang w:val="en-US"/>
        </w:rPr>
        <w:t xml:space="preserve"> longer than the time </w:t>
      </w:r>
      <w:ins w:id="368" w:author="Helen" w:date="2017-10-23T11:39:00Z">
        <w:r w:rsidR="00F846BB">
          <w:rPr>
            <w:rFonts w:ascii="Arial" w:hAnsi="Arial" w:cs="Arial"/>
            <w:sz w:val="24"/>
            <w:szCs w:val="24"/>
            <w:lang w:val="en-US"/>
          </w:rPr>
          <w:t xml:space="preserve">it takes to </w:t>
        </w:r>
      </w:ins>
      <w:del w:id="369" w:author="Helen" w:date="2017-10-23T11:39:00Z">
        <w:r w:rsidRPr="00582999" w:rsidDel="00F846BB">
          <w:rPr>
            <w:rFonts w:ascii="Arial" w:hAnsi="Arial" w:cs="Arial"/>
            <w:sz w:val="24"/>
            <w:szCs w:val="24"/>
            <w:lang w:val="en-US"/>
          </w:rPr>
          <w:delText xml:space="preserve">for generating </w:delText>
        </w:r>
      </w:del>
      <w:ins w:id="370" w:author="Helen" w:date="2017-10-23T11:39:00Z">
        <w:r w:rsidR="00F846BB" w:rsidRPr="00582999">
          <w:rPr>
            <w:rFonts w:ascii="Arial" w:hAnsi="Arial" w:cs="Arial"/>
            <w:sz w:val="24"/>
            <w:szCs w:val="24"/>
            <w:lang w:val="en-US"/>
          </w:rPr>
          <w:t>generat</w:t>
        </w:r>
        <w:r w:rsidR="00F846BB">
          <w:rPr>
            <w:rFonts w:ascii="Arial" w:hAnsi="Arial" w:cs="Arial"/>
            <w:sz w:val="24"/>
            <w:szCs w:val="24"/>
            <w:lang w:val="en-US"/>
          </w:rPr>
          <w:t>e</w:t>
        </w:r>
        <w:r w:rsidR="00F846BB" w:rsidRPr="00582999">
          <w:rPr>
            <w:rFonts w:ascii="Arial" w:hAnsi="Arial" w:cs="Arial"/>
            <w:sz w:val="24"/>
            <w:szCs w:val="24"/>
            <w:lang w:val="en-US"/>
          </w:rPr>
          <w:t xml:space="preserve"> </w:t>
        </w:r>
      </w:ins>
      <w:r w:rsidRPr="00582999">
        <w:rPr>
          <w:rFonts w:ascii="Arial" w:hAnsi="Arial" w:cs="Arial"/>
          <w:sz w:val="24"/>
          <w:szCs w:val="24"/>
          <w:lang w:val="en-US"/>
        </w:rPr>
        <w:t xml:space="preserve">a response to the user request. A connection to the database is </w:t>
      </w:r>
      <w:r w:rsidR="00582999" w:rsidRPr="00582999">
        <w:rPr>
          <w:rFonts w:ascii="Arial" w:hAnsi="Arial" w:cs="Arial"/>
          <w:sz w:val="24"/>
          <w:szCs w:val="24"/>
          <w:lang w:val="en-US"/>
        </w:rPr>
        <w:t>actually</w:t>
      </w:r>
      <w:r w:rsidRPr="00582999">
        <w:rPr>
          <w:rFonts w:ascii="Arial" w:hAnsi="Arial" w:cs="Arial"/>
          <w:sz w:val="24"/>
          <w:szCs w:val="24"/>
          <w:lang w:val="en-US"/>
        </w:rPr>
        <w:t xml:space="preserve"> a rather </w:t>
      </w:r>
      <w:r w:rsidR="00582999" w:rsidRPr="00582999">
        <w:rPr>
          <w:rFonts w:ascii="Arial" w:hAnsi="Arial" w:cs="Arial"/>
          <w:sz w:val="24"/>
          <w:szCs w:val="24"/>
          <w:lang w:val="en-US"/>
        </w:rPr>
        <w:t>expensive</w:t>
      </w:r>
      <w:r w:rsidRPr="00582999">
        <w:rPr>
          <w:rFonts w:ascii="Arial" w:hAnsi="Arial" w:cs="Arial"/>
          <w:sz w:val="24"/>
          <w:szCs w:val="24"/>
          <w:lang w:val="en-US"/>
        </w:rPr>
        <w:t xml:space="preserve"> resource so we have to save it. Of course, there is a connection pool for reducing the time it takes to establish a connection to the database, but it is still advisable that a connection to the database is established only </w:t>
      </w:r>
      <w:r w:rsidRPr="00582999">
        <w:rPr>
          <w:rFonts w:ascii="Arial" w:hAnsi="Arial" w:cs="Arial"/>
          <w:sz w:val="24"/>
          <w:szCs w:val="24"/>
          <w:lang w:val="en-US"/>
        </w:rPr>
        <w:lastRenderedPageBreak/>
        <w:t xml:space="preserve">when it is really necessary. One of the ways to reduce the amount of interaction with the database is </w:t>
      </w:r>
      <w:ins w:id="371" w:author="Helen" w:date="2017-10-23T11:40:00Z">
        <w:r w:rsidR="003E5B55">
          <w:rPr>
            <w:rFonts w:ascii="Arial" w:hAnsi="Arial" w:cs="Arial"/>
            <w:sz w:val="24"/>
            <w:szCs w:val="24"/>
            <w:lang w:val="en-US"/>
          </w:rPr>
          <w:t xml:space="preserve">to </w:t>
        </w:r>
      </w:ins>
      <w:r w:rsidRPr="00582999">
        <w:rPr>
          <w:rFonts w:ascii="Arial" w:hAnsi="Arial" w:cs="Arial"/>
          <w:sz w:val="24"/>
          <w:szCs w:val="24"/>
          <w:lang w:val="en-US"/>
        </w:rPr>
        <w:t>check</w:t>
      </w:r>
      <w:del w:id="372" w:author="Helen" w:date="2017-10-23T11:40:00Z">
        <w:r w:rsidRPr="00582999" w:rsidDel="003E5B55">
          <w:rPr>
            <w:rFonts w:ascii="Arial" w:hAnsi="Arial" w:cs="Arial"/>
            <w:sz w:val="24"/>
            <w:szCs w:val="24"/>
            <w:lang w:val="en-US"/>
          </w:rPr>
          <w:delText>ing</w:delText>
        </w:r>
      </w:del>
      <w:r w:rsidRPr="00582999">
        <w:rPr>
          <w:rFonts w:ascii="Arial" w:hAnsi="Arial" w:cs="Arial"/>
          <w:sz w:val="24"/>
          <w:szCs w:val="24"/>
          <w:lang w:val="en-US"/>
        </w:rPr>
        <w:t xml:space="preserve"> the correctness of the </w:t>
      </w:r>
      <w:del w:id="373" w:author="Helen" w:date="2017-10-23T11:40:00Z">
        <w:r w:rsidRPr="00582999" w:rsidDel="003E5B55">
          <w:rPr>
            <w:rFonts w:ascii="Arial" w:hAnsi="Arial" w:cs="Arial"/>
            <w:sz w:val="24"/>
            <w:szCs w:val="24"/>
            <w:lang w:val="en-US"/>
          </w:rPr>
          <w:delText xml:space="preserve">entered data </w:delText>
        </w:r>
      </w:del>
      <w:ins w:id="374" w:author="Helen" w:date="2017-10-23T11:40:00Z">
        <w:r w:rsidR="003E5B55">
          <w:rPr>
            <w:rFonts w:ascii="Arial" w:hAnsi="Arial" w:cs="Arial"/>
            <w:sz w:val="24"/>
            <w:szCs w:val="24"/>
            <w:lang w:val="en-US"/>
          </w:rPr>
          <w:t xml:space="preserve">user input </w:t>
        </w:r>
      </w:ins>
      <w:r w:rsidRPr="00582999">
        <w:rPr>
          <w:rFonts w:ascii="Arial" w:hAnsi="Arial" w:cs="Arial"/>
          <w:sz w:val="24"/>
          <w:szCs w:val="24"/>
          <w:lang w:val="en-US"/>
        </w:rPr>
        <w:t>in the browser. Fortunately, modern HTML5 and JavaScript libraries can do that. For instance, you can check the presence of a required field or the maximum length of string fields in the input form.</w:t>
      </w:r>
    </w:p>
    <w:p w:rsidR="00BE173B" w:rsidRPr="009E47DE"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So let us change the CustomerController controller so that it works with jqGrid. </w:t>
      </w:r>
      <w:del w:id="375" w:author="Helen" w:date="2017-10-23T11:41:00Z">
        <w:r w:rsidRPr="00582999" w:rsidDel="003E5B55">
          <w:rPr>
            <w:rFonts w:ascii="Arial" w:hAnsi="Arial" w:cs="Arial"/>
            <w:sz w:val="24"/>
            <w:szCs w:val="24"/>
            <w:lang w:val="en-US"/>
          </w:rPr>
          <w:delText>There are comments made in the code of the controller.</w:delText>
        </w:r>
      </w:del>
      <w:ins w:id="376" w:author="Helen" w:date="2017-10-23T11:43:00Z">
        <w:r w:rsidR="003E5B55">
          <w:rPr>
            <w:rFonts w:ascii="Arial" w:hAnsi="Arial" w:cs="Arial"/>
            <w:sz w:val="24"/>
            <w:szCs w:val="24"/>
            <w:lang w:val="en-US"/>
          </w:rPr>
          <w:t xml:space="preserve"> The code is quite lengthy, so t</w:t>
        </w:r>
      </w:ins>
      <w:ins w:id="377" w:author="Helen" w:date="2017-10-23T11:42:00Z">
        <w:r w:rsidR="003E5B55">
          <w:rPr>
            <w:rFonts w:ascii="Arial" w:hAnsi="Arial" w:cs="Arial"/>
            <w:sz w:val="24"/>
            <w:szCs w:val="24"/>
            <w:lang w:val="en-US"/>
          </w:rPr>
          <w:t>rack</w:t>
        </w:r>
      </w:ins>
      <w:ins w:id="378" w:author="Helen" w:date="2017-10-23T11:41:00Z">
        <w:r w:rsidR="003E5B55">
          <w:rPr>
            <w:rFonts w:ascii="Arial" w:hAnsi="Arial" w:cs="Arial"/>
            <w:sz w:val="24"/>
            <w:szCs w:val="24"/>
            <w:lang w:val="en-US"/>
          </w:rPr>
          <w:t xml:space="preserve"> the comments </w:t>
        </w:r>
      </w:ins>
      <w:ins w:id="379" w:author="Helen" w:date="2017-10-23T11:42:00Z">
        <w:r w:rsidR="003E5B55">
          <w:rPr>
            <w:rFonts w:ascii="Arial" w:hAnsi="Arial" w:cs="Arial"/>
            <w:sz w:val="24"/>
            <w:szCs w:val="24"/>
            <w:lang w:val="en-US"/>
          </w:rPr>
          <w:t>to get a sense of the way the controller works</w:t>
        </w:r>
      </w:ins>
      <w:ins w:id="380" w:author="Helen" w:date="2017-10-23T11:41:00Z">
        <w:r w:rsidR="003E5B55">
          <w:rPr>
            <w:rFonts w:ascii="Arial" w:hAnsi="Arial" w:cs="Arial"/>
            <w:sz w:val="24"/>
            <w:szCs w:val="24"/>
            <w:lang w:val="en-US"/>
          </w:rPr>
          <w:t>.</w:t>
        </w:r>
      </w:ins>
    </w:p>
    <w:p w:rsidR="009E47DE" w:rsidRPr="0013158E" w:rsidRDefault="009E47D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b/>
          <w:bCs/>
          <w:color w:val="000000"/>
          <w:sz w:val="20"/>
          <w:szCs w:val="20"/>
          <w:lang w:val="en-US" w:eastAsia="ru-RU"/>
        </w:rPr>
        <w:t xml:space="preserve">public class </w:t>
      </w:r>
      <w:r w:rsidRPr="0013158E">
        <w:rPr>
          <w:rFonts w:ascii="Courier New" w:hAnsi="Courier New" w:cs="Courier New"/>
          <w:color w:val="000000"/>
          <w:sz w:val="20"/>
          <w:szCs w:val="20"/>
          <w:lang w:val="en-US" w:eastAsia="ru-RU"/>
        </w:rPr>
        <w:t>CustomerController : Controller</w:t>
      </w:r>
    </w:p>
    <w:p w:rsidR="009E47DE" w:rsidRPr="0013158E" w:rsidRDefault="009E47D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private </w:t>
      </w:r>
      <w:r w:rsidR="009E47DE" w:rsidRPr="0013158E">
        <w:rPr>
          <w:rFonts w:ascii="Courier New" w:hAnsi="Courier New" w:cs="Courier New"/>
          <w:color w:val="000000"/>
          <w:sz w:val="20"/>
          <w:szCs w:val="20"/>
          <w:lang w:val="en-US" w:eastAsia="ru-RU"/>
        </w:rPr>
        <w:t xml:space="preserve">DbModel db = </w:t>
      </w:r>
      <w:r w:rsidR="009E47DE" w:rsidRPr="0013158E">
        <w:rPr>
          <w:rFonts w:ascii="Courier New" w:hAnsi="Courier New" w:cs="Courier New"/>
          <w:b/>
          <w:bCs/>
          <w:color w:val="000000"/>
          <w:sz w:val="20"/>
          <w:szCs w:val="20"/>
          <w:lang w:val="en-US" w:eastAsia="ru-RU"/>
        </w:rPr>
        <w:t xml:space="preserve">new </w:t>
      </w:r>
      <w:r w:rsidR="009E47DE" w:rsidRPr="0013158E">
        <w:rPr>
          <w:rFonts w:ascii="Courier New" w:hAnsi="Courier New" w:cs="Courier New"/>
          <w:color w:val="000000"/>
          <w:sz w:val="20"/>
          <w:szCs w:val="20"/>
          <w:lang w:val="en-US" w:eastAsia="ru-RU"/>
        </w:rPr>
        <w:t>DbModel();</w:t>
      </w:r>
    </w:p>
    <w:p w:rsidR="009135DA"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t xml:space="preserve">  </w:t>
      </w:r>
      <w:r w:rsidR="00BE173B" w:rsidRPr="000859CA">
        <w:rPr>
          <w:rFonts w:ascii="Courier New" w:hAnsi="Courier New" w:cs="Courier New"/>
          <w:i/>
          <w:iCs/>
          <w:color w:val="005600"/>
          <w:sz w:val="20"/>
          <w:szCs w:val="20"/>
          <w:lang w:val="en-US" w:eastAsia="ru-RU"/>
        </w:rPr>
        <w:t xml:space="preserve">// </w:t>
      </w:r>
      <w:r w:rsidR="00BE173B">
        <w:rPr>
          <w:rFonts w:ascii="Courier New" w:hAnsi="Courier New" w:cs="Courier New"/>
          <w:i/>
          <w:iCs/>
          <w:color w:val="005600"/>
          <w:sz w:val="20"/>
          <w:szCs w:val="20"/>
          <w:lang w:val="en-US" w:eastAsia="ru-RU"/>
        </w:rPr>
        <w:t>Display view</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9E47DE" w:rsidRPr="000859CA">
        <w:rPr>
          <w:rFonts w:ascii="Courier New" w:hAnsi="Courier New" w:cs="Courier New"/>
          <w:b/>
          <w:bCs/>
          <w:color w:val="000000"/>
          <w:sz w:val="20"/>
          <w:szCs w:val="20"/>
          <w:lang w:val="en-US" w:eastAsia="ru-RU"/>
        </w:rPr>
        <w:t xml:space="preserve">public </w:t>
      </w:r>
      <w:r w:rsidR="009E47DE" w:rsidRPr="000859CA">
        <w:rPr>
          <w:rFonts w:ascii="Courier New" w:hAnsi="Courier New" w:cs="Courier New"/>
          <w:color w:val="000000"/>
          <w:sz w:val="20"/>
          <w:szCs w:val="20"/>
          <w:lang w:val="en-US" w:eastAsia="ru-RU"/>
        </w:rPr>
        <w:t>ActionResult Index()</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9E47DE" w:rsidRPr="000859CA">
        <w:rPr>
          <w:rFonts w:ascii="Courier New" w:hAnsi="Courier New" w:cs="Courier New"/>
          <w:b/>
          <w:bCs/>
          <w:color w:val="000000"/>
          <w:sz w:val="20"/>
          <w:szCs w:val="20"/>
          <w:lang w:val="en-US" w:eastAsia="ru-RU"/>
        </w:rPr>
        <w:t xml:space="preserve">return </w:t>
      </w:r>
      <w:r w:rsidR="009E47DE" w:rsidRPr="000859CA">
        <w:rPr>
          <w:rFonts w:ascii="Courier New" w:hAnsi="Courier New" w:cs="Courier New"/>
          <w:color w:val="000000"/>
          <w:sz w:val="20"/>
          <w:szCs w:val="20"/>
          <w:lang w:val="en-US" w:eastAsia="ru-RU"/>
        </w:rPr>
        <w:t>View();</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135DA"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Receiving data in JSON for grid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public </w:t>
      </w:r>
      <w:r w:rsidR="009E47DE" w:rsidRPr="0013158E">
        <w:rPr>
          <w:rFonts w:ascii="Courier New" w:hAnsi="Courier New" w:cs="Courier New"/>
          <w:color w:val="000000"/>
          <w:sz w:val="20"/>
          <w:szCs w:val="20"/>
          <w:lang w:val="en-US" w:eastAsia="ru-RU"/>
        </w:rPr>
        <w:t>ActionResult GetData(</w:t>
      </w:r>
      <w:r w:rsidR="009E47DE" w:rsidRPr="0013158E">
        <w:rPr>
          <w:rFonts w:ascii="Courier New" w:hAnsi="Courier New" w:cs="Courier New"/>
          <w:b/>
          <w:bCs/>
          <w:color w:val="000000"/>
          <w:sz w:val="20"/>
          <w:szCs w:val="20"/>
          <w:lang w:val="en-US" w:eastAsia="ru-RU"/>
        </w:rPr>
        <w:t>int</w:t>
      </w:r>
      <w:r w:rsidR="009E47DE" w:rsidRPr="0013158E">
        <w:rPr>
          <w:rFonts w:ascii="Courier New" w:hAnsi="Courier New" w:cs="Courier New"/>
          <w:color w:val="000000"/>
          <w:sz w:val="20"/>
          <w:szCs w:val="20"/>
          <w:lang w:val="en-US" w:eastAsia="ru-RU"/>
        </w:rPr>
        <w:t xml:space="preserve">? rows, </w:t>
      </w:r>
      <w:r w:rsidR="009E47DE" w:rsidRPr="0013158E">
        <w:rPr>
          <w:rFonts w:ascii="Courier New" w:hAnsi="Courier New" w:cs="Courier New"/>
          <w:b/>
          <w:bCs/>
          <w:color w:val="000000"/>
          <w:sz w:val="20"/>
          <w:szCs w:val="20"/>
          <w:lang w:val="en-US" w:eastAsia="ru-RU"/>
        </w:rPr>
        <w:t>int</w:t>
      </w:r>
      <w:r w:rsidR="009E47DE" w:rsidRPr="0013158E">
        <w:rPr>
          <w:rFonts w:ascii="Courier New" w:hAnsi="Courier New" w:cs="Courier New"/>
          <w:color w:val="000000"/>
          <w:sz w:val="20"/>
          <w:szCs w:val="20"/>
          <w:lang w:val="en-US" w:eastAsia="ru-RU"/>
        </w:rPr>
        <w:t xml:space="preserve">? page, </w:t>
      </w:r>
      <w:r w:rsidR="009E47DE" w:rsidRPr="0013158E">
        <w:rPr>
          <w:rFonts w:ascii="Courier New" w:hAnsi="Courier New" w:cs="Courier New"/>
          <w:b/>
          <w:bCs/>
          <w:color w:val="000000"/>
          <w:sz w:val="20"/>
          <w:szCs w:val="20"/>
          <w:lang w:val="en-US" w:eastAsia="ru-RU"/>
        </w:rPr>
        <w:t xml:space="preserve">string </w:t>
      </w:r>
      <w:r w:rsidR="009E47DE" w:rsidRPr="0013158E">
        <w:rPr>
          <w:rFonts w:ascii="Courier New" w:hAnsi="Courier New" w:cs="Courier New"/>
          <w:color w:val="000000"/>
          <w:sz w:val="20"/>
          <w:szCs w:val="20"/>
          <w:lang w:val="en-US" w:eastAsia="ru-RU"/>
        </w:rPr>
        <w:t xml:space="preserve">sidx, </w:t>
      </w:r>
      <w:r w:rsidR="009E47DE" w:rsidRPr="0013158E">
        <w:rPr>
          <w:rFonts w:ascii="Courier New" w:hAnsi="Courier New" w:cs="Courier New"/>
          <w:b/>
          <w:bCs/>
          <w:color w:val="000000"/>
          <w:sz w:val="20"/>
          <w:szCs w:val="20"/>
          <w:lang w:val="en-US" w:eastAsia="ru-RU"/>
        </w:rPr>
        <w:t xml:space="preserve">string </w:t>
      </w:r>
      <w:r w:rsidR="009E47DE" w:rsidRPr="0013158E">
        <w:rPr>
          <w:rFonts w:ascii="Courier New" w:hAnsi="Courier New" w:cs="Courier New"/>
          <w:color w:val="000000"/>
          <w:sz w:val="20"/>
          <w:szCs w:val="20"/>
          <w:lang w:val="en-US" w:eastAsia="ru-RU"/>
        </w:rPr>
        <w:t>sord,</w:t>
      </w:r>
    </w:p>
    <w:p w:rsidR="009E47DE" w:rsidRPr="0013158E" w:rsidRDefault="009E47D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b/>
          <w:bCs/>
          <w:color w:val="000000"/>
          <w:sz w:val="20"/>
          <w:szCs w:val="20"/>
          <w:lang w:val="en-US" w:eastAsia="ru-RU"/>
        </w:rPr>
        <w:t xml:space="preserve">string </w:t>
      </w:r>
      <w:r w:rsidRPr="0013158E">
        <w:rPr>
          <w:rFonts w:ascii="Courier New" w:hAnsi="Courier New" w:cs="Courier New"/>
          <w:color w:val="000000"/>
          <w:sz w:val="20"/>
          <w:szCs w:val="20"/>
          <w:lang w:val="en-US" w:eastAsia="ru-RU"/>
        </w:rPr>
        <w:t xml:space="preserve">searchField, </w:t>
      </w:r>
      <w:r w:rsidRPr="0013158E">
        <w:rPr>
          <w:rFonts w:ascii="Courier New" w:hAnsi="Courier New" w:cs="Courier New"/>
          <w:b/>
          <w:bCs/>
          <w:color w:val="000000"/>
          <w:sz w:val="20"/>
          <w:szCs w:val="20"/>
          <w:lang w:val="en-US" w:eastAsia="ru-RU"/>
        </w:rPr>
        <w:t xml:space="preserve">string </w:t>
      </w:r>
      <w:r w:rsidRPr="0013158E">
        <w:rPr>
          <w:rFonts w:ascii="Courier New" w:hAnsi="Courier New" w:cs="Courier New"/>
          <w:color w:val="000000"/>
          <w:sz w:val="20"/>
          <w:szCs w:val="20"/>
          <w:lang w:val="en-US" w:eastAsia="ru-RU"/>
        </w:rPr>
        <w:t xml:space="preserve">searchString, </w:t>
      </w:r>
      <w:r w:rsidRPr="0013158E">
        <w:rPr>
          <w:rFonts w:ascii="Courier New" w:hAnsi="Courier New" w:cs="Courier New"/>
          <w:b/>
          <w:bCs/>
          <w:color w:val="000000"/>
          <w:sz w:val="20"/>
          <w:szCs w:val="20"/>
          <w:lang w:val="en-US" w:eastAsia="ru-RU"/>
        </w:rPr>
        <w:t xml:space="preserve">string </w:t>
      </w:r>
      <w:r w:rsidRPr="0013158E">
        <w:rPr>
          <w:rFonts w:ascii="Courier New" w:hAnsi="Courier New" w:cs="Courier New"/>
          <w:color w:val="000000"/>
          <w:sz w:val="20"/>
          <w:szCs w:val="20"/>
          <w:lang w:val="en-US" w:eastAsia="ru-RU"/>
        </w:rPr>
        <w:t>searchOper)</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the page number, the number of data displayed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pageNo = page ?? 1;</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limit = rows ?? 20;</w:t>
      </w:r>
    </w:p>
    <w:p w:rsidR="009E47DE" w:rsidRPr="0013158E"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9E47D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calculate the offset</w:t>
      </w:r>
    </w:p>
    <w:p w:rsidR="009E47D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offset = (pageNo - 1) * limit;</w:t>
      </w:r>
    </w:p>
    <w:p w:rsidR="009135DA"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Pr>
          <w:rFonts w:ascii="Courier New" w:hAnsi="Courier New" w:cs="Courier New"/>
          <w:i/>
          <w:iCs/>
          <w:color w:val="005600"/>
          <w:sz w:val="20"/>
          <w:szCs w:val="20"/>
          <w:lang w:val="en-US" w:eastAsia="ru-RU"/>
        </w:rPr>
        <w:t>building a query</w:t>
      </w:r>
      <w:r w:rsidR="00BE173B" w:rsidRPr="00BE173B">
        <w:rPr>
          <w:rFonts w:ascii="Courier New" w:hAnsi="Courier New" w:cs="Courier New"/>
          <w:i/>
          <w:iCs/>
          <w:color w:val="005600"/>
          <w:sz w:val="20"/>
          <w:szCs w:val="20"/>
          <w:lang w:val="en-US" w:eastAsia="ru-RU"/>
        </w:rPr>
        <w:t xml:space="preserve"> for suppliers</w:t>
      </w:r>
    </w:p>
    <w:p w:rsidR="009E47D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9E47DE" w:rsidRPr="00BE173B">
        <w:rPr>
          <w:rFonts w:ascii="Courier New" w:hAnsi="Courier New" w:cs="Courier New"/>
          <w:color w:val="000000"/>
          <w:sz w:val="20"/>
          <w:szCs w:val="20"/>
          <w:lang w:val="en-US" w:eastAsia="ru-RU"/>
        </w:rPr>
        <w:t>var customersQuery =</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from </w:t>
      </w:r>
      <w:r w:rsidR="009E47DE" w:rsidRPr="0013158E">
        <w:rPr>
          <w:rFonts w:ascii="Courier New" w:hAnsi="Courier New" w:cs="Courier New"/>
          <w:color w:val="000000"/>
          <w:sz w:val="20"/>
          <w:szCs w:val="20"/>
          <w:lang w:val="en-US" w:eastAsia="ru-RU"/>
        </w:rPr>
        <w:t xml:space="preserve">customer </w:t>
      </w:r>
      <w:r w:rsidR="009E47DE" w:rsidRPr="0013158E">
        <w:rPr>
          <w:rFonts w:ascii="Courier New" w:hAnsi="Courier New" w:cs="Courier New"/>
          <w:b/>
          <w:bCs/>
          <w:color w:val="000000"/>
          <w:sz w:val="20"/>
          <w:szCs w:val="20"/>
          <w:lang w:val="en-US" w:eastAsia="ru-RU"/>
        </w:rPr>
        <w:t xml:space="preserve">in </w:t>
      </w:r>
      <w:r w:rsidR="009E47DE" w:rsidRPr="0013158E">
        <w:rPr>
          <w:rFonts w:ascii="Courier New" w:hAnsi="Courier New" w:cs="Courier New"/>
          <w:color w:val="000000"/>
          <w:sz w:val="20"/>
          <w:szCs w:val="20"/>
          <w:lang w:val="en-US" w:eastAsia="ru-RU"/>
        </w:rPr>
        <w:t>db.CUSTOMERS</w:t>
      </w:r>
    </w:p>
    <w:p w:rsidR="009E47DE" w:rsidRPr="0013158E" w:rsidRDefault="009135DA" w:rsidP="0013158E">
      <w:pPr>
        <w:autoSpaceDE w:val="0"/>
        <w:autoSpaceDN w:val="0"/>
        <w:adjustRightInd w:val="0"/>
        <w:spacing w:after="0" w:line="240" w:lineRule="auto"/>
        <w:rPr>
          <w:rFonts w:ascii="Courier New" w:hAnsi="Courier New" w:cs="Courier New"/>
          <w:b/>
          <w:bCs/>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select new</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CUSTOMER_ID = customer.CUSTOMER_ID,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NAME = customer.NAME,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ADDRESS = customer.ADDRESS,</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ZIPCODE = customer.ZIPCODE,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PHONE = customer.PHONE</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adding a search condition to the query, if it is produced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if </w:t>
      </w:r>
      <w:r w:rsidR="009E47DE" w:rsidRPr="0013158E">
        <w:rPr>
          <w:rFonts w:ascii="Courier New" w:hAnsi="Courier New" w:cs="Courier New"/>
          <w:color w:val="000000"/>
          <w:sz w:val="20"/>
          <w:szCs w:val="20"/>
          <w:lang w:val="en-US" w:eastAsia="ru-RU"/>
        </w:rPr>
        <w:t xml:space="preserve">(searchField != </w:t>
      </w:r>
      <w:r w:rsidR="009E47DE" w:rsidRPr="0013158E">
        <w:rPr>
          <w:rFonts w:ascii="Courier New" w:hAnsi="Courier New" w:cs="Courier New"/>
          <w:b/>
          <w:bCs/>
          <w:color w:val="000000"/>
          <w:sz w:val="20"/>
          <w:szCs w:val="20"/>
          <w:lang w:val="en-US" w:eastAsia="ru-RU"/>
        </w:rPr>
        <w:t>null</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switch </w:t>
      </w:r>
      <w:r w:rsidR="009E47DE" w:rsidRPr="0013158E">
        <w:rPr>
          <w:rFonts w:ascii="Courier New" w:hAnsi="Courier New" w:cs="Courier New"/>
          <w:color w:val="000000"/>
          <w:sz w:val="20"/>
          <w:szCs w:val="20"/>
          <w:lang w:val="en-US" w:eastAsia="ru-RU"/>
        </w:rPr>
        <w:t>(searchOper)</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"eq"</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customersQuery = customersQuery.Where(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 =&gt; c.NAME == searchString);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break</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"bw"</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customersQuery = customersQuery.Where(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 =&gt; c.NAME.StartsWith(searchString));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break</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"cn"</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customersQuery = customersQuery.Where(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 =&gt; c.NAME.Contains(searchString));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break</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9E47D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the total number of suppliers</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lastRenderedPageBreak/>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totalRows = customersQuery.Count();</w:t>
      </w: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9E47D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add sorting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switch </w:t>
      </w:r>
      <w:r w:rsidR="009E47DE" w:rsidRPr="0013158E">
        <w:rPr>
          <w:rFonts w:ascii="Courier New" w:hAnsi="Courier New" w:cs="Courier New"/>
          <w:color w:val="000000"/>
          <w:sz w:val="20"/>
          <w:szCs w:val="20"/>
          <w:lang w:val="en-US" w:eastAsia="ru-RU"/>
        </w:rPr>
        <w:t>(sord) {</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"asc"</w:t>
      </w:r>
      <w:r w:rsidR="009E47DE" w:rsidRPr="0013158E">
        <w:rPr>
          <w:rFonts w:ascii="Courier New" w:hAnsi="Courier New" w:cs="Courier New"/>
          <w:color w:val="000000"/>
          <w:sz w:val="20"/>
          <w:szCs w:val="20"/>
          <w:lang w:val="en-US" w:eastAsia="ru-RU"/>
        </w:rPr>
        <w:t>:</w:t>
      </w:r>
    </w:p>
    <w:p w:rsidR="009E47DE" w:rsidRPr="009135D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9135DA">
        <w:rPr>
          <w:rFonts w:ascii="Courier New" w:hAnsi="Courier New" w:cs="Courier New"/>
          <w:color w:val="000000"/>
          <w:sz w:val="20"/>
          <w:szCs w:val="20"/>
          <w:lang w:val="en-US" w:eastAsia="ru-RU"/>
        </w:rPr>
        <w:t>customersQuery = customersQuery.OrderBy(</w:t>
      </w:r>
    </w:p>
    <w:p w:rsidR="009E47DE" w:rsidRPr="009135DA" w:rsidRDefault="009135DA" w:rsidP="0013158E">
      <w:pPr>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9135DA">
        <w:rPr>
          <w:rFonts w:ascii="Courier New" w:hAnsi="Courier New" w:cs="Courier New"/>
          <w:color w:val="000000"/>
          <w:sz w:val="20"/>
          <w:szCs w:val="20"/>
          <w:lang w:val="en-US" w:eastAsia="ru-RU"/>
        </w:rPr>
        <w:t>customer =&gt; customer.NAME);</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break</w:t>
      </w:r>
      <w:r w:rsidR="0013158E" w:rsidRPr="0013158E">
        <w:rPr>
          <w:rFonts w:ascii="Courier New" w:hAnsi="Courier New" w:cs="Courier New"/>
          <w:color w:val="000000"/>
          <w:sz w:val="20"/>
          <w:szCs w:val="20"/>
          <w:lang w:val="en-US" w:eastAsia="ru-RU"/>
        </w:rPr>
        <w: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case </w:t>
      </w:r>
      <w:r w:rsidR="0013158E" w:rsidRPr="0013158E">
        <w:rPr>
          <w:rFonts w:ascii="Courier New" w:hAnsi="Courier New" w:cs="Courier New"/>
          <w:color w:val="000066"/>
          <w:sz w:val="20"/>
          <w:szCs w:val="20"/>
          <w:lang w:val="en-US" w:eastAsia="ru-RU"/>
        </w:rPr>
        <w:t>"desc"</w:t>
      </w:r>
      <w:r w:rsidR="0013158E" w:rsidRPr="0013158E">
        <w:rPr>
          <w:rFonts w:ascii="Courier New" w:hAnsi="Courier New" w:cs="Courier New"/>
          <w:color w:val="000000"/>
          <w:sz w:val="20"/>
          <w:szCs w:val="20"/>
          <w:lang w:val="en-US" w:eastAsia="ru-RU"/>
        </w:rPr>
        <w: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customersQuery = customersQuery.OrderByDescending(</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customer =&gt; customer.NAME);</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break</w:t>
      </w:r>
      <w:r w:rsidR="0013158E" w:rsidRPr="0013158E">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9135DA"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13158E"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the list of suppliers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var customers = customersQuery</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.Skip(offset)</w:t>
      </w:r>
    </w:p>
    <w:p w:rsidR="0013158E" w:rsidRPr="009135D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9135DA">
        <w:rPr>
          <w:rFonts w:ascii="Courier New" w:hAnsi="Courier New" w:cs="Courier New"/>
          <w:color w:val="000000"/>
          <w:sz w:val="20"/>
          <w:szCs w:val="20"/>
          <w:lang w:val="en-US" w:eastAsia="ru-RU"/>
        </w:rPr>
        <w:t>.Take(limit)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9135DA">
        <w:rPr>
          <w:rFonts w:ascii="Courier New" w:hAnsi="Courier New" w:cs="Courier New"/>
          <w:color w:val="000000"/>
          <w:sz w:val="20"/>
          <w:szCs w:val="20"/>
          <w:lang w:val="en-US" w:eastAsia="ru-RU"/>
        </w:rPr>
        <w:t>.ToList();</w:t>
      </w:r>
    </w:p>
    <w:p w:rsidR="009135DA"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calculate the total number of pages</w:t>
      </w:r>
    </w:p>
    <w:p w:rsidR="0013158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9135DA">
        <w:rPr>
          <w:rFonts w:ascii="Courier New" w:hAnsi="Courier New" w:cs="Courier New"/>
          <w:b/>
          <w:bCs/>
          <w:color w:val="000000"/>
          <w:sz w:val="20"/>
          <w:szCs w:val="20"/>
          <w:lang w:val="en-US" w:eastAsia="ru-RU"/>
        </w:rPr>
        <w:t>int</w:t>
      </w:r>
      <w:r w:rsidR="0013158E" w:rsidRPr="00BE173B">
        <w:rPr>
          <w:rFonts w:ascii="Courier New" w:hAnsi="Courier New" w:cs="Courier New"/>
          <w:b/>
          <w:bCs/>
          <w:color w:val="000000"/>
          <w:sz w:val="20"/>
          <w:szCs w:val="20"/>
          <w:lang w:val="en-US" w:eastAsia="ru-RU"/>
        </w:rPr>
        <w:t xml:space="preserve"> </w:t>
      </w:r>
      <w:r w:rsidR="0013158E" w:rsidRPr="009135DA">
        <w:rPr>
          <w:rFonts w:ascii="Courier New" w:hAnsi="Courier New" w:cs="Courier New"/>
          <w:color w:val="000000"/>
          <w:sz w:val="20"/>
          <w:szCs w:val="20"/>
          <w:lang w:val="en-US" w:eastAsia="ru-RU"/>
        </w:rPr>
        <w:t>totalPages</w:t>
      </w:r>
      <w:r w:rsidR="0013158E" w:rsidRPr="00BE173B">
        <w:rPr>
          <w:rFonts w:ascii="Courier New" w:hAnsi="Courier New" w:cs="Courier New"/>
          <w:color w:val="000000"/>
          <w:sz w:val="20"/>
          <w:szCs w:val="20"/>
          <w:lang w:val="en-US" w:eastAsia="ru-RU"/>
        </w:rPr>
        <w:t xml:space="preserve"> = </w:t>
      </w:r>
      <w:r w:rsidR="0013158E" w:rsidRPr="009135DA">
        <w:rPr>
          <w:rFonts w:ascii="Courier New" w:hAnsi="Courier New" w:cs="Courier New"/>
          <w:color w:val="000000"/>
          <w:sz w:val="20"/>
          <w:szCs w:val="20"/>
          <w:lang w:val="en-US" w:eastAsia="ru-RU"/>
        </w:rPr>
        <w:t>totalRows</w:t>
      </w:r>
      <w:r w:rsidR="0013158E" w:rsidRPr="00BE173B">
        <w:rPr>
          <w:rFonts w:ascii="Courier New" w:hAnsi="Courier New" w:cs="Courier New"/>
          <w:color w:val="000000"/>
          <w:sz w:val="20"/>
          <w:szCs w:val="20"/>
          <w:lang w:val="en-US" w:eastAsia="ru-RU"/>
        </w:rPr>
        <w:t xml:space="preserve"> / </w:t>
      </w:r>
      <w:r w:rsidR="0013158E" w:rsidRPr="009135DA">
        <w:rPr>
          <w:rFonts w:ascii="Courier New" w:hAnsi="Courier New" w:cs="Courier New"/>
          <w:color w:val="000000"/>
          <w:sz w:val="20"/>
          <w:szCs w:val="20"/>
          <w:lang w:val="en-US" w:eastAsia="ru-RU"/>
        </w:rPr>
        <w:t>limit</w:t>
      </w:r>
      <w:r w:rsidR="0013158E" w:rsidRPr="00BE173B">
        <w:rPr>
          <w:rFonts w:ascii="Courier New" w:hAnsi="Courier New" w:cs="Courier New"/>
          <w:color w:val="000000"/>
          <w:sz w:val="20"/>
          <w:szCs w:val="20"/>
          <w:lang w:val="en-US" w:eastAsia="ru-RU"/>
        </w:rPr>
        <w:t xml:space="preserve"> + 1;</w:t>
      </w:r>
    </w:p>
    <w:p w:rsidR="0013158E"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create the result for jqGrid</w:t>
      </w:r>
    </w:p>
    <w:p w:rsidR="0013158E" w:rsidRPr="0013158E" w:rsidRDefault="009135DA" w:rsidP="0013158E">
      <w:pPr>
        <w:autoSpaceDE w:val="0"/>
        <w:autoSpaceDN w:val="0"/>
        <w:adjustRightInd w:val="0"/>
        <w:spacing w:after="0" w:line="240" w:lineRule="auto"/>
        <w:rPr>
          <w:rFonts w:ascii="Courier New" w:hAnsi="Courier New" w:cs="Courier New"/>
          <w:b/>
          <w:bCs/>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 xml:space="preserve">var result = </w:t>
      </w:r>
      <w:r w:rsidR="0013158E" w:rsidRPr="0013158E">
        <w:rPr>
          <w:rFonts w:ascii="Courier New" w:hAnsi="Courier New" w:cs="Courier New"/>
          <w:b/>
          <w:bCs/>
          <w:color w:val="000000"/>
          <w:sz w:val="20"/>
          <w:szCs w:val="20"/>
          <w:lang w:val="en-US" w:eastAsia="ru-RU"/>
        </w:rPr>
        <w:t>new</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page = pageNo,</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total = totalPages,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records = totalRows,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rows = customers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convert the result to JSON</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Json(result, JsonRequestBehavior.AllowGet);</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9135DA"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13158E"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Pr="00BE173B">
        <w:rPr>
          <w:rFonts w:ascii="Courier New" w:hAnsi="Courier New" w:cs="Courier New"/>
          <w:i/>
          <w:iCs/>
          <w:color w:val="005600"/>
          <w:sz w:val="20"/>
          <w:szCs w:val="20"/>
          <w:lang w:val="en-US" w:eastAsia="ru-RU"/>
        </w:rPr>
        <w:t>Adding a new supplier</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[HttpPost]</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[ValidateAntiForgeryToken]</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public </w:t>
      </w:r>
      <w:r w:rsidR="0013158E" w:rsidRPr="0013158E">
        <w:rPr>
          <w:rFonts w:ascii="Courier New" w:hAnsi="Courier New" w:cs="Courier New"/>
          <w:color w:val="000000"/>
          <w:sz w:val="20"/>
          <w:szCs w:val="20"/>
          <w:lang w:val="en-US" w:eastAsia="ru-RU"/>
        </w:rPr>
        <w:t>ActionResult Create(</w:t>
      </w:r>
    </w:p>
    <w:p w:rsidR="0013158E" w:rsidRPr="0013158E" w:rsidRDefault="0013158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color w:val="818181"/>
          <w:sz w:val="20"/>
          <w:szCs w:val="20"/>
          <w:lang w:val="en-US" w:eastAsia="ru-RU"/>
        </w:rPr>
        <w:t xml:space="preserve">[Bind(Include = "NAME,ADDRESS,ZIPCODE,PHONE")] </w:t>
      </w:r>
      <w:r w:rsidRPr="0013158E">
        <w:rPr>
          <w:rFonts w:ascii="Courier New" w:hAnsi="Courier New" w:cs="Courier New"/>
          <w:color w:val="000000"/>
          <w:sz w:val="20"/>
          <w:szCs w:val="20"/>
          <w:lang w:val="en-US" w:eastAsia="ru-RU"/>
        </w:rPr>
        <w:t>CUSTOMER customer)</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check the correctness of the model</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if </w:t>
      </w:r>
      <w:r w:rsidR="0013158E" w:rsidRPr="000859CA">
        <w:rPr>
          <w:rFonts w:ascii="Courier New" w:hAnsi="Courier New" w:cs="Courier New"/>
          <w:color w:val="000000"/>
          <w:sz w:val="20"/>
          <w:szCs w:val="20"/>
          <w:lang w:val="en-US" w:eastAsia="ru-RU"/>
        </w:rPr>
        <w:t>(ModelState.IsValid)</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BE173B"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a new identifier using a generator</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customer.CUSTOMER_ID = db.NextValueFor(</w:t>
      </w:r>
      <w:r w:rsidR="0013158E" w:rsidRPr="0013158E">
        <w:rPr>
          <w:rFonts w:ascii="Courier New" w:hAnsi="Courier New" w:cs="Courier New"/>
          <w:color w:val="000066"/>
          <w:sz w:val="20"/>
          <w:szCs w:val="20"/>
          <w:lang w:val="en-US" w:eastAsia="ru-RU"/>
        </w:rPr>
        <w:t>"GEN_CUSTOMER_ID"</w:t>
      </w:r>
      <w:r w:rsidR="0013158E" w:rsidRPr="0013158E">
        <w:rPr>
          <w:rFonts w:ascii="Courier New" w:hAnsi="Courier New" w:cs="Courier New"/>
          <w:color w:val="000000"/>
          <w:sz w:val="20"/>
          <w:szCs w:val="20"/>
          <w:lang w:val="en-US" w:eastAsia="ru-RU"/>
        </w:rPr>
        <w:t>);</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add the model to the list</w:t>
      </w:r>
    </w:p>
    <w:p w:rsidR="0013158E" w:rsidRPr="004E0CC0"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color w:val="000000"/>
          <w:sz w:val="20"/>
          <w:szCs w:val="20"/>
          <w:lang w:val="en-US" w:eastAsia="ru-RU"/>
        </w:rPr>
        <w:t xml:space="preserve">    </w:t>
      </w:r>
      <w:r w:rsidR="00BE173B" w:rsidRPr="004E0CC0">
        <w:rPr>
          <w:rFonts w:ascii="Courier New" w:hAnsi="Courier New" w:cs="Courier New"/>
          <w:color w:val="000000"/>
          <w:sz w:val="20"/>
          <w:szCs w:val="20"/>
          <w:lang w:val="en-US" w:eastAsia="ru-RU"/>
        </w:rPr>
        <w:t xml:space="preserve">  </w:t>
      </w:r>
      <w:r w:rsidR="0013158E" w:rsidRPr="004E0CC0">
        <w:rPr>
          <w:rFonts w:ascii="Courier New" w:hAnsi="Courier New" w:cs="Courier New"/>
          <w:color w:val="000000"/>
          <w:sz w:val="20"/>
          <w:szCs w:val="20"/>
          <w:lang w:val="en-US" w:eastAsia="ru-RU"/>
        </w:rPr>
        <w:t>db.CUSTOMERS.Add(customer);</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BE173B"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save model</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color w:val="000000"/>
          <w:sz w:val="20"/>
          <w:szCs w:val="20"/>
          <w:lang w:val="en-US" w:eastAsia="ru-RU"/>
        </w:rPr>
        <w:t xml:space="preserve">    </w:t>
      </w:r>
      <w:r w:rsidR="00BE173B" w:rsidRPr="004E0CC0">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db.SaveChanges();</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BE173B" w:rsidRPr="004E0CC0">
        <w:rPr>
          <w:rFonts w:ascii="Courier New" w:hAnsi="Courier New" w:cs="Courier New"/>
          <w:i/>
          <w:iCs/>
          <w:color w:val="005600"/>
          <w:sz w:val="20"/>
          <w:szCs w:val="20"/>
          <w:lang w:val="en-US" w:eastAsia="ru-RU"/>
        </w:rPr>
        <w:t xml:space="preserve">  </w:t>
      </w:r>
      <w:r w:rsidR="0013158E"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return success in JSON format</w:t>
      </w:r>
    </w:p>
    <w:p w:rsidR="0013158E" w:rsidRPr="004E0CC0"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b/>
          <w:bCs/>
          <w:color w:val="000000"/>
          <w:sz w:val="20"/>
          <w:szCs w:val="20"/>
          <w:lang w:val="en-US" w:eastAsia="ru-RU"/>
        </w:rPr>
        <w:t xml:space="preserve">    </w:t>
      </w:r>
      <w:r w:rsidR="00BE173B" w:rsidRPr="004E0CC0">
        <w:rPr>
          <w:rFonts w:ascii="Courier New" w:hAnsi="Courier New" w:cs="Courier New"/>
          <w:b/>
          <w:bCs/>
          <w:color w:val="000000"/>
          <w:sz w:val="20"/>
          <w:szCs w:val="20"/>
          <w:lang w:val="en-US" w:eastAsia="ru-RU"/>
        </w:rPr>
        <w:t xml:space="preserve">  </w:t>
      </w:r>
      <w:r w:rsidR="0013158E" w:rsidRPr="004E0CC0">
        <w:rPr>
          <w:rFonts w:ascii="Courier New" w:hAnsi="Courier New" w:cs="Courier New"/>
          <w:b/>
          <w:bCs/>
          <w:color w:val="000000"/>
          <w:sz w:val="20"/>
          <w:szCs w:val="20"/>
          <w:lang w:val="en-US" w:eastAsia="ru-RU"/>
        </w:rPr>
        <w:t xml:space="preserve">return </w:t>
      </w:r>
      <w:r w:rsidR="0013158E" w:rsidRPr="004E0CC0">
        <w:rPr>
          <w:rFonts w:ascii="Courier New" w:hAnsi="Courier New" w:cs="Courier New"/>
          <w:color w:val="000000"/>
          <w:sz w:val="20"/>
          <w:szCs w:val="20"/>
          <w:lang w:val="en-US" w:eastAsia="ru-RU"/>
        </w:rPr>
        <w:t>Json(</w:t>
      </w:r>
      <w:r w:rsidR="0013158E" w:rsidRPr="004E0CC0">
        <w:rPr>
          <w:rFonts w:ascii="Courier New" w:hAnsi="Courier New" w:cs="Courier New"/>
          <w:b/>
          <w:bCs/>
          <w:color w:val="000000"/>
          <w:sz w:val="20"/>
          <w:szCs w:val="20"/>
          <w:lang w:val="en-US" w:eastAsia="ru-RU"/>
        </w:rPr>
        <w:t>true</w:t>
      </w:r>
      <w:r w:rsidR="0013158E" w:rsidRPr="004E0CC0">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color w:val="000000"/>
          <w:sz w:val="20"/>
          <w:szCs w:val="20"/>
          <w:lang w:val="en-US" w:eastAsia="ru-RU"/>
        </w:rPr>
        <w:t xml:space="preserve">  </w:t>
      </w:r>
      <w:r w:rsidR="00BE173B" w:rsidRPr="004E0CC0">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BE173B" w:rsidRPr="000859CA">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else </w:t>
      </w:r>
      <w:r w:rsidR="0013158E" w:rsidRPr="000859CA">
        <w:rPr>
          <w:rFonts w:ascii="Courier New" w:hAnsi="Courier New" w:cs="Courier New"/>
          <w:color w:val="000000"/>
          <w:sz w:val="20"/>
          <w:szCs w:val="20"/>
          <w:lang w:val="en-US" w:eastAsia="ru-RU"/>
        </w:rPr>
        <w:t>{</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BE173B" w:rsidRPr="004E0CC0">
        <w:rPr>
          <w:rFonts w:ascii="Courier New" w:hAnsi="Courier New" w:cs="Courier New"/>
          <w:i/>
          <w:iCs/>
          <w:color w:val="005600"/>
          <w:sz w:val="20"/>
          <w:szCs w:val="20"/>
          <w:lang w:val="en-US" w:eastAsia="ru-RU"/>
        </w:rPr>
        <w:t xml:space="preserve">  </w:t>
      </w:r>
      <w:r w:rsidR="0013158E" w:rsidRPr="004E0CC0">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join model errors in one string</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string </w:t>
      </w:r>
      <w:r w:rsidR="0013158E" w:rsidRPr="0013158E">
        <w:rPr>
          <w:rFonts w:ascii="Courier New" w:hAnsi="Courier New" w:cs="Courier New"/>
          <w:color w:val="000000"/>
          <w:sz w:val="20"/>
          <w:szCs w:val="20"/>
          <w:lang w:val="en-US" w:eastAsia="ru-RU"/>
        </w:rPr>
        <w:t xml:space="preserve">messages = </w:t>
      </w:r>
      <w:r w:rsidR="0013158E" w:rsidRPr="0013158E">
        <w:rPr>
          <w:rFonts w:ascii="Courier New" w:hAnsi="Courier New" w:cs="Courier New"/>
          <w:b/>
          <w:bCs/>
          <w:color w:val="000000"/>
          <w:sz w:val="20"/>
          <w:szCs w:val="20"/>
          <w:lang w:val="en-US" w:eastAsia="ru-RU"/>
        </w:rPr>
        <w:t>string</w:t>
      </w:r>
      <w:r w:rsidR="0013158E" w:rsidRPr="0013158E">
        <w:rPr>
          <w:rFonts w:ascii="Courier New" w:hAnsi="Courier New" w:cs="Courier New"/>
          <w:color w:val="000000"/>
          <w:sz w:val="20"/>
          <w:szCs w:val="20"/>
          <w:lang w:val="en-US" w:eastAsia="ru-RU"/>
        </w:rPr>
        <w:t>.Join(</w:t>
      </w:r>
      <w:r w:rsidR="0013158E" w:rsidRPr="0013158E">
        <w:rPr>
          <w:rFonts w:ascii="Courier New" w:hAnsi="Courier New" w:cs="Courier New"/>
          <w:color w:val="000066"/>
          <w:sz w:val="20"/>
          <w:szCs w:val="20"/>
          <w:lang w:val="en-US" w:eastAsia="ru-RU"/>
        </w:rPr>
        <w:t>"; "</w:t>
      </w:r>
      <w:r w:rsidR="0013158E" w:rsidRPr="0013158E">
        <w:rPr>
          <w:rFonts w:ascii="Courier New" w:hAnsi="Courier New" w:cs="Courier New"/>
          <w:color w:val="000000"/>
          <w:sz w:val="20"/>
          <w:szCs w:val="20"/>
          <w:lang w:val="en-US" w:eastAsia="ru-RU"/>
        </w:rPr>
        <w:t>, ModelState.Values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.SelectMany(x =&gt; x.Errors)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.Select(x =&gt; x.ErrorMessage));</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return error</w:t>
      </w:r>
      <w:r w:rsidR="004E0CC0" w:rsidRPr="004E0CC0">
        <w:rPr>
          <w:rFonts w:ascii="Courier New" w:hAnsi="Courier New" w:cs="Courier New"/>
          <w:i/>
          <w:iCs/>
          <w:color w:val="005600"/>
          <w:sz w:val="20"/>
          <w:szCs w:val="20"/>
          <w:lang w:val="en-US" w:eastAsia="ru-RU"/>
        </w:rPr>
        <w:t xml:space="preserve"> in JSON format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w:t>
      </w:r>
      <w:r w:rsidR="0013158E" w:rsidRPr="0013158E">
        <w:rPr>
          <w:rFonts w:ascii="Courier New" w:hAnsi="Courier New" w:cs="Courier New"/>
          <w:b/>
          <w:bCs/>
          <w:color w:val="000000"/>
          <w:sz w:val="20"/>
          <w:szCs w:val="20"/>
          <w:lang w:val="en-US" w:eastAsia="ru-RU"/>
        </w:rPr>
        <w:t xml:space="preserve">new </w:t>
      </w:r>
      <w:r w:rsidR="0013158E" w:rsidRPr="0013158E">
        <w:rPr>
          <w:rFonts w:ascii="Courier New" w:hAnsi="Courier New" w:cs="Courier New"/>
          <w:color w:val="000000"/>
          <w:sz w:val="20"/>
          <w:szCs w:val="20"/>
          <w:lang w:val="en-US" w:eastAsia="ru-RU"/>
        </w:rPr>
        <w:t>{ error = messages });</w:t>
      </w:r>
    </w:p>
    <w:p w:rsidR="0013158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BE173B">
        <w:rPr>
          <w:rFonts w:ascii="Courier New" w:hAnsi="Courier New" w:cs="Courier New"/>
          <w:color w:val="000000"/>
          <w:sz w:val="20"/>
          <w:szCs w:val="20"/>
          <w:lang w:val="en-US" w:eastAsia="ru-RU"/>
        </w:rPr>
        <w:t>}</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BE173B">
        <w:rPr>
          <w:rFonts w:ascii="Courier New" w:hAnsi="Courier New" w:cs="Courier New"/>
          <w:color w:val="000000"/>
          <w:sz w:val="20"/>
          <w:szCs w:val="20"/>
          <w:lang w:val="en-US" w:eastAsia="ru-RU"/>
        </w:rPr>
        <w:t>}</w:t>
      </w:r>
    </w:p>
    <w:p w:rsidR="00BE173B"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Editing supplier</w:t>
      </w:r>
    </w:p>
    <w:p w:rsidR="002F138F" w:rsidRPr="00BE173B" w:rsidRDefault="00BE173B" w:rsidP="0013158E">
      <w:pPr>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BE173B">
        <w:rPr>
          <w:rFonts w:ascii="Courier New" w:hAnsi="Courier New" w:cs="Courier New"/>
          <w:color w:val="818181"/>
          <w:sz w:val="20"/>
          <w:szCs w:val="20"/>
          <w:lang w:val="en-US" w:eastAsia="ru-RU"/>
        </w:rPr>
        <w:t>[HttpPost]</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[ValidateAntiForgeryToken]</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lastRenderedPageBreak/>
        <w:t xml:space="preserve">  </w:t>
      </w:r>
      <w:r w:rsidR="0013158E" w:rsidRPr="0013158E">
        <w:rPr>
          <w:rFonts w:ascii="Courier New" w:hAnsi="Courier New" w:cs="Courier New"/>
          <w:b/>
          <w:bCs/>
          <w:color w:val="000000"/>
          <w:sz w:val="20"/>
          <w:szCs w:val="20"/>
          <w:lang w:val="en-US" w:eastAsia="ru-RU"/>
        </w:rPr>
        <w:t xml:space="preserve">public </w:t>
      </w:r>
      <w:r w:rsidR="0013158E" w:rsidRPr="0013158E">
        <w:rPr>
          <w:rFonts w:ascii="Courier New" w:hAnsi="Courier New" w:cs="Courier New"/>
          <w:color w:val="000000"/>
          <w:sz w:val="20"/>
          <w:szCs w:val="20"/>
          <w:lang w:val="en-US" w:eastAsia="ru-RU"/>
        </w:rPr>
        <w:t>ActionResult Edit(</w:t>
      </w:r>
    </w:p>
    <w:p w:rsidR="0013158E" w:rsidRPr="0013158E" w:rsidRDefault="0013158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color w:val="818181"/>
          <w:sz w:val="20"/>
          <w:szCs w:val="20"/>
          <w:lang w:val="en-US" w:eastAsia="ru-RU"/>
        </w:rPr>
        <w:t xml:space="preserve">[Bind(Include = "CUSTOMER_ID,NAME,ADDRESS,ZIPCODE,PHONE")] </w:t>
      </w:r>
      <w:r w:rsidRPr="0013158E">
        <w:rPr>
          <w:rFonts w:ascii="Courier New" w:hAnsi="Courier New" w:cs="Courier New"/>
          <w:color w:val="000000"/>
          <w:sz w:val="20"/>
          <w:szCs w:val="20"/>
          <w:lang w:val="en-US" w:eastAsia="ru-RU"/>
        </w:rPr>
        <w:t>CUSTOMER customer)</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 xml:space="preserve">// </w:t>
      </w:r>
      <w:r w:rsidR="004E0CC0" w:rsidRPr="00BE173B">
        <w:rPr>
          <w:rFonts w:ascii="Courier New" w:hAnsi="Courier New" w:cs="Courier New"/>
          <w:i/>
          <w:iCs/>
          <w:color w:val="005600"/>
          <w:sz w:val="20"/>
          <w:szCs w:val="20"/>
          <w:lang w:val="en-US" w:eastAsia="ru-RU"/>
        </w:rPr>
        <w:t>check the correctness of the model</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if </w:t>
      </w:r>
      <w:r w:rsidR="0013158E" w:rsidRPr="000859CA">
        <w:rPr>
          <w:rFonts w:ascii="Courier New" w:hAnsi="Courier New" w:cs="Courier New"/>
          <w:color w:val="000000"/>
          <w:sz w:val="20"/>
          <w:szCs w:val="20"/>
          <w:lang w:val="en-US" w:eastAsia="ru-RU"/>
        </w:rPr>
        <w:t>(ModelState.IsValid)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mark the model as modified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db.Entry(customer).State = EntityState.Modified;</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4E0CC0" w:rsidRPr="000859CA">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save model</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db.SaveChanges();</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t xml:space="preserve">      </w:t>
      </w:r>
      <w:r w:rsidR="0013158E" w:rsidRPr="000859CA">
        <w:rPr>
          <w:rFonts w:ascii="Courier New" w:hAnsi="Courier New" w:cs="Courier New"/>
          <w:i/>
          <w:iCs/>
          <w:color w:val="005600"/>
          <w:sz w:val="20"/>
          <w:szCs w:val="20"/>
          <w:lang w:val="en-US" w:eastAsia="ru-RU"/>
        </w:rPr>
        <w:t>//</w:t>
      </w:r>
      <w:r w:rsidR="004E0CC0" w:rsidRPr="000859CA">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return success in JSON format</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return </w:t>
      </w:r>
      <w:r w:rsidR="0013158E" w:rsidRPr="000859CA">
        <w:rPr>
          <w:rFonts w:ascii="Courier New" w:hAnsi="Courier New" w:cs="Courier New"/>
          <w:color w:val="000000"/>
          <w:sz w:val="20"/>
          <w:szCs w:val="20"/>
          <w:lang w:val="en-US" w:eastAsia="ru-RU"/>
        </w:rPr>
        <w:t>Json(</w:t>
      </w:r>
      <w:r w:rsidR="0013158E" w:rsidRPr="000859CA">
        <w:rPr>
          <w:rFonts w:ascii="Courier New" w:hAnsi="Courier New" w:cs="Courier New"/>
          <w:b/>
          <w:bCs/>
          <w:color w:val="000000"/>
          <w:sz w:val="20"/>
          <w:szCs w:val="20"/>
          <w:lang w:val="en-US" w:eastAsia="ru-RU"/>
        </w:rPr>
        <w:t>true</w:t>
      </w:r>
      <w:r w:rsidR="0013158E" w:rsidRPr="000859CA">
        <w:rPr>
          <w:rFonts w:ascii="Courier New" w:hAnsi="Courier New" w:cs="Courier New"/>
          <w:color w:val="000000"/>
          <w:sz w:val="20"/>
          <w:szCs w:val="20"/>
          <w:lang w:val="en-US" w:eastAsia="ru-RU"/>
        </w:rPr>
        <w:t>);</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else </w:t>
      </w:r>
      <w:r w:rsidR="0013158E" w:rsidRPr="000859CA">
        <w:rPr>
          <w:rFonts w:ascii="Courier New" w:hAnsi="Courier New" w:cs="Courier New"/>
          <w:color w:val="000000"/>
          <w:sz w:val="20"/>
          <w:szCs w:val="20"/>
          <w:lang w:val="en-US" w:eastAsia="ru-RU"/>
        </w:rPr>
        <w:t>{</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join model errors in one string</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string </w:t>
      </w:r>
      <w:r w:rsidR="0013158E" w:rsidRPr="0013158E">
        <w:rPr>
          <w:rFonts w:ascii="Courier New" w:hAnsi="Courier New" w:cs="Courier New"/>
          <w:color w:val="000000"/>
          <w:sz w:val="20"/>
          <w:szCs w:val="20"/>
          <w:lang w:val="en-US" w:eastAsia="ru-RU"/>
        </w:rPr>
        <w:t xml:space="preserve">messages = </w:t>
      </w:r>
      <w:r w:rsidR="0013158E" w:rsidRPr="0013158E">
        <w:rPr>
          <w:rFonts w:ascii="Courier New" w:hAnsi="Courier New" w:cs="Courier New"/>
          <w:b/>
          <w:bCs/>
          <w:color w:val="000000"/>
          <w:sz w:val="20"/>
          <w:szCs w:val="20"/>
          <w:lang w:val="en-US" w:eastAsia="ru-RU"/>
        </w:rPr>
        <w:t>string</w:t>
      </w:r>
      <w:r w:rsidR="0013158E" w:rsidRPr="0013158E">
        <w:rPr>
          <w:rFonts w:ascii="Courier New" w:hAnsi="Courier New" w:cs="Courier New"/>
          <w:color w:val="000000"/>
          <w:sz w:val="20"/>
          <w:szCs w:val="20"/>
          <w:lang w:val="en-US" w:eastAsia="ru-RU"/>
        </w:rPr>
        <w:t>.Join(</w:t>
      </w:r>
      <w:r w:rsidR="0013158E" w:rsidRPr="0013158E">
        <w:rPr>
          <w:rFonts w:ascii="Courier New" w:hAnsi="Courier New" w:cs="Courier New"/>
          <w:color w:val="000066"/>
          <w:sz w:val="20"/>
          <w:szCs w:val="20"/>
          <w:lang w:val="en-US" w:eastAsia="ru-RU"/>
        </w:rPr>
        <w:t>"; "</w:t>
      </w:r>
      <w:r w:rsidR="0013158E" w:rsidRPr="0013158E">
        <w:rPr>
          <w:rFonts w:ascii="Courier New" w:hAnsi="Courier New" w:cs="Courier New"/>
          <w:color w:val="000000"/>
          <w:sz w:val="20"/>
          <w:szCs w:val="20"/>
          <w:lang w:val="en-US" w:eastAsia="ru-RU"/>
        </w:rPr>
        <w:t>, ModelState.Values</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.SelectMany(x =&gt; x.Errors)</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.Select(x =&gt; x.ErrorMessage));</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return error</w:t>
      </w:r>
      <w:r w:rsidR="004E0CC0" w:rsidRPr="004E0CC0">
        <w:rPr>
          <w:rFonts w:ascii="Courier New" w:hAnsi="Courier New" w:cs="Courier New"/>
          <w:i/>
          <w:iCs/>
          <w:color w:val="005600"/>
          <w:sz w:val="20"/>
          <w:szCs w:val="20"/>
          <w:lang w:val="en-US" w:eastAsia="ru-RU"/>
        </w:rPr>
        <w:t xml:space="preserve"> in JSON format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w:t>
      </w:r>
      <w:r w:rsidR="0013158E" w:rsidRPr="0013158E">
        <w:rPr>
          <w:rFonts w:ascii="Courier New" w:hAnsi="Courier New" w:cs="Courier New"/>
          <w:b/>
          <w:bCs/>
          <w:color w:val="000000"/>
          <w:sz w:val="20"/>
          <w:szCs w:val="20"/>
          <w:lang w:val="en-US" w:eastAsia="ru-RU"/>
        </w:rPr>
        <w:t xml:space="preserve">new </w:t>
      </w:r>
      <w:r w:rsidR="0013158E" w:rsidRPr="0013158E">
        <w:rPr>
          <w:rFonts w:ascii="Courier New" w:hAnsi="Courier New" w:cs="Courier New"/>
          <w:color w:val="000000"/>
          <w:sz w:val="20"/>
          <w:szCs w:val="20"/>
          <w:lang w:val="en-US" w:eastAsia="ru-RU"/>
        </w:rPr>
        <w:t>{ error = messages });</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r w:rsidRPr="00BE173B">
        <w:rPr>
          <w:rFonts w:ascii="Courier New" w:hAnsi="Courier New" w:cs="Courier New"/>
          <w:color w:val="000000"/>
          <w:sz w:val="20"/>
          <w:szCs w:val="20"/>
          <w:lang w:val="en-US" w:eastAsia="ru-RU"/>
        </w:rPr>
        <w:t xml:space="preserve"> </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BE173B"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Deleting supplier</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[HttpPost]</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[ValidateAntiForgeryToken]</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public </w:t>
      </w:r>
      <w:r w:rsidR="0013158E" w:rsidRPr="0013158E">
        <w:rPr>
          <w:rFonts w:ascii="Courier New" w:hAnsi="Courier New" w:cs="Courier New"/>
          <w:color w:val="000000"/>
          <w:sz w:val="20"/>
          <w:szCs w:val="20"/>
          <w:lang w:val="en-US" w:eastAsia="ru-RU"/>
        </w:rPr>
        <w:t>ActionResult Delete(</w:t>
      </w:r>
      <w:r w:rsidR="0013158E" w:rsidRPr="0013158E">
        <w:rPr>
          <w:rFonts w:ascii="Courier New" w:hAnsi="Courier New" w:cs="Courier New"/>
          <w:b/>
          <w:bCs/>
          <w:color w:val="000000"/>
          <w:sz w:val="20"/>
          <w:szCs w:val="20"/>
          <w:lang w:val="en-US" w:eastAsia="ru-RU"/>
        </w:rPr>
        <w:t xml:space="preserve">int </w:t>
      </w:r>
      <w:r w:rsidR="0013158E" w:rsidRPr="0013158E">
        <w:rPr>
          <w:rFonts w:ascii="Courier New" w:hAnsi="Courier New" w:cs="Courier New"/>
          <w:color w:val="000000"/>
          <w:sz w:val="20"/>
          <w:szCs w:val="20"/>
          <w:lang w:val="en-US" w:eastAsia="ru-RU"/>
        </w:rPr>
        <w:t>id)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 find supplier by id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CUSTOMER customer = db.CUSTOMERS.Find(id);</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delete supplier</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db.CUSTOMERS.Remove(customer);</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t xml:space="preserve">    </w:t>
      </w:r>
      <w:r w:rsidR="004E0CC0" w:rsidRPr="000859CA">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save model</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db.SaveChanges();</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t xml:space="preserve">    </w:t>
      </w:r>
      <w:r w:rsidR="0013158E" w:rsidRPr="000859CA">
        <w:rPr>
          <w:rFonts w:ascii="Courier New" w:hAnsi="Courier New" w:cs="Courier New"/>
          <w:i/>
          <w:iCs/>
          <w:color w:val="005600"/>
          <w:sz w:val="20"/>
          <w:szCs w:val="20"/>
          <w:lang w:val="en-US" w:eastAsia="ru-RU"/>
        </w:rPr>
        <w:t>//</w:t>
      </w:r>
      <w:r w:rsidR="004E0CC0" w:rsidRPr="000859CA">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return success in JSON format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w:t>
      </w:r>
      <w:r w:rsidR="0013158E" w:rsidRPr="0013158E">
        <w:rPr>
          <w:rFonts w:ascii="Courier New" w:hAnsi="Courier New" w:cs="Courier New"/>
          <w:b/>
          <w:bCs/>
          <w:color w:val="000000"/>
          <w:sz w:val="20"/>
          <w:szCs w:val="20"/>
          <w:lang w:val="en-US" w:eastAsia="ru-RU"/>
        </w:rPr>
        <w:t>true</w:t>
      </w:r>
      <w:r w:rsidR="0013158E" w:rsidRPr="0013158E">
        <w:rPr>
          <w:rFonts w:ascii="Courier New" w:hAnsi="Courier New" w:cs="Courier New"/>
          <w:color w:val="000000"/>
          <w:sz w:val="20"/>
          <w:szCs w:val="20"/>
          <w:lang w:val="en-US" w:eastAsia="ru-RU"/>
        </w:rPr>
        <w:t>);</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BE173B"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protected override void </w:t>
      </w:r>
      <w:r w:rsidR="0013158E" w:rsidRPr="0013158E">
        <w:rPr>
          <w:rFonts w:ascii="Courier New" w:hAnsi="Courier New" w:cs="Courier New"/>
          <w:color w:val="000000"/>
          <w:sz w:val="20"/>
          <w:szCs w:val="20"/>
          <w:lang w:val="en-US" w:eastAsia="ru-RU"/>
        </w:rPr>
        <w:t>Dispose(</w:t>
      </w:r>
      <w:r w:rsidR="0013158E" w:rsidRPr="0013158E">
        <w:rPr>
          <w:rFonts w:ascii="Courier New" w:hAnsi="Courier New" w:cs="Courier New"/>
          <w:b/>
          <w:bCs/>
          <w:color w:val="000000"/>
          <w:sz w:val="20"/>
          <w:szCs w:val="20"/>
          <w:lang w:val="en-US" w:eastAsia="ru-RU"/>
        </w:rPr>
        <w:t xml:space="preserve">bool </w:t>
      </w:r>
      <w:r w:rsidR="0013158E" w:rsidRPr="0013158E">
        <w:rPr>
          <w:rFonts w:ascii="Courier New" w:hAnsi="Courier New" w:cs="Courier New"/>
          <w:color w:val="000000"/>
          <w:sz w:val="20"/>
          <w:szCs w:val="20"/>
          <w:lang w:val="en-US" w:eastAsia="ru-RU"/>
        </w:rPr>
        <w:t>disposing)</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if </w:t>
      </w:r>
      <w:r w:rsidR="0013158E" w:rsidRPr="0013158E">
        <w:rPr>
          <w:rFonts w:ascii="Courier New" w:hAnsi="Courier New" w:cs="Courier New"/>
          <w:color w:val="000000"/>
          <w:sz w:val="20"/>
          <w:szCs w:val="20"/>
          <w:lang w:val="en-US" w:eastAsia="ru-RU"/>
        </w:rPr>
        <w:t>(disposing)</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db.Dispose();</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base</w:t>
      </w:r>
      <w:r w:rsidR="0013158E" w:rsidRPr="0013158E">
        <w:rPr>
          <w:rFonts w:ascii="Courier New" w:hAnsi="Courier New" w:cs="Courier New"/>
          <w:color w:val="000000"/>
          <w:sz w:val="20"/>
          <w:szCs w:val="20"/>
          <w:lang w:val="en-US" w:eastAsia="ru-RU"/>
        </w:rPr>
        <w:t>.Dispose(disposing);</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D36BF0" w:rsidRDefault="0013158E" w:rsidP="0013158E">
      <w:pPr>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2F138F" w:rsidRPr="009E47DE" w:rsidRDefault="002F138F" w:rsidP="009E47DE">
      <w:pPr>
        <w:spacing w:after="0" w:line="240" w:lineRule="auto"/>
        <w:rPr>
          <w:rFonts w:ascii="Courier New" w:hAnsi="Courier New" w:cs="Courier New"/>
          <w:sz w:val="20"/>
          <w:szCs w:val="20"/>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The Index method is used to display the Views/Cusomter/Index.cshtml view. The view itself will be presented a bit later. This view is actually a</w:t>
      </w:r>
      <w:ins w:id="381" w:author="Helen" w:date="2017-10-23T11:55:00Z">
        <w:r w:rsidR="003B20BD">
          <w:rPr>
            <w:rFonts w:ascii="Arial" w:hAnsi="Arial" w:cs="Arial"/>
            <w:sz w:val="24"/>
            <w:szCs w:val="24"/>
            <w:lang w:val="en-US"/>
          </w:rPr>
          <w:t>n</w:t>
        </w:r>
      </w:ins>
      <w:r w:rsidRPr="00582999">
        <w:rPr>
          <w:rFonts w:ascii="Arial" w:hAnsi="Arial" w:cs="Arial"/>
          <w:sz w:val="24"/>
          <w:szCs w:val="24"/>
          <w:lang w:val="en-US"/>
        </w:rPr>
        <w:t xml:space="preserve"> html page template with markup and JavaScript for initiating jqGrid. The data itself will be obtained asynchronously in the JSON format</w:t>
      </w:r>
      <w:ins w:id="382" w:author="Helen" w:date="2017-10-23T11:44:00Z">
        <w:r w:rsidR="003E5B55">
          <w:rPr>
            <w:rFonts w:ascii="Arial" w:hAnsi="Arial" w:cs="Arial"/>
            <w:sz w:val="24"/>
            <w:szCs w:val="24"/>
            <w:lang w:val="en-US"/>
          </w:rPr>
          <w:t xml:space="preserve">, </w:t>
        </w:r>
      </w:ins>
      <w:del w:id="383" w:author="Helen" w:date="2017-10-23T11:44:00Z">
        <w:r w:rsidRPr="00582999" w:rsidDel="003E5B55">
          <w:rPr>
            <w:rFonts w:ascii="Arial" w:hAnsi="Arial" w:cs="Arial"/>
            <w:sz w:val="24"/>
            <w:szCs w:val="24"/>
            <w:lang w:val="en-US"/>
          </w:rPr>
          <w:delText xml:space="preserve"> with the help of</w:delText>
        </w:r>
      </w:del>
      <w:ins w:id="384" w:author="Helen" w:date="2017-10-23T11:44:00Z">
        <w:r w:rsidR="003E5B55">
          <w:rPr>
            <w:rFonts w:ascii="Arial" w:hAnsi="Arial" w:cs="Arial"/>
            <w:sz w:val="24"/>
            <w:szCs w:val="24"/>
            <w:lang w:val="en-US"/>
          </w:rPr>
          <w:t>using</w:t>
        </w:r>
      </w:ins>
      <w:r w:rsidRPr="00582999">
        <w:rPr>
          <w:rFonts w:ascii="Arial" w:hAnsi="Arial" w:cs="Arial"/>
          <w:sz w:val="24"/>
          <w:szCs w:val="24"/>
          <w:lang w:val="en-US"/>
        </w:rPr>
        <w:t xml:space="preserve"> the Ajax technology. </w:t>
      </w:r>
      <w:del w:id="385" w:author="Helen" w:date="2017-10-23T11:56:00Z">
        <w:r w:rsidRPr="00582999" w:rsidDel="003B20BD">
          <w:rPr>
            <w:rFonts w:ascii="Arial" w:hAnsi="Arial" w:cs="Arial"/>
            <w:sz w:val="24"/>
            <w:szCs w:val="24"/>
            <w:lang w:val="en-US"/>
          </w:rPr>
          <w:delText>Depending on t</w:delText>
        </w:r>
      </w:del>
      <w:ins w:id="386" w:author="Helen" w:date="2017-10-23T11:56:00Z">
        <w:r w:rsidR="003B20BD">
          <w:rPr>
            <w:rFonts w:ascii="Arial" w:hAnsi="Arial" w:cs="Arial"/>
            <w:sz w:val="24"/>
            <w:szCs w:val="24"/>
            <w:lang w:val="en-US"/>
          </w:rPr>
          <w:t>T</w:t>
        </w:r>
      </w:ins>
      <w:r w:rsidRPr="00582999">
        <w:rPr>
          <w:rFonts w:ascii="Arial" w:hAnsi="Arial" w:cs="Arial"/>
          <w:sz w:val="24"/>
          <w:szCs w:val="24"/>
          <w:lang w:val="en-US"/>
        </w:rPr>
        <w:t>he selected type of sorting, the page number and the search parameters</w:t>
      </w:r>
      <w:del w:id="387" w:author="Helen" w:date="2017-10-23T11:56:00Z">
        <w:r w:rsidRPr="00582999" w:rsidDel="003B20BD">
          <w:rPr>
            <w:rFonts w:ascii="Arial" w:hAnsi="Arial" w:cs="Arial"/>
            <w:sz w:val="24"/>
            <w:szCs w:val="24"/>
            <w:lang w:val="en-US"/>
          </w:rPr>
          <w:delText>,</w:delText>
        </w:r>
      </w:del>
      <w:ins w:id="388" w:author="Helen" w:date="2017-10-23T11:56:00Z">
        <w:r w:rsidR="003B20BD">
          <w:rPr>
            <w:rFonts w:ascii="Arial" w:hAnsi="Arial" w:cs="Arial"/>
            <w:sz w:val="24"/>
            <w:szCs w:val="24"/>
            <w:lang w:val="en-US"/>
          </w:rPr>
          <w:t xml:space="preserve"> will determine the format of</w:t>
        </w:r>
      </w:ins>
      <w:r w:rsidRPr="00582999">
        <w:rPr>
          <w:rFonts w:ascii="Arial" w:hAnsi="Arial" w:cs="Arial"/>
          <w:sz w:val="24"/>
          <w:szCs w:val="24"/>
          <w:lang w:val="en-US"/>
        </w:rPr>
        <w:t xml:space="preserve"> an HTTP request that will be handled by the </w:t>
      </w:r>
      <w:proofErr w:type="spellStart"/>
      <w:r w:rsidRPr="00582999">
        <w:rPr>
          <w:rFonts w:ascii="Arial" w:hAnsi="Arial" w:cs="Arial"/>
          <w:sz w:val="24"/>
          <w:szCs w:val="24"/>
          <w:lang w:val="en-US"/>
        </w:rPr>
        <w:t>GetData</w:t>
      </w:r>
      <w:proofErr w:type="spellEnd"/>
      <w:r w:rsidRPr="00582999">
        <w:rPr>
          <w:rFonts w:ascii="Arial" w:hAnsi="Arial" w:cs="Arial"/>
          <w:sz w:val="24"/>
          <w:szCs w:val="24"/>
          <w:lang w:val="en-US"/>
        </w:rPr>
        <w:t xml:space="preserve"> action</w:t>
      </w:r>
      <w:del w:id="389" w:author="Helen" w:date="2017-10-23T11:57:00Z">
        <w:r w:rsidRPr="00582999" w:rsidDel="003B20BD">
          <w:rPr>
            <w:rFonts w:ascii="Arial" w:hAnsi="Arial" w:cs="Arial"/>
            <w:sz w:val="24"/>
            <w:szCs w:val="24"/>
            <w:lang w:val="en-US"/>
          </w:rPr>
          <w:delText xml:space="preserve"> is generated</w:delText>
        </w:r>
      </w:del>
      <w:r w:rsidRPr="00582999">
        <w:rPr>
          <w:rFonts w:ascii="Arial" w:hAnsi="Arial" w:cs="Arial"/>
          <w:sz w:val="24"/>
          <w:szCs w:val="24"/>
          <w:lang w:val="en-US"/>
        </w:rPr>
        <w:t xml:space="preserve">. The parameters of the HTTP request are displayed </w:t>
      </w:r>
      <w:del w:id="390" w:author="Helen" w:date="2017-10-23T11:57:00Z">
        <w:r w:rsidRPr="00582999" w:rsidDel="003B20BD">
          <w:rPr>
            <w:rFonts w:ascii="Arial" w:hAnsi="Arial" w:cs="Arial"/>
            <w:sz w:val="24"/>
            <w:szCs w:val="24"/>
            <w:lang w:val="en-US"/>
          </w:rPr>
          <w:delText xml:space="preserve">onto </w:delText>
        </w:r>
      </w:del>
      <w:ins w:id="391" w:author="Helen" w:date="2017-10-23T11:57:00Z">
        <w:r w:rsidR="003B20BD">
          <w:rPr>
            <w:rFonts w:ascii="Arial" w:hAnsi="Arial" w:cs="Arial"/>
            <w:sz w:val="24"/>
            <w:szCs w:val="24"/>
            <w:lang w:val="en-US"/>
          </w:rPr>
          <w:t xml:space="preserve">in </w:t>
        </w:r>
      </w:ins>
      <w:r w:rsidRPr="00582999">
        <w:rPr>
          <w:rFonts w:ascii="Arial" w:hAnsi="Arial" w:cs="Arial"/>
          <w:sz w:val="24"/>
          <w:szCs w:val="24"/>
          <w:lang w:val="en-US"/>
        </w:rPr>
        <w:t xml:space="preserve">the input parameters of the GetData method. </w:t>
      </w:r>
      <w:del w:id="392" w:author="Helen" w:date="2017-10-23T11:58:00Z">
        <w:r w:rsidRPr="00582999" w:rsidDel="003B20BD">
          <w:rPr>
            <w:rFonts w:ascii="Arial" w:hAnsi="Arial" w:cs="Arial"/>
            <w:sz w:val="24"/>
            <w:szCs w:val="24"/>
            <w:lang w:val="en-US"/>
          </w:rPr>
          <w:delText>According to these parameters, w</w:delText>
        </w:r>
      </w:del>
      <w:ins w:id="393" w:author="Helen" w:date="2017-10-23T11:58:00Z">
        <w:r w:rsidR="003B20BD">
          <w:rPr>
            <w:rFonts w:ascii="Arial" w:hAnsi="Arial" w:cs="Arial"/>
            <w:sz w:val="24"/>
            <w:szCs w:val="24"/>
            <w:lang w:val="en-US"/>
          </w:rPr>
          <w:t>W</w:t>
        </w:r>
      </w:ins>
      <w:r w:rsidRPr="00582999">
        <w:rPr>
          <w:rFonts w:ascii="Arial" w:hAnsi="Arial" w:cs="Arial"/>
          <w:sz w:val="24"/>
          <w:szCs w:val="24"/>
          <w:lang w:val="en-US"/>
        </w:rPr>
        <w:t>e generate a LINQ query</w:t>
      </w:r>
      <w:ins w:id="394" w:author="Helen" w:date="2017-10-23T11:58:00Z">
        <w:r w:rsidR="003B20BD">
          <w:rPr>
            <w:rFonts w:ascii="Arial" w:hAnsi="Arial" w:cs="Arial"/>
            <w:sz w:val="24"/>
            <w:szCs w:val="24"/>
            <w:lang w:val="en-US"/>
          </w:rPr>
          <w:t xml:space="preserve"> based on these parameters</w:t>
        </w:r>
      </w:ins>
      <w:r w:rsidRPr="00582999">
        <w:rPr>
          <w:rFonts w:ascii="Arial" w:hAnsi="Arial" w:cs="Arial"/>
          <w:sz w:val="24"/>
          <w:szCs w:val="24"/>
          <w:lang w:val="en-US"/>
        </w:rPr>
        <w:t xml:space="preserve"> and send the retrieved result in the JSON format.</w:t>
      </w:r>
    </w:p>
    <w:p w:rsidR="00BE173B" w:rsidRPr="00582999" w:rsidRDefault="00BE173B" w:rsidP="00BE173B">
      <w:pPr>
        <w:pStyle w:val="ListParagraph"/>
        <w:jc w:val="both"/>
        <w:rPr>
          <w:rFonts w:ascii="Arial" w:hAnsi="Arial" w:cs="Arial"/>
          <w:lang w:val="en-US"/>
        </w:rPr>
      </w:pPr>
    </w:p>
    <w:p w:rsidR="00BE173B" w:rsidRPr="00582999" w:rsidRDefault="00D30513"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lastRenderedPageBreak/>
        <w:t>Note</w:t>
      </w:r>
    </w:p>
    <w:p w:rsidR="00BE173B" w:rsidRPr="00582999" w:rsidRDefault="00BE173B"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p>
    <w:p w:rsidR="00BE173B" w:rsidRPr="00582999" w:rsidRDefault="003B20BD"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ins w:id="395" w:author="Helen" w:date="2017-10-23T11:58:00Z">
        <w:r>
          <w:rPr>
            <w:rFonts w:ascii="Arial" w:hAnsi="Arial" w:cs="Arial"/>
            <w:sz w:val="24"/>
            <w:lang w:val="en-US"/>
          </w:rPr>
          <w:t xml:space="preserve">Various libraries can assist with </w:t>
        </w:r>
      </w:ins>
      <w:del w:id="396" w:author="Helen" w:date="2017-10-23T11:59:00Z">
        <w:r w:rsidR="00D30513" w:rsidRPr="00582999" w:rsidDel="003B20BD">
          <w:rPr>
            <w:rFonts w:ascii="Arial" w:hAnsi="Arial" w:cs="Arial"/>
            <w:sz w:val="24"/>
            <w:lang w:val="en-US"/>
          </w:rPr>
          <w:delText xml:space="preserve">To parse </w:delText>
        </w:r>
      </w:del>
      <w:ins w:id="397" w:author="Helen" w:date="2017-10-23T11:59:00Z">
        <w:r w:rsidRPr="00582999">
          <w:rPr>
            <w:rFonts w:ascii="Arial" w:hAnsi="Arial" w:cs="Arial"/>
            <w:sz w:val="24"/>
            <w:lang w:val="en-US"/>
          </w:rPr>
          <w:t>pars</w:t>
        </w:r>
        <w:r>
          <w:rPr>
            <w:rFonts w:ascii="Arial" w:hAnsi="Arial" w:cs="Arial"/>
            <w:sz w:val="24"/>
            <w:lang w:val="en-US"/>
          </w:rPr>
          <w:t>ing</w:t>
        </w:r>
        <w:r w:rsidRPr="00582999">
          <w:rPr>
            <w:rFonts w:ascii="Arial" w:hAnsi="Arial" w:cs="Arial"/>
            <w:sz w:val="24"/>
            <w:lang w:val="en-US"/>
          </w:rPr>
          <w:t xml:space="preserve"> </w:t>
        </w:r>
      </w:ins>
      <w:r w:rsidR="00D30513" w:rsidRPr="00582999">
        <w:rPr>
          <w:rFonts w:ascii="Arial" w:hAnsi="Arial" w:cs="Arial"/>
          <w:sz w:val="24"/>
          <w:lang w:val="en-US"/>
        </w:rPr>
        <w:t xml:space="preserve">the parameters of a </w:t>
      </w:r>
      <w:r w:rsidR="00582999" w:rsidRPr="00582999">
        <w:rPr>
          <w:rFonts w:ascii="Arial" w:hAnsi="Arial" w:cs="Arial"/>
          <w:sz w:val="24"/>
          <w:lang w:val="en-US"/>
        </w:rPr>
        <w:t>query</w:t>
      </w:r>
      <w:r w:rsidR="00D30513" w:rsidRPr="00582999">
        <w:rPr>
          <w:rFonts w:ascii="Arial" w:hAnsi="Arial" w:cs="Arial"/>
          <w:sz w:val="24"/>
          <w:lang w:val="en-US"/>
        </w:rPr>
        <w:t xml:space="preserve"> generated by jqGrid and make it easier to build the model</w:t>
      </w:r>
      <w:del w:id="398" w:author="Helen" w:date="2017-10-23T11:59:00Z">
        <w:r w:rsidR="00D30513" w:rsidRPr="00582999" w:rsidDel="003B20BD">
          <w:rPr>
            <w:rFonts w:ascii="Arial" w:hAnsi="Arial" w:cs="Arial"/>
            <w:sz w:val="24"/>
            <w:lang w:val="en-US"/>
          </w:rPr>
          <w:delText>, there are various libraries</w:delText>
        </w:r>
      </w:del>
      <w:r w:rsidR="00D30513" w:rsidRPr="00582999">
        <w:rPr>
          <w:rFonts w:ascii="Arial" w:hAnsi="Arial" w:cs="Arial"/>
          <w:sz w:val="24"/>
          <w:lang w:val="en-US"/>
        </w:rPr>
        <w:t xml:space="preserve">. We have not used them in our examples so the code might be somewhat cumbersome. </w:t>
      </w:r>
      <w:del w:id="399" w:author="Helen" w:date="2017-10-23T12:00:00Z">
        <w:r w:rsidR="00D30513" w:rsidRPr="00582999" w:rsidDel="003B20BD">
          <w:rPr>
            <w:rFonts w:ascii="Arial" w:hAnsi="Arial" w:cs="Arial"/>
            <w:sz w:val="24"/>
            <w:lang w:val="en-US"/>
          </w:rPr>
          <w:delText>But y</w:delText>
        </w:r>
      </w:del>
      <w:ins w:id="400" w:author="Helen" w:date="2017-10-23T12:00:00Z">
        <w:r>
          <w:rPr>
            <w:rFonts w:ascii="Arial" w:hAnsi="Arial" w:cs="Arial"/>
            <w:sz w:val="24"/>
            <w:lang w:val="en-US"/>
          </w:rPr>
          <w:t>Y</w:t>
        </w:r>
      </w:ins>
      <w:r w:rsidR="00D30513" w:rsidRPr="00582999">
        <w:rPr>
          <w:rFonts w:ascii="Arial" w:hAnsi="Arial" w:cs="Arial"/>
          <w:sz w:val="24"/>
          <w:lang w:val="en-US"/>
        </w:rPr>
        <w:t>ou can always improve it</w:t>
      </w:r>
      <w:ins w:id="401" w:author="Helen" w:date="2017-10-23T12:00:00Z">
        <w:r>
          <w:rPr>
            <w:rFonts w:ascii="Arial" w:hAnsi="Arial" w:cs="Arial"/>
            <w:sz w:val="24"/>
            <w:lang w:val="en-US"/>
          </w:rPr>
          <w:t>, of course</w:t>
        </w:r>
      </w:ins>
      <w:r w:rsidR="00D30513" w:rsidRPr="00582999">
        <w:rPr>
          <w:rFonts w:ascii="Arial" w:hAnsi="Arial" w:cs="Arial"/>
          <w:sz w:val="24"/>
          <w:lang w:val="en-US"/>
        </w:rPr>
        <w:t>.</w:t>
      </w:r>
    </w:p>
    <w:p w:rsidR="00BE173B"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Create method is used to add a new </w:t>
      </w:r>
      <w:r>
        <w:rPr>
          <w:rFonts w:ascii="Arial" w:hAnsi="Arial" w:cs="Arial"/>
          <w:sz w:val="24"/>
          <w:szCs w:val="24"/>
          <w:lang w:val="en-US"/>
        </w:rPr>
        <w:t>customer</w:t>
      </w:r>
      <w:r w:rsidRPr="00582999">
        <w:rPr>
          <w:rFonts w:ascii="Arial" w:hAnsi="Arial" w:cs="Arial"/>
          <w:sz w:val="24"/>
          <w:szCs w:val="24"/>
          <w:lang w:val="en-US"/>
        </w:rPr>
        <w:t xml:space="preserve"> record. The parameters of the HTTP POST request (the method has the [HttpPost] attribute specified for it) will be displayed on the </w:t>
      </w:r>
      <w:r w:rsidR="00582999" w:rsidRPr="00582999">
        <w:rPr>
          <w:rFonts w:ascii="Arial" w:hAnsi="Arial" w:cs="Arial"/>
          <w:sz w:val="24"/>
          <w:szCs w:val="24"/>
          <w:lang w:val="en-US"/>
        </w:rPr>
        <w:t>Customer</w:t>
      </w:r>
      <w:r w:rsidRPr="00582999">
        <w:rPr>
          <w:rFonts w:ascii="Arial" w:hAnsi="Arial" w:cs="Arial"/>
          <w:sz w:val="24"/>
          <w:szCs w:val="24"/>
          <w:lang w:val="en-US"/>
        </w:rPr>
        <w:t xml:space="preserve"> model. Check out the following line:</w:t>
      </w:r>
    </w:p>
    <w:p w:rsidR="00AA0AFD" w:rsidRPr="00AA0AFD" w:rsidRDefault="00AA0AFD" w:rsidP="00BE173B">
      <w:pPr>
        <w:jc w:val="both"/>
        <w:rPr>
          <w:rFonts w:ascii="Arial" w:hAnsi="Arial" w:cs="Arial"/>
          <w:sz w:val="24"/>
          <w:szCs w:val="24"/>
          <w:lang w:val="en-US"/>
        </w:rPr>
      </w:pPr>
      <w:r w:rsidRPr="00AA0AFD">
        <w:rPr>
          <w:rFonts w:ascii="CourierNewPSMT" w:hAnsi="CourierNewPSMT" w:cs="CourierNewPSMT"/>
          <w:color w:val="818181"/>
          <w:sz w:val="20"/>
          <w:szCs w:val="20"/>
          <w:lang w:val="en-US" w:eastAsia="ru-RU"/>
        </w:rPr>
        <w:t xml:space="preserve">[Bind(Include = "NAME,ADDRESS,ZIPCODE,PHONE")] </w:t>
      </w:r>
      <w:r w:rsidRPr="00AA0AFD">
        <w:rPr>
          <w:rFonts w:ascii="CourierNewPSMT" w:hAnsi="CourierNewPSMT" w:cs="CourierNewPSMT"/>
          <w:color w:val="000000"/>
          <w:sz w:val="20"/>
          <w:szCs w:val="20"/>
          <w:lang w:val="en-US" w:eastAsia="ru-RU"/>
        </w:rPr>
        <w:t>CUSTOMER customer</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Here Bind </w:t>
      </w:r>
      <w:del w:id="402" w:author="Helen" w:date="2017-10-23T12:01:00Z">
        <w:r w:rsidRPr="00582999" w:rsidDel="003B20BD">
          <w:rPr>
            <w:rFonts w:ascii="Arial" w:hAnsi="Arial" w:cs="Arial"/>
            <w:sz w:val="24"/>
            <w:szCs w:val="24"/>
            <w:lang w:val="en-US"/>
          </w:rPr>
          <w:delText xml:space="preserve">specified </w:delText>
        </w:r>
      </w:del>
      <w:ins w:id="403" w:author="Helen" w:date="2017-10-23T12:01:00Z">
        <w:r w:rsidR="003B20BD" w:rsidRPr="00582999">
          <w:rPr>
            <w:rFonts w:ascii="Arial" w:hAnsi="Arial" w:cs="Arial"/>
            <w:sz w:val="24"/>
            <w:szCs w:val="24"/>
            <w:lang w:val="en-US"/>
          </w:rPr>
          <w:t>specifie</w:t>
        </w:r>
        <w:r w:rsidR="003B20BD">
          <w:rPr>
            <w:rFonts w:ascii="Arial" w:hAnsi="Arial" w:cs="Arial"/>
            <w:sz w:val="24"/>
            <w:szCs w:val="24"/>
            <w:lang w:val="en-US"/>
          </w:rPr>
          <w:t>s</w:t>
        </w:r>
        <w:r w:rsidR="003B20BD" w:rsidRPr="00582999">
          <w:rPr>
            <w:rFonts w:ascii="Arial" w:hAnsi="Arial" w:cs="Arial"/>
            <w:sz w:val="24"/>
            <w:szCs w:val="24"/>
            <w:lang w:val="en-US"/>
          </w:rPr>
          <w:t xml:space="preserve"> </w:t>
        </w:r>
      </w:ins>
      <w:r w:rsidRPr="00582999">
        <w:rPr>
          <w:rFonts w:ascii="Arial" w:hAnsi="Arial" w:cs="Arial"/>
          <w:sz w:val="24"/>
          <w:szCs w:val="24"/>
          <w:lang w:val="en-US"/>
        </w:rPr>
        <w:t xml:space="preserve">which parameters of the HTTP request are to be displayed </w:t>
      </w:r>
      <w:del w:id="404" w:author="Helen" w:date="2017-10-23T12:01:00Z">
        <w:r w:rsidRPr="00582999" w:rsidDel="003B20BD">
          <w:rPr>
            <w:rFonts w:ascii="Arial" w:hAnsi="Arial" w:cs="Arial"/>
            <w:sz w:val="24"/>
            <w:szCs w:val="24"/>
            <w:lang w:val="en-US"/>
          </w:rPr>
          <w:delText xml:space="preserve">onto </w:delText>
        </w:r>
      </w:del>
      <w:ins w:id="405" w:author="Helen" w:date="2017-10-23T12:01:00Z">
        <w:r w:rsidR="003B20BD">
          <w:rPr>
            <w:rFonts w:ascii="Arial" w:hAnsi="Arial" w:cs="Arial"/>
            <w:sz w:val="24"/>
            <w:szCs w:val="24"/>
            <w:lang w:val="en-US"/>
          </w:rPr>
          <w:t>in</w:t>
        </w:r>
        <w:r w:rsidR="003B20BD" w:rsidRPr="00582999">
          <w:rPr>
            <w:rFonts w:ascii="Arial" w:hAnsi="Arial" w:cs="Arial"/>
            <w:sz w:val="24"/>
            <w:szCs w:val="24"/>
            <w:lang w:val="en-US"/>
          </w:rPr>
          <w:t xml:space="preserve"> </w:t>
        </w:r>
      </w:ins>
      <w:r w:rsidRPr="00582999">
        <w:rPr>
          <w:rFonts w:ascii="Arial" w:hAnsi="Arial" w:cs="Arial"/>
          <w:sz w:val="24"/>
          <w:szCs w:val="24"/>
          <w:lang w:val="en-US"/>
        </w:rPr>
        <w:t>the properties of the model.</w:t>
      </w:r>
    </w:p>
    <w:p w:rsidR="00BE173B" w:rsidRPr="0068099A"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Note </w:t>
      </w:r>
      <w:del w:id="406" w:author="Helen" w:date="2017-10-23T12:01:00Z">
        <w:r w:rsidRPr="00582999" w:rsidDel="003B20BD">
          <w:rPr>
            <w:rFonts w:ascii="Arial" w:hAnsi="Arial" w:cs="Arial"/>
            <w:sz w:val="24"/>
            <w:szCs w:val="24"/>
            <w:lang w:val="en-US"/>
          </w:rPr>
          <w:delText xml:space="preserve">that </w:delText>
        </w:r>
      </w:del>
      <w:r w:rsidRPr="00582999">
        <w:rPr>
          <w:rFonts w:ascii="Arial" w:hAnsi="Arial" w:cs="Arial"/>
          <w:sz w:val="24"/>
          <w:szCs w:val="24"/>
          <w:lang w:val="en-US"/>
        </w:rPr>
        <w:t xml:space="preserve">the </w:t>
      </w:r>
      <w:proofErr w:type="spellStart"/>
      <w:r w:rsidRPr="00582999">
        <w:rPr>
          <w:rFonts w:ascii="Arial" w:hAnsi="Arial" w:cs="Arial"/>
          <w:b/>
          <w:sz w:val="24"/>
          <w:szCs w:val="24"/>
          <w:lang w:val="en-US"/>
        </w:rPr>
        <w:t>ValidateAntiforgeryToken</w:t>
      </w:r>
      <w:proofErr w:type="spellEnd"/>
      <w:r w:rsidRPr="00582999">
        <w:rPr>
          <w:rFonts w:ascii="Arial" w:hAnsi="Arial" w:cs="Arial"/>
          <w:sz w:val="24"/>
          <w:szCs w:val="24"/>
          <w:lang w:val="en-US"/>
        </w:rPr>
        <w:t xml:space="preserve"> attribute</w:t>
      </w:r>
      <w:ins w:id="407" w:author="Helen" w:date="2017-10-23T12:01:00Z">
        <w:r w:rsidR="003B20BD">
          <w:rPr>
            <w:rFonts w:ascii="Arial" w:hAnsi="Arial" w:cs="Arial"/>
            <w:sz w:val="24"/>
            <w:szCs w:val="24"/>
            <w:lang w:val="en-US"/>
          </w:rPr>
          <w:t xml:space="preserve">. </w:t>
        </w:r>
      </w:ins>
      <w:del w:id="408" w:author="Helen" w:date="2017-10-23T12:01:00Z">
        <w:r w:rsidRPr="00582999" w:rsidDel="003B20BD">
          <w:rPr>
            <w:rFonts w:ascii="Arial" w:hAnsi="Arial" w:cs="Arial"/>
            <w:sz w:val="24"/>
            <w:szCs w:val="24"/>
            <w:lang w:val="en-US"/>
          </w:rPr>
          <w:delText>, it</w:delText>
        </w:r>
      </w:del>
      <w:ins w:id="409" w:author="Helen" w:date="2017-10-23T12:01:00Z">
        <w:r w:rsidR="003B20BD">
          <w:rPr>
            <w:rFonts w:ascii="Arial" w:hAnsi="Arial" w:cs="Arial"/>
            <w:sz w:val="24"/>
            <w:szCs w:val="24"/>
            <w:lang w:val="en-US"/>
          </w:rPr>
          <w:t>It</w:t>
        </w:r>
      </w:ins>
      <w:r w:rsidRPr="00582999">
        <w:rPr>
          <w:rFonts w:ascii="Arial" w:hAnsi="Arial" w:cs="Arial"/>
          <w:sz w:val="24"/>
          <w:szCs w:val="24"/>
          <w:lang w:val="en-US"/>
        </w:rPr>
        <w:t xml:space="preserve"> is used to prevent forging requests </w:t>
      </w:r>
      <w:r w:rsidR="00582999">
        <w:rPr>
          <w:rFonts w:ascii="Arial" w:hAnsi="Arial" w:cs="Arial"/>
          <w:sz w:val="24"/>
          <w:szCs w:val="24"/>
          <w:lang w:val="en-US"/>
        </w:rPr>
        <w:t xml:space="preserve">between websites </w:t>
      </w:r>
      <w:r w:rsidRPr="00582999">
        <w:rPr>
          <w:rFonts w:ascii="Arial" w:hAnsi="Arial" w:cs="Arial"/>
          <w:sz w:val="24"/>
          <w:szCs w:val="24"/>
          <w:lang w:val="en-US"/>
        </w:rPr>
        <w:t>by verifying the tokens when the action method is called. The presence of this attribute requires that the HTTP request has an additional parameter</w:t>
      </w:r>
      <w:del w:id="410" w:author="Helen" w:date="2017-10-23T12:02:00Z">
        <w:r w:rsidRPr="00582999" w:rsidDel="003B20BD">
          <w:rPr>
            <w:rFonts w:ascii="Arial" w:hAnsi="Arial" w:cs="Arial"/>
            <w:sz w:val="24"/>
            <w:szCs w:val="24"/>
            <w:lang w:val="en-US"/>
          </w:rPr>
          <w:delText>s</w:delText>
        </w:r>
      </w:del>
      <w:r w:rsidRPr="00582999">
        <w:rPr>
          <w:rFonts w:ascii="Arial" w:hAnsi="Arial" w:cs="Arial"/>
          <w:sz w:val="24"/>
          <w:szCs w:val="24"/>
          <w:lang w:val="en-US"/>
        </w:rPr>
        <w:t xml:space="preserve"> named __</w:t>
      </w:r>
      <w:proofErr w:type="spellStart"/>
      <w:r w:rsidRPr="00582999">
        <w:rPr>
          <w:rFonts w:ascii="Arial" w:hAnsi="Arial" w:cs="Arial"/>
          <w:sz w:val="24"/>
          <w:szCs w:val="24"/>
          <w:lang w:val="en-US"/>
        </w:rPr>
        <w:t>RequestVerificationToken</w:t>
      </w:r>
      <w:proofErr w:type="spellEnd"/>
      <w:r w:rsidRPr="00582999">
        <w:rPr>
          <w:rFonts w:ascii="Arial" w:hAnsi="Arial" w:cs="Arial"/>
          <w:sz w:val="24"/>
          <w:szCs w:val="24"/>
          <w:lang w:val="en-US"/>
        </w:rPr>
        <w:t xml:space="preserve">. This parameter is automatically added to each form where the @Html.AntiForgeryToken() helper is specified. However, the jqGrid library uses dynamically generated Ajax requests instead of previously created web forms. </w:t>
      </w:r>
      <w:del w:id="411" w:author="Helen" w:date="2017-10-23T12:02:00Z">
        <w:r w:rsidRPr="00582999" w:rsidDel="003B20BD">
          <w:rPr>
            <w:rFonts w:ascii="Arial" w:hAnsi="Arial" w:cs="Arial"/>
            <w:sz w:val="24"/>
            <w:szCs w:val="24"/>
            <w:lang w:val="en-US"/>
          </w:rPr>
          <w:delText xml:space="preserve">Let us fix it.  </w:delText>
        </w:r>
      </w:del>
      <w:r w:rsidRPr="00582999">
        <w:rPr>
          <w:rFonts w:ascii="Arial" w:hAnsi="Arial" w:cs="Arial"/>
          <w:sz w:val="24"/>
          <w:szCs w:val="24"/>
          <w:lang w:val="en-US"/>
        </w:rPr>
        <w:t xml:space="preserve">To </w:t>
      </w:r>
      <w:del w:id="412" w:author="Helen" w:date="2017-10-23T12:02:00Z">
        <w:r w:rsidRPr="00582999" w:rsidDel="003B20BD">
          <w:rPr>
            <w:rFonts w:ascii="Arial" w:hAnsi="Arial" w:cs="Arial"/>
            <w:sz w:val="24"/>
            <w:szCs w:val="24"/>
            <w:lang w:val="en-US"/>
          </w:rPr>
          <w:delText xml:space="preserve">do </w:delText>
        </w:r>
      </w:del>
      <w:ins w:id="413" w:author="Helen" w:date="2017-10-23T12:02:00Z">
        <w:r w:rsidR="003B20BD">
          <w:rPr>
            <w:rFonts w:ascii="Arial" w:hAnsi="Arial" w:cs="Arial"/>
            <w:sz w:val="24"/>
            <w:szCs w:val="24"/>
            <w:lang w:val="en-US"/>
          </w:rPr>
          <w:t>fix</w:t>
        </w:r>
        <w:r w:rsidR="003B20BD" w:rsidRPr="00582999">
          <w:rPr>
            <w:rFonts w:ascii="Arial" w:hAnsi="Arial" w:cs="Arial"/>
            <w:sz w:val="24"/>
            <w:szCs w:val="24"/>
            <w:lang w:val="en-US"/>
          </w:rPr>
          <w:t xml:space="preserve"> </w:t>
        </w:r>
      </w:ins>
      <w:r w:rsidRPr="00582999">
        <w:rPr>
          <w:rFonts w:ascii="Arial" w:hAnsi="Arial" w:cs="Arial"/>
          <w:sz w:val="24"/>
          <w:szCs w:val="24"/>
          <w:lang w:val="en-US"/>
        </w:rPr>
        <w:t xml:space="preserve">it, </w:t>
      </w:r>
      <w:del w:id="414" w:author="Helen" w:date="2017-10-23T12:02:00Z">
        <w:r w:rsidRPr="00582999" w:rsidDel="003B20BD">
          <w:rPr>
            <w:rFonts w:ascii="Arial" w:hAnsi="Arial" w:cs="Arial"/>
            <w:sz w:val="24"/>
            <w:szCs w:val="24"/>
            <w:lang w:val="en-US"/>
          </w:rPr>
          <w:delText>let us</w:delText>
        </w:r>
      </w:del>
      <w:ins w:id="415" w:author="Helen" w:date="2017-10-23T12:02:00Z">
        <w:r w:rsidR="003B20BD">
          <w:rPr>
            <w:rFonts w:ascii="Arial" w:hAnsi="Arial" w:cs="Arial"/>
            <w:sz w:val="24"/>
            <w:szCs w:val="24"/>
            <w:lang w:val="en-US"/>
          </w:rPr>
          <w:t>we need to</w:t>
        </w:r>
      </w:ins>
      <w:r w:rsidRPr="00582999">
        <w:rPr>
          <w:rFonts w:ascii="Arial" w:hAnsi="Arial" w:cs="Arial"/>
          <w:sz w:val="24"/>
          <w:szCs w:val="24"/>
          <w:lang w:val="en-US"/>
        </w:rPr>
        <w:t xml:space="preserve"> change the shared view Views/Shared/_</w:t>
      </w:r>
      <w:proofErr w:type="spellStart"/>
      <w:r w:rsidRPr="00582999">
        <w:rPr>
          <w:rFonts w:ascii="Arial" w:hAnsi="Arial" w:cs="Arial"/>
          <w:sz w:val="24"/>
          <w:szCs w:val="24"/>
          <w:lang w:val="en-US"/>
        </w:rPr>
        <w:t>Layout.cshtml</w:t>
      </w:r>
      <w:proofErr w:type="spellEnd"/>
      <w:r w:rsidRPr="00582999">
        <w:rPr>
          <w:rFonts w:ascii="Arial" w:hAnsi="Arial" w:cs="Arial"/>
          <w:sz w:val="24"/>
          <w:szCs w:val="24"/>
          <w:lang w:val="en-US"/>
        </w:rPr>
        <w:t xml:space="preserve"> </w:t>
      </w:r>
      <w:del w:id="416" w:author="Helen" w:date="2017-10-23T12:03:00Z">
        <w:r w:rsidRPr="00582999" w:rsidDel="003B20BD">
          <w:rPr>
            <w:rFonts w:ascii="Arial" w:hAnsi="Arial" w:cs="Arial"/>
            <w:sz w:val="24"/>
            <w:szCs w:val="24"/>
            <w:lang w:val="en-US"/>
          </w:rPr>
          <w:delText>in the following way</w:delText>
        </w:r>
      </w:del>
      <w:ins w:id="417" w:author="Helen" w:date="2017-10-23T12:03:00Z">
        <w:r w:rsidR="003B20BD">
          <w:rPr>
            <w:rFonts w:ascii="Arial" w:hAnsi="Arial" w:cs="Arial"/>
            <w:sz w:val="24"/>
            <w:szCs w:val="24"/>
            <w:lang w:val="en-US"/>
          </w:rPr>
          <w:t>as follows</w:t>
        </w:r>
      </w:ins>
      <w:r w:rsidRPr="00582999">
        <w:rPr>
          <w:rFonts w:ascii="Arial" w:hAnsi="Arial" w:cs="Arial"/>
          <w:sz w:val="24"/>
          <w:szCs w:val="24"/>
          <w:lang w:val="en-US"/>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&lt;!DOCTYPE html&gt;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&lt;html&gt;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&lt;head&gt;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&lt;meta http-equiv=</w:t>
      </w:r>
      <w:r w:rsidRPr="0068099A">
        <w:rPr>
          <w:rFonts w:ascii="Courier New" w:hAnsi="Courier New" w:cs="Courier New"/>
          <w:color w:val="000066"/>
          <w:sz w:val="20"/>
          <w:szCs w:val="20"/>
          <w:lang w:val="en-US" w:eastAsia="ru-RU"/>
        </w:rPr>
        <w:t xml:space="preserve">"Content-Type" </w:t>
      </w:r>
      <w:r w:rsidRPr="0068099A">
        <w:rPr>
          <w:rFonts w:ascii="Courier New" w:hAnsi="Courier New" w:cs="Courier New"/>
          <w:color w:val="000000"/>
          <w:sz w:val="20"/>
          <w:szCs w:val="20"/>
          <w:lang w:val="en-US" w:eastAsia="ru-RU"/>
        </w:rPr>
        <w:t>content=</w:t>
      </w:r>
      <w:r w:rsidRPr="0068099A">
        <w:rPr>
          <w:rFonts w:ascii="Courier New" w:hAnsi="Courier New" w:cs="Courier New"/>
          <w:color w:val="000066"/>
          <w:sz w:val="20"/>
          <w:szCs w:val="20"/>
          <w:lang w:val="en-US" w:eastAsia="ru-RU"/>
        </w:rPr>
        <w:t>"text/html; charset=utf-8"</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&lt;meta charset=</w:t>
      </w:r>
      <w:r w:rsidRPr="0068099A">
        <w:rPr>
          <w:rFonts w:ascii="Courier New" w:hAnsi="Courier New" w:cs="Courier New"/>
          <w:color w:val="000066"/>
          <w:sz w:val="20"/>
          <w:szCs w:val="20"/>
          <w:lang w:val="en-US" w:eastAsia="ru-RU"/>
        </w:rPr>
        <w:t xml:space="preserve">"utf-8"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&lt;meta name=</w:t>
      </w:r>
      <w:r w:rsidRPr="0068099A">
        <w:rPr>
          <w:rFonts w:ascii="Courier New" w:hAnsi="Courier New" w:cs="Courier New"/>
          <w:color w:val="000066"/>
          <w:sz w:val="20"/>
          <w:szCs w:val="20"/>
          <w:lang w:val="en-US" w:eastAsia="ru-RU"/>
        </w:rPr>
        <w:t xml:space="preserve">"viewport" </w:t>
      </w:r>
      <w:r w:rsidRPr="0068099A">
        <w:rPr>
          <w:rFonts w:ascii="Courier New" w:hAnsi="Courier New" w:cs="Courier New"/>
          <w:color w:val="000000"/>
          <w:sz w:val="20"/>
          <w:szCs w:val="20"/>
          <w:lang w:val="en-US" w:eastAsia="ru-RU"/>
        </w:rPr>
        <w:t>content=</w:t>
      </w:r>
      <w:r w:rsidRPr="0068099A">
        <w:rPr>
          <w:rFonts w:ascii="Courier New" w:hAnsi="Courier New" w:cs="Courier New"/>
          <w:color w:val="000066"/>
          <w:sz w:val="20"/>
          <w:szCs w:val="20"/>
          <w:lang w:val="en-US" w:eastAsia="ru-RU"/>
        </w:rPr>
        <w:t>"width=device-width, initial-scale=1.0"</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&lt;title&gt;@ViewBag.Title – </w:t>
      </w:r>
      <w:r w:rsidRPr="0068099A">
        <w:rPr>
          <w:rFonts w:ascii="Courier New" w:hAnsi="Courier New" w:cs="Courier New"/>
          <w:color w:val="000000"/>
          <w:sz w:val="20"/>
          <w:szCs w:val="20"/>
          <w:lang w:eastAsia="ru-RU"/>
        </w:rPr>
        <w:t>приложение</w:t>
      </w:r>
      <w:r w:rsidRPr="0068099A">
        <w:rPr>
          <w:rFonts w:ascii="Courier New" w:hAnsi="Courier New" w:cs="Courier New"/>
          <w:color w:val="000000"/>
          <w:sz w:val="20"/>
          <w:szCs w:val="20"/>
          <w:lang w:val="en-US" w:eastAsia="ru-RU"/>
        </w:rPr>
        <w:t xml:space="preserve"> ASP.NET&lt;/title&gt;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@Styles.Render(</w:t>
      </w:r>
      <w:r w:rsidRPr="0068099A">
        <w:rPr>
          <w:rFonts w:ascii="Courier New" w:hAnsi="Courier New" w:cs="Courier New"/>
          <w:color w:val="000066"/>
          <w:sz w:val="20"/>
          <w:szCs w:val="20"/>
          <w:lang w:val="en-US" w:eastAsia="ru-RU"/>
        </w:rPr>
        <w:t>"~/Content/css"</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@Scripts.Render(</w:t>
      </w:r>
      <w:r w:rsidRPr="0068099A">
        <w:rPr>
          <w:rFonts w:ascii="Courier New" w:hAnsi="Courier New" w:cs="Courier New"/>
          <w:color w:val="000066"/>
          <w:sz w:val="20"/>
          <w:szCs w:val="20"/>
          <w:lang w:val="en-US" w:eastAsia="ru-RU"/>
        </w:rPr>
        <w:t>"~/bundles/modernizr"</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@Scripts.Render(</w:t>
      </w:r>
      <w:r w:rsidRPr="0068099A">
        <w:rPr>
          <w:rFonts w:ascii="Courier New" w:hAnsi="Courier New" w:cs="Courier New"/>
          <w:color w:val="000066"/>
          <w:sz w:val="20"/>
          <w:szCs w:val="20"/>
          <w:lang w:val="en-US" w:eastAsia="ru-RU"/>
        </w:rPr>
        <w:t>"~/bundles/jquery"</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@Scripts.Render(</w:t>
      </w:r>
      <w:r w:rsidRPr="0068099A">
        <w:rPr>
          <w:rFonts w:ascii="Courier New" w:hAnsi="Courier New" w:cs="Courier New"/>
          <w:color w:val="000066"/>
          <w:sz w:val="20"/>
          <w:szCs w:val="20"/>
          <w:lang w:val="en-US" w:eastAsia="ru-RU"/>
        </w:rPr>
        <w:t>"~/bundles/jquery-ui"</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&lt;link href=</w:t>
      </w:r>
      <w:r w:rsidRPr="0068099A">
        <w:rPr>
          <w:rFonts w:ascii="Courier New" w:hAnsi="Courier New" w:cs="Courier New"/>
          <w:color w:val="000066"/>
          <w:sz w:val="20"/>
          <w:szCs w:val="20"/>
          <w:lang w:val="en-US" w:eastAsia="ru-RU"/>
        </w:rPr>
        <w:t>"~/Content/jquery.jqGrid/ui.jqgrid.css"</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rel=</w:t>
      </w:r>
      <w:r w:rsidRPr="0068099A">
        <w:rPr>
          <w:rFonts w:ascii="Courier New" w:hAnsi="Courier New" w:cs="Courier New"/>
          <w:color w:val="000066"/>
          <w:sz w:val="20"/>
          <w:szCs w:val="20"/>
          <w:lang w:val="en-US" w:eastAsia="ru-RU"/>
        </w:rPr>
        <w:t xml:space="preserve">"stylesheet"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 xml:space="preserve">"text/css"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&lt;link href=</w:t>
      </w:r>
      <w:r w:rsidRPr="0068099A">
        <w:rPr>
          <w:rFonts w:ascii="Courier New" w:hAnsi="Courier New" w:cs="Courier New"/>
          <w:color w:val="000066"/>
          <w:sz w:val="20"/>
          <w:szCs w:val="20"/>
          <w:lang w:val="en-US" w:eastAsia="ru-RU"/>
        </w:rPr>
        <w:t>"~/Content/jquery.jqGrid/ui.jqgrid-bootstrap.css"</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rel=</w:t>
      </w:r>
      <w:r w:rsidRPr="0068099A">
        <w:rPr>
          <w:rFonts w:ascii="Courier New" w:hAnsi="Courier New" w:cs="Courier New"/>
          <w:color w:val="000066"/>
          <w:sz w:val="20"/>
          <w:szCs w:val="20"/>
          <w:lang w:val="en-US" w:eastAsia="ru-RU"/>
        </w:rPr>
        <w:t xml:space="preserve">"stylesheet"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 xml:space="preserve">"text/css"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&lt;link href=</w:t>
      </w:r>
      <w:r w:rsidRPr="0068099A">
        <w:rPr>
          <w:rFonts w:ascii="Courier New" w:hAnsi="Courier New" w:cs="Courier New"/>
          <w:color w:val="000066"/>
          <w:sz w:val="20"/>
          <w:szCs w:val="20"/>
          <w:lang w:val="en-US" w:eastAsia="ru-RU"/>
        </w:rPr>
        <w:t>"~/Content/jquery.jqGrid/ui.jqgrid-bootstrap-ui.css"</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rel=</w:t>
      </w:r>
      <w:r w:rsidRPr="0068099A">
        <w:rPr>
          <w:rFonts w:ascii="Courier New" w:hAnsi="Courier New" w:cs="Courier New"/>
          <w:color w:val="000066"/>
          <w:sz w:val="20"/>
          <w:szCs w:val="20"/>
          <w:lang w:val="en-US" w:eastAsia="ru-RU"/>
        </w:rPr>
        <w:t xml:space="preserve">"stylesheet"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 xml:space="preserve">"text/css" </w:t>
      </w:r>
      <w:r w:rsidRPr="0068099A">
        <w:rPr>
          <w:rFonts w:ascii="Courier New" w:hAnsi="Courier New" w:cs="Courier New"/>
          <w:color w:val="000000"/>
          <w:sz w:val="20"/>
          <w:szCs w:val="20"/>
          <w:lang w:val="en-US" w:eastAsia="ru-RU"/>
        </w:rPr>
        <w:t>/&gt;</w:t>
      </w:r>
    </w:p>
    <w:p w:rsidR="0068099A" w:rsidRPr="000859C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&lt;script src=</w:t>
      </w:r>
      <w:r w:rsidRPr="0068099A">
        <w:rPr>
          <w:rFonts w:ascii="Courier New" w:hAnsi="Courier New" w:cs="Courier New"/>
          <w:color w:val="000066"/>
          <w:sz w:val="20"/>
          <w:szCs w:val="20"/>
          <w:lang w:val="en-US" w:eastAsia="ru-RU"/>
        </w:rPr>
        <w:t xml:space="preserve">"~/Scripts/jquery.jqGrid.min.js"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"text/javascript"</w:t>
      </w:r>
      <w:r w:rsidRPr="0068099A">
        <w:rPr>
          <w:rFonts w:ascii="Courier New" w:hAnsi="Courier New" w:cs="Courier New"/>
          <w:color w:val="000000"/>
          <w:sz w:val="20"/>
          <w:szCs w:val="20"/>
          <w:lang w:val="en-US" w:eastAsia="ru-RU"/>
        </w:rPr>
        <w:t>&gt;&lt;/script&gt;</w:t>
      </w:r>
    </w:p>
    <w:p w:rsidR="0068099A" w:rsidRPr="000859C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&lt;script src=</w:t>
      </w:r>
      <w:r w:rsidRPr="0068099A">
        <w:rPr>
          <w:rFonts w:ascii="Courier New" w:hAnsi="Courier New" w:cs="Courier New"/>
          <w:color w:val="000066"/>
          <w:sz w:val="20"/>
          <w:szCs w:val="20"/>
          <w:lang w:val="en-US" w:eastAsia="ru-RU"/>
        </w:rPr>
        <w:t xml:space="preserve">"~/Scripts/i18n/grid.locale-ru.js"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"text/javascript"</w:t>
      </w:r>
      <w:r w:rsidRPr="0068099A">
        <w:rPr>
          <w:rFonts w:ascii="Courier New" w:hAnsi="Courier New" w:cs="Courier New"/>
          <w:color w:val="000000"/>
          <w:sz w:val="20"/>
          <w:szCs w:val="20"/>
          <w:lang w:val="en-US" w:eastAsia="ru-RU"/>
        </w:rPr>
        <w:t>&gt;&lt;/script&gt;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&lt;/head&gt;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&lt;body&gt;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@Html.AntiForgeryToken()</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&lt;script&gt;</w:t>
      </w:r>
    </w:p>
    <w:p w:rsidR="0068099A" w:rsidRPr="0068099A" w:rsidRDefault="0068099A" w:rsidP="0068099A">
      <w:pPr>
        <w:spacing w:after="0" w:line="240" w:lineRule="auto"/>
        <w:rPr>
          <w:rFonts w:ascii="Courier New" w:hAnsi="Courier New" w:cs="Courier New"/>
          <w:i/>
          <w:iCs/>
          <w:color w:val="005600"/>
          <w:sz w:val="20"/>
          <w:szCs w:val="20"/>
          <w:lang w:val="en-US" w:eastAsia="ru-RU"/>
        </w:rPr>
      </w:pPr>
      <w:r w:rsidRPr="0068099A">
        <w:rPr>
          <w:rFonts w:ascii="Courier New" w:hAnsi="Courier New" w:cs="Courier New"/>
          <w:i/>
          <w:iCs/>
          <w:color w:val="005600"/>
          <w:sz w:val="20"/>
          <w:szCs w:val="20"/>
          <w:lang w:val="en-US" w:eastAsia="ru-RU"/>
        </w:rPr>
        <w:t xml:space="preserve">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function </w:t>
      </w:r>
      <w:r w:rsidRPr="0068099A">
        <w:rPr>
          <w:rFonts w:ascii="Courier New" w:hAnsi="Courier New" w:cs="Courier New"/>
          <w:color w:val="000000"/>
          <w:sz w:val="20"/>
          <w:szCs w:val="20"/>
          <w:lang w:val="en-US" w:eastAsia="ru-RU"/>
        </w:rPr>
        <w:t>GetAntiForgeryToken()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var </w:t>
      </w:r>
      <w:r w:rsidRPr="0068099A">
        <w:rPr>
          <w:rFonts w:ascii="Courier New" w:hAnsi="Courier New" w:cs="Courier New"/>
          <w:color w:val="000000"/>
          <w:sz w:val="20"/>
          <w:szCs w:val="20"/>
          <w:lang w:val="en-US" w:eastAsia="ru-RU"/>
        </w:rPr>
        <w:t>tokenField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r w:rsidRPr="0068099A">
        <w:rPr>
          <w:rFonts w:ascii="Courier New" w:hAnsi="Courier New" w:cs="Courier New"/>
          <w:color w:val="000066"/>
          <w:sz w:val="20"/>
          <w:szCs w:val="20"/>
          <w:lang w:val="en-US" w:eastAsia="ru-RU"/>
        </w:rPr>
        <w:t>"input[type='hidden'][name$='RequestVerificationToken']"</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(tokenField.length == 0)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return </w:t>
      </w:r>
      <w:r w:rsidRPr="0068099A">
        <w:rPr>
          <w:rFonts w:ascii="Courier New" w:hAnsi="Courier New" w:cs="Courier New"/>
          <w:color w:val="000000"/>
          <w:sz w:val="20"/>
          <w:szCs w:val="20"/>
          <w:lang w:val="en-US" w:eastAsia="ru-RU"/>
        </w:rPr>
        <w:t>null;</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lastRenderedPageBreak/>
        <w:t xml:space="preserve">      } </w:t>
      </w:r>
      <w:r w:rsidRPr="0068099A">
        <w:rPr>
          <w:rFonts w:ascii="Courier New" w:hAnsi="Courier New" w:cs="Courier New"/>
          <w:b/>
          <w:bCs/>
          <w:color w:val="000000"/>
          <w:sz w:val="20"/>
          <w:szCs w:val="20"/>
          <w:lang w:val="en-US" w:eastAsia="ru-RU"/>
        </w:rPr>
        <w:t xml:space="preserve">else </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return </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name: tokenField[0].name,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value: tokenField[0].value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r w:rsidRPr="000859CA">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w:t>
      </w:r>
    </w:p>
    <w:p w:rsidR="0068099A" w:rsidRPr="00D36BF0"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w:t>
      </w:r>
    </w:p>
    <w:p w:rsidR="0068099A" w:rsidRPr="00D36BF0"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9F3821"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F3821">
        <w:rPr>
          <w:rFonts w:ascii="Courier New" w:hAnsi="Courier New" w:cs="Courier New"/>
          <w:i/>
          <w:iCs/>
          <w:color w:val="005600"/>
          <w:sz w:val="20"/>
          <w:szCs w:val="20"/>
          <w:lang w:val="en-US" w:eastAsia="ru-RU"/>
        </w:rPr>
        <w:t xml:space="preserve">    // </w:t>
      </w:r>
      <w:r w:rsidR="009F3821" w:rsidRPr="009F3821">
        <w:rPr>
          <w:rFonts w:ascii="Courier New" w:hAnsi="Courier New" w:cs="Courier New"/>
          <w:i/>
          <w:iCs/>
          <w:color w:val="005600"/>
          <w:sz w:val="20"/>
          <w:szCs w:val="20"/>
          <w:lang w:val="en-US" w:eastAsia="ru-RU"/>
        </w:rPr>
        <w:t>add prefilter to all ajax requests</w:t>
      </w:r>
    </w:p>
    <w:p w:rsidR="0068099A" w:rsidRPr="009F3821"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F3821">
        <w:rPr>
          <w:rFonts w:ascii="Courier New" w:hAnsi="Courier New" w:cs="Courier New"/>
          <w:i/>
          <w:iCs/>
          <w:color w:val="005600"/>
          <w:sz w:val="20"/>
          <w:szCs w:val="20"/>
          <w:lang w:val="en-US" w:eastAsia="ru-RU"/>
        </w:rPr>
        <w:t xml:space="preserve">    // </w:t>
      </w:r>
      <w:r w:rsidR="009F3821" w:rsidRPr="009F3821">
        <w:rPr>
          <w:rFonts w:ascii="Courier New" w:hAnsi="Courier New" w:cs="Courier New"/>
          <w:i/>
          <w:iCs/>
          <w:color w:val="005600"/>
          <w:sz w:val="20"/>
          <w:szCs w:val="20"/>
          <w:lang w:val="en-US" w:eastAsia="ru-RU"/>
        </w:rPr>
        <w:t>it will add to any POST ajax request</w:t>
      </w:r>
    </w:p>
    <w:p w:rsidR="0068099A" w:rsidRPr="009F3821"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F3821">
        <w:rPr>
          <w:rFonts w:ascii="Courier New" w:hAnsi="Courier New" w:cs="Courier New"/>
          <w:i/>
          <w:iCs/>
          <w:color w:val="005600"/>
          <w:sz w:val="20"/>
          <w:szCs w:val="20"/>
          <w:lang w:val="en-US" w:eastAsia="ru-RU"/>
        </w:rPr>
        <w:t xml:space="preserve">    </w:t>
      </w:r>
      <w:r w:rsidRPr="0068099A">
        <w:rPr>
          <w:rFonts w:ascii="Courier New" w:hAnsi="Courier New" w:cs="Courier New"/>
          <w:i/>
          <w:iCs/>
          <w:color w:val="005600"/>
          <w:sz w:val="20"/>
          <w:szCs w:val="20"/>
          <w:lang w:val="en-US" w:eastAsia="ru-RU"/>
        </w:rPr>
        <w:t xml:space="preserve">// AntiForgery </w:t>
      </w:r>
      <w:r w:rsidR="009F3821">
        <w:rPr>
          <w:rFonts w:ascii="Courier New" w:hAnsi="Courier New" w:cs="Courier New"/>
          <w:i/>
          <w:iCs/>
          <w:color w:val="005600"/>
          <w:sz w:val="20"/>
          <w:szCs w:val="20"/>
          <w:lang w:val="en-US" w:eastAsia="ru-RU"/>
        </w:rPr>
        <w:t>token</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$.ajaxPrefilter(</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function </w:t>
      </w:r>
      <w:r w:rsidRPr="0068099A">
        <w:rPr>
          <w:rFonts w:ascii="Courier New" w:hAnsi="Courier New" w:cs="Courier New"/>
          <w:color w:val="000000"/>
          <w:sz w:val="20"/>
          <w:szCs w:val="20"/>
          <w:lang w:val="en-US" w:eastAsia="ru-RU"/>
        </w:rPr>
        <w:t>(options, localOptions, jqXHR)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 xml:space="preserve">(options.type !== </w:t>
      </w:r>
      <w:r w:rsidRPr="0068099A">
        <w:rPr>
          <w:rFonts w:ascii="Courier New" w:hAnsi="Courier New" w:cs="Courier New"/>
          <w:color w:val="000066"/>
          <w:sz w:val="20"/>
          <w:szCs w:val="20"/>
          <w:lang w:val="en-US" w:eastAsia="ru-RU"/>
        </w:rPr>
        <w:t>"GET"</w:t>
      </w:r>
      <w:r w:rsidRPr="0068099A">
        <w:rPr>
          <w:rFonts w:ascii="Courier New" w:hAnsi="Courier New" w:cs="Courier New"/>
          <w:color w:val="000000"/>
          <w:sz w:val="20"/>
          <w:szCs w:val="20"/>
          <w:lang w:val="en-US" w:eastAsia="ru-RU"/>
        </w:rPr>
        <w:t>)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var </w:t>
      </w:r>
      <w:r w:rsidRPr="0068099A">
        <w:rPr>
          <w:rFonts w:ascii="Courier New" w:hAnsi="Courier New" w:cs="Courier New"/>
          <w:color w:val="000000"/>
          <w:sz w:val="20"/>
          <w:szCs w:val="20"/>
          <w:lang w:val="en-US" w:eastAsia="ru-RU"/>
        </w:rPr>
        <w:t>token = GetAntiForgeryToken();</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(token !== null)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(options.data.indexOf(</w:t>
      </w:r>
      <w:r w:rsidRPr="0068099A">
        <w:rPr>
          <w:rFonts w:ascii="Courier New" w:hAnsi="Courier New" w:cs="Courier New"/>
          <w:color w:val="000066"/>
          <w:sz w:val="20"/>
          <w:szCs w:val="20"/>
          <w:lang w:val="en-US" w:eastAsia="ru-RU"/>
        </w:rPr>
        <w:t>"X-Requested-With"</w:t>
      </w:r>
      <w:r w:rsidRPr="0068099A">
        <w:rPr>
          <w:rFonts w:ascii="Courier New" w:hAnsi="Courier New" w:cs="Courier New"/>
          <w:color w:val="000000"/>
          <w:sz w:val="20"/>
          <w:szCs w:val="20"/>
          <w:lang w:val="en-US" w:eastAsia="ru-RU"/>
        </w:rPr>
        <w:t>) === -1) {</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options.data = </w:t>
      </w:r>
      <w:r w:rsidRPr="0068099A">
        <w:rPr>
          <w:rFonts w:ascii="Courier New" w:hAnsi="Courier New" w:cs="Courier New"/>
          <w:color w:val="000066"/>
          <w:sz w:val="20"/>
          <w:szCs w:val="20"/>
          <w:lang w:val="en-US" w:eastAsia="ru-RU"/>
        </w:rPr>
        <w:t>"X-Requested-With=XMLHttpRequest"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 xml:space="preserve">+ ((options.data === </w:t>
      </w:r>
      <w:r w:rsidRPr="0068099A">
        <w:rPr>
          <w:rFonts w:ascii="Courier New" w:hAnsi="Courier New" w:cs="Courier New"/>
          <w:color w:val="000066"/>
          <w:sz w:val="20"/>
          <w:szCs w:val="20"/>
          <w:lang w:val="en-US" w:eastAsia="ru-RU"/>
        </w:rPr>
        <w:t>""</w:t>
      </w:r>
      <w:r w:rsidRPr="0068099A">
        <w:rPr>
          <w:rFonts w:ascii="Courier New" w:hAnsi="Courier New" w:cs="Courier New"/>
          <w:color w:val="000000"/>
          <w:sz w:val="20"/>
          <w:szCs w:val="20"/>
          <w:lang w:val="en-US" w:eastAsia="ru-RU"/>
        </w:rPr>
        <w:t xml:space="preserve">) ? </w:t>
      </w:r>
      <w:r w:rsidRPr="0068099A">
        <w:rPr>
          <w:rFonts w:ascii="Courier New" w:hAnsi="Courier New" w:cs="Courier New"/>
          <w:color w:val="000066"/>
          <w:sz w:val="20"/>
          <w:szCs w:val="20"/>
          <w:lang w:val="en-US" w:eastAsia="ru-RU"/>
        </w:rPr>
        <w:t xml:space="preserve">"" </w:t>
      </w:r>
      <w:r w:rsidRPr="0068099A">
        <w:rPr>
          <w:rFonts w:ascii="Courier New" w:hAnsi="Courier New" w:cs="Courier New"/>
          <w:color w:val="000000"/>
          <w:sz w:val="20"/>
          <w:szCs w:val="20"/>
          <w:lang w:val="en-US" w:eastAsia="ru-RU"/>
        </w:rPr>
        <w:t xml:space="preserve">: </w:t>
      </w:r>
      <w:r w:rsidRPr="0068099A">
        <w:rPr>
          <w:rFonts w:ascii="Courier New" w:hAnsi="Courier New" w:cs="Courier New"/>
          <w:color w:val="000066"/>
          <w:sz w:val="20"/>
          <w:szCs w:val="20"/>
          <w:lang w:val="en-US" w:eastAsia="ru-RU"/>
        </w:rPr>
        <w:t xml:space="preserve">"&amp;" </w:t>
      </w:r>
      <w:r w:rsidRPr="0068099A">
        <w:rPr>
          <w:rFonts w:ascii="Courier New" w:hAnsi="Courier New" w:cs="Courier New"/>
          <w:color w:val="000000"/>
          <w:sz w:val="20"/>
          <w:szCs w:val="20"/>
          <w:lang w:val="en-US" w:eastAsia="ru-RU"/>
        </w:rPr>
        <w:t>+ options.data);</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options.data = options.data + </w:t>
      </w:r>
      <w:r w:rsidRPr="0068099A">
        <w:rPr>
          <w:rFonts w:ascii="Courier New" w:hAnsi="Courier New" w:cs="Courier New"/>
          <w:color w:val="000066"/>
          <w:sz w:val="20"/>
          <w:szCs w:val="20"/>
          <w:lang w:val="en-US" w:eastAsia="ru-RU"/>
        </w:rPr>
        <w:t xml:space="preserve">"&amp;" </w:t>
      </w:r>
      <w:r w:rsidRPr="0068099A">
        <w:rPr>
          <w:rFonts w:ascii="Courier New" w:hAnsi="Courier New" w:cs="Courier New"/>
          <w:color w:val="000000"/>
          <w:sz w:val="20"/>
          <w:szCs w:val="20"/>
          <w:lang w:val="en-US" w:eastAsia="ru-RU"/>
        </w:rPr>
        <w:t xml:space="preserve">+ token.name + </w:t>
      </w:r>
      <w:r w:rsidRPr="0068099A">
        <w:rPr>
          <w:rFonts w:ascii="Courier New" w:hAnsi="Courier New" w:cs="Courier New"/>
          <w:color w:val="000066"/>
          <w:sz w:val="20"/>
          <w:szCs w:val="20"/>
          <w:lang w:val="en-US" w:eastAsia="ru-RU"/>
        </w:rPr>
        <w:t>'='</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 token.value;</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940894"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40894">
        <w:rPr>
          <w:rFonts w:ascii="Courier New" w:hAnsi="Courier New" w:cs="Courier New"/>
          <w:i/>
          <w:iCs/>
          <w:color w:val="005600"/>
          <w:sz w:val="20"/>
          <w:szCs w:val="20"/>
          <w:lang w:val="en-US" w:eastAsia="ru-RU"/>
        </w:rPr>
        <w:t xml:space="preserve">    </w:t>
      </w:r>
      <w:r w:rsidR="00940894" w:rsidRPr="00940894">
        <w:rPr>
          <w:rFonts w:ascii="Courier New" w:hAnsi="Courier New" w:cs="Courier New"/>
          <w:i/>
          <w:iCs/>
          <w:color w:val="005600"/>
          <w:sz w:val="20"/>
          <w:szCs w:val="20"/>
          <w:lang w:val="en-US" w:eastAsia="ru-RU"/>
        </w:rPr>
        <w:t>// initialize the general properties of the jqGrid module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$.jgrid.defaults.width = 780;</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$.jgrid.defaults.responsive = true;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$.jgrid.defaults.styleUI = </w:t>
      </w:r>
      <w:r w:rsidRPr="0068099A">
        <w:rPr>
          <w:rFonts w:ascii="Courier New" w:hAnsi="Courier New" w:cs="Courier New"/>
          <w:color w:val="000066"/>
          <w:sz w:val="20"/>
          <w:szCs w:val="20"/>
          <w:lang w:val="en-US" w:eastAsia="ru-RU"/>
        </w:rPr>
        <w:t>'Bootstrap'</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&lt;/script&gt;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 </w:t>
      </w:r>
      <w:r w:rsidR="00940894" w:rsidRPr="00940894">
        <w:rPr>
          <w:rFonts w:ascii="Courier New" w:hAnsi="Courier New" w:cs="Courier New"/>
          <w:color w:val="000000"/>
          <w:sz w:val="20"/>
          <w:szCs w:val="20"/>
          <w:lang w:val="en-US" w:eastAsia="ru-RU"/>
        </w:rPr>
        <w:t xml:space="preserve">Navigation menu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&lt;div </w:t>
      </w:r>
      <w:r w:rsidRPr="0068099A">
        <w:rPr>
          <w:rFonts w:ascii="Courier New" w:hAnsi="Courier New" w:cs="Courier New"/>
          <w:b/>
          <w:bCs/>
          <w:color w:val="000000"/>
          <w:sz w:val="20"/>
          <w:szCs w:val="20"/>
          <w:lang w:val="en-US" w:eastAsia="ru-RU"/>
        </w:rPr>
        <w:t>class</w:t>
      </w:r>
      <w:r w:rsidRPr="0068099A">
        <w:rPr>
          <w:rFonts w:ascii="Courier New" w:hAnsi="Courier New" w:cs="Courier New"/>
          <w:color w:val="000000"/>
          <w:sz w:val="20"/>
          <w:szCs w:val="20"/>
          <w:lang w:val="en-US" w:eastAsia="ru-RU"/>
        </w:rPr>
        <w:t>=</w:t>
      </w:r>
      <w:r w:rsidRPr="0068099A">
        <w:rPr>
          <w:rFonts w:ascii="Courier New" w:hAnsi="Courier New" w:cs="Courier New"/>
          <w:color w:val="000066"/>
          <w:sz w:val="20"/>
          <w:szCs w:val="20"/>
          <w:lang w:val="en-US" w:eastAsia="ru-RU"/>
        </w:rPr>
        <w:t>"navbar navbar-inverse navbar-fixed-top"</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9F3821" w:rsidRPr="009F3821">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 xml:space="preserve">&lt;div </w:t>
      </w:r>
      <w:r w:rsidRPr="0068099A">
        <w:rPr>
          <w:rFonts w:ascii="Courier New" w:hAnsi="Courier New" w:cs="Courier New"/>
          <w:b/>
          <w:bCs/>
          <w:color w:val="000000"/>
          <w:sz w:val="20"/>
          <w:szCs w:val="20"/>
          <w:lang w:val="en-US" w:eastAsia="ru-RU"/>
        </w:rPr>
        <w:t>class</w:t>
      </w:r>
      <w:r w:rsidRPr="0068099A">
        <w:rPr>
          <w:rFonts w:ascii="Courier New" w:hAnsi="Courier New" w:cs="Courier New"/>
          <w:color w:val="000000"/>
          <w:sz w:val="20"/>
          <w:szCs w:val="20"/>
          <w:lang w:val="en-US" w:eastAsia="ru-RU"/>
        </w:rPr>
        <w:t>=</w:t>
      </w:r>
      <w:r w:rsidRPr="0068099A">
        <w:rPr>
          <w:rFonts w:ascii="Courier New" w:hAnsi="Courier New" w:cs="Courier New"/>
          <w:color w:val="000066"/>
          <w:sz w:val="20"/>
          <w:szCs w:val="20"/>
          <w:lang w:val="en-US" w:eastAsia="ru-RU"/>
        </w:rPr>
        <w:t>"container"</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9F3821" w:rsidRPr="009F3821">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 xml:space="preserve">&lt;div </w:t>
      </w:r>
      <w:r w:rsidRPr="0068099A">
        <w:rPr>
          <w:rFonts w:ascii="Courier New" w:hAnsi="Courier New" w:cs="Courier New"/>
          <w:b/>
          <w:bCs/>
          <w:color w:val="000000"/>
          <w:sz w:val="20"/>
          <w:szCs w:val="20"/>
          <w:lang w:val="en-US" w:eastAsia="ru-RU"/>
        </w:rPr>
        <w:t>class</w:t>
      </w:r>
      <w:r w:rsidRPr="0068099A">
        <w:rPr>
          <w:rFonts w:ascii="Courier New" w:hAnsi="Courier New" w:cs="Courier New"/>
          <w:color w:val="000000"/>
          <w:sz w:val="20"/>
          <w:szCs w:val="20"/>
          <w:lang w:val="en-US" w:eastAsia="ru-RU"/>
        </w:rPr>
        <w:t>=</w:t>
      </w:r>
      <w:r w:rsidRPr="0068099A">
        <w:rPr>
          <w:rFonts w:ascii="Courier New" w:hAnsi="Courier New" w:cs="Courier New"/>
          <w:color w:val="000066"/>
          <w:sz w:val="20"/>
          <w:szCs w:val="20"/>
          <w:lang w:val="en-US" w:eastAsia="ru-RU"/>
        </w:rPr>
        <w:t>"navbar-header"</w:t>
      </w:r>
      <w:r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66"/>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&lt;button type=</w:t>
      </w:r>
      <w:r w:rsidR="0068099A" w:rsidRPr="0068099A">
        <w:rPr>
          <w:rFonts w:ascii="Courier New" w:hAnsi="Courier New" w:cs="Courier New"/>
          <w:color w:val="000066"/>
          <w:sz w:val="20"/>
          <w:szCs w:val="20"/>
          <w:lang w:val="en-US" w:eastAsia="ru-RU"/>
        </w:rPr>
        <w:t xml:space="preserve">"button"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 xml:space="preserve">"navbar-toggle" </w:t>
      </w:r>
      <w:r w:rsidR="0068099A" w:rsidRPr="0068099A">
        <w:rPr>
          <w:rFonts w:ascii="Courier New" w:hAnsi="Courier New" w:cs="Courier New"/>
          <w:color w:val="000000"/>
          <w:sz w:val="20"/>
          <w:szCs w:val="20"/>
          <w:lang w:val="en-US" w:eastAsia="ru-RU"/>
        </w:rPr>
        <w:t>data-toggle=</w:t>
      </w:r>
      <w:r w:rsidR="0068099A" w:rsidRPr="0068099A">
        <w:rPr>
          <w:rFonts w:ascii="Courier New" w:hAnsi="Courier New" w:cs="Courier New"/>
          <w:color w:val="000066"/>
          <w:sz w:val="20"/>
          <w:szCs w:val="20"/>
          <w:lang w:val="en-US" w:eastAsia="ru-RU"/>
        </w:rPr>
        <w:t>"collapse"</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data-target=</w:t>
      </w:r>
      <w:r w:rsidR="0068099A" w:rsidRPr="0068099A">
        <w:rPr>
          <w:rFonts w:ascii="Courier New" w:hAnsi="Courier New" w:cs="Courier New"/>
          <w:color w:val="000066"/>
          <w:sz w:val="20"/>
          <w:szCs w:val="20"/>
          <w:lang w:val="en-US" w:eastAsia="ru-RU"/>
        </w:rPr>
        <w:t>".navbar-collapse"</w:t>
      </w:r>
      <w:r w:rsidR="0068099A"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&lt;span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"icon-bar"</w:t>
      </w:r>
      <w:r w:rsidR="0068099A" w:rsidRPr="0068099A">
        <w:rPr>
          <w:rFonts w:ascii="Courier New" w:hAnsi="Courier New" w:cs="Courier New"/>
          <w:color w:val="000000"/>
          <w:sz w:val="20"/>
          <w:szCs w:val="20"/>
          <w:lang w:val="en-US" w:eastAsia="ru-RU"/>
        </w:rPr>
        <w:t>&gt;&lt;/span&gt;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&lt;span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"icon-bar"</w:t>
      </w:r>
      <w:r w:rsidR="0068099A" w:rsidRPr="0068099A">
        <w:rPr>
          <w:rFonts w:ascii="Courier New" w:hAnsi="Courier New" w:cs="Courier New"/>
          <w:color w:val="000000"/>
          <w:sz w:val="20"/>
          <w:szCs w:val="20"/>
          <w:lang w:val="en-US" w:eastAsia="ru-RU"/>
        </w:rPr>
        <w:t>&gt;&lt;/span&gt;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&lt;span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"icon-bar"</w:t>
      </w:r>
      <w:r w:rsidR="0068099A" w:rsidRPr="0068099A">
        <w:rPr>
          <w:rFonts w:ascii="Courier New" w:hAnsi="Courier New" w:cs="Courier New"/>
          <w:color w:val="000000"/>
          <w:sz w:val="20"/>
          <w:szCs w:val="20"/>
          <w:lang w:val="en-US" w:eastAsia="ru-RU"/>
        </w:rPr>
        <w:t>&gt;&lt;/span&gt;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&lt;/button&gt;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&lt;div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"navbar-collapse collapse"</w:t>
      </w:r>
      <w:r w:rsidR="0068099A"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&lt;ul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"nav navbar-nav"</w:t>
      </w:r>
      <w:r w:rsidR="0068099A"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&lt;li&gt;@Html.ActionLink(</w:t>
      </w:r>
      <w:r w:rsidR="0068099A" w:rsidRPr="0068099A">
        <w:rPr>
          <w:rFonts w:ascii="Courier New" w:hAnsi="Courier New" w:cs="Courier New"/>
          <w:color w:val="000066"/>
          <w:sz w:val="20"/>
          <w:szCs w:val="20"/>
          <w:lang w:val="en-US" w:eastAsia="ru-RU"/>
        </w:rPr>
        <w:t>"</w:t>
      </w:r>
      <w:r w:rsidR="00940894">
        <w:rPr>
          <w:rFonts w:ascii="Courier New" w:hAnsi="Courier New" w:cs="Courier New"/>
          <w:color w:val="000066"/>
          <w:sz w:val="20"/>
          <w:szCs w:val="20"/>
          <w:lang w:val="en-US" w:eastAsia="ru-RU"/>
        </w:rPr>
        <w:t>Customers</w:t>
      </w:r>
      <w:r w:rsidR="0068099A" w:rsidRPr="0068099A">
        <w:rPr>
          <w:rFonts w:ascii="Courier New" w:hAnsi="Courier New" w:cs="Courier New"/>
          <w:color w:val="000066"/>
          <w:sz w:val="20"/>
          <w:szCs w:val="20"/>
          <w:lang w:val="en-US" w:eastAsia="ru-RU"/>
        </w:rPr>
        <w:t>"</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"Index"</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"Customer"</w:t>
      </w:r>
      <w:r w:rsidR="0068099A" w:rsidRPr="0068099A">
        <w:rPr>
          <w:rFonts w:ascii="Courier New" w:hAnsi="Courier New" w:cs="Courier New"/>
          <w:color w:val="000000"/>
          <w:sz w:val="20"/>
          <w:szCs w:val="20"/>
          <w:lang w:val="en-US" w:eastAsia="ru-RU"/>
        </w:rPr>
        <w:t>)&lt;/li&gt;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&lt;li&gt;@Html.ActionLink(</w:t>
      </w:r>
      <w:r w:rsidR="0068099A" w:rsidRPr="0068099A">
        <w:rPr>
          <w:rFonts w:ascii="Courier New" w:hAnsi="Courier New" w:cs="Courier New"/>
          <w:color w:val="000066"/>
          <w:sz w:val="20"/>
          <w:szCs w:val="20"/>
          <w:lang w:val="en-US" w:eastAsia="ru-RU"/>
        </w:rPr>
        <w:t>"</w:t>
      </w:r>
      <w:r w:rsidR="00940894">
        <w:rPr>
          <w:rFonts w:ascii="Courier New" w:hAnsi="Courier New" w:cs="Courier New"/>
          <w:color w:val="000066"/>
          <w:sz w:val="20"/>
          <w:szCs w:val="20"/>
          <w:lang w:val="en-US" w:eastAsia="ru-RU"/>
        </w:rPr>
        <w:t>Goods</w:t>
      </w:r>
      <w:r w:rsidR="0068099A" w:rsidRPr="0068099A">
        <w:rPr>
          <w:rFonts w:ascii="Courier New" w:hAnsi="Courier New" w:cs="Courier New"/>
          <w:color w:val="000066"/>
          <w:sz w:val="20"/>
          <w:szCs w:val="20"/>
          <w:lang w:val="en-US" w:eastAsia="ru-RU"/>
        </w:rPr>
        <w:t>"</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"Index"</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"Product"</w:t>
      </w:r>
      <w:r w:rsidR="0068099A" w:rsidRPr="0068099A">
        <w:rPr>
          <w:rFonts w:ascii="Courier New" w:hAnsi="Courier New" w:cs="Courier New"/>
          <w:color w:val="000000"/>
          <w:sz w:val="20"/>
          <w:szCs w:val="20"/>
          <w:lang w:val="en-US" w:eastAsia="ru-RU"/>
        </w:rPr>
        <w:t>)&lt;/li&gt;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&lt;li&gt;@Html.ActionLink(</w:t>
      </w:r>
      <w:r w:rsidR="0068099A" w:rsidRPr="0068099A">
        <w:rPr>
          <w:rFonts w:ascii="Courier New" w:hAnsi="Courier New" w:cs="Courier New"/>
          <w:color w:val="000066"/>
          <w:sz w:val="20"/>
          <w:szCs w:val="20"/>
          <w:lang w:val="en-US" w:eastAsia="ru-RU"/>
        </w:rPr>
        <w:t>"</w:t>
      </w:r>
      <w:r w:rsidR="00940894">
        <w:rPr>
          <w:rFonts w:ascii="Courier New" w:hAnsi="Courier New" w:cs="Courier New"/>
          <w:color w:val="000066"/>
          <w:sz w:val="20"/>
          <w:szCs w:val="20"/>
          <w:lang w:val="en-US" w:eastAsia="ru-RU"/>
        </w:rPr>
        <w:t>Invoices</w:t>
      </w:r>
      <w:r w:rsidR="0068099A" w:rsidRPr="0068099A">
        <w:rPr>
          <w:rFonts w:ascii="Courier New" w:hAnsi="Courier New" w:cs="Courier New"/>
          <w:color w:val="000066"/>
          <w:sz w:val="20"/>
          <w:szCs w:val="20"/>
          <w:lang w:val="en-US" w:eastAsia="ru-RU"/>
        </w:rPr>
        <w:t>"</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"Index"</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"Invoice"</w:t>
      </w:r>
      <w:r w:rsidR="0068099A" w:rsidRPr="0068099A">
        <w:rPr>
          <w:rFonts w:ascii="Courier New" w:hAnsi="Courier New" w:cs="Courier New"/>
          <w:color w:val="000000"/>
          <w:sz w:val="20"/>
          <w:szCs w:val="20"/>
          <w:lang w:val="en-US" w:eastAsia="ru-RU"/>
        </w:rPr>
        <w:t>)&lt;/li&gt;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40894">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&lt;/ul&gt;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68099A" w:rsidRPr="000859C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9F3821" w:rsidRPr="000859C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&lt;div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"container body-content"</w:t>
      </w:r>
      <w:r w:rsidR="0068099A" w:rsidRPr="0068099A">
        <w:rPr>
          <w:rFonts w:ascii="Courier New" w:hAnsi="Courier New" w:cs="Courier New"/>
          <w:color w:val="000000"/>
          <w:sz w:val="20"/>
          <w:szCs w:val="20"/>
          <w:lang w:val="en-US" w:eastAsia="ru-RU"/>
        </w:rPr>
        <w:t>&gt;</w:t>
      </w:r>
    </w:p>
    <w:p w:rsidR="0068099A" w:rsidRPr="009F3821" w:rsidRDefault="009F3821" w:rsidP="0068099A">
      <w:pPr>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9F3821">
        <w:rPr>
          <w:rFonts w:ascii="Courier New" w:hAnsi="Courier New" w:cs="Courier New"/>
          <w:color w:val="000000"/>
          <w:sz w:val="20"/>
          <w:szCs w:val="20"/>
          <w:lang w:val="en-US" w:eastAsia="ru-RU"/>
        </w:rPr>
        <w:t>@RenderBody()</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&lt;hr /&gt;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&lt;footer&gt;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&lt;p&gt;&amp;copy; @DateTime.Now.Year – ASP.NET</w:t>
      </w:r>
      <w:r w:rsidR="00940894">
        <w:rPr>
          <w:rFonts w:ascii="Courier New" w:hAnsi="Courier New" w:cs="Courier New"/>
          <w:color w:val="000000"/>
          <w:sz w:val="20"/>
          <w:szCs w:val="20"/>
          <w:lang w:val="en-US" w:eastAsia="ru-RU"/>
        </w:rPr>
        <w:t xml:space="preserve"> application</w:t>
      </w:r>
      <w:r w:rsidR="0068099A" w:rsidRPr="0068099A">
        <w:rPr>
          <w:rFonts w:ascii="Courier New" w:hAnsi="Courier New" w:cs="Courier New"/>
          <w:color w:val="000000"/>
          <w:sz w:val="20"/>
          <w:szCs w:val="20"/>
          <w:lang w:val="en-US" w:eastAsia="ru-RU"/>
        </w:rPr>
        <w:t>&lt;/p&gt;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&lt;/footer&gt;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9F3821" w:rsidRPr="00D36BF0"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@Scripts.Render(</w:t>
      </w:r>
      <w:r w:rsidR="0068099A" w:rsidRPr="0068099A">
        <w:rPr>
          <w:rFonts w:ascii="Courier New" w:hAnsi="Courier New" w:cs="Courier New"/>
          <w:color w:val="000066"/>
          <w:sz w:val="20"/>
          <w:szCs w:val="20"/>
          <w:lang w:val="en-US" w:eastAsia="ru-RU"/>
        </w:rPr>
        <w:t>"~/bundles/bootstrap"</w:t>
      </w:r>
      <w:r w:rsidR="0068099A" w:rsidRPr="0068099A">
        <w:rPr>
          <w:rFonts w:ascii="Courier New" w:hAnsi="Courier New" w:cs="Courier New"/>
          <w:color w:val="000000"/>
          <w:sz w:val="20"/>
          <w:szCs w:val="20"/>
          <w:lang w:val="en-US" w:eastAsia="ru-RU"/>
        </w:rPr>
        <w: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@RenderSection(</w:t>
      </w:r>
      <w:r w:rsidR="0068099A" w:rsidRPr="0068099A">
        <w:rPr>
          <w:rFonts w:ascii="Courier New" w:hAnsi="Courier New" w:cs="Courier New"/>
          <w:color w:val="000066"/>
          <w:sz w:val="20"/>
          <w:szCs w:val="20"/>
          <w:lang w:val="en-US" w:eastAsia="ru-RU"/>
        </w:rPr>
        <w:t>"scripts"</w:t>
      </w:r>
      <w:r w:rsidR="0068099A" w:rsidRPr="0068099A">
        <w:rPr>
          <w:rFonts w:ascii="Courier New" w:hAnsi="Courier New" w:cs="Courier New"/>
          <w:color w:val="000000"/>
          <w:sz w:val="20"/>
          <w:szCs w:val="20"/>
          <w:lang w:val="en-US" w:eastAsia="ru-RU"/>
        </w:rPr>
        <w:t>, required: false)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&lt;/body&gt;</w:t>
      </w:r>
    </w:p>
    <w:p w:rsidR="0068099A" w:rsidRPr="00D36BF0" w:rsidRDefault="0068099A" w:rsidP="0068099A">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lastRenderedPageBreak/>
        <w:t>&lt;/html&gt;</w:t>
      </w:r>
    </w:p>
    <w:p w:rsidR="0068099A" w:rsidRPr="00D36BF0" w:rsidRDefault="0068099A" w:rsidP="00BE173B">
      <w:pPr>
        <w:jc w:val="both"/>
        <w:rPr>
          <w:rFonts w:ascii="Arial" w:hAnsi="Arial" w:cs="Arial"/>
          <w:sz w:val="24"/>
          <w:szCs w:val="24"/>
          <w:lang w:val="en-US"/>
        </w:rPr>
      </w:pPr>
    </w:p>
    <w:p w:rsidR="00BE173B" w:rsidRPr="00582999" w:rsidRDefault="00D30513" w:rsidP="00BE173B">
      <w:pPr>
        <w:pStyle w:val="Heading3"/>
        <w:rPr>
          <w:rFonts w:ascii="Arial" w:hAnsi="Arial" w:cs="Arial"/>
          <w:sz w:val="24"/>
          <w:szCs w:val="24"/>
          <w:lang w:val="en-US"/>
        </w:rPr>
      </w:pPr>
      <w:bookmarkStart w:id="418" w:name="_Toc452215647"/>
      <w:r w:rsidRPr="00582999">
        <w:rPr>
          <w:rFonts w:ascii="Arial" w:hAnsi="Arial" w:cs="Arial"/>
          <w:sz w:val="24"/>
          <w:szCs w:val="24"/>
          <w:lang w:val="en-US"/>
        </w:rPr>
        <w:t>Bundles</w:t>
      </w:r>
      <w:bookmarkEnd w:id="418"/>
    </w:p>
    <w:p w:rsidR="00BE173B" w:rsidRPr="00582999" w:rsidRDefault="00BE173B"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Bundles are used to make it easier to link JavaScript scripts and CSS files.</w:t>
      </w:r>
      <w:r w:rsidRPr="00582999">
        <w:rPr>
          <w:lang w:val="en-US"/>
        </w:rPr>
        <w:t xml:space="preserve"> </w:t>
      </w:r>
      <w:r w:rsidRPr="00582999">
        <w:rPr>
          <w:rFonts w:ascii="Arial" w:hAnsi="Arial" w:cs="Arial"/>
          <w:sz w:val="24"/>
          <w:szCs w:val="24"/>
          <w:lang w:val="en-US"/>
        </w:rPr>
        <w:t>You can link CSS bundles with the Styles.Render helper and script bundles with the Scripts.Render helper.</w:t>
      </w:r>
    </w:p>
    <w:p w:rsidR="00BE173B" w:rsidRPr="000859CA"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Bundles are registered in the </w:t>
      </w:r>
      <w:r w:rsidRPr="00582999">
        <w:rPr>
          <w:rFonts w:ascii="Arial" w:hAnsi="Arial" w:cs="Arial"/>
          <w:i/>
          <w:sz w:val="24"/>
          <w:szCs w:val="24"/>
          <w:lang w:val="en-US"/>
        </w:rPr>
        <w:t>BundleConfig.cs</w:t>
      </w:r>
      <w:r w:rsidRPr="00582999">
        <w:rPr>
          <w:rFonts w:ascii="Arial" w:hAnsi="Arial" w:cs="Arial"/>
          <w:sz w:val="24"/>
          <w:szCs w:val="24"/>
          <w:lang w:val="en-US"/>
        </w:rPr>
        <w:t xml:space="preserve"> file located in the </w:t>
      </w:r>
      <w:r w:rsidRPr="00582999">
        <w:rPr>
          <w:rFonts w:ascii="Arial" w:hAnsi="Arial" w:cs="Arial"/>
          <w:i/>
          <w:sz w:val="24"/>
          <w:szCs w:val="24"/>
          <w:lang w:val="en-US"/>
        </w:rPr>
        <w:t>App_Start</w:t>
      </w:r>
      <w:r w:rsidRPr="00582999">
        <w:rPr>
          <w:rFonts w:ascii="Arial" w:hAnsi="Arial" w:cs="Arial"/>
          <w:sz w:val="24"/>
          <w:szCs w:val="24"/>
          <w:lang w:val="en-US"/>
        </w:rPr>
        <w:t xml:space="preserve"> folder:</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public static void </w:t>
      </w:r>
      <w:r w:rsidRPr="000859CA">
        <w:rPr>
          <w:rFonts w:ascii="Courier New" w:hAnsi="Courier New" w:cs="Courier New"/>
          <w:color w:val="000000"/>
          <w:sz w:val="20"/>
          <w:szCs w:val="20"/>
          <w:lang w:val="en-US" w:eastAsia="ru-RU"/>
        </w:rPr>
        <w:t>RegisterBundles(BundleCollection bundles)</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"~/bundles/jquery"</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"~/Scripts/jquery-{version}.js"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"~/bundles/jqueryval"</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"~/Scripts/jquery.validate*"</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"~/bundles/jquery-ui"</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"~/Scripts/jquery-ui-{version}.js"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"~/bundles/modernizr"</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"~/Scripts/modernizr-*"</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"~/bundles/bootstrap"</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"~/Scripts/bootstrap.js"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"~/Scripts/respond.js"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StyleBundle(</w:t>
      </w:r>
      <w:r w:rsidRPr="000859CA">
        <w:rPr>
          <w:rFonts w:ascii="Courier New" w:hAnsi="Courier New" w:cs="Courier New"/>
          <w:color w:val="000066"/>
          <w:sz w:val="20"/>
          <w:szCs w:val="20"/>
          <w:lang w:val="en-US" w:eastAsia="ru-RU"/>
        </w:rPr>
        <w:t>"~/Content/css"</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"~/Content/jquery-ui.min.css"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"~/Content/themes/ui-darkness/jquery-ui.min.css"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"~/Content/themes/ui-darkness/theme.css"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"~/Content/bootstrap.min.css"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66"/>
          <w:sz w:val="20"/>
          <w:szCs w:val="20"/>
          <w:lang w:val="en-US" w:eastAsia="ru-RU"/>
        </w:rPr>
      </w:pPr>
      <w:r w:rsidRPr="000859CA">
        <w:rPr>
          <w:rFonts w:ascii="Courier New" w:hAnsi="Courier New" w:cs="Courier New"/>
          <w:color w:val="000066"/>
          <w:sz w:val="20"/>
          <w:szCs w:val="20"/>
          <w:lang w:val="en-US" w:eastAsia="ru-RU"/>
        </w:rPr>
        <w:t xml:space="preserve">    "~/Content/Site.css"</w:t>
      </w:r>
    </w:p>
    <w:p w:rsidR="000859CA" w:rsidRPr="00D36BF0"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859CA" w:rsidRPr="000859CA" w:rsidRDefault="000859CA" w:rsidP="000859CA">
      <w:pPr>
        <w:jc w:val="both"/>
        <w:rPr>
          <w:rFonts w:ascii="Courier New" w:hAnsi="Courier New" w:cs="Courier New"/>
          <w:sz w:val="24"/>
          <w:szCs w:val="24"/>
          <w:lang w:val="en-US"/>
        </w:rPr>
      </w:pPr>
      <w:r w:rsidRPr="00D36BF0">
        <w:rPr>
          <w:rFonts w:ascii="Courier New" w:hAnsi="Courier New" w:cs="Courier New"/>
          <w:color w:val="000000"/>
          <w:sz w:val="20"/>
          <w:szCs w:val="20"/>
          <w:lang w:val="en-US" w:eastAsia="ru-RU"/>
        </w:rPr>
        <w:t>}</w:t>
      </w:r>
    </w:p>
    <w:p w:rsidR="00BE173B" w:rsidRPr="00CE5F48"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RegisterBundles method adds all created bundles to the bundles collection. A </w:t>
      </w:r>
      <w:r w:rsidR="00582999" w:rsidRPr="00582999">
        <w:rPr>
          <w:rFonts w:ascii="Arial" w:hAnsi="Arial" w:cs="Arial"/>
          <w:sz w:val="24"/>
          <w:szCs w:val="24"/>
          <w:lang w:val="en-US"/>
        </w:rPr>
        <w:t>bundle</w:t>
      </w:r>
      <w:r w:rsidRPr="00582999">
        <w:rPr>
          <w:rFonts w:ascii="Arial" w:hAnsi="Arial" w:cs="Arial"/>
          <w:sz w:val="24"/>
          <w:szCs w:val="24"/>
          <w:lang w:val="en-US"/>
        </w:rPr>
        <w:t xml:space="preserve"> is </w:t>
      </w:r>
      <w:r w:rsidR="00582999" w:rsidRPr="00582999">
        <w:rPr>
          <w:rFonts w:ascii="Arial" w:hAnsi="Arial" w:cs="Arial"/>
          <w:sz w:val="24"/>
          <w:szCs w:val="24"/>
          <w:lang w:val="en-US"/>
        </w:rPr>
        <w:t>declared</w:t>
      </w:r>
      <w:r w:rsidRPr="00582999">
        <w:rPr>
          <w:rFonts w:ascii="Arial" w:hAnsi="Arial" w:cs="Arial"/>
          <w:sz w:val="24"/>
          <w:szCs w:val="24"/>
          <w:lang w:val="en-US"/>
        </w:rPr>
        <w:t xml:space="preserve"> in the following way: </w:t>
      </w:r>
    </w:p>
    <w:p w:rsidR="00CE5F48" w:rsidRPr="00CE5F48" w:rsidRDefault="00CE5F48" w:rsidP="00BE173B">
      <w:pPr>
        <w:jc w:val="both"/>
        <w:rPr>
          <w:rFonts w:ascii="Courier New" w:hAnsi="Courier New" w:cs="Courier New"/>
          <w:sz w:val="24"/>
          <w:szCs w:val="24"/>
          <w:lang w:val="en-US"/>
        </w:rPr>
      </w:pPr>
      <w:r w:rsidRPr="00CE5F48">
        <w:rPr>
          <w:rFonts w:ascii="Courier New" w:hAnsi="Courier New" w:cs="Courier New"/>
          <w:b/>
          <w:bCs/>
          <w:color w:val="000000"/>
          <w:sz w:val="20"/>
          <w:szCs w:val="20"/>
          <w:lang w:val="en-US" w:eastAsia="ru-RU"/>
        </w:rPr>
        <w:t xml:space="preserve">new </w:t>
      </w:r>
      <w:r w:rsidRPr="00CE5F48">
        <w:rPr>
          <w:rFonts w:ascii="Courier New" w:hAnsi="Courier New" w:cs="Courier New"/>
          <w:color w:val="000000"/>
          <w:sz w:val="20"/>
          <w:szCs w:val="20"/>
          <w:lang w:val="en-US" w:eastAsia="ru-RU"/>
        </w:rPr>
        <w:t>ScriptBundle(</w:t>
      </w:r>
      <w:r w:rsidRPr="00CE5F48">
        <w:rPr>
          <w:rFonts w:ascii="Courier New" w:hAnsi="Courier New" w:cs="Courier New"/>
          <w:color w:val="000066"/>
          <w:sz w:val="20"/>
          <w:szCs w:val="20"/>
          <w:lang w:val="en-US" w:eastAsia="ru-RU"/>
        </w:rPr>
        <w:t>"~/bundles/jquery"</w:t>
      </w:r>
      <w:r w:rsidRPr="00CE5F48">
        <w:rPr>
          <w:rFonts w:ascii="Courier New" w:hAnsi="Courier New" w:cs="Courier New"/>
          <w:color w:val="000000"/>
          <w:sz w:val="20"/>
          <w:szCs w:val="20"/>
          <w:lang w:val="en-US" w:eastAsia="ru-RU"/>
        </w:rPr>
        <w:t>).Include(</w:t>
      </w:r>
      <w:r w:rsidRPr="00CE5F48">
        <w:rPr>
          <w:rFonts w:ascii="Courier New" w:hAnsi="Courier New" w:cs="Courier New"/>
          <w:color w:val="000066"/>
          <w:sz w:val="20"/>
          <w:szCs w:val="20"/>
          <w:lang w:val="en-US" w:eastAsia="ru-RU"/>
        </w:rPr>
        <w:t>"~/Scripts/jquery-{version}.js"</w:t>
      </w:r>
      <w:r w:rsidRPr="00CE5F48">
        <w:rPr>
          <w:rFonts w:ascii="Courier New" w:hAnsi="Courier New" w:cs="Courier New"/>
          <w:color w:val="000000"/>
          <w:sz w:val="20"/>
          <w:szCs w:val="20"/>
          <w:lang w:val="en-US" w:eastAsia="ru-RU"/>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virtual path of the bundle is passed to the ScriptBundle construct. </w:t>
      </w:r>
      <w:del w:id="419" w:author="Helen" w:date="2017-10-23T12:04:00Z">
        <w:r w:rsidRPr="00582999" w:rsidDel="003B20BD">
          <w:rPr>
            <w:rFonts w:ascii="Arial" w:hAnsi="Arial" w:cs="Arial"/>
            <w:sz w:val="24"/>
            <w:szCs w:val="24"/>
            <w:lang w:val="en-US"/>
          </w:rPr>
          <w:delText>And s</w:delText>
        </w:r>
      </w:del>
      <w:ins w:id="420" w:author="Helen" w:date="2017-10-23T12:04:00Z">
        <w:r w:rsidR="003B20BD">
          <w:rPr>
            <w:rFonts w:ascii="Arial" w:hAnsi="Arial" w:cs="Arial"/>
            <w:sz w:val="24"/>
            <w:szCs w:val="24"/>
            <w:lang w:val="en-US"/>
          </w:rPr>
          <w:t>S</w:t>
        </w:r>
      </w:ins>
      <w:r w:rsidRPr="00582999">
        <w:rPr>
          <w:rFonts w:ascii="Arial" w:hAnsi="Arial" w:cs="Arial"/>
          <w:sz w:val="24"/>
          <w:szCs w:val="24"/>
          <w:lang w:val="en-US"/>
        </w:rPr>
        <w:t xml:space="preserve">pecific script files are included in this bundle </w:t>
      </w:r>
      <w:del w:id="421" w:author="Helen" w:date="2017-10-23T12:04:00Z">
        <w:r w:rsidRPr="00582999" w:rsidDel="003B20BD">
          <w:rPr>
            <w:rFonts w:ascii="Arial" w:hAnsi="Arial" w:cs="Arial"/>
            <w:sz w:val="24"/>
            <w:szCs w:val="24"/>
            <w:lang w:val="en-US"/>
          </w:rPr>
          <w:delText xml:space="preserve">with the help of </w:delText>
        </w:r>
      </w:del>
      <w:ins w:id="422" w:author="Helen" w:date="2017-10-23T12:04:00Z">
        <w:r w:rsidR="003B20BD">
          <w:rPr>
            <w:rFonts w:ascii="Arial" w:hAnsi="Arial" w:cs="Arial"/>
            <w:sz w:val="24"/>
            <w:szCs w:val="24"/>
            <w:lang w:val="en-US"/>
          </w:rPr>
          <w:t xml:space="preserve">by utilizing </w:t>
        </w:r>
      </w:ins>
      <w:r w:rsidRPr="00582999">
        <w:rPr>
          <w:rFonts w:ascii="Arial" w:hAnsi="Arial" w:cs="Arial"/>
          <w:sz w:val="24"/>
          <w:szCs w:val="24"/>
          <w:lang w:val="en-US"/>
        </w:rPr>
        <w:t>the Include method.</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{version} parameter in the "~/Scripts/jquery-{version}.js" expression is a placeholder for any string </w:t>
      </w:r>
      <w:del w:id="423" w:author="Helen" w:date="2017-10-23T12:05:00Z">
        <w:r w:rsidRPr="00582999" w:rsidDel="003B20BD">
          <w:rPr>
            <w:rFonts w:ascii="Arial" w:hAnsi="Arial" w:cs="Arial"/>
            <w:sz w:val="24"/>
            <w:szCs w:val="24"/>
            <w:lang w:val="en-US"/>
          </w:rPr>
          <w:delText xml:space="preserve">reference of </w:delText>
        </w:r>
      </w:del>
      <w:ins w:id="424" w:author="Helen" w:date="2017-10-23T12:05:00Z">
        <w:r w:rsidR="003B20BD">
          <w:rPr>
            <w:rFonts w:ascii="Arial" w:hAnsi="Arial" w:cs="Arial"/>
            <w:sz w:val="24"/>
            <w:szCs w:val="24"/>
            <w:lang w:val="en-US"/>
          </w:rPr>
          <w:t xml:space="preserve">referring to </w:t>
        </w:r>
      </w:ins>
      <w:r w:rsidRPr="00582999">
        <w:rPr>
          <w:rFonts w:ascii="Arial" w:hAnsi="Arial" w:cs="Arial"/>
          <w:sz w:val="24"/>
          <w:szCs w:val="24"/>
          <w:lang w:val="en-US"/>
        </w:rPr>
        <w:t xml:space="preserve">the script version. It is very convenient because </w:t>
      </w:r>
      <w:ins w:id="425" w:author="Helen" w:date="2017-10-23T12:05:00Z">
        <w:r w:rsidR="003B20BD">
          <w:rPr>
            <w:rFonts w:ascii="Arial" w:hAnsi="Arial" w:cs="Arial"/>
            <w:sz w:val="24"/>
            <w:szCs w:val="24"/>
            <w:lang w:val="en-US"/>
          </w:rPr>
          <w:t xml:space="preserve">it allows </w:t>
        </w:r>
      </w:ins>
      <w:del w:id="426" w:author="Helen" w:date="2017-10-23T12:05:00Z">
        <w:r w:rsidRPr="00582999" w:rsidDel="003B20BD">
          <w:rPr>
            <w:rFonts w:ascii="Arial" w:hAnsi="Arial" w:cs="Arial"/>
            <w:sz w:val="24"/>
            <w:szCs w:val="24"/>
            <w:lang w:val="en-US"/>
          </w:rPr>
          <w:delText xml:space="preserve">we can change </w:delText>
        </w:r>
      </w:del>
      <w:r w:rsidRPr="00582999">
        <w:rPr>
          <w:rFonts w:ascii="Arial" w:hAnsi="Arial" w:cs="Arial"/>
          <w:sz w:val="24"/>
          <w:szCs w:val="24"/>
          <w:lang w:val="en-US"/>
        </w:rPr>
        <w:t>the version of the library</w:t>
      </w:r>
      <w:ins w:id="427" w:author="Helen" w:date="2017-10-23T12:05:00Z">
        <w:r w:rsidR="003B20BD">
          <w:rPr>
            <w:rFonts w:ascii="Arial" w:hAnsi="Arial" w:cs="Arial"/>
            <w:sz w:val="24"/>
            <w:szCs w:val="24"/>
            <w:lang w:val="en-US"/>
          </w:rPr>
          <w:t xml:space="preserve"> to be changed</w:t>
        </w:r>
      </w:ins>
      <w:ins w:id="428" w:author="Helen" w:date="2017-10-23T12:06:00Z">
        <w:r w:rsidR="003B20BD">
          <w:rPr>
            <w:rFonts w:ascii="Arial" w:hAnsi="Arial" w:cs="Arial"/>
            <w:sz w:val="24"/>
            <w:szCs w:val="24"/>
            <w:lang w:val="en-US"/>
          </w:rPr>
          <w:t xml:space="preserve"> </w:t>
        </w:r>
      </w:ins>
      <w:del w:id="429" w:author="Helen" w:date="2017-10-23T12:06:00Z">
        <w:r w:rsidRPr="00582999" w:rsidDel="003B20BD">
          <w:rPr>
            <w:rFonts w:ascii="Arial" w:hAnsi="Arial" w:cs="Arial"/>
            <w:sz w:val="24"/>
            <w:szCs w:val="24"/>
            <w:lang w:val="en-US"/>
          </w:rPr>
          <w:delText xml:space="preserve"> some time </w:delText>
        </w:r>
      </w:del>
      <w:r w:rsidRPr="00582999">
        <w:rPr>
          <w:rFonts w:ascii="Arial" w:hAnsi="Arial" w:cs="Arial"/>
          <w:sz w:val="24"/>
          <w:szCs w:val="24"/>
          <w:lang w:val="en-US"/>
        </w:rPr>
        <w:t>later</w:t>
      </w:r>
      <w:ins w:id="430" w:author="Helen" w:date="2017-10-23T12:06:00Z">
        <w:r w:rsidR="0065787D">
          <w:rPr>
            <w:rFonts w:ascii="Arial" w:hAnsi="Arial" w:cs="Arial"/>
            <w:sz w:val="24"/>
            <w:szCs w:val="24"/>
            <w:lang w:val="en-US"/>
          </w:rPr>
          <w:t xml:space="preserve"> without having </w:t>
        </w:r>
      </w:ins>
      <w:del w:id="431" w:author="Helen" w:date="2017-10-23T12:06:00Z">
        <w:r w:rsidRPr="00582999" w:rsidDel="0065787D">
          <w:rPr>
            <w:rFonts w:ascii="Arial" w:hAnsi="Arial" w:cs="Arial"/>
            <w:sz w:val="24"/>
            <w:szCs w:val="24"/>
            <w:lang w:val="en-US"/>
          </w:rPr>
          <w:delText xml:space="preserve">, but we will not have </w:delText>
        </w:r>
      </w:del>
      <w:r w:rsidRPr="00582999">
        <w:rPr>
          <w:rFonts w:ascii="Arial" w:hAnsi="Arial" w:cs="Arial"/>
          <w:sz w:val="24"/>
          <w:szCs w:val="24"/>
          <w:lang w:val="en-US"/>
        </w:rPr>
        <w:t>to change anything in the code</w:t>
      </w:r>
      <w:ins w:id="432" w:author="Helen" w:date="2017-10-23T12:06:00Z">
        <w:r w:rsidR="0065787D">
          <w:rPr>
            <w:rFonts w:ascii="Arial" w:hAnsi="Arial" w:cs="Arial"/>
            <w:sz w:val="24"/>
            <w:szCs w:val="24"/>
            <w:lang w:val="en-US"/>
          </w:rPr>
          <w:t xml:space="preserve">.  </w:t>
        </w:r>
      </w:ins>
      <w:del w:id="433" w:author="Helen" w:date="2017-10-23T12:06:00Z">
        <w:r w:rsidRPr="00582999" w:rsidDel="0065787D">
          <w:rPr>
            <w:rFonts w:ascii="Arial" w:hAnsi="Arial" w:cs="Arial"/>
            <w:sz w:val="24"/>
            <w:szCs w:val="24"/>
            <w:lang w:val="en-US"/>
          </w:rPr>
          <w:delText xml:space="preserve"> in this case because t</w:delText>
        </w:r>
      </w:del>
      <w:ins w:id="434" w:author="Helen" w:date="2017-10-23T12:06:00Z">
        <w:r w:rsidR="0065787D">
          <w:rPr>
            <w:rFonts w:ascii="Arial" w:hAnsi="Arial" w:cs="Arial"/>
            <w:sz w:val="24"/>
            <w:szCs w:val="24"/>
            <w:lang w:val="en-US"/>
          </w:rPr>
          <w:t>T</w:t>
        </w:r>
      </w:ins>
      <w:r w:rsidRPr="00582999">
        <w:rPr>
          <w:rFonts w:ascii="Arial" w:hAnsi="Arial" w:cs="Arial"/>
          <w:sz w:val="24"/>
          <w:szCs w:val="24"/>
          <w:lang w:val="en-US"/>
        </w:rPr>
        <w:t xml:space="preserve">he system will </w:t>
      </w:r>
      <w:del w:id="435" w:author="Helen" w:date="2017-10-23T12:07:00Z">
        <w:r w:rsidRPr="00582999" w:rsidDel="0065787D">
          <w:rPr>
            <w:rFonts w:ascii="Arial" w:hAnsi="Arial" w:cs="Arial"/>
            <w:sz w:val="24"/>
            <w:szCs w:val="24"/>
            <w:lang w:val="en-US"/>
          </w:rPr>
          <w:delText xml:space="preserve">automatically </w:delText>
        </w:r>
      </w:del>
      <w:r w:rsidRPr="00582999">
        <w:rPr>
          <w:rFonts w:ascii="Arial" w:hAnsi="Arial" w:cs="Arial"/>
          <w:sz w:val="24"/>
          <w:szCs w:val="24"/>
          <w:lang w:val="en-US"/>
        </w:rPr>
        <w:t>accept the new version</w:t>
      </w:r>
      <w:ins w:id="436" w:author="Helen" w:date="2017-10-23T12:07:00Z">
        <w:r w:rsidR="0065787D">
          <w:rPr>
            <w:rFonts w:ascii="Arial" w:hAnsi="Arial" w:cs="Arial"/>
            <w:sz w:val="24"/>
            <w:szCs w:val="24"/>
            <w:lang w:val="en-US"/>
          </w:rPr>
          <w:t xml:space="preserve"> </w:t>
        </w:r>
        <w:r w:rsidR="0065787D" w:rsidRPr="00582999">
          <w:rPr>
            <w:rFonts w:ascii="Arial" w:hAnsi="Arial" w:cs="Arial"/>
            <w:sz w:val="24"/>
            <w:szCs w:val="24"/>
            <w:lang w:val="en-US"/>
          </w:rPr>
          <w:t>automatically</w:t>
        </w:r>
      </w:ins>
      <w:r w:rsidRPr="00582999">
        <w:rPr>
          <w:rFonts w:ascii="Arial" w:hAnsi="Arial" w:cs="Arial"/>
          <w:sz w:val="24"/>
          <w:szCs w:val="24"/>
          <w:lang w:val="en-US"/>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"~/Scripts/jquery.validate*" expression changes the rest of the string with the </w:t>
      </w:r>
      <w:del w:id="437" w:author="Helen" w:date="2017-10-23T12:08:00Z">
        <w:r w:rsidRPr="00582999" w:rsidDel="0065787D">
          <w:rPr>
            <w:rFonts w:ascii="Arial" w:hAnsi="Arial" w:cs="Arial"/>
            <w:sz w:val="24"/>
            <w:szCs w:val="24"/>
            <w:lang w:val="en-US"/>
          </w:rPr>
          <w:delText xml:space="preserve">help of the </w:delText>
        </w:r>
      </w:del>
      <w:r w:rsidRPr="00582999">
        <w:rPr>
          <w:rFonts w:ascii="Arial" w:hAnsi="Arial" w:cs="Arial"/>
          <w:sz w:val="24"/>
          <w:szCs w:val="24"/>
          <w:lang w:val="en-US"/>
        </w:rPr>
        <w:t>asterisk character</w:t>
      </w:r>
      <w:ins w:id="438" w:author="Helen" w:date="2017-10-23T12:09:00Z">
        <w:r w:rsidR="0065787D">
          <w:rPr>
            <w:rFonts w:ascii="Arial" w:hAnsi="Arial" w:cs="Arial"/>
            <w:sz w:val="24"/>
            <w:szCs w:val="24"/>
            <w:lang w:val="en-US"/>
          </w:rPr>
          <w:t xml:space="preserve"> as a wildcard</w:t>
        </w:r>
      </w:ins>
      <w:r w:rsidRPr="00582999">
        <w:rPr>
          <w:rFonts w:ascii="Arial" w:hAnsi="Arial" w:cs="Arial"/>
          <w:sz w:val="24"/>
          <w:szCs w:val="24"/>
          <w:lang w:val="en-US"/>
        </w:rPr>
        <w:t xml:space="preserve">. For instance, </w:t>
      </w:r>
      <w:del w:id="439" w:author="Helen" w:date="2017-10-23T12:09:00Z">
        <w:r w:rsidRPr="00582999" w:rsidDel="0065787D">
          <w:rPr>
            <w:rFonts w:ascii="Arial" w:hAnsi="Arial" w:cs="Arial"/>
            <w:sz w:val="24"/>
            <w:szCs w:val="24"/>
            <w:lang w:val="en-US"/>
          </w:rPr>
          <w:delText xml:space="preserve">this </w:delText>
        </w:r>
      </w:del>
      <w:ins w:id="440" w:author="Helen" w:date="2017-10-23T12:09:00Z">
        <w:r w:rsidR="0065787D" w:rsidRPr="00582999">
          <w:rPr>
            <w:rFonts w:ascii="Arial" w:hAnsi="Arial" w:cs="Arial"/>
            <w:sz w:val="24"/>
            <w:szCs w:val="24"/>
            <w:lang w:val="en-US"/>
          </w:rPr>
          <w:t>th</w:t>
        </w:r>
        <w:r w:rsidR="0065787D">
          <w:rPr>
            <w:rFonts w:ascii="Arial" w:hAnsi="Arial" w:cs="Arial"/>
            <w:sz w:val="24"/>
            <w:szCs w:val="24"/>
            <w:lang w:val="en-US"/>
          </w:rPr>
          <w:t>e</w:t>
        </w:r>
        <w:r w:rsidR="0065787D" w:rsidRPr="00582999">
          <w:rPr>
            <w:rFonts w:ascii="Arial" w:hAnsi="Arial" w:cs="Arial"/>
            <w:sz w:val="24"/>
            <w:szCs w:val="24"/>
            <w:lang w:val="en-US"/>
          </w:rPr>
          <w:t xml:space="preserve"> </w:t>
        </w:r>
      </w:ins>
      <w:r w:rsidRPr="00582999">
        <w:rPr>
          <w:rFonts w:ascii="Arial" w:hAnsi="Arial" w:cs="Arial"/>
          <w:sz w:val="24"/>
          <w:szCs w:val="24"/>
          <w:lang w:val="en-US"/>
        </w:rPr>
        <w:t xml:space="preserve">expression will include two files at once in the bundle: jquery.validate.js and jquery.validate.unobtrusive.js (and their minimized versions), because their names </w:t>
      </w:r>
      <w:ins w:id="441" w:author="Helen" w:date="2017-10-23T12:10:00Z">
        <w:r w:rsidR="0065787D">
          <w:rPr>
            <w:rFonts w:ascii="Arial" w:hAnsi="Arial" w:cs="Arial"/>
            <w:sz w:val="24"/>
            <w:szCs w:val="24"/>
            <w:lang w:val="en-US"/>
          </w:rPr>
          <w:t xml:space="preserve">both </w:t>
        </w:r>
      </w:ins>
      <w:r w:rsidRPr="00582999">
        <w:rPr>
          <w:rFonts w:ascii="Arial" w:hAnsi="Arial" w:cs="Arial"/>
          <w:sz w:val="24"/>
          <w:szCs w:val="24"/>
          <w:lang w:val="en-US"/>
        </w:rPr>
        <w:t xml:space="preserve">start </w:t>
      </w:r>
      <w:proofErr w:type="spellStart"/>
      <w:r w:rsidRPr="00582999">
        <w:rPr>
          <w:rFonts w:ascii="Arial" w:hAnsi="Arial" w:cs="Arial"/>
          <w:sz w:val="24"/>
          <w:szCs w:val="24"/>
          <w:lang w:val="en-US"/>
        </w:rPr>
        <w:t>withjquery.validate</w:t>
      </w:r>
      <w:proofErr w:type="spellEnd"/>
      <w:r w:rsidRPr="00582999">
        <w:rPr>
          <w:rFonts w:ascii="Arial" w:hAnsi="Arial" w:cs="Arial"/>
          <w:sz w:val="24"/>
          <w:szCs w:val="24"/>
          <w:lang w:val="en-US"/>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same applies </w:t>
      </w:r>
      <w:del w:id="442" w:author="Helen" w:date="2017-10-23T12:11:00Z">
        <w:r w:rsidRPr="00582999" w:rsidDel="0065787D">
          <w:rPr>
            <w:rFonts w:ascii="Arial" w:hAnsi="Arial" w:cs="Arial"/>
            <w:sz w:val="24"/>
            <w:szCs w:val="24"/>
            <w:lang w:val="en-US"/>
          </w:rPr>
          <w:delText xml:space="preserve">to </w:delText>
        </w:r>
      </w:del>
      <w:ins w:id="443" w:author="Helen" w:date="2017-10-23T12:11:00Z">
        <w:r w:rsidR="0065787D">
          <w:rPr>
            <w:rFonts w:ascii="Arial" w:hAnsi="Arial" w:cs="Arial"/>
            <w:sz w:val="24"/>
            <w:szCs w:val="24"/>
            <w:lang w:val="en-US"/>
          </w:rPr>
          <w:t>when</w:t>
        </w:r>
        <w:r w:rsidR="0065787D" w:rsidRPr="00582999">
          <w:rPr>
            <w:rFonts w:ascii="Arial" w:hAnsi="Arial" w:cs="Arial"/>
            <w:sz w:val="24"/>
            <w:szCs w:val="24"/>
            <w:lang w:val="en-US"/>
          </w:rPr>
          <w:t xml:space="preserve"> </w:t>
        </w:r>
      </w:ins>
      <w:r w:rsidRPr="00582999">
        <w:rPr>
          <w:rFonts w:ascii="Arial" w:hAnsi="Arial" w:cs="Arial"/>
          <w:sz w:val="24"/>
          <w:szCs w:val="24"/>
          <w:lang w:val="en-US"/>
        </w:rPr>
        <w:t xml:space="preserve">creating CSS bundles, </w:t>
      </w:r>
      <w:del w:id="444" w:author="Helen" w:date="2017-10-23T12:10:00Z">
        <w:r w:rsidRPr="00582999" w:rsidDel="0065787D">
          <w:rPr>
            <w:rFonts w:ascii="Arial" w:hAnsi="Arial" w:cs="Arial"/>
            <w:sz w:val="24"/>
            <w:szCs w:val="24"/>
            <w:lang w:val="en-US"/>
          </w:rPr>
          <w:delText xml:space="preserve">but </w:delText>
        </w:r>
      </w:del>
      <w:ins w:id="445" w:author="Helen" w:date="2017-10-23T12:10:00Z">
        <w:r w:rsidR="0065787D">
          <w:rPr>
            <w:rFonts w:ascii="Arial" w:hAnsi="Arial" w:cs="Arial"/>
            <w:sz w:val="24"/>
            <w:szCs w:val="24"/>
            <w:lang w:val="en-US"/>
          </w:rPr>
          <w:t>using</w:t>
        </w:r>
        <w:r w:rsidR="0065787D" w:rsidRPr="00582999">
          <w:rPr>
            <w:rFonts w:ascii="Arial" w:hAnsi="Arial" w:cs="Arial"/>
            <w:sz w:val="24"/>
            <w:szCs w:val="24"/>
            <w:lang w:val="en-US"/>
          </w:rPr>
          <w:t xml:space="preserve"> </w:t>
        </w:r>
      </w:ins>
      <w:r w:rsidRPr="00582999">
        <w:rPr>
          <w:rFonts w:ascii="Arial" w:hAnsi="Arial" w:cs="Arial"/>
          <w:sz w:val="24"/>
          <w:szCs w:val="24"/>
          <w:lang w:val="en-US"/>
        </w:rPr>
        <w:t>the StyleBundle class</w:t>
      </w:r>
      <w:del w:id="446" w:author="Helen" w:date="2017-10-23T12:10:00Z">
        <w:r w:rsidRPr="00582999" w:rsidDel="0065787D">
          <w:rPr>
            <w:rFonts w:ascii="Arial" w:hAnsi="Arial" w:cs="Arial"/>
            <w:sz w:val="24"/>
            <w:szCs w:val="24"/>
            <w:lang w:val="en-US"/>
          </w:rPr>
          <w:delText xml:space="preserve"> is used in that case</w:delText>
        </w:r>
      </w:del>
      <w:r w:rsidRPr="00582999">
        <w:rPr>
          <w:rFonts w:ascii="Arial" w:hAnsi="Arial" w:cs="Arial"/>
          <w:sz w:val="24"/>
          <w:szCs w:val="24"/>
          <w:lang w:val="en-US"/>
        </w:rPr>
        <w:t>.</w:t>
      </w:r>
    </w:p>
    <w:p w:rsidR="00BE173B" w:rsidRPr="00D36BF0"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 xml:space="preserve">It is </w:t>
      </w:r>
      <w:r w:rsidR="00582999" w:rsidRPr="00582999">
        <w:rPr>
          <w:rFonts w:ascii="Arial" w:hAnsi="Arial" w:cs="Arial"/>
          <w:sz w:val="24"/>
          <w:szCs w:val="24"/>
          <w:lang w:val="en-US"/>
        </w:rPr>
        <w:t>advisable</w:t>
      </w:r>
      <w:r w:rsidRPr="00582999">
        <w:rPr>
          <w:rFonts w:ascii="Arial" w:hAnsi="Arial" w:cs="Arial"/>
          <w:sz w:val="24"/>
          <w:szCs w:val="24"/>
          <w:lang w:val="en-US"/>
        </w:rPr>
        <w:t xml:space="preserve"> to have the full versions of the scripts and </w:t>
      </w:r>
      <w:del w:id="447" w:author="Helen" w:date="2017-10-23T12:12:00Z">
        <w:r w:rsidRPr="00582999" w:rsidDel="0065787D">
          <w:rPr>
            <w:rFonts w:ascii="Arial" w:hAnsi="Arial" w:cs="Arial"/>
            <w:sz w:val="24"/>
            <w:szCs w:val="24"/>
            <w:lang w:val="en-US"/>
          </w:rPr>
          <w:delText>cascade-</w:delText>
        </w:r>
      </w:del>
      <w:ins w:id="448" w:author="Helen" w:date="2017-10-23T12:12:00Z">
        <w:r w:rsidR="0065787D">
          <w:rPr>
            <w:rFonts w:ascii="Arial" w:hAnsi="Arial" w:cs="Arial"/>
            <w:sz w:val="24"/>
            <w:szCs w:val="24"/>
            <w:lang w:val="en-US"/>
          </w:rPr>
          <w:t xml:space="preserve"> cascading </w:t>
        </w:r>
      </w:ins>
      <w:r w:rsidRPr="00582999">
        <w:rPr>
          <w:rFonts w:ascii="Arial" w:hAnsi="Arial" w:cs="Arial"/>
          <w:sz w:val="24"/>
          <w:szCs w:val="24"/>
          <w:lang w:val="en-US"/>
        </w:rPr>
        <w:t xml:space="preserve">style sheets in the debug mode and the minimized ones in the release mode. Bundles allow you to solve this problem. When you run the application in the debug mode, the </w:t>
      </w:r>
      <w:proofErr w:type="spellStart"/>
      <w:r w:rsidRPr="00582999">
        <w:rPr>
          <w:rFonts w:ascii="Arial" w:hAnsi="Arial" w:cs="Arial"/>
          <w:i/>
          <w:sz w:val="24"/>
          <w:szCs w:val="24"/>
          <w:lang w:val="en-US"/>
        </w:rPr>
        <w:t>web.config</w:t>
      </w:r>
      <w:proofErr w:type="spellEnd"/>
      <w:r w:rsidRPr="00582999">
        <w:rPr>
          <w:rFonts w:ascii="Arial" w:hAnsi="Arial" w:cs="Arial"/>
          <w:sz w:val="24"/>
          <w:szCs w:val="24"/>
          <w:lang w:val="en-US"/>
        </w:rPr>
        <w:t xml:space="preserve"> files ha</w:t>
      </w:r>
      <w:del w:id="449" w:author="Helen" w:date="2017-10-23T12:13:00Z">
        <w:r w:rsidRPr="00582999" w:rsidDel="0065787D">
          <w:rPr>
            <w:rFonts w:ascii="Arial" w:hAnsi="Arial" w:cs="Arial"/>
            <w:sz w:val="24"/>
            <w:szCs w:val="24"/>
            <w:lang w:val="en-US"/>
          </w:rPr>
          <w:delText>s</w:delText>
        </w:r>
      </w:del>
      <w:ins w:id="450" w:author="Helen" w:date="2017-10-23T12:13:00Z">
        <w:r w:rsidR="0065787D">
          <w:rPr>
            <w:rFonts w:ascii="Arial" w:hAnsi="Arial" w:cs="Arial"/>
            <w:sz w:val="24"/>
            <w:szCs w:val="24"/>
            <w:lang w:val="en-US"/>
          </w:rPr>
          <w:t>ve</w:t>
        </w:r>
      </w:ins>
      <w:r w:rsidRPr="00582999">
        <w:rPr>
          <w:rFonts w:ascii="Arial" w:hAnsi="Arial" w:cs="Arial"/>
          <w:sz w:val="24"/>
          <w:szCs w:val="24"/>
          <w:lang w:val="en-US"/>
        </w:rPr>
        <w:t xml:space="preserve"> the &lt;compilation debug="true"&gt; parameter. When you set this parameter to false (the Release mode), the minimized version of JavaScript modules and CSS files will be used instead of the full ones.</w:t>
      </w:r>
    </w:p>
    <w:p w:rsidR="00CE5F48" w:rsidRPr="00D36BF0" w:rsidRDefault="00CE5F48" w:rsidP="00BE173B">
      <w:pPr>
        <w:jc w:val="both"/>
        <w:rPr>
          <w:rFonts w:ascii="Arial" w:hAnsi="Arial" w:cs="Arial"/>
          <w:sz w:val="24"/>
          <w:szCs w:val="24"/>
          <w:lang w:val="en-US"/>
        </w:rPr>
      </w:pPr>
    </w:p>
    <w:p w:rsidR="00BE173B" w:rsidRPr="00582999" w:rsidRDefault="00D30513" w:rsidP="00BE173B">
      <w:pPr>
        <w:pStyle w:val="Heading3"/>
        <w:rPr>
          <w:rFonts w:ascii="Arial" w:hAnsi="Arial" w:cs="Arial"/>
          <w:sz w:val="24"/>
          <w:szCs w:val="24"/>
          <w:lang w:val="en-US"/>
        </w:rPr>
      </w:pPr>
      <w:bookmarkStart w:id="451" w:name="_Toc452215648"/>
      <w:r w:rsidRPr="00582999">
        <w:rPr>
          <w:rFonts w:ascii="Arial" w:hAnsi="Arial" w:cs="Arial"/>
          <w:sz w:val="24"/>
          <w:szCs w:val="24"/>
          <w:lang w:val="en-US"/>
        </w:rPr>
        <w:t>Views</w:t>
      </w:r>
      <w:bookmarkEnd w:id="451"/>
    </w:p>
    <w:p w:rsidR="00BE173B" w:rsidRPr="00582999" w:rsidRDefault="00BE173B" w:rsidP="00BE173B">
      <w:pPr>
        <w:jc w:val="both"/>
        <w:rPr>
          <w:rFonts w:ascii="Arial" w:hAnsi="Arial" w:cs="Arial"/>
          <w:sz w:val="24"/>
          <w:szCs w:val="24"/>
          <w:lang w:val="en-US"/>
        </w:rPr>
      </w:pPr>
    </w:p>
    <w:p w:rsidR="00BE173B" w:rsidRPr="004E3BAE" w:rsidRDefault="004057DC" w:rsidP="004E3BAE">
      <w:pPr>
        <w:jc w:val="both"/>
        <w:rPr>
          <w:rFonts w:ascii="Arial" w:hAnsi="Arial" w:cs="Arial"/>
          <w:sz w:val="24"/>
          <w:szCs w:val="24"/>
          <w:lang w:val="en-US"/>
        </w:rPr>
      </w:pPr>
      <w:ins w:id="452" w:author="Helen" w:date="2017-10-23T15:10:00Z">
        <w:r>
          <w:rPr>
            <w:rFonts w:ascii="Arial" w:hAnsi="Arial" w:cs="Arial"/>
            <w:sz w:val="24"/>
            <w:szCs w:val="24"/>
            <w:lang w:val="en-US"/>
          </w:rPr>
          <w:t xml:space="preserve">Since we </w:t>
        </w:r>
      </w:ins>
      <w:del w:id="453" w:author="Helen" w:date="2017-10-23T15:10:00Z">
        <w:r w:rsidR="00D30513" w:rsidRPr="00582999" w:rsidDel="004057DC">
          <w:rPr>
            <w:rFonts w:ascii="Arial" w:hAnsi="Arial" w:cs="Arial"/>
            <w:sz w:val="24"/>
            <w:szCs w:val="24"/>
            <w:lang w:val="en-US"/>
          </w:rPr>
          <w:delText xml:space="preserve">We will </w:delText>
        </w:r>
      </w:del>
      <w:r w:rsidR="00D30513" w:rsidRPr="00582999">
        <w:rPr>
          <w:rFonts w:ascii="Arial" w:hAnsi="Arial" w:cs="Arial"/>
          <w:sz w:val="24"/>
          <w:szCs w:val="24"/>
          <w:lang w:val="en-US"/>
        </w:rPr>
        <w:t xml:space="preserve">need only the View/Customer/Index.cshtml view out of </w:t>
      </w:r>
      <w:del w:id="454" w:author="Helen" w:date="2017-10-23T15:10:00Z">
        <w:r w:rsidR="00D30513" w:rsidRPr="00582999" w:rsidDel="004057DC">
          <w:rPr>
            <w:rFonts w:ascii="Arial" w:hAnsi="Arial" w:cs="Arial"/>
            <w:sz w:val="24"/>
            <w:szCs w:val="24"/>
            <w:lang w:val="en-US"/>
          </w:rPr>
          <w:delText xml:space="preserve">all </w:delText>
        </w:r>
      </w:del>
      <w:ins w:id="455" w:author="Helen" w:date="2017-10-23T15:10:00Z">
        <w:r>
          <w:rPr>
            <w:rFonts w:ascii="Arial" w:hAnsi="Arial" w:cs="Arial"/>
            <w:sz w:val="24"/>
            <w:szCs w:val="24"/>
            <w:lang w:val="en-US"/>
          </w:rPr>
          <w:t xml:space="preserve">the five </w:t>
        </w:r>
        <w:r w:rsidRPr="00582999">
          <w:rPr>
            <w:rFonts w:ascii="Arial" w:hAnsi="Arial" w:cs="Arial"/>
            <w:sz w:val="24"/>
            <w:szCs w:val="24"/>
            <w:lang w:val="en-US"/>
          </w:rPr>
          <w:t xml:space="preserve"> </w:t>
        </w:r>
      </w:ins>
      <w:r w:rsidR="00D30513" w:rsidRPr="00582999">
        <w:rPr>
          <w:rFonts w:ascii="Arial" w:hAnsi="Arial" w:cs="Arial"/>
          <w:sz w:val="24"/>
          <w:szCs w:val="24"/>
          <w:lang w:val="en-US"/>
        </w:rPr>
        <w:t xml:space="preserve">created for the Customer controller, you can delete the </w:t>
      </w:r>
      <w:del w:id="456" w:author="Helen" w:date="2017-10-23T15:10:00Z">
        <w:r w:rsidR="00D30513" w:rsidRPr="00582999" w:rsidDel="004057DC">
          <w:rPr>
            <w:rFonts w:ascii="Arial" w:hAnsi="Arial" w:cs="Arial"/>
            <w:sz w:val="24"/>
            <w:szCs w:val="24"/>
            <w:lang w:val="en-US"/>
          </w:rPr>
          <w:delText>rest of them</w:delText>
        </w:r>
      </w:del>
      <w:ins w:id="457" w:author="Helen" w:date="2017-10-23T15:10:00Z">
        <w:r>
          <w:rPr>
            <w:rFonts w:ascii="Arial" w:hAnsi="Arial" w:cs="Arial"/>
            <w:sz w:val="24"/>
            <w:szCs w:val="24"/>
            <w:lang w:val="en-US"/>
          </w:rPr>
          <w:t>others</w:t>
        </w:r>
      </w:ins>
      <w:r w:rsidR="00D30513" w:rsidRPr="00582999">
        <w:rPr>
          <w:rFonts w:ascii="Arial" w:hAnsi="Arial" w:cs="Arial"/>
          <w:sz w:val="24"/>
          <w:szCs w:val="24"/>
          <w:lang w:val="en-US"/>
        </w:rPr>
        <w:t xml:space="preserve"> from </w:t>
      </w:r>
      <w:del w:id="458" w:author="Helen" w:date="2017-10-23T15:11:00Z">
        <w:r w:rsidR="00D30513" w:rsidRPr="00582999" w:rsidDel="004057DC">
          <w:rPr>
            <w:rFonts w:ascii="Arial" w:hAnsi="Arial" w:cs="Arial"/>
            <w:sz w:val="24"/>
            <w:szCs w:val="24"/>
            <w:lang w:val="en-US"/>
          </w:rPr>
          <w:delText xml:space="preserve">this </w:delText>
        </w:r>
      </w:del>
      <w:ins w:id="459" w:author="Helen" w:date="2017-10-23T15:11:00Z">
        <w:r w:rsidRPr="00582999">
          <w:rPr>
            <w:rFonts w:ascii="Arial" w:hAnsi="Arial" w:cs="Arial"/>
            <w:sz w:val="24"/>
            <w:szCs w:val="24"/>
            <w:lang w:val="en-US"/>
          </w:rPr>
          <w:t>th</w:t>
        </w:r>
        <w:r>
          <w:rPr>
            <w:rFonts w:ascii="Arial" w:hAnsi="Arial" w:cs="Arial"/>
            <w:sz w:val="24"/>
            <w:szCs w:val="24"/>
            <w:lang w:val="en-US"/>
          </w:rPr>
          <w:t>e</w:t>
        </w:r>
        <w:r w:rsidRPr="00582999">
          <w:rPr>
            <w:rFonts w:ascii="Arial" w:hAnsi="Arial" w:cs="Arial"/>
            <w:sz w:val="24"/>
            <w:szCs w:val="24"/>
            <w:lang w:val="en-US"/>
          </w:rPr>
          <w:t xml:space="preserve"> </w:t>
        </w:r>
      </w:ins>
      <w:r w:rsidR="00D30513" w:rsidRPr="00582999">
        <w:rPr>
          <w:rFonts w:ascii="Arial" w:hAnsi="Arial" w:cs="Arial"/>
          <w:sz w:val="24"/>
          <w:szCs w:val="24"/>
          <w:lang w:val="en-US"/>
        </w:rPr>
        <w:t>folder.</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 xml:space="preserve">ViewBag.Title = </w:t>
      </w:r>
      <w:r w:rsidRPr="004E3BAE">
        <w:rPr>
          <w:rFonts w:ascii="Courier New" w:hAnsi="Courier New" w:cs="Courier New"/>
          <w:color w:val="000066"/>
          <w:sz w:val="20"/>
          <w:szCs w:val="20"/>
          <w:lang w:val="en-US" w:eastAsia="ru-RU"/>
        </w:rPr>
        <w:t>"Index"</w:t>
      </w:r>
      <w:r w:rsidRPr="004E3BAE">
        <w:rPr>
          <w:rFonts w:ascii="Courier New" w:hAnsi="Courier New" w:cs="Courier New"/>
          <w:color w:val="000000"/>
          <w:sz w:val="20"/>
          <w:szCs w:val="20"/>
          <w:lang w:val="en-US" w:eastAsia="ru-RU"/>
        </w:rPr>
        <w: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&lt;h2&gt;Customers&lt;/h2&gt;</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&lt;table id=</w:t>
      </w:r>
      <w:r w:rsidRPr="004E3BAE">
        <w:rPr>
          <w:rFonts w:ascii="Courier New" w:hAnsi="Courier New" w:cs="Courier New"/>
          <w:color w:val="000066"/>
          <w:sz w:val="20"/>
          <w:szCs w:val="20"/>
          <w:lang w:val="en-US" w:eastAsia="ru-RU"/>
        </w:rPr>
        <w:t>"jqg"</w:t>
      </w:r>
      <w:r w:rsidRPr="004E3BAE">
        <w:rPr>
          <w:rFonts w:ascii="Courier New" w:hAnsi="Courier New" w:cs="Courier New"/>
          <w:color w:val="000000"/>
          <w:sz w:val="20"/>
          <w:szCs w:val="20"/>
          <w:lang w:val="en-US" w:eastAsia="ru-RU"/>
        </w:rPr>
        <w:t>&gt;&lt;/table&gt;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&lt;div id=</w:t>
      </w:r>
      <w:r w:rsidRPr="004E3BAE">
        <w:rPr>
          <w:rFonts w:ascii="Courier New" w:hAnsi="Courier New" w:cs="Courier New"/>
          <w:color w:val="000066"/>
          <w:sz w:val="20"/>
          <w:szCs w:val="20"/>
          <w:lang w:val="en-US" w:eastAsia="ru-RU"/>
        </w:rPr>
        <w:t>"jqg-pager"</w:t>
      </w:r>
      <w:r w:rsidRPr="004E3BAE">
        <w:rPr>
          <w:rFonts w:ascii="Courier New" w:hAnsi="Courier New" w:cs="Courier New"/>
          <w:color w:val="000000"/>
          <w:sz w:val="20"/>
          <w:szCs w:val="20"/>
          <w:lang w:val="en-US" w:eastAsia="ru-RU"/>
        </w:rPr>
        <w:t>&gt;&lt;/div&gt;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&lt;script type=</w:t>
      </w:r>
      <w:r w:rsidRPr="004E3BAE">
        <w:rPr>
          <w:rFonts w:ascii="Courier New" w:hAnsi="Courier New" w:cs="Courier New"/>
          <w:color w:val="000066"/>
          <w:sz w:val="20"/>
          <w:szCs w:val="20"/>
          <w:lang w:val="en-US" w:eastAsia="ru-RU"/>
        </w:rPr>
        <w:t>"text/javascript"</w:t>
      </w:r>
      <w:r w:rsidRPr="004E3BAE">
        <w:rPr>
          <w:rFonts w:ascii="Courier New" w:hAnsi="Courier New" w:cs="Courier New"/>
          <w:color w:val="000000"/>
          <w:sz w:val="20"/>
          <w:szCs w:val="20"/>
          <w:lang w:val="en-US" w:eastAsia="ru-RU"/>
        </w:rPr>
        <w:t>&gt;</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$(document).ready(</w:t>
      </w:r>
      <w:r w:rsidRPr="004E3BAE">
        <w:rPr>
          <w:rFonts w:ascii="Courier New" w:hAnsi="Courier New" w:cs="Courier New"/>
          <w:b/>
          <w:bCs/>
          <w:color w:val="000000"/>
          <w:sz w:val="20"/>
          <w:szCs w:val="20"/>
          <w:lang w:val="en-US" w:eastAsia="ru-RU"/>
        </w:rPr>
        <w:t xml:space="preserve">function </w:t>
      </w:r>
      <w:r w:rsidRPr="004E3BAE">
        <w:rPr>
          <w:rFonts w:ascii="Courier New" w:hAnsi="Courier New" w:cs="Courier New"/>
          <w:color w:val="000000"/>
          <w:sz w:val="20"/>
          <w:szCs w:val="20"/>
          <w:lang w:val="en-US" w:eastAsia="ru-RU"/>
        </w:rPr>
        <w:t>()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b/>
          <w:bCs/>
          <w:color w:val="000000"/>
          <w:sz w:val="20"/>
          <w:szCs w:val="20"/>
          <w:lang w:val="en-US" w:eastAsia="ru-RU"/>
        </w:rPr>
        <w:t xml:space="preserve">    var </w:t>
      </w:r>
      <w:r w:rsidRPr="004E3BAE">
        <w:rPr>
          <w:rFonts w:ascii="Courier New" w:hAnsi="Courier New" w:cs="Courier New"/>
          <w:color w:val="000000"/>
          <w:sz w:val="20"/>
          <w:szCs w:val="20"/>
          <w:lang w:val="en-US" w:eastAsia="ru-RU"/>
        </w:rPr>
        <w:t>dbGrid = $(</w:t>
      </w:r>
      <w:r w:rsidRPr="004E3BAE">
        <w:rPr>
          <w:rFonts w:ascii="Courier New" w:hAnsi="Courier New" w:cs="Courier New"/>
          <w:color w:val="000066"/>
          <w:sz w:val="20"/>
          <w:szCs w:val="20"/>
          <w:lang w:val="en-US" w:eastAsia="ru-RU"/>
        </w:rPr>
        <w:t>"#jqg"</w:t>
      </w:r>
      <w:r w:rsidRPr="004E3BAE">
        <w:rPr>
          <w:rFonts w:ascii="Courier New" w:hAnsi="Courier New" w:cs="Courier New"/>
          <w:color w:val="000000"/>
          <w:sz w:val="20"/>
          <w:szCs w:val="20"/>
          <w:lang w:val="en-US" w:eastAsia="ru-RU"/>
        </w:rPr>
        <w:t>).jqGrid({</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url</w:t>
      </w:r>
      <w:r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66"/>
          <w:sz w:val="20"/>
          <w:szCs w:val="20"/>
          <w:lang w:val="en-US" w:eastAsia="ru-RU"/>
        </w:rPr>
        <w:t>'@</w:t>
      </w:r>
      <w:r w:rsidRPr="004E3BAE">
        <w:rPr>
          <w:rFonts w:ascii="Courier New" w:hAnsi="Courier New" w:cs="Courier New"/>
          <w:color w:val="000066"/>
          <w:sz w:val="20"/>
          <w:szCs w:val="20"/>
          <w:lang w:val="en-US" w:eastAsia="ru-RU"/>
        </w:rPr>
        <w:t>Url</w:t>
      </w:r>
      <w:r w:rsidRPr="004D1808">
        <w:rPr>
          <w:rFonts w:ascii="Courier New" w:hAnsi="Courier New" w:cs="Courier New"/>
          <w:color w:val="000066"/>
          <w:sz w:val="20"/>
          <w:szCs w:val="20"/>
          <w:lang w:val="en-US" w:eastAsia="ru-RU"/>
        </w:rPr>
        <w:t>.</w:t>
      </w:r>
      <w:r w:rsidRPr="004E3BAE">
        <w:rPr>
          <w:rFonts w:ascii="Courier New" w:hAnsi="Courier New" w:cs="Courier New"/>
          <w:color w:val="000066"/>
          <w:sz w:val="20"/>
          <w:szCs w:val="20"/>
          <w:lang w:val="en-US" w:eastAsia="ru-RU"/>
        </w:rPr>
        <w:t>Action</w:t>
      </w:r>
      <w:r w:rsidRPr="004D1808">
        <w:rPr>
          <w:rFonts w:ascii="Courier New" w:hAnsi="Courier New" w:cs="Courier New"/>
          <w:color w:val="000066"/>
          <w:sz w:val="20"/>
          <w:szCs w:val="20"/>
          <w:lang w:val="en-US" w:eastAsia="ru-RU"/>
        </w:rPr>
        <w:t>("</w:t>
      </w:r>
      <w:r w:rsidRPr="004E3BAE">
        <w:rPr>
          <w:rFonts w:ascii="Courier New" w:hAnsi="Courier New" w:cs="Courier New"/>
          <w:color w:val="000066"/>
          <w:sz w:val="20"/>
          <w:szCs w:val="20"/>
          <w:lang w:val="en-US" w:eastAsia="ru-RU"/>
        </w:rPr>
        <w:t>GetData</w:t>
      </w:r>
      <w:r w:rsidRPr="004D1808">
        <w:rPr>
          <w:rFonts w:ascii="Courier New" w:hAnsi="Courier New" w:cs="Courier New"/>
          <w:color w:val="000066"/>
          <w:sz w:val="20"/>
          <w:szCs w:val="20"/>
          <w:lang w:val="en-US" w:eastAsia="ru-RU"/>
        </w:rPr>
        <w:t>")'</w:t>
      </w:r>
      <w:r w:rsidRPr="004D1808">
        <w:rPr>
          <w:rFonts w:ascii="Courier New" w:hAnsi="Courier New" w:cs="Courier New"/>
          <w:color w:val="0000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URL</w:t>
      </w:r>
      <w:r w:rsidR="004D1808" w:rsidRPr="004D1808">
        <w:rPr>
          <w:rFonts w:ascii="Courier New" w:hAnsi="Courier New" w:cs="Courier New"/>
          <w:i/>
          <w:iCs/>
          <w:color w:val="005600"/>
          <w:sz w:val="20"/>
          <w:szCs w:val="20"/>
          <w:lang w:val="en-US" w:eastAsia="ru-RU"/>
        </w:rPr>
        <w:t xml:space="preserve"> to retrieve data</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datatype: </w:t>
      </w:r>
      <w:r w:rsidRPr="004D1808">
        <w:rPr>
          <w:rFonts w:ascii="Courier New" w:hAnsi="Courier New" w:cs="Courier New"/>
          <w:color w:val="000066"/>
          <w:sz w:val="20"/>
          <w:szCs w:val="20"/>
          <w:lang w:val="en-US" w:eastAsia="ru-RU"/>
        </w:rPr>
        <w:t>"json"</w:t>
      </w:r>
      <w:r w:rsidRPr="004D1808">
        <w:rPr>
          <w:rFonts w:ascii="Courier New" w:hAnsi="Courier New" w:cs="Courier New"/>
          <w:color w:val="000000"/>
          <w:sz w:val="20"/>
          <w:szCs w:val="20"/>
          <w:lang w:val="en-US" w:eastAsia="ru-RU"/>
        </w:rPr>
        <w:t xml:space="preserve">, </w:t>
      </w:r>
      <w:r w:rsidR="004D1808" w:rsidRPr="004D1808">
        <w:rPr>
          <w:rFonts w:ascii="Courier New" w:hAnsi="Courier New" w:cs="Courier New"/>
          <w:i/>
          <w:iCs/>
          <w:color w:val="005600"/>
          <w:sz w:val="20"/>
          <w:szCs w:val="20"/>
          <w:lang w:val="en-US" w:eastAsia="ru-RU"/>
        </w:rPr>
        <w:t xml:space="preserve">// </w:t>
      </w:r>
      <w:r w:rsidR="004D1808">
        <w:rPr>
          <w:rFonts w:ascii="Courier New" w:hAnsi="Courier New" w:cs="Courier New"/>
          <w:i/>
          <w:iCs/>
          <w:color w:val="005600"/>
          <w:sz w:val="20"/>
          <w:szCs w:val="20"/>
          <w:lang w:val="en-US" w:eastAsia="ru-RU"/>
        </w:rPr>
        <w:t>data format</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mtype: </w:t>
      </w:r>
      <w:r w:rsidRPr="004D1808">
        <w:rPr>
          <w:rFonts w:ascii="Courier New" w:hAnsi="Courier New" w:cs="Courier New"/>
          <w:color w:val="000066"/>
          <w:sz w:val="20"/>
          <w:szCs w:val="20"/>
          <w:lang w:val="en-US" w:eastAsia="ru-RU"/>
        </w:rPr>
        <w:t>"GET"</w:t>
      </w:r>
      <w:r w:rsidRPr="004D1808">
        <w:rPr>
          <w:rFonts w:ascii="Courier New" w:hAnsi="Courier New" w:cs="Courier New"/>
          <w:color w:val="000000"/>
          <w:sz w:val="20"/>
          <w:szCs w:val="20"/>
          <w:lang w:val="en-US" w:eastAsia="ru-RU"/>
        </w:rPr>
        <w:t xml:space="preserve">, </w:t>
      </w:r>
      <w:r w:rsidR="004D1808" w:rsidRPr="004D1808">
        <w:rPr>
          <w:rFonts w:ascii="Courier New" w:hAnsi="Courier New" w:cs="Courier New"/>
          <w:i/>
          <w:iCs/>
          <w:color w:val="005600"/>
          <w:sz w:val="20"/>
          <w:szCs w:val="20"/>
          <w:lang w:val="en-US" w:eastAsia="ru-RU"/>
        </w:rPr>
        <w:t xml:space="preserve">// http </w:t>
      </w:r>
      <w:r w:rsidR="004D1808">
        <w:rPr>
          <w:rFonts w:ascii="Courier New" w:hAnsi="Courier New" w:cs="Courier New"/>
          <w:i/>
          <w:iCs/>
          <w:color w:val="005600"/>
          <w:sz w:val="20"/>
          <w:szCs w:val="20"/>
          <w:lang w:val="en-US" w:eastAsia="ru-RU"/>
        </w:rPr>
        <w:t>type request</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i/>
          <w:iCs/>
          <w:color w:val="005600"/>
          <w:sz w:val="20"/>
          <w:szCs w:val="20"/>
          <w:lang w:val="en-US" w:eastAsia="ru-RU"/>
        </w:rPr>
        <w:t xml:space="preserve">      // </w:t>
      </w:r>
      <w:r w:rsidR="004D1808" w:rsidRPr="004D1808">
        <w:rPr>
          <w:rFonts w:ascii="Courier New" w:hAnsi="Courier New" w:cs="Courier New"/>
          <w:i/>
          <w:iCs/>
          <w:color w:val="005600"/>
          <w:sz w:val="20"/>
          <w:szCs w:val="20"/>
          <w:lang w:val="en-US" w:eastAsia="ru-RU"/>
        </w:rPr>
        <w:t>model description</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D1808">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colModel: [</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4E3BAE" w:rsidRPr="00D36BF0"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label: </w:t>
      </w:r>
      <w:r w:rsidRPr="00D36BF0">
        <w:rPr>
          <w:rFonts w:ascii="Courier New" w:hAnsi="Courier New" w:cs="Courier New"/>
          <w:color w:val="000066"/>
          <w:sz w:val="20"/>
          <w:szCs w:val="20"/>
          <w:lang w:val="en-US" w:eastAsia="ru-RU"/>
        </w:rPr>
        <w:t>'Id'</w:t>
      </w:r>
      <w:r w:rsidRPr="00D36BF0">
        <w:rPr>
          <w:rFonts w:ascii="Courier New" w:hAnsi="Courier New" w:cs="Courier New"/>
          <w:color w:val="000000"/>
          <w:sz w:val="20"/>
          <w:szCs w:val="20"/>
          <w:lang w:val="en-US" w:eastAsia="ru-RU"/>
        </w:rPr>
        <w:t xml:space="preserve">,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name: </w:t>
      </w:r>
      <w:r w:rsidRPr="004E3BAE">
        <w:rPr>
          <w:rFonts w:ascii="Courier New" w:hAnsi="Courier New" w:cs="Courier New"/>
          <w:color w:val="000066"/>
          <w:sz w:val="20"/>
          <w:szCs w:val="20"/>
          <w:lang w:val="en-US" w:eastAsia="ru-RU"/>
        </w:rPr>
        <w:t>'CUSTOMER_ID'</w:t>
      </w:r>
      <w:r w:rsidRPr="004E3BAE">
        <w:rPr>
          <w:rFonts w:ascii="Courier New" w:hAnsi="Courier New" w:cs="Courier New"/>
          <w:color w:val="000000"/>
          <w:sz w:val="20"/>
          <w:szCs w:val="20"/>
          <w:lang w:val="en-US" w:eastAsia="ru-RU"/>
        </w:rPr>
        <w:t xml:space="preserve">, </w:t>
      </w:r>
      <w:r w:rsidRPr="004E3BAE">
        <w:rPr>
          <w:rFonts w:ascii="Courier New" w:hAnsi="Courier New" w:cs="Courier New"/>
          <w:i/>
          <w:iCs/>
          <w:color w:val="005600"/>
          <w:sz w:val="20"/>
          <w:szCs w:val="20"/>
          <w:lang w:val="en-US" w:eastAsia="ru-RU"/>
        </w:rPr>
        <w:t xml:space="preserve">// </w:t>
      </w:r>
      <w:r w:rsidR="004D1808">
        <w:rPr>
          <w:rFonts w:ascii="Courier New" w:hAnsi="Courier New" w:cs="Courier New"/>
          <w:i/>
          <w:iCs/>
          <w:color w:val="005600"/>
          <w:sz w:val="20"/>
          <w:szCs w:val="20"/>
          <w:lang w:val="en-US" w:eastAsia="ru-RU"/>
        </w:rPr>
        <w:t>field name</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key: true, </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hidden: true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label: </w:t>
      </w:r>
      <w:r w:rsidRPr="004E3BAE">
        <w:rPr>
          <w:rFonts w:ascii="Courier New" w:hAnsi="Courier New" w:cs="Courier New"/>
          <w:color w:val="000066"/>
          <w:sz w:val="20"/>
          <w:szCs w:val="20"/>
          <w:lang w:val="en-US" w:eastAsia="ru-RU"/>
        </w:rPr>
        <w:t>'Name'</w:t>
      </w:r>
      <w:r w:rsidRPr="004E3BAE">
        <w:rPr>
          <w:rFonts w:ascii="Courier New" w:hAnsi="Courier New" w:cs="Courier New"/>
          <w:color w:val="000000"/>
          <w:sz w:val="20"/>
          <w:szCs w:val="20"/>
          <w:lang w:val="en-US" w:eastAsia="ru-RU"/>
        </w:rPr>
        <w:t>,</w:t>
      </w:r>
    </w:p>
    <w:p w:rsidR="004E3BAE" w:rsidRPr="004E3BAE" w:rsidRDefault="004E3BAE" w:rsidP="004E3BAE">
      <w:pPr>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name: </w:t>
      </w:r>
      <w:r w:rsidRPr="004E3BAE">
        <w:rPr>
          <w:rFonts w:ascii="Courier New" w:hAnsi="Courier New" w:cs="Courier New"/>
          <w:color w:val="000066"/>
          <w:sz w:val="20"/>
          <w:szCs w:val="20"/>
          <w:lang w:val="en-US" w:eastAsia="ru-RU"/>
        </w:rPr>
        <w:t>'NAME'</w:t>
      </w:r>
      <w:r w:rsidRPr="004E3BAE">
        <w:rPr>
          <w:rFonts w:ascii="Courier New" w:hAnsi="Courier New" w:cs="Courier New"/>
          <w:color w:val="000000"/>
          <w:sz w:val="20"/>
          <w:szCs w:val="20"/>
          <w:lang w:val="en-US" w:eastAsia="ru-RU"/>
        </w:rPr>
        <w:t>,</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width: 250, </w:t>
      </w:r>
    </w:p>
    <w:p w:rsidR="004E3BAE" w:rsidRPr="00D36BF0"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sortable: true,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editable: true,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edittype: </w:t>
      </w:r>
      <w:r w:rsidRPr="004D1808">
        <w:rPr>
          <w:rFonts w:ascii="Courier New" w:hAnsi="Courier New" w:cs="Courier New"/>
          <w:color w:val="000066"/>
          <w:sz w:val="20"/>
          <w:szCs w:val="20"/>
          <w:lang w:val="en-US" w:eastAsia="ru-RU"/>
        </w:rPr>
        <w:t>"text"</w:t>
      </w:r>
      <w:r w:rsidRPr="004D1808">
        <w:rPr>
          <w:rFonts w:ascii="Courier New" w:hAnsi="Courier New" w:cs="Courier New"/>
          <w:color w:val="0000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field type in the editor</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 xml:space="preserve">search: true,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searchoptions: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w:t>
      </w:r>
      <w:r w:rsidR="004A34FC"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00"/>
          <w:sz w:val="20"/>
          <w:szCs w:val="20"/>
          <w:lang w:val="en-US" w:eastAsia="ru-RU"/>
        </w:rPr>
        <w:t>sopt: [</w:t>
      </w:r>
      <w:r w:rsidRPr="004D1808">
        <w:rPr>
          <w:rFonts w:ascii="Courier New" w:hAnsi="Courier New" w:cs="Courier New"/>
          <w:color w:val="000066"/>
          <w:sz w:val="20"/>
          <w:szCs w:val="20"/>
          <w:lang w:val="en-US" w:eastAsia="ru-RU"/>
        </w:rPr>
        <w:t>'eq'</w:t>
      </w:r>
      <w:r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66"/>
          <w:sz w:val="20"/>
          <w:szCs w:val="20"/>
          <w:lang w:val="en-US" w:eastAsia="ru-RU"/>
        </w:rPr>
        <w:t>'bw'</w:t>
      </w:r>
      <w:r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66"/>
          <w:sz w:val="20"/>
          <w:szCs w:val="20"/>
          <w:lang w:val="en-US" w:eastAsia="ru-RU"/>
        </w:rPr>
        <w:t>'cn'</w:t>
      </w:r>
      <w:r w:rsidRPr="004D1808">
        <w:rPr>
          <w:rFonts w:ascii="Courier New" w:hAnsi="Courier New" w:cs="Courier New"/>
          <w:color w:val="0000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allowed search operators</w:t>
      </w:r>
    </w:p>
    <w:p w:rsidR="004E3BAE" w:rsidRPr="004D1808"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D1808">
        <w:rPr>
          <w:rFonts w:ascii="Courier New" w:hAnsi="Courier New" w:cs="Courier New"/>
          <w:color w:val="000000"/>
          <w:sz w:val="20"/>
          <w:szCs w:val="20"/>
          <w:lang w:val="en-US" w:eastAsia="ru-RU"/>
        </w:rPr>
        <w:t xml:space="preserve">      </w:t>
      </w:r>
      <w:r w:rsidR="004A34FC"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00"/>
          <w:sz w:val="20"/>
          <w:szCs w:val="20"/>
          <w:lang w:val="en-US" w:eastAsia="ru-RU"/>
        </w:rPr>
        <w:t>},</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i/>
          <w:iCs/>
          <w:color w:val="005600"/>
          <w:sz w:val="20"/>
          <w:szCs w:val="20"/>
          <w:lang w:val="en-US" w:eastAsia="ru-RU"/>
        </w:rPr>
        <w:t xml:space="preserve">      </w:t>
      </w:r>
      <w:r w:rsidR="004A34FC" w:rsidRPr="004D1808">
        <w:rPr>
          <w:rFonts w:ascii="Courier New" w:hAnsi="Courier New" w:cs="Courier New"/>
          <w:i/>
          <w:iCs/>
          <w:color w:val="0056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size and maximum length for the input field</w:t>
      </w:r>
    </w:p>
    <w:p w:rsidR="004E3BAE" w:rsidRPr="004D1808"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D1808">
        <w:rPr>
          <w:rFonts w:ascii="Courier New" w:hAnsi="Courier New" w:cs="Courier New"/>
          <w:color w:val="000000"/>
          <w:sz w:val="20"/>
          <w:szCs w:val="20"/>
          <w:lang w:val="en-US" w:eastAsia="ru-RU"/>
        </w:rPr>
        <w:t xml:space="preserve">      </w:t>
      </w:r>
      <w:r w:rsidR="004A34FC"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00"/>
          <w:sz w:val="20"/>
          <w:szCs w:val="20"/>
          <w:lang w:val="en-US" w:eastAsia="ru-RU"/>
        </w:rPr>
        <w:t>editoptions: { size: 30, maxlength: 60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i/>
          <w:iCs/>
          <w:color w:val="005600"/>
          <w:sz w:val="20"/>
          <w:szCs w:val="20"/>
          <w:lang w:val="en-US" w:eastAsia="ru-RU"/>
        </w:rPr>
        <w:t xml:space="preserve">      </w:t>
      </w:r>
      <w:r w:rsidR="004A34FC" w:rsidRPr="004D1808">
        <w:rPr>
          <w:rFonts w:ascii="Courier New" w:hAnsi="Courier New" w:cs="Courier New"/>
          <w:i/>
          <w:iCs/>
          <w:color w:val="0056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mandatory field</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A34FC" w:rsidRPr="004A34FC">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editrules: { required: true }</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label: </w:t>
      </w:r>
      <w:r w:rsidR="004E3BAE" w:rsidRPr="004E3BAE">
        <w:rPr>
          <w:rFonts w:ascii="Courier New" w:hAnsi="Courier New" w:cs="Courier New"/>
          <w:color w:val="000066"/>
          <w:sz w:val="20"/>
          <w:szCs w:val="20"/>
          <w:lang w:val="en-US" w:eastAsia="ru-RU"/>
        </w:rPr>
        <w:t>'Address'</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name: </w:t>
      </w:r>
      <w:r w:rsidR="004E3BAE" w:rsidRPr="004E3BAE">
        <w:rPr>
          <w:rFonts w:ascii="Courier New" w:hAnsi="Courier New" w:cs="Courier New"/>
          <w:color w:val="000066"/>
          <w:sz w:val="20"/>
          <w:szCs w:val="20"/>
          <w:lang w:val="en-US" w:eastAsia="ru-RU"/>
        </w:rPr>
        <w:t>'ADDRESS'</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width: 300,</w:t>
      </w:r>
    </w:p>
    <w:p w:rsidR="004E3BAE" w:rsidRPr="004E3BAE"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sortable: false, </w:t>
      </w:r>
      <w:r w:rsidR="004E3BAE" w:rsidRPr="004E3BAE">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prohibit sorting</w:t>
      </w:r>
    </w:p>
    <w:p w:rsidR="004E3BAE" w:rsidRPr="004D1808"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lastRenderedPageBreak/>
        <w:t xml:space="preserve">        </w:t>
      </w:r>
      <w:r w:rsidR="004D1808">
        <w:rPr>
          <w:rFonts w:ascii="Courier New" w:hAnsi="Courier New" w:cs="Courier New"/>
          <w:color w:val="000000"/>
          <w:sz w:val="20"/>
          <w:szCs w:val="20"/>
          <w:lang w:val="en-US" w:eastAsia="ru-RU"/>
        </w:rPr>
        <w:t>editable: true,</w:t>
      </w:r>
    </w:p>
    <w:p w:rsidR="004E3BAE" w:rsidRPr="004E3BAE"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search: false, </w:t>
      </w:r>
      <w:r w:rsidR="004E3BAE" w:rsidRPr="004E3BAE">
        <w:rPr>
          <w:rFonts w:ascii="Courier New" w:hAnsi="Courier New" w:cs="Courier New"/>
          <w:i/>
          <w:iCs/>
          <w:color w:val="005600"/>
          <w:sz w:val="20"/>
          <w:szCs w:val="20"/>
          <w:lang w:val="en-US" w:eastAsia="ru-RU"/>
        </w:rPr>
        <w:t xml:space="preserve">// </w:t>
      </w:r>
      <w:r w:rsidR="004D1808">
        <w:rPr>
          <w:rFonts w:ascii="Courier New" w:hAnsi="Courier New" w:cs="Courier New"/>
          <w:i/>
          <w:iCs/>
          <w:color w:val="005600"/>
          <w:sz w:val="20"/>
          <w:szCs w:val="20"/>
          <w:lang w:val="en-US" w:eastAsia="ru-RU"/>
        </w:rPr>
        <w:t>prohibit searching</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edittype: </w:t>
      </w:r>
      <w:r w:rsidR="004E3BAE" w:rsidRPr="004E3BAE">
        <w:rPr>
          <w:rFonts w:ascii="Courier New" w:hAnsi="Courier New" w:cs="Courier New"/>
          <w:color w:val="000066"/>
          <w:sz w:val="20"/>
          <w:szCs w:val="20"/>
          <w:lang w:val="en-US" w:eastAsia="ru-RU"/>
        </w:rPr>
        <w:t>"textarea"</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editoptions: { maxlength: 250, cols: 30, rows: 4 }</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label: </w:t>
      </w:r>
      <w:r w:rsidR="004E3BAE" w:rsidRPr="004E3BAE">
        <w:rPr>
          <w:rFonts w:ascii="Courier New" w:hAnsi="Courier New" w:cs="Courier New"/>
          <w:color w:val="000066"/>
          <w:sz w:val="20"/>
          <w:szCs w:val="20"/>
          <w:lang w:val="en-US" w:eastAsia="ru-RU"/>
        </w:rPr>
        <w:t>'Zip Code'</w:t>
      </w:r>
      <w:r w:rsidR="004E3BAE" w:rsidRPr="004E3BAE">
        <w:rPr>
          <w:rFonts w:ascii="Courier New" w:hAnsi="Courier New" w:cs="Courier New"/>
          <w:color w:val="000000"/>
          <w:sz w:val="20"/>
          <w:szCs w:val="20"/>
          <w:lang w:val="en-US" w:eastAsia="ru-RU"/>
        </w:rPr>
        <w:t>,</w:t>
      </w:r>
    </w:p>
    <w:p w:rsidR="004E3BAE" w:rsidRPr="004A34F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name: </w:t>
      </w:r>
      <w:r w:rsidR="004E3BAE" w:rsidRPr="004A34FC">
        <w:rPr>
          <w:rFonts w:ascii="Courier New" w:hAnsi="Courier New" w:cs="Courier New"/>
          <w:color w:val="000066"/>
          <w:sz w:val="20"/>
          <w:szCs w:val="20"/>
          <w:lang w:val="en-US" w:eastAsia="ru-RU"/>
        </w:rPr>
        <w:t>'ZIPCODE'</w:t>
      </w:r>
      <w:r w:rsidR="004E3BAE" w:rsidRPr="004A34FC">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width: 30,</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sortable: false,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editable: true,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search: false,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edittype: </w:t>
      </w:r>
      <w:r w:rsidR="004E3BAE" w:rsidRPr="004E3BAE">
        <w:rPr>
          <w:rFonts w:ascii="Courier New" w:hAnsi="Courier New" w:cs="Courier New"/>
          <w:color w:val="000066"/>
          <w:sz w:val="20"/>
          <w:szCs w:val="20"/>
          <w:lang w:val="en-US" w:eastAsia="ru-RU"/>
        </w:rPr>
        <w:t>"text"</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editoptions: { size: 30, maxlength: 10 },</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label: </w:t>
      </w:r>
      <w:r w:rsidR="004E3BAE" w:rsidRPr="004E3BAE">
        <w:rPr>
          <w:rFonts w:ascii="Courier New" w:hAnsi="Courier New" w:cs="Courier New"/>
          <w:color w:val="000066"/>
          <w:sz w:val="20"/>
          <w:szCs w:val="20"/>
          <w:lang w:val="en-US" w:eastAsia="ru-RU"/>
        </w:rPr>
        <w:t>'Phone'</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name: </w:t>
      </w:r>
      <w:r w:rsidR="004E3BAE" w:rsidRPr="004E3BAE">
        <w:rPr>
          <w:rFonts w:ascii="Courier New" w:hAnsi="Courier New" w:cs="Courier New"/>
          <w:color w:val="000066"/>
          <w:sz w:val="20"/>
          <w:szCs w:val="20"/>
          <w:lang w:val="en-US" w:eastAsia="ru-RU"/>
        </w:rPr>
        <w:t>'PHONE'</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width: 80,</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sortable: false,</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editable: true,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search: false,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edittype: </w:t>
      </w:r>
      <w:r w:rsidR="004E3BAE" w:rsidRPr="004E3BAE">
        <w:rPr>
          <w:rFonts w:ascii="Courier New" w:hAnsi="Courier New" w:cs="Courier New"/>
          <w:color w:val="000066"/>
          <w:sz w:val="20"/>
          <w:szCs w:val="20"/>
          <w:lang w:val="en-US" w:eastAsia="ru-RU"/>
        </w:rPr>
        <w:t>"text"</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editoptions: { size: 30, maxlength: 14 },</w:t>
      </w:r>
    </w:p>
    <w:p w:rsidR="004E3BAE" w:rsidRPr="004A34F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w:t>
      </w:r>
    </w:p>
    <w:p w:rsidR="004E3BAE" w:rsidRPr="004A34F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w:t>
      </w:r>
    </w:p>
    <w:p w:rsidR="004E3BAE" w:rsidRPr="004A34F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rowNum: 500, </w:t>
      </w:r>
      <w:r w:rsidR="004E3BAE" w:rsidRPr="004A34F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number of rows displayed</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loadonce: false,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load only once</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sortname: </w:t>
      </w:r>
      <w:r w:rsidR="004E3BAE" w:rsidRPr="00BA4A7C">
        <w:rPr>
          <w:rFonts w:ascii="Courier New" w:hAnsi="Courier New" w:cs="Courier New"/>
          <w:color w:val="000066"/>
          <w:sz w:val="20"/>
          <w:szCs w:val="20"/>
          <w:lang w:val="en-US" w:eastAsia="ru-RU"/>
        </w:rPr>
        <w:t>'NAME'</w:t>
      </w:r>
      <w:r w:rsidR="004E3BAE"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sort by default by NAME column</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sortorder: </w:t>
      </w:r>
      <w:r w:rsidR="004E3BAE" w:rsidRPr="00D36BF0">
        <w:rPr>
          <w:rFonts w:ascii="Courier New" w:hAnsi="Courier New" w:cs="Courier New"/>
          <w:color w:val="000066"/>
          <w:sz w:val="20"/>
          <w:szCs w:val="20"/>
          <w:lang w:val="en-US" w:eastAsia="ru-RU"/>
        </w:rPr>
        <w:t>"asc"</w:t>
      </w:r>
      <w:r w:rsidR="004E3BAE" w:rsidRPr="00D36BF0">
        <w:rPr>
          <w:rFonts w:ascii="Courier New" w:hAnsi="Courier New" w:cs="Courier New"/>
          <w:color w:val="000000"/>
          <w:sz w:val="20"/>
          <w:szCs w:val="20"/>
          <w:lang w:val="en-US" w:eastAsia="ru-RU"/>
        </w:rPr>
        <w:t xml:space="preserv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width: window.innerWidth - 80, </w:t>
      </w:r>
      <w:r w:rsidR="00BA4A7C" w:rsidRPr="00BA4A7C">
        <w:rPr>
          <w:rFonts w:ascii="Courier New" w:hAnsi="Courier New" w:cs="Courier New"/>
          <w:i/>
          <w:iCs/>
          <w:color w:val="005600"/>
          <w:sz w:val="20"/>
          <w:szCs w:val="20"/>
          <w:lang w:val="en-US" w:eastAsia="ru-RU"/>
        </w:rPr>
        <w:t>//</w:t>
      </w:r>
      <w:r w:rsidR="00BA4A7C">
        <w:rPr>
          <w:rFonts w:ascii="Courier New" w:hAnsi="Courier New" w:cs="Courier New"/>
          <w:i/>
          <w:iCs/>
          <w:color w:val="005600"/>
          <w:sz w:val="20"/>
          <w:szCs w:val="20"/>
          <w:lang w:val="en-US" w:eastAsia="ru-RU"/>
        </w:rPr>
        <w:t xml:space="preserve"> grid width</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height: 500, </w:t>
      </w:r>
      <w:r w:rsidR="00BA4A7C" w:rsidRPr="00BA4A7C">
        <w:rPr>
          <w:rFonts w:ascii="Courier New" w:hAnsi="Courier New" w:cs="Courier New"/>
          <w:i/>
          <w:iCs/>
          <w:color w:val="005600"/>
          <w:sz w:val="20"/>
          <w:szCs w:val="20"/>
          <w:lang w:val="en-US" w:eastAsia="ru-RU"/>
        </w:rPr>
        <w:t xml:space="preserve">// </w:t>
      </w:r>
      <w:r w:rsidR="00BA4A7C">
        <w:rPr>
          <w:rFonts w:ascii="Courier New" w:hAnsi="Courier New" w:cs="Courier New"/>
          <w:i/>
          <w:iCs/>
          <w:color w:val="005600"/>
          <w:sz w:val="20"/>
          <w:szCs w:val="20"/>
          <w:lang w:val="en-US" w:eastAsia="ru-RU"/>
        </w:rPr>
        <w:t>grid height</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viewrecords: true, </w:t>
      </w:r>
      <w:r w:rsidR="00BA4A7C" w:rsidRPr="00BA4A7C">
        <w:rPr>
          <w:rFonts w:ascii="Courier New" w:hAnsi="Courier New" w:cs="Courier New"/>
          <w:i/>
          <w:iCs/>
          <w:color w:val="005600"/>
          <w:sz w:val="20"/>
          <w:szCs w:val="20"/>
          <w:lang w:val="en-US" w:eastAsia="ru-RU"/>
        </w:rPr>
        <w:t xml:space="preserve">// </w:t>
      </w:r>
      <w:r w:rsidR="00BA4A7C">
        <w:rPr>
          <w:rFonts w:ascii="Courier New" w:hAnsi="Courier New" w:cs="Courier New"/>
          <w:i/>
          <w:iCs/>
          <w:color w:val="005600"/>
          <w:sz w:val="20"/>
          <w:szCs w:val="20"/>
          <w:lang w:val="en-US" w:eastAsia="ru-RU"/>
        </w:rPr>
        <w:t>display the number of records</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caption: </w:t>
      </w:r>
      <w:r w:rsidR="004E3BAE" w:rsidRPr="00D36BF0">
        <w:rPr>
          <w:rFonts w:ascii="Courier New" w:hAnsi="Courier New" w:cs="Courier New"/>
          <w:color w:val="000066"/>
          <w:sz w:val="20"/>
          <w:szCs w:val="20"/>
          <w:lang w:val="en-US" w:eastAsia="ru-RU"/>
        </w:rPr>
        <w:t>"Customers"</w:t>
      </w:r>
      <w:r w:rsidR="004E3BAE" w:rsidRPr="00D36BF0">
        <w:rPr>
          <w:rFonts w:ascii="Courier New" w:hAnsi="Courier New" w:cs="Courier New"/>
          <w:color w:val="000000"/>
          <w:sz w:val="20"/>
          <w:szCs w:val="20"/>
          <w:lang w:val="en-US" w:eastAsia="ru-RU"/>
        </w:rPr>
        <w:t xml:space="preserv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pager: </w:t>
      </w:r>
      <w:r w:rsidR="004E3BAE" w:rsidRPr="00BA4A7C">
        <w:rPr>
          <w:rFonts w:ascii="Courier New" w:hAnsi="Courier New" w:cs="Courier New"/>
          <w:color w:val="000066"/>
          <w:sz w:val="20"/>
          <w:szCs w:val="20"/>
          <w:lang w:val="en-US" w:eastAsia="ru-RU"/>
        </w:rPr>
        <w:t xml:space="preserve">'jqg-pager'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navigation item</w:t>
      </w:r>
      <w:r w:rsidR="00BA4A7C">
        <w:rPr>
          <w:rFonts w:ascii="Courier New" w:hAnsi="Courier New" w:cs="Courier New"/>
          <w:i/>
          <w:iCs/>
          <w:color w:val="005600"/>
          <w:sz w:val="20"/>
          <w:szCs w:val="20"/>
          <w:lang w:val="en-US" w:eastAsia="ru-RU"/>
        </w:rPr>
        <w:t xml:space="preserve"> id</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w:t>
      </w:r>
    </w:p>
    <w:p w:rsidR="004A34FC"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dbGrid.jqGrid(</w:t>
      </w:r>
      <w:r w:rsidR="004E3BAE" w:rsidRPr="00D36BF0">
        <w:rPr>
          <w:rFonts w:ascii="Courier New" w:hAnsi="Courier New" w:cs="Courier New"/>
          <w:color w:val="000066"/>
          <w:sz w:val="20"/>
          <w:szCs w:val="20"/>
          <w:lang w:val="en-US" w:eastAsia="ru-RU"/>
        </w:rPr>
        <w:t>'navGrid'</w:t>
      </w:r>
      <w:r w:rsidR="004E3BAE"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66"/>
          <w:sz w:val="20"/>
          <w:szCs w:val="20"/>
          <w:lang w:val="en-US" w:eastAsia="ru-RU"/>
        </w:rPr>
        <w:t>'#jqg-pager'</w:t>
      </w:r>
      <w:r w:rsidR="004E3BAE" w:rsidRPr="00D36BF0">
        <w:rPr>
          <w:rFonts w:ascii="Courier New" w:hAnsi="Courier New" w:cs="Courier New"/>
          <w:color w:val="000000"/>
          <w:sz w:val="20"/>
          <w:szCs w:val="20"/>
          <w:lang w:val="en-US" w:eastAsia="ru-RU"/>
        </w:rPr>
        <w:t>, {</w:t>
      </w:r>
    </w:p>
    <w:p w:rsidR="004E3BAE" w:rsidRPr="004A34F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search: true, </w:t>
      </w:r>
    </w:p>
    <w:p w:rsidR="004E3BAE" w:rsidRPr="004A34FC" w:rsidRDefault="004A34FC" w:rsidP="004E3BAE">
      <w:pPr>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add: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edit: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del: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view: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refresh: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i/>
          <w:iCs/>
          <w:color w:val="005600"/>
          <w:sz w:val="20"/>
          <w:szCs w:val="20"/>
          <w:lang w:val="en-US" w:eastAsia="ru-RU"/>
        </w:rPr>
        <w:t xml:space="preserve">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button labels</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searchtext: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Find</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addtext: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Add</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edittext: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Edit</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deltext: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Delete</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viewtext: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View</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viewtitle: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Selected record</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D36BF0" w:rsidRDefault="004A34FC" w:rsidP="004E3BAE">
      <w:pPr>
        <w:autoSpaceDE w:val="0"/>
        <w:autoSpaceDN w:val="0"/>
        <w:adjustRightInd w:val="0"/>
        <w:spacing w:after="0" w:line="240" w:lineRule="auto"/>
        <w:rPr>
          <w:rFonts w:ascii="Courier New" w:hAnsi="Courier New" w:cs="Courier New"/>
          <w:color w:val="000066"/>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refreshtext: </w:t>
      </w:r>
      <w:r w:rsidR="00BA4A7C" w:rsidRPr="00D36BF0">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Refresh</w:t>
      </w:r>
      <w:r w:rsidR="004E3BAE" w:rsidRPr="00D36BF0">
        <w:rPr>
          <w:rFonts w:ascii="Courier New" w:hAnsi="Courier New" w:cs="Courier New"/>
          <w:color w:val="000066"/>
          <w:sz w:val="20"/>
          <w:szCs w:val="20"/>
          <w:lang w:val="en-US" w:eastAsia="ru-RU"/>
        </w:rPr>
        <w:t>"</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update(</w:t>
      </w:r>
      <w:r w:rsidR="004E3BAE" w:rsidRPr="00D36BF0">
        <w:rPr>
          <w:rFonts w:ascii="Courier New" w:hAnsi="Courier New" w:cs="Courier New"/>
          <w:color w:val="000066"/>
          <w:sz w:val="20"/>
          <w:szCs w:val="20"/>
          <w:lang w:val="en-US" w:eastAsia="ru-RU"/>
        </w:rPr>
        <w:t>"edit"</w:t>
      </w:r>
      <w:r w:rsidR="004E3BAE" w:rsidRPr="00D36BF0">
        <w:rPr>
          <w:rFonts w:ascii="Courier New" w:hAnsi="Courier New" w:cs="Courier New"/>
          <w:color w:val="000000"/>
          <w:sz w:val="20"/>
          <w:szCs w:val="20"/>
          <w:lang w:val="en-US" w:eastAsia="ru-RU"/>
        </w:rPr>
        <w:t xml:space="preserve">), </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update(</w:t>
      </w:r>
      <w:r w:rsidR="004E3BAE" w:rsidRPr="00D36BF0">
        <w:rPr>
          <w:rFonts w:ascii="Courier New" w:hAnsi="Courier New" w:cs="Courier New"/>
          <w:color w:val="000066"/>
          <w:sz w:val="20"/>
          <w:szCs w:val="20"/>
          <w:lang w:val="en-US" w:eastAsia="ru-RU"/>
        </w:rPr>
        <w:t>"add"</w:t>
      </w:r>
      <w:r w:rsidR="004E3BAE" w:rsidRPr="00D36BF0">
        <w:rPr>
          <w:rFonts w:ascii="Courier New" w:hAnsi="Courier New" w:cs="Courier New"/>
          <w:color w:val="000000"/>
          <w:sz w:val="20"/>
          <w:szCs w:val="20"/>
          <w:lang w:val="en-US" w:eastAsia="ru-RU"/>
        </w:rPr>
        <w:t xml:space="preserve">), </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update(</w:t>
      </w:r>
      <w:r w:rsidR="004E3BAE" w:rsidRPr="00D36BF0">
        <w:rPr>
          <w:rFonts w:ascii="Courier New" w:hAnsi="Courier New" w:cs="Courier New"/>
          <w:color w:val="000066"/>
          <w:sz w:val="20"/>
          <w:szCs w:val="20"/>
          <w:lang w:val="en-US" w:eastAsia="ru-RU"/>
        </w:rPr>
        <w:t>"del"</w:t>
      </w:r>
      <w:r w:rsidR="004E3BAE" w:rsidRPr="00D36BF0">
        <w:rPr>
          <w:rFonts w:ascii="Courier New" w:hAnsi="Courier New" w:cs="Courier New"/>
          <w:color w:val="000000"/>
          <w:sz w:val="20"/>
          <w:szCs w:val="20"/>
          <w:lang w:val="en-US" w:eastAsia="ru-RU"/>
        </w:rPr>
        <w:t xml:space="preserve">) </w:t>
      </w:r>
    </w:p>
    <w:p w:rsidR="004E3BAE" w:rsidRPr="00723FA7"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w:t>
      </w:r>
    </w:p>
    <w:p w:rsidR="004A34FC" w:rsidRPr="00723FA7"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function that returns the settings of the editor</w:t>
      </w:r>
    </w:p>
    <w:p w:rsidR="004E3BAE" w:rsidRPr="00D36BF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723FA7">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function</w:t>
      </w:r>
      <w:r w:rsidR="004E3BAE" w:rsidRPr="00D36BF0">
        <w:rPr>
          <w:rFonts w:ascii="Courier New" w:hAnsi="Courier New" w:cs="Courier New"/>
          <w:b/>
          <w:bCs/>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update</w:t>
      </w:r>
      <w:r w:rsidR="004E3BAE" w:rsidRPr="00D36BF0">
        <w:rPr>
          <w:rFonts w:ascii="Courier New" w:hAnsi="Courier New" w:cs="Courier New"/>
          <w:color w:val="000000"/>
          <w:sz w:val="20"/>
          <w:szCs w:val="20"/>
          <w:lang w:val="en-US" w:eastAsia="ru-RU"/>
        </w:rPr>
        <w:t>(</w:t>
      </w:r>
      <w:r w:rsidR="004E3BAE" w:rsidRPr="004E3BAE">
        <w:rPr>
          <w:rFonts w:ascii="Courier New" w:hAnsi="Courier New" w:cs="Courier New"/>
          <w:color w:val="000000"/>
          <w:sz w:val="20"/>
          <w:szCs w:val="20"/>
          <w:lang w:val="en-US" w:eastAsia="ru-RU"/>
        </w:rPr>
        <w:t>act</w:t>
      </w:r>
      <w:r w:rsidR="004E3BAE" w:rsidRPr="00D36BF0">
        <w:rPr>
          <w:rFonts w:ascii="Courier New" w:hAnsi="Courier New" w:cs="Courier New"/>
          <w:color w:val="000000"/>
          <w:sz w:val="20"/>
          <w:szCs w:val="20"/>
          <w:lang w:val="en-US" w:eastAsia="ru-RU"/>
        </w:rPr>
        <w:t>) {</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434810" w:rsidRPr="00D36BF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return</w:t>
      </w:r>
      <w:r w:rsidR="004E3BAE" w:rsidRPr="00D36BF0">
        <w:rPr>
          <w:rFonts w:ascii="Courier New" w:hAnsi="Courier New" w:cs="Courier New"/>
          <w:b/>
          <w:bCs/>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closeAfterAdd</w:t>
      </w:r>
      <w:r w:rsidR="004E3BAE" w:rsidRPr="00723FA7">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true</w:t>
      </w:r>
      <w:r w:rsidR="004E3BAE" w:rsidRPr="00723FA7">
        <w:rPr>
          <w:rFonts w:ascii="Courier New" w:hAnsi="Courier New" w:cs="Courier New"/>
          <w:color w:val="000000"/>
          <w:sz w:val="20"/>
          <w:szCs w:val="20"/>
          <w:lang w:val="en-US" w:eastAsia="ru-RU"/>
        </w:rPr>
        <w:t>,</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closeAfterEdit: true, </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width: 400, </w:t>
      </w:r>
      <w:r w:rsidR="004E3BAE" w:rsidRPr="00723FA7">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editor width</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lastRenderedPageBreak/>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reloadAfterSubmit: true, </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drag: true, </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34810"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handler for sending the form of editing / deleting / adding</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onclickSubmit: </w:t>
      </w:r>
      <w:r w:rsidR="004E3BAE" w:rsidRPr="00D36BF0">
        <w:rPr>
          <w:rFonts w:ascii="Courier New" w:hAnsi="Courier New" w:cs="Courier New"/>
          <w:b/>
          <w:bCs/>
          <w:color w:val="000000"/>
          <w:sz w:val="20"/>
          <w:szCs w:val="20"/>
          <w:lang w:val="en-US" w:eastAsia="ru-RU"/>
        </w:rPr>
        <w:t xml:space="preserve">function </w:t>
      </w:r>
      <w:r w:rsidR="004E3BAE" w:rsidRPr="00D36BF0">
        <w:rPr>
          <w:rFonts w:ascii="Courier New" w:hAnsi="Courier New" w:cs="Courier New"/>
          <w:color w:val="000000"/>
          <w:sz w:val="20"/>
          <w:szCs w:val="20"/>
          <w:lang w:val="en-US" w:eastAsia="ru-RU"/>
        </w:rPr>
        <w:t>(params, postdata) {</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723FA7" w:rsidRPr="00D36BF0">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get row id</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var </w:t>
      </w:r>
      <w:r w:rsidR="004E3BAE" w:rsidRPr="004E3BAE">
        <w:rPr>
          <w:rFonts w:ascii="Courier New" w:hAnsi="Courier New" w:cs="Courier New"/>
          <w:color w:val="000000"/>
          <w:sz w:val="20"/>
          <w:szCs w:val="20"/>
          <w:lang w:val="en-US" w:eastAsia="ru-RU"/>
        </w:rPr>
        <w:t>selectedRow = dbGrid.getGridParam(</w:t>
      </w:r>
      <w:r w:rsidR="004E3BAE" w:rsidRPr="004E3BAE">
        <w:rPr>
          <w:rFonts w:ascii="Courier New" w:hAnsi="Courier New" w:cs="Courier New"/>
          <w:color w:val="000066"/>
          <w:sz w:val="20"/>
          <w:szCs w:val="20"/>
          <w:lang w:val="en-US" w:eastAsia="ru-RU"/>
        </w:rPr>
        <w:t>"selrow"</w:t>
      </w:r>
      <w:r w:rsidR="004E3BAE" w:rsidRPr="004E3BAE">
        <w:rPr>
          <w:rFonts w:ascii="Courier New" w:hAnsi="Courier New" w:cs="Courier New"/>
          <w:color w:val="000000"/>
          <w:sz w:val="20"/>
          <w:szCs w:val="20"/>
          <w:lang w:val="en-US" w:eastAsia="ru-RU"/>
        </w:rPr>
        <w:t>);</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set URL</w:t>
      </w:r>
      <w:r w:rsidR="00723FA7" w:rsidRPr="00723FA7">
        <w:rPr>
          <w:rFonts w:ascii="Courier New" w:hAnsi="Courier New" w:cs="Courier New"/>
          <w:i/>
          <w:iCs/>
          <w:color w:val="005600"/>
          <w:sz w:val="20"/>
          <w:szCs w:val="20"/>
          <w:lang w:val="en-US" w:eastAsia="ru-RU"/>
        </w:rPr>
        <w:t xml:space="preserve"> depending on the operation</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switch </w:t>
      </w:r>
      <w:r w:rsidR="004E3BAE" w:rsidRPr="004E3BAE">
        <w:rPr>
          <w:rFonts w:ascii="Courier New" w:hAnsi="Courier New" w:cs="Courier New"/>
          <w:color w:val="000000"/>
          <w:sz w:val="20"/>
          <w:szCs w:val="20"/>
          <w:lang w:val="en-US" w:eastAsia="ru-RU"/>
        </w:rPr>
        <w:t>(act)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case </w:t>
      </w:r>
      <w:r w:rsidR="004E3BAE" w:rsidRPr="004E3BAE">
        <w:rPr>
          <w:rFonts w:ascii="Courier New" w:hAnsi="Courier New" w:cs="Courier New"/>
          <w:color w:val="000066"/>
          <w:sz w:val="20"/>
          <w:szCs w:val="20"/>
          <w:lang w:val="en-US" w:eastAsia="ru-RU"/>
        </w:rPr>
        <w:t>"add"</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params.url = </w:t>
      </w:r>
      <w:r w:rsidR="004E3BAE" w:rsidRPr="004E3BAE">
        <w:rPr>
          <w:rFonts w:ascii="Courier New" w:hAnsi="Courier New" w:cs="Courier New"/>
          <w:color w:val="000066"/>
          <w:sz w:val="20"/>
          <w:szCs w:val="20"/>
          <w:lang w:val="en-US" w:eastAsia="ru-RU"/>
        </w:rPr>
        <w:t>'@Url.Action("Create")'</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break</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case </w:t>
      </w:r>
      <w:r w:rsidR="004E3BAE" w:rsidRPr="004E3BAE">
        <w:rPr>
          <w:rFonts w:ascii="Courier New" w:hAnsi="Courier New" w:cs="Courier New"/>
          <w:color w:val="000066"/>
          <w:sz w:val="20"/>
          <w:szCs w:val="20"/>
          <w:lang w:val="en-US" w:eastAsia="ru-RU"/>
        </w:rPr>
        <w:t>"edit"</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params.url = </w:t>
      </w:r>
      <w:r w:rsidR="004E3BAE" w:rsidRPr="004E3BAE">
        <w:rPr>
          <w:rFonts w:ascii="Courier New" w:hAnsi="Courier New" w:cs="Courier New"/>
          <w:color w:val="000066"/>
          <w:sz w:val="20"/>
          <w:szCs w:val="20"/>
          <w:lang w:val="en-US" w:eastAsia="ru-RU"/>
        </w:rPr>
        <w:t>'@Url.Action("Edit")'</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postdata.CUSTOMER_ID = selectedRow;</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break</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case </w:t>
      </w:r>
      <w:r w:rsidR="004E3BAE" w:rsidRPr="004E3BAE">
        <w:rPr>
          <w:rFonts w:ascii="Courier New" w:hAnsi="Courier New" w:cs="Courier New"/>
          <w:color w:val="000066"/>
          <w:sz w:val="20"/>
          <w:szCs w:val="20"/>
          <w:lang w:val="en-US" w:eastAsia="ru-RU"/>
        </w:rPr>
        <w:t>"del"</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params.url = </w:t>
      </w:r>
      <w:r w:rsidR="004E3BAE" w:rsidRPr="004E3BAE">
        <w:rPr>
          <w:rFonts w:ascii="Courier New" w:hAnsi="Courier New" w:cs="Courier New"/>
          <w:color w:val="000066"/>
          <w:sz w:val="20"/>
          <w:szCs w:val="20"/>
          <w:lang w:val="en-US" w:eastAsia="ru-RU"/>
        </w:rPr>
        <w:t>'@Url.Action("Delete")'</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postdata.CUSTOMER_ID = selectedRow;</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break</w:t>
      </w:r>
      <w:r w:rsidR="004E3BAE" w:rsidRPr="004E3BAE">
        <w:rPr>
          <w:rFonts w:ascii="Courier New" w:hAnsi="Courier New" w:cs="Courier New"/>
          <w:color w:val="000000"/>
          <w:sz w:val="20"/>
          <w:szCs w:val="20"/>
          <w:lang w:val="en-US" w:eastAsia="ru-RU"/>
        </w:rPr>
        <w:t>;</w:t>
      </w:r>
    </w:p>
    <w:p w:rsidR="004E3BAE" w:rsidRPr="00D36BF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D36BF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processing results of sending forms (operations)</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afterSubmit: </w:t>
      </w:r>
      <w:r w:rsidR="004E3BAE" w:rsidRPr="004E3BAE">
        <w:rPr>
          <w:rFonts w:ascii="Courier New" w:hAnsi="Courier New" w:cs="Courier New"/>
          <w:b/>
          <w:bCs/>
          <w:color w:val="000000"/>
          <w:sz w:val="20"/>
          <w:szCs w:val="20"/>
          <w:lang w:val="en-US" w:eastAsia="ru-RU"/>
        </w:rPr>
        <w:t xml:space="preserve">function </w:t>
      </w:r>
      <w:r w:rsidR="004E3BAE" w:rsidRPr="004E3BAE">
        <w:rPr>
          <w:rFonts w:ascii="Courier New" w:hAnsi="Courier New" w:cs="Courier New"/>
          <w:color w:val="000000"/>
          <w:sz w:val="20"/>
          <w:szCs w:val="20"/>
          <w:lang w:val="en-US" w:eastAsia="ru-RU"/>
        </w:rPr>
        <w:t>(response, postdata)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var </w:t>
      </w:r>
      <w:r w:rsidR="004E3BAE" w:rsidRPr="004E3BAE">
        <w:rPr>
          <w:rFonts w:ascii="Courier New" w:hAnsi="Courier New" w:cs="Courier New"/>
          <w:color w:val="000000"/>
          <w:sz w:val="20"/>
          <w:szCs w:val="20"/>
          <w:lang w:val="en-US" w:eastAsia="ru-RU"/>
        </w:rPr>
        <w:t>responseData = response.responseJSON;</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check the result for error messages</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if </w:t>
      </w:r>
      <w:r w:rsidR="004E3BAE" w:rsidRPr="004E3BAE">
        <w:rPr>
          <w:rFonts w:ascii="Courier New" w:hAnsi="Courier New" w:cs="Courier New"/>
          <w:color w:val="000000"/>
          <w:sz w:val="20"/>
          <w:szCs w:val="20"/>
          <w:lang w:val="en-US" w:eastAsia="ru-RU"/>
        </w:rPr>
        <w:t>(responseData.hasOwnProperty(</w:t>
      </w:r>
      <w:r w:rsidR="004E3BAE" w:rsidRPr="004E3BAE">
        <w:rPr>
          <w:rFonts w:ascii="Courier New" w:hAnsi="Courier New" w:cs="Courier New"/>
          <w:color w:val="000066"/>
          <w:sz w:val="20"/>
          <w:szCs w:val="20"/>
          <w:lang w:val="en-US" w:eastAsia="ru-RU"/>
        </w:rPr>
        <w:t>"error"</w:t>
      </w:r>
      <w:r w:rsidR="004E3BAE" w:rsidRPr="004E3BAE">
        <w:rPr>
          <w:rFonts w:ascii="Courier New" w:hAnsi="Courier New" w:cs="Courier New"/>
          <w:color w:val="000000"/>
          <w:sz w:val="20"/>
          <w:szCs w:val="20"/>
          <w:lang w:val="en-US" w:eastAsia="ru-RU"/>
        </w:rPr>
        <w:t>))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if </w:t>
      </w:r>
      <w:r w:rsidR="004E3BAE" w:rsidRPr="004E3BAE">
        <w:rPr>
          <w:rFonts w:ascii="Courier New" w:hAnsi="Courier New" w:cs="Courier New"/>
          <w:color w:val="000000"/>
          <w:sz w:val="20"/>
          <w:szCs w:val="20"/>
          <w:lang w:val="en-US" w:eastAsia="ru-RU"/>
        </w:rPr>
        <w:t>(responseData.error.length)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return </w:t>
      </w:r>
      <w:r w:rsidR="004E3BAE" w:rsidRPr="004E3BAE">
        <w:rPr>
          <w:rFonts w:ascii="Courier New" w:hAnsi="Courier New" w:cs="Courier New"/>
          <w:color w:val="000000"/>
          <w:sz w:val="20"/>
          <w:szCs w:val="20"/>
          <w:lang w:val="en-US" w:eastAsia="ru-RU"/>
        </w:rPr>
        <w:t>[false, responseData.error];</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else </w:t>
      </w:r>
      <w:r w:rsidR="004E3BAE" w:rsidRPr="004E3BAE">
        <w:rPr>
          <w:rFonts w:ascii="Courier New" w:hAnsi="Courier New" w:cs="Courier New"/>
          <w:color w:val="000000"/>
          <w:sz w:val="20"/>
          <w:szCs w:val="20"/>
          <w:lang w:val="en-US" w:eastAsia="ru-RU"/>
        </w:rPr>
        <w:t>{</w:t>
      </w:r>
    </w:p>
    <w:p w:rsidR="004E3BAE" w:rsidRPr="00723FA7" w:rsidRDefault="00434810" w:rsidP="004E3BAE">
      <w:pPr>
        <w:spacing w:after="0" w:line="240" w:lineRule="auto"/>
        <w:rPr>
          <w:rFonts w:ascii="Courier New" w:hAnsi="Courier New" w:cs="Courier New"/>
          <w:i/>
          <w:iCs/>
          <w:color w:val="005600"/>
          <w:sz w:val="20"/>
          <w:szCs w:val="20"/>
          <w:lang w:val="en-US" w:eastAsia="ru-RU"/>
        </w:rPr>
      </w:pPr>
      <w:r w:rsidRPr="00434810">
        <w:rPr>
          <w:rFonts w:ascii="Courier New" w:hAnsi="Courier New" w:cs="Courier New"/>
          <w:i/>
          <w:iCs/>
          <w:color w:val="005600"/>
          <w:sz w:val="20"/>
          <w:szCs w:val="20"/>
          <w:lang w:val="en-US" w:eastAsia="ru-RU"/>
        </w:rPr>
        <w:t xml:space="preserve">            </w:t>
      </w:r>
      <w:r w:rsidR="004E3BAE" w:rsidRPr="00434810">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refresh grid</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r w:rsidR="004E3BAE" w:rsidRPr="004E3BAE">
        <w:rPr>
          <w:rFonts w:ascii="Courier New" w:hAnsi="Courier New" w:cs="Courier New"/>
          <w:b/>
          <w:bCs/>
          <w:color w:val="000000"/>
          <w:sz w:val="20"/>
          <w:szCs w:val="20"/>
          <w:lang w:val="en-US" w:eastAsia="ru-RU"/>
        </w:rPr>
        <w:t>this</w:t>
      </w:r>
      <w:r w:rsidR="004E3BAE" w:rsidRPr="004E3BAE">
        <w:rPr>
          <w:rFonts w:ascii="Courier New" w:hAnsi="Courier New" w:cs="Courier New"/>
          <w:color w:val="000000"/>
          <w:sz w:val="20"/>
          <w:szCs w:val="20"/>
          <w:lang w:val="en-US" w:eastAsia="ru-RU"/>
        </w:rPr>
        <w:t>).jqGrid(</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66"/>
          <w:sz w:val="20"/>
          <w:szCs w:val="20"/>
          <w:lang w:val="en-US" w:eastAsia="ru-RU"/>
        </w:rPr>
        <w:t xml:space="preserve">              </w:t>
      </w:r>
      <w:r w:rsidR="004E3BAE" w:rsidRPr="004E3BAE">
        <w:rPr>
          <w:rFonts w:ascii="Courier New" w:hAnsi="Courier New" w:cs="Courier New"/>
          <w:color w:val="000066"/>
          <w:sz w:val="20"/>
          <w:szCs w:val="20"/>
          <w:lang w:val="en-US" w:eastAsia="ru-RU"/>
        </w:rPr>
        <w:t>'setGridParam'</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66"/>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datatype: </w:t>
      </w:r>
      <w:r w:rsidR="004E3BAE" w:rsidRPr="004E3BAE">
        <w:rPr>
          <w:rFonts w:ascii="Courier New" w:hAnsi="Courier New" w:cs="Courier New"/>
          <w:color w:val="000066"/>
          <w:sz w:val="20"/>
          <w:szCs w:val="20"/>
          <w:lang w:val="en-US" w:eastAsia="ru-RU"/>
        </w:rPr>
        <w:t>'json'</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).trigger(</w:t>
      </w:r>
      <w:r w:rsidR="004E3BAE" w:rsidRPr="00434810">
        <w:rPr>
          <w:rFonts w:ascii="Courier New" w:hAnsi="Courier New" w:cs="Courier New"/>
          <w:color w:val="000066"/>
          <w:sz w:val="20"/>
          <w:szCs w:val="20"/>
          <w:lang w:val="en-US" w:eastAsia="ru-RU"/>
        </w:rPr>
        <w:t>'reloadGrid'</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43481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Pr="00D36BF0">
        <w:rPr>
          <w:rFonts w:ascii="Courier New" w:hAnsi="Courier New" w:cs="Courier New"/>
          <w:b/>
          <w:bCs/>
          <w:color w:val="000000"/>
          <w:sz w:val="20"/>
          <w:szCs w:val="20"/>
          <w:lang w:val="en-US" w:eastAsia="ru-RU"/>
        </w:rPr>
        <w:t xml:space="preserve">    </w:t>
      </w:r>
      <w:r w:rsidR="004E3BAE" w:rsidRPr="00434810">
        <w:rPr>
          <w:rFonts w:ascii="Courier New" w:hAnsi="Courier New" w:cs="Courier New"/>
          <w:b/>
          <w:bCs/>
          <w:color w:val="000000"/>
          <w:sz w:val="20"/>
          <w:szCs w:val="20"/>
          <w:lang w:val="en-US" w:eastAsia="ru-RU"/>
        </w:rPr>
        <w:t xml:space="preserve">return </w:t>
      </w:r>
      <w:r w:rsidR="004E3BAE" w:rsidRPr="00434810">
        <w:rPr>
          <w:rFonts w:ascii="Courier New" w:hAnsi="Courier New" w:cs="Courier New"/>
          <w:color w:val="000000"/>
          <w:sz w:val="20"/>
          <w:szCs w:val="20"/>
          <w:lang w:val="en-US" w:eastAsia="ru-RU"/>
        </w:rPr>
        <w:t xml:space="preserve">[true, </w:t>
      </w:r>
      <w:r w:rsidR="004E3BAE" w:rsidRPr="00434810">
        <w:rPr>
          <w:rFonts w:ascii="Courier New" w:hAnsi="Courier New" w:cs="Courier New"/>
          <w:color w:val="000066"/>
          <w:sz w:val="20"/>
          <w:szCs w:val="20"/>
          <w:lang w:val="en-US" w:eastAsia="ru-RU"/>
        </w:rPr>
        <w:t>""</w:t>
      </w:r>
      <w:r w:rsidR="004E3BAE" w:rsidRPr="00434810">
        <w:rPr>
          <w:rFonts w:ascii="Courier New" w:hAnsi="Courier New" w:cs="Courier New"/>
          <w:color w:val="000000"/>
          <w:sz w:val="20"/>
          <w:szCs w:val="20"/>
          <w:lang w:val="en-US" w:eastAsia="ru-RU"/>
        </w:rPr>
        <w:t>, 0];</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43481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E3BAE" w:rsidRDefault="004E3BAE" w:rsidP="004E3BAE">
      <w:pPr>
        <w:spacing w:after="0" w:line="240" w:lineRule="auto"/>
        <w:rPr>
          <w:rFonts w:ascii="Courier New" w:hAnsi="Courier New" w:cs="Courier New"/>
          <w:sz w:val="20"/>
          <w:szCs w:val="20"/>
          <w:lang w:val="en-US"/>
        </w:rPr>
      </w:pPr>
      <w:r w:rsidRPr="00434810">
        <w:rPr>
          <w:rFonts w:ascii="Courier New" w:hAnsi="Courier New" w:cs="Courier New"/>
          <w:color w:val="000000"/>
          <w:sz w:val="20"/>
          <w:szCs w:val="20"/>
          <w:lang w:val="en-US" w:eastAsia="ru-RU"/>
        </w:rPr>
        <w:t>&lt;/script&gt;</w:t>
      </w:r>
    </w:p>
    <w:p w:rsidR="00BE173B" w:rsidRPr="00582999" w:rsidRDefault="00BE173B"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del w:id="460" w:author="Helen" w:date="2017-10-23T15:11:00Z">
        <w:r w:rsidRPr="00582999" w:rsidDel="004057DC">
          <w:rPr>
            <w:rFonts w:ascii="Arial" w:hAnsi="Arial" w:cs="Arial"/>
            <w:sz w:val="24"/>
            <w:szCs w:val="24"/>
            <w:lang w:val="en-US"/>
          </w:rPr>
          <w:delText>As y</w:delText>
        </w:r>
      </w:del>
      <w:ins w:id="461" w:author="Helen" w:date="2017-10-23T15:11:00Z">
        <w:r w:rsidR="004057DC">
          <w:rPr>
            <w:rFonts w:ascii="Arial" w:hAnsi="Arial" w:cs="Arial"/>
            <w:sz w:val="24"/>
            <w:szCs w:val="24"/>
            <w:lang w:val="en-US"/>
          </w:rPr>
          <w:t>Y</w:t>
        </w:r>
      </w:ins>
      <w:r w:rsidRPr="00582999">
        <w:rPr>
          <w:rFonts w:ascii="Arial" w:hAnsi="Arial" w:cs="Arial"/>
          <w:sz w:val="24"/>
          <w:szCs w:val="24"/>
          <w:lang w:val="en-US"/>
        </w:rPr>
        <w:t>ou can see</w:t>
      </w:r>
      <w:del w:id="462" w:author="Helen" w:date="2017-10-23T15:11:00Z">
        <w:r w:rsidRPr="00582999" w:rsidDel="004057DC">
          <w:rPr>
            <w:rFonts w:ascii="Arial" w:hAnsi="Arial" w:cs="Arial"/>
            <w:sz w:val="24"/>
            <w:szCs w:val="24"/>
            <w:lang w:val="en-US"/>
          </w:rPr>
          <w:delText>,</w:delText>
        </w:r>
      </w:del>
      <w:ins w:id="463" w:author="Helen" w:date="2017-10-23T15:11:00Z">
        <w:r w:rsidR="004057DC">
          <w:rPr>
            <w:rFonts w:ascii="Arial" w:hAnsi="Arial" w:cs="Arial"/>
            <w:sz w:val="24"/>
            <w:szCs w:val="24"/>
            <w:lang w:val="en-US"/>
          </w:rPr>
          <w:t xml:space="preserve"> that</w:t>
        </w:r>
      </w:ins>
      <w:r w:rsidRPr="00582999">
        <w:rPr>
          <w:rFonts w:ascii="Arial" w:hAnsi="Arial" w:cs="Arial"/>
          <w:sz w:val="24"/>
          <w:szCs w:val="24"/>
          <w:lang w:val="en-US"/>
        </w:rPr>
        <w:t xml:space="preserve"> the entire view consists of the header, the jqg table and the jqg-pager block for displaying the navigation bar. The rest is occupied by the script for </w:t>
      </w:r>
      <w:r w:rsidR="00582999" w:rsidRPr="00582999">
        <w:rPr>
          <w:rFonts w:ascii="Arial" w:hAnsi="Arial" w:cs="Arial"/>
          <w:sz w:val="24"/>
          <w:szCs w:val="24"/>
          <w:lang w:val="en-US"/>
        </w:rPr>
        <w:t>initiating</w:t>
      </w:r>
      <w:r w:rsidRPr="00582999">
        <w:rPr>
          <w:rFonts w:ascii="Arial" w:hAnsi="Arial" w:cs="Arial"/>
          <w:sz w:val="24"/>
          <w:szCs w:val="24"/>
          <w:lang w:val="en-US"/>
        </w:rPr>
        <w:t xml:space="preserve"> the grid, the navigation bar and the </w:t>
      </w:r>
      <w:r w:rsidR="00582999" w:rsidRPr="00582999">
        <w:rPr>
          <w:rFonts w:ascii="Arial" w:hAnsi="Arial" w:cs="Arial"/>
          <w:sz w:val="24"/>
          <w:szCs w:val="24"/>
          <w:lang w:val="en-US"/>
        </w:rPr>
        <w:t>dialog</w:t>
      </w:r>
      <w:r w:rsidRPr="00582999">
        <w:rPr>
          <w:rFonts w:ascii="Arial" w:hAnsi="Arial" w:cs="Arial"/>
          <w:sz w:val="24"/>
          <w:szCs w:val="24"/>
          <w:lang w:val="en-US"/>
        </w:rPr>
        <w:t xml:space="preserve"> box for editing records. </w:t>
      </w:r>
      <w:ins w:id="464" w:author="Helen" w:date="2017-10-23T15:13:00Z">
        <w:r w:rsidR="004057DC">
          <w:rPr>
            <w:rFonts w:ascii="Arial" w:hAnsi="Arial" w:cs="Arial"/>
            <w:sz w:val="24"/>
            <w:szCs w:val="24"/>
            <w:lang w:val="en-US"/>
          </w:rPr>
          <w:t>I</w:t>
        </w:r>
        <w:r w:rsidR="004057DC" w:rsidRPr="00582999">
          <w:rPr>
            <w:rFonts w:ascii="Arial" w:hAnsi="Arial" w:cs="Arial"/>
            <w:sz w:val="24"/>
            <w:szCs w:val="24"/>
            <w:lang w:val="en-US"/>
          </w:rPr>
          <w:t xml:space="preserve">t is important to configure the model properties correctly </w:t>
        </w:r>
        <w:r w:rsidR="004057DC">
          <w:rPr>
            <w:rFonts w:ascii="Arial" w:hAnsi="Arial" w:cs="Arial"/>
            <w:sz w:val="24"/>
            <w:szCs w:val="24"/>
            <w:lang w:val="en-US"/>
          </w:rPr>
          <w:t xml:space="preserve">in order </w:t>
        </w:r>
      </w:ins>
      <w:del w:id="465" w:author="Helen" w:date="2017-10-23T15:13:00Z">
        <w:r w:rsidRPr="00582999" w:rsidDel="004057DC">
          <w:rPr>
            <w:rFonts w:ascii="Arial" w:hAnsi="Arial" w:cs="Arial"/>
            <w:sz w:val="24"/>
            <w:szCs w:val="24"/>
            <w:lang w:val="en-US"/>
          </w:rPr>
          <w:delText>T</w:delText>
        </w:r>
      </w:del>
      <w:ins w:id="466" w:author="Helen" w:date="2017-10-23T15:13:00Z">
        <w:r w:rsidR="004057DC">
          <w:rPr>
            <w:rFonts w:ascii="Arial" w:hAnsi="Arial" w:cs="Arial"/>
            <w:sz w:val="24"/>
            <w:szCs w:val="24"/>
            <w:lang w:val="en-US"/>
          </w:rPr>
          <w:t>t</w:t>
        </w:r>
      </w:ins>
      <w:r w:rsidRPr="00582999">
        <w:rPr>
          <w:rFonts w:ascii="Arial" w:hAnsi="Arial" w:cs="Arial"/>
          <w:sz w:val="24"/>
          <w:szCs w:val="24"/>
          <w:lang w:val="en-US"/>
        </w:rPr>
        <w:t xml:space="preserve">o </w:t>
      </w:r>
      <w:del w:id="467" w:author="Helen" w:date="2017-10-23T15:12:00Z">
        <w:r w:rsidRPr="00582999" w:rsidDel="004057DC">
          <w:rPr>
            <w:rFonts w:ascii="Arial" w:hAnsi="Arial" w:cs="Arial"/>
            <w:sz w:val="24"/>
            <w:szCs w:val="24"/>
            <w:lang w:val="en-US"/>
          </w:rPr>
          <w:delText xml:space="preserve">correctly </w:delText>
        </w:r>
      </w:del>
      <w:r w:rsidRPr="00582999">
        <w:rPr>
          <w:rFonts w:ascii="Arial" w:hAnsi="Arial" w:cs="Arial"/>
          <w:sz w:val="24"/>
          <w:szCs w:val="24"/>
          <w:lang w:val="en-US"/>
        </w:rPr>
        <w:t>display the grid</w:t>
      </w:r>
      <w:ins w:id="468" w:author="Helen" w:date="2017-10-23T15:12:00Z">
        <w:r w:rsidR="004057DC">
          <w:rPr>
            <w:rFonts w:ascii="Arial" w:hAnsi="Arial" w:cs="Arial"/>
            <w:sz w:val="24"/>
            <w:szCs w:val="24"/>
            <w:lang w:val="en-US"/>
          </w:rPr>
          <w:t xml:space="preserve"> </w:t>
        </w:r>
        <w:r w:rsidR="004057DC" w:rsidRPr="00582999">
          <w:rPr>
            <w:rFonts w:ascii="Arial" w:hAnsi="Arial" w:cs="Arial"/>
            <w:sz w:val="24"/>
            <w:szCs w:val="24"/>
            <w:lang w:val="en-US"/>
          </w:rPr>
          <w:t>correctly</w:t>
        </w:r>
      </w:ins>
      <w:r w:rsidRPr="00582999">
        <w:rPr>
          <w:rFonts w:ascii="Arial" w:hAnsi="Arial" w:cs="Arial"/>
          <w:sz w:val="24"/>
          <w:szCs w:val="24"/>
          <w:lang w:val="en-US"/>
        </w:rPr>
        <w:t>, position input items on the edit form, configure validation for input forms</w:t>
      </w:r>
      <w:del w:id="469" w:author="Helen" w:date="2017-10-23T15:13:00Z">
        <w:r w:rsidRPr="00582999" w:rsidDel="004057DC">
          <w:rPr>
            <w:rFonts w:ascii="Arial" w:hAnsi="Arial" w:cs="Arial"/>
            <w:sz w:val="24"/>
            <w:szCs w:val="24"/>
            <w:lang w:val="en-US"/>
          </w:rPr>
          <w:delText xml:space="preserve">, </w:delText>
        </w:r>
      </w:del>
      <w:ins w:id="470" w:author="Helen" w:date="2017-10-23T15:13:00Z">
        <w:r w:rsidR="004057DC">
          <w:rPr>
            <w:rFonts w:ascii="Arial" w:hAnsi="Arial" w:cs="Arial"/>
            <w:sz w:val="24"/>
            <w:szCs w:val="24"/>
            <w:lang w:val="en-US"/>
          </w:rPr>
          <w:t xml:space="preserve"> and</w:t>
        </w:r>
        <w:r w:rsidR="004057DC" w:rsidRPr="00582999">
          <w:rPr>
            <w:rFonts w:ascii="Arial" w:hAnsi="Arial" w:cs="Arial"/>
            <w:sz w:val="24"/>
            <w:szCs w:val="24"/>
            <w:lang w:val="en-US"/>
          </w:rPr>
          <w:t xml:space="preserve"> </w:t>
        </w:r>
      </w:ins>
      <w:r w:rsidRPr="00582999">
        <w:rPr>
          <w:rFonts w:ascii="Arial" w:hAnsi="Arial" w:cs="Arial"/>
          <w:sz w:val="24"/>
          <w:szCs w:val="24"/>
          <w:lang w:val="en-US"/>
        </w:rPr>
        <w:t>configure the sorting and search options</w:t>
      </w:r>
      <w:ins w:id="471" w:author="Helen" w:date="2017-10-23T15:14:00Z">
        <w:r w:rsidR="004057DC">
          <w:rPr>
            <w:rFonts w:ascii="Arial" w:hAnsi="Arial" w:cs="Arial"/>
            <w:sz w:val="24"/>
            <w:szCs w:val="24"/>
            <w:lang w:val="en-US"/>
          </w:rPr>
          <w:t>.</w:t>
        </w:r>
      </w:ins>
      <w:r w:rsidRPr="00582999">
        <w:rPr>
          <w:rFonts w:ascii="Arial" w:hAnsi="Arial" w:cs="Arial"/>
          <w:sz w:val="24"/>
          <w:szCs w:val="24"/>
          <w:lang w:val="en-US"/>
        </w:rPr>
        <w:t>,</w:t>
      </w:r>
      <w:del w:id="472" w:author="Helen" w:date="2017-10-23T15:12:00Z">
        <w:r w:rsidRPr="00582999" w:rsidDel="004057DC">
          <w:rPr>
            <w:rFonts w:ascii="Arial" w:hAnsi="Arial" w:cs="Arial"/>
            <w:sz w:val="24"/>
            <w:szCs w:val="24"/>
            <w:lang w:val="en-US"/>
          </w:rPr>
          <w:delText xml:space="preserve"> it is important to configure the model properties correctly</w:delText>
        </w:r>
      </w:del>
      <w:r w:rsidRPr="00582999">
        <w:rPr>
          <w:rFonts w:ascii="Arial" w:hAnsi="Arial" w:cs="Arial"/>
          <w:sz w:val="24"/>
          <w:szCs w:val="24"/>
          <w:lang w:val="en-US"/>
        </w:rPr>
        <w:t xml:space="preserve">. This configuration is </w:t>
      </w:r>
      <w:del w:id="473" w:author="Helen" w:date="2017-10-23T15:14:00Z">
        <w:r w:rsidRPr="00582999" w:rsidDel="004057DC">
          <w:rPr>
            <w:rFonts w:ascii="Arial" w:hAnsi="Arial" w:cs="Arial"/>
            <w:sz w:val="24"/>
            <w:szCs w:val="24"/>
            <w:lang w:val="en-US"/>
          </w:rPr>
          <w:delText>far from</w:delText>
        </w:r>
      </w:del>
      <w:ins w:id="474" w:author="Helen" w:date="2017-10-23T15:14:00Z">
        <w:r w:rsidR="004057DC">
          <w:rPr>
            <w:rFonts w:ascii="Arial" w:hAnsi="Arial" w:cs="Arial"/>
            <w:sz w:val="24"/>
            <w:szCs w:val="24"/>
            <w:lang w:val="en-US"/>
          </w:rPr>
          <w:t>not</w:t>
        </w:r>
      </w:ins>
      <w:r w:rsidRPr="00582999">
        <w:rPr>
          <w:rFonts w:ascii="Arial" w:hAnsi="Arial" w:cs="Arial"/>
          <w:sz w:val="24"/>
          <w:szCs w:val="24"/>
          <w:lang w:val="en-US"/>
        </w:rPr>
        <w:t xml:space="preserve"> simple and has a lot of parameters. I</w:t>
      </w:r>
      <w:r w:rsidR="00582999">
        <w:rPr>
          <w:rFonts w:ascii="Arial" w:hAnsi="Arial" w:cs="Arial"/>
          <w:sz w:val="24"/>
          <w:szCs w:val="24"/>
          <w:lang w:val="en-US"/>
        </w:rPr>
        <w:t xml:space="preserve"> ha</w:t>
      </w:r>
      <w:r w:rsidRPr="00582999">
        <w:rPr>
          <w:rFonts w:ascii="Arial" w:hAnsi="Arial" w:cs="Arial"/>
          <w:sz w:val="24"/>
          <w:szCs w:val="24"/>
          <w:lang w:val="en-US"/>
        </w:rPr>
        <w:t xml:space="preserve">ve tried to describe the parameters being used in the comments. The full description of the model parameters </w:t>
      </w:r>
      <w:del w:id="475" w:author="Helen" w:date="2017-10-23T15:15:00Z">
        <w:r w:rsidRPr="00582999" w:rsidDel="004057DC">
          <w:rPr>
            <w:rFonts w:ascii="Arial" w:hAnsi="Arial" w:cs="Arial"/>
            <w:sz w:val="24"/>
            <w:szCs w:val="24"/>
            <w:lang w:val="en-US"/>
          </w:rPr>
          <w:delText xml:space="preserve">is available </w:delText>
        </w:r>
      </w:del>
      <w:ins w:id="476" w:author="Helen" w:date="2017-10-23T15:15:00Z">
        <w:r w:rsidR="004057DC">
          <w:rPr>
            <w:rFonts w:ascii="Arial" w:hAnsi="Arial" w:cs="Arial"/>
            <w:sz w:val="24"/>
            <w:szCs w:val="24"/>
            <w:lang w:val="en-US"/>
          </w:rPr>
          <w:t xml:space="preserve">can be found </w:t>
        </w:r>
      </w:ins>
      <w:r w:rsidRPr="00582999">
        <w:rPr>
          <w:rFonts w:ascii="Arial" w:hAnsi="Arial" w:cs="Arial"/>
          <w:sz w:val="24"/>
          <w:szCs w:val="24"/>
          <w:lang w:val="en-US"/>
        </w:rPr>
        <w:t xml:space="preserve">in the documentation for the jqGrid library in the </w:t>
      </w:r>
      <w:hyperlink r:id="rId18" w:history="1">
        <w:r w:rsidRPr="00582999">
          <w:rPr>
            <w:rStyle w:val="Hyperlink"/>
            <w:rFonts w:ascii="Arial" w:hAnsi="Arial" w:cs="Arial"/>
            <w:sz w:val="24"/>
            <w:szCs w:val="24"/>
            <w:lang w:val="en-US"/>
          </w:rPr>
          <w:t>ColModel API</w:t>
        </w:r>
      </w:hyperlink>
      <w:r w:rsidRPr="00582999">
        <w:rPr>
          <w:rFonts w:ascii="Arial" w:hAnsi="Arial" w:cs="Arial"/>
          <w:sz w:val="24"/>
          <w:szCs w:val="24"/>
          <w:lang w:val="en-US"/>
        </w:rPr>
        <w:t xml:space="preserve"> section.</w:t>
      </w:r>
    </w:p>
    <w:p w:rsidR="00BE173B" w:rsidRPr="002371EE"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 xml:space="preserve">Note </w:t>
      </w:r>
      <w:del w:id="477" w:author="Helen" w:date="2017-10-23T15:17:00Z">
        <w:r w:rsidRPr="00582999" w:rsidDel="004057DC">
          <w:rPr>
            <w:rFonts w:ascii="Arial" w:hAnsi="Arial" w:cs="Arial"/>
            <w:sz w:val="24"/>
            <w:szCs w:val="24"/>
            <w:lang w:val="en-US"/>
          </w:rPr>
          <w:delText xml:space="preserve">that </w:delText>
        </w:r>
      </w:del>
      <w:ins w:id="478" w:author="Helen" w:date="2017-10-23T15:17:00Z">
        <w:r w:rsidR="004057DC" w:rsidRPr="00582999">
          <w:rPr>
            <w:rFonts w:ascii="Arial" w:hAnsi="Arial" w:cs="Arial"/>
            <w:sz w:val="24"/>
            <w:szCs w:val="24"/>
            <w:lang w:val="en-US"/>
          </w:rPr>
          <w:t xml:space="preserve">that </w:t>
        </w:r>
        <w:proofErr w:type="spellStart"/>
        <w:r w:rsidR="004057DC" w:rsidRPr="00582999">
          <w:rPr>
            <w:rFonts w:ascii="Arial" w:hAnsi="Arial" w:cs="Arial"/>
            <w:sz w:val="24"/>
            <w:szCs w:val="24"/>
            <w:lang w:val="en-US"/>
          </w:rPr>
          <w:t>jqGrid</w:t>
        </w:r>
        <w:proofErr w:type="spellEnd"/>
        <w:r w:rsidR="004057DC" w:rsidRPr="00582999">
          <w:rPr>
            <w:rFonts w:ascii="Arial" w:hAnsi="Arial" w:cs="Arial"/>
            <w:sz w:val="24"/>
            <w:szCs w:val="24"/>
            <w:lang w:val="en-US"/>
          </w:rPr>
          <w:t xml:space="preserve"> does not automatically add hidden grid columns to the input </w:t>
        </w:r>
        <w:proofErr w:type="spellStart"/>
        <w:r w:rsidR="004057DC" w:rsidRPr="00582999">
          <w:rPr>
            <w:rFonts w:ascii="Arial" w:hAnsi="Arial" w:cs="Arial"/>
            <w:sz w:val="24"/>
            <w:szCs w:val="24"/>
            <w:lang w:val="en-US"/>
          </w:rPr>
          <w:t>form</w:t>
        </w:r>
        <w:proofErr w:type="spellEnd"/>
        <w:r w:rsidR="004057DC" w:rsidRPr="00582999">
          <w:rPr>
            <w:rFonts w:ascii="Arial" w:hAnsi="Arial" w:cs="Arial"/>
            <w:sz w:val="24"/>
            <w:szCs w:val="24"/>
            <w:lang w:val="en-US"/>
          </w:rPr>
          <w:t xml:space="preserve"> though I think it would make sense at least for key fields.</w:t>
        </w:r>
        <w:r w:rsidR="004057DC">
          <w:rPr>
            <w:rFonts w:ascii="Arial" w:hAnsi="Arial" w:cs="Arial"/>
            <w:sz w:val="24"/>
            <w:szCs w:val="24"/>
            <w:lang w:val="en-US"/>
          </w:rPr>
          <w:t xml:space="preserve">  Consequently, </w:t>
        </w:r>
      </w:ins>
      <w:r w:rsidRPr="00582999">
        <w:rPr>
          <w:rFonts w:ascii="Arial" w:hAnsi="Arial" w:cs="Arial"/>
          <w:sz w:val="24"/>
          <w:szCs w:val="24"/>
          <w:lang w:val="en-US"/>
        </w:rPr>
        <w:t xml:space="preserve">we have to add the customer identifier to the request parameters for </w:t>
      </w:r>
      <w:del w:id="479" w:author="Helen" w:date="2017-10-23T15:16:00Z">
        <w:r w:rsidRPr="00582999" w:rsidDel="004057DC">
          <w:rPr>
            <w:rFonts w:ascii="Arial" w:hAnsi="Arial" w:cs="Arial"/>
            <w:sz w:val="24"/>
            <w:szCs w:val="24"/>
            <w:lang w:val="en-US"/>
          </w:rPr>
          <w:delText xml:space="preserve">the parameters of </w:delText>
        </w:r>
      </w:del>
      <w:r w:rsidRPr="00582999">
        <w:rPr>
          <w:rFonts w:ascii="Arial" w:hAnsi="Arial" w:cs="Arial"/>
          <w:sz w:val="24"/>
          <w:szCs w:val="24"/>
          <w:lang w:val="en-US"/>
        </w:rPr>
        <w:t>editing and deleting:</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b/>
          <w:bCs/>
          <w:color w:val="000000"/>
          <w:sz w:val="20"/>
          <w:szCs w:val="20"/>
          <w:lang w:val="en-US" w:eastAsia="ru-RU"/>
        </w:rPr>
        <w:t xml:space="preserve">case </w:t>
      </w:r>
      <w:r w:rsidRPr="002371EE">
        <w:rPr>
          <w:rFonts w:ascii="Courier New" w:hAnsi="Courier New" w:cs="Courier New"/>
          <w:color w:val="000066"/>
          <w:sz w:val="20"/>
          <w:szCs w:val="20"/>
          <w:lang w:val="en-US" w:eastAsia="ru-RU"/>
        </w:rPr>
        <w:t>"edit"</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params.url = </w:t>
      </w:r>
      <w:r w:rsidRPr="002371EE">
        <w:rPr>
          <w:rFonts w:ascii="Courier New" w:hAnsi="Courier New" w:cs="Courier New"/>
          <w:color w:val="000066"/>
          <w:sz w:val="20"/>
          <w:szCs w:val="20"/>
          <w:lang w:val="en-US" w:eastAsia="ru-RU"/>
        </w:rPr>
        <w:t>'@Url.Action("Edit")'</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postdata.CUSTOMER_ID = selectedRow;</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b/>
          <w:bCs/>
          <w:color w:val="000000"/>
          <w:sz w:val="20"/>
          <w:szCs w:val="20"/>
          <w:lang w:val="en-US" w:eastAsia="ru-RU"/>
        </w:rPr>
        <w:t xml:space="preserve">  break</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b/>
          <w:bCs/>
          <w:color w:val="000000"/>
          <w:sz w:val="20"/>
          <w:szCs w:val="20"/>
          <w:lang w:val="en-US" w:eastAsia="ru-RU"/>
        </w:rPr>
        <w:t xml:space="preserve">case </w:t>
      </w:r>
      <w:r w:rsidRPr="002371EE">
        <w:rPr>
          <w:rFonts w:ascii="Courier New" w:hAnsi="Courier New" w:cs="Courier New"/>
          <w:color w:val="000066"/>
          <w:sz w:val="20"/>
          <w:szCs w:val="20"/>
          <w:lang w:val="en-US" w:eastAsia="ru-RU"/>
        </w:rPr>
        <w:t>"del"</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params.url = </w:t>
      </w:r>
      <w:r w:rsidRPr="002371EE">
        <w:rPr>
          <w:rFonts w:ascii="Courier New" w:hAnsi="Courier New" w:cs="Courier New"/>
          <w:color w:val="000066"/>
          <w:sz w:val="20"/>
          <w:szCs w:val="20"/>
          <w:lang w:val="en-US" w:eastAsia="ru-RU"/>
        </w:rPr>
        <w:t>'@Url.Action("Delete")'</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postdata.CUSTOMER_ID = selectedRow;</w:t>
      </w:r>
    </w:p>
    <w:p w:rsidR="002371EE" w:rsidRPr="002371EE" w:rsidRDefault="002371EE" w:rsidP="002371EE">
      <w:pPr>
        <w:jc w:val="both"/>
        <w:rPr>
          <w:rFonts w:ascii="Courier New" w:hAnsi="Courier New" w:cs="Courier New"/>
          <w:sz w:val="24"/>
          <w:szCs w:val="24"/>
          <w:lang w:val="en-US"/>
        </w:rPr>
      </w:pPr>
      <w:r w:rsidRPr="00D36BF0">
        <w:rPr>
          <w:rFonts w:ascii="Courier New" w:hAnsi="Courier New" w:cs="Courier New"/>
          <w:b/>
          <w:bCs/>
          <w:color w:val="000000"/>
          <w:sz w:val="20"/>
          <w:szCs w:val="20"/>
          <w:lang w:val="en-US" w:eastAsia="ru-RU"/>
        </w:rPr>
        <w:t xml:space="preserve">  </w:t>
      </w:r>
      <w:r w:rsidRPr="002371EE">
        <w:rPr>
          <w:rFonts w:ascii="Courier New" w:hAnsi="Courier New" w:cs="Courier New"/>
          <w:b/>
          <w:bCs/>
          <w:color w:val="000000"/>
          <w:sz w:val="20"/>
          <w:szCs w:val="20"/>
          <w:lang w:val="en-US" w:eastAsia="ru-RU"/>
        </w:rPr>
        <w:t>break</w:t>
      </w:r>
      <w:r w:rsidRPr="002371EE">
        <w:rPr>
          <w:rFonts w:ascii="Courier New" w:hAnsi="Courier New" w:cs="Courier New"/>
          <w:color w:val="000000"/>
          <w:sz w:val="20"/>
          <w:szCs w:val="20"/>
          <w:lang w:val="en-US" w:eastAsia="ru-RU"/>
        </w:rPr>
        <w:t>;</w:t>
      </w:r>
    </w:p>
    <w:p w:rsidR="00BE173B" w:rsidRPr="00582999" w:rsidRDefault="00D30513" w:rsidP="00BE173B">
      <w:pPr>
        <w:jc w:val="both"/>
        <w:rPr>
          <w:rFonts w:ascii="Arial" w:hAnsi="Arial" w:cs="Arial"/>
          <w:sz w:val="24"/>
          <w:szCs w:val="24"/>
          <w:lang w:val="en-US"/>
        </w:rPr>
      </w:pPr>
      <w:del w:id="480" w:author="Helen" w:date="2017-10-23T15:17:00Z">
        <w:r w:rsidRPr="00582999" w:rsidDel="004057DC">
          <w:rPr>
            <w:rFonts w:ascii="Arial" w:hAnsi="Arial" w:cs="Arial"/>
            <w:sz w:val="24"/>
            <w:szCs w:val="24"/>
            <w:lang w:val="en-US"/>
          </w:rPr>
          <w:delText xml:space="preserve">This is due to the fact that jqGrid does not automatically add hidden grid columns to the </w:delText>
        </w:r>
        <w:r w:rsidR="00582999" w:rsidRPr="00582999" w:rsidDel="004057DC">
          <w:rPr>
            <w:rFonts w:ascii="Arial" w:hAnsi="Arial" w:cs="Arial"/>
            <w:sz w:val="24"/>
            <w:szCs w:val="24"/>
            <w:lang w:val="en-US"/>
          </w:rPr>
          <w:delText>input</w:delText>
        </w:r>
        <w:r w:rsidRPr="00582999" w:rsidDel="004057DC">
          <w:rPr>
            <w:rFonts w:ascii="Arial" w:hAnsi="Arial" w:cs="Arial"/>
            <w:sz w:val="24"/>
            <w:szCs w:val="24"/>
            <w:lang w:val="en-US"/>
          </w:rPr>
          <w:delText xml:space="preserve"> form though I think it would make sense at least for key fields.</w:delText>
        </w:r>
      </w:del>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working page with the directory of customers will look like this: </w:t>
      </w:r>
    </w:p>
    <w:p w:rsidR="00BE173B" w:rsidRDefault="00620712" w:rsidP="00BE173B">
      <w:pPr>
        <w:jc w:val="both"/>
        <w:rPr>
          <w:rFonts w:ascii="Arial" w:hAnsi="Arial" w:cs="Arial"/>
          <w:color w:val="FF0000"/>
          <w:sz w:val="24"/>
          <w:szCs w:val="24"/>
        </w:rPr>
      </w:pPr>
      <w:r w:rsidRPr="0012318A">
        <w:rPr>
          <w:rFonts w:ascii="Arial" w:hAnsi="Arial" w:cs="Arial"/>
          <w:color w:val="FF0000"/>
          <w:sz w:val="24"/>
          <w:szCs w:val="24"/>
        </w:rPr>
        <w:pict>
          <v:shape id="_x0000_i1035" type="#_x0000_t75" style="width:467.7pt;height:313.65pt">
            <v:imagedata r:id="rId19" o:title="mvcnet-customers-screen"/>
          </v:shape>
        </w:pict>
      </w:r>
    </w:p>
    <w:p w:rsidR="002371EE" w:rsidRPr="002371EE" w:rsidRDefault="00620712" w:rsidP="00BE173B">
      <w:pPr>
        <w:jc w:val="both"/>
        <w:rPr>
          <w:rFonts w:ascii="Arial" w:hAnsi="Arial" w:cs="Arial"/>
          <w:color w:val="FF0000"/>
          <w:sz w:val="24"/>
          <w:szCs w:val="24"/>
        </w:rPr>
      </w:pPr>
      <w:r w:rsidRPr="0012318A">
        <w:rPr>
          <w:rFonts w:ascii="Arial" w:hAnsi="Arial" w:cs="Arial"/>
          <w:color w:val="FF0000"/>
          <w:sz w:val="24"/>
          <w:szCs w:val="24"/>
        </w:rPr>
        <w:lastRenderedPageBreak/>
        <w:pict>
          <v:shape id="_x0000_i1036" type="#_x0000_t75" style="width:467.7pt;height:307.4pt">
            <v:imagedata r:id="rId20" o:title="mvcnet-customers-edit-screen"/>
          </v:shape>
        </w:pict>
      </w:r>
    </w:p>
    <w:p w:rsidR="00BE173B" w:rsidRPr="00582999" w:rsidRDefault="00BE173B"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controller and view </w:t>
      </w:r>
      <w:del w:id="481" w:author="Helen" w:date="2017-10-23T15:18:00Z">
        <w:r w:rsidRPr="00582999" w:rsidDel="004057DC">
          <w:rPr>
            <w:rFonts w:ascii="Arial" w:hAnsi="Arial" w:cs="Arial"/>
            <w:sz w:val="24"/>
            <w:szCs w:val="24"/>
            <w:lang w:val="en-US"/>
          </w:rPr>
          <w:delText xml:space="preserve">of </w:delText>
        </w:r>
      </w:del>
      <w:ins w:id="482" w:author="Helen" w:date="2017-10-23T15:18:00Z">
        <w:r w:rsidR="004057DC">
          <w:rPr>
            <w:rFonts w:ascii="Arial" w:hAnsi="Arial" w:cs="Arial"/>
            <w:sz w:val="24"/>
            <w:szCs w:val="24"/>
            <w:lang w:val="en-US"/>
          </w:rPr>
          <w:t>for</w:t>
        </w:r>
        <w:r w:rsidR="004057DC" w:rsidRPr="00582999">
          <w:rPr>
            <w:rFonts w:ascii="Arial" w:hAnsi="Arial" w:cs="Arial"/>
            <w:sz w:val="24"/>
            <w:szCs w:val="24"/>
            <w:lang w:val="en-US"/>
          </w:rPr>
          <w:t xml:space="preserve"> </w:t>
        </w:r>
      </w:ins>
      <w:r w:rsidRPr="00582999">
        <w:rPr>
          <w:rFonts w:ascii="Arial" w:hAnsi="Arial" w:cs="Arial"/>
          <w:sz w:val="24"/>
          <w:szCs w:val="24"/>
          <w:lang w:val="en-US"/>
        </w:rPr>
        <w:t xml:space="preserve">the product </w:t>
      </w:r>
      <w:del w:id="483" w:author="Helen" w:date="2017-10-23T15:18:00Z">
        <w:r w:rsidRPr="00582999" w:rsidDel="004057DC">
          <w:rPr>
            <w:rFonts w:ascii="Arial" w:hAnsi="Arial" w:cs="Arial"/>
            <w:sz w:val="24"/>
            <w:szCs w:val="24"/>
            <w:lang w:val="en-US"/>
          </w:rPr>
          <w:delText xml:space="preserve">directory </w:delText>
        </w:r>
      </w:del>
      <w:ins w:id="484" w:author="Helen" w:date="2017-10-23T15:18:00Z">
        <w:r w:rsidR="004057DC">
          <w:rPr>
            <w:rFonts w:ascii="Arial" w:hAnsi="Arial" w:cs="Arial"/>
            <w:sz w:val="24"/>
            <w:szCs w:val="24"/>
            <w:lang w:val="en-US"/>
          </w:rPr>
          <w:t>UI</w:t>
        </w:r>
        <w:r w:rsidR="004057DC" w:rsidRPr="00582999">
          <w:rPr>
            <w:rFonts w:ascii="Arial" w:hAnsi="Arial" w:cs="Arial"/>
            <w:sz w:val="24"/>
            <w:szCs w:val="24"/>
            <w:lang w:val="en-US"/>
          </w:rPr>
          <w:t xml:space="preserve"> </w:t>
        </w:r>
      </w:ins>
      <w:r w:rsidRPr="00582999">
        <w:rPr>
          <w:rFonts w:ascii="Arial" w:hAnsi="Arial" w:cs="Arial"/>
          <w:sz w:val="24"/>
          <w:szCs w:val="24"/>
          <w:lang w:val="en-US"/>
        </w:rPr>
        <w:t>are implemented in a similar way. We will not describe them here in detail</w:t>
      </w:r>
      <w:ins w:id="485" w:author="Helen" w:date="2017-10-23T15:19:00Z">
        <w:r w:rsidR="004057DC">
          <w:rPr>
            <w:rFonts w:ascii="Arial" w:hAnsi="Arial" w:cs="Arial"/>
            <w:sz w:val="24"/>
            <w:szCs w:val="24"/>
            <w:lang w:val="en-US"/>
          </w:rPr>
          <w:t xml:space="preserve">. </w:t>
        </w:r>
      </w:ins>
      <w:del w:id="486" w:author="Helen" w:date="2017-10-23T15:19:00Z">
        <w:r w:rsidRPr="00582999" w:rsidDel="004057DC">
          <w:rPr>
            <w:rFonts w:ascii="Arial" w:hAnsi="Arial" w:cs="Arial"/>
            <w:sz w:val="24"/>
            <w:szCs w:val="24"/>
            <w:lang w:val="en-US"/>
          </w:rPr>
          <w:delText>, y</w:delText>
        </w:r>
      </w:del>
      <w:ins w:id="487" w:author="Helen" w:date="2017-10-23T15:19:00Z">
        <w:r w:rsidR="004057DC">
          <w:rPr>
            <w:rFonts w:ascii="Arial" w:hAnsi="Arial" w:cs="Arial"/>
            <w:sz w:val="24"/>
            <w:szCs w:val="24"/>
            <w:lang w:val="en-US"/>
          </w:rPr>
          <w:t>Y</w:t>
        </w:r>
      </w:ins>
      <w:r w:rsidRPr="00582999">
        <w:rPr>
          <w:rFonts w:ascii="Arial" w:hAnsi="Arial" w:cs="Arial"/>
          <w:sz w:val="24"/>
          <w:szCs w:val="24"/>
          <w:lang w:val="en-US"/>
        </w:rPr>
        <w:t xml:space="preserve">ou can </w:t>
      </w:r>
      <w:ins w:id="488" w:author="Helen" w:date="2017-10-23T15:19:00Z">
        <w:r w:rsidR="004057DC">
          <w:rPr>
            <w:rFonts w:ascii="Arial" w:hAnsi="Arial" w:cs="Arial"/>
            <w:sz w:val="24"/>
            <w:szCs w:val="24"/>
            <w:lang w:val="en-US"/>
          </w:rPr>
          <w:t xml:space="preserve">either </w:t>
        </w:r>
      </w:ins>
      <w:r w:rsidRPr="00582999">
        <w:rPr>
          <w:rFonts w:ascii="Arial" w:hAnsi="Arial" w:cs="Arial"/>
          <w:sz w:val="24"/>
          <w:szCs w:val="24"/>
          <w:lang w:val="en-US"/>
        </w:rPr>
        <w:t xml:space="preserve">write them </w:t>
      </w:r>
      <w:del w:id="489" w:author="Helen" w:date="2017-10-23T15:19:00Z">
        <w:r w:rsidRPr="00582999" w:rsidDel="004057DC">
          <w:rPr>
            <w:rFonts w:ascii="Arial" w:hAnsi="Arial" w:cs="Arial"/>
            <w:sz w:val="24"/>
            <w:szCs w:val="24"/>
            <w:lang w:val="en-US"/>
          </w:rPr>
          <w:delText xml:space="preserve">on your own </w:delText>
        </w:r>
      </w:del>
      <w:ins w:id="490" w:author="Helen" w:date="2017-10-23T15:19:00Z">
        <w:r w:rsidR="004057DC">
          <w:rPr>
            <w:rFonts w:ascii="Arial" w:hAnsi="Arial" w:cs="Arial"/>
            <w:sz w:val="24"/>
            <w:szCs w:val="24"/>
            <w:lang w:val="en-US"/>
          </w:rPr>
          <w:t xml:space="preserve">yourself </w:t>
        </w:r>
      </w:ins>
      <w:r w:rsidRPr="00582999">
        <w:rPr>
          <w:rFonts w:ascii="Arial" w:hAnsi="Arial" w:cs="Arial"/>
          <w:sz w:val="24"/>
          <w:szCs w:val="24"/>
          <w:lang w:val="en-US"/>
        </w:rPr>
        <w:t xml:space="preserve">or </w:t>
      </w:r>
      <w:del w:id="491" w:author="Helen" w:date="2017-10-23T15:19:00Z">
        <w:r w:rsidRPr="00582999" w:rsidDel="004057DC">
          <w:rPr>
            <w:rFonts w:ascii="Arial" w:hAnsi="Arial" w:cs="Arial"/>
            <w:sz w:val="24"/>
            <w:szCs w:val="24"/>
            <w:lang w:val="en-US"/>
          </w:rPr>
          <w:delText>find them in</w:delText>
        </w:r>
      </w:del>
      <w:ins w:id="492" w:author="Helen" w:date="2017-10-23T15:20:00Z">
        <w:r w:rsidR="004057DC">
          <w:rPr>
            <w:rFonts w:ascii="Arial" w:hAnsi="Arial" w:cs="Arial"/>
            <w:sz w:val="24"/>
            <w:szCs w:val="24"/>
            <w:lang w:val="en-US"/>
          </w:rPr>
          <w:t xml:space="preserve"> </w:t>
        </w:r>
        <w:proofErr w:type="spellStart"/>
        <w:r w:rsidR="004057DC">
          <w:rPr>
            <w:rFonts w:ascii="Arial" w:hAnsi="Arial" w:cs="Arial"/>
            <w:sz w:val="24"/>
            <w:szCs w:val="24"/>
            <w:lang w:val="en-US"/>
          </w:rPr>
          <w:t>use</w:t>
        </w:r>
      </w:ins>
      <w:del w:id="493" w:author="Helen" w:date="2017-10-23T15:19:00Z">
        <w:r w:rsidRPr="00582999" w:rsidDel="004057DC">
          <w:rPr>
            <w:rFonts w:ascii="Arial" w:hAnsi="Arial" w:cs="Arial"/>
            <w:sz w:val="24"/>
            <w:szCs w:val="24"/>
            <w:lang w:val="en-US"/>
          </w:rPr>
          <w:delText xml:space="preserve"> </w:delText>
        </w:r>
      </w:del>
      <w:r w:rsidRPr="00582999">
        <w:rPr>
          <w:rFonts w:ascii="Arial" w:hAnsi="Arial" w:cs="Arial"/>
          <w:sz w:val="24"/>
          <w:szCs w:val="24"/>
          <w:lang w:val="en-US"/>
        </w:rPr>
        <w:t>the</w:t>
      </w:r>
      <w:proofErr w:type="spellEnd"/>
      <w:r w:rsidRPr="00582999">
        <w:rPr>
          <w:rFonts w:ascii="Arial" w:hAnsi="Arial" w:cs="Arial"/>
          <w:sz w:val="24"/>
          <w:szCs w:val="24"/>
          <w:lang w:val="en-US"/>
        </w:rPr>
        <w:t xml:space="preserve"> source code attached to this article.</w:t>
      </w:r>
    </w:p>
    <w:p w:rsidR="00BE173B" w:rsidRPr="00582999" w:rsidRDefault="00BE173B" w:rsidP="00BE173B">
      <w:pPr>
        <w:jc w:val="both"/>
        <w:rPr>
          <w:rFonts w:ascii="Arial" w:hAnsi="Arial" w:cs="Arial"/>
          <w:sz w:val="24"/>
          <w:szCs w:val="24"/>
          <w:lang w:val="en-US"/>
        </w:rPr>
      </w:pPr>
    </w:p>
    <w:p w:rsidR="00BE173B" w:rsidRPr="00582999" w:rsidRDefault="00D30513" w:rsidP="00BE173B">
      <w:pPr>
        <w:pStyle w:val="Heading2"/>
        <w:rPr>
          <w:rFonts w:ascii="Arial" w:hAnsi="Arial" w:cs="Arial"/>
          <w:sz w:val="24"/>
          <w:szCs w:val="24"/>
          <w:lang w:val="en-US"/>
        </w:rPr>
      </w:pPr>
      <w:bookmarkStart w:id="494" w:name="_Toc452215649"/>
      <w:r w:rsidRPr="00582999">
        <w:rPr>
          <w:rFonts w:ascii="Arial" w:hAnsi="Arial" w:cs="Arial"/>
          <w:sz w:val="24"/>
          <w:szCs w:val="24"/>
          <w:lang w:val="en-US"/>
        </w:rPr>
        <w:t xml:space="preserve">Create a user interface for </w:t>
      </w:r>
      <w:del w:id="495" w:author="Helen" w:date="2017-10-23T15:20:00Z">
        <w:r w:rsidRPr="00582999" w:rsidDel="008B786E">
          <w:rPr>
            <w:rFonts w:ascii="Arial" w:hAnsi="Arial" w:cs="Arial"/>
            <w:sz w:val="24"/>
            <w:szCs w:val="24"/>
            <w:lang w:val="en-US"/>
          </w:rPr>
          <w:delText>logs</w:delText>
        </w:r>
      </w:del>
      <w:bookmarkEnd w:id="494"/>
      <w:ins w:id="496" w:author="Helen" w:date="2017-10-23T15:20:00Z">
        <w:r w:rsidR="008B786E">
          <w:rPr>
            <w:rFonts w:ascii="Arial" w:hAnsi="Arial" w:cs="Arial"/>
            <w:sz w:val="24"/>
            <w:szCs w:val="24"/>
            <w:lang w:val="en-US"/>
          </w:rPr>
          <w:t>secondary modules</w:t>
        </w:r>
      </w:ins>
    </w:p>
    <w:p w:rsidR="00BE173B" w:rsidRPr="00582999" w:rsidRDefault="00BE173B" w:rsidP="00BE173B">
      <w:pPr>
        <w:jc w:val="both"/>
        <w:rPr>
          <w:rFonts w:ascii="Arial" w:hAnsi="Arial" w:cs="Arial"/>
          <w:sz w:val="24"/>
          <w:szCs w:val="24"/>
          <w:lang w:val="en-US"/>
        </w:rPr>
      </w:pPr>
    </w:p>
    <w:p w:rsidR="00BE173B" w:rsidRPr="00582999" w:rsidRDefault="00D30513" w:rsidP="00BE173B">
      <w:pPr>
        <w:keepNext/>
        <w:spacing w:before="240"/>
        <w:jc w:val="both"/>
        <w:rPr>
          <w:rFonts w:ascii="Arial" w:hAnsi="Arial" w:cs="Arial"/>
          <w:sz w:val="24"/>
          <w:lang w:val="en-US"/>
        </w:rPr>
      </w:pPr>
      <w:del w:id="497" w:author="Helen" w:date="2017-10-23T15:21:00Z">
        <w:r w:rsidRPr="00582999" w:rsidDel="008B786E">
          <w:rPr>
            <w:rFonts w:ascii="Arial" w:hAnsi="Arial" w:cs="Arial"/>
            <w:sz w:val="24"/>
            <w:lang w:val="en-US"/>
          </w:rPr>
          <w:delText xml:space="preserve">There will be </w:delText>
        </w:r>
      </w:del>
      <w:ins w:id="498" w:author="Helen" w:date="2017-10-23T15:21:00Z">
        <w:r w:rsidR="008B786E">
          <w:rPr>
            <w:rFonts w:ascii="Arial" w:hAnsi="Arial" w:cs="Arial"/>
            <w:sz w:val="24"/>
            <w:lang w:val="en-US"/>
          </w:rPr>
          <w:t xml:space="preserve">Our application will have </w:t>
        </w:r>
      </w:ins>
      <w:r w:rsidRPr="00582999">
        <w:rPr>
          <w:rFonts w:ascii="Arial" w:hAnsi="Arial" w:cs="Arial"/>
          <w:sz w:val="24"/>
          <w:lang w:val="en-US"/>
        </w:rPr>
        <w:t xml:space="preserve">only one </w:t>
      </w:r>
      <w:del w:id="499" w:author="Helen" w:date="2017-10-23T15:21:00Z">
        <w:r w:rsidRPr="00582999" w:rsidDel="008B786E">
          <w:rPr>
            <w:rFonts w:ascii="Arial" w:hAnsi="Arial" w:cs="Arial"/>
            <w:sz w:val="24"/>
            <w:lang w:val="en-US"/>
          </w:rPr>
          <w:delText xml:space="preserve">log </w:delText>
        </w:r>
      </w:del>
      <w:ins w:id="500" w:author="Helen" w:date="2017-10-23T15:21:00Z">
        <w:r w:rsidR="008B786E">
          <w:rPr>
            <w:rFonts w:ascii="Arial" w:hAnsi="Arial" w:cs="Arial"/>
            <w:sz w:val="24"/>
            <w:lang w:val="en-US"/>
          </w:rPr>
          <w:t>secondary module,</w:t>
        </w:r>
        <w:r w:rsidR="008B786E" w:rsidRPr="00582999">
          <w:rPr>
            <w:rFonts w:ascii="Arial" w:hAnsi="Arial" w:cs="Arial"/>
            <w:sz w:val="24"/>
            <w:lang w:val="en-US"/>
          </w:rPr>
          <w:t xml:space="preserve"> </w:t>
        </w:r>
      </w:ins>
      <w:r w:rsidRPr="00582999">
        <w:rPr>
          <w:rFonts w:ascii="Arial" w:hAnsi="Arial" w:cs="Arial"/>
          <w:sz w:val="24"/>
          <w:lang w:val="en-US"/>
        </w:rPr>
        <w:t xml:space="preserve">called "Invoices" </w:t>
      </w:r>
      <w:del w:id="501" w:author="Helen" w:date="2017-10-23T15:21:00Z">
        <w:r w:rsidRPr="00582999" w:rsidDel="008B786E">
          <w:rPr>
            <w:rFonts w:ascii="Arial" w:hAnsi="Arial" w:cs="Arial"/>
            <w:sz w:val="24"/>
            <w:lang w:val="en-US"/>
          </w:rPr>
          <w:delText xml:space="preserve">in our application. </w:delText>
        </w:r>
      </w:del>
      <w:r w:rsidRPr="00582999">
        <w:rPr>
          <w:rFonts w:ascii="Arial" w:hAnsi="Arial" w:cs="Arial"/>
          <w:sz w:val="24"/>
          <w:lang w:val="en-US"/>
        </w:rPr>
        <w:t xml:space="preserve">Unlike </w:t>
      </w:r>
      <w:del w:id="502" w:author="Helen" w:date="2017-10-23T15:22:00Z">
        <w:r w:rsidRPr="00582999" w:rsidDel="008B786E">
          <w:rPr>
            <w:rFonts w:ascii="Arial" w:hAnsi="Arial" w:cs="Arial"/>
            <w:sz w:val="24"/>
            <w:lang w:val="en-US"/>
          </w:rPr>
          <w:delText>directories</w:delText>
        </w:r>
      </w:del>
      <w:ins w:id="503" w:author="Helen" w:date="2017-10-23T15:22:00Z">
        <w:r w:rsidR="008B786E">
          <w:rPr>
            <w:rFonts w:ascii="Arial" w:hAnsi="Arial" w:cs="Arial"/>
            <w:sz w:val="24"/>
            <w:lang w:val="en-US"/>
          </w:rPr>
          <w:t>our primary modules</w:t>
        </w:r>
      </w:ins>
      <w:r w:rsidRPr="00582999">
        <w:rPr>
          <w:rFonts w:ascii="Arial" w:hAnsi="Arial" w:cs="Arial"/>
          <w:sz w:val="24"/>
          <w:lang w:val="en-US"/>
        </w:rPr>
        <w:t xml:space="preserve">, </w:t>
      </w:r>
      <w:del w:id="504" w:author="Helen" w:date="2017-10-23T15:22:00Z">
        <w:r w:rsidRPr="00582999" w:rsidDel="008B786E">
          <w:rPr>
            <w:rFonts w:ascii="Arial" w:hAnsi="Arial" w:cs="Arial"/>
            <w:sz w:val="24"/>
            <w:lang w:val="en-US"/>
          </w:rPr>
          <w:delText xml:space="preserve">logs </w:delText>
        </w:r>
      </w:del>
      <w:ins w:id="505" w:author="Helen" w:date="2017-10-23T15:22:00Z">
        <w:r w:rsidR="008B786E">
          <w:rPr>
            <w:rFonts w:ascii="Arial" w:hAnsi="Arial" w:cs="Arial"/>
            <w:sz w:val="24"/>
            <w:lang w:val="en-US"/>
          </w:rPr>
          <w:t>the secondary module is likely to</w:t>
        </w:r>
        <w:r w:rsidR="008B786E" w:rsidRPr="00582999">
          <w:rPr>
            <w:rFonts w:ascii="Arial" w:hAnsi="Arial" w:cs="Arial"/>
            <w:sz w:val="24"/>
            <w:lang w:val="en-US"/>
          </w:rPr>
          <w:t xml:space="preserve"> </w:t>
        </w:r>
      </w:ins>
      <w:r w:rsidRPr="00582999">
        <w:rPr>
          <w:rFonts w:ascii="Arial" w:hAnsi="Arial" w:cs="Arial"/>
          <w:sz w:val="24"/>
          <w:lang w:val="en-US"/>
        </w:rPr>
        <w:t xml:space="preserve">contain </w:t>
      </w:r>
      <w:del w:id="506" w:author="Helen" w:date="2017-10-23T15:22:00Z">
        <w:r w:rsidRPr="00582999" w:rsidDel="008B786E">
          <w:rPr>
            <w:rFonts w:ascii="Arial" w:hAnsi="Arial" w:cs="Arial"/>
            <w:sz w:val="24"/>
            <w:lang w:val="en-US"/>
          </w:rPr>
          <w:delText>quite a lot of</w:delText>
        </w:r>
      </w:del>
      <w:ins w:id="507" w:author="Helen" w:date="2017-10-23T15:22:00Z">
        <w:r w:rsidR="008B786E">
          <w:rPr>
            <w:rFonts w:ascii="Arial" w:hAnsi="Arial" w:cs="Arial"/>
            <w:sz w:val="24"/>
            <w:lang w:val="en-US"/>
          </w:rPr>
          <w:t>numerous</w:t>
        </w:r>
      </w:ins>
      <w:r w:rsidRPr="00582999">
        <w:rPr>
          <w:rFonts w:ascii="Arial" w:hAnsi="Arial" w:cs="Arial"/>
          <w:sz w:val="24"/>
          <w:lang w:val="en-US"/>
        </w:rPr>
        <w:t xml:space="preserve"> records and new records are </w:t>
      </w:r>
      <w:del w:id="508" w:author="Helen" w:date="2017-10-23T15:22:00Z">
        <w:r w:rsidRPr="00582999" w:rsidDel="008B786E">
          <w:rPr>
            <w:rFonts w:ascii="Arial" w:hAnsi="Arial" w:cs="Arial"/>
            <w:sz w:val="24"/>
            <w:lang w:val="en-US"/>
          </w:rPr>
          <w:delText xml:space="preserve">often </w:delText>
        </w:r>
      </w:del>
      <w:r w:rsidRPr="00582999">
        <w:rPr>
          <w:rFonts w:ascii="Arial" w:hAnsi="Arial" w:cs="Arial"/>
          <w:sz w:val="24"/>
          <w:lang w:val="en-US"/>
        </w:rPr>
        <w:t xml:space="preserve">added </w:t>
      </w:r>
      <w:del w:id="509" w:author="Helen" w:date="2017-10-23T15:22:00Z">
        <w:r w:rsidRPr="00582999" w:rsidDel="008B786E">
          <w:rPr>
            <w:rFonts w:ascii="Arial" w:hAnsi="Arial" w:cs="Arial"/>
            <w:sz w:val="24"/>
            <w:lang w:val="en-US"/>
          </w:rPr>
          <w:delText>to them</w:delText>
        </w:r>
      </w:del>
      <w:ins w:id="510" w:author="Helen" w:date="2017-10-23T15:22:00Z">
        <w:r w:rsidR="008B786E">
          <w:rPr>
            <w:rFonts w:ascii="Arial" w:hAnsi="Arial" w:cs="Arial"/>
            <w:sz w:val="24"/>
            <w:lang w:val="en-US"/>
          </w:rPr>
          <w:t>more frequently</w:t>
        </w:r>
      </w:ins>
      <w:r w:rsidRPr="00582999">
        <w:rPr>
          <w:rFonts w:ascii="Arial" w:hAnsi="Arial" w:cs="Arial"/>
          <w:sz w:val="24"/>
          <w:lang w:val="en-US"/>
        </w:rPr>
        <w:t xml:space="preserve">. </w:t>
      </w:r>
    </w:p>
    <w:p w:rsidR="00BE173B" w:rsidRPr="00582999" w:rsidRDefault="00D30513" w:rsidP="00BE173B">
      <w:pPr>
        <w:jc w:val="both"/>
        <w:rPr>
          <w:rFonts w:ascii="Arial" w:hAnsi="Arial" w:cs="Arial"/>
          <w:sz w:val="24"/>
          <w:lang w:val="en-US"/>
        </w:rPr>
      </w:pPr>
      <w:r w:rsidRPr="00582999">
        <w:rPr>
          <w:rFonts w:ascii="Arial" w:hAnsi="Arial" w:cs="Arial"/>
          <w:sz w:val="24"/>
          <w:lang w:val="en-US"/>
        </w:rPr>
        <w:t xml:space="preserve">An invoice consists of a header where some general attributes are described (number, date, customer …) and invoice </w:t>
      </w:r>
      <w:ins w:id="511" w:author="Helen" w:date="2017-10-23T15:23:00Z">
        <w:r w:rsidR="008B786E">
          <w:rPr>
            <w:rFonts w:ascii="Arial" w:hAnsi="Arial" w:cs="Arial"/>
            <w:sz w:val="24"/>
            <w:lang w:val="en-US"/>
          </w:rPr>
          <w:t xml:space="preserve">detail </w:t>
        </w:r>
      </w:ins>
      <w:r w:rsidRPr="00582999">
        <w:rPr>
          <w:rFonts w:ascii="Arial" w:hAnsi="Arial" w:cs="Arial"/>
          <w:sz w:val="24"/>
          <w:lang w:val="en-US"/>
        </w:rPr>
        <w:t>lines with the list of products</w:t>
      </w:r>
      <w:ins w:id="512" w:author="Helen" w:date="2017-10-23T15:23:00Z">
        <w:r w:rsidR="008B786E">
          <w:rPr>
            <w:rFonts w:ascii="Arial" w:hAnsi="Arial" w:cs="Arial"/>
            <w:sz w:val="24"/>
            <w:lang w:val="en-US"/>
          </w:rPr>
          <w:t xml:space="preserve"> sold</w:t>
        </w:r>
      </w:ins>
      <w:r w:rsidRPr="00582999">
        <w:rPr>
          <w:rFonts w:ascii="Arial" w:hAnsi="Arial" w:cs="Arial"/>
          <w:sz w:val="24"/>
          <w:lang w:val="en-US"/>
        </w:rPr>
        <w:t xml:space="preserve">, their quantities, prices, etc. To save space on the page, we will </w:t>
      </w:r>
      <w:del w:id="513" w:author="Helen" w:date="2017-10-23T15:24:00Z">
        <w:r w:rsidRPr="00582999" w:rsidDel="008B786E">
          <w:rPr>
            <w:rFonts w:ascii="Arial" w:hAnsi="Arial" w:cs="Arial"/>
            <w:sz w:val="24"/>
            <w:lang w:val="en-US"/>
          </w:rPr>
          <w:delText xml:space="preserve">make </w:delText>
        </w:r>
      </w:del>
      <w:ins w:id="514" w:author="Helen" w:date="2017-10-23T15:24:00Z">
        <w:r w:rsidR="008B786E">
          <w:rPr>
            <w:rFonts w:ascii="Arial" w:hAnsi="Arial" w:cs="Arial"/>
            <w:sz w:val="24"/>
            <w:lang w:val="en-US"/>
          </w:rPr>
          <w:t xml:space="preserve">hide </w:t>
        </w:r>
      </w:ins>
      <w:r w:rsidRPr="00582999">
        <w:rPr>
          <w:rFonts w:ascii="Arial" w:hAnsi="Arial" w:cs="Arial"/>
          <w:sz w:val="24"/>
          <w:lang w:val="en-US"/>
        </w:rPr>
        <w:t>the detail</w:t>
      </w:r>
      <w:del w:id="515" w:author="Helen" w:date="2017-10-23T15:24:00Z">
        <w:r w:rsidRPr="00582999" w:rsidDel="008B786E">
          <w:rPr>
            <w:rFonts w:ascii="Arial" w:hAnsi="Arial" w:cs="Arial"/>
            <w:sz w:val="24"/>
            <w:lang w:val="en-US"/>
          </w:rPr>
          <w:delText>ed</w:delText>
        </w:r>
      </w:del>
      <w:r w:rsidRPr="00582999">
        <w:rPr>
          <w:rFonts w:ascii="Arial" w:hAnsi="Arial" w:cs="Arial"/>
          <w:sz w:val="24"/>
          <w:lang w:val="en-US"/>
        </w:rPr>
        <w:t xml:space="preserve"> grid</w:t>
      </w:r>
      <w:del w:id="516" w:author="Helen" w:date="2017-10-23T15:24:00Z">
        <w:r w:rsidRPr="00582999" w:rsidDel="008B786E">
          <w:rPr>
            <w:rFonts w:ascii="Arial" w:hAnsi="Arial" w:cs="Arial"/>
            <w:sz w:val="24"/>
            <w:lang w:val="en-US"/>
          </w:rPr>
          <w:delText xml:space="preserve"> hidden</w:delText>
        </w:r>
      </w:del>
      <w:ins w:id="517" w:author="Helen" w:date="2017-10-23T15:24:00Z">
        <w:r w:rsidR="008B786E">
          <w:rPr>
            <w:rFonts w:ascii="Arial" w:hAnsi="Arial" w:cs="Arial"/>
            <w:sz w:val="24"/>
            <w:lang w:val="en-US"/>
          </w:rPr>
          <w:t xml:space="preserve"> and display it </w:t>
        </w:r>
      </w:ins>
      <w:del w:id="518" w:author="Helen" w:date="2017-10-23T15:24:00Z">
        <w:r w:rsidRPr="00582999" w:rsidDel="008B786E">
          <w:rPr>
            <w:rFonts w:ascii="Arial" w:hAnsi="Arial" w:cs="Arial"/>
            <w:sz w:val="24"/>
            <w:lang w:val="en-US"/>
          </w:rPr>
          <w:delText xml:space="preserve">. It will be displayed </w:delText>
        </w:r>
      </w:del>
      <w:r w:rsidRPr="00582999">
        <w:rPr>
          <w:rFonts w:ascii="Arial" w:hAnsi="Arial" w:cs="Arial"/>
          <w:sz w:val="24"/>
          <w:lang w:val="en-US"/>
        </w:rPr>
        <w:t xml:space="preserve">only </w:t>
      </w:r>
      <w:del w:id="519" w:author="Helen" w:date="2017-10-23T15:24:00Z">
        <w:r w:rsidRPr="00582999" w:rsidDel="008B786E">
          <w:rPr>
            <w:rFonts w:ascii="Arial" w:hAnsi="Arial" w:cs="Arial"/>
            <w:sz w:val="24"/>
            <w:lang w:val="en-US"/>
          </w:rPr>
          <w:delText xml:space="preserve">after </w:delText>
        </w:r>
      </w:del>
      <w:ins w:id="520" w:author="Helen" w:date="2017-10-23T15:24:00Z">
        <w:r w:rsidR="008B786E">
          <w:rPr>
            <w:rFonts w:ascii="Arial" w:hAnsi="Arial" w:cs="Arial"/>
            <w:sz w:val="24"/>
            <w:lang w:val="en-US"/>
          </w:rPr>
          <w:t>in response to</w:t>
        </w:r>
        <w:r w:rsidR="008B786E" w:rsidRPr="00582999">
          <w:rPr>
            <w:rFonts w:ascii="Arial" w:hAnsi="Arial" w:cs="Arial"/>
            <w:sz w:val="24"/>
            <w:lang w:val="en-US"/>
          </w:rPr>
          <w:t xml:space="preserve"> </w:t>
        </w:r>
      </w:ins>
      <w:r w:rsidRPr="00582999">
        <w:rPr>
          <w:rFonts w:ascii="Arial" w:hAnsi="Arial" w:cs="Arial"/>
          <w:sz w:val="24"/>
          <w:lang w:val="en-US"/>
        </w:rPr>
        <w:t>a click on the icon with the + sign on it. Thus, we have our detailed grid embedded into the main one.</w:t>
      </w:r>
    </w:p>
    <w:p w:rsidR="00BE173B" w:rsidRPr="00582999" w:rsidRDefault="00BE173B" w:rsidP="00BE173B">
      <w:pPr>
        <w:jc w:val="both"/>
        <w:rPr>
          <w:rFonts w:ascii="Arial" w:hAnsi="Arial" w:cs="Arial"/>
          <w:sz w:val="24"/>
          <w:szCs w:val="24"/>
          <w:lang w:val="en-US"/>
        </w:rPr>
      </w:pPr>
    </w:p>
    <w:p w:rsidR="00BE173B" w:rsidRPr="00582999" w:rsidRDefault="00D30513" w:rsidP="00BE173B">
      <w:pPr>
        <w:pStyle w:val="Heading3"/>
        <w:rPr>
          <w:rFonts w:ascii="Arial" w:hAnsi="Arial" w:cs="Arial"/>
          <w:sz w:val="24"/>
          <w:szCs w:val="24"/>
          <w:lang w:val="en-US"/>
        </w:rPr>
      </w:pPr>
      <w:bookmarkStart w:id="521" w:name="_Toc452215650"/>
      <w:r w:rsidRPr="00582999">
        <w:rPr>
          <w:rFonts w:ascii="Arial" w:hAnsi="Arial" w:cs="Arial"/>
          <w:sz w:val="24"/>
          <w:szCs w:val="24"/>
          <w:lang w:val="en-US"/>
        </w:rPr>
        <w:t>Controllers</w:t>
      </w:r>
      <w:bookmarkEnd w:id="521"/>
    </w:p>
    <w:p w:rsidR="00BE173B" w:rsidRPr="00582999" w:rsidRDefault="00BE173B" w:rsidP="00BE173B">
      <w:pPr>
        <w:jc w:val="both"/>
        <w:rPr>
          <w:rFonts w:ascii="Arial" w:hAnsi="Arial" w:cs="Arial"/>
          <w:sz w:val="24"/>
          <w:lang w:val="en-US"/>
        </w:rPr>
      </w:pPr>
    </w:p>
    <w:p w:rsidR="00BE173B" w:rsidRPr="00D648EF"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 xml:space="preserve">The controller of the invoice </w:t>
      </w:r>
      <w:del w:id="522" w:author="Helen" w:date="2017-10-23T15:25:00Z">
        <w:r w:rsidRPr="00582999" w:rsidDel="00B70E90">
          <w:rPr>
            <w:rFonts w:ascii="Arial" w:hAnsi="Arial" w:cs="Arial"/>
            <w:sz w:val="24"/>
            <w:szCs w:val="24"/>
            <w:lang w:val="en-US"/>
          </w:rPr>
          <w:delText xml:space="preserve">log </w:delText>
        </w:r>
      </w:del>
      <w:ins w:id="523" w:author="Helen" w:date="2017-10-23T15:25:00Z">
        <w:r w:rsidR="00B70E90">
          <w:rPr>
            <w:rFonts w:ascii="Arial" w:hAnsi="Arial" w:cs="Arial"/>
            <w:sz w:val="24"/>
            <w:szCs w:val="24"/>
            <w:lang w:val="en-US"/>
          </w:rPr>
          <w:t>module</w:t>
        </w:r>
        <w:r w:rsidR="00B70E90" w:rsidRPr="00582999">
          <w:rPr>
            <w:rFonts w:ascii="Arial" w:hAnsi="Arial" w:cs="Arial"/>
            <w:sz w:val="24"/>
            <w:szCs w:val="24"/>
            <w:lang w:val="en-US"/>
          </w:rPr>
          <w:t xml:space="preserve"> </w:t>
        </w:r>
      </w:ins>
      <w:r w:rsidRPr="00582999">
        <w:rPr>
          <w:rFonts w:ascii="Arial" w:hAnsi="Arial" w:cs="Arial"/>
          <w:sz w:val="24"/>
          <w:szCs w:val="24"/>
          <w:lang w:val="en-US"/>
        </w:rPr>
        <w:t xml:space="preserve">must be able to return data </w:t>
      </w:r>
      <w:ins w:id="524" w:author="Helen" w:date="2017-10-23T15:25:00Z">
        <w:r w:rsidR="00B70E90">
          <w:rPr>
            <w:rFonts w:ascii="Arial" w:hAnsi="Arial" w:cs="Arial"/>
            <w:sz w:val="24"/>
            <w:szCs w:val="24"/>
            <w:lang w:val="en-US"/>
          </w:rPr>
          <w:t xml:space="preserve">for </w:t>
        </w:r>
      </w:ins>
      <w:r w:rsidRPr="00582999">
        <w:rPr>
          <w:rFonts w:ascii="Arial" w:hAnsi="Arial" w:cs="Arial"/>
          <w:sz w:val="24"/>
          <w:szCs w:val="24"/>
          <w:lang w:val="en-US"/>
        </w:rPr>
        <w:t xml:space="preserve">both </w:t>
      </w:r>
      <w:del w:id="525" w:author="Helen" w:date="2017-10-23T15:25:00Z">
        <w:r w:rsidRPr="00582999" w:rsidDel="00B70E90">
          <w:rPr>
            <w:rFonts w:ascii="Arial" w:hAnsi="Arial" w:cs="Arial"/>
            <w:sz w:val="24"/>
            <w:szCs w:val="24"/>
            <w:lang w:val="en-US"/>
          </w:rPr>
          <w:delText xml:space="preserve">by </w:delText>
        </w:r>
      </w:del>
      <w:r w:rsidRPr="00582999">
        <w:rPr>
          <w:rFonts w:ascii="Arial" w:hAnsi="Arial" w:cs="Arial"/>
          <w:sz w:val="24"/>
          <w:szCs w:val="24"/>
          <w:lang w:val="en-US"/>
        </w:rPr>
        <w:t xml:space="preserve">invoice headers and </w:t>
      </w:r>
      <w:del w:id="526" w:author="Helen" w:date="2017-10-23T15:26:00Z">
        <w:r w:rsidRPr="00582999" w:rsidDel="00B70E90">
          <w:rPr>
            <w:rFonts w:ascii="Arial" w:hAnsi="Arial" w:cs="Arial"/>
            <w:sz w:val="24"/>
            <w:szCs w:val="24"/>
            <w:lang w:val="en-US"/>
          </w:rPr>
          <w:delText xml:space="preserve">by its </w:delText>
        </w:r>
      </w:del>
      <w:ins w:id="527" w:author="Helen" w:date="2017-10-23T15:26:00Z">
        <w:r w:rsidR="00B70E90">
          <w:rPr>
            <w:rFonts w:ascii="Arial" w:hAnsi="Arial" w:cs="Arial"/>
            <w:sz w:val="24"/>
            <w:szCs w:val="24"/>
            <w:lang w:val="en-US"/>
          </w:rPr>
          <w:t xml:space="preserve">the associate invoice </w:t>
        </w:r>
      </w:ins>
      <w:r w:rsidRPr="00582999">
        <w:rPr>
          <w:rFonts w:ascii="Arial" w:hAnsi="Arial" w:cs="Arial"/>
          <w:sz w:val="24"/>
          <w:szCs w:val="24"/>
          <w:lang w:val="en-US"/>
        </w:rPr>
        <w:t>lines. The same applies to the methods for adding, editing and deleting records.</w:t>
      </w:r>
    </w:p>
    <w:p w:rsidR="00D648EF" w:rsidRPr="00D648EF" w:rsidRDefault="00D648EF"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648EF">
        <w:rPr>
          <w:rFonts w:ascii="Courier New" w:hAnsi="Courier New" w:cs="Courier New"/>
          <w:color w:val="818181"/>
          <w:sz w:val="20"/>
          <w:szCs w:val="20"/>
          <w:lang w:val="en-US" w:eastAsia="ru-RU"/>
        </w:rPr>
        <w:t>[Authorize(Roles = "manager")]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public class </w:t>
      </w:r>
      <w:r w:rsidRPr="00D648EF">
        <w:rPr>
          <w:rFonts w:ascii="Courier New" w:hAnsi="Courier New" w:cs="Courier New"/>
          <w:color w:val="000000"/>
          <w:sz w:val="20"/>
          <w:szCs w:val="20"/>
          <w:lang w:val="en-US" w:eastAsia="ru-RU"/>
        </w:rPr>
        <w:t>InvoiceController : Controller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private </w:t>
      </w:r>
      <w:r w:rsidRPr="00D648EF">
        <w:rPr>
          <w:rFonts w:ascii="Courier New" w:hAnsi="Courier New" w:cs="Courier New"/>
          <w:color w:val="000000"/>
          <w:sz w:val="20"/>
          <w:szCs w:val="20"/>
          <w:lang w:val="en-US" w:eastAsia="ru-RU"/>
        </w:rPr>
        <w:t xml:space="preserve">DbModel db = </w:t>
      </w:r>
      <w:r w:rsidRPr="00D648EF">
        <w:rPr>
          <w:rFonts w:ascii="Courier New" w:hAnsi="Courier New" w:cs="Courier New"/>
          <w:b/>
          <w:bCs/>
          <w:color w:val="000000"/>
          <w:sz w:val="20"/>
          <w:szCs w:val="20"/>
          <w:lang w:val="en-US" w:eastAsia="ru-RU"/>
        </w:rPr>
        <w:t xml:space="preserve">new </w:t>
      </w:r>
      <w:r w:rsidRPr="00D648EF">
        <w:rPr>
          <w:rFonts w:ascii="Courier New" w:hAnsi="Courier New" w:cs="Courier New"/>
          <w:color w:val="000000"/>
          <w:sz w:val="20"/>
          <w:szCs w:val="20"/>
          <w:lang w:val="en-US" w:eastAsia="ru-RU"/>
        </w:rPr>
        <w:t>DbModel();</w:t>
      </w:r>
    </w:p>
    <w:p w:rsidR="00D648EF" w:rsidRPr="00D36BF0"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p>
    <w:p w:rsidR="00D648EF" w:rsidRPr="00D36BF0"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06D80" w:rsidRPr="00D36BF0">
        <w:rPr>
          <w:rFonts w:ascii="Courier New" w:hAnsi="Courier New" w:cs="Courier New"/>
          <w:i/>
          <w:iCs/>
          <w:color w:val="005600"/>
          <w:sz w:val="20"/>
          <w:szCs w:val="20"/>
          <w:lang w:val="en-US" w:eastAsia="ru-RU"/>
        </w:rPr>
        <w:t xml:space="preserve">// </w:t>
      </w:r>
      <w:r w:rsidR="00906D80">
        <w:rPr>
          <w:rFonts w:ascii="Courier New" w:hAnsi="Courier New" w:cs="Courier New"/>
          <w:i/>
          <w:iCs/>
          <w:color w:val="005600"/>
          <w:sz w:val="20"/>
          <w:szCs w:val="20"/>
          <w:lang w:val="en-US" w:eastAsia="ru-RU"/>
        </w:rPr>
        <w:t>display view</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public </w:t>
      </w:r>
      <w:r w:rsidRPr="00D36BF0">
        <w:rPr>
          <w:rFonts w:ascii="Courier New" w:hAnsi="Courier New" w:cs="Courier New"/>
          <w:color w:val="000000"/>
          <w:sz w:val="20"/>
          <w:szCs w:val="20"/>
          <w:lang w:val="en-US" w:eastAsia="ru-RU"/>
        </w:rPr>
        <w:t>ActionResult Index()</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return </w:t>
      </w:r>
      <w:r w:rsidRPr="00D36BF0">
        <w:rPr>
          <w:rFonts w:ascii="Courier New" w:hAnsi="Courier New" w:cs="Courier New"/>
          <w:color w:val="000000"/>
          <w:sz w:val="20"/>
          <w:szCs w:val="20"/>
          <w:lang w:val="en-US" w:eastAsia="ru-RU"/>
        </w:rPr>
        <w:t>View();</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D36BF0"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Receiving data in the JSON format for the main grid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public </w:t>
      </w:r>
      <w:r w:rsidRPr="00D648EF">
        <w:rPr>
          <w:rFonts w:ascii="Courier New" w:hAnsi="Courier New" w:cs="Courier New"/>
          <w:color w:val="000000"/>
          <w:sz w:val="20"/>
          <w:szCs w:val="20"/>
          <w:lang w:val="en-US" w:eastAsia="ru-RU"/>
        </w:rPr>
        <w:t>ActionResult GetData(</w:t>
      </w:r>
      <w:r w:rsidRPr="00D648EF">
        <w:rPr>
          <w:rFonts w:ascii="Courier New" w:hAnsi="Courier New" w:cs="Courier New"/>
          <w:b/>
          <w:bCs/>
          <w:color w:val="000000"/>
          <w:sz w:val="20"/>
          <w:szCs w:val="20"/>
          <w:lang w:val="en-US" w:eastAsia="ru-RU"/>
        </w:rPr>
        <w:t>int</w:t>
      </w:r>
      <w:r w:rsidRPr="00D648EF">
        <w:rPr>
          <w:rFonts w:ascii="Courier New" w:hAnsi="Courier New" w:cs="Courier New"/>
          <w:color w:val="000000"/>
          <w:sz w:val="20"/>
          <w:szCs w:val="20"/>
          <w:lang w:val="en-US" w:eastAsia="ru-RU"/>
        </w:rPr>
        <w:t xml:space="preserve">? rows, </w:t>
      </w:r>
      <w:r w:rsidRPr="00D648EF">
        <w:rPr>
          <w:rFonts w:ascii="Courier New" w:hAnsi="Courier New" w:cs="Courier New"/>
          <w:b/>
          <w:bCs/>
          <w:color w:val="000000"/>
          <w:sz w:val="20"/>
          <w:szCs w:val="20"/>
          <w:lang w:val="en-US" w:eastAsia="ru-RU"/>
        </w:rPr>
        <w:t>int</w:t>
      </w:r>
      <w:r w:rsidRPr="00D648EF">
        <w:rPr>
          <w:rFonts w:ascii="Courier New" w:hAnsi="Courier New" w:cs="Courier New"/>
          <w:color w:val="000000"/>
          <w:sz w:val="20"/>
          <w:szCs w:val="20"/>
          <w:lang w:val="en-US" w:eastAsia="ru-RU"/>
        </w:rPr>
        <w:t xml:space="preserve">? page,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 xml:space="preserve">sidx,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sord,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 xml:space="preserve">searchField,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 xml:space="preserve">searchString,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searchOper)</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get the page number, the number of data displayed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F4584">
        <w:rPr>
          <w:rFonts w:ascii="Courier New" w:hAnsi="Courier New" w:cs="Courier New"/>
          <w:b/>
          <w:bCs/>
          <w:color w:val="000000"/>
          <w:sz w:val="20"/>
          <w:szCs w:val="20"/>
          <w:lang w:val="en-US" w:eastAsia="ru-RU"/>
        </w:rPr>
        <w:t xml:space="preserve">    </w:t>
      </w:r>
      <w:r w:rsidRPr="00D648EF">
        <w:rPr>
          <w:rFonts w:ascii="Courier New" w:hAnsi="Courier New" w:cs="Courier New"/>
          <w:b/>
          <w:bCs/>
          <w:color w:val="000000"/>
          <w:sz w:val="20"/>
          <w:szCs w:val="20"/>
          <w:lang w:val="en-US" w:eastAsia="ru-RU"/>
        </w:rPr>
        <w:t xml:space="preserve">int </w:t>
      </w:r>
      <w:r w:rsidRPr="00D648EF">
        <w:rPr>
          <w:rFonts w:ascii="Courier New" w:hAnsi="Courier New" w:cs="Courier New"/>
          <w:color w:val="000000"/>
          <w:sz w:val="20"/>
          <w:szCs w:val="20"/>
          <w:lang w:val="en-US" w:eastAsia="ru-RU"/>
        </w:rPr>
        <w:t>pageNo = page ?? 1;</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D648EF">
        <w:rPr>
          <w:rFonts w:ascii="Courier New" w:hAnsi="Courier New" w:cs="Courier New"/>
          <w:b/>
          <w:bCs/>
          <w:color w:val="000000"/>
          <w:sz w:val="20"/>
          <w:szCs w:val="20"/>
          <w:lang w:val="en-US" w:eastAsia="ru-RU"/>
        </w:rPr>
        <w:t xml:space="preserve">int </w:t>
      </w:r>
      <w:r w:rsidRPr="00D648EF">
        <w:rPr>
          <w:rFonts w:ascii="Courier New" w:hAnsi="Courier New" w:cs="Courier New"/>
          <w:color w:val="000000"/>
          <w:sz w:val="20"/>
          <w:szCs w:val="20"/>
          <w:lang w:val="en-US" w:eastAsia="ru-RU"/>
        </w:rPr>
        <w:t>limit = rows ?? 20;</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i/>
          <w:iCs/>
          <w:color w:val="005600"/>
          <w:sz w:val="20"/>
          <w:szCs w:val="20"/>
          <w:lang w:val="en-US" w:eastAsia="ru-RU"/>
        </w:rPr>
        <w:t xml:space="preserve">    // </w:t>
      </w:r>
      <w:r w:rsidR="003F4584">
        <w:rPr>
          <w:rFonts w:ascii="Courier New" w:hAnsi="Courier New" w:cs="Courier New"/>
          <w:i/>
          <w:iCs/>
          <w:color w:val="005600"/>
          <w:sz w:val="20"/>
          <w:szCs w:val="20"/>
          <w:lang w:val="en-US" w:eastAsia="ru-RU"/>
        </w:rPr>
        <w:t>calculate offset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int </w:t>
      </w:r>
      <w:r w:rsidRPr="00D648EF">
        <w:rPr>
          <w:rFonts w:ascii="Courier New" w:hAnsi="Courier New" w:cs="Courier New"/>
          <w:color w:val="000000"/>
          <w:sz w:val="20"/>
          <w:szCs w:val="20"/>
          <w:lang w:val="en-US" w:eastAsia="ru-RU"/>
        </w:rPr>
        <w:t>offset = (pageNo - 1) * limit;</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building a request for receipt of invoices</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var invoicesQuery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from </w:t>
      </w:r>
      <w:r w:rsidRPr="00D648EF">
        <w:rPr>
          <w:rFonts w:ascii="Courier New" w:hAnsi="Courier New" w:cs="Courier New"/>
          <w:color w:val="000000"/>
          <w:sz w:val="20"/>
          <w:szCs w:val="20"/>
          <w:lang w:val="en-US" w:eastAsia="ru-RU"/>
        </w:rPr>
        <w:t xml:space="preserve">invoice </w:t>
      </w:r>
      <w:r w:rsidRPr="00D648EF">
        <w:rPr>
          <w:rFonts w:ascii="Courier New" w:hAnsi="Courier New" w:cs="Courier New"/>
          <w:b/>
          <w:bCs/>
          <w:color w:val="000000"/>
          <w:sz w:val="20"/>
          <w:szCs w:val="20"/>
          <w:lang w:val="en-US" w:eastAsia="ru-RU"/>
        </w:rPr>
        <w:t xml:space="preserve">in </w:t>
      </w:r>
      <w:r w:rsidRPr="00D648EF">
        <w:rPr>
          <w:rFonts w:ascii="Courier New" w:hAnsi="Courier New" w:cs="Courier New"/>
          <w:color w:val="000000"/>
          <w:sz w:val="20"/>
          <w:szCs w:val="20"/>
          <w:lang w:val="en-US" w:eastAsia="ru-RU"/>
        </w:rPr>
        <w:t>db.INVOICES</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where </w:t>
      </w:r>
      <w:r w:rsidRPr="00D648EF">
        <w:rPr>
          <w:rFonts w:ascii="Courier New" w:hAnsi="Courier New" w:cs="Courier New"/>
          <w:color w:val="000000"/>
          <w:sz w:val="20"/>
          <w:szCs w:val="20"/>
          <w:lang w:val="en-US" w:eastAsia="ru-RU"/>
        </w:rPr>
        <w:t>(invoice.INVOICE_DATE &gt;= AppVariables.StartDate) &amp;&amp;</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(invoice.INVOICE_DATE &lt;= AppVariables.FinishDate)</w:t>
      </w:r>
    </w:p>
    <w:p w:rsidR="00D648EF" w:rsidRPr="00D648EF" w:rsidRDefault="00D648EF"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648EF">
        <w:rPr>
          <w:rFonts w:ascii="Courier New" w:hAnsi="Courier New" w:cs="Courier New"/>
          <w:b/>
          <w:bCs/>
          <w:color w:val="000000"/>
          <w:sz w:val="20"/>
          <w:szCs w:val="20"/>
          <w:lang w:val="en-US" w:eastAsia="ru-RU"/>
        </w:rPr>
        <w:t xml:space="preserve">        select new</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INVOICE_ID = invoice.INVOICE_ID,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CUSTOMER_ID = invoice.CUSTOMER_ID,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CUSTOMER_NAME = invoice.CUSTOMER.NAME,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INVOICE_DATE = invoice.INVOICE_DATE,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TOTAL_SALE = invoice.TOTAL_SALE,</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PAID = invoice.PAID</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 adding a search condition to the query, if it is produced</w:t>
      </w:r>
    </w:p>
    <w:p w:rsid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 xml:space="preserve">// for different fields, different comparison operators </w:t>
      </w:r>
    </w:p>
    <w:p w:rsidR="00D648EF" w:rsidRPr="003F4584" w:rsidRDefault="003F4584" w:rsidP="00D648EF">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 </w:t>
      </w:r>
      <w:r w:rsidRPr="003F4584">
        <w:rPr>
          <w:rFonts w:ascii="Courier New" w:hAnsi="Courier New" w:cs="Courier New"/>
          <w:i/>
          <w:iCs/>
          <w:color w:val="005600"/>
          <w:sz w:val="20"/>
          <w:szCs w:val="20"/>
          <w:lang w:val="en-US" w:eastAsia="ru-RU"/>
        </w:rPr>
        <w:t>are available when searching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if </w:t>
      </w:r>
      <w:r w:rsidRPr="00D648EF">
        <w:rPr>
          <w:rFonts w:ascii="Courier New" w:hAnsi="Courier New" w:cs="Courier New"/>
          <w:color w:val="000000"/>
          <w:sz w:val="20"/>
          <w:szCs w:val="20"/>
          <w:lang w:val="en-US" w:eastAsia="ru-RU"/>
        </w:rPr>
        <w:t xml:space="preserve">(searchField == </w:t>
      </w:r>
      <w:r w:rsidRPr="00D648EF">
        <w:rPr>
          <w:rFonts w:ascii="Courier New" w:hAnsi="Courier New" w:cs="Courier New"/>
          <w:color w:val="000066"/>
          <w:sz w:val="20"/>
          <w:szCs w:val="20"/>
          <w:lang w:val="en-US" w:eastAsia="ru-RU"/>
        </w:rPr>
        <w:t>"CUSTOMER_NAME"</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switch </w:t>
      </w:r>
      <w:r w:rsidRPr="00D648EF">
        <w:rPr>
          <w:rFonts w:ascii="Courier New" w:hAnsi="Courier New" w:cs="Courier New"/>
          <w:color w:val="000000"/>
          <w:sz w:val="20"/>
          <w:szCs w:val="20"/>
          <w:lang w:val="en-US" w:eastAsia="ru-RU"/>
        </w:rPr>
        <w:t>(searchOper)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"eq"</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equal</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c.CUSTOMER_NAME == 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"bw"</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starting with</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c.CUSTOMER_NAME.StartsWith(searchString));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"cn"</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containing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c.CUSTOMER_NAME.Contains(searchString));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if </w:t>
      </w:r>
      <w:r w:rsidRPr="00D648EF">
        <w:rPr>
          <w:rFonts w:ascii="Courier New" w:hAnsi="Courier New" w:cs="Courier New"/>
          <w:color w:val="000000"/>
          <w:sz w:val="20"/>
          <w:szCs w:val="20"/>
          <w:lang w:val="en-US" w:eastAsia="ru-RU"/>
        </w:rPr>
        <w:t xml:space="preserve">(searchField == </w:t>
      </w:r>
      <w:r w:rsidRPr="00D648EF">
        <w:rPr>
          <w:rFonts w:ascii="Courier New" w:hAnsi="Courier New" w:cs="Courier New"/>
          <w:color w:val="000066"/>
          <w:sz w:val="20"/>
          <w:szCs w:val="20"/>
          <w:lang w:val="en-US" w:eastAsia="ru-RU"/>
        </w:rPr>
        <w:t>"INVOICE_DATE"</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var dateValue = DateTime.Parse(searchString);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switch </w:t>
      </w:r>
      <w:r w:rsidRPr="00D648EF">
        <w:rPr>
          <w:rFonts w:ascii="Courier New" w:hAnsi="Courier New" w:cs="Courier New"/>
          <w:color w:val="000000"/>
          <w:sz w:val="20"/>
          <w:szCs w:val="20"/>
          <w:lang w:val="en-US" w:eastAsia="ru-RU"/>
        </w:rPr>
        <w:t>(searchOper)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lastRenderedPageBreak/>
        <w:t xml:space="preserve">      {</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"eq"</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"lt"</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&lt;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&lt;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"le"</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&lt;=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&lt;=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"gt"</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&gt;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&gt;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"ge"</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&gt;=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&gt;=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if </w:t>
      </w:r>
      <w:r w:rsidRPr="00D648EF">
        <w:rPr>
          <w:rFonts w:ascii="Courier New" w:hAnsi="Courier New" w:cs="Courier New"/>
          <w:color w:val="000000"/>
          <w:sz w:val="20"/>
          <w:szCs w:val="20"/>
          <w:lang w:val="en-US" w:eastAsia="ru-RU"/>
        </w:rPr>
        <w:t xml:space="preserve">(searchField == </w:t>
      </w:r>
      <w:r w:rsidRPr="00D648EF">
        <w:rPr>
          <w:rFonts w:ascii="Courier New" w:hAnsi="Courier New" w:cs="Courier New"/>
          <w:color w:val="000066"/>
          <w:sz w:val="20"/>
          <w:szCs w:val="20"/>
          <w:lang w:val="en-US" w:eastAsia="ru-RU"/>
        </w:rPr>
        <w:t>"PAID"</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int </w:t>
      </w:r>
      <w:r w:rsidRPr="00D648EF">
        <w:rPr>
          <w:rFonts w:ascii="Courier New" w:hAnsi="Courier New" w:cs="Courier New"/>
          <w:color w:val="000000"/>
          <w:sz w:val="20"/>
          <w:szCs w:val="20"/>
          <w:lang w:val="en-US" w:eastAsia="ru-RU"/>
        </w:rPr>
        <w:t xml:space="preserve">iVal = (searchString == </w:t>
      </w:r>
      <w:r w:rsidRPr="00D648EF">
        <w:rPr>
          <w:rFonts w:ascii="Courier New" w:hAnsi="Courier New" w:cs="Courier New"/>
          <w:color w:val="000066"/>
          <w:sz w:val="20"/>
          <w:szCs w:val="20"/>
          <w:lang w:val="en-US" w:eastAsia="ru-RU"/>
        </w:rPr>
        <w:t>"on"</w:t>
      </w:r>
      <w:r w:rsidRPr="00D648EF">
        <w:rPr>
          <w:rFonts w:ascii="Courier New" w:hAnsi="Courier New" w:cs="Courier New"/>
          <w:color w:val="000000"/>
          <w:sz w:val="20"/>
          <w:szCs w:val="20"/>
          <w:lang w:val="en-US" w:eastAsia="ru-RU"/>
        </w:rPr>
        <w:t>) ? 1 : 0;</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invoicesQuery.Where(c =&gt; c.PAID == iVal);</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get the total number of invoices</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int </w:t>
      </w:r>
      <w:r w:rsidRPr="00D648EF">
        <w:rPr>
          <w:rFonts w:ascii="Courier New" w:hAnsi="Courier New" w:cs="Courier New"/>
          <w:color w:val="000000"/>
          <w:sz w:val="20"/>
          <w:szCs w:val="20"/>
          <w:lang w:val="en-US" w:eastAsia="ru-RU"/>
        </w:rPr>
        <w:t>totalRows = invoicesQuery.Count();</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i/>
          <w:iCs/>
          <w:color w:val="005600"/>
          <w:sz w:val="20"/>
          <w:szCs w:val="20"/>
          <w:lang w:val="en-US" w:eastAsia="ru-RU"/>
        </w:rPr>
        <w:t xml:space="preserve">    // </w:t>
      </w:r>
      <w:r w:rsidR="003F4584">
        <w:rPr>
          <w:rFonts w:ascii="Courier New" w:hAnsi="Courier New" w:cs="Courier New"/>
          <w:i/>
          <w:iCs/>
          <w:color w:val="005600"/>
          <w:sz w:val="20"/>
          <w:szCs w:val="20"/>
          <w:lang w:val="en-US" w:eastAsia="ru-RU"/>
        </w:rPr>
        <w:t>add sorting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switch </w:t>
      </w:r>
      <w:r w:rsidRPr="00D648EF">
        <w:rPr>
          <w:rFonts w:ascii="Courier New" w:hAnsi="Courier New" w:cs="Courier New"/>
          <w:color w:val="000000"/>
          <w:sz w:val="20"/>
          <w:szCs w:val="20"/>
          <w:lang w:val="en-US" w:eastAsia="ru-RU"/>
        </w:rPr>
        <w:t>(sord)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"asc"</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invoicesQuery.OrderBy(</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 =&gt; invoice.INVOICE_DATE);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"desc"</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invoicesQuery.OrderByDescending(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 =&gt; invoice.INVOICE_DATE);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Pr="00D648EF">
        <w:rPr>
          <w:rFonts w:ascii="Courier New" w:hAnsi="Courier New" w:cs="Courier New"/>
          <w:color w:val="000000"/>
          <w:sz w:val="20"/>
          <w:szCs w:val="20"/>
          <w:lang w:val="en-US" w:eastAsia="ru-RU"/>
        </w:rPr>
        <w:t>}</w:t>
      </w:r>
    </w:p>
    <w:p w:rsidR="00D648EF" w:rsidRPr="003F4584"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3F4584">
        <w:rPr>
          <w:rFonts w:ascii="Courier New" w:hAnsi="Courier New" w:cs="Courier New"/>
          <w:i/>
          <w:iCs/>
          <w:color w:val="005600"/>
          <w:sz w:val="20"/>
          <w:szCs w:val="20"/>
          <w:lang w:val="en-US" w:eastAsia="ru-RU"/>
        </w:rPr>
        <w:t>get invoice list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var invoices = invoicesQuery</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.Skip(offset)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.Take(limit)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.ToList();</w:t>
      </w:r>
    </w:p>
    <w:p w:rsidR="00D648EF" w:rsidRPr="003F4584"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w:t>
      </w:r>
      <w:r w:rsidR="00D648EF" w:rsidRPr="003F4584">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calculate the total number of pages</w:t>
      </w:r>
    </w:p>
    <w:p w:rsidR="00D648EF" w:rsidRPr="003F4584"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F4584">
        <w:rPr>
          <w:rFonts w:ascii="Courier New" w:hAnsi="Courier New" w:cs="Courier New"/>
          <w:b/>
          <w:bCs/>
          <w:color w:val="000000"/>
          <w:sz w:val="20"/>
          <w:szCs w:val="20"/>
          <w:lang w:val="en-US" w:eastAsia="ru-RU"/>
        </w:rPr>
        <w:t xml:space="preserve">    </w:t>
      </w:r>
      <w:r w:rsidR="00D648EF" w:rsidRPr="003F4584">
        <w:rPr>
          <w:rFonts w:ascii="Courier New" w:hAnsi="Courier New" w:cs="Courier New"/>
          <w:b/>
          <w:bCs/>
          <w:color w:val="000000"/>
          <w:sz w:val="20"/>
          <w:szCs w:val="20"/>
          <w:lang w:val="en-US" w:eastAsia="ru-RU"/>
        </w:rPr>
        <w:t xml:space="preserve">int </w:t>
      </w:r>
      <w:r w:rsidR="00D648EF" w:rsidRPr="003F4584">
        <w:rPr>
          <w:rFonts w:ascii="Courier New" w:hAnsi="Courier New" w:cs="Courier New"/>
          <w:color w:val="000000"/>
          <w:sz w:val="20"/>
          <w:szCs w:val="20"/>
          <w:lang w:val="en-US" w:eastAsia="ru-RU"/>
        </w:rPr>
        <w:t>totalPages = totalRows / limit + 1;</w:t>
      </w:r>
    </w:p>
    <w:p w:rsidR="00D648EF" w:rsidRPr="00D648EF"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create the result for jqGrid</w:t>
      </w:r>
    </w:p>
    <w:p w:rsidR="00D648EF" w:rsidRPr="00D648EF" w:rsidRDefault="00814C5E"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result = </w:t>
      </w:r>
      <w:r w:rsidR="00D648EF" w:rsidRPr="00D648EF">
        <w:rPr>
          <w:rFonts w:ascii="Courier New" w:hAnsi="Courier New" w:cs="Courier New"/>
          <w:b/>
          <w:bCs/>
          <w:color w:val="000000"/>
          <w:sz w:val="20"/>
          <w:szCs w:val="20"/>
          <w:lang w:val="en-US" w:eastAsia="ru-RU"/>
        </w:rPr>
        <w:t>new</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page = pageNo,</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total = totalPages,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records = totalRows,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rows = invoices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3F4584" w:rsidRPr="00D36BF0">
        <w:rPr>
          <w:rFonts w:ascii="Courier New" w:hAnsi="Courier New" w:cs="Courier New"/>
          <w:i/>
          <w:iCs/>
          <w:color w:val="005600"/>
          <w:sz w:val="20"/>
          <w:szCs w:val="20"/>
          <w:lang w:val="en-US" w:eastAsia="ru-RU"/>
        </w:rPr>
        <w:t>convert the result to JSON</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Json(result, JsonRequestBehavior.AllowGet);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C26A8">
        <w:rPr>
          <w:rFonts w:ascii="Courier New" w:hAnsi="Courier New" w:cs="Courier New"/>
          <w:i/>
          <w:iCs/>
          <w:color w:val="005600"/>
          <w:sz w:val="20"/>
          <w:szCs w:val="20"/>
          <w:lang w:val="en-US" w:eastAsia="ru-RU"/>
        </w:rPr>
        <w:t xml:space="preserve">  </w:t>
      </w:r>
      <w:r w:rsidR="009C26A8" w:rsidRPr="009C26A8">
        <w:rPr>
          <w:rFonts w:ascii="Courier New" w:hAnsi="Courier New" w:cs="Courier New"/>
          <w:i/>
          <w:iCs/>
          <w:color w:val="005600"/>
          <w:sz w:val="20"/>
          <w:szCs w:val="20"/>
          <w:lang w:val="en-US" w:eastAsia="ru-RU"/>
        </w:rPr>
        <w:t>// Receiving data in the form of JSON for the detail grid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GetDetailData(</w:t>
      </w:r>
      <w:r w:rsidR="00D648EF" w:rsidRPr="00D648EF">
        <w:rPr>
          <w:rFonts w:ascii="Courier New" w:hAnsi="Courier New" w:cs="Courier New"/>
          <w:b/>
          <w:bCs/>
          <w:color w:val="000000"/>
          <w:sz w:val="20"/>
          <w:szCs w:val="20"/>
          <w:lang w:val="en-US" w:eastAsia="ru-RU"/>
        </w:rPr>
        <w:t>int</w:t>
      </w:r>
      <w:r w:rsidR="00D648EF" w:rsidRPr="00D648EF">
        <w:rPr>
          <w:rFonts w:ascii="Courier New" w:hAnsi="Courier New" w:cs="Courier New"/>
          <w:color w:val="000000"/>
          <w:sz w:val="20"/>
          <w:szCs w:val="20"/>
          <w:lang w:val="en-US" w:eastAsia="ru-RU"/>
        </w:rPr>
        <w:t>? invoice_id)</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C26A8">
        <w:rPr>
          <w:rFonts w:ascii="Courier New" w:hAnsi="Courier New" w:cs="Courier New"/>
          <w:i/>
          <w:iCs/>
          <w:color w:val="005600"/>
          <w:sz w:val="20"/>
          <w:szCs w:val="20"/>
          <w:lang w:val="en-US" w:eastAsia="ru-RU"/>
        </w:rPr>
        <w:lastRenderedPageBreak/>
        <w:t xml:space="preserve">    </w:t>
      </w:r>
      <w:r w:rsidR="00D648EF" w:rsidRPr="009C26A8">
        <w:rPr>
          <w:rFonts w:ascii="Courier New" w:hAnsi="Courier New" w:cs="Courier New"/>
          <w:i/>
          <w:iCs/>
          <w:color w:val="005600"/>
          <w:sz w:val="20"/>
          <w:szCs w:val="20"/>
          <w:lang w:val="en-US" w:eastAsia="ru-RU"/>
        </w:rPr>
        <w:t xml:space="preserve">// </w:t>
      </w:r>
      <w:r w:rsidR="009C26A8">
        <w:rPr>
          <w:rFonts w:ascii="Courier New" w:hAnsi="Courier New" w:cs="Courier New"/>
          <w:i/>
          <w:iCs/>
          <w:color w:val="005600"/>
          <w:sz w:val="20"/>
          <w:szCs w:val="20"/>
          <w:lang w:val="en-US" w:eastAsia="ru-RU"/>
        </w:rPr>
        <w:t>build a LINQ query</w:t>
      </w:r>
      <w:r w:rsidR="009C26A8" w:rsidRPr="009C26A8">
        <w:rPr>
          <w:rFonts w:ascii="Courier New" w:hAnsi="Courier New" w:cs="Courier New"/>
          <w:i/>
          <w:iCs/>
          <w:color w:val="005600"/>
          <w:sz w:val="20"/>
          <w:szCs w:val="20"/>
          <w:lang w:val="en-US" w:eastAsia="ru-RU"/>
        </w:rPr>
        <w:t xml:space="preserve"> for receiving invoice items</w:t>
      </w: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C26A8">
        <w:rPr>
          <w:rFonts w:ascii="Courier New" w:hAnsi="Courier New" w:cs="Courier New"/>
          <w:i/>
          <w:iCs/>
          <w:color w:val="005600"/>
          <w:sz w:val="20"/>
          <w:szCs w:val="20"/>
          <w:lang w:val="en-US" w:eastAsia="ru-RU"/>
        </w:rPr>
        <w:t xml:space="preserve">    </w:t>
      </w:r>
      <w:r w:rsidR="00D648EF" w:rsidRPr="009C26A8">
        <w:rPr>
          <w:rFonts w:ascii="Courier New" w:hAnsi="Courier New" w:cs="Courier New"/>
          <w:i/>
          <w:iCs/>
          <w:color w:val="005600"/>
          <w:sz w:val="20"/>
          <w:szCs w:val="20"/>
          <w:lang w:val="en-US" w:eastAsia="ru-RU"/>
        </w:rPr>
        <w:t xml:space="preserve">// </w:t>
      </w:r>
      <w:r w:rsidR="009C26A8">
        <w:rPr>
          <w:rFonts w:ascii="Courier New" w:hAnsi="Courier New" w:cs="Courier New"/>
          <w:i/>
          <w:iCs/>
          <w:color w:val="005600"/>
          <w:sz w:val="20"/>
          <w:szCs w:val="20"/>
          <w:lang w:val="en-US" w:eastAsia="ru-RU"/>
        </w:rPr>
        <w:t>filtered by invoice id</w:t>
      </w:r>
    </w:p>
    <w:p w:rsidR="00D648EF" w:rsidRPr="009C26A8"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9C26A8">
        <w:rPr>
          <w:rFonts w:ascii="Courier New" w:hAnsi="Courier New" w:cs="Courier New"/>
          <w:color w:val="000000"/>
          <w:sz w:val="20"/>
          <w:szCs w:val="20"/>
          <w:lang w:val="en-US" w:eastAsia="ru-RU"/>
        </w:rPr>
        <w:t xml:space="preserve">    </w:t>
      </w:r>
      <w:r w:rsidR="00D648EF" w:rsidRPr="009C26A8">
        <w:rPr>
          <w:rFonts w:ascii="Courier New" w:hAnsi="Courier New" w:cs="Courier New"/>
          <w:color w:val="000000"/>
          <w:sz w:val="20"/>
          <w:szCs w:val="20"/>
          <w:lang w:val="en-US" w:eastAsia="ru-RU"/>
        </w:rPr>
        <w:t>var lines =</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from </w:t>
      </w:r>
      <w:r w:rsidR="00D648EF" w:rsidRPr="00D648EF">
        <w:rPr>
          <w:rFonts w:ascii="Courier New" w:hAnsi="Courier New" w:cs="Courier New"/>
          <w:color w:val="000000"/>
          <w:sz w:val="20"/>
          <w:szCs w:val="20"/>
          <w:lang w:val="en-US" w:eastAsia="ru-RU"/>
        </w:rPr>
        <w:t xml:space="preserve">line </w:t>
      </w:r>
      <w:r w:rsidR="00D648EF" w:rsidRPr="00D648EF">
        <w:rPr>
          <w:rFonts w:ascii="Courier New" w:hAnsi="Courier New" w:cs="Courier New"/>
          <w:b/>
          <w:bCs/>
          <w:color w:val="000000"/>
          <w:sz w:val="20"/>
          <w:szCs w:val="20"/>
          <w:lang w:val="en-US" w:eastAsia="ru-RU"/>
        </w:rPr>
        <w:t xml:space="preserve">in </w:t>
      </w:r>
      <w:r w:rsidR="00D648EF" w:rsidRPr="00D648EF">
        <w:rPr>
          <w:rFonts w:ascii="Courier New" w:hAnsi="Courier New" w:cs="Courier New"/>
          <w:color w:val="000000"/>
          <w:sz w:val="20"/>
          <w:szCs w:val="20"/>
          <w:lang w:val="en-US" w:eastAsia="ru-RU"/>
        </w:rPr>
        <w:t>db.INVOICE_LINES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where </w:t>
      </w:r>
      <w:r w:rsidR="00D648EF" w:rsidRPr="00D648EF">
        <w:rPr>
          <w:rFonts w:ascii="Courier New" w:hAnsi="Courier New" w:cs="Courier New"/>
          <w:color w:val="000000"/>
          <w:sz w:val="20"/>
          <w:szCs w:val="20"/>
          <w:lang w:val="en-US" w:eastAsia="ru-RU"/>
        </w:rPr>
        <w:t>line.INVOICE_ID == invoice_id</w:t>
      </w:r>
    </w:p>
    <w:p w:rsidR="00D648EF" w:rsidRPr="00D648EF" w:rsidRDefault="00814C5E"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select new</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INVOICE_LINE_ID = line.INVOICE_LINE_ID,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 = line.INVOICE_ID,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PRODUCT_ID = line.PRODUCT_ID,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 = line.PRODUCT.NAME,</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Quantity = line.QUANTITY,</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Price = line.SALE_PRICE,</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Total = line.QUANTITY * line.SALE_PRICE</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C26A8" w:rsidRPr="00D36BF0">
        <w:rPr>
          <w:rFonts w:ascii="Courier New" w:hAnsi="Courier New" w:cs="Courier New"/>
          <w:i/>
          <w:iCs/>
          <w:color w:val="005600"/>
          <w:sz w:val="20"/>
          <w:szCs w:val="20"/>
          <w:lang w:val="en-US" w:eastAsia="ru-RU"/>
        </w:rPr>
        <w:t xml:space="preserve">// </w:t>
      </w:r>
      <w:r w:rsidR="009C26A8">
        <w:rPr>
          <w:rFonts w:ascii="Courier New" w:hAnsi="Courier New" w:cs="Courier New"/>
          <w:i/>
          <w:iCs/>
          <w:color w:val="005600"/>
          <w:sz w:val="20"/>
          <w:szCs w:val="20"/>
          <w:lang w:val="en-US" w:eastAsia="ru-RU"/>
        </w:rPr>
        <w:t>get invoice position list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var</w:t>
      </w:r>
      <w:r w:rsidR="00D648EF"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invoices</w:t>
      </w:r>
      <w:r w:rsidR="00D648EF" w:rsidRPr="00D36BF0">
        <w:rPr>
          <w:rFonts w:ascii="Courier New" w:hAnsi="Courier New" w:cs="Courier New"/>
          <w:color w:val="000000"/>
          <w:sz w:val="20"/>
          <w:szCs w:val="20"/>
          <w:lang w:val="en-US" w:eastAsia="ru-RU"/>
        </w:rPr>
        <w:t xml:space="preserve"> = </w:t>
      </w:r>
      <w:r w:rsidR="00D648EF" w:rsidRPr="00D648EF">
        <w:rPr>
          <w:rFonts w:ascii="Courier New" w:hAnsi="Courier New" w:cs="Courier New"/>
          <w:color w:val="000000"/>
          <w:sz w:val="20"/>
          <w:szCs w:val="20"/>
          <w:lang w:val="en-US" w:eastAsia="ru-RU"/>
        </w:rPr>
        <w:t>lines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.ToList();</w:t>
      </w:r>
    </w:p>
    <w:p w:rsidR="00D648EF" w:rsidRPr="00D648EF"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C26A8" w:rsidRPr="00D36BF0">
        <w:rPr>
          <w:rFonts w:ascii="Courier New" w:hAnsi="Courier New" w:cs="Courier New"/>
          <w:i/>
          <w:iCs/>
          <w:color w:val="005600"/>
          <w:sz w:val="20"/>
          <w:szCs w:val="20"/>
          <w:lang w:val="en-US" w:eastAsia="ru-RU"/>
        </w:rPr>
        <w:t>create the result for jqGrid</w:t>
      </w:r>
    </w:p>
    <w:p w:rsidR="00D648EF" w:rsidRPr="00D648EF" w:rsidRDefault="00814C5E"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result = </w:t>
      </w:r>
      <w:r w:rsidR="00D648EF" w:rsidRPr="00D648EF">
        <w:rPr>
          <w:rFonts w:ascii="Courier New" w:hAnsi="Courier New" w:cs="Courier New"/>
          <w:b/>
          <w:bCs/>
          <w:color w:val="000000"/>
          <w:sz w:val="20"/>
          <w:szCs w:val="20"/>
          <w:lang w:val="en-US" w:eastAsia="ru-RU"/>
        </w:rPr>
        <w:t>new</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rows</w:t>
      </w:r>
      <w:r w:rsidR="00D648EF" w:rsidRPr="00D36BF0">
        <w:rPr>
          <w:rFonts w:ascii="Courier New" w:hAnsi="Courier New" w:cs="Courier New"/>
          <w:color w:val="000000"/>
          <w:sz w:val="20"/>
          <w:szCs w:val="20"/>
          <w:lang w:val="en-US" w:eastAsia="ru-RU"/>
        </w:rPr>
        <w:t xml:space="preserve"> = </w:t>
      </w:r>
      <w:r w:rsidR="00D648EF" w:rsidRPr="00D648EF">
        <w:rPr>
          <w:rFonts w:ascii="Courier New" w:hAnsi="Courier New" w:cs="Courier New"/>
          <w:color w:val="000000"/>
          <w:sz w:val="20"/>
          <w:szCs w:val="20"/>
          <w:lang w:val="en-US" w:eastAsia="ru-RU"/>
        </w:rPr>
        <w:t>invoices</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 xml:space="preserve">// </w:t>
      </w:r>
      <w:r w:rsidR="009C26A8" w:rsidRPr="00D36BF0">
        <w:rPr>
          <w:rFonts w:ascii="Courier New" w:hAnsi="Courier New" w:cs="Courier New"/>
          <w:i/>
          <w:iCs/>
          <w:color w:val="005600"/>
          <w:sz w:val="20"/>
          <w:szCs w:val="20"/>
          <w:lang w:val="en-US" w:eastAsia="ru-RU"/>
        </w:rPr>
        <w:t>convert the result to JSON</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Json(result, JsonRequestBehavior.AllowGet);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Add new invoice</w:t>
      </w:r>
    </w:p>
    <w:p w:rsidR="00D648EF" w:rsidRPr="00D86DA3"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86DA3">
        <w:rPr>
          <w:rFonts w:ascii="Courier New" w:hAnsi="Courier New" w:cs="Courier New"/>
          <w:color w:val="818181"/>
          <w:sz w:val="20"/>
          <w:szCs w:val="20"/>
          <w:lang w:val="en-US" w:eastAsia="ru-RU"/>
        </w:rPr>
        <w:t>[HttpPost]</w:t>
      </w:r>
    </w:p>
    <w:p w:rsidR="00D648EF" w:rsidRPr="00D648EF"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Create(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 xml:space="preserve">[Bind(Include = "CUSTOMER_ID,INVOICE_DATE")] </w:t>
      </w:r>
      <w:r w:rsidR="00D648EF" w:rsidRPr="00D648EF">
        <w:rPr>
          <w:rFonts w:ascii="Courier New" w:hAnsi="Courier New" w:cs="Courier New"/>
          <w:color w:val="000000"/>
          <w:sz w:val="20"/>
          <w:szCs w:val="20"/>
          <w:lang w:val="en-US" w:eastAsia="ru-RU"/>
        </w:rPr>
        <w:t>INVOICE invoice)</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6305C">
        <w:rPr>
          <w:rFonts w:ascii="Courier New" w:hAnsi="Courier New" w:cs="Courier New"/>
          <w:i/>
          <w:iCs/>
          <w:color w:val="005600"/>
          <w:sz w:val="20"/>
          <w:szCs w:val="20"/>
          <w:lang w:val="en-US" w:eastAsia="ru-RU"/>
        </w:rPr>
        <w:t xml:space="preserve">    </w:t>
      </w:r>
      <w:r w:rsidR="00D648EF" w:rsidRPr="0096305C">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check the correctness of the model</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96305C">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CUSTOMER_ID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"CUSTOMER_ID"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INVOICE_DATE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FbDbType.TimeStamp);</w:t>
      </w:r>
    </w:p>
    <w:p w:rsidR="00D648EF" w:rsidRPr="00D648EF"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INVOICE_ID.Value = db.NextValueFor(</w:t>
      </w:r>
      <w:r w:rsidR="00D648EF" w:rsidRPr="00D648EF">
        <w:rPr>
          <w:rFonts w:ascii="Courier New" w:hAnsi="Courier New" w:cs="Courier New"/>
          <w:color w:val="000066"/>
          <w:sz w:val="20"/>
          <w:szCs w:val="20"/>
          <w:lang w:val="en-US" w:eastAsia="ru-RU"/>
        </w:rPr>
        <w:t>"GEN_INVOICE_ID"</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CUSTOMER_ID.Value = invoice.CUSTOMER_ID;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INVOICE_DATE.Value = invoice.INVOICE_DATE;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SP_ADD_INVOICE(@INVOICE_ID, @CUSTOMER_ID, @INVOICE_DATE)"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return success in JSON format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return </w:t>
      </w:r>
      <w:r w:rsidR="00D648EF" w:rsidRPr="00D36BF0">
        <w:rPr>
          <w:rFonts w:ascii="Courier New" w:hAnsi="Courier New" w:cs="Courier New"/>
          <w:color w:val="000000"/>
          <w:sz w:val="20"/>
          <w:szCs w:val="20"/>
          <w:lang w:val="en-US" w:eastAsia="ru-RU"/>
        </w:rPr>
        <w:t>Json(</w:t>
      </w:r>
      <w:r w:rsidR="00D648EF" w:rsidRPr="00D36BF0">
        <w:rPr>
          <w:rFonts w:ascii="Courier New" w:hAnsi="Courier New" w:cs="Courier New"/>
          <w:b/>
          <w:bCs/>
          <w:color w:val="000000"/>
          <w:sz w:val="20"/>
          <w:szCs w:val="20"/>
          <w:lang w:val="en-US" w:eastAsia="ru-RU"/>
        </w:rPr>
        <w:t>true</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catch </w:t>
      </w:r>
      <w:r w:rsidR="00D648EF" w:rsidRPr="00D36BF0">
        <w:rPr>
          <w:rFonts w:ascii="Courier New" w:hAnsi="Courier New" w:cs="Courier New"/>
          <w:color w:val="000000"/>
          <w:sz w:val="20"/>
          <w:szCs w:val="20"/>
          <w:lang w:val="en-US" w:eastAsia="ru-RU"/>
        </w:rPr>
        <w:t>(Exception ex)</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6305C">
        <w:rPr>
          <w:rFonts w:ascii="Courier New" w:hAnsi="Courier New" w:cs="Courier New"/>
          <w:i/>
          <w:iCs/>
          <w:color w:val="005600"/>
          <w:sz w:val="20"/>
          <w:szCs w:val="20"/>
          <w:lang w:val="en-US" w:eastAsia="ru-RU"/>
        </w:rPr>
        <w:t xml:space="preserve">        </w:t>
      </w:r>
      <w:r w:rsidR="00D648EF" w:rsidRPr="0096305C">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lastRenderedPageBreak/>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Edit invoice</w:t>
      </w:r>
    </w:p>
    <w:p w:rsidR="00D648EF" w:rsidRPr="00D36BF0"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Edit(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 xml:space="preserve">[Bind(Include = "INVOICE_ID,CUSTOMER_ID,INVOICE_DATE")] </w:t>
      </w:r>
      <w:r w:rsidR="00D648EF" w:rsidRPr="00D648EF">
        <w:rPr>
          <w:rFonts w:ascii="Courier New" w:hAnsi="Courier New" w:cs="Courier New"/>
          <w:color w:val="000000"/>
          <w:sz w:val="20"/>
          <w:szCs w:val="20"/>
          <w:lang w:val="en-US" w:eastAsia="ru-RU"/>
        </w:rPr>
        <w:t>INVOICE invoice)</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6305C">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check the correctness of the model</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96305C">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CUSTOMER_ID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"CUSTOMER_ID"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INVOICE_DATE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FbDbType.TimeStamp);</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INVOICE_ID.Value = invoice.INVOICE_ID;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CUSTOMER_ID.Value = invoice.CUSTOMER_ID;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INVOICE_DATE.Value = invoice.INVOICE_DATE;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SP_EDIT_INVOICE(@INVOICE_ID, @CUSTOMER_ID, @INVOICE_DATE)"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return success in JSON format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return </w:t>
      </w:r>
      <w:r w:rsidR="00D648EF" w:rsidRPr="00D36BF0">
        <w:rPr>
          <w:rFonts w:ascii="Courier New" w:hAnsi="Courier New" w:cs="Courier New"/>
          <w:color w:val="000000"/>
          <w:sz w:val="20"/>
          <w:szCs w:val="20"/>
          <w:lang w:val="en-US" w:eastAsia="ru-RU"/>
        </w:rPr>
        <w:t>Json(</w:t>
      </w:r>
      <w:r w:rsidR="00D648EF" w:rsidRPr="00D36BF0">
        <w:rPr>
          <w:rFonts w:ascii="Courier New" w:hAnsi="Courier New" w:cs="Courier New"/>
          <w:b/>
          <w:bCs/>
          <w:color w:val="000000"/>
          <w:sz w:val="20"/>
          <w:szCs w:val="20"/>
          <w:lang w:val="en-US" w:eastAsia="ru-RU"/>
        </w:rPr>
        <w:t>true</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catch </w:t>
      </w:r>
      <w:r w:rsidR="00D648EF" w:rsidRPr="00D36BF0">
        <w:rPr>
          <w:rFonts w:ascii="Courier New" w:hAnsi="Courier New" w:cs="Courier New"/>
          <w:color w:val="000000"/>
          <w:sz w:val="20"/>
          <w:szCs w:val="20"/>
          <w:lang w:val="en-US" w:eastAsia="ru-RU"/>
        </w:rPr>
        <w:t>(Exception ex)</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Delete invoice</w:t>
      </w:r>
    </w:p>
    <w:p w:rsidR="00D648EF" w:rsidRPr="00D36BF0"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Delete(</w:t>
      </w:r>
      <w:r w:rsidR="00D648EF" w:rsidRPr="00D648EF">
        <w:rPr>
          <w:rFonts w:ascii="Courier New" w:hAnsi="Courier New" w:cs="Courier New"/>
          <w:b/>
          <w:bCs/>
          <w:color w:val="000000"/>
          <w:sz w:val="20"/>
          <w:szCs w:val="20"/>
          <w:lang w:val="en-US" w:eastAsia="ru-RU"/>
        </w:rPr>
        <w:t xml:space="preserve">int </w:t>
      </w:r>
      <w:r w:rsidR="00D648EF" w:rsidRPr="00D648EF">
        <w:rPr>
          <w:rFonts w:ascii="Courier New" w:hAnsi="Courier New" w:cs="Courier New"/>
          <w:color w:val="000000"/>
          <w:sz w:val="20"/>
          <w:szCs w:val="20"/>
          <w:lang w:val="en-US" w:eastAsia="ru-RU"/>
        </w:rPr>
        <w:t>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INVOICE_ID.Value = id;</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SP_DELETE_INVOICE(@INVOICE_ID)"</w:t>
      </w:r>
      <w:r w:rsidR="00D648EF" w:rsidRPr="00D648EF">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lastRenderedPageBreak/>
        <w:t xml:space="preserve">        </w:t>
      </w:r>
      <w:r w:rsidR="00D648EF" w:rsidRPr="00D36BF0">
        <w:rPr>
          <w:rFonts w:ascii="Courier New" w:hAnsi="Courier New" w:cs="Courier New"/>
          <w:color w:val="000000"/>
          <w:sz w:val="20"/>
          <w:szCs w:val="20"/>
          <w:lang w:val="en-US" w:eastAsia="ru-RU"/>
        </w:rPr>
        <w:t>INVOICE_ID);</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return success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true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catch </w:t>
      </w:r>
      <w:r w:rsidR="00D648EF" w:rsidRPr="00D648EF">
        <w:rPr>
          <w:rFonts w:ascii="Courier New" w:hAnsi="Courier New" w:cs="Courier New"/>
          <w:color w:val="000000"/>
          <w:sz w:val="20"/>
          <w:szCs w:val="20"/>
          <w:lang w:val="en-US" w:eastAsia="ru-RU"/>
        </w:rPr>
        <w:t>(Exception ex)</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2437A9">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Payment of invoice</w:t>
      </w:r>
    </w:p>
    <w:p w:rsidR="00D648EF" w:rsidRPr="00D648EF" w:rsidRDefault="002437A9" w:rsidP="00D648EF">
      <w:pPr>
        <w:autoSpaceDE w:val="0"/>
        <w:autoSpaceDN w:val="0"/>
        <w:adjustRightInd w:val="0"/>
        <w:spacing w:after="0" w:line="240" w:lineRule="auto"/>
        <w:rPr>
          <w:rFonts w:ascii="Courier New" w:hAnsi="Courier New" w:cs="Courier New"/>
          <w:color w:val="818181"/>
          <w:sz w:val="20"/>
          <w:szCs w:val="20"/>
          <w:lang w:val="en-US" w:eastAsia="ru-RU"/>
        </w:rPr>
      </w:pPr>
      <w:r w:rsidRPr="002437A9">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[HttpPost]</w:t>
      </w:r>
    </w:p>
    <w:p w:rsidR="00D648EF" w:rsidRPr="00D648EF" w:rsidRDefault="002437A9" w:rsidP="00D648EF">
      <w:pPr>
        <w:autoSpaceDE w:val="0"/>
        <w:autoSpaceDN w:val="0"/>
        <w:adjustRightInd w:val="0"/>
        <w:spacing w:after="0" w:line="240" w:lineRule="auto"/>
        <w:rPr>
          <w:rFonts w:ascii="Courier New" w:hAnsi="Courier New" w:cs="Courier New"/>
          <w:color w:val="818181"/>
          <w:sz w:val="20"/>
          <w:szCs w:val="20"/>
          <w:lang w:val="en-US" w:eastAsia="ru-RU"/>
        </w:rPr>
      </w:pPr>
      <w:r w:rsidRPr="002437A9">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Pay(</w:t>
      </w:r>
      <w:r w:rsidR="00D648EF" w:rsidRPr="00D648EF">
        <w:rPr>
          <w:rFonts w:ascii="Courier New" w:hAnsi="Courier New" w:cs="Courier New"/>
          <w:b/>
          <w:bCs/>
          <w:color w:val="000000"/>
          <w:sz w:val="20"/>
          <w:szCs w:val="20"/>
          <w:lang w:val="en-US" w:eastAsia="ru-RU"/>
        </w:rPr>
        <w:t xml:space="preserve">int </w:t>
      </w:r>
      <w:r w:rsidR="00D648EF" w:rsidRPr="00D648EF">
        <w:rPr>
          <w:rFonts w:ascii="Courier New" w:hAnsi="Courier New" w:cs="Courier New"/>
          <w:color w:val="000000"/>
          <w:sz w:val="20"/>
          <w:szCs w:val="20"/>
          <w:lang w:val="en-US" w:eastAsia="ru-RU"/>
        </w:rPr>
        <w:t>id)</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INVOICE_ID.Value = id;</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2437A9">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SP_PAY_FOR_INOVICE(@INVOICE_ID)"</w:t>
      </w:r>
      <w:r w:rsidR="00D648EF" w:rsidRPr="00D648EF">
        <w:rPr>
          <w:rFonts w:ascii="Courier New" w:hAnsi="Courier New" w:cs="Courier New"/>
          <w:color w:val="000000"/>
          <w:sz w:val="20"/>
          <w:szCs w:val="20"/>
          <w:lang w:val="en-US" w:eastAsia="ru-RU"/>
        </w:rPr>
        <w:t>,</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INVOICE_ID);</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return success in JSON format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true</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catch </w:t>
      </w:r>
      <w:r w:rsidR="00D648EF" w:rsidRPr="00D648EF">
        <w:rPr>
          <w:rFonts w:ascii="Courier New" w:hAnsi="Courier New" w:cs="Courier New"/>
          <w:color w:val="000000"/>
          <w:sz w:val="20"/>
          <w:szCs w:val="20"/>
          <w:lang w:val="en-US" w:eastAsia="ru-RU"/>
        </w:rPr>
        <w:t>(Exception ex)</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2437A9">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Add invoice position</w:t>
      </w:r>
    </w:p>
    <w:p w:rsidR="00D648EF" w:rsidRPr="00D36BF0" w:rsidRDefault="00311548"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311548" w:rsidP="00D648EF">
      <w:pPr>
        <w:autoSpaceDE w:val="0"/>
        <w:autoSpaceDN w:val="0"/>
        <w:adjustRightInd w:val="0"/>
        <w:spacing w:after="0" w:line="240" w:lineRule="auto"/>
        <w:rPr>
          <w:rFonts w:ascii="Courier New" w:hAnsi="Courier New" w:cs="Courier New"/>
          <w:color w:val="818181"/>
          <w:sz w:val="20"/>
          <w:szCs w:val="20"/>
          <w:lang w:val="en-US" w:eastAsia="ru-RU"/>
        </w:rPr>
      </w:pPr>
      <w:r w:rsidRPr="00311548">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CreateDetail(</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 xml:space="preserve">[Bind(Include = "INVOICE_ID,PRODUCT_ID,QUANTITY")] </w:t>
      </w:r>
      <w:r w:rsidR="00D648EF" w:rsidRPr="00D648EF">
        <w:rPr>
          <w:rFonts w:ascii="Courier New" w:hAnsi="Courier New" w:cs="Courier New"/>
          <w:color w:val="000000"/>
          <w:sz w:val="20"/>
          <w:szCs w:val="20"/>
          <w:lang w:val="en-US" w:eastAsia="ru-RU"/>
        </w:rPr>
        <w:t>INVOICE_LINE invoiceLine)</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B55FFD">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 </w:t>
      </w:r>
      <w:r w:rsidR="00B55FFD" w:rsidRPr="0096305C">
        <w:rPr>
          <w:rFonts w:ascii="Courier New" w:hAnsi="Courier New" w:cs="Courier New"/>
          <w:i/>
          <w:iCs/>
          <w:color w:val="005600"/>
          <w:sz w:val="20"/>
          <w:szCs w:val="20"/>
          <w:lang w:val="en-US" w:eastAsia="ru-RU"/>
        </w:rPr>
        <w:t>check the correctness of the model</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B55FFD">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PRODUCT_ID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"PRODUCT_ID"</w:t>
      </w:r>
      <w:r w:rsidR="00D648EF" w:rsidRPr="00D648EF">
        <w:rPr>
          <w:rFonts w:ascii="Courier New" w:hAnsi="Courier New" w:cs="Courier New"/>
          <w:color w:val="000000"/>
          <w:sz w:val="20"/>
          <w:szCs w:val="20"/>
          <w:lang w:val="en-US" w:eastAsia="ru-RU"/>
        </w:rPr>
        <w:t>, FbDbType.Integer);</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QUANTITY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"QUANTITY"</w:t>
      </w:r>
      <w:r w:rsidR="00D648EF" w:rsidRPr="00D648EF">
        <w:rPr>
          <w:rFonts w:ascii="Courier New" w:hAnsi="Courier New" w:cs="Courier New"/>
          <w:color w:val="000000"/>
          <w:sz w:val="20"/>
          <w:szCs w:val="20"/>
          <w:lang w:val="en-US" w:eastAsia="ru-RU"/>
        </w:rPr>
        <w:t>, FbDbType.Integer);</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11548">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initialize parameters query</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INVOICE_ID.Value = invoiceLine.INVOICE_ID;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PRODUCT_ID.Value = invoiceLine.PRODUCT_ID;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QUANTITY.Value = invoiceLine.QUANTITY;</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11548">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execute stored procedure</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SP_ADD_INVOICE_LINE(@INVOICE_ID, @PRODUCT_ID, @QUANTITY)"</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PRODUCT_ID,</w:t>
      </w:r>
    </w:p>
    <w:p w:rsidR="00D648EF" w:rsidRPr="00311548"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311548">
        <w:rPr>
          <w:rFonts w:ascii="Courier New" w:hAnsi="Courier New" w:cs="Courier New"/>
          <w:color w:val="000000"/>
          <w:sz w:val="20"/>
          <w:szCs w:val="20"/>
          <w:lang w:val="en-US" w:eastAsia="ru-RU"/>
        </w:rPr>
        <w:t>QUANTITY);</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B55FFD" w:rsidRPr="00D36BF0">
        <w:rPr>
          <w:rFonts w:ascii="Courier New" w:hAnsi="Courier New" w:cs="Courier New"/>
          <w:i/>
          <w:iCs/>
          <w:color w:val="005600"/>
          <w:sz w:val="20"/>
          <w:szCs w:val="20"/>
          <w:lang w:val="en-US" w:eastAsia="ru-RU"/>
        </w:rPr>
        <w:t xml:space="preserve"> return success in JSON format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return</w:t>
      </w:r>
      <w:r w:rsidR="00D648EF" w:rsidRPr="00D36BF0">
        <w:rPr>
          <w:rFonts w:ascii="Courier New" w:hAnsi="Courier New" w:cs="Courier New"/>
          <w:b/>
          <w:bCs/>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Json</w:t>
      </w:r>
      <w:r w:rsidR="00D648EF" w:rsidRPr="00D36BF0">
        <w:rPr>
          <w:rFonts w:ascii="Courier New" w:hAnsi="Courier New" w:cs="Courier New"/>
          <w:color w:val="000000"/>
          <w:sz w:val="20"/>
          <w:szCs w:val="20"/>
          <w:lang w:val="en-US" w:eastAsia="ru-RU"/>
        </w:rPr>
        <w:t>(</w:t>
      </w:r>
      <w:r w:rsidR="00D648EF" w:rsidRPr="00D648EF">
        <w:rPr>
          <w:rFonts w:ascii="Courier New" w:hAnsi="Courier New" w:cs="Courier New"/>
          <w:b/>
          <w:bCs/>
          <w:color w:val="000000"/>
          <w:sz w:val="20"/>
          <w:szCs w:val="20"/>
          <w:lang w:val="en-US" w:eastAsia="ru-RU"/>
        </w:rPr>
        <w:t>true</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lastRenderedPageBreak/>
        <w:t xml:space="preserve">      </w:t>
      </w:r>
      <w:r w:rsidR="00D648EF" w:rsidRPr="00D648EF">
        <w:rPr>
          <w:rFonts w:ascii="Courier New" w:hAnsi="Courier New" w:cs="Courier New"/>
          <w:b/>
          <w:bCs/>
          <w:color w:val="000000"/>
          <w:sz w:val="20"/>
          <w:szCs w:val="20"/>
          <w:lang w:val="en-US" w:eastAsia="ru-RU"/>
        </w:rPr>
        <w:t>catch</w:t>
      </w:r>
      <w:r w:rsidR="00D648EF"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r w:rsidR="00D648EF" w:rsidRPr="00D648EF">
        <w:rPr>
          <w:rFonts w:ascii="Courier New" w:hAnsi="Courier New" w:cs="Courier New"/>
          <w:color w:val="000000"/>
          <w:sz w:val="20"/>
          <w:szCs w:val="20"/>
          <w:lang w:val="en-US" w:eastAsia="ru-RU"/>
        </w:rPr>
        <w:t>Exception</w:t>
      </w:r>
      <w:r w:rsidR="00D648EF"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ex</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B55FFD">
        <w:rPr>
          <w:rFonts w:ascii="Courier New" w:hAnsi="Courier New" w:cs="Courier New"/>
          <w:i/>
          <w:iCs/>
          <w:color w:val="005600"/>
          <w:sz w:val="20"/>
          <w:szCs w:val="20"/>
          <w:lang w:val="en-US" w:eastAsia="ru-RU"/>
        </w:rPr>
        <w:t xml:space="preserve">        </w:t>
      </w:r>
      <w:r w:rsidR="00D648EF" w:rsidRPr="00B55FFD">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11548">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B55FFD" w:rsidRPr="00D36BF0">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Edit invoice position</w:t>
      </w:r>
    </w:p>
    <w:p w:rsidR="00D648EF" w:rsidRPr="00D36BF0" w:rsidRDefault="006B5BD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6B5BD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6B5BD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EditDetail(</w:t>
      </w:r>
    </w:p>
    <w:p w:rsidR="00D648EF" w:rsidRPr="00D648EF" w:rsidRDefault="006B5BD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6B5BD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[Bind(Include = "INVOICE_LINE_ID,INVOICE_ID,PRODUCT_ID,QUANTITY")]</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INVOICE_LINE invoiceLine)</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B55FFD">
        <w:rPr>
          <w:rFonts w:ascii="Courier New" w:hAnsi="Courier New" w:cs="Courier New"/>
          <w:i/>
          <w:iCs/>
          <w:color w:val="005600"/>
          <w:sz w:val="20"/>
          <w:szCs w:val="20"/>
          <w:lang w:val="en-US" w:eastAsia="ru-RU"/>
        </w:rPr>
        <w:t xml:space="preserve">    </w:t>
      </w:r>
      <w:r w:rsidR="00D648EF" w:rsidRPr="00B55FFD">
        <w:rPr>
          <w:rFonts w:ascii="Courier New" w:hAnsi="Courier New" w:cs="Courier New"/>
          <w:i/>
          <w:iCs/>
          <w:color w:val="005600"/>
          <w:sz w:val="20"/>
          <w:szCs w:val="20"/>
          <w:lang w:val="en-US" w:eastAsia="ru-RU"/>
        </w:rPr>
        <w:t xml:space="preserve">// </w:t>
      </w:r>
      <w:r w:rsidR="00B55FFD" w:rsidRPr="0096305C">
        <w:rPr>
          <w:rFonts w:ascii="Courier New" w:hAnsi="Courier New" w:cs="Courier New"/>
          <w:i/>
          <w:iCs/>
          <w:color w:val="005600"/>
          <w:sz w:val="20"/>
          <w:szCs w:val="20"/>
          <w:lang w:val="en-US" w:eastAsia="ru-RU"/>
        </w:rPr>
        <w:t>check the correctness of the model</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B55FFD">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try</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Create parameters</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INVOICE_LINE_ID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"INVOICE_LINE_ID"</w:t>
      </w:r>
      <w:r w:rsidR="00D648EF" w:rsidRPr="00D648EF">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FbDbType.Integer);</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QUANTITY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"QUANTITY"</w:t>
      </w:r>
      <w:r w:rsidR="00D648EF" w:rsidRPr="00D648EF">
        <w:rPr>
          <w:rFonts w:ascii="Courier New" w:hAnsi="Courier New" w:cs="Courier New"/>
          <w:color w:val="000000"/>
          <w:sz w:val="20"/>
          <w:szCs w:val="20"/>
          <w:lang w:val="en-US" w:eastAsia="ru-RU"/>
        </w:rPr>
        <w:t>, FbDbType.Integer);</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initialize parameters query</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INVOICE_LINE_ID.Value = invoiceLine.INVOICE_LINE_ID;</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QUANTITY.Value = invoiceLine.QUANTITY;</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execute stored procedure</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db.Database.ExecuteSqlCommand(</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SP_EDIT_INVOICE_LINE(@INVOICE_LINE_ID, @QUANTITY)"</w:t>
      </w:r>
      <w:r w:rsidR="00D648EF" w:rsidRPr="00D648EF">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INVOICE_LINE_ID,</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QUANTITY);</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6B5BD3">
        <w:rPr>
          <w:rFonts w:ascii="Courier New" w:hAnsi="Courier New" w:cs="Courier New"/>
          <w:i/>
          <w:iCs/>
          <w:color w:val="005600"/>
          <w:sz w:val="20"/>
          <w:szCs w:val="20"/>
          <w:lang w:val="en-US" w:eastAsia="ru-RU"/>
        </w:rPr>
        <w:t xml:space="preserve">// </w:t>
      </w:r>
      <w:r w:rsidR="00B55FFD" w:rsidRPr="00D36BF0">
        <w:rPr>
          <w:rFonts w:ascii="Courier New" w:hAnsi="Courier New" w:cs="Courier New"/>
          <w:i/>
          <w:iCs/>
          <w:color w:val="005600"/>
          <w:sz w:val="20"/>
          <w:szCs w:val="20"/>
          <w:lang w:val="en-US" w:eastAsia="ru-RU"/>
        </w:rPr>
        <w:t>return success in JSON format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 xml:space="preserve">return </w:t>
      </w:r>
      <w:r w:rsidR="00D648EF" w:rsidRPr="006B5BD3">
        <w:rPr>
          <w:rFonts w:ascii="Courier New" w:hAnsi="Courier New" w:cs="Courier New"/>
          <w:color w:val="000000"/>
          <w:sz w:val="20"/>
          <w:szCs w:val="20"/>
          <w:lang w:val="en-US" w:eastAsia="ru-RU"/>
        </w:rPr>
        <w:t>Json(</w:t>
      </w:r>
      <w:r w:rsidR="00D648EF" w:rsidRPr="006B5BD3">
        <w:rPr>
          <w:rFonts w:ascii="Courier New" w:hAnsi="Courier New" w:cs="Courier New"/>
          <w:b/>
          <w:bCs/>
          <w:color w:val="000000"/>
          <w:sz w:val="20"/>
          <w:szCs w:val="20"/>
          <w:lang w:val="en-US" w:eastAsia="ru-RU"/>
        </w:rPr>
        <w:t>true</w:t>
      </w:r>
      <w:r w:rsidR="00D648EF" w:rsidRPr="006B5BD3">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 xml:space="preserve">catch </w:t>
      </w:r>
      <w:r w:rsidR="00D648EF" w:rsidRPr="006B5BD3">
        <w:rPr>
          <w:rFonts w:ascii="Courier New" w:hAnsi="Courier New" w:cs="Courier New"/>
          <w:color w:val="000000"/>
          <w:sz w:val="20"/>
          <w:szCs w:val="20"/>
          <w:lang w:val="en-US" w:eastAsia="ru-RU"/>
        </w:rPr>
        <w:t>(Exception ex)</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6B5BD3">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 xml:space="preserve">return </w:t>
      </w:r>
      <w:r w:rsidR="00D648EF" w:rsidRPr="006B5BD3">
        <w:rPr>
          <w:rFonts w:ascii="Courier New" w:hAnsi="Courier New" w:cs="Courier New"/>
          <w:color w:val="000000"/>
          <w:sz w:val="20"/>
          <w:szCs w:val="20"/>
          <w:lang w:val="en-US" w:eastAsia="ru-RU"/>
        </w:rPr>
        <w:t>Json(</w:t>
      </w:r>
      <w:r w:rsidR="00D648EF" w:rsidRPr="006B5BD3">
        <w:rPr>
          <w:rFonts w:ascii="Courier New" w:hAnsi="Courier New" w:cs="Courier New"/>
          <w:b/>
          <w:bCs/>
          <w:color w:val="000000"/>
          <w:sz w:val="20"/>
          <w:szCs w:val="20"/>
          <w:lang w:val="en-US" w:eastAsia="ru-RU"/>
        </w:rPr>
        <w:t xml:space="preserve">new </w:t>
      </w:r>
      <w:r w:rsidR="00D648EF" w:rsidRPr="006B5BD3">
        <w:rPr>
          <w:rFonts w:ascii="Courier New" w:hAnsi="Courier New" w:cs="Courier New"/>
          <w:color w:val="000000"/>
          <w:sz w:val="20"/>
          <w:szCs w:val="20"/>
          <w:lang w:val="en-US" w:eastAsia="ru-RU"/>
        </w:rPr>
        <w:t>{ error = ex.Message });</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D36BF0"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B55FFD" w:rsidRPr="00D36BF0">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Delete invoice position</w:t>
      </w:r>
    </w:p>
    <w:p w:rsidR="00D648EF" w:rsidRPr="00D36BF0" w:rsidRDefault="001B0D15"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1B0D15" w:rsidP="00D648EF">
      <w:pPr>
        <w:autoSpaceDE w:val="0"/>
        <w:autoSpaceDN w:val="0"/>
        <w:adjustRightInd w:val="0"/>
        <w:spacing w:after="0" w:line="240" w:lineRule="auto"/>
        <w:rPr>
          <w:rFonts w:ascii="Courier New" w:hAnsi="Courier New" w:cs="Courier New"/>
          <w:color w:val="818181"/>
          <w:sz w:val="20"/>
          <w:szCs w:val="20"/>
          <w:lang w:val="en-US" w:eastAsia="ru-RU"/>
        </w:rPr>
      </w:pPr>
      <w:r w:rsidRPr="001B0D15">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DeleteDetail(</w:t>
      </w:r>
      <w:r w:rsidR="00D648EF" w:rsidRPr="00D648EF">
        <w:rPr>
          <w:rFonts w:ascii="Courier New" w:hAnsi="Courier New" w:cs="Courier New"/>
          <w:b/>
          <w:bCs/>
          <w:color w:val="000000"/>
          <w:sz w:val="20"/>
          <w:szCs w:val="20"/>
          <w:lang w:val="en-US" w:eastAsia="ru-RU"/>
        </w:rPr>
        <w:t xml:space="preserve">int </w:t>
      </w:r>
      <w:r w:rsidR="00D648EF" w:rsidRPr="00D648EF">
        <w:rPr>
          <w:rFonts w:ascii="Courier New" w:hAnsi="Courier New" w:cs="Courier New"/>
          <w:color w:val="000000"/>
          <w:sz w:val="20"/>
          <w:szCs w:val="20"/>
          <w:lang w:val="en-US" w:eastAsia="ru-RU"/>
        </w:rPr>
        <w:t>id)</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lastRenderedPageBreak/>
        <w:t xml:space="preserve">    </w:t>
      </w:r>
      <w:r w:rsidR="00D648EF" w:rsidRPr="00D648EF">
        <w:rPr>
          <w:rFonts w:ascii="Courier New" w:hAnsi="Courier New" w:cs="Courier New"/>
          <w:color w:val="000000"/>
          <w:sz w:val="20"/>
          <w:szCs w:val="20"/>
          <w:lang w:val="en-US" w:eastAsia="ru-RU"/>
        </w:rPr>
        <w:t>{</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Pr>
          <w:rFonts w:ascii="Courier New" w:hAnsi="Courier New" w:cs="Courier New"/>
          <w:i/>
          <w:iCs/>
          <w:color w:val="005600"/>
          <w:sz w:val="20"/>
          <w:szCs w:val="20"/>
          <w:lang w:val="en-US" w:eastAsia="ru-RU"/>
        </w:rPr>
        <w:t>create parameters</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INVOICE_LINE_ID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"INVOICE_LINE_ID"</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FbDbType.Integer);</w:t>
      </w:r>
    </w:p>
    <w:p w:rsidR="00D648EF" w:rsidRPr="00D648EF"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Pr>
          <w:rFonts w:ascii="Courier New" w:hAnsi="Courier New" w:cs="Courier New"/>
          <w:i/>
          <w:iCs/>
          <w:color w:val="005600"/>
          <w:sz w:val="20"/>
          <w:szCs w:val="20"/>
          <w:lang w:val="en-US" w:eastAsia="ru-RU"/>
        </w:rPr>
        <w:t>initialize parameters query</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INVOICE_LINE_ID.Value = id;</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Pr>
          <w:rFonts w:ascii="Courier New" w:hAnsi="Courier New" w:cs="Courier New"/>
          <w:i/>
          <w:iCs/>
          <w:color w:val="005600"/>
          <w:sz w:val="20"/>
          <w:szCs w:val="20"/>
          <w:lang w:val="en-US" w:eastAsia="ru-RU"/>
        </w:rPr>
        <w:t>execute stored procedure</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SP_DELETE_INVOICE_LINE(@INVOICE_LINE_ID)"</w:t>
      </w:r>
      <w:r w:rsidR="00D648EF" w:rsidRPr="00D648EF">
        <w:rPr>
          <w:rFonts w:ascii="Courier New" w:hAnsi="Courier New" w:cs="Courier New"/>
          <w:color w:val="000000"/>
          <w:sz w:val="20"/>
          <w:szCs w:val="20"/>
          <w:lang w:val="en-US" w:eastAsia="ru-RU"/>
        </w:rPr>
        <w:t>,</w:t>
      </w:r>
    </w:p>
    <w:p w:rsidR="00D648EF" w:rsidRPr="00D36BF0"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INVOICE_LINE_ID);</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B55F7C" w:rsidRPr="00D36BF0">
        <w:rPr>
          <w:rFonts w:ascii="Courier New" w:hAnsi="Courier New" w:cs="Courier New"/>
          <w:i/>
          <w:iCs/>
          <w:color w:val="005600"/>
          <w:sz w:val="20"/>
          <w:szCs w:val="20"/>
          <w:lang w:val="en-US" w:eastAsia="ru-RU"/>
        </w:rPr>
        <w:t>// return success in JSON format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true</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catch </w:t>
      </w:r>
      <w:r w:rsidR="00D648EF" w:rsidRPr="00D648EF">
        <w:rPr>
          <w:rFonts w:ascii="Courier New" w:hAnsi="Courier New" w:cs="Courier New"/>
          <w:color w:val="000000"/>
          <w:sz w:val="20"/>
          <w:szCs w:val="20"/>
          <w:lang w:val="en-US" w:eastAsia="ru-RU"/>
        </w:rPr>
        <w:t>(Exception ex)</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sidRPr="00B55FFD">
        <w:rPr>
          <w:rFonts w:ascii="Courier New" w:hAnsi="Courier New" w:cs="Courier New"/>
          <w:i/>
          <w:iCs/>
          <w:color w:val="005600"/>
          <w:sz w:val="20"/>
          <w:szCs w:val="20"/>
          <w:lang w:val="en-US" w:eastAsia="ru-RU"/>
        </w:rPr>
        <w:t xml:space="preserve">return </w:t>
      </w:r>
      <w:r w:rsidR="00B55F7C">
        <w:rPr>
          <w:rFonts w:ascii="Courier New" w:hAnsi="Courier New" w:cs="Courier New"/>
          <w:i/>
          <w:iCs/>
          <w:color w:val="005600"/>
          <w:sz w:val="20"/>
          <w:szCs w:val="20"/>
          <w:lang w:val="en-US" w:eastAsia="ru-RU"/>
        </w:rPr>
        <w:t>error</w:t>
      </w:r>
      <w:r w:rsidR="00B55F7C" w:rsidRPr="00B55FFD">
        <w:rPr>
          <w:rFonts w:ascii="Courier New" w:hAnsi="Courier New" w:cs="Courier New"/>
          <w:i/>
          <w:iCs/>
          <w:color w:val="005600"/>
          <w:sz w:val="20"/>
          <w:szCs w:val="20"/>
          <w:lang w:val="en-US" w:eastAsia="ru-RU"/>
        </w:rPr>
        <w:t xml:space="preserve"> in JSON format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36BF0"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protected override void </w:t>
      </w:r>
      <w:r w:rsidR="00D648EF" w:rsidRPr="00D648EF">
        <w:rPr>
          <w:rFonts w:ascii="Courier New" w:hAnsi="Courier New" w:cs="Courier New"/>
          <w:color w:val="000000"/>
          <w:sz w:val="20"/>
          <w:szCs w:val="20"/>
          <w:lang w:val="en-US" w:eastAsia="ru-RU"/>
        </w:rPr>
        <w:t>Dispose(</w:t>
      </w:r>
      <w:r w:rsidR="00D648EF" w:rsidRPr="00D648EF">
        <w:rPr>
          <w:rFonts w:ascii="Courier New" w:hAnsi="Courier New" w:cs="Courier New"/>
          <w:b/>
          <w:bCs/>
          <w:color w:val="000000"/>
          <w:sz w:val="20"/>
          <w:szCs w:val="20"/>
          <w:lang w:val="en-US" w:eastAsia="ru-RU"/>
        </w:rPr>
        <w:t xml:space="preserve">bool </w:t>
      </w:r>
      <w:r w:rsidR="00D648EF" w:rsidRPr="00D648EF">
        <w:rPr>
          <w:rFonts w:ascii="Courier New" w:hAnsi="Courier New" w:cs="Courier New"/>
          <w:color w:val="000000"/>
          <w:sz w:val="20"/>
          <w:szCs w:val="20"/>
          <w:lang w:val="en-US" w:eastAsia="ru-RU"/>
        </w:rPr>
        <w:t>disposing)</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if </w:t>
      </w:r>
      <w:r w:rsidR="00D648EF" w:rsidRPr="00D648EF">
        <w:rPr>
          <w:rFonts w:ascii="Courier New" w:hAnsi="Courier New" w:cs="Courier New"/>
          <w:color w:val="000000"/>
          <w:sz w:val="20"/>
          <w:szCs w:val="20"/>
          <w:lang w:val="en-US" w:eastAsia="ru-RU"/>
        </w:rPr>
        <w:t>(disposing)</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db.Dispose();</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base</w:t>
      </w:r>
      <w:r w:rsidR="00D648EF" w:rsidRPr="00D648EF">
        <w:rPr>
          <w:rFonts w:ascii="Courier New" w:hAnsi="Courier New" w:cs="Courier New"/>
          <w:color w:val="000000"/>
          <w:sz w:val="20"/>
          <w:szCs w:val="20"/>
          <w:lang w:val="en-US" w:eastAsia="ru-RU"/>
        </w:rPr>
        <w:t>.Dispose(disposing);</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648EF" w:rsidRDefault="00D648EF" w:rsidP="00D648EF">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D648EF" w:rsidRPr="00D36BF0" w:rsidRDefault="00D648EF"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w:t>
      </w:r>
      <w:r w:rsidRPr="00582999">
        <w:rPr>
          <w:rFonts w:ascii="Consolas" w:hAnsi="Consolas" w:cs="Consolas"/>
          <w:color w:val="000000"/>
          <w:sz w:val="19"/>
          <w:szCs w:val="19"/>
          <w:highlight w:val="white"/>
          <w:lang w:val="en-US"/>
        </w:rPr>
        <w:t>GetDetailData</w:t>
      </w:r>
      <w:r w:rsidRPr="00582999">
        <w:rPr>
          <w:rFonts w:ascii="Arial" w:hAnsi="Arial" w:cs="Arial"/>
          <w:sz w:val="24"/>
          <w:szCs w:val="24"/>
          <w:lang w:val="en-US"/>
        </w:rPr>
        <w:t xml:space="preserve"> method for retrieving the list of lines in an invoice lacks the code for page-by-page navigation. </w:t>
      </w:r>
      <w:del w:id="528" w:author="Helen" w:date="2017-10-23T15:42:00Z">
        <w:r w:rsidRPr="00582999" w:rsidDel="00AE0676">
          <w:rPr>
            <w:rFonts w:ascii="Arial" w:hAnsi="Arial" w:cs="Arial"/>
            <w:sz w:val="24"/>
            <w:szCs w:val="24"/>
            <w:lang w:val="en-US"/>
          </w:rPr>
          <w:delText>The thing is that</w:delText>
        </w:r>
      </w:del>
      <w:ins w:id="529" w:author="Helen" w:date="2017-10-23T15:42:00Z">
        <w:r w:rsidR="00AE0676">
          <w:rPr>
            <w:rFonts w:ascii="Arial" w:hAnsi="Arial" w:cs="Arial"/>
            <w:sz w:val="24"/>
            <w:szCs w:val="24"/>
            <w:lang w:val="en-US"/>
          </w:rPr>
          <w:t>Realistically,</w:t>
        </w:r>
      </w:ins>
      <w:r w:rsidRPr="00582999">
        <w:rPr>
          <w:rFonts w:ascii="Arial" w:hAnsi="Arial" w:cs="Arial"/>
          <w:sz w:val="24"/>
          <w:szCs w:val="24"/>
          <w:lang w:val="en-US"/>
        </w:rPr>
        <w:t xml:space="preserve"> a</w:t>
      </w:r>
      <w:ins w:id="530" w:author="Helen" w:date="2017-10-23T15:42:00Z">
        <w:r w:rsidR="00AE0676">
          <w:rPr>
            <w:rFonts w:ascii="Arial" w:hAnsi="Arial" w:cs="Arial"/>
            <w:sz w:val="24"/>
            <w:szCs w:val="24"/>
            <w:lang w:val="en-US"/>
          </w:rPr>
          <w:t xml:space="preserve"> </w:t>
        </w:r>
      </w:ins>
      <w:del w:id="531" w:author="Helen" w:date="2017-10-23T15:42:00Z">
        <w:r w:rsidRPr="00582999" w:rsidDel="00AE0676">
          <w:rPr>
            <w:rFonts w:ascii="Arial" w:hAnsi="Arial" w:cs="Arial"/>
            <w:sz w:val="24"/>
            <w:szCs w:val="24"/>
            <w:lang w:val="en-US"/>
          </w:rPr>
          <w:delText>ny particular</w:delText>
        </w:r>
      </w:del>
      <w:ins w:id="532" w:author="Helen" w:date="2017-10-23T15:42:00Z">
        <w:r w:rsidR="00AE0676">
          <w:rPr>
            <w:rFonts w:ascii="Arial" w:hAnsi="Arial" w:cs="Arial"/>
            <w:sz w:val="24"/>
            <w:szCs w:val="24"/>
            <w:lang w:val="en-US"/>
          </w:rPr>
          <w:t>typical</w:t>
        </w:r>
      </w:ins>
      <w:r w:rsidRPr="00582999">
        <w:rPr>
          <w:rFonts w:ascii="Arial" w:hAnsi="Arial" w:cs="Arial"/>
          <w:sz w:val="24"/>
          <w:szCs w:val="24"/>
          <w:lang w:val="en-US"/>
        </w:rPr>
        <w:t xml:space="preserve"> invoice does not have </w:t>
      </w:r>
      <w:del w:id="533" w:author="Helen" w:date="2017-10-23T15:43:00Z">
        <w:r w:rsidRPr="00582999" w:rsidDel="00AE0676">
          <w:rPr>
            <w:rFonts w:ascii="Arial" w:hAnsi="Arial" w:cs="Arial"/>
            <w:sz w:val="24"/>
            <w:szCs w:val="24"/>
            <w:lang w:val="en-US"/>
          </w:rPr>
          <w:delText xml:space="preserve">so many </w:delText>
        </w:r>
      </w:del>
      <w:ins w:id="534" w:author="Helen" w:date="2017-10-23T15:43:00Z">
        <w:r w:rsidR="00AE0676">
          <w:rPr>
            <w:rFonts w:ascii="Arial" w:hAnsi="Arial" w:cs="Arial"/>
            <w:sz w:val="24"/>
            <w:szCs w:val="24"/>
            <w:lang w:val="en-US"/>
          </w:rPr>
          <w:t xml:space="preserve">enough </w:t>
        </w:r>
      </w:ins>
      <w:r w:rsidRPr="00582999">
        <w:rPr>
          <w:rFonts w:ascii="Arial" w:hAnsi="Arial" w:cs="Arial"/>
          <w:sz w:val="24"/>
          <w:szCs w:val="24"/>
          <w:lang w:val="en-US"/>
        </w:rPr>
        <w:t xml:space="preserve">lines </w:t>
      </w:r>
      <w:del w:id="535" w:author="Helen" w:date="2017-10-23T15:43:00Z">
        <w:r w:rsidRPr="00582999" w:rsidDel="00AE0676">
          <w:rPr>
            <w:rFonts w:ascii="Arial" w:hAnsi="Arial" w:cs="Arial"/>
            <w:sz w:val="24"/>
            <w:szCs w:val="24"/>
            <w:lang w:val="en-US"/>
          </w:rPr>
          <w:delText xml:space="preserve">in it </w:delText>
        </w:r>
      </w:del>
      <w:del w:id="536" w:author="Helen" w:date="2017-10-23T15:44:00Z">
        <w:r w:rsidRPr="00582999" w:rsidDel="00AE0676">
          <w:rPr>
            <w:rFonts w:ascii="Arial" w:hAnsi="Arial" w:cs="Arial"/>
            <w:sz w:val="24"/>
            <w:szCs w:val="24"/>
            <w:lang w:val="en-US"/>
          </w:rPr>
          <w:delText>that it is necessary to use</w:delText>
        </w:r>
      </w:del>
      <w:ins w:id="537" w:author="Helen" w:date="2017-10-23T15:44:00Z">
        <w:r w:rsidR="00AE0676">
          <w:rPr>
            <w:rFonts w:ascii="Arial" w:hAnsi="Arial" w:cs="Arial"/>
            <w:sz w:val="24"/>
            <w:szCs w:val="24"/>
            <w:lang w:val="en-US"/>
          </w:rPr>
          <w:t xml:space="preserve"> to justify using</w:t>
        </w:r>
      </w:ins>
      <w:r w:rsidRPr="00582999">
        <w:rPr>
          <w:rFonts w:ascii="Arial" w:hAnsi="Arial" w:cs="Arial"/>
          <w:sz w:val="24"/>
          <w:szCs w:val="24"/>
          <w:lang w:val="en-US"/>
        </w:rPr>
        <w:t xml:space="preserve"> page-by-page navigation for them. </w:t>
      </w:r>
      <w:del w:id="538" w:author="Helen" w:date="2017-10-23T15:44:00Z">
        <w:r w:rsidRPr="00582999" w:rsidDel="00AE0676">
          <w:rPr>
            <w:rFonts w:ascii="Arial" w:hAnsi="Arial" w:cs="Arial"/>
            <w:sz w:val="24"/>
            <w:szCs w:val="24"/>
            <w:lang w:val="en-US"/>
          </w:rPr>
          <w:delText xml:space="preserve">It </w:delText>
        </w:r>
      </w:del>
      <w:ins w:id="539" w:author="Helen" w:date="2017-10-23T15:44:00Z">
        <w:r w:rsidR="00AE0676">
          <w:rPr>
            <w:rFonts w:ascii="Arial" w:hAnsi="Arial" w:cs="Arial"/>
            <w:sz w:val="24"/>
            <w:szCs w:val="24"/>
            <w:lang w:val="en-US"/>
          </w:rPr>
          <w:t>Omitting it</w:t>
        </w:r>
        <w:r w:rsidR="00AE0676" w:rsidRPr="00582999">
          <w:rPr>
            <w:rFonts w:ascii="Arial" w:hAnsi="Arial" w:cs="Arial"/>
            <w:sz w:val="24"/>
            <w:szCs w:val="24"/>
            <w:lang w:val="en-US"/>
          </w:rPr>
          <w:t xml:space="preserve"> </w:t>
        </w:r>
      </w:ins>
      <w:r w:rsidRPr="00582999">
        <w:rPr>
          <w:rFonts w:ascii="Arial" w:hAnsi="Arial" w:cs="Arial"/>
          <w:sz w:val="24"/>
          <w:szCs w:val="24"/>
          <w:lang w:val="en-US"/>
        </w:rPr>
        <w:t xml:space="preserve">simplifies </w:t>
      </w:r>
      <w:ins w:id="540" w:author="Helen" w:date="2017-10-23T15:44:00Z">
        <w:r w:rsidR="00AE0676">
          <w:rPr>
            <w:rFonts w:ascii="Arial" w:hAnsi="Arial" w:cs="Arial"/>
            <w:sz w:val="24"/>
            <w:szCs w:val="24"/>
            <w:lang w:val="en-US"/>
          </w:rPr>
          <w:t xml:space="preserve">and speeds up </w:t>
        </w:r>
      </w:ins>
      <w:r w:rsidRPr="00582999">
        <w:rPr>
          <w:rFonts w:ascii="Arial" w:hAnsi="Arial" w:cs="Arial"/>
          <w:sz w:val="24"/>
          <w:szCs w:val="24"/>
          <w:lang w:val="en-US"/>
        </w:rPr>
        <w:t>the code</w:t>
      </w:r>
      <w:ins w:id="541" w:author="Helen" w:date="2017-10-23T15:44:00Z">
        <w:r w:rsidR="00AE0676">
          <w:rPr>
            <w:rFonts w:ascii="Arial" w:hAnsi="Arial" w:cs="Arial"/>
            <w:sz w:val="24"/>
            <w:szCs w:val="24"/>
            <w:lang w:val="en-US"/>
          </w:rPr>
          <w:t>.</w:t>
        </w:r>
      </w:ins>
      <w:del w:id="542" w:author="Helen" w:date="2017-10-23T15:45:00Z">
        <w:r w:rsidRPr="00582999" w:rsidDel="00AE0676">
          <w:rPr>
            <w:rFonts w:ascii="Arial" w:hAnsi="Arial" w:cs="Arial"/>
            <w:sz w:val="24"/>
            <w:szCs w:val="24"/>
            <w:lang w:val="en-US"/>
          </w:rPr>
          <w:delText xml:space="preserve"> and makes it faster.</w:delText>
        </w:r>
      </w:del>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In </w:t>
      </w:r>
      <w:del w:id="543" w:author="Helen" w:date="2017-10-23T15:45:00Z">
        <w:r w:rsidRPr="00582999" w:rsidDel="00AE0676">
          <w:rPr>
            <w:rFonts w:ascii="Arial" w:hAnsi="Arial" w:cs="Arial"/>
            <w:sz w:val="24"/>
            <w:szCs w:val="24"/>
            <w:lang w:val="en-US"/>
          </w:rPr>
          <w:delText>this case</w:delText>
        </w:r>
      </w:del>
      <w:ins w:id="544" w:author="Helen" w:date="2017-10-23T15:45:00Z">
        <w:r w:rsidR="00AE0676">
          <w:rPr>
            <w:rFonts w:ascii="Arial" w:hAnsi="Arial" w:cs="Arial"/>
            <w:sz w:val="24"/>
            <w:szCs w:val="24"/>
            <w:lang w:val="en-US"/>
          </w:rPr>
          <w:t>our sample</w:t>
        </w:r>
      </w:ins>
      <w:r w:rsidRPr="00582999">
        <w:rPr>
          <w:rFonts w:ascii="Arial" w:hAnsi="Arial" w:cs="Arial"/>
          <w:sz w:val="24"/>
          <w:szCs w:val="24"/>
          <w:lang w:val="en-US"/>
        </w:rPr>
        <w:t xml:space="preserve">, all </w:t>
      </w:r>
      <w:ins w:id="545" w:author="Helen" w:date="2017-10-23T15:45:00Z">
        <w:r w:rsidR="00AE0676" w:rsidRPr="00582999">
          <w:rPr>
            <w:rFonts w:ascii="Arial" w:hAnsi="Arial" w:cs="Arial"/>
            <w:sz w:val="24"/>
            <w:szCs w:val="24"/>
            <w:lang w:val="en-US"/>
          </w:rPr>
          <w:t xml:space="preserve">data modification </w:t>
        </w:r>
      </w:ins>
      <w:r w:rsidRPr="00582999">
        <w:rPr>
          <w:rFonts w:ascii="Arial" w:hAnsi="Arial" w:cs="Arial"/>
          <w:sz w:val="24"/>
          <w:szCs w:val="24"/>
          <w:lang w:val="en-US"/>
        </w:rPr>
        <w:t xml:space="preserve">operations </w:t>
      </w:r>
      <w:del w:id="546" w:author="Helen" w:date="2017-10-23T15:45:00Z">
        <w:r w:rsidRPr="00582999" w:rsidDel="00AE0676">
          <w:rPr>
            <w:rFonts w:ascii="Arial" w:hAnsi="Arial" w:cs="Arial"/>
            <w:sz w:val="24"/>
            <w:szCs w:val="24"/>
            <w:lang w:val="en-US"/>
          </w:rPr>
          <w:delText xml:space="preserve">regarding data modification </w:delText>
        </w:r>
      </w:del>
      <w:r w:rsidRPr="00582999">
        <w:rPr>
          <w:rFonts w:ascii="Arial" w:hAnsi="Arial" w:cs="Arial"/>
          <w:sz w:val="24"/>
          <w:szCs w:val="24"/>
          <w:lang w:val="en-US"/>
        </w:rPr>
        <w:t xml:space="preserve">are performed in stored procedures, but you </w:t>
      </w:r>
      <w:del w:id="547" w:author="Helen" w:date="2017-10-23T15:45:00Z">
        <w:r w:rsidRPr="00582999" w:rsidDel="00AE0676">
          <w:rPr>
            <w:rFonts w:ascii="Arial" w:hAnsi="Arial" w:cs="Arial"/>
            <w:sz w:val="24"/>
            <w:szCs w:val="24"/>
            <w:lang w:val="en-US"/>
          </w:rPr>
          <w:delText xml:space="preserve">can </w:delText>
        </w:r>
      </w:del>
      <w:ins w:id="548" w:author="Helen" w:date="2017-10-23T15:45:00Z">
        <w:r w:rsidR="00AE0676" w:rsidRPr="00582999">
          <w:rPr>
            <w:rFonts w:ascii="Arial" w:hAnsi="Arial" w:cs="Arial"/>
            <w:sz w:val="24"/>
            <w:szCs w:val="24"/>
            <w:lang w:val="en-US"/>
          </w:rPr>
          <w:t>c</w:t>
        </w:r>
        <w:r w:rsidR="00AE0676">
          <w:rPr>
            <w:rFonts w:ascii="Arial" w:hAnsi="Arial" w:cs="Arial"/>
            <w:sz w:val="24"/>
            <w:szCs w:val="24"/>
            <w:lang w:val="en-US"/>
          </w:rPr>
          <w:t xml:space="preserve">ould do the same work </w:t>
        </w:r>
      </w:ins>
      <w:del w:id="549" w:author="Helen" w:date="2017-10-23T15:46:00Z">
        <w:r w:rsidRPr="00582999" w:rsidDel="00AE0676">
          <w:rPr>
            <w:rFonts w:ascii="Arial" w:hAnsi="Arial" w:cs="Arial"/>
            <w:sz w:val="24"/>
            <w:szCs w:val="24"/>
            <w:lang w:val="en-US"/>
          </w:rPr>
          <w:delText xml:space="preserve">perform the same operations </w:delText>
        </w:r>
      </w:del>
      <w:r w:rsidRPr="00582999">
        <w:rPr>
          <w:rFonts w:ascii="Arial" w:hAnsi="Arial" w:cs="Arial"/>
          <w:sz w:val="24"/>
          <w:szCs w:val="24"/>
          <w:lang w:val="en-US"/>
        </w:rPr>
        <w:t xml:space="preserve">using Entity Framework. </w:t>
      </w:r>
      <w:del w:id="550" w:author="Helen" w:date="2017-10-23T15:46:00Z">
        <w:r w:rsidRPr="00582999" w:rsidDel="00AE0676">
          <w:rPr>
            <w:rFonts w:ascii="Arial" w:hAnsi="Arial" w:cs="Arial"/>
            <w:sz w:val="24"/>
            <w:szCs w:val="24"/>
            <w:lang w:val="en-US"/>
          </w:rPr>
          <w:delText>You can find the c</w:delText>
        </w:r>
      </w:del>
      <w:ins w:id="551" w:author="Helen" w:date="2017-10-23T15:46:00Z">
        <w:r w:rsidR="00AE0676">
          <w:rPr>
            <w:rFonts w:ascii="Arial" w:hAnsi="Arial" w:cs="Arial"/>
            <w:sz w:val="24"/>
            <w:szCs w:val="24"/>
            <w:lang w:val="en-US"/>
          </w:rPr>
          <w:t>C</w:t>
        </w:r>
      </w:ins>
      <w:r w:rsidRPr="00582999">
        <w:rPr>
          <w:rFonts w:ascii="Arial" w:hAnsi="Arial" w:cs="Arial"/>
          <w:sz w:val="24"/>
          <w:szCs w:val="24"/>
          <w:lang w:val="en-US"/>
        </w:rPr>
        <w:t>ode</w:t>
      </w:r>
      <w:del w:id="552" w:author="Helen" w:date="2017-10-23T15:46:00Z">
        <w:r w:rsidRPr="00582999" w:rsidDel="00AE0676">
          <w:rPr>
            <w:rFonts w:ascii="Arial" w:hAnsi="Arial" w:cs="Arial"/>
            <w:sz w:val="24"/>
            <w:szCs w:val="24"/>
            <w:lang w:val="en-US"/>
          </w:rPr>
          <w:delText>s of</w:delText>
        </w:r>
      </w:del>
      <w:ins w:id="553" w:author="Helen" w:date="2017-10-23T15:46:00Z">
        <w:r w:rsidR="00AE0676">
          <w:rPr>
            <w:rFonts w:ascii="Arial" w:hAnsi="Arial" w:cs="Arial"/>
            <w:sz w:val="24"/>
            <w:szCs w:val="24"/>
            <w:lang w:val="en-US"/>
          </w:rPr>
          <w:t xml:space="preserve"> for</w:t>
        </w:r>
      </w:ins>
      <w:r w:rsidRPr="00582999">
        <w:rPr>
          <w:rFonts w:ascii="Arial" w:hAnsi="Arial" w:cs="Arial"/>
          <w:sz w:val="24"/>
          <w:szCs w:val="24"/>
          <w:lang w:val="en-US"/>
        </w:rPr>
        <w:t xml:space="preserve"> the stored procedures </w:t>
      </w:r>
      <w:ins w:id="554" w:author="Helen" w:date="2017-10-23T15:46:00Z">
        <w:r w:rsidR="00AE0676">
          <w:rPr>
            <w:rFonts w:ascii="Arial" w:hAnsi="Arial" w:cs="Arial"/>
            <w:sz w:val="24"/>
            <w:szCs w:val="24"/>
            <w:lang w:val="en-US"/>
          </w:rPr>
          <w:t xml:space="preserve">can be found </w:t>
        </w:r>
      </w:ins>
      <w:r w:rsidRPr="00582999">
        <w:rPr>
          <w:rFonts w:ascii="Arial" w:hAnsi="Arial" w:cs="Arial"/>
          <w:sz w:val="24"/>
          <w:szCs w:val="24"/>
          <w:lang w:val="en-US"/>
        </w:rPr>
        <w:t>in the database creation script.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 </w:t>
      </w:r>
    </w:p>
    <w:p w:rsidR="00BE173B" w:rsidRPr="00582999" w:rsidRDefault="00D30513" w:rsidP="00BE173B">
      <w:pPr>
        <w:pStyle w:val="Heading3"/>
        <w:rPr>
          <w:rFonts w:ascii="Arial" w:hAnsi="Arial" w:cs="Arial"/>
          <w:sz w:val="24"/>
          <w:szCs w:val="24"/>
          <w:lang w:val="en-US"/>
        </w:rPr>
      </w:pPr>
      <w:bookmarkStart w:id="555" w:name="_Toc452215651"/>
      <w:r w:rsidRPr="00582999">
        <w:rPr>
          <w:rFonts w:ascii="Arial" w:hAnsi="Arial" w:cs="Arial"/>
          <w:sz w:val="24"/>
          <w:szCs w:val="24"/>
          <w:lang w:val="en-US"/>
        </w:rPr>
        <w:t>Views</w:t>
      </w:r>
      <w:bookmarkEnd w:id="555"/>
    </w:p>
    <w:p w:rsidR="00BE173B" w:rsidRPr="00582999" w:rsidRDefault="00BE173B" w:rsidP="00BE173B">
      <w:pPr>
        <w:jc w:val="both"/>
        <w:rPr>
          <w:rFonts w:ascii="Arial" w:hAnsi="Arial" w:cs="Arial"/>
          <w:sz w:val="24"/>
          <w:szCs w:val="24"/>
          <w:lang w:val="en-US"/>
        </w:rPr>
      </w:pPr>
    </w:p>
    <w:p w:rsidR="00BE173B" w:rsidRDefault="00D30513" w:rsidP="00BE173B">
      <w:pPr>
        <w:jc w:val="both"/>
        <w:rPr>
          <w:rFonts w:ascii="Arial" w:hAnsi="Arial" w:cs="Arial"/>
          <w:sz w:val="24"/>
          <w:szCs w:val="24"/>
          <w:lang w:val="en-US"/>
        </w:rPr>
      </w:pPr>
      <w:del w:id="556" w:author="Helen" w:date="2017-10-23T15:47:00Z">
        <w:r w:rsidRPr="00582999" w:rsidDel="00A00568">
          <w:rPr>
            <w:rFonts w:ascii="Arial" w:hAnsi="Arial" w:cs="Arial"/>
            <w:sz w:val="24"/>
            <w:szCs w:val="24"/>
            <w:lang w:val="en-US"/>
          </w:rPr>
          <w:delText xml:space="preserve">The same as for </w:delText>
        </w:r>
      </w:del>
      <w:ins w:id="557" w:author="Helen" w:date="2017-10-23T15:47:00Z">
        <w:r w:rsidR="00A00568">
          <w:rPr>
            <w:rFonts w:ascii="Arial" w:hAnsi="Arial" w:cs="Arial"/>
            <w:sz w:val="24"/>
            <w:szCs w:val="24"/>
            <w:lang w:val="en-US"/>
          </w:rPr>
          <w:t xml:space="preserve">A with </w:t>
        </w:r>
      </w:ins>
      <w:r w:rsidRPr="00582999">
        <w:rPr>
          <w:rFonts w:ascii="Arial" w:hAnsi="Arial" w:cs="Arial"/>
          <w:sz w:val="24"/>
          <w:szCs w:val="24"/>
          <w:lang w:val="en-US"/>
        </w:rPr>
        <w:t xml:space="preserve">the Customer controller, </w:t>
      </w:r>
      <w:del w:id="558" w:author="Helen" w:date="2017-10-23T15:47:00Z">
        <w:r w:rsidRPr="00582999" w:rsidDel="00A00568">
          <w:rPr>
            <w:rFonts w:ascii="Arial" w:hAnsi="Arial" w:cs="Arial"/>
            <w:sz w:val="24"/>
            <w:szCs w:val="24"/>
            <w:lang w:val="en-US"/>
          </w:rPr>
          <w:delText xml:space="preserve">we will need </w:delText>
        </w:r>
      </w:del>
      <w:r w:rsidRPr="00582999">
        <w:rPr>
          <w:rFonts w:ascii="Arial" w:hAnsi="Arial" w:cs="Arial"/>
          <w:sz w:val="24"/>
          <w:szCs w:val="24"/>
          <w:lang w:val="en-US"/>
        </w:rPr>
        <w:t>only one view View/Invoice/Index.cshtml</w:t>
      </w:r>
      <w:ins w:id="559" w:author="Helen" w:date="2017-10-23T15:47:00Z">
        <w:r w:rsidR="00A00568">
          <w:rPr>
            <w:rFonts w:ascii="Arial" w:hAnsi="Arial" w:cs="Arial"/>
            <w:sz w:val="24"/>
            <w:szCs w:val="24"/>
            <w:lang w:val="en-US"/>
          </w:rPr>
          <w:t xml:space="preserve"> is needed. </w:t>
        </w:r>
      </w:ins>
      <w:del w:id="560" w:author="Helen" w:date="2017-10-23T15:48:00Z">
        <w:r w:rsidRPr="00582999" w:rsidDel="00A00568">
          <w:rPr>
            <w:rFonts w:ascii="Arial" w:hAnsi="Arial" w:cs="Arial"/>
            <w:sz w:val="24"/>
            <w:szCs w:val="24"/>
            <w:lang w:val="en-US"/>
          </w:rPr>
          <w:delText>, you can delete t</w:delText>
        </w:r>
      </w:del>
      <w:ins w:id="561" w:author="Helen" w:date="2017-10-23T15:48:00Z">
        <w:r w:rsidR="00A00568">
          <w:rPr>
            <w:rFonts w:ascii="Arial" w:hAnsi="Arial" w:cs="Arial"/>
            <w:sz w:val="24"/>
            <w:szCs w:val="24"/>
            <w:lang w:val="en-US"/>
          </w:rPr>
          <w:t>T</w:t>
        </w:r>
      </w:ins>
      <w:r w:rsidRPr="00582999">
        <w:rPr>
          <w:rFonts w:ascii="Arial" w:hAnsi="Arial" w:cs="Arial"/>
          <w:sz w:val="24"/>
          <w:szCs w:val="24"/>
          <w:lang w:val="en-US"/>
        </w:rPr>
        <w:t xml:space="preserve">he </w:t>
      </w:r>
      <w:del w:id="562" w:author="Helen" w:date="2017-10-23T15:48:00Z">
        <w:r w:rsidRPr="00582999" w:rsidDel="00A00568">
          <w:rPr>
            <w:rFonts w:ascii="Arial" w:hAnsi="Arial" w:cs="Arial"/>
            <w:sz w:val="24"/>
            <w:szCs w:val="24"/>
            <w:lang w:val="en-US"/>
          </w:rPr>
          <w:delText>rest of them</w:delText>
        </w:r>
      </w:del>
      <w:ins w:id="563" w:author="Helen" w:date="2017-10-23T15:48:00Z">
        <w:r w:rsidR="00A00568">
          <w:rPr>
            <w:rFonts w:ascii="Arial" w:hAnsi="Arial" w:cs="Arial"/>
            <w:sz w:val="24"/>
            <w:szCs w:val="24"/>
            <w:lang w:val="en-US"/>
          </w:rPr>
          <w:t>others can be deleted</w:t>
        </w:r>
      </w:ins>
      <w:r w:rsidRPr="00582999">
        <w:rPr>
          <w:rFonts w:ascii="Arial" w:hAnsi="Arial" w:cs="Arial"/>
          <w:sz w:val="24"/>
          <w:szCs w:val="24"/>
          <w:lang w:val="en-US"/>
        </w:rPr>
        <w:t xml:space="preserve"> from this folder. The layout of the view is very simple, but the</w:t>
      </w:r>
      <w:del w:id="564" w:author="Helen" w:date="2017-10-23T15:48:00Z">
        <w:r w:rsidRPr="00582999" w:rsidDel="00A00568">
          <w:rPr>
            <w:rFonts w:ascii="Arial" w:hAnsi="Arial" w:cs="Arial"/>
            <w:sz w:val="24"/>
            <w:szCs w:val="24"/>
            <w:lang w:val="en-US"/>
          </w:rPr>
          <w:delText>re is quite a lot of</w:delText>
        </w:r>
      </w:del>
      <w:r w:rsidRPr="00582999">
        <w:rPr>
          <w:rFonts w:ascii="Arial" w:hAnsi="Arial" w:cs="Arial"/>
          <w:sz w:val="24"/>
          <w:szCs w:val="24"/>
          <w:lang w:val="en-US"/>
        </w:rPr>
        <w:t xml:space="preserve"> JavaScript code</w:t>
      </w:r>
      <w:ins w:id="565" w:author="Helen" w:date="2017-10-23T15:48:00Z">
        <w:r w:rsidR="00A00568">
          <w:rPr>
            <w:rFonts w:ascii="Arial" w:hAnsi="Arial" w:cs="Arial"/>
            <w:sz w:val="24"/>
            <w:szCs w:val="24"/>
            <w:lang w:val="en-US"/>
          </w:rPr>
          <w:t xml:space="preserve"> is quite extensive</w:t>
        </w:r>
      </w:ins>
      <w:r w:rsidRPr="00582999">
        <w:rPr>
          <w:rFonts w:ascii="Arial" w:hAnsi="Arial" w:cs="Arial"/>
          <w:sz w:val="24"/>
          <w:szCs w:val="24"/>
          <w:lang w:val="en-US"/>
        </w:rPr>
        <w:t xml:space="preserve">. We will </w:t>
      </w:r>
      <w:del w:id="566" w:author="Helen" w:date="2017-10-23T15:49:00Z">
        <w:r w:rsidRPr="00582999" w:rsidDel="00A00568">
          <w:rPr>
            <w:rFonts w:ascii="Arial" w:hAnsi="Arial" w:cs="Arial"/>
            <w:sz w:val="24"/>
            <w:szCs w:val="24"/>
            <w:lang w:val="en-US"/>
          </w:rPr>
          <w:delText xml:space="preserve">describe </w:delText>
        </w:r>
      </w:del>
      <w:ins w:id="567" w:author="Helen" w:date="2017-10-23T15:49:00Z">
        <w:r w:rsidR="00A00568">
          <w:rPr>
            <w:rFonts w:ascii="Arial" w:hAnsi="Arial" w:cs="Arial"/>
            <w:sz w:val="24"/>
            <w:szCs w:val="24"/>
            <w:lang w:val="en-US"/>
          </w:rPr>
          <w:t>examine</w:t>
        </w:r>
        <w:r w:rsidR="00A00568" w:rsidRPr="00582999">
          <w:rPr>
            <w:rFonts w:ascii="Arial" w:hAnsi="Arial" w:cs="Arial"/>
            <w:sz w:val="24"/>
            <w:szCs w:val="24"/>
            <w:lang w:val="en-US"/>
          </w:rPr>
          <w:t xml:space="preserve"> </w:t>
        </w:r>
      </w:ins>
      <w:r w:rsidRPr="00582999">
        <w:rPr>
          <w:rFonts w:ascii="Arial" w:hAnsi="Arial" w:cs="Arial"/>
          <w:sz w:val="24"/>
          <w:szCs w:val="24"/>
          <w:lang w:val="en-US"/>
        </w:rPr>
        <w:t xml:space="preserve">the </w:t>
      </w:r>
      <w:proofErr w:type="spellStart"/>
      <w:r w:rsidRPr="00582999">
        <w:rPr>
          <w:rFonts w:ascii="Arial" w:hAnsi="Arial" w:cs="Arial"/>
          <w:sz w:val="24"/>
          <w:szCs w:val="24"/>
          <w:lang w:val="en-US"/>
        </w:rPr>
        <w:t>js</w:t>
      </w:r>
      <w:proofErr w:type="spellEnd"/>
      <w:r w:rsidRPr="00582999">
        <w:rPr>
          <w:rFonts w:ascii="Arial" w:hAnsi="Arial" w:cs="Arial"/>
          <w:sz w:val="24"/>
          <w:szCs w:val="24"/>
          <w:lang w:val="en-US"/>
        </w:rPr>
        <w:t xml:space="preserve"> code</w:t>
      </w:r>
      <w:del w:id="568" w:author="Helen" w:date="2017-10-23T15:49:00Z">
        <w:r w:rsidRPr="00582999" w:rsidDel="00A00568">
          <w:rPr>
            <w:rFonts w:ascii="Arial" w:hAnsi="Arial" w:cs="Arial"/>
            <w:sz w:val="24"/>
            <w:szCs w:val="24"/>
            <w:lang w:val="en-US"/>
          </w:rPr>
          <w:delText xml:space="preserve"> part by part</w:delText>
        </w:r>
      </w:del>
      <w:ins w:id="569" w:author="Helen" w:date="2017-10-23T15:49:00Z">
        <w:r w:rsidR="00A00568">
          <w:rPr>
            <w:rFonts w:ascii="Arial" w:hAnsi="Arial" w:cs="Arial"/>
            <w:sz w:val="24"/>
            <w:szCs w:val="24"/>
            <w:lang w:val="en-US"/>
          </w:rPr>
          <w:t xml:space="preserve"> piece-by-piece</w:t>
        </w:r>
      </w:ins>
      <w:r w:rsidRPr="00582999">
        <w:rPr>
          <w:rFonts w:ascii="Arial" w:hAnsi="Arial" w:cs="Arial"/>
          <w:sz w:val="24"/>
          <w:szCs w:val="24"/>
          <w:lang w:val="en-US"/>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 xml:space="preserve">    ViewBag.Title = </w:t>
      </w:r>
      <w:r w:rsidRPr="001C347E">
        <w:rPr>
          <w:rFonts w:ascii="Courier New" w:hAnsi="Courier New" w:cs="Courier New"/>
          <w:color w:val="000066"/>
          <w:sz w:val="20"/>
          <w:szCs w:val="20"/>
          <w:lang w:val="en-US" w:eastAsia="ru-RU"/>
        </w:rPr>
        <w:t>"Index"</w:t>
      </w:r>
      <w:r w:rsidRPr="001C347E">
        <w:rPr>
          <w:rFonts w:ascii="Courier New" w:hAnsi="Courier New" w:cs="Courier New"/>
          <w:color w:val="000000"/>
          <w:sz w:val="20"/>
          <w:szCs w:val="20"/>
          <w:lang w:val="en-US" w:eastAsia="ru-RU"/>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lastRenderedPageBreak/>
        <w:t>&lt;h2&gt;Invoices&lt;/h2&gt;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&lt;table id=</w:t>
      </w:r>
      <w:r w:rsidRPr="001C347E">
        <w:rPr>
          <w:rFonts w:ascii="Courier New" w:hAnsi="Courier New" w:cs="Courier New"/>
          <w:color w:val="000066"/>
          <w:sz w:val="20"/>
          <w:szCs w:val="20"/>
          <w:lang w:val="en-US" w:eastAsia="ru-RU"/>
        </w:rPr>
        <w:t>"jqg"</w:t>
      </w:r>
      <w:r w:rsidRPr="001C347E">
        <w:rPr>
          <w:rFonts w:ascii="Courier New" w:hAnsi="Courier New" w:cs="Courier New"/>
          <w:color w:val="000000"/>
          <w:sz w:val="20"/>
          <w:szCs w:val="20"/>
          <w:lang w:val="en-US" w:eastAsia="ru-RU"/>
        </w:rPr>
        <w:t>&gt;&lt;/table&gt;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&lt;div id=</w:t>
      </w:r>
      <w:r w:rsidRPr="001C347E">
        <w:rPr>
          <w:rFonts w:ascii="Courier New" w:hAnsi="Courier New" w:cs="Courier New"/>
          <w:color w:val="000066"/>
          <w:sz w:val="20"/>
          <w:szCs w:val="20"/>
          <w:lang w:val="en-US" w:eastAsia="ru-RU"/>
        </w:rPr>
        <w:t>"jpager"</w:t>
      </w:r>
      <w:r w:rsidRPr="001C347E">
        <w:rPr>
          <w:rFonts w:ascii="Courier New" w:hAnsi="Courier New" w:cs="Courier New"/>
          <w:color w:val="000000"/>
          <w:sz w:val="20"/>
          <w:szCs w:val="20"/>
          <w:lang w:val="en-US" w:eastAsia="ru-RU"/>
        </w:rPr>
        <w:t>&gt;&lt;/div&gt;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&lt;script type=</w:t>
      </w:r>
      <w:r w:rsidRPr="001C347E">
        <w:rPr>
          <w:rFonts w:ascii="Courier New" w:hAnsi="Courier New" w:cs="Courier New"/>
          <w:color w:val="000066"/>
          <w:sz w:val="20"/>
          <w:szCs w:val="20"/>
          <w:lang w:val="en-US" w:eastAsia="ru-RU"/>
        </w:rPr>
        <w:t>"text/javascript"</w:t>
      </w:r>
      <w:r w:rsidRPr="001C347E">
        <w:rPr>
          <w:rFonts w:ascii="Courier New" w:hAnsi="Courier New" w:cs="Courier New"/>
          <w:color w:val="000000"/>
          <w:sz w:val="20"/>
          <w:szCs w:val="20"/>
          <w:lang w:val="en-US" w:eastAsia="ru-RU"/>
        </w:rPr>
        <w:t>&gt;</w:t>
      </w:r>
    </w:p>
    <w:p w:rsidR="001C347E" w:rsidRPr="001C347E" w:rsidRDefault="001C347E" w:rsidP="001C347E">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C347E">
        <w:rPr>
          <w:rFonts w:ascii="Courier New" w:hAnsi="Courier New" w:cs="Courier New"/>
          <w:i/>
          <w:iCs/>
          <w:color w:val="005600"/>
          <w:sz w:val="20"/>
          <w:szCs w:val="20"/>
          <w:lang w:val="en-US" w:eastAsia="ru-RU"/>
        </w:rPr>
        <w:t>/**</w:t>
      </w:r>
    </w:p>
    <w:p w:rsidR="001C347E" w:rsidRPr="007440D6" w:rsidRDefault="001C347E" w:rsidP="001C347E">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C347E">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The code to work with jqGrid</w:t>
      </w:r>
    </w:p>
    <w:p w:rsidR="001C347E" w:rsidRPr="00D36BF0" w:rsidRDefault="001C347E" w:rsidP="001C347E">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D36BF0">
        <w:rPr>
          <w:rFonts w:ascii="Courier New" w:hAnsi="Courier New" w:cs="Courier New"/>
          <w:i/>
          <w:iCs/>
          <w:color w:val="005600"/>
          <w:sz w:val="20"/>
          <w:szCs w:val="20"/>
          <w:lang w:val="en-US" w:eastAsia="ru-RU"/>
        </w:rPr>
        <w:t>*/</w:t>
      </w:r>
    </w:p>
    <w:p w:rsidR="001C347E" w:rsidRPr="001C347E" w:rsidRDefault="001C347E" w:rsidP="001C347E">
      <w:pPr>
        <w:jc w:val="both"/>
        <w:rPr>
          <w:rFonts w:ascii="Courier New" w:hAnsi="Courier New" w:cs="Courier New"/>
          <w:sz w:val="24"/>
          <w:szCs w:val="24"/>
          <w:lang w:val="en-US"/>
        </w:rPr>
      </w:pPr>
      <w:r w:rsidRPr="00D36BF0">
        <w:rPr>
          <w:rFonts w:ascii="Courier New" w:hAnsi="Courier New" w:cs="Courier New"/>
          <w:color w:val="000000"/>
          <w:sz w:val="20"/>
          <w:szCs w:val="20"/>
          <w:lang w:val="en-US" w:eastAsia="ru-RU"/>
        </w:rPr>
        <w:t>&lt;/script&gt;</w:t>
      </w:r>
    </w:p>
    <w:p w:rsidR="00BE173B" w:rsidRPr="009F1C3C"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To begin with, we will take the code for working with the main grid. </w:t>
      </w:r>
      <w:del w:id="570" w:author="Helen" w:date="2017-10-23T15:50:00Z">
        <w:r w:rsidRPr="00582999" w:rsidDel="00A00568">
          <w:rPr>
            <w:rFonts w:ascii="Arial" w:hAnsi="Arial" w:cs="Arial"/>
            <w:sz w:val="24"/>
            <w:szCs w:val="24"/>
            <w:lang w:val="en-US"/>
          </w:rPr>
          <w:delText>As it is, a</w:delText>
        </w:r>
      </w:del>
      <w:ins w:id="571" w:author="Helen" w:date="2017-10-23T15:50:00Z">
        <w:r w:rsidR="00A00568">
          <w:rPr>
            <w:rFonts w:ascii="Arial" w:hAnsi="Arial" w:cs="Arial"/>
            <w:sz w:val="24"/>
            <w:szCs w:val="24"/>
            <w:lang w:val="en-US"/>
          </w:rPr>
          <w:t>A</w:t>
        </w:r>
      </w:ins>
      <w:r w:rsidRPr="00582999">
        <w:rPr>
          <w:rFonts w:ascii="Arial" w:hAnsi="Arial" w:cs="Arial"/>
          <w:sz w:val="24"/>
          <w:szCs w:val="24"/>
          <w:lang w:val="en-US"/>
        </w:rPr>
        <w:t>ll we have to write in</w:t>
      </w:r>
      <w:ins w:id="572" w:author="Helen" w:date="2017-10-23T15:50:00Z">
        <w:r w:rsidR="00A00568">
          <w:rPr>
            <w:rFonts w:ascii="Arial" w:hAnsi="Arial" w:cs="Arial"/>
            <w:sz w:val="24"/>
            <w:szCs w:val="24"/>
            <w:lang w:val="en-US"/>
          </w:rPr>
          <w:t>to</w:t>
        </w:r>
      </w:ins>
      <w:r w:rsidRPr="00582999">
        <w:rPr>
          <w:rFonts w:ascii="Arial" w:hAnsi="Arial" w:cs="Arial"/>
          <w:sz w:val="24"/>
          <w:szCs w:val="24"/>
          <w:lang w:val="en-US"/>
        </w:rPr>
        <w:t xml:space="preserve"> it is the properties of the model (field types and sizes, search, sorting, visibility parameters. etc.).</w:t>
      </w:r>
    </w:p>
    <w:p w:rsidR="009F1C3C" w:rsidRPr="007440D6" w:rsidRDefault="009F1C3C"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invoice grid</w:t>
      </w:r>
    </w:p>
    <w:p w:rsidR="009F1C3C" w:rsidRPr="00E30678" w:rsidRDefault="009F1C3C"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b/>
          <w:bCs/>
          <w:color w:val="000000"/>
          <w:sz w:val="20"/>
          <w:szCs w:val="20"/>
          <w:lang w:val="en-US" w:eastAsia="ru-RU"/>
        </w:rPr>
        <w:t xml:space="preserve">var </w:t>
      </w:r>
      <w:r w:rsidRPr="00E30678">
        <w:rPr>
          <w:rFonts w:ascii="Courier New" w:hAnsi="Courier New" w:cs="Courier New"/>
          <w:color w:val="000000"/>
          <w:sz w:val="20"/>
          <w:szCs w:val="20"/>
          <w:lang w:val="en-US" w:eastAsia="ru-RU"/>
        </w:rPr>
        <w:t>dbGrid = $(</w:t>
      </w:r>
      <w:r w:rsidRPr="00E30678">
        <w:rPr>
          <w:rFonts w:ascii="Courier New" w:hAnsi="Courier New" w:cs="Courier New"/>
          <w:color w:val="000066"/>
          <w:sz w:val="20"/>
          <w:szCs w:val="20"/>
          <w:lang w:val="en-US" w:eastAsia="ru-RU"/>
        </w:rPr>
        <w:t>"#jqg"</w:t>
      </w:r>
      <w:r w:rsidRPr="00E30678">
        <w:rPr>
          <w:rFonts w:ascii="Courier New" w:hAnsi="Courier New" w:cs="Courier New"/>
          <w:color w:val="000000"/>
          <w:sz w:val="20"/>
          <w:szCs w:val="20"/>
          <w:lang w:val="en-US" w:eastAsia="ru-RU"/>
        </w:rPr>
        <w:t>).jqGrid({</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url: </w:t>
      </w:r>
      <w:r w:rsidR="009F1C3C" w:rsidRPr="007440D6">
        <w:rPr>
          <w:rFonts w:ascii="Courier New" w:hAnsi="Courier New" w:cs="Courier New"/>
          <w:color w:val="000066"/>
          <w:sz w:val="20"/>
          <w:szCs w:val="20"/>
          <w:lang w:val="en-US" w:eastAsia="ru-RU"/>
        </w:rPr>
        <w:t>'@Url.Action("GetData")'</w:t>
      </w:r>
      <w:r w:rsidR="009F1C3C" w:rsidRPr="007440D6">
        <w:rPr>
          <w:rFonts w:ascii="Courier New" w:hAnsi="Courier New" w:cs="Courier New"/>
          <w:color w:val="000000"/>
          <w:sz w:val="20"/>
          <w:szCs w:val="20"/>
          <w:lang w:val="en-US" w:eastAsia="ru-RU"/>
        </w:rPr>
        <w:t xml:space="preserve">, </w:t>
      </w:r>
      <w:r w:rsidR="007440D6">
        <w:rPr>
          <w:rFonts w:ascii="Courier New" w:hAnsi="Courier New" w:cs="Courier New"/>
          <w:i/>
          <w:iCs/>
          <w:color w:val="005600"/>
          <w:sz w:val="20"/>
          <w:szCs w:val="20"/>
          <w:lang w:val="en-US" w:eastAsia="ru-RU"/>
        </w:rPr>
        <w:t>URL</w:t>
      </w:r>
      <w:r w:rsidR="007440D6" w:rsidRPr="004D1808">
        <w:rPr>
          <w:rFonts w:ascii="Courier New" w:hAnsi="Courier New" w:cs="Courier New"/>
          <w:i/>
          <w:iCs/>
          <w:color w:val="005600"/>
          <w:sz w:val="20"/>
          <w:szCs w:val="20"/>
          <w:lang w:val="en-US" w:eastAsia="ru-RU"/>
        </w:rPr>
        <w:t xml:space="preserve"> to retrieve data</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datatype: </w:t>
      </w:r>
      <w:r w:rsidR="009F1C3C" w:rsidRPr="007440D6">
        <w:rPr>
          <w:rFonts w:ascii="Courier New" w:hAnsi="Courier New" w:cs="Courier New"/>
          <w:color w:val="000066"/>
          <w:sz w:val="20"/>
          <w:szCs w:val="20"/>
          <w:lang w:val="en-US" w:eastAsia="ru-RU"/>
        </w:rPr>
        <w:t>"json"</w:t>
      </w:r>
      <w:r w:rsidR="009F1C3C" w:rsidRPr="007440D6">
        <w:rPr>
          <w:rFonts w:ascii="Courier New" w:hAnsi="Courier New" w:cs="Courier New"/>
          <w:color w:val="000000"/>
          <w:sz w:val="20"/>
          <w:szCs w:val="20"/>
          <w:lang w:val="en-US" w:eastAsia="ru-RU"/>
        </w:rPr>
        <w:t xml:space="preserve">, </w:t>
      </w:r>
      <w:r w:rsidR="007440D6" w:rsidRPr="007440D6">
        <w:rPr>
          <w:rFonts w:ascii="Courier New" w:hAnsi="Courier New" w:cs="Courier New"/>
          <w:i/>
          <w:iCs/>
          <w:color w:val="005600"/>
          <w:sz w:val="20"/>
          <w:szCs w:val="20"/>
          <w:lang w:val="en-US" w:eastAsia="ru-RU"/>
        </w:rPr>
        <w:t>//</w:t>
      </w:r>
      <w:r w:rsidR="007440D6">
        <w:rPr>
          <w:rFonts w:ascii="Courier New" w:hAnsi="Courier New" w:cs="Courier New"/>
          <w:i/>
          <w:iCs/>
          <w:color w:val="005600"/>
          <w:sz w:val="20"/>
          <w:szCs w:val="20"/>
          <w:lang w:val="en-US" w:eastAsia="ru-RU"/>
        </w:rPr>
        <w:t xml:space="preserve"> format data</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mtype: </w:t>
      </w:r>
      <w:r w:rsidR="009F1C3C" w:rsidRPr="007440D6">
        <w:rPr>
          <w:rFonts w:ascii="Courier New" w:hAnsi="Courier New" w:cs="Courier New"/>
          <w:color w:val="000066"/>
          <w:sz w:val="20"/>
          <w:szCs w:val="20"/>
          <w:lang w:val="en-US" w:eastAsia="ru-RU"/>
        </w:rPr>
        <w:t>"GET"</w:t>
      </w:r>
      <w:r w:rsidR="009F1C3C" w:rsidRPr="007440D6">
        <w:rPr>
          <w:rFonts w:ascii="Courier New" w:hAnsi="Courier New" w:cs="Courier New"/>
          <w:color w:val="000000"/>
          <w:sz w:val="20"/>
          <w:szCs w:val="20"/>
          <w:lang w:val="en-US" w:eastAsia="ru-RU"/>
        </w:rPr>
        <w:t xml:space="preserve">,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 xml:space="preserve">type of </w:t>
      </w:r>
      <w:r w:rsidR="007440D6" w:rsidRPr="007440D6">
        <w:rPr>
          <w:rFonts w:ascii="Courier New" w:hAnsi="Courier New" w:cs="Courier New"/>
          <w:i/>
          <w:iCs/>
          <w:color w:val="005600"/>
          <w:sz w:val="20"/>
          <w:szCs w:val="20"/>
          <w:lang w:val="en-US" w:eastAsia="ru-RU"/>
        </w:rPr>
        <w:t xml:space="preserve">http </w:t>
      </w:r>
      <w:r w:rsidR="007440D6">
        <w:rPr>
          <w:rFonts w:ascii="Courier New" w:hAnsi="Courier New" w:cs="Courier New"/>
          <w:i/>
          <w:iCs/>
          <w:color w:val="005600"/>
          <w:sz w:val="20"/>
          <w:szCs w:val="20"/>
          <w:lang w:val="en-US" w:eastAsia="ru-RU"/>
        </w:rPr>
        <w:t>request</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i/>
          <w:iCs/>
          <w:color w:val="005600"/>
          <w:sz w:val="20"/>
          <w:szCs w:val="20"/>
          <w:lang w:val="en-US" w:eastAsia="ru-RU"/>
        </w:rPr>
        <w:t xml:space="preserve">  </w:t>
      </w:r>
      <w:r w:rsidR="007440D6" w:rsidRPr="00D36BF0">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model description</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colModel: [</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label: </w:t>
      </w:r>
      <w:r w:rsidR="009F1C3C" w:rsidRPr="00D36BF0">
        <w:rPr>
          <w:rFonts w:ascii="Courier New" w:hAnsi="Courier New" w:cs="Courier New"/>
          <w:color w:val="000066"/>
          <w:sz w:val="20"/>
          <w:szCs w:val="20"/>
          <w:lang w:val="en-US" w:eastAsia="ru-RU"/>
        </w:rPr>
        <w:t>'Id'</w:t>
      </w:r>
      <w:r w:rsidR="009F1C3C" w:rsidRPr="00D36BF0">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'INVOICE_ID'</w:t>
      </w:r>
      <w:r w:rsidR="009F1C3C" w:rsidRPr="00E30678">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key: true,</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hidden: true </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label: </w:t>
      </w:r>
      <w:r w:rsidR="009F1C3C" w:rsidRPr="00E30678">
        <w:rPr>
          <w:rFonts w:ascii="Courier New" w:hAnsi="Courier New" w:cs="Courier New"/>
          <w:color w:val="000066"/>
          <w:sz w:val="20"/>
          <w:szCs w:val="20"/>
          <w:lang w:val="en-US" w:eastAsia="ru-RU"/>
        </w:rPr>
        <w:t>'CUSTOMER_ID'</w:t>
      </w:r>
      <w:r w:rsidR="009F1C3C" w:rsidRPr="00E30678">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'CUSTOMER_ID'</w:t>
      </w:r>
      <w:r w:rsidR="009F1C3C" w:rsidRPr="00E30678">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hidden: true,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editrules: { edithidden: true, required: true },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editable: true,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edittype:</w:t>
      </w:r>
      <w:r w:rsidR="009F1C3C" w:rsidRPr="00E30678">
        <w:rPr>
          <w:rFonts w:ascii="Courier New" w:hAnsi="Courier New" w:cs="Courier New"/>
          <w:color w:val="000066"/>
          <w:sz w:val="20"/>
          <w:szCs w:val="20"/>
          <w:lang w:val="en-US" w:eastAsia="ru-RU"/>
        </w:rPr>
        <w:t>'custom'</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own type</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editoptions: {</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custom_element: </w:t>
      </w:r>
      <w:r w:rsidR="009F1C3C" w:rsidRPr="00E30678">
        <w:rPr>
          <w:rFonts w:ascii="Courier New" w:hAnsi="Courier New" w:cs="Courier New"/>
          <w:b/>
          <w:bCs/>
          <w:color w:val="000000"/>
          <w:sz w:val="20"/>
          <w:szCs w:val="20"/>
          <w:lang w:val="en-US" w:eastAsia="ru-RU"/>
        </w:rPr>
        <w:t xml:space="preserve">function </w:t>
      </w:r>
      <w:r w:rsidR="009F1C3C" w:rsidRPr="00E30678">
        <w:rPr>
          <w:rFonts w:ascii="Courier New" w:hAnsi="Courier New" w:cs="Courier New"/>
          <w:color w:val="000000"/>
          <w:sz w:val="20"/>
          <w:szCs w:val="20"/>
          <w:lang w:val="en-US" w:eastAsia="ru-RU"/>
        </w:rPr>
        <w:t>(value, options)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i/>
          <w:iCs/>
          <w:color w:val="005600"/>
          <w:sz w:val="20"/>
          <w:szCs w:val="20"/>
          <w:lang w:val="en-US" w:eastAsia="ru-RU"/>
        </w:rPr>
        <w:t xml:space="preserve">      </w:t>
      </w:r>
      <w:r w:rsidRPr="007440D6">
        <w:rPr>
          <w:rFonts w:ascii="Courier New" w:hAnsi="Courier New" w:cs="Courier New"/>
          <w:i/>
          <w:iCs/>
          <w:color w:val="0056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add hidden</w:t>
      </w:r>
      <w:r w:rsidR="009F1C3C" w:rsidRPr="00E30678">
        <w:rPr>
          <w:rFonts w:ascii="Courier New" w:hAnsi="Courier New" w:cs="Courier New"/>
          <w:i/>
          <w:iCs/>
          <w:color w:val="005600"/>
          <w:sz w:val="20"/>
          <w:szCs w:val="20"/>
          <w:lang w:val="en-US" w:eastAsia="ru-RU"/>
        </w:rPr>
        <w:t xml:space="preserve"> input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b/>
          <w:bCs/>
          <w:color w:val="000000"/>
          <w:sz w:val="20"/>
          <w:szCs w:val="20"/>
          <w:lang w:val="en-US" w:eastAsia="ru-RU"/>
        </w:rPr>
        <w:t xml:space="preserve">      </w:t>
      </w:r>
      <w:r w:rsidRPr="007440D6">
        <w:rPr>
          <w:rFonts w:ascii="Courier New" w:hAnsi="Courier New" w:cs="Courier New"/>
          <w:b/>
          <w:bCs/>
          <w:color w:val="000000"/>
          <w:sz w:val="20"/>
          <w:szCs w:val="20"/>
          <w:lang w:val="en-US" w:eastAsia="ru-RU"/>
        </w:rPr>
        <w:t xml:space="preserve">  </w:t>
      </w:r>
      <w:r w:rsidR="009F1C3C" w:rsidRPr="00E30678">
        <w:rPr>
          <w:rFonts w:ascii="Courier New" w:hAnsi="Courier New" w:cs="Courier New"/>
          <w:b/>
          <w:bCs/>
          <w:color w:val="000000"/>
          <w:sz w:val="20"/>
          <w:szCs w:val="20"/>
          <w:lang w:val="en-US" w:eastAsia="ru-RU"/>
        </w:rPr>
        <w:t xml:space="preserve">return </w:t>
      </w:r>
      <w:r w:rsidR="009F1C3C" w:rsidRPr="00E30678">
        <w:rPr>
          <w:rFonts w:ascii="Courier New" w:hAnsi="Courier New" w:cs="Courier New"/>
          <w:color w:val="000000"/>
          <w:sz w:val="20"/>
          <w:szCs w:val="20"/>
          <w:lang w:val="en-US" w:eastAsia="ru-RU"/>
        </w:rPr>
        <w:t>$(</w:t>
      </w:r>
      <w:r w:rsidR="009F1C3C" w:rsidRPr="00E30678">
        <w:rPr>
          <w:rFonts w:ascii="Courier New" w:hAnsi="Courier New" w:cs="Courier New"/>
          <w:color w:val="000066"/>
          <w:sz w:val="20"/>
          <w:szCs w:val="20"/>
          <w:lang w:val="en-US" w:eastAsia="ru-RU"/>
        </w:rPr>
        <w:t>"&lt;input&gt;"</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.attr(</w:t>
      </w:r>
      <w:r w:rsidR="009F1C3C" w:rsidRPr="00E30678">
        <w:rPr>
          <w:rFonts w:ascii="Courier New" w:hAnsi="Courier New" w:cs="Courier New"/>
          <w:color w:val="000066"/>
          <w:sz w:val="20"/>
          <w:szCs w:val="20"/>
          <w:lang w:val="en-US" w:eastAsia="ru-RU"/>
        </w:rPr>
        <w:t>'type'</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'hidden'</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.attr(</w:t>
      </w:r>
      <w:r w:rsidR="009F1C3C" w:rsidRPr="00E30678">
        <w:rPr>
          <w:rFonts w:ascii="Courier New" w:hAnsi="Courier New" w:cs="Courier New"/>
          <w:color w:val="000066"/>
          <w:sz w:val="20"/>
          <w:szCs w:val="20"/>
          <w:lang w:val="en-US" w:eastAsia="ru-RU"/>
        </w:rPr>
        <w:t>'rowid'</w:t>
      </w:r>
      <w:r w:rsidR="009F1C3C" w:rsidRPr="00E30678">
        <w:rPr>
          <w:rFonts w:ascii="Courier New" w:hAnsi="Courier New" w:cs="Courier New"/>
          <w:color w:val="000000"/>
          <w:sz w:val="20"/>
          <w:szCs w:val="20"/>
          <w:lang w:val="en-US" w:eastAsia="ru-RU"/>
        </w:rPr>
        <w:t>, options.rowId)</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.addClass(</w:t>
      </w:r>
      <w:r w:rsidR="009F1C3C" w:rsidRPr="00E30678">
        <w:rPr>
          <w:rFonts w:ascii="Courier New" w:hAnsi="Courier New" w:cs="Courier New"/>
          <w:color w:val="000066"/>
          <w:sz w:val="20"/>
          <w:szCs w:val="20"/>
          <w:lang w:val="en-US" w:eastAsia="ru-RU"/>
        </w:rPr>
        <w:t>"FormElement"</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.addClass(</w:t>
      </w:r>
      <w:r w:rsidR="009F1C3C" w:rsidRPr="00E30678">
        <w:rPr>
          <w:rFonts w:ascii="Courier New" w:hAnsi="Courier New" w:cs="Courier New"/>
          <w:color w:val="000066"/>
          <w:sz w:val="20"/>
          <w:szCs w:val="20"/>
          <w:lang w:val="en-US" w:eastAsia="ru-RU"/>
        </w:rPr>
        <w:t>"form-control"</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.val(value)</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.get(0);</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label: </w:t>
      </w:r>
      <w:r w:rsidR="009F1C3C" w:rsidRPr="00E30678">
        <w:rPr>
          <w:rFonts w:ascii="Courier New" w:hAnsi="Courier New" w:cs="Courier New"/>
          <w:color w:val="000066"/>
          <w:sz w:val="20"/>
          <w:szCs w:val="20"/>
          <w:lang w:val="en-US" w:eastAsia="ru-RU"/>
        </w:rPr>
        <w:t>'Date'</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'INVOICE_DATE'</w:t>
      </w:r>
      <w:r w:rsidR="009F1C3C" w:rsidRPr="00E30678">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width: 60, </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sortable: true,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editable: true,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search: true,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edittype: </w:t>
      </w:r>
      <w:r w:rsidR="009F1C3C" w:rsidRPr="00D36BF0">
        <w:rPr>
          <w:rFonts w:ascii="Courier New" w:hAnsi="Courier New" w:cs="Courier New"/>
          <w:color w:val="000066"/>
          <w:sz w:val="20"/>
          <w:szCs w:val="20"/>
          <w:lang w:val="en-US" w:eastAsia="ru-RU"/>
        </w:rPr>
        <w:t>"text"</w:t>
      </w:r>
      <w:r w:rsidR="009F1C3C" w:rsidRPr="00D36BF0">
        <w:rPr>
          <w:rFonts w:ascii="Courier New" w:hAnsi="Courier New" w:cs="Courier New"/>
          <w:color w:val="000000"/>
          <w:sz w:val="20"/>
          <w:szCs w:val="20"/>
          <w:lang w:val="en-US" w:eastAsia="ru-RU"/>
        </w:rPr>
        <w:t xml:space="preserve">, </w:t>
      </w:r>
      <w:r w:rsidR="007440D6" w:rsidRPr="00D36BF0">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type of input</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align: </w:t>
      </w:r>
      <w:r w:rsidR="009F1C3C" w:rsidRPr="00D36BF0">
        <w:rPr>
          <w:rFonts w:ascii="Courier New" w:hAnsi="Courier New" w:cs="Courier New"/>
          <w:color w:val="000066"/>
          <w:sz w:val="20"/>
          <w:szCs w:val="20"/>
          <w:lang w:val="en-US" w:eastAsia="ru-RU"/>
        </w:rPr>
        <w:t>"right"</w:t>
      </w:r>
      <w:r w:rsidR="009F1C3C" w:rsidRPr="00D36BF0">
        <w:rPr>
          <w:rFonts w:ascii="Courier New" w:hAnsi="Courier New" w:cs="Courier New"/>
          <w:color w:val="000000"/>
          <w:sz w:val="20"/>
          <w:szCs w:val="20"/>
          <w:lang w:val="en-US" w:eastAsia="ru-RU"/>
        </w:rPr>
        <w:t xml:space="preserve">,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formatter: </w:t>
      </w:r>
      <w:r w:rsidR="009F1C3C" w:rsidRPr="007440D6">
        <w:rPr>
          <w:rFonts w:ascii="Courier New" w:hAnsi="Courier New" w:cs="Courier New"/>
          <w:color w:val="000066"/>
          <w:sz w:val="20"/>
          <w:szCs w:val="20"/>
          <w:lang w:val="en-US" w:eastAsia="ru-RU"/>
        </w:rPr>
        <w:t>'date'</w:t>
      </w:r>
      <w:r w:rsidR="009F1C3C"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formatted as date</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sorttype: </w:t>
      </w:r>
      <w:r w:rsidR="009F1C3C" w:rsidRPr="007440D6">
        <w:rPr>
          <w:rFonts w:ascii="Courier New" w:hAnsi="Courier New" w:cs="Courier New"/>
          <w:color w:val="000066"/>
          <w:sz w:val="20"/>
          <w:szCs w:val="20"/>
          <w:lang w:val="en-US" w:eastAsia="ru-RU"/>
        </w:rPr>
        <w:t>'date'</w:t>
      </w:r>
      <w:r w:rsidR="009F1C3C"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sorted as date</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formatoptions: {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date format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srcformat: </w:t>
      </w:r>
      <w:r w:rsidR="009F1C3C" w:rsidRPr="00D36BF0">
        <w:rPr>
          <w:rFonts w:ascii="Courier New" w:hAnsi="Courier New" w:cs="Courier New"/>
          <w:color w:val="000066"/>
          <w:sz w:val="20"/>
          <w:szCs w:val="20"/>
          <w:lang w:val="en-US" w:eastAsia="ru-RU"/>
        </w:rPr>
        <w:t>'d.m.Y H:i:s'</w:t>
      </w:r>
      <w:r w:rsidR="009F1C3C" w:rsidRPr="00D36BF0">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66"/>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newformat: </w:t>
      </w:r>
      <w:r w:rsidR="009F1C3C" w:rsidRPr="00E30678">
        <w:rPr>
          <w:rFonts w:ascii="Courier New" w:hAnsi="Courier New" w:cs="Courier New"/>
          <w:color w:val="000066"/>
          <w:sz w:val="20"/>
          <w:szCs w:val="20"/>
          <w:lang w:val="en-US" w:eastAsia="ru-RU"/>
        </w:rPr>
        <w:t>'d.m.Y H:i:s'</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editoptions: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i/>
          <w:iCs/>
          <w:color w:val="005600"/>
          <w:sz w:val="20"/>
          <w:szCs w:val="20"/>
          <w:lang w:val="en-US" w:eastAsia="ru-RU"/>
        </w:rPr>
        <w:lastRenderedPageBreak/>
        <w:t xml:space="preserve">      </w:t>
      </w:r>
      <w:r w:rsidR="009F1C3C"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initializing the form element for editing</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dataInit: </w:t>
      </w:r>
      <w:r w:rsidR="009F1C3C" w:rsidRPr="00E30678">
        <w:rPr>
          <w:rFonts w:ascii="Courier New" w:hAnsi="Courier New" w:cs="Courier New"/>
          <w:b/>
          <w:bCs/>
          <w:color w:val="000000"/>
          <w:sz w:val="20"/>
          <w:szCs w:val="20"/>
          <w:lang w:val="en-US" w:eastAsia="ru-RU"/>
        </w:rPr>
        <w:t xml:space="preserve">function </w:t>
      </w:r>
      <w:r w:rsidR="009F1C3C" w:rsidRPr="00E30678">
        <w:rPr>
          <w:rFonts w:ascii="Courier New" w:hAnsi="Courier New" w:cs="Courier New"/>
          <w:color w:val="000000"/>
          <w:sz w:val="20"/>
          <w:szCs w:val="20"/>
          <w:lang w:val="en-US" w:eastAsia="ru-RU"/>
        </w:rPr>
        <w:t>(element)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i/>
          <w:iCs/>
          <w:color w:val="0056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create</w:t>
      </w:r>
      <w:r w:rsidR="009F1C3C" w:rsidRPr="00E30678">
        <w:rPr>
          <w:rFonts w:ascii="Courier New" w:hAnsi="Courier New" w:cs="Courier New"/>
          <w:i/>
          <w:iCs/>
          <w:color w:val="005600"/>
          <w:sz w:val="20"/>
          <w:szCs w:val="20"/>
          <w:lang w:val="en-US" w:eastAsia="ru-RU"/>
        </w:rPr>
        <w:t xml:space="preserve"> datepicker</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$(element).datepicker({</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id: </w:t>
      </w:r>
      <w:r w:rsidR="009F1C3C" w:rsidRPr="00E30678">
        <w:rPr>
          <w:rFonts w:ascii="Courier New" w:hAnsi="Courier New" w:cs="Courier New"/>
          <w:color w:val="000066"/>
          <w:sz w:val="20"/>
          <w:szCs w:val="20"/>
          <w:lang w:val="en-US" w:eastAsia="ru-RU"/>
        </w:rPr>
        <w:t>'invoiceDate_datePicker'</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dateFormat: </w:t>
      </w:r>
      <w:r w:rsidR="009F1C3C" w:rsidRPr="00E30678">
        <w:rPr>
          <w:rFonts w:ascii="Courier New" w:hAnsi="Courier New" w:cs="Courier New"/>
          <w:color w:val="000066"/>
          <w:sz w:val="20"/>
          <w:szCs w:val="20"/>
          <w:lang w:val="en-US" w:eastAsia="ru-RU"/>
        </w:rPr>
        <w:t>'dd.mm.yy'</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minDate: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(2000, 0, 1),</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maxDate: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(2030, 0, 1)</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searchoptions: {</w:t>
      </w:r>
    </w:p>
    <w:p w:rsidR="009F1C3C"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i/>
          <w:iCs/>
          <w:color w:val="005600"/>
          <w:sz w:val="20"/>
          <w:szCs w:val="20"/>
          <w:lang w:val="en-US" w:eastAsia="ru-RU"/>
        </w:rPr>
        <w:t xml:space="preserve">      </w:t>
      </w:r>
      <w:r w:rsidR="009F1C3C"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initia</w:t>
      </w:r>
      <w:r w:rsidR="007440D6">
        <w:rPr>
          <w:rFonts w:ascii="Courier New" w:hAnsi="Courier New" w:cs="Courier New"/>
          <w:i/>
          <w:iCs/>
          <w:color w:val="005600"/>
          <w:sz w:val="20"/>
          <w:szCs w:val="20"/>
          <w:lang w:val="en-US" w:eastAsia="ru-RU"/>
        </w:rPr>
        <w:t>lizing the form element for search</w:t>
      </w:r>
      <w:r w:rsidR="007440D6" w:rsidRPr="007440D6">
        <w:rPr>
          <w:rFonts w:ascii="Courier New" w:hAnsi="Courier New" w:cs="Courier New"/>
          <w:i/>
          <w:iCs/>
          <w:color w:val="005600"/>
          <w:sz w:val="20"/>
          <w:szCs w:val="20"/>
          <w:lang w:val="en-US" w:eastAsia="ru-RU"/>
        </w:rPr>
        <w:t>ing</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dataInit: </w:t>
      </w:r>
      <w:r w:rsidR="009F1C3C" w:rsidRPr="00E30678">
        <w:rPr>
          <w:rFonts w:ascii="Courier New" w:hAnsi="Courier New" w:cs="Courier New"/>
          <w:b/>
          <w:bCs/>
          <w:color w:val="000000"/>
          <w:sz w:val="20"/>
          <w:szCs w:val="20"/>
          <w:lang w:val="en-US" w:eastAsia="ru-RU"/>
        </w:rPr>
        <w:t xml:space="preserve">function </w:t>
      </w:r>
      <w:r w:rsidR="009F1C3C" w:rsidRPr="00E30678">
        <w:rPr>
          <w:rFonts w:ascii="Courier New" w:hAnsi="Courier New" w:cs="Courier New"/>
          <w:color w:val="000000"/>
          <w:sz w:val="20"/>
          <w:szCs w:val="20"/>
          <w:lang w:val="en-US" w:eastAsia="ru-RU"/>
        </w:rPr>
        <w:t>(element) {</w:t>
      </w:r>
    </w:p>
    <w:p w:rsidR="009F1C3C"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i/>
          <w:iCs/>
          <w:color w:val="0056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create</w:t>
      </w:r>
      <w:r w:rsidR="009F1C3C" w:rsidRPr="00E30678">
        <w:rPr>
          <w:rFonts w:ascii="Courier New" w:hAnsi="Courier New" w:cs="Courier New"/>
          <w:i/>
          <w:iCs/>
          <w:color w:val="005600"/>
          <w:sz w:val="20"/>
          <w:szCs w:val="20"/>
          <w:lang w:val="en-US" w:eastAsia="ru-RU"/>
        </w:rPr>
        <w:t xml:space="preserve"> datepicker</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$(element).datepicker({</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id: </w:t>
      </w:r>
      <w:r w:rsidR="009F1C3C" w:rsidRPr="00E30678">
        <w:rPr>
          <w:rFonts w:ascii="Courier New" w:hAnsi="Courier New" w:cs="Courier New"/>
          <w:color w:val="000066"/>
          <w:sz w:val="20"/>
          <w:szCs w:val="20"/>
          <w:lang w:val="en-US" w:eastAsia="ru-RU"/>
        </w:rPr>
        <w:t>'invoiceDate_datePicker'</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dateFormat: </w:t>
      </w:r>
      <w:r w:rsidR="009F1C3C" w:rsidRPr="00E30678">
        <w:rPr>
          <w:rFonts w:ascii="Courier New" w:hAnsi="Courier New" w:cs="Courier New"/>
          <w:color w:val="000066"/>
          <w:sz w:val="20"/>
          <w:szCs w:val="20"/>
          <w:lang w:val="en-US" w:eastAsia="ru-RU"/>
        </w:rPr>
        <w:t>'dd.mm.yy'</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minDate: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(2000, 0, 1),</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maxDate: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(2030, 0, 1)</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searchoptions: {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searching types</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sopt: [</w:t>
      </w:r>
      <w:r w:rsidR="009F1C3C" w:rsidRPr="00E30678">
        <w:rPr>
          <w:rFonts w:ascii="Courier New" w:hAnsi="Courier New" w:cs="Courier New"/>
          <w:color w:val="000066"/>
          <w:sz w:val="20"/>
          <w:szCs w:val="20"/>
          <w:lang w:val="en-US" w:eastAsia="ru-RU"/>
        </w:rPr>
        <w:t>'eq'</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'lt'</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'le'</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'gt'</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'ge'</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label: </w:t>
      </w:r>
      <w:r w:rsidR="009F1C3C" w:rsidRPr="00E30678">
        <w:rPr>
          <w:rFonts w:ascii="Courier New" w:hAnsi="Courier New" w:cs="Courier New"/>
          <w:color w:val="000066"/>
          <w:sz w:val="20"/>
          <w:szCs w:val="20"/>
          <w:lang w:val="en-US" w:eastAsia="ru-RU"/>
        </w:rPr>
        <w:t>'Customer'</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'CUSTOMER_NAME'</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width: 250,</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editable: true,</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edittype: </w:t>
      </w:r>
      <w:r w:rsidR="009F1C3C" w:rsidRPr="00E30678">
        <w:rPr>
          <w:rFonts w:ascii="Courier New" w:hAnsi="Courier New" w:cs="Courier New"/>
          <w:color w:val="000066"/>
          <w:sz w:val="20"/>
          <w:szCs w:val="20"/>
          <w:lang w:val="en-US" w:eastAsia="ru-RU"/>
        </w:rPr>
        <w:t>"text"</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editoptions: {</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size: 50,</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maxlength: 60,</w:t>
      </w:r>
    </w:p>
    <w:p w:rsidR="009F1C3C"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readonly: true </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editrules: { required: true },</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search: true,</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searchoptions: {</w:t>
      </w:r>
    </w:p>
    <w:p w:rsidR="009F1C3C" w:rsidRPr="00A85B4A" w:rsidRDefault="00A85B4A" w:rsidP="00E30678">
      <w:pPr>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sopt: [</w:t>
      </w:r>
      <w:r w:rsidR="009F1C3C" w:rsidRPr="00E30678">
        <w:rPr>
          <w:rFonts w:ascii="Courier New" w:hAnsi="Courier New" w:cs="Courier New"/>
          <w:color w:val="000066"/>
          <w:sz w:val="20"/>
          <w:szCs w:val="20"/>
          <w:lang w:val="en-US" w:eastAsia="ru-RU"/>
        </w:rPr>
        <w:t>'eq'</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'bw'</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'cn'</w:t>
      </w:r>
      <w:r w:rsidR="009F1C3C"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label: </w:t>
      </w:r>
      <w:r w:rsidR="002A7A13" w:rsidRPr="00E30678">
        <w:rPr>
          <w:rFonts w:ascii="Courier New" w:hAnsi="Courier New" w:cs="Courier New"/>
          <w:color w:val="000066"/>
          <w:sz w:val="20"/>
          <w:szCs w:val="20"/>
          <w:lang w:val="en-US" w:eastAsia="ru-RU"/>
        </w:rPr>
        <w:t>'Amount'</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name: </w:t>
      </w:r>
      <w:r w:rsidR="002A7A13" w:rsidRPr="00E30678">
        <w:rPr>
          <w:rFonts w:ascii="Courier New" w:hAnsi="Courier New" w:cs="Courier New"/>
          <w:color w:val="000066"/>
          <w:sz w:val="20"/>
          <w:szCs w:val="20"/>
          <w:lang w:val="en-US" w:eastAsia="ru-RU"/>
        </w:rPr>
        <w:t>'TOTAL_SALE'</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width: 60,</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sortable: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editable: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align: </w:t>
      </w:r>
      <w:r w:rsidR="002A7A13" w:rsidRPr="00E30678">
        <w:rPr>
          <w:rFonts w:ascii="Courier New" w:hAnsi="Courier New" w:cs="Courier New"/>
          <w:color w:val="000066"/>
          <w:sz w:val="20"/>
          <w:szCs w:val="20"/>
          <w:lang w:val="en-US" w:eastAsia="ru-RU"/>
        </w:rPr>
        <w:t>"right"</w:t>
      </w:r>
      <w:r w:rsidR="002A7A13" w:rsidRPr="00E30678">
        <w:rPr>
          <w:rFonts w:ascii="Courier New" w:hAnsi="Courier New" w:cs="Courier New"/>
          <w:color w:val="000000"/>
          <w:sz w:val="20"/>
          <w:szCs w:val="20"/>
          <w:lang w:val="en-US" w:eastAsia="ru-RU"/>
        </w:rPr>
        <w: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formatter: </w:t>
      </w:r>
      <w:r w:rsidR="002A7A13" w:rsidRPr="00E30678">
        <w:rPr>
          <w:rFonts w:ascii="Courier New" w:hAnsi="Courier New" w:cs="Courier New"/>
          <w:color w:val="000066"/>
          <w:sz w:val="20"/>
          <w:szCs w:val="20"/>
          <w:lang w:val="en-US" w:eastAsia="ru-RU"/>
        </w:rPr>
        <w:t>'currency'</w:t>
      </w:r>
      <w:r w:rsidR="002A7A13" w:rsidRPr="00E30678">
        <w:rPr>
          <w:rFonts w:ascii="Courier New" w:hAnsi="Courier New" w:cs="Courier New"/>
          <w:color w:val="000000"/>
          <w:sz w:val="20"/>
          <w:szCs w:val="20"/>
          <w:lang w:val="en-US" w:eastAsia="ru-RU"/>
        </w:rPr>
        <w:t xml:space="preserve">, </w:t>
      </w:r>
      <w:r w:rsidR="002A7A13" w:rsidRPr="00E30678">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format as currency</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sorttype: </w:t>
      </w:r>
      <w:r w:rsidR="002A7A13" w:rsidRPr="00E30678">
        <w:rPr>
          <w:rFonts w:ascii="Courier New" w:hAnsi="Courier New" w:cs="Courier New"/>
          <w:color w:val="000066"/>
          <w:sz w:val="20"/>
          <w:szCs w:val="20"/>
          <w:lang w:val="en-US" w:eastAsia="ru-RU"/>
        </w:rPr>
        <w:t>'number'</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searchrules: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66"/>
          <w:sz w:val="20"/>
          <w:szCs w:val="20"/>
          <w:lang w:val="en-US" w:eastAsia="ru-RU"/>
        </w:rPr>
        <w:t xml:space="preserve">      </w:t>
      </w:r>
      <w:r w:rsidR="002A7A13" w:rsidRPr="00E30678">
        <w:rPr>
          <w:rFonts w:ascii="Courier New" w:hAnsi="Courier New" w:cs="Courier New"/>
          <w:color w:val="000066"/>
          <w:sz w:val="20"/>
          <w:szCs w:val="20"/>
          <w:lang w:val="en-US" w:eastAsia="ru-RU"/>
        </w:rPr>
        <w:t>"required"</w:t>
      </w:r>
      <w:r w:rsidR="002A7A13" w:rsidRPr="00E30678">
        <w:rPr>
          <w:rFonts w:ascii="Courier New" w:hAnsi="Courier New" w:cs="Courier New"/>
          <w:color w:val="000000"/>
          <w:sz w:val="20"/>
          <w:szCs w:val="20"/>
          <w:lang w:val="en-US" w:eastAsia="ru-RU"/>
        </w:rPr>
        <w:t>: true,</w:t>
      </w:r>
    </w:p>
    <w:p w:rsidR="002A7A13" w:rsidRPr="00A85B4A"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66"/>
          <w:sz w:val="20"/>
          <w:szCs w:val="20"/>
          <w:lang w:val="en-US" w:eastAsia="ru-RU"/>
        </w:rPr>
        <w:t xml:space="preserve">      </w:t>
      </w:r>
      <w:r w:rsidR="002A7A13" w:rsidRPr="00A85B4A">
        <w:rPr>
          <w:rFonts w:ascii="Courier New" w:hAnsi="Courier New" w:cs="Courier New"/>
          <w:color w:val="000066"/>
          <w:sz w:val="20"/>
          <w:szCs w:val="20"/>
          <w:lang w:val="en-US" w:eastAsia="ru-RU"/>
        </w:rPr>
        <w:t>"number"</w:t>
      </w:r>
      <w:r w:rsidR="002A7A13" w:rsidRPr="00A85B4A">
        <w:rPr>
          <w:rFonts w:ascii="Courier New" w:hAnsi="Courier New" w:cs="Courier New"/>
          <w:color w:val="000000"/>
          <w:sz w:val="20"/>
          <w:szCs w:val="20"/>
          <w:lang w:val="en-US" w:eastAsia="ru-RU"/>
        </w:rPr>
        <w:t>: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66"/>
          <w:sz w:val="20"/>
          <w:szCs w:val="20"/>
          <w:lang w:val="en-US" w:eastAsia="ru-RU"/>
        </w:rPr>
        <w:t xml:space="preserve">      </w:t>
      </w:r>
      <w:r w:rsidR="002A7A13" w:rsidRPr="00E30678">
        <w:rPr>
          <w:rFonts w:ascii="Courier New" w:hAnsi="Courier New" w:cs="Courier New"/>
          <w:color w:val="000066"/>
          <w:sz w:val="20"/>
          <w:szCs w:val="20"/>
          <w:lang w:val="en-US" w:eastAsia="ru-RU"/>
        </w:rPr>
        <w:t>"minValue"</w:t>
      </w:r>
      <w:r w:rsidR="002A7A13" w:rsidRPr="00E30678">
        <w:rPr>
          <w:rFonts w:ascii="Courier New" w:hAnsi="Courier New" w:cs="Courier New"/>
          <w:color w:val="000000"/>
          <w:sz w:val="20"/>
          <w:szCs w:val="20"/>
          <w:lang w:val="en-US" w:eastAsia="ru-RU"/>
        </w:rPr>
        <w:t>: 0</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label: </w:t>
      </w:r>
      <w:r w:rsidR="002A7A13" w:rsidRPr="00E30678">
        <w:rPr>
          <w:rFonts w:ascii="Courier New" w:hAnsi="Courier New" w:cs="Courier New"/>
          <w:color w:val="000066"/>
          <w:sz w:val="20"/>
          <w:szCs w:val="20"/>
          <w:lang w:val="en-US" w:eastAsia="ru-RU"/>
        </w:rPr>
        <w:t>'Paid'</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name: </w:t>
      </w:r>
      <w:r w:rsidR="002A7A13" w:rsidRPr="00E30678">
        <w:rPr>
          <w:rFonts w:ascii="Courier New" w:hAnsi="Courier New" w:cs="Courier New"/>
          <w:color w:val="000066"/>
          <w:sz w:val="20"/>
          <w:szCs w:val="20"/>
          <w:lang w:val="en-US" w:eastAsia="ru-RU"/>
        </w:rPr>
        <w:t>'PAID'</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width: 30,</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lastRenderedPageBreak/>
        <w:t xml:space="preserve">    </w:t>
      </w:r>
      <w:r w:rsidR="002A7A13" w:rsidRPr="00E30678">
        <w:rPr>
          <w:rFonts w:ascii="Courier New" w:hAnsi="Courier New" w:cs="Courier New"/>
          <w:color w:val="000000"/>
          <w:sz w:val="20"/>
          <w:szCs w:val="20"/>
          <w:lang w:val="en-US" w:eastAsia="ru-RU"/>
        </w:rPr>
        <w:t>sortable: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editable: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searchoptions: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sopt: [</w:t>
      </w:r>
      <w:r w:rsidR="002A7A13" w:rsidRPr="00E30678">
        <w:rPr>
          <w:rFonts w:ascii="Courier New" w:hAnsi="Courier New" w:cs="Courier New"/>
          <w:color w:val="000066"/>
          <w:sz w:val="20"/>
          <w:szCs w:val="20"/>
          <w:lang w:val="en-US" w:eastAsia="ru-RU"/>
        </w:rPr>
        <w:t>'eq'</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edittype: </w:t>
      </w:r>
      <w:r w:rsidR="002A7A13" w:rsidRPr="00E30678">
        <w:rPr>
          <w:rFonts w:ascii="Courier New" w:hAnsi="Courier New" w:cs="Courier New"/>
          <w:color w:val="000066"/>
          <w:sz w:val="20"/>
          <w:szCs w:val="20"/>
          <w:lang w:val="en-US" w:eastAsia="ru-RU"/>
        </w:rPr>
        <w:t>"checkbox"</w:t>
      </w:r>
      <w:r w:rsidR="002A7A13" w:rsidRPr="00E30678">
        <w:rPr>
          <w:rFonts w:ascii="Courier New" w:hAnsi="Courier New" w:cs="Courier New"/>
          <w:color w:val="000000"/>
          <w:sz w:val="20"/>
          <w:szCs w:val="20"/>
          <w:lang w:val="en-US" w:eastAsia="ru-RU"/>
        </w:rPr>
        <w:t xml:space="preserve">,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formatter: </w:t>
      </w:r>
      <w:r w:rsidR="002A7A13" w:rsidRPr="00E30678">
        <w:rPr>
          <w:rFonts w:ascii="Courier New" w:hAnsi="Courier New" w:cs="Courier New"/>
          <w:color w:val="000066"/>
          <w:sz w:val="20"/>
          <w:szCs w:val="20"/>
          <w:lang w:val="en-US" w:eastAsia="ru-RU"/>
        </w:rPr>
        <w:t>"checkbox"</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stype: </w:t>
      </w:r>
      <w:r w:rsidR="002A7A13" w:rsidRPr="00E30678">
        <w:rPr>
          <w:rFonts w:ascii="Courier New" w:hAnsi="Courier New" w:cs="Courier New"/>
          <w:color w:val="000066"/>
          <w:sz w:val="20"/>
          <w:szCs w:val="20"/>
          <w:lang w:val="en-US" w:eastAsia="ru-RU"/>
        </w:rPr>
        <w:t>"checkbox"</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align: </w:t>
      </w:r>
      <w:r w:rsidR="002A7A13" w:rsidRPr="00E30678">
        <w:rPr>
          <w:rFonts w:ascii="Courier New" w:hAnsi="Courier New" w:cs="Courier New"/>
          <w:color w:val="000066"/>
          <w:sz w:val="20"/>
          <w:szCs w:val="20"/>
          <w:lang w:val="en-US" w:eastAsia="ru-RU"/>
        </w:rPr>
        <w:t>"center"</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editoptions: {</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value: </w:t>
      </w:r>
      <w:r w:rsidR="002A7A13" w:rsidRPr="00D36BF0">
        <w:rPr>
          <w:rFonts w:ascii="Courier New" w:hAnsi="Courier New" w:cs="Courier New"/>
          <w:color w:val="000066"/>
          <w:sz w:val="20"/>
          <w:szCs w:val="20"/>
          <w:lang w:val="en-US" w:eastAsia="ru-RU"/>
        </w:rPr>
        <w:t>"1"</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66"/>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offval: </w:t>
      </w:r>
      <w:r w:rsidR="002A7A13" w:rsidRPr="00D36BF0">
        <w:rPr>
          <w:rFonts w:ascii="Courier New" w:hAnsi="Courier New" w:cs="Courier New"/>
          <w:color w:val="000066"/>
          <w:sz w:val="20"/>
          <w:szCs w:val="20"/>
          <w:lang w:val="en-US" w:eastAsia="ru-RU"/>
        </w:rPr>
        <w:t>"0"</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rowNum: 500, </w:t>
      </w:r>
      <w:r w:rsidR="002A7A13" w:rsidRPr="00D36BF0">
        <w:rPr>
          <w:rFonts w:ascii="Courier New" w:hAnsi="Courier New" w:cs="Courier New"/>
          <w:i/>
          <w:iCs/>
          <w:color w:val="005600"/>
          <w:sz w:val="20"/>
          <w:szCs w:val="20"/>
          <w:lang w:val="en-US" w:eastAsia="ru-RU"/>
        </w:rPr>
        <w:t xml:space="preserve">// </w:t>
      </w:r>
      <w:r w:rsidR="007440D6" w:rsidRPr="00D36BF0">
        <w:rPr>
          <w:rFonts w:ascii="Courier New" w:hAnsi="Courier New" w:cs="Courier New"/>
          <w:i/>
          <w:iCs/>
          <w:color w:val="005600"/>
          <w:sz w:val="20"/>
          <w:szCs w:val="20"/>
          <w:lang w:val="en-US" w:eastAsia="ru-RU"/>
        </w:rPr>
        <w:t>number of rows displayed</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loadonce: false, </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sortname: </w:t>
      </w:r>
      <w:r w:rsidR="002A7A13" w:rsidRPr="007440D6">
        <w:rPr>
          <w:rFonts w:ascii="Courier New" w:hAnsi="Courier New" w:cs="Courier New"/>
          <w:color w:val="000066"/>
          <w:sz w:val="20"/>
          <w:szCs w:val="20"/>
          <w:lang w:val="en-US" w:eastAsia="ru-RU"/>
        </w:rPr>
        <w:t>'INVOICE_DATE'</w:t>
      </w:r>
      <w:r w:rsidR="002A7A13"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sort by default by NAME column</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sortorder: </w:t>
      </w:r>
      <w:r w:rsidR="002A7A13" w:rsidRPr="00D36BF0">
        <w:rPr>
          <w:rFonts w:ascii="Courier New" w:hAnsi="Courier New" w:cs="Courier New"/>
          <w:color w:val="000066"/>
          <w:sz w:val="20"/>
          <w:szCs w:val="20"/>
          <w:lang w:val="en-US" w:eastAsia="ru-RU"/>
        </w:rPr>
        <w:t>"desc"</w:t>
      </w:r>
      <w:r w:rsidR="002A7A13" w:rsidRPr="00D36BF0">
        <w:rPr>
          <w:rFonts w:ascii="Courier New" w:hAnsi="Courier New" w:cs="Courier New"/>
          <w:color w:val="000000"/>
          <w:sz w:val="20"/>
          <w:szCs w:val="20"/>
          <w:lang w:val="en-US" w:eastAsia="ru-RU"/>
        </w:rPr>
        <w:t xml:space="preserve">, </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width: window.innerWidth - 80, </w:t>
      </w:r>
      <w:r w:rsidR="002A7A13"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grid width</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height: 500,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grid height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viewrecords: true, </w:t>
      </w:r>
      <w:r w:rsidR="002A7A13"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display the number of records</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caption: </w:t>
      </w:r>
      <w:r w:rsidR="002A7A13" w:rsidRPr="007440D6">
        <w:rPr>
          <w:rFonts w:ascii="Courier New" w:hAnsi="Courier New" w:cs="Courier New"/>
          <w:color w:val="000066"/>
          <w:sz w:val="20"/>
          <w:szCs w:val="20"/>
          <w:lang w:val="en-US" w:eastAsia="ru-RU"/>
        </w:rPr>
        <w:t>"Invoices"</w:t>
      </w:r>
      <w:r w:rsidR="002A7A13" w:rsidRPr="007440D6">
        <w:rPr>
          <w:rFonts w:ascii="Courier New" w:hAnsi="Courier New" w:cs="Courier New"/>
          <w:color w:val="000000"/>
          <w:sz w:val="20"/>
          <w:szCs w:val="20"/>
          <w:lang w:val="en-US" w:eastAsia="ru-RU"/>
        </w:rPr>
        <w:t xml:space="preserve">,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grid caption</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pager: </w:t>
      </w:r>
      <w:r w:rsidR="002A7A13" w:rsidRPr="007440D6">
        <w:rPr>
          <w:rFonts w:ascii="Courier New" w:hAnsi="Courier New" w:cs="Courier New"/>
          <w:color w:val="000066"/>
          <w:sz w:val="20"/>
          <w:szCs w:val="20"/>
          <w:lang w:val="en-US" w:eastAsia="ru-RU"/>
        </w:rPr>
        <w:t>'#jpager'</w:t>
      </w:r>
      <w:r w:rsidR="002A7A13"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pagination element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subGrid: true, </w:t>
      </w:r>
      <w:r w:rsidR="007440D6" w:rsidRPr="003947CE">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show subgrid</w:t>
      </w:r>
    </w:p>
    <w:p w:rsidR="002A7A13" w:rsidRPr="003947CE"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3947CE">
        <w:rPr>
          <w:rFonts w:ascii="Courier New" w:hAnsi="Courier New" w:cs="Courier New"/>
          <w:i/>
          <w:iCs/>
          <w:color w:val="005600"/>
          <w:sz w:val="20"/>
          <w:szCs w:val="20"/>
          <w:lang w:val="en-US" w:eastAsia="ru-RU"/>
        </w:rPr>
        <w:t xml:space="preserve">  </w:t>
      </w:r>
      <w:r w:rsidR="002A7A13" w:rsidRPr="003947CE">
        <w:rPr>
          <w:rFonts w:ascii="Courier New" w:hAnsi="Courier New" w:cs="Courier New"/>
          <w:i/>
          <w:iCs/>
          <w:color w:val="005600"/>
          <w:sz w:val="20"/>
          <w:szCs w:val="20"/>
          <w:lang w:val="en-US" w:eastAsia="ru-RU"/>
        </w:rPr>
        <w:t xml:space="preserve">// </w:t>
      </w:r>
      <w:r w:rsidR="003947CE" w:rsidRPr="003947CE">
        <w:rPr>
          <w:rFonts w:ascii="Courier New" w:hAnsi="Courier New" w:cs="Courier New"/>
          <w:i/>
          <w:iCs/>
          <w:color w:val="005600"/>
          <w:sz w:val="20"/>
          <w:szCs w:val="20"/>
          <w:lang w:val="en-US" w:eastAsia="ru-RU"/>
        </w:rPr>
        <w:t>javascript function for displaying the parent grid</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subGridRowExpanded: showChildGrid,</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subGridOptions: {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2A7A13" w:rsidRPr="00D36BF0">
        <w:rPr>
          <w:rFonts w:ascii="Courier New" w:hAnsi="Courier New" w:cs="Courier New"/>
          <w:i/>
          <w:iCs/>
          <w:color w:val="005600"/>
          <w:sz w:val="20"/>
          <w:szCs w:val="20"/>
          <w:lang w:val="en-US" w:eastAsia="ru-RU"/>
        </w:rPr>
        <w:t xml:space="preserve">// </w:t>
      </w:r>
      <w:r w:rsidR="003947CE" w:rsidRPr="00D36BF0">
        <w:rPr>
          <w:rFonts w:ascii="Courier New" w:hAnsi="Courier New" w:cs="Courier New"/>
          <w:i/>
          <w:iCs/>
          <w:color w:val="005600"/>
          <w:sz w:val="20"/>
          <w:szCs w:val="20"/>
          <w:lang w:val="en-US" w:eastAsia="ru-RU"/>
        </w:rPr>
        <w:t>upload data only once</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reloadOnExpand: false,</w:t>
      </w:r>
    </w:p>
    <w:p w:rsidR="002A7A13" w:rsidRPr="003947CE"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3947CE">
        <w:rPr>
          <w:rFonts w:ascii="Courier New" w:hAnsi="Courier New" w:cs="Courier New"/>
          <w:i/>
          <w:iCs/>
          <w:color w:val="005600"/>
          <w:sz w:val="20"/>
          <w:szCs w:val="20"/>
          <w:lang w:val="en-US" w:eastAsia="ru-RU"/>
        </w:rPr>
        <w:t xml:space="preserve">    </w:t>
      </w:r>
      <w:r w:rsidR="002A7A13" w:rsidRPr="003947CE">
        <w:rPr>
          <w:rFonts w:ascii="Courier New" w:hAnsi="Courier New" w:cs="Courier New"/>
          <w:i/>
          <w:iCs/>
          <w:color w:val="005600"/>
          <w:sz w:val="20"/>
          <w:szCs w:val="20"/>
          <w:lang w:val="en-US" w:eastAsia="ru-RU"/>
        </w:rPr>
        <w:t xml:space="preserve">// </w:t>
      </w:r>
      <w:r w:rsidR="003947CE">
        <w:rPr>
          <w:rFonts w:ascii="Courier New" w:hAnsi="Courier New" w:cs="Courier New"/>
          <w:i/>
          <w:iCs/>
          <w:color w:val="005600"/>
          <w:sz w:val="20"/>
          <w:szCs w:val="20"/>
          <w:lang w:val="en-US" w:eastAsia="ru-RU"/>
        </w:rPr>
        <w:t>load the subgrid rows</w:t>
      </w:r>
      <w:r w:rsidR="003947CE" w:rsidRPr="003947CE">
        <w:rPr>
          <w:rFonts w:ascii="Courier New" w:hAnsi="Courier New" w:cs="Courier New"/>
          <w:i/>
          <w:iCs/>
          <w:color w:val="005600"/>
          <w:sz w:val="20"/>
          <w:szCs w:val="20"/>
          <w:lang w:val="en-US" w:eastAsia="ru-RU"/>
        </w:rPr>
        <w:t xml:space="preserve"> only when you click on the icon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selectOnExpand: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D36BF0" w:rsidRDefault="002A7A13" w:rsidP="00E30678">
      <w:pPr>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w:t>
      </w:r>
    </w:p>
    <w:p w:rsidR="00E30678" w:rsidRPr="00D36BF0" w:rsidRDefault="00E30678" w:rsidP="00E30678">
      <w:pPr>
        <w:spacing w:after="0" w:line="240" w:lineRule="auto"/>
        <w:rPr>
          <w:rFonts w:ascii="Courier New" w:hAnsi="Courier New" w:cs="Courier New"/>
          <w:color w:val="000000"/>
          <w:sz w:val="20"/>
          <w:szCs w:val="20"/>
          <w:lang w:val="en-US" w:eastAsia="ru-RU"/>
        </w:rPr>
      </w:pPr>
    </w:p>
    <w:p w:rsidR="002A7A13" w:rsidRPr="00D36BF0" w:rsidRDefault="002A7A13"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3947CE" w:rsidRPr="00D36BF0">
        <w:rPr>
          <w:rFonts w:ascii="Courier New" w:hAnsi="Courier New" w:cs="Courier New"/>
          <w:i/>
          <w:iCs/>
          <w:color w:val="005600"/>
          <w:sz w:val="20"/>
          <w:szCs w:val="20"/>
          <w:lang w:val="en-US" w:eastAsia="ru-RU"/>
        </w:rPr>
        <w:t>display the navigation bar</w:t>
      </w:r>
    </w:p>
    <w:p w:rsidR="002A7A13" w:rsidRPr="00D36BF0" w:rsidRDefault="002A7A13"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dbGrid.jqGrid(</w:t>
      </w:r>
      <w:r w:rsidRPr="00D36BF0">
        <w:rPr>
          <w:rFonts w:ascii="Courier New" w:hAnsi="Courier New" w:cs="Courier New"/>
          <w:color w:val="000066"/>
          <w:sz w:val="20"/>
          <w:szCs w:val="20"/>
          <w:lang w:val="en-US" w:eastAsia="ru-RU"/>
        </w:rPr>
        <w:t>'navGrid'</w:t>
      </w:r>
      <w:r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66"/>
          <w:sz w:val="20"/>
          <w:szCs w:val="20"/>
          <w:lang w:val="en-US" w:eastAsia="ru-RU"/>
        </w:rPr>
        <w:t>'#jpager'</w:t>
      </w:r>
      <w:r w:rsidRPr="00D36BF0">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search: true, </w:t>
      </w:r>
    </w:p>
    <w:p w:rsidR="002A7A13"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add: true,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edit: true,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del: true,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view: false,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refresh: true, </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searchtext: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Search</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addtext: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Add</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edittext: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Edit</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deltext: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Delete</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viewtext: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View</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viewtitle: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Selected record</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66"/>
          <w:sz w:val="20"/>
          <w:szCs w:val="20"/>
          <w:lang w:val="en-US" w:eastAsia="ru-RU"/>
        </w:rPr>
      </w:pPr>
      <w:r w:rsidRPr="003947CE">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refreshtext: </w:t>
      </w:r>
      <w:r w:rsidR="003947CE" w:rsidRPr="00D36BF0">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Refresh</w:t>
      </w:r>
      <w:r w:rsidR="002A7A13" w:rsidRPr="00D36BF0">
        <w:rPr>
          <w:rFonts w:ascii="Courier New" w:hAnsi="Courier New" w:cs="Courier New"/>
          <w:color w:val="000066"/>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update(</w:t>
      </w:r>
      <w:r w:rsidR="002A7A13" w:rsidRPr="00D36BF0">
        <w:rPr>
          <w:rFonts w:ascii="Courier New" w:hAnsi="Courier New" w:cs="Courier New"/>
          <w:color w:val="000066"/>
          <w:sz w:val="20"/>
          <w:szCs w:val="20"/>
          <w:lang w:val="en-US" w:eastAsia="ru-RU"/>
        </w:rPr>
        <w:t>"edit"</w:t>
      </w:r>
      <w:r w:rsidR="002A7A13" w:rsidRPr="00D36BF0">
        <w:rPr>
          <w:rFonts w:ascii="Courier New" w:hAnsi="Courier New" w:cs="Courier New"/>
          <w:color w:val="000000"/>
          <w:sz w:val="20"/>
          <w:szCs w:val="20"/>
          <w:lang w:val="en-US" w:eastAsia="ru-RU"/>
        </w:rPr>
        <w:t xml:space="preserv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update(</w:t>
      </w:r>
      <w:r w:rsidR="002A7A13" w:rsidRPr="00D36BF0">
        <w:rPr>
          <w:rFonts w:ascii="Courier New" w:hAnsi="Courier New" w:cs="Courier New"/>
          <w:color w:val="000066"/>
          <w:sz w:val="20"/>
          <w:szCs w:val="20"/>
          <w:lang w:val="en-US" w:eastAsia="ru-RU"/>
        </w:rPr>
        <w:t>"add"</w:t>
      </w:r>
      <w:r w:rsidR="002A7A13" w:rsidRPr="00D36BF0">
        <w:rPr>
          <w:rFonts w:ascii="Courier New" w:hAnsi="Courier New" w:cs="Courier New"/>
          <w:color w:val="000000"/>
          <w:sz w:val="20"/>
          <w:szCs w:val="20"/>
          <w:lang w:val="en-US" w:eastAsia="ru-RU"/>
        </w:rPr>
        <w:t xml:space="preserv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update(</w:t>
      </w:r>
      <w:r w:rsidR="002A7A13" w:rsidRPr="00D36BF0">
        <w:rPr>
          <w:rFonts w:ascii="Courier New" w:hAnsi="Courier New" w:cs="Courier New"/>
          <w:color w:val="000066"/>
          <w:sz w:val="20"/>
          <w:szCs w:val="20"/>
          <w:lang w:val="en-US" w:eastAsia="ru-RU"/>
        </w:rPr>
        <w:t>"del"</w:t>
      </w:r>
      <w:r w:rsidR="002A7A13" w:rsidRPr="00D36BF0">
        <w:rPr>
          <w:rFonts w:ascii="Courier New" w:hAnsi="Courier New" w:cs="Courier New"/>
          <w:color w:val="000000"/>
          <w:sz w:val="20"/>
          <w:szCs w:val="20"/>
          <w:lang w:val="en-US" w:eastAsia="ru-RU"/>
        </w:rPr>
        <w:t xml:space="preserve">) </w:t>
      </w:r>
    </w:p>
    <w:p w:rsidR="002A7A13" w:rsidRPr="007776FF" w:rsidRDefault="002A7A13" w:rsidP="00E30678">
      <w:pPr>
        <w:spacing w:after="0" w:line="240" w:lineRule="auto"/>
        <w:rPr>
          <w:rFonts w:ascii="Courier New" w:hAnsi="Courier New" w:cs="Courier New"/>
          <w:sz w:val="20"/>
          <w:szCs w:val="20"/>
          <w:lang w:val="en-US"/>
        </w:rPr>
      </w:pPr>
      <w:r w:rsidRPr="007776FF">
        <w:rPr>
          <w:rFonts w:ascii="Courier New" w:hAnsi="Courier New" w:cs="Courier New"/>
          <w:color w:val="000000"/>
          <w:sz w:val="20"/>
          <w:szCs w:val="20"/>
          <w:lang w:val="en-US" w:eastAsia="ru-RU"/>
        </w:rPr>
        <w:t>);</w:t>
      </w:r>
    </w:p>
    <w:p w:rsidR="00E30678" w:rsidRPr="007776FF" w:rsidRDefault="00E30678" w:rsidP="00BE173B">
      <w:pPr>
        <w:jc w:val="both"/>
        <w:rPr>
          <w:rFonts w:ascii="Arial" w:hAnsi="Arial" w:cs="Arial"/>
          <w:sz w:val="24"/>
          <w:szCs w:val="24"/>
          <w:lang w:val="en-US"/>
        </w:rPr>
      </w:pPr>
    </w:p>
    <w:p w:rsidR="00BE173B" w:rsidRPr="007776FF" w:rsidRDefault="00D30513" w:rsidP="00BE173B">
      <w:pPr>
        <w:jc w:val="both"/>
        <w:rPr>
          <w:rFonts w:ascii="Arial" w:hAnsi="Arial" w:cs="Arial"/>
          <w:sz w:val="24"/>
          <w:szCs w:val="24"/>
          <w:lang w:val="en-US"/>
        </w:rPr>
      </w:pPr>
      <w:del w:id="573" w:author="Helen" w:date="2017-10-23T15:51:00Z">
        <w:r w:rsidRPr="00582999" w:rsidDel="00A00568">
          <w:rPr>
            <w:rFonts w:ascii="Arial" w:hAnsi="Arial" w:cs="Arial"/>
            <w:sz w:val="24"/>
            <w:szCs w:val="24"/>
            <w:lang w:val="en-US"/>
          </w:rPr>
          <w:delText xml:space="preserve">Let us </w:delText>
        </w:r>
      </w:del>
      <w:ins w:id="574" w:author="Helen" w:date="2017-10-23T15:51:00Z">
        <w:r w:rsidR="00A00568">
          <w:rPr>
            <w:rFonts w:ascii="Arial" w:hAnsi="Arial" w:cs="Arial"/>
            <w:sz w:val="24"/>
            <w:szCs w:val="24"/>
            <w:lang w:val="en-US"/>
          </w:rPr>
          <w:t xml:space="preserve">We'll </w:t>
        </w:r>
      </w:ins>
      <w:r w:rsidRPr="00582999">
        <w:rPr>
          <w:rFonts w:ascii="Arial" w:hAnsi="Arial" w:cs="Arial"/>
          <w:sz w:val="24"/>
          <w:szCs w:val="24"/>
          <w:lang w:val="en-US"/>
        </w:rPr>
        <w:t xml:space="preserve">add one more "custom" button </w:t>
      </w:r>
      <w:del w:id="575" w:author="Helen" w:date="2017-10-23T15:51:00Z">
        <w:r w:rsidRPr="00582999" w:rsidDel="00A00568">
          <w:rPr>
            <w:rFonts w:ascii="Arial" w:hAnsi="Arial" w:cs="Arial"/>
            <w:sz w:val="24"/>
            <w:szCs w:val="24"/>
            <w:lang w:val="en-US"/>
          </w:rPr>
          <w:delText xml:space="preserve">for paying the invoice </w:delText>
        </w:r>
      </w:del>
      <w:r w:rsidRPr="00582999">
        <w:rPr>
          <w:rFonts w:ascii="Arial" w:hAnsi="Arial" w:cs="Arial"/>
          <w:sz w:val="24"/>
          <w:szCs w:val="24"/>
          <w:lang w:val="en-US"/>
        </w:rPr>
        <w:t>to the main grid</w:t>
      </w:r>
      <w:ins w:id="576" w:author="Helen" w:date="2017-10-23T15:51:00Z">
        <w:r w:rsidR="00A00568">
          <w:rPr>
            <w:rFonts w:ascii="Arial" w:hAnsi="Arial" w:cs="Arial"/>
            <w:sz w:val="24"/>
            <w:szCs w:val="24"/>
            <w:lang w:val="en-US"/>
          </w:rPr>
          <w:t xml:space="preserve">, </w:t>
        </w:r>
        <w:r w:rsidR="00A00568" w:rsidRPr="00582999">
          <w:rPr>
            <w:rFonts w:ascii="Arial" w:hAnsi="Arial" w:cs="Arial"/>
            <w:sz w:val="24"/>
            <w:szCs w:val="24"/>
            <w:lang w:val="en-US"/>
          </w:rPr>
          <w:t>for paying the invoice</w:t>
        </w:r>
      </w:ins>
      <w:r w:rsidRPr="00582999">
        <w:rPr>
          <w:rFonts w:ascii="Arial" w:hAnsi="Arial" w:cs="Arial"/>
          <w:sz w:val="24"/>
          <w:szCs w:val="24"/>
          <w:lang w:val="en-US"/>
        </w:rPr>
        <w:t>.</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Add a button to pay the invoice</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lastRenderedPageBreak/>
        <w:t>dbGrid.navButtonAdd(</w:t>
      </w:r>
      <w:r w:rsidRPr="007776FF">
        <w:rPr>
          <w:rFonts w:ascii="Courier New" w:hAnsi="Courier New" w:cs="Courier New"/>
          <w:color w:val="000066"/>
          <w:sz w:val="20"/>
          <w:szCs w:val="20"/>
          <w:lang w:val="en-US" w:eastAsia="ru-RU"/>
        </w:rPr>
        <w:t>'#jpager'</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buttonicon: </w:t>
      </w:r>
      <w:r w:rsidRPr="007776FF">
        <w:rPr>
          <w:rFonts w:ascii="Courier New" w:hAnsi="Courier New" w:cs="Courier New"/>
          <w:color w:val="000066"/>
          <w:sz w:val="20"/>
          <w:szCs w:val="20"/>
          <w:lang w:val="en-US" w:eastAsia="ru-RU"/>
        </w:rPr>
        <w:t>"glyphicon-usd"</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title: </w:t>
      </w:r>
      <w:r w:rsidRPr="007776FF">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Pay</w:t>
      </w:r>
      <w:r w:rsidRPr="007776FF">
        <w:rPr>
          <w:rFonts w:ascii="Courier New" w:hAnsi="Courier New" w:cs="Courier New"/>
          <w:color w:val="000066"/>
          <w:sz w:val="20"/>
          <w:szCs w:val="20"/>
          <w:lang w:val="en-US" w:eastAsia="ru-RU"/>
        </w:rPr>
        <w: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caption: </w:t>
      </w:r>
      <w:r w:rsidRPr="007776FF">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Pay</w:t>
      </w:r>
      <w:r w:rsidRPr="007776FF">
        <w:rPr>
          <w:rFonts w:ascii="Courier New" w:hAnsi="Courier New" w:cs="Courier New"/>
          <w:color w:val="000066"/>
          <w:sz w:val="20"/>
          <w:szCs w:val="20"/>
          <w:lang w:val="en-US" w:eastAsia="ru-RU"/>
        </w:rPr>
        <w: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position: </w:t>
      </w:r>
      <w:r w:rsidRPr="007776FF">
        <w:rPr>
          <w:rFonts w:ascii="Courier New" w:hAnsi="Courier New" w:cs="Courier New"/>
          <w:color w:val="000066"/>
          <w:sz w:val="20"/>
          <w:szCs w:val="20"/>
          <w:lang w:val="en-US" w:eastAsia="ru-RU"/>
        </w:rPr>
        <w:t>"last"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onClickButton: </w:t>
      </w:r>
      <w:r w:rsidRPr="007776FF">
        <w:rPr>
          <w:rFonts w:ascii="Courier New" w:hAnsi="Courier New" w:cs="Courier New"/>
          <w:b/>
          <w:bCs/>
          <w:color w:val="000000"/>
          <w:sz w:val="20"/>
          <w:szCs w:val="20"/>
          <w:lang w:val="en-US" w:eastAsia="ru-RU"/>
        </w:rPr>
        <w:t xml:space="preserve">function </w:t>
      </w:r>
      <w:r w:rsidRPr="007776FF">
        <w:rPr>
          <w:rFonts w:ascii="Courier New" w:hAnsi="Courier New" w:cs="Courier New"/>
          <w:color w:val="000000"/>
          <w:sz w:val="20"/>
          <w:szCs w:val="20"/>
          <w:lang w:val="en-US" w:eastAsia="ru-RU"/>
        </w:rPr>
        <w:t>() {</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xml:space="preserve">    // </w:t>
      </w:r>
      <w:r w:rsidRPr="00D36BF0">
        <w:rPr>
          <w:rFonts w:ascii="Courier New" w:hAnsi="Courier New" w:cs="Courier New"/>
          <w:i/>
          <w:iCs/>
          <w:color w:val="005600"/>
          <w:sz w:val="20"/>
          <w:szCs w:val="20"/>
          <w:lang w:val="en-US" w:eastAsia="ru-RU"/>
        </w:rPr>
        <w:t>get the current record ID</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var </w:t>
      </w:r>
      <w:r w:rsidRPr="007776FF">
        <w:rPr>
          <w:rFonts w:ascii="Courier New" w:hAnsi="Courier New" w:cs="Courier New"/>
          <w:color w:val="000000"/>
          <w:sz w:val="20"/>
          <w:szCs w:val="20"/>
          <w:lang w:val="en-US" w:eastAsia="ru-RU"/>
        </w:rPr>
        <w:t>id = dbGrid.getGridParam(</w:t>
      </w:r>
      <w:r w:rsidRPr="007776FF">
        <w:rPr>
          <w:rFonts w:ascii="Courier New" w:hAnsi="Courier New" w:cs="Courier New"/>
          <w:color w:val="000066"/>
          <w:sz w:val="20"/>
          <w:szCs w:val="20"/>
          <w:lang w:val="en-US" w:eastAsia="ru-RU"/>
        </w:rPr>
        <w:t>"selrow"</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if </w:t>
      </w:r>
      <w:r w:rsidRPr="007776FF">
        <w:rPr>
          <w:rFonts w:ascii="Courier New" w:hAnsi="Courier New" w:cs="Courier New"/>
          <w:color w:val="000000"/>
          <w:sz w:val="20"/>
          <w:szCs w:val="20"/>
          <w:lang w:val="en-US" w:eastAsia="ru-RU"/>
        </w:rPr>
        <w:t>(id)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var </w:t>
      </w:r>
      <w:r w:rsidRPr="007776FF">
        <w:rPr>
          <w:rFonts w:ascii="Courier New" w:hAnsi="Courier New" w:cs="Courier New"/>
          <w:color w:val="000000"/>
          <w:sz w:val="20"/>
          <w:szCs w:val="20"/>
          <w:lang w:val="en-US" w:eastAsia="ru-RU"/>
        </w:rPr>
        <w:t xml:space="preserve">url = </w:t>
      </w:r>
      <w:r w:rsidRPr="007776FF">
        <w:rPr>
          <w:rFonts w:ascii="Courier New" w:hAnsi="Courier New" w:cs="Courier New"/>
          <w:color w:val="000066"/>
          <w:sz w:val="20"/>
          <w:szCs w:val="20"/>
          <w:lang w:val="en-US" w:eastAsia="ru-RU"/>
        </w:rPr>
        <w:t>'@Url.Action("Pay")'</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$.ajax({</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url: url,</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type: </w:t>
      </w:r>
      <w:r w:rsidRPr="007776FF">
        <w:rPr>
          <w:rFonts w:ascii="Courier New" w:hAnsi="Courier New" w:cs="Courier New"/>
          <w:color w:val="000066"/>
          <w:sz w:val="20"/>
          <w:szCs w:val="20"/>
          <w:lang w:val="en-US" w:eastAsia="ru-RU"/>
        </w:rPr>
        <w:t>'POST'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data: { id: id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success: </w:t>
      </w:r>
      <w:r w:rsidRPr="007776FF">
        <w:rPr>
          <w:rFonts w:ascii="Courier New" w:hAnsi="Courier New" w:cs="Courier New"/>
          <w:b/>
          <w:bCs/>
          <w:color w:val="000000"/>
          <w:sz w:val="20"/>
          <w:szCs w:val="20"/>
          <w:lang w:val="en-US" w:eastAsia="ru-RU"/>
        </w:rPr>
        <w:t xml:space="preserve">function </w:t>
      </w:r>
      <w:r w:rsidRPr="007776FF">
        <w:rPr>
          <w:rFonts w:ascii="Courier New" w:hAnsi="Courier New" w:cs="Courier New"/>
          <w:color w:val="000000"/>
          <w:sz w:val="20"/>
          <w:szCs w:val="20"/>
          <w:lang w:val="en-US" w:eastAsia="ru-RU"/>
        </w:rPr>
        <w:t>(data) {</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xml:space="preserve">          // check if an error has occurred</w:t>
      </w:r>
    </w:p>
    <w:p w:rsidR="007776FF" w:rsidRPr="00D36BF0"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w:t>
      </w:r>
      <w:r w:rsidRPr="00D36BF0">
        <w:rPr>
          <w:rFonts w:ascii="Courier New" w:hAnsi="Courier New" w:cs="Courier New"/>
          <w:b/>
          <w:bCs/>
          <w:color w:val="000000"/>
          <w:sz w:val="20"/>
          <w:szCs w:val="20"/>
          <w:lang w:val="en-US" w:eastAsia="ru-RU"/>
        </w:rPr>
        <w:t xml:space="preserve">if </w:t>
      </w:r>
      <w:r w:rsidRPr="00D36BF0">
        <w:rPr>
          <w:rFonts w:ascii="Courier New" w:hAnsi="Courier New" w:cs="Courier New"/>
          <w:color w:val="000000"/>
          <w:sz w:val="20"/>
          <w:szCs w:val="20"/>
          <w:lang w:val="en-US" w:eastAsia="ru-RU"/>
        </w:rPr>
        <w:t>(data.hasOwnProperty(</w:t>
      </w:r>
      <w:r w:rsidRPr="00D36BF0">
        <w:rPr>
          <w:rFonts w:ascii="Courier New" w:hAnsi="Courier New" w:cs="Courier New"/>
          <w:color w:val="000066"/>
          <w:sz w:val="20"/>
          <w:szCs w:val="20"/>
          <w:lang w:val="en-US" w:eastAsia="ru-RU"/>
        </w:rPr>
        <w:t>"error"</w:t>
      </w:r>
      <w:r w:rsidRPr="00D36BF0">
        <w:rPr>
          <w:rFonts w:ascii="Courier New" w:hAnsi="Courier New" w:cs="Courier New"/>
          <w:color w:val="000000"/>
          <w:sz w:val="20"/>
          <w:szCs w:val="20"/>
          <w:lang w:val="en-US" w:eastAsia="ru-RU"/>
        </w:rPr>
        <w:t>))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alertDialog(</w:t>
      </w:r>
      <w:r w:rsidRPr="007776FF">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Error</w:t>
      </w:r>
      <w:r w:rsidRPr="007776FF">
        <w:rPr>
          <w:rFonts w:ascii="Courier New" w:hAnsi="Courier New" w:cs="Courier New"/>
          <w:color w:val="000066"/>
          <w:sz w:val="20"/>
          <w:szCs w:val="20"/>
          <w:lang w:val="en-US" w:eastAsia="ru-RU"/>
        </w:rPr>
        <w:t>'</w:t>
      </w:r>
      <w:r w:rsidRPr="007776FF">
        <w:rPr>
          <w:rFonts w:ascii="Courier New" w:hAnsi="Courier New" w:cs="Courier New"/>
          <w:color w:val="000000"/>
          <w:sz w:val="20"/>
          <w:szCs w:val="20"/>
          <w:lang w:val="en-US" w:eastAsia="ru-RU"/>
        </w:rPr>
        <w:t>, data.error);</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else </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refresh grid</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w:t>
      </w:r>
      <w:r w:rsidRPr="007776FF">
        <w:rPr>
          <w:rFonts w:ascii="Courier New" w:hAnsi="Courier New" w:cs="Courier New"/>
          <w:color w:val="000066"/>
          <w:sz w:val="20"/>
          <w:szCs w:val="20"/>
          <w:lang w:val="en-US" w:eastAsia="ru-RU"/>
        </w:rPr>
        <w:t>"#jqg"</w:t>
      </w:r>
      <w:r w:rsidRPr="007776FF">
        <w:rPr>
          <w:rFonts w:ascii="Courier New" w:hAnsi="Courier New" w:cs="Courier New"/>
          <w:color w:val="000000"/>
          <w:sz w:val="20"/>
          <w:szCs w:val="20"/>
          <w:lang w:val="en-US" w:eastAsia="ru-RU"/>
        </w:rPr>
        <w:t>).jqGrid(</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66"/>
          <w:sz w:val="20"/>
          <w:szCs w:val="20"/>
          <w:lang w:val="en-US" w:eastAsia="ru-RU"/>
        </w:rPr>
        <w:t xml:space="preserve">              'setGridParam'</w:t>
      </w:r>
      <w:r w:rsidRPr="007776FF">
        <w:rPr>
          <w:rFonts w:ascii="Courier New" w:hAnsi="Courier New" w:cs="Courier New"/>
          <w:color w:val="000000"/>
          <w:sz w:val="20"/>
          <w:szCs w:val="20"/>
          <w:lang w:val="en-US" w:eastAsia="ru-RU"/>
        </w:rPr>
        <w:t>,</w:t>
      </w:r>
    </w:p>
    <w:p w:rsidR="007776FF" w:rsidRPr="00D36BF0"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7776FF" w:rsidRPr="00D36BF0" w:rsidRDefault="007776FF" w:rsidP="007776FF">
      <w:pPr>
        <w:autoSpaceDE w:val="0"/>
        <w:autoSpaceDN w:val="0"/>
        <w:adjustRightInd w:val="0"/>
        <w:spacing w:after="0" w:line="240" w:lineRule="auto"/>
        <w:rPr>
          <w:rFonts w:ascii="Courier New" w:hAnsi="Courier New" w:cs="Courier New"/>
          <w:color w:val="000066"/>
          <w:sz w:val="20"/>
          <w:szCs w:val="20"/>
          <w:lang w:val="en-US" w:eastAsia="ru-RU"/>
        </w:rPr>
      </w:pPr>
      <w:r w:rsidRPr="00D36BF0">
        <w:rPr>
          <w:rFonts w:ascii="Courier New" w:hAnsi="Courier New" w:cs="Courier New"/>
          <w:color w:val="000000"/>
          <w:sz w:val="20"/>
          <w:szCs w:val="20"/>
          <w:lang w:val="en-US" w:eastAsia="ru-RU"/>
        </w:rPr>
        <w:t xml:space="preserve">                datatype: </w:t>
      </w:r>
      <w:r w:rsidRPr="00D36BF0">
        <w:rPr>
          <w:rFonts w:ascii="Courier New" w:hAnsi="Courier New" w:cs="Courier New"/>
          <w:color w:val="000066"/>
          <w:sz w:val="20"/>
          <w:szCs w:val="20"/>
          <w:lang w:val="en-US" w:eastAsia="ru-RU"/>
        </w:rPr>
        <w:t>'json'</w:t>
      </w:r>
    </w:p>
    <w:p w:rsidR="007776FF" w:rsidRPr="00D36BF0"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7776FF" w:rsidRPr="00D36BF0" w:rsidRDefault="007776FF" w:rsidP="007776FF">
      <w:pPr>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).trigger(</w:t>
      </w:r>
      <w:r w:rsidRPr="00D36BF0">
        <w:rPr>
          <w:rFonts w:ascii="Courier New" w:hAnsi="Courier New" w:cs="Courier New"/>
          <w:color w:val="000066"/>
          <w:sz w:val="20"/>
          <w:szCs w:val="20"/>
          <w:lang w:val="en-US" w:eastAsia="ru-RU"/>
        </w:rPr>
        <w:t>'reloadGrid'</w:t>
      </w:r>
      <w:r w:rsidRPr="00D36BF0">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D36BF0" w:rsidRDefault="007776FF" w:rsidP="007776FF">
      <w:pPr>
        <w:spacing w:after="0" w:line="240" w:lineRule="auto"/>
        <w:rPr>
          <w:rFonts w:ascii="Courier New" w:hAnsi="Courier New" w:cs="Courier New"/>
          <w:sz w:val="20"/>
          <w:szCs w:val="20"/>
          <w:lang w:val="en-US" w:eastAsia="ru-RU"/>
        </w:rPr>
      </w:pPr>
      <w:r w:rsidRPr="007776FF">
        <w:rPr>
          <w:rFonts w:ascii="Courier New" w:hAnsi="Courier New" w:cs="Courier New"/>
          <w:sz w:val="20"/>
          <w:szCs w:val="20"/>
          <w:lang w:val="en-US" w:eastAsia="ru-RU"/>
        </w:rPr>
        <w:t>});</w:t>
      </w:r>
    </w:p>
    <w:p w:rsidR="007776FF" w:rsidRPr="00D36BF0" w:rsidRDefault="007776FF" w:rsidP="007776FF">
      <w:pPr>
        <w:spacing w:after="0" w:line="240" w:lineRule="auto"/>
        <w:rPr>
          <w:rFonts w:ascii="Courier New" w:hAnsi="Courier New" w:cs="Courier New"/>
          <w:sz w:val="24"/>
          <w:szCs w:val="24"/>
          <w:lang w:val="en-US"/>
        </w:rPr>
      </w:pPr>
    </w:p>
    <w:p w:rsidR="00BE173B" w:rsidRPr="00582999" w:rsidRDefault="00D30513" w:rsidP="00BE173B">
      <w:pPr>
        <w:jc w:val="both"/>
        <w:rPr>
          <w:rFonts w:ascii="Arial" w:hAnsi="Arial" w:cs="Arial"/>
          <w:sz w:val="24"/>
          <w:szCs w:val="24"/>
          <w:lang w:val="en-US"/>
        </w:rPr>
      </w:pPr>
      <w:del w:id="577" w:author="Helen" w:date="2017-10-23T15:52:00Z">
        <w:r w:rsidRPr="00582999" w:rsidDel="00A00568">
          <w:rPr>
            <w:rFonts w:ascii="Arial" w:hAnsi="Arial" w:cs="Arial"/>
            <w:sz w:val="24"/>
            <w:szCs w:val="24"/>
            <w:lang w:val="en-US"/>
          </w:rPr>
          <w:delText xml:space="preserve">Unlike for directories, </w:delText>
        </w:r>
      </w:del>
      <w:ins w:id="578" w:author="Helen" w:date="2017-10-23T15:52:00Z">
        <w:r w:rsidR="00A00568">
          <w:rPr>
            <w:rFonts w:ascii="Arial" w:hAnsi="Arial" w:cs="Arial"/>
            <w:sz w:val="24"/>
            <w:szCs w:val="24"/>
            <w:lang w:val="en-US"/>
          </w:rPr>
          <w:t xml:space="preserve">The </w:t>
        </w:r>
      </w:ins>
      <w:r w:rsidRPr="00582999">
        <w:rPr>
          <w:rFonts w:ascii="Arial" w:hAnsi="Arial" w:cs="Arial"/>
          <w:sz w:val="24"/>
          <w:szCs w:val="24"/>
          <w:lang w:val="en-US"/>
        </w:rPr>
        <w:t xml:space="preserve">dialog boxes for editing </w:t>
      </w:r>
      <w:del w:id="579" w:author="Helen" w:date="2017-10-23T15:52:00Z">
        <w:r w:rsidRPr="00582999" w:rsidDel="00A00568">
          <w:rPr>
            <w:rFonts w:ascii="Arial" w:hAnsi="Arial" w:cs="Arial"/>
            <w:sz w:val="24"/>
            <w:szCs w:val="24"/>
            <w:lang w:val="en-US"/>
          </w:rPr>
          <w:delText xml:space="preserve">logs </w:delText>
        </w:r>
      </w:del>
      <w:ins w:id="580" w:author="Helen" w:date="2017-10-23T15:52:00Z">
        <w:r w:rsidR="00A00568">
          <w:rPr>
            <w:rFonts w:ascii="Arial" w:hAnsi="Arial" w:cs="Arial"/>
            <w:sz w:val="24"/>
            <w:szCs w:val="24"/>
            <w:lang w:val="en-US"/>
          </w:rPr>
          <w:t>secondary sets of data</w:t>
        </w:r>
        <w:r w:rsidR="00A00568" w:rsidRPr="00582999">
          <w:rPr>
            <w:rFonts w:ascii="Arial" w:hAnsi="Arial" w:cs="Arial"/>
            <w:sz w:val="24"/>
            <w:szCs w:val="24"/>
            <w:lang w:val="en-US"/>
          </w:rPr>
          <w:t xml:space="preserve"> </w:t>
        </w:r>
      </w:ins>
      <w:r w:rsidRPr="00582999">
        <w:rPr>
          <w:rFonts w:ascii="Arial" w:hAnsi="Arial" w:cs="Arial"/>
          <w:sz w:val="24"/>
          <w:szCs w:val="24"/>
          <w:lang w:val="en-US"/>
        </w:rPr>
        <w:t>are much more complicated</w:t>
      </w:r>
      <w:ins w:id="581" w:author="Helen" w:date="2017-10-23T15:53:00Z">
        <w:r w:rsidR="00A00568">
          <w:rPr>
            <w:rFonts w:ascii="Arial" w:hAnsi="Arial" w:cs="Arial"/>
            <w:sz w:val="24"/>
            <w:szCs w:val="24"/>
            <w:lang w:val="en-US"/>
          </w:rPr>
          <w:t xml:space="preserve"> than for the primary sets</w:t>
        </w:r>
      </w:ins>
      <w:r w:rsidRPr="00582999">
        <w:rPr>
          <w:rFonts w:ascii="Arial" w:hAnsi="Arial" w:cs="Arial"/>
          <w:sz w:val="24"/>
          <w:szCs w:val="24"/>
          <w:lang w:val="en-US"/>
        </w:rPr>
        <w:t xml:space="preserve">. </w:t>
      </w:r>
      <w:ins w:id="582" w:author="Helen" w:date="2017-10-23T15:53:00Z">
        <w:r w:rsidR="00A00568">
          <w:rPr>
            <w:rFonts w:ascii="Arial" w:hAnsi="Arial" w:cs="Arial"/>
            <w:sz w:val="24"/>
            <w:szCs w:val="24"/>
            <w:lang w:val="en-US"/>
          </w:rPr>
          <w:t xml:space="preserve">Since </w:t>
        </w:r>
      </w:ins>
      <w:del w:id="583" w:author="Helen" w:date="2017-10-23T15:53:00Z">
        <w:r w:rsidRPr="00582999" w:rsidDel="00A00568">
          <w:rPr>
            <w:rFonts w:ascii="Arial" w:hAnsi="Arial" w:cs="Arial"/>
            <w:sz w:val="24"/>
            <w:szCs w:val="24"/>
            <w:lang w:val="en-US"/>
          </w:rPr>
          <w:delText>T</w:delText>
        </w:r>
      </w:del>
      <w:ins w:id="584" w:author="Helen" w:date="2017-10-23T15:53:00Z">
        <w:r w:rsidR="00A00568">
          <w:rPr>
            <w:rFonts w:ascii="Arial" w:hAnsi="Arial" w:cs="Arial"/>
            <w:sz w:val="24"/>
            <w:szCs w:val="24"/>
            <w:lang w:val="en-US"/>
          </w:rPr>
          <w:t>t</w:t>
        </w:r>
      </w:ins>
      <w:r w:rsidRPr="00582999">
        <w:rPr>
          <w:rFonts w:ascii="Arial" w:hAnsi="Arial" w:cs="Arial"/>
          <w:sz w:val="24"/>
          <w:szCs w:val="24"/>
          <w:lang w:val="en-US"/>
        </w:rPr>
        <w:t xml:space="preserve">hey often use options selected from other </w:t>
      </w:r>
      <w:del w:id="585" w:author="Helen" w:date="2017-10-23T15:53:00Z">
        <w:r w:rsidRPr="00582999" w:rsidDel="00A00568">
          <w:rPr>
            <w:rFonts w:ascii="Arial" w:hAnsi="Arial" w:cs="Arial"/>
            <w:sz w:val="24"/>
            <w:szCs w:val="24"/>
            <w:lang w:val="en-US"/>
          </w:rPr>
          <w:delText>directories</w:delText>
        </w:r>
      </w:del>
      <w:ins w:id="586" w:author="Helen" w:date="2017-10-23T15:53:00Z">
        <w:r w:rsidR="00A00568">
          <w:rPr>
            <w:rFonts w:ascii="Arial" w:hAnsi="Arial" w:cs="Arial"/>
            <w:sz w:val="24"/>
            <w:szCs w:val="24"/>
            <w:lang w:val="en-US"/>
          </w:rPr>
          <w:t>module</w:t>
        </w:r>
        <w:r w:rsidR="00A00568" w:rsidRPr="00582999">
          <w:rPr>
            <w:rFonts w:ascii="Arial" w:hAnsi="Arial" w:cs="Arial"/>
            <w:sz w:val="24"/>
            <w:szCs w:val="24"/>
            <w:lang w:val="en-US"/>
          </w:rPr>
          <w:t>s</w:t>
        </w:r>
        <w:r w:rsidR="00A00568">
          <w:rPr>
            <w:rFonts w:ascii="Arial" w:hAnsi="Arial" w:cs="Arial"/>
            <w:sz w:val="24"/>
            <w:szCs w:val="24"/>
            <w:lang w:val="en-US"/>
          </w:rPr>
          <w:t xml:space="preserve">, </w:t>
        </w:r>
      </w:ins>
      <w:del w:id="587" w:author="Helen" w:date="2017-10-23T15:54:00Z">
        <w:r w:rsidRPr="00582999" w:rsidDel="00A00568">
          <w:rPr>
            <w:rFonts w:ascii="Arial" w:hAnsi="Arial" w:cs="Arial"/>
            <w:sz w:val="24"/>
            <w:szCs w:val="24"/>
            <w:lang w:val="en-US"/>
          </w:rPr>
          <w:delText xml:space="preserve">. That is why </w:delText>
        </w:r>
      </w:del>
      <w:r w:rsidRPr="00582999">
        <w:rPr>
          <w:rFonts w:ascii="Arial" w:hAnsi="Arial" w:cs="Arial"/>
          <w:sz w:val="24"/>
          <w:szCs w:val="24"/>
          <w:lang w:val="en-US"/>
        </w:rPr>
        <w:t xml:space="preserve">it will not be possible to </w:t>
      </w:r>
      <w:ins w:id="588" w:author="Helen" w:date="2017-10-23T15:54:00Z">
        <w:r w:rsidR="00A00568">
          <w:rPr>
            <w:rFonts w:ascii="Arial" w:hAnsi="Arial" w:cs="Arial"/>
            <w:sz w:val="24"/>
            <w:szCs w:val="24"/>
            <w:lang w:val="en-US"/>
          </w:rPr>
          <w:t xml:space="preserve">use the standard </w:t>
        </w:r>
        <w:proofErr w:type="spellStart"/>
        <w:r w:rsidR="00A00568">
          <w:rPr>
            <w:rFonts w:ascii="Arial" w:hAnsi="Arial" w:cs="Arial"/>
            <w:sz w:val="24"/>
            <w:szCs w:val="24"/>
            <w:lang w:val="en-US"/>
          </w:rPr>
          <w:t>jqGrid</w:t>
        </w:r>
        <w:proofErr w:type="spellEnd"/>
        <w:r w:rsidR="00A00568">
          <w:rPr>
            <w:rFonts w:ascii="Arial" w:hAnsi="Arial" w:cs="Arial"/>
            <w:sz w:val="24"/>
            <w:szCs w:val="24"/>
            <w:lang w:val="en-US"/>
          </w:rPr>
          <w:t xml:space="preserve"> methods to </w:t>
        </w:r>
      </w:ins>
      <w:r w:rsidRPr="00582999">
        <w:rPr>
          <w:rFonts w:ascii="Arial" w:hAnsi="Arial" w:cs="Arial"/>
          <w:sz w:val="24"/>
          <w:szCs w:val="24"/>
          <w:lang w:val="en-US"/>
        </w:rPr>
        <w:t>build these edit dialog boxes</w:t>
      </w:r>
      <w:ins w:id="589" w:author="Helen" w:date="2017-10-23T15:54:00Z">
        <w:r w:rsidR="00A00568">
          <w:rPr>
            <w:rFonts w:ascii="Arial" w:hAnsi="Arial" w:cs="Arial"/>
            <w:sz w:val="24"/>
            <w:szCs w:val="24"/>
            <w:lang w:val="en-US"/>
          </w:rPr>
          <w:t xml:space="preserve">. </w:t>
        </w:r>
      </w:ins>
      <w:del w:id="590" w:author="Helen" w:date="2017-10-23T15:54:00Z">
        <w:r w:rsidRPr="00582999" w:rsidDel="00A00568">
          <w:rPr>
            <w:rFonts w:ascii="Arial" w:hAnsi="Arial" w:cs="Arial"/>
            <w:sz w:val="24"/>
            <w:szCs w:val="24"/>
            <w:lang w:val="en-US"/>
          </w:rPr>
          <w:delText xml:space="preserve"> with the help of standard jqGrid methods, but</w:delText>
        </w:r>
      </w:del>
      <w:ins w:id="591" w:author="Helen" w:date="2017-10-23T15:54:00Z">
        <w:r w:rsidR="00A00568">
          <w:rPr>
            <w:rFonts w:ascii="Arial" w:hAnsi="Arial" w:cs="Arial"/>
            <w:sz w:val="24"/>
            <w:szCs w:val="24"/>
            <w:lang w:val="en-US"/>
          </w:rPr>
          <w:t xml:space="preserve">However, </w:t>
        </w:r>
      </w:ins>
      <w:r w:rsidRPr="00582999">
        <w:rPr>
          <w:rFonts w:ascii="Arial" w:hAnsi="Arial" w:cs="Arial"/>
          <w:sz w:val="24"/>
          <w:szCs w:val="24"/>
          <w:lang w:val="en-US"/>
        </w:rPr>
        <w:t xml:space="preserve"> this library has an option </w:t>
      </w:r>
      <w:del w:id="592" w:author="Helen" w:date="2017-10-23T15:55:00Z">
        <w:r w:rsidRPr="00582999" w:rsidDel="00A00568">
          <w:rPr>
            <w:rFonts w:ascii="Arial" w:hAnsi="Arial" w:cs="Arial"/>
            <w:sz w:val="24"/>
            <w:szCs w:val="24"/>
            <w:lang w:val="en-US"/>
          </w:rPr>
          <w:delText xml:space="preserve">of </w:delText>
        </w:r>
      </w:del>
      <w:ins w:id="593" w:author="Helen" w:date="2017-10-23T15:55:00Z">
        <w:r w:rsidR="00A00568">
          <w:rPr>
            <w:rFonts w:ascii="Arial" w:hAnsi="Arial" w:cs="Arial"/>
            <w:sz w:val="24"/>
            <w:szCs w:val="24"/>
            <w:lang w:val="en-US"/>
          </w:rPr>
          <w:t xml:space="preserve">to </w:t>
        </w:r>
      </w:ins>
      <w:r w:rsidRPr="00582999">
        <w:rPr>
          <w:rFonts w:ascii="Arial" w:hAnsi="Arial" w:cs="Arial"/>
          <w:sz w:val="24"/>
          <w:szCs w:val="24"/>
          <w:lang w:val="en-US"/>
        </w:rPr>
        <w:t>build</w:t>
      </w:r>
      <w:del w:id="594" w:author="Helen" w:date="2017-10-23T15:55:00Z">
        <w:r w:rsidRPr="00582999" w:rsidDel="00A00568">
          <w:rPr>
            <w:rFonts w:ascii="Arial" w:hAnsi="Arial" w:cs="Arial"/>
            <w:sz w:val="24"/>
            <w:szCs w:val="24"/>
            <w:lang w:val="en-US"/>
          </w:rPr>
          <w:delText>ing</w:delText>
        </w:r>
      </w:del>
      <w:r w:rsidRPr="00582999">
        <w:rPr>
          <w:rFonts w:ascii="Arial" w:hAnsi="Arial" w:cs="Arial"/>
          <w:sz w:val="24"/>
          <w:szCs w:val="24"/>
          <w:lang w:val="en-US"/>
        </w:rPr>
        <w:t xml:space="preserve"> dialog boxes using templates, which we will use.</w:t>
      </w:r>
    </w:p>
    <w:p w:rsidR="00BE173B"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To </w:t>
      </w:r>
      <w:del w:id="595" w:author="Helen" w:date="2017-10-23T15:57:00Z">
        <w:r w:rsidRPr="00582999" w:rsidDel="005F0B86">
          <w:rPr>
            <w:rFonts w:ascii="Arial" w:hAnsi="Arial" w:cs="Arial"/>
            <w:sz w:val="24"/>
            <w:szCs w:val="24"/>
            <w:lang w:val="en-US"/>
          </w:rPr>
          <w:delText>be able to</w:delText>
        </w:r>
      </w:del>
      <w:ins w:id="596" w:author="Helen" w:date="2017-10-23T15:57:00Z">
        <w:r w:rsidR="005F0B86">
          <w:rPr>
            <w:rFonts w:ascii="Arial" w:hAnsi="Arial" w:cs="Arial"/>
            <w:sz w:val="24"/>
            <w:szCs w:val="24"/>
            <w:lang w:val="en-US"/>
          </w:rPr>
          <w:t>enable</w:t>
        </w:r>
      </w:ins>
      <w:r w:rsidRPr="00582999">
        <w:rPr>
          <w:rFonts w:ascii="Arial" w:hAnsi="Arial" w:cs="Arial"/>
          <w:sz w:val="24"/>
          <w:szCs w:val="24"/>
          <w:lang w:val="en-US"/>
        </w:rPr>
        <w:t xml:space="preserve"> </w:t>
      </w:r>
      <w:del w:id="597" w:author="Helen" w:date="2017-10-23T15:57:00Z">
        <w:r w:rsidRPr="00582999" w:rsidDel="005F0B86">
          <w:rPr>
            <w:rFonts w:ascii="Arial" w:hAnsi="Arial" w:cs="Arial"/>
            <w:sz w:val="24"/>
            <w:szCs w:val="24"/>
            <w:lang w:val="en-US"/>
          </w:rPr>
          <w:delText xml:space="preserve">select a </w:delText>
        </w:r>
      </w:del>
      <w:r w:rsidRPr="00582999">
        <w:rPr>
          <w:rFonts w:ascii="Arial" w:hAnsi="Arial" w:cs="Arial"/>
          <w:sz w:val="24"/>
          <w:szCs w:val="24"/>
          <w:lang w:val="en-US"/>
        </w:rPr>
        <w:t>customer</w:t>
      </w:r>
      <w:ins w:id="598" w:author="Helen" w:date="2017-10-23T15:57:00Z">
        <w:r w:rsidR="005F0B86">
          <w:rPr>
            <w:rFonts w:ascii="Arial" w:hAnsi="Arial" w:cs="Arial"/>
            <w:sz w:val="24"/>
            <w:szCs w:val="24"/>
            <w:lang w:val="en-US"/>
          </w:rPr>
          <w:t xml:space="preserve"> selection</w:t>
        </w:r>
      </w:ins>
      <w:r w:rsidRPr="00582999">
        <w:rPr>
          <w:rFonts w:ascii="Arial" w:hAnsi="Arial" w:cs="Arial"/>
          <w:sz w:val="24"/>
          <w:szCs w:val="24"/>
          <w:lang w:val="en-US"/>
        </w:rPr>
        <w:t xml:space="preserve">, we will create a read-only field with </w:t>
      </w:r>
      <w:del w:id="599" w:author="Helen" w:date="2017-10-23T15:56:00Z">
        <w:r w:rsidRPr="00582999" w:rsidDel="00A00568">
          <w:rPr>
            <w:rFonts w:ascii="Arial" w:hAnsi="Arial" w:cs="Arial"/>
            <w:sz w:val="24"/>
            <w:szCs w:val="24"/>
            <w:lang w:val="en-US"/>
          </w:rPr>
          <w:delText xml:space="preserve">the </w:delText>
        </w:r>
      </w:del>
      <w:ins w:id="600" w:author="Helen" w:date="2017-10-23T15:56:00Z">
        <w:r w:rsidR="00A00568">
          <w:rPr>
            <w:rFonts w:ascii="Arial" w:hAnsi="Arial" w:cs="Arial"/>
            <w:sz w:val="24"/>
            <w:szCs w:val="24"/>
            <w:lang w:val="en-US"/>
          </w:rPr>
          <w:t>a</w:t>
        </w:r>
        <w:r w:rsidR="00A00568" w:rsidRPr="00582999">
          <w:rPr>
            <w:rFonts w:ascii="Arial" w:hAnsi="Arial" w:cs="Arial"/>
            <w:sz w:val="24"/>
            <w:szCs w:val="24"/>
            <w:lang w:val="en-US"/>
          </w:rPr>
          <w:t xml:space="preserve"> </w:t>
        </w:r>
      </w:ins>
      <w:r w:rsidRPr="00582999">
        <w:rPr>
          <w:rFonts w:ascii="Arial" w:hAnsi="Arial" w:cs="Arial"/>
          <w:sz w:val="24"/>
          <w:szCs w:val="24"/>
          <w:lang w:val="en-US"/>
        </w:rPr>
        <w:t xml:space="preserve">button </w:t>
      </w:r>
      <w:ins w:id="601" w:author="Helen" w:date="2017-10-23T15:56:00Z">
        <w:r w:rsidR="00A00568">
          <w:rPr>
            <w:rFonts w:ascii="Arial" w:hAnsi="Arial" w:cs="Arial"/>
            <w:sz w:val="24"/>
            <w:szCs w:val="24"/>
            <w:lang w:val="en-US"/>
          </w:rPr>
          <w:t xml:space="preserve">at its right hand side </w:t>
        </w:r>
      </w:ins>
      <w:r w:rsidRPr="00582999">
        <w:rPr>
          <w:rFonts w:ascii="Arial" w:hAnsi="Arial" w:cs="Arial"/>
          <w:sz w:val="24"/>
          <w:szCs w:val="24"/>
          <w:lang w:val="en-US"/>
        </w:rPr>
        <w:t xml:space="preserve">for opening the form </w:t>
      </w:r>
      <w:del w:id="602" w:author="Helen" w:date="2017-10-23T15:57:00Z">
        <w:r w:rsidRPr="00582999" w:rsidDel="005F0B86">
          <w:rPr>
            <w:rFonts w:ascii="Arial" w:hAnsi="Arial" w:cs="Arial"/>
            <w:sz w:val="24"/>
            <w:szCs w:val="24"/>
            <w:lang w:val="en-US"/>
          </w:rPr>
          <w:delText xml:space="preserve">with </w:delText>
        </w:r>
      </w:del>
      <w:ins w:id="603" w:author="Helen" w:date="2017-10-23T15:57:00Z">
        <w:r w:rsidR="005F0B86">
          <w:rPr>
            <w:rFonts w:ascii="Arial" w:hAnsi="Arial" w:cs="Arial"/>
            <w:sz w:val="24"/>
            <w:szCs w:val="24"/>
            <w:lang w:val="en-US"/>
          </w:rPr>
          <w:t>displaying</w:t>
        </w:r>
        <w:r w:rsidR="005F0B86" w:rsidRPr="00582999">
          <w:rPr>
            <w:rFonts w:ascii="Arial" w:hAnsi="Arial" w:cs="Arial"/>
            <w:sz w:val="24"/>
            <w:szCs w:val="24"/>
            <w:lang w:val="en-US"/>
          </w:rPr>
          <w:t xml:space="preserve"> </w:t>
        </w:r>
      </w:ins>
      <w:r w:rsidRPr="00582999">
        <w:rPr>
          <w:rFonts w:ascii="Arial" w:hAnsi="Arial" w:cs="Arial"/>
          <w:sz w:val="24"/>
          <w:szCs w:val="24"/>
          <w:lang w:val="en-US"/>
        </w:rPr>
        <w:t>the</w:t>
      </w:r>
      <w:ins w:id="604" w:author="Helen" w:date="2017-10-23T15:56:00Z">
        <w:r w:rsidR="00A00568">
          <w:rPr>
            <w:rFonts w:ascii="Arial" w:hAnsi="Arial" w:cs="Arial"/>
            <w:sz w:val="24"/>
            <w:szCs w:val="24"/>
            <w:lang w:val="en-US"/>
          </w:rPr>
          <w:t xml:space="preserve"> customer </w:t>
        </w:r>
      </w:ins>
      <w:ins w:id="605" w:author="Helen" w:date="2017-10-23T15:58:00Z">
        <w:r w:rsidR="005F0B86">
          <w:rPr>
            <w:rFonts w:ascii="Arial" w:hAnsi="Arial" w:cs="Arial"/>
            <w:sz w:val="24"/>
            <w:szCs w:val="24"/>
            <w:lang w:val="en-US"/>
          </w:rPr>
          <w:t>selection</w:t>
        </w:r>
      </w:ins>
      <w:r w:rsidRPr="00582999">
        <w:rPr>
          <w:rFonts w:ascii="Arial" w:hAnsi="Arial" w:cs="Arial"/>
          <w:sz w:val="24"/>
          <w:szCs w:val="24"/>
          <w:lang w:val="en-US"/>
        </w:rPr>
        <w:t xml:space="preserve"> grid</w:t>
      </w:r>
      <w:del w:id="606" w:author="Helen" w:date="2017-10-23T15:57:00Z">
        <w:r w:rsidRPr="00582999" w:rsidDel="005F0B86">
          <w:rPr>
            <w:rFonts w:ascii="Arial" w:hAnsi="Arial" w:cs="Arial"/>
            <w:sz w:val="24"/>
            <w:szCs w:val="24"/>
            <w:lang w:val="en-US"/>
          </w:rPr>
          <w:delText xml:space="preserve"> for displaying customers to the rights from it</w:delText>
        </w:r>
      </w:del>
      <w:r w:rsidRPr="00582999">
        <w:rPr>
          <w:rFonts w:ascii="Arial" w:hAnsi="Arial" w:cs="Arial"/>
          <w:sz w:val="24"/>
          <w:szCs w:val="24"/>
          <w:lang w:val="en-US"/>
        </w:rPr>
        <w:t>.</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returns properties to create edit dialogs</w:t>
      </w:r>
    </w:p>
    <w:p w:rsidR="00305189" w:rsidRPr="00F90613"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update(act) {</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editing dialog template</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var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 style='margin-left:15px;' id='dlgEditInvoice'&gt;"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"&lt;div&gt;{CUSTOMER_ID} &lt;/div&gt;"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Date: &lt;/div&gt;&lt;div&gt;{INVOICE_DATE} &lt;/div&gt;"</w:t>
      </w:r>
      <w:r w:rsidRPr="00305189">
        <w:rPr>
          <w:rFonts w:ascii="Courier New" w:hAnsi="Courier New" w:cs="Courier New"/>
          <w:color w:val="000000"/>
          <w:sz w:val="20"/>
          <w:szCs w:val="20"/>
          <w:lang w:val="en-US" w:eastAsia="ru-RU"/>
        </w:rPr>
        <w:t>;</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customer input field with a button</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Customer &lt;sup&gt;*&lt;/sup&gt;:&lt;/div&gt;"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 style='float: left;'&gt;{CUSTOMER_NAME}&lt;/div&gt;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"&lt;a style='margin-left: 0.2em;' class='btn'"</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 onclick='showCustomerWindow(); return false;'&gt;"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"&lt;span class='glyphicon glyphicon-folder-open'&gt;&lt;/span&gt;"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 xml:space="preserve">" </w:t>
      </w:r>
      <w:r w:rsidR="00F90613">
        <w:rPr>
          <w:rFonts w:ascii="Courier New" w:hAnsi="Courier New" w:cs="Courier New"/>
          <w:color w:val="000066"/>
          <w:sz w:val="20"/>
          <w:szCs w:val="20"/>
          <w:lang w:val="en-US" w:eastAsia="ru-RU"/>
        </w:rPr>
        <w:t>Select</w:t>
      </w:r>
      <w:r w:rsidRPr="00305189">
        <w:rPr>
          <w:rFonts w:ascii="Courier New" w:hAnsi="Courier New" w:cs="Courier New"/>
          <w:color w:val="000066"/>
          <w:sz w:val="20"/>
          <w:szCs w:val="20"/>
          <w:lang w:val="en-US" w:eastAsia="ru-RU"/>
        </w:rPr>
        <w:t>&lt;/a&gt;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 style='clear: both;'&gt;&lt;/div&gt;"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{PAID} Paid &lt;/div&gt;"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"&lt;hr style='width: 100%;'/&gt;"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{sData} {cData} &lt;/div&gt;"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return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top: $(</w:t>
      </w:r>
      <w:r w:rsidRPr="00305189">
        <w:rPr>
          <w:rFonts w:ascii="Courier New" w:hAnsi="Courier New" w:cs="Courier New"/>
          <w:color w:val="000066"/>
          <w:sz w:val="20"/>
          <w:szCs w:val="20"/>
          <w:lang w:val="en-US" w:eastAsia="ru-RU"/>
        </w:rPr>
        <w:t>".container.body-content"</w:t>
      </w:r>
      <w:r w:rsidRPr="00305189">
        <w:rPr>
          <w:rFonts w:ascii="Courier New" w:hAnsi="Courier New" w:cs="Courier New"/>
          <w:color w:val="000000"/>
          <w:sz w:val="20"/>
          <w:szCs w:val="20"/>
          <w:lang w:val="en-US" w:eastAsia="ru-RU"/>
        </w:rPr>
        <w:t>).position().top + 150,</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left: $(</w:t>
      </w:r>
      <w:r w:rsidRPr="00305189">
        <w:rPr>
          <w:rFonts w:ascii="Courier New" w:hAnsi="Courier New" w:cs="Courier New"/>
          <w:color w:val="000066"/>
          <w:sz w:val="20"/>
          <w:szCs w:val="20"/>
          <w:lang w:val="en-US" w:eastAsia="ru-RU"/>
        </w:rPr>
        <w:t>".container.body-content"</w:t>
      </w:r>
      <w:r w:rsidRPr="00305189">
        <w:rPr>
          <w:rFonts w:ascii="Courier New" w:hAnsi="Courier New" w:cs="Courier New"/>
          <w:color w:val="000000"/>
          <w:sz w:val="20"/>
          <w:szCs w:val="20"/>
          <w:lang w:val="en-US" w:eastAsia="ru-RU"/>
        </w:rPr>
        <w:t>).position().left + 150,</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modal: true,</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drag: true,</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closeOnEscape: true,</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closeAfterAdd: true, </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closeAfterEdit: true, </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reloadAfterSubmit: true,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(act != </w:t>
      </w:r>
      <w:r w:rsidRPr="00305189">
        <w:rPr>
          <w:rFonts w:ascii="Courier New" w:hAnsi="Courier New" w:cs="Courier New"/>
          <w:color w:val="000066"/>
          <w:sz w:val="20"/>
          <w:szCs w:val="20"/>
          <w:lang w:val="en-US" w:eastAsia="ru-RU"/>
        </w:rPr>
        <w:t>"del"</w:t>
      </w:r>
      <w:r w:rsidRPr="00305189">
        <w:rPr>
          <w:rFonts w:ascii="Courier New" w:hAnsi="Courier New" w:cs="Courier New"/>
          <w:color w:val="000000"/>
          <w:sz w:val="20"/>
          <w:szCs w:val="20"/>
          <w:lang w:val="en-US" w:eastAsia="ru-RU"/>
        </w:rPr>
        <w:t>) ? template : null,</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onclickSubmit: </w:t>
      </w:r>
      <w:r w:rsidRPr="00305189">
        <w:rPr>
          <w:rFonts w:ascii="Courier New" w:hAnsi="Courier New" w:cs="Courier New"/>
          <w:b/>
          <w:bCs/>
          <w:color w:val="000000"/>
          <w:sz w:val="20"/>
          <w:szCs w:val="20"/>
          <w:lang w:val="en-US" w:eastAsia="ru-RU"/>
        </w:rPr>
        <w:t xml:space="preserve">function </w:t>
      </w:r>
      <w:r w:rsidRPr="00305189">
        <w:rPr>
          <w:rFonts w:ascii="Courier New" w:hAnsi="Courier New" w:cs="Courier New"/>
          <w:color w:val="000000"/>
          <w:sz w:val="20"/>
          <w:szCs w:val="20"/>
          <w:lang w:val="en-US" w:eastAsia="ru-RU"/>
        </w:rPr>
        <w:t>(params, postdata) {</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get row id</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var </w:t>
      </w:r>
      <w:r w:rsidRPr="00305189">
        <w:rPr>
          <w:rFonts w:ascii="Courier New" w:hAnsi="Courier New" w:cs="Courier New"/>
          <w:color w:val="000000"/>
          <w:sz w:val="20"/>
          <w:szCs w:val="20"/>
          <w:lang w:val="en-US" w:eastAsia="ru-RU"/>
        </w:rPr>
        <w:t>selectedRow = dbGrid.getGridParam(</w:t>
      </w:r>
      <w:r w:rsidRPr="00305189">
        <w:rPr>
          <w:rFonts w:ascii="Courier New" w:hAnsi="Courier New" w:cs="Courier New"/>
          <w:color w:val="000066"/>
          <w:sz w:val="20"/>
          <w:szCs w:val="20"/>
          <w:lang w:val="en-US" w:eastAsia="ru-RU"/>
        </w:rPr>
        <w:t>"selrow"</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switch </w:t>
      </w:r>
      <w:r w:rsidRPr="00305189">
        <w:rPr>
          <w:rFonts w:ascii="Courier New" w:hAnsi="Courier New" w:cs="Courier New"/>
          <w:color w:val="000000"/>
          <w:sz w:val="20"/>
          <w:szCs w:val="20"/>
          <w:lang w:val="en-US" w:eastAsia="ru-RU"/>
        </w:rPr>
        <w:t>(act)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case </w:t>
      </w:r>
      <w:r w:rsidRPr="00305189">
        <w:rPr>
          <w:rFonts w:ascii="Courier New" w:hAnsi="Courier New" w:cs="Courier New"/>
          <w:color w:val="000066"/>
          <w:sz w:val="20"/>
          <w:szCs w:val="20"/>
          <w:lang w:val="en-US" w:eastAsia="ru-RU"/>
        </w:rPr>
        <w:t>"add"</w:t>
      </w:r>
      <w:r w:rsidRPr="00305189">
        <w:rPr>
          <w:rFonts w:ascii="Courier New" w:hAnsi="Courier New" w:cs="Courier New"/>
          <w:color w:val="000000"/>
          <w:sz w:val="20"/>
          <w:szCs w:val="20"/>
          <w:lang w:val="en-US" w:eastAsia="ru-RU"/>
        </w:rPr>
        <w:t>:</w:t>
      </w:r>
      <w:r>
        <w:rPr>
          <w:rFonts w:ascii="Courier New" w:hAnsi="Courier New" w:cs="Courier New"/>
          <w:color w:val="000000"/>
          <w:sz w:val="20"/>
          <w:szCs w:val="20"/>
          <w:lang w:val="en-US" w:eastAsia="ru-RU"/>
        </w:rPr>
        <w:t xml:space="preserve">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params.url = </w:t>
      </w:r>
      <w:r w:rsidRPr="00305189">
        <w:rPr>
          <w:rFonts w:ascii="Courier New" w:hAnsi="Courier New" w:cs="Courier New"/>
          <w:color w:val="000066"/>
          <w:sz w:val="20"/>
          <w:szCs w:val="20"/>
          <w:lang w:val="en-US" w:eastAsia="ru-RU"/>
        </w:rPr>
        <w:t>'@Url.Action("Create")'</w:t>
      </w:r>
      <w:r w:rsidRPr="00305189">
        <w:rPr>
          <w:rFonts w:ascii="Courier New" w:hAnsi="Courier New" w:cs="Courier New"/>
          <w:color w:val="000000"/>
          <w:sz w:val="20"/>
          <w:szCs w:val="20"/>
          <w:lang w:val="en-US" w:eastAsia="ru-RU"/>
        </w:rPr>
        <w:t>;</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get customer id for current row</w:t>
      </w:r>
    </w:p>
    <w:p w:rsidR="00305189" w:rsidRPr="00305189" w:rsidRDefault="00305189" w:rsidP="00305189">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postdata.CUSTOMER_ID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r w:rsidRPr="00305189">
        <w:rPr>
          <w:rFonts w:ascii="Courier New" w:hAnsi="Courier New" w:cs="Courier New"/>
          <w:color w:val="000066"/>
          <w:sz w:val="20"/>
          <w:szCs w:val="20"/>
          <w:lang w:val="en-US" w:eastAsia="ru-RU"/>
        </w:rPr>
        <w:t>'#dlgEditInvoice input[name=CUSTOMER_ID]'</w:t>
      </w:r>
      <w:r w:rsidRPr="00305189">
        <w:rPr>
          <w:rFonts w:ascii="Courier New" w:hAnsi="Courier New" w:cs="Courier New"/>
          <w:color w:val="000000"/>
          <w:sz w:val="20"/>
          <w:szCs w:val="20"/>
          <w:lang w:val="en-US" w:eastAsia="ru-RU"/>
        </w:rPr>
        <w:t>).val();</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break</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case </w:t>
      </w:r>
      <w:r w:rsidRPr="00305189">
        <w:rPr>
          <w:rFonts w:ascii="Courier New" w:hAnsi="Courier New" w:cs="Courier New"/>
          <w:color w:val="000066"/>
          <w:sz w:val="20"/>
          <w:szCs w:val="20"/>
          <w:lang w:val="en-US" w:eastAsia="ru-RU"/>
        </w:rPr>
        <w:t>"edit"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params.url = </w:t>
      </w:r>
      <w:r w:rsidRPr="00305189">
        <w:rPr>
          <w:rFonts w:ascii="Courier New" w:hAnsi="Courier New" w:cs="Courier New"/>
          <w:color w:val="000066"/>
          <w:sz w:val="20"/>
          <w:szCs w:val="20"/>
          <w:lang w:val="en-US" w:eastAsia="ru-RU"/>
        </w:rPr>
        <w:t>'@Url.Action("Edit")'</w:t>
      </w:r>
      <w:r w:rsidRPr="00305189">
        <w:rPr>
          <w:rFonts w:ascii="Courier New" w:hAnsi="Courier New" w:cs="Courier New"/>
          <w:color w:val="000000"/>
          <w:sz w:val="20"/>
          <w:szCs w:val="20"/>
          <w:lang w:val="en-US" w:eastAsia="ru-RU"/>
        </w:rPr>
        <w:t>;</w:t>
      </w:r>
    </w:p>
    <w:p w:rsidR="00305189" w:rsidRPr="00D36BF0"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postdata.INVOICE_ID = selectedRow;</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get customer id for current row</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postdata.CUSTOMER_ID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r w:rsidRPr="00305189">
        <w:rPr>
          <w:rFonts w:ascii="Courier New" w:hAnsi="Courier New" w:cs="Courier New"/>
          <w:color w:val="000066"/>
          <w:sz w:val="20"/>
          <w:szCs w:val="20"/>
          <w:lang w:val="en-US" w:eastAsia="ru-RU"/>
        </w:rPr>
        <w:t>'#dlgEditInvoice input[name=CUSTOMER_ID]'</w:t>
      </w:r>
      <w:r w:rsidRPr="00305189">
        <w:rPr>
          <w:rFonts w:ascii="Courier New" w:hAnsi="Courier New" w:cs="Courier New"/>
          <w:color w:val="000000"/>
          <w:sz w:val="20"/>
          <w:szCs w:val="20"/>
          <w:lang w:val="en-US" w:eastAsia="ru-RU"/>
        </w:rPr>
        <w:t>).val();</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break</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case </w:t>
      </w:r>
      <w:r w:rsidRPr="00305189">
        <w:rPr>
          <w:rFonts w:ascii="Courier New" w:hAnsi="Courier New" w:cs="Courier New"/>
          <w:color w:val="000066"/>
          <w:sz w:val="20"/>
          <w:szCs w:val="20"/>
          <w:lang w:val="en-US" w:eastAsia="ru-RU"/>
        </w:rPr>
        <w:t>"del"</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params.url = </w:t>
      </w:r>
      <w:r w:rsidRPr="00305189">
        <w:rPr>
          <w:rFonts w:ascii="Courier New" w:hAnsi="Courier New" w:cs="Courier New"/>
          <w:color w:val="000066"/>
          <w:sz w:val="20"/>
          <w:szCs w:val="20"/>
          <w:lang w:val="en-US" w:eastAsia="ru-RU"/>
        </w:rPr>
        <w:t>'@Url.Action("Delete")'</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postdata.INVOICE_ID = selectedRow;</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break</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afterSubmit: </w:t>
      </w:r>
      <w:r w:rsidRPr="00305189">
        <w:rPr>
          <w:rFonts w:ascii="Courier New" w:hAnsi="Courier New" w:cs="Courier New"/>
          <w:b/>
          <w:bCs/>
          <w:color w:val="000000"/>
          <w:sz w:val="20"/>
          <w:szCs w:val="20"/>
          <w:lang w:val="en-US" w:eastAsia="ru-RU"/>
        </w:rPr>
        <w:t xml:space="preserve">function </w:t>
      </w:r>
      <w:r w:rsidRPr="00305189">
        <w:rPr>
          <w:rFonts w:ascii="Courier New" w:hAnsi="Courier New" w:cs="Courier New"/>
          <w:color w:val="000000"/>
          <w:sz w:val="20"/>
          <w:szCs w:val="20"/>
          <w:lang w:val="en-US" w:eastAsia="ru-RU"/>
        </w:rPr>
        <w:t>(response, postdata)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var </w:t>
      </w:r>
      <w:r w:rsidRPr="00305189">
        <w:rPr>
          <w:rFonts w:ascii="Courier New" w:hAnsi="Courier New" w:cs="Courier New"/>
          <w:color w:val="000000"/>
          <w:sz w:val="20"/>
          <w:szCs w:val="20"/>
          <w:lang w:val="en-US" w:eastAsia="ru-RU"/>
        </w:rPr>
        <w:t>responseData = response.responseJSON;</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t xml:space="preserve">      // </w:t>
      </w:r>
      <w:r w:rsidR="00F90613" w:rsidRPr="00F90613">
        <w:rPr>
          <w:rFonts w:ascii="Courier New" w:hAnsi="Courier New" w:cs="Courier New"/>
          <w:i/>
          <w:iCs/>
          <w:color w:val="005600"/>
          <w:sz w:val="20"/>
          <w:szCs w:val="20"/>
          <w:lang w:val="en-US" w:eastAsia="ru-RU"/>
        </w:rPr>
        <w:t>check the result for error messages</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if </w:t>
      </w:r>
      <w:r w:rsidRPr="00305189">
        <w:rPr>
          <w:rFonts w:ascii="Courier New" w:hAnsi="Courier New" w:cs="Courier New"/>
          <w:color w:val="000000"/>
          <w:sz w:val="20"/>
          <w:szCs w:val="20"/>
          <w:lang w:val="en-US" w:eastAsia="ru-RU"/>
        </w:rPr>
        <w:t>(responseData.hasOwnProperty(</w:t>
      </w:r>
      <w:r w:rsidRPr="00305189">
        <w:rPr>
          <w:rFonts w:ascii="Courier New" w:hAnsi="Courier New" w:cs="Courier New"/>
          <w:color w:val="000066"/>
          <w:sz w:val="20"/>
          <w:szCs w:val="20"/>
          <w:lang w:val="en-US" w:eastAsia="ru-RU"/>
        </w:rPr>
        <w:t>"error"</w:t>
      </w:r>
      <w:r w:rsidRPr="00305189">
        <w:rPr>
          <w:rFonts w:ascii="Courier New" w:hAnsi="Courier New" w:cs="Courier New"/>
          <w:color w:val="000000"/>
          <w:sz w:val="20"/>
          <w:szCs w:val="20"/>
          <w:lang w:val="en-US" w:eastAsia="ru-RU"/>
        </w:rPr>
        <w:t>))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if </w:t>
      </w:r>
      <w:r w:rsidRPr="00305189">
        <w:rPr>
          <w:rFonts w:ascii="Courier New" w:hAnsi="Courier New" w:cs="Courier New"/>
          <w:color w:val="000000"/>
          <w:sz w:val="20"/>
          <w:szCs w:val="20"/>
          <w:lang w:val="en-US" w:eastAsia="ru-RU"/>
        </w:rPr>
        <w:t>(responseData.error.length)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return </w:t>
      </w:r>
      <w:r w:rsidRPr="00305189">
        <w:rPr>
          <w:rFonts w:ascii="Courier New" w:hAnsi="Courier New" w:cs="Courier New"/>
          <w:color w:val="000000"/>
          <w:sz w:val="20"/>
          <w:szCs w:val="20"/>
          <w:lang w:val="en-US" w:eastAsia="ru-RU"/>
        </w:rPr>
        <w:t>[false, responseData.error];</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else </w:t>
      </w:r>
      <w:r w:rsidRPr="00305189">
        <w:rPr>
          <w:rFonts w:ascii="Courier New" w:hAnsi="Courier New" w:cs="Courier New"/>
          <w:color w:val="000000"/>
          <w:sz w:val="20"/>
          <w:szCs w:val="20"/>
          <w:lang w:val="en-US" w:eastAsia="ru-RU"/>
        </w:rPr>
        <w:t>{</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refresh grid</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r w:rsidRPr="00305189">
        <w:rPr>
          <w:rFonts w:ascii="Courier New" w:hAnsi="Courier New" w:cs="Courier New"/>
          <w:b/>
          <w:bCs/>
          <w:color w:val="000000"/>
          <w:sz w:val="20"/>
          <w:szCs w:val="20"/>
          <w:lang w:val="en-US" w:eastAsia="ru-RU"/>
        </w:rPr>
        <w:t>this</w:t>
      </w:r>
      <w:r w:rsidRPr="00305189">
        <w:rPr>
          <w:rFonts w:ascii="Courier New" w:hAnsi="Courier New" w:cs="Courier New"/>
          <w:color w:val="000000"/>
          <w:sz w:val="20"/>
          <w:szCs w:val="20"/>
          <w:lang w:val="en-US" w:eastAsia="ru-RU"/>
        </w:rPr>
        <w:t>).jqGrid(</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66"/>
          <w:sz w:val="20"/>
          <w:szCs w:val="20"/>
          <w:lang w:val="en-US" w:eastAsia="ru-RU"/>
        </w:rPr>
        <w:t xml:space="preserve">            </w:t>
      </w:r>
      <w:r w:rsidRPr="00305189">
        <w:rPr>
          <w:rFonts w:ascii="Courier New" w:hAnsi="Courier New" w:cs="Courier New"/>
          <w:color w:val="000066"/>
          <w:sz w:val="20"/>
          <w:szCs w:val="20"/>
          <w:lang w:val="en-US" w:eastAsia="ru-RU"/>
        </w:rPr>
        <w:t>'setGridParam'</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datatype: </w:t>
      </w:r>
      <w:r w:rsidRPr="00305189">
        <w:rPr>
          <w:rFonts w:ascii="Courier New" w:hAnsi="Courier New" w:cs="Courier New"/>
          <w:color w:val="000066"/>
          <w:sz w:val="20"/>
          <w:szCs w:val="20"/>
          <w:lang w:val="en-US" w:eastAsia="ru-RU"/>
        </w:rPr>
        <w:t>'json'</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).trigger(</w:t>
      </w:r>
      <w:r w:rsidRPr="00305189">
        <w:rPr>
          <w:rFonts w:ascii="Courier New" w:hAnsi="Courier New" w:cs="Courier New"/>
          <w:color w:val="000066"/>
          <w:sz w:val="20"/>
          <w:szCs w:val="20"/>
          <w:lang w:val="en-US" w:eastAsia="ru-RU"/>
        </w:rPr>
        <w:t>'reloadGrid'</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return </w:t>
      </w:r>
      <w:r w:rsidRPr="00305189">
        <w:rPr>
          <w:rFonts w:ascii="Courier New" w:hAnsi="Courier New" w:cs="Courier New"/>
          <w:color w:val="000000"/>
          <w:sz w:val="20"/>
          <w:szCs w:val="20"/>
          <w:lang w:val="en-US" w:eastAsia="ru-RU"/>
        </w:rPr>
        <w:t xml:space="preserve">[true, </w:t>
      </w:r>
      <w:r w:rsidRPr="00305189">
        <w:rPr>
          <w:rFonts w:ascii="Courier New" w:hAnsi="Courier New" w:cs="Courier New"/>
          <w:color w:val="000066"/>
          <w:sz w:val="20"/>
          <w:szCs w:val="20"/>
          <w:lang w:val="en-US" w:eastAsia="ru-RU"/>
        </w:rPr>
        <w:t>""</w:t>
      </w:r>
      <w:r w:rsidRPr="00305189">
        <w:rPr>
          <w:rFonts w:ascii="Courier New" w:hAnsi="Courier New" w:cs="Courier New"/>
          <w:color w:val="000000"/>
          <w:sz w:val="20"/>
          <w:szCs w:val="20"/>
          <w:lang w:val="en-US" w:eastAsia="ru-RU"/>
        </w:rPr>
        <w:t>, 0];</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spacing w:after="0" w:line="240" w:lineRule="auto"/>
        <w:rPr>
          <w:rFonts w:ascii="Courier New" w:hAnsi="Courier New" w:cs="Courier New"/>
          <w:sz w:val="20"/>
          <w:szCs w:val="20"/>
          <w:lang w:val="en-US"/>
        </w:rPr>
      </w:pPr>
      <w:r w:rsidRPr="00305189">
        <w:rPr>
          <w:rFonts w:ascii="Courier New" w:hAnsi="Courier New" w:cs="Courier New"/>
          <w:color w:val="000000"/>
          <w:sz w:val="20"/>
          <w:szCs w:val="20"/>
          <w:lang w:val="en-US" w:eastAsia="ru-RU"/>
        </w:rPr>
        <w:t>}</w:t>
      </w:r>
    </w:p>
    <w:p w:rsidR="00305189" w:rsidRDefault="00305189" w:rsidP="00BE173B">
      <w:pPr>
        <w:jc w:val="both"/>
        <w:rPr>
          <w:rFonts w:ascii="Arial" w:hAnsi="Arial" w:cs="Arial"/>
          <w:sz w:val="24"/>
          <w:szCs w:val="24"/>
          <w:lang w:val="en-US"/>
        </w:rPr>
      </w:pPr>
    </w:p>
    <w:p w:rsidR="00BE173B"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 xml:space="preserve">Now we will write a function for opening the customer </w:t>
      </w:r>
      <w:del w:id="607" w:author="Helen" w:date="2017-10-23T15:59:00Z">
        <w:r w:rsidRPr="00582999" w:rsidDel="001D2762">
          <w:rPr>
            <w:rFonts w:ascii="Arial" w:hAnsi="Arial" w:cs="Arial"/>
            <w:sz w:val="24"/>
            <w:szCs w:val="24"/>
            <w:lang w:val="en-US"/>
          </w:rPr>
          <w:delText>directory</w:delText>
        </w:r>
      </w:del>
      <w:ins w:id="608" w:author="Helen" w:date="2017-10-23T15:59:00Z">
        <w:r w:rsidR="001D2762">
          <w:rPr>
            <w:rFonts w:ascii="Arial" w:hAnsi="Arial" w:cs="Arial"/>
            <w:sz w:val="24"/>
            <w:szCs w:val="24"/>
            <w:lang w:val="en-US"/>
          </w:rPr>
          <w:t>module</w:t>
        </w:r>
      </w:ins>
      <w:ins w:id="609" w:author="Helen" w:date="2017-10-23T16:00:00Z">
        <w:r w:rsidR="001D2762">
          <w:rPr>
            <w:rFonts w:ascii="Arial" w:hAnsi="Arial" w:cs="Arial"/>
            <w:sz w:val="24"/>
            <w:szCs w:val="24"/>
            <w:lang w:val="en-US"/>
          </w:rPr>
          <w:t xml:space="preserve">. The </w:t>
        </w:r>
      </w:ins>
      <w:del w:id="610" w:author="Helen" w:date="2017-10-23T16:00:00Z">
        <w:r w:rsidRPr="00582999" w:rsidDel="001D2762">
          <w:rPr>
            <w:rFonts w:ascii="Arial" w:hAnsi="Arial" w:cs="Arial"/>
            <w:sz w:val="24"/>
            <w:szCs w:val="24"/>
            <w:lang w:val="en-US"/>
          </w:rPr>
          <w:delText>. We will use this</w:delText>
        </w:r>
      </w:del>
      <w:r w:rsidRPr="00582999">
        <w:rPr>
          <w:rFonts w:ascii="Arial" w:hAnsi="Arial" w:cs="Arial"/>
          <w:sz w:val="24"/>
          <w:szCs w:val="24"/>
          <w:lang w:val="en-US"/>
        </w:rPr>
        <w:t xml:space="preserve"> function </w:t>
      </w:r>
      <w:ins w:id="611" w:author="Helen" w:date="2017-10-23T16:01:00Z">
        <w:r w:rsidR="001D2762">
          <w:rPr>
            <w:rFonts w:ascii="Arial" w:hAnsi="Arial" w:cs="Arial"/>
            <w:sz w:val="24"/>
            <w:szCs w:val="24"/>
            <w:lang w:val="en-US"/>
          </w:rPr>
          <w:t xml:space="preserve">will invoke </w:t>
        </w:r>
      </w:ins>
      <w:del w:id="612" w:author="Helen" w:date="2017-10-23T16:01:00Z">
        <w:r w:rsidRPr="00582999" w:rsidDel="001D2762">
          <w:rPr>
            <w:rFonts w:ascii="Arial" w:hAnsi="Arial" w:cs="Arial"/>
            <w:sz w:val="24"/>
            <w:szCs w:val="24"/>
            <w:lang w:val="en-US"/>
          </w:rPr>
          <w:delText xml:space="preserve">to create a </w:delText>
        </w:r>
        <w:r w:rsidR="00582999" w:rsidRPr="00582999" w:rsidDel="001D2762">
          <w:rPr>
            <w:rFonts w:ascii="Arial" w:hAnsi="Arial" w:cs="Arial"/>
            <w:sz w:val="24"/>
            <w:szCs w:val="24"/>
            <w:lang w:val="en-US"/>
          </w:rPr>
          <w:delText>dialog</w:delText>
        </w:r>
        <w:r w:rsidRPr="00582999" w:rsidDel="001D2762">
          <w:rPr>
            <w:rFonts w:ascii="Arial" w:hAnsi="Arial" w:cs="Arial"/>
            <w:sz w:val="24"/>
            <w:szCs w:val="24"/>
            <w:lang w:val="en-US"/>
          </w:rPr>
          <w:delText xml:space="preserve"> box with the help of </w:delText>
        </w:r>
      </w:del>
      <w:r w:rsidRPr="00582999">
        <w:rPr>
          <w:rFonts w:ascii="Arial" w:hAnsi="Arial" w:cs="Arial"/>
          <w:sz w:val="24"/>
          <w:szCs w:val="24"/>
          <w:lang w:val="en-US"/>
        </w:rPr>
        <w:t>the Bootstrap library</w:t>
      </w:r>
      <w:ins w:id="613" w:author="Helen" w:date="2017-10-23T16:01:00Z">
        <w:r w:rsidR="001D2762">
          <w:rPr>
            <w:rFonts w:ascii="Arial" w:hAnsi="Arial" w:cs="Arial"/>
            <w:sz w:val="24"/>
            <w:szCs w:val="24"/>
            <w:lang w:val="en-US"/>
          </w:rPr>
          <w:t xml:space="preserve">  </w:t>
        </w:r>
        <w:r w:rsidR="001D2762" w:rsidRPr="00582999">
          <w:rPr>
            <w:rFonts w:ascii="Arial" w:hAnsi="Arial" w:cs="Arial"/>
            <w:sz w:val="24"/>
            <w:szCs w:val="24"/>
            <w:lang w:val="en-US"/>
          </w:rPr>
          <w:t>to create a dialog box</w:t>
        </w:r>
        <w:r w:rsidR="001D2762">
          <w:rPr>
            <w:rFonts w:ascii="Arial" w:hAnsi="Arial" w:cs="Arial"/>
            <w:sz w:val="24"/>
            <w:szCs w:val="24"/>
            <w:lang w:val="en-US"/>
          </w:rPr>
          <w:t xml:space="preserve"> </w:t>
        </w:r>
      </w:ins>
      <w:del w:id="614" w:author="Helen" w:date="2017-10-23T16:02:00Z">
        <w:r w:rsidRPr="00582999" w:rsidDel="001D2762">
          <w:rPr>
            <w:rFonts w:ascii="Arial" w:hAnsi="Arial" w:cs="Arial"/>
            <w:sz w:val="24"/>
            <w:szCs w:val="24"/>
            <w:lang w:val="en-US"/>
          </w:rPr>
          <w:delText xml:space="preserve">. This dialog box will </w:delText>
        </w:r>
      </w:del>
      <w:r w:rsidRPr="00582999">
        <w:rPr>
          <w:rFonts w:ascii="Arial" w:hAnsi="Arial" w:cs="Arial"/>
          <w:sz w:val="24"/>
          <w:szCs w:val="24"/>
          <w:lang w:val="en-US"/>
        </w:rPr>
        <w:t>contain</w:t>
      </w:r>
      <w:ins w:id="615" w:author="Helen" w:date="2017-10-23T16:02:00Z">
        <w:r w:rsidR="001D2762">
          <w:rPr>
            <w:rFonts w:ascii="Arial" w:hAnsi="Arial" w:cs="Arial"/>
            <w:sz w:val="24"/>
            <w:szCs w:val="24"/>
            <w:lang w:val="en-US"/>
          </w:rPr>
          <w:t>ing</w:t>
        </w:r>
      </w:ins>
      <w:r w:rsidRPr="00582999">
        <w:rPr>
          <w:rFonts w:ascii="Arial" w:hAnsi="Arial" w:cs="Arial"/>
          <w:sz w:val="24"/>
          <w:szCs w:val="24"/>
          <w:lang w:val="en-US"/>
        </w:rPr>
        <w:t xml:space="preserve"> the grid </w:t>
      </w:r>
      <w:ins w:id="616" w:author="Helen" w:date="2017-10-23T16:02:00Z">
        <w:r w:rsidR="001D2762">
          <w:rPr>
            <w:rFonts w:ascii="Arial" w:hAnsi="Arial" w:cs="Arial"/>
            <w:sz w:val="24"/>
            <w:szCs w:val="24"/>
            <w:lang w:val="en-US"/>
          </w:rPr>
          <w:t xml:space="preserve">from which a </w:t>
        </w:r>
      </w:ins>
      <w:del w:id="617" w:author="Helen" w:date="2017-10-23T16:02:00Z">
        <w:r w:rsidRPr="00582999" w:rsidDel="001D2762">
          <w:rPr>
            <w:rFonts w:ascii="Arial" w:hAnsi="Arial" w:cs="Arial"/>
            <w:sz w:val="24"/>
            <w:szCs w:val="24"/>
            <w:lang w:val="en-US"/>
          </w:rPr>
          <w:delText xml:space="preserve">where it will be possible to select a </w:delText>
        </w:r>
      </w:del>
      <w:r w:rsidRPr="00582999">
        <w:rPr>
          <w:rFonts w:ascii="Arial" w:hAnsi="Arial" w:cs="Arial"/>
          <w:sz w:val="24"/>
          <w:szCs w:val="24"/>
          <w:lang w:val="en-US"/>
        </w:rPr>
        <w:t>customer</w:t>
      </w:r>
      <w:ins w:id="618" w:author="Helen" w:date="2017-10-23T16:02:00Z">
        <w:r w:rsidR="001D2762">
          <w:rPr>
            <w:rFonts w:ascii="Arial" w:hAnsi="Arial" w:cs="Arial"/>
            <w:sz w:val="24"/>
            <w:szCs w:val="24"/>
            <w:lang w:val="en-US"/>
          </w:rPr>
          <w:t xml:space="preserve"> can be selected</w:t>
        </w:r>
      </w:ins>
      <w:r w:rsidRPr="00582999">
        <w:rPr>
          <w:rFonts w:ascii="Arial" w:hAnsi="Arial" w:cs="Arial"/>
          <w:sz w:val="24"/>
          <w:szCs w:val="24"/>
          <w:lang w:val="en-US"/>
        </w:rPr>
        <w:t xml:space="preserve">. It is actually the same grid we used earlier, but </w:t>
      </w:r>
      <w:ins w:id="619" w:author="Helen" w:date="2017-10-23T16:02:00Z">
        <w:r w:rsidR="001D2762">
          <w:rPr>
            <w:rFonts w:ascii="Arial" w:hAnsi="Arial" w:cs="Arial"/>
            <w:sz w:val="24"/>
            <w:szCs w:val="24"/>
            <w:lang w:val="en-US"/>
          </w:rPr>
          <w:t xml:space="preserve">this time, it is enclosed by </w:t>
        </w:r>
      </w:ins>
      <w:del w:id="620" w:author="Helen" w:date="2017-10-23T16:03:00Z">
        <w:r w:rsidRPr="00582999" w:rsidDel="001D2762">
          <w:rPr>
            <w:rFonts w:ascii="Arial" w:hAnsi="Arial" w:cs="Arial"/>
            <w:sz w:val="24"/>
            <w:szCs w:val="24"/>
            <w:lang w:val="en-US"/>
          </w:rPr>
          <w:delText xml:space="preserve">placed inside </w:delText>
        </w:r>
      </w:del>
      <w:r w:rsidRPr="00582999">
        <w:rPr>
          <w:rFonts w:ascii="Arial" w:hAnsi="Arial" w:cs="Arial"/>
          <w:sz w:val="24"/>
          <w:szCs w:val="24"/>
          <w:lang w:val="en-US"/>
        </w:rPr>
        <w:t xml:space="preserve">a dialog box. A click on the OK button will place the </w:t>
      </w:r>
      <w:r w:rsidR="00582999" w:rsidRPr="00582999">
        <w:rPr>
          <w:rFonts w:ascii="Arial" w:hAnsi="Arial" w:cs="Arial"/>
          <w:sz w:val="24"/>
          <w:szCs w:val="24"/>
          <w:lang w:val="en-US"/>
        </w:rPr>
        <w:t>customer</w:t>
      </w:r>
      <w:r w:rsidRPr="00582999">
        <w:rPr>
          <w:rFonts w:ascii="Arial" w:hAnsi="Arial" w:cs="Arial"/>
          <w:sz w:val="24"/>
          <w:szCs w:val="24"/>
          <w:lang w:val="en-US"/>
        </w:rPr>
        <w:t xml:space="preserve"> identifier and the customer name into the input fields of the parent dialog box for editing invoices.</w:t>
      </w: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w:t>
      </w:r>
    </w:p>
    <w:p w:rsidR="00F90613" w:rsidRPr="00020DB3" w:rsidRDefault="00F85707"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F85707">
        <w:rPr>
          <w:rFonts w:ascii="Courier New" w:hAnsi="Courier New" w:cs="Courier New"/>
          <w:i/>
          <w:iCs/>
          <w:color w:val="005600"/>
          <w:sz w:val="20"/>
          <w:szCs w:val="20"/>
          <w:lang w:val="en-US" w:eastAsia="ru-RU"/>
        </w:rPr>
        <w:t xml:space="preserve"> </w:t>
      </w:r>
      <w:r w:rsidR="00F90613" w:rsidRPr="00F85707">
        <w:rPr>
          <w:rFonts w:ascii="Courier New" w:hAnsi="Courier New" w:cs="Courier New"/>
          <w:i/>
          <w:iCs/>
          <w:color w:val="005600"/>
          <w:sz w:val="20"/>
          <w:szCs w:val="20"/>
          <w:lang w:val="en-US" w:eastAsia="ru-RU"/>
        </w:rPr>
        <w:t xml:space="preserve">* </w:t>
      </w:r>
      <w:r w:rsidRPr="00F85707">
        <w:rPr>
          <w:rFonts w:ascii="Courier New" w:hAnsi="Courier New" w:cs="Courier New"/>
          <w:i/>
          <w:iCs/>
          <w:color w:val="005600"/>
          <w:sz w:val="20"/>
          <w:szCs w:val="20"/>
          <w:lang w:val="en-US" w:eastAsia="ru-RU"/>
        </w:rPr>
        <w:t>Display a windo</w:t>
      </w:r>
      <w:r w:rsidR="00020DB3">
        <w:rPr>
          <w:rFonts w:ascii="Courier New" w:hAnsi="Courier New" w:cs="Courier New"/>
          <w:i/>
          <w:iCs/>
          <w:color w:val="005600"/>
          <w:sz w:val="20"/>
          <w:szCs w:val="20"/>
          <w:lang w:val="en-US" w:eastAsia="ru-RU"/>
        </w:rPr>
        <w:t>w for selecting a customer</w:t>
      </w:r>
    </w:p>
    <w:p w:rsidR="00F90613" w:rsidRPr="00F90613" w:rsidRDefault="00F85707"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F85707">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showCustomerWindow() {</w:t>
      </w: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w:t>
      </w:r>
      <w:r w:rsidR="00020DB3">
        <w:rPr>
          <w:rFonts w:ascii="Courier New" w:hAnsi="Courier New" w:cs="Courier New"/>
          <w:i/>
          <w:iCs/>
          <w:color w:val="005600"/>
          <w:sz w:val="20"/>
          <w:szCs w:val="20"/>
          <w:lang w:val="en-US" w:eastAsia="ru-RU"/>
        </w:rPr>
        <w:t>the main block of the dialog</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020DB3">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var</w:t>
      </w:r>
      <w:r w:rsidRPr="00D36BF0">
        <w:rPr>
          <w:rFonts w:ascii="Courier New" w:hAnsi="Courier New" w:cs="Courier New"/>
          <w:b/>
          <w:bCs/>
          <w:color w:val="000000"/>
          <w:sz w:val="20"/>
          <w:szCs w:val="20"/>
          <w:lang w:val="en-US" w:eastAsia="ru-RU"/>
        </w:rPr>
        <w:t xml:space="preserve"> </w:t>
      </w:r>
      <w:r w:rsidRPr="00F90613">
        <w:rPr>
          <w:rFonts w:ascii="Courier New" w:hAnsi="Courier New" w:cs="Courier New"/>
          <w:color w:val="000000"/>
          <w:sz w:val="20"/>
          <w:szCs w:val="20"/>
          <w:lang w:val="en-US" w:eastAsia="ru-RU"/>
        </w:rPr>
        <w:t>dlg</w:t>
      </w:r>
      <w:r w:rsidRPr="00D36BF0">
        <w:rPr>
          <w:rFonts w:ascii="Courier New" w:hAnsi="Courier New" w:cs="Courier New"/>
          <w:color w:val="000000"/>
          <w:sz w:val="20"/>
          <w:szCs w:val="20"/>
          <w:lang w:val="en-US" w:eastAsia="ru-RU"/>
        </w:rPr>
        <w:t xml:space="preserve"> = $(</w:t>
      </w:r>
      <w:r w:rsidRPr="00D36BF0">
        <w:rPr>
          <w:rFonts w:ascii="Courier New" w:hAnsi="Courier New" w:cs="Courier New"/>
          <w:color w:val="000066"/>
          <w:sz w:val="20"/>
          <w:szCs w:val="20"/>
          <w:lang w:val="en-US" w:eastAsia="ru-RU"/>
        </w:rPr>
        <w:t>'&lt;</w:t>
      </w:r>
      <w:r w:rsidRPr="00F90613">
        <w:rPr>
          <w:rFonts w:ascii="Courier New" w:hAnsi="Courier New" w:cs="Courier New"/>
          <w:color w:val="000066"/>
          <w:sz w:val="20"/>
          <w:szCs w:val="20"/>
          <w:lang w:val="en-US" w:eastAsia="ru-RU"/>
        </w:rPr>
        <w:t>div</w:t>
      </w:r>
      <w:r w:rsidRPr="00D36BF0">
        <w:rPr>
          <w:rFonts w:ascii="Courier New" w:hAnsi="Courier New" w:cs="Courier New"/>
          <w:color w:val="000066"/>
          <w:sz w:val="20"/>
          <w:szCs w:val="20"/>
          <w:lang w:val="en-US" w:eastAsia="ru-RU"/>
        </w:rPr>
        <w:t>&gt;'</w:t>
      </w:r>
      <w:r w:rsidRPr="00D36BF0">
        <w:rPr>
          <w:rFonts w:ascii="Courier New" w:hAnsi="Courier New" w:cs="Courier New"/>
          <w:color w:val="000000"/>
          <w:sz w:val="20"/>
          <w:szCs w:val="20"/>
          <w:lang w:val="en-US" w:eastAsia="ru-RU"/>
        </w:rPr>
        <w:t>)</w:t>
      </w:r>
    </w:p>
    <w:p w:rsidR="00F90613" w:rsidRPr="00F90613" w:rsidRDefault="00F90613" w:rsidP="00F90613">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'id'</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'dlgChooseCustomer'</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'aria-hidden'</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'true'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'role'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'dialog'</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'data-backdrop'</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'static'</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.css(</w:t>
      </w:r>
      <w:r w:rsidRPr="00F90613">
        <w:rPr>
          <w:rFonts w:ascii="Courier New" w:hAnsi="Courier New" w:cs="Courier New"/>
          <w:color w:val="000066"/>
          <w:sz w:val="20"/>
          <w:szCs w:val="20"/>
          <w:lang w:val="en-US" w:eastAsia="ru-RU"/>
        </w:rPr>
        <w:t>"z-index"</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'2000'</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w:t>
      </w:r>
      <w:r w:rsidRPr="00F90613">
        <w:rPr>
          <w:rFonts w:ascii="Courier New" w:hAnsi="Courier New" w:cs="Courier New"/>
          <w:color w:val="000000"/>
          <w:sz w:val="20"/>
          <w:szCs w:val="20"/>
          <w:lang w:val="en-US" w:eastAsia="ru-RU"/>
        </w:rPr>
        <w:t>)</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w:t>
      </w:r>
      <w:r w:rsidRPr="00D36BF0">
        <w:rPr>
          <w:rFonts w:ascii="Courier New" w:hAnsi="Courier New" w:cs="Courier New"/>
          <w:color w:val="000000"/>
          <w:sz w:val="20"/>
          <w:szCs w:val="20"/>
          <w:lang w:val="en-US" w:eastAsia="ru-RU"/>
        </w:rPr>
        <w:t>($(</w:t>
      </w:r>
      <w:r w:rsidRPr="00D36BF0">
        <w:rPr>
          <w:rFonts w:ascii="Courier New" w:hAnsi="Courier New" w:cs="Courier New"/>
          <w:color w:val="000066"/>
          <w:sz w:val="20"/>
          <w:szCs w:val="20"/>
          <w:lang w:val="en-US" w:eastAsia="ru-RU"/>
        </w:rPr>
        <w:t>'</w:t>
      </w:r>
      <w:r w:rsidRPr="00F90613">
        <w:rPr>
          <w:rFonts w:ascii="Courier New" w:hAnsi="Courier New" w:cs="Courier New"/>
          <w:color w:val="000066"/>
          <w:sz w:val="20"/>
          <w:szCs w:val="20"/>
          <w:lang w:val="en-US" w:eastAsia="ru-RU"/>
        </w:rPr>
        <w:t>body</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w:t>
      </w:r>
      <w:r w:rsidR="00020DB3" w:rsidRPr="00020DB3">
        <w:rPr>
          <w:rFonts w:ascii="Courier New" w:hAnsi="Courier New" w:cs="Courier New"/>
          <w:i/>
          <w:iCs/>
          <w:color w:val="005600"/>
          <w:sz w:val="20"/>
          <w:szCs w:val="20"/>
          <w:lang w:val="en-US" w:eastAsia="ru-RU"/>
        </w:rPr>
        <w:t>block with the contents of the dialog</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dlgContent = $(</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"modal-content"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.css(</w:t>
      </w:r>
      <w:r w:rsidRPr="00F90613">
        <w:rPr>
          <w:rFonts w:ascii="Courier New" w:hAnsi="Courier New" w:cs="Courier New"/>
          <w:color w:val="000066"/>
          <w:sz w:val="20"/>
          <w:szCs w:val="20"/>
          <w:lang w:val="en-US" w:eastAsia="ru-RU"/>
        </w:rPr>
        <w:t>'width'</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'730px'</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'modal-dialog'</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sidRPr="00D36BF0">
        <w:rPr>
          <w:rFonts w:ascii="Courier New" w:hAnsi="Courier New" w:cs="Courier New"/>
          <w:i/>
          <w:iCs/>
          <w:color w:val="005600"/>
          <w:sz w:val="20"/>
          <w:szCs w:val="20"/>
          <w:lang w:val="en-US" w:eastAsia="ru-RU"/>
        </w:rPr>
        <w:t>block with dialogue header</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dlgHeader = $(</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"modal-header"</w:t>
      </w:r>
      <w:r w:rsidRPr="00F90613">
        <w:rPr>
          <w:rFonts w:ascii="Courier New" w:hAnsi="Courier New" w:cs="Courier New"/>
          <w:color w:val="000000"/>
          <w:sz w:val="20"/>
          <w:szCs w:val="20"/>
          <w:lang w:val="en-US" w:eastAsia="ru-RU"/>
        </w:rPr>
        <w:t>).appendTo(dlgContent);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020DB3" w:rsidRPr="00D36BF0">
        <w:rPr>
          <w:rFonts w:ascii="Courier New" w:hAnsi="Courier New" w:cs="Courier New"/>
          <w:i/>
          <w:iCs/>
          <w:color w:val="005600"/>
          <w:sz w:val="20"/>
          <w:szCs w:val="20"/>
          <w:lang w:val="en-US" w:eastAsia="ru-RU"/>
        </w:rPr>
        <w:t>button "X" for closing</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66"/>
          <w:sz w:val="20"/>
          <w:szCs w:val="20"/>
          <w:lang w:val="en-US" w:eastAsia="ru-RU"/>
        </w:rPr>
        <w:t>"&lt;button&gt;"</w:t>
      </w:r>
      <w:r w:rsidRPr="00D36BF0">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"close"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'type'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'button'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'aria-hidden'</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'true'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'data-dismiss'</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'modal'</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"&amp;times;"</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.appendTo(dlgHeader);</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title</w:t>
      </w:r>
    </w:p>
    <w:p w:rsid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"&lt;h5&gt;"</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"modal-title"</w:t>
      </w:r>
      <w:r w:rsidRPr="00F90613">
        <w:rPr>
          <w:rFonts w:ascii="Courier New" w:hAnsi="Courier New" w:cs="Courier New"/>
          <w:color w:val="000000"/>
          <w:sz w:val="20"/>
          <w:szCs w:val="20"/>
          <w:lang w:val="en-US" w:eastAsia="ru-RU"/>
        </w:rPr>
        <w:t>)</w:t>
      </w:r>
    </w:p>
    <w:p w:rsid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Select customer</w:t>
      </w:r>
      <w:r w:rsidRPr="00F90613">
        <w:rPr>
          <w:rFonts w:ascii="Courier New" w:hAnsi="Courier New" w:cs="Courier New"/>
          <w:color w:val="000066"/>
          <w:sz w:val="20"/>
          <w:szCs w:val="20"/>
          <w:lang w:val="en-US" w:eastAsia="ru-RU"/>
        </w:rPr>
        <w: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.appendTo(dlgHeader);</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020DB3" w:rsidRPr="00D36BF0">
        <w:rPr>
          <w:rFonts w:ascii="Courier New" w:hAnsi="Courier New" w:cs="Courier New"/>
          <w:i/>
          <w:iCs/>
          <w:color w:val="005600"/>
          <w:sz w:val="20"/>
          <w:szCs w:val="20"/>
          <w:lang w:val="en-US" w:eastAsia="ru-RU"/>
        </w:rPr>
        <w:t>body of dialogue</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var </w:t>
      </w:r>
      <w:r w:rsidRPr="00D36BF0">
        <w:rPr>
          <w:rFonts w:ascii="Courier New" w:hAnsi="Courier New" w:cs="Courier New"/>
          <w:color w:val="000000"/>
          <w:sz w:val="20"/>
          <w:szCs w:val="20"/>
          <w:lang w:val="en-US" w:eastAsia="ru-RU"/>
        </w:rPr>
        <w:t>dlgBody = $(</w:t>
      </w:r>
      <w:r w:rsidRPr="00D36BF0">
        <w:rPr>
          <w:rFonts w:ascii="Courier New" w:hAnsi="Courier New" w:cs="Courier New"/>
          <w:color w:val="000066"/>
          <w:sz w:val="20"/>
          <w:szCs w:val="20"/>
          <w:lang w:val="en-US" w:eastAsia="ru-RU"/>
        </w:rPr>
        <w:t>'&lt;div&gt;'</w:t>
      </w:r>
      <w:r w:rsidRPr="00D36BF0">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"modal-body"</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.appendTo(dlgContent);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footer</w:t>
      </w:r>
      <w:r w:rsidR="00020DB3" w:rsidRPr="00D36BF0">
        <w:rPr>
          <w:rFonts w:ascii="Courier New" w:hAnsi="Courier New" w:cs="Courier New"/>
          <w:i/>
          <w:iCs/>
          <w:color w:val="005600"/>
          <w:sz w:val="20"/>
          <w:szCs w:val="20"/>
          <w:lang w:val="en-US" w:eastAsia="ru-RU"/>
        </w:rPr>
        <w:t xml:space="preserve"> of the dialogue</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dlgFooter = $(</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"modal-footer"</w:t>
      </w:r>
      <w:r w:rsidRPr="00F90613">
        <w:rPr>
          <w:rFonts w:ascii="Courier New" w:hAnsi="Courier New" w:cs="Courier New"/>
          <w:color w:val="000000"/>
          <w:sz w:val="20"/>
          <w:szCs w:val="20"/>
          <w:lang w:val="en-US" w:eastAsia="ru-RU"/>
        </w:rPr>
        <w:t>).appendTo(dlgContent);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button</w:t>
      </w:r>
      <w:r w:rsidRPr="00F90613">
        <w:rPr>
          <w:rFonts w:ascii="Courier New" w:hAnsi="Courier New" w:cs="Courier New"/>
          <w:i/>
          <w:iCs/>
          <w:color w:val="005600"/>
          <w:sz w:val="20"/>
          <w:szCs w:val="20"/>
          <w:lang w:val="en-US" w:eastAsia="ru-RU"/>
        </w:rPr>
        <w:t xml:space="preserve"> "OK"</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"&lt;button&gt;"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'type'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'button'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'btn'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'OK'</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.on(</w:t>
      </w:r>
      <w:r w:rsidRPr="00F90613">
        <w:rPr>
          <w:rFonts w:ascii="Courier New" w:hAnsi="Courier New" w:cs="Courier New"/>
          <w:color w:val="000066"/>
          <w:sz w:val="20"/>
          <w:szCs w:val="20"/>
          <w:lang w:val="en-US" w:eastAsia="ru-RU"/>
        </w:rPr>
        <w:t>'click'</w:t>
      </w:r>
      <w:r w:rsidRPr="00F90613">
        <w:rPr>
          <w:rFonts w:ascii="Courier New" w:hAnsi="Courier New" w:cs="Courier New"/>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 {</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lastRenderedPageBreak/>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rowId = $(</w:t>
      </w:r>
      <w:r w:rsidRPr="00F90613">
        <w:rPr>
          <w:rFonts w:ascii="Courier New" w:hAnsi="Courier New" w:cs="Courier New"/>
          <w:color w:val="000066"/>
          <w:sz w:val="20"/>
          <w:szCs w:val="20"/>
          <w:lang w:val="en-US" w:eastAsia="ru-RU"/>
        </w:rPr>
        <w:t>"#jqgCustomer"</w:t>
      </w:r>
      <w:r w:rsidRPr="00F90613">
        <w:rPr>
          <w:rFonts w:ascii="Courier New" w:hAnsi="Courier New" w:cs="Courier New"/>
          <w:color w:val="000000"/>
          <w:sz w:val="20"/>
          <w:szCs w:val="20"/>
          <w:lang w:val="en-US" w:eastAsia="ru-RU"/>
        </w:rPr>
        <w:t>).jqGrid(</w:t>
      </w:r>
      <w:r w:rsidRPr="00F90613">
        <w:rPr>
          <w:rFonts w:ascii="Courier New" w:hAnsi="Courier New" w:cs="Courier New"/>
          <w:color w:val="000066"/>
          <w:sz w:val="20"/>
          <w:szCs w:val="20"/>
          <w:lang w:val="en-US" w:eastAsia="ru-RU"/>
        </w:rPr>
        <w:t>"getGridParam"</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"selrow"</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row = $(</w:t>
      </w:r>
      <w:r w:rsidRPr="00F90613">
        <w:rPr>
          <w:rFonts w:ascii="Courier New" w:hAnsi="Courier New" w:cs="Courier New"/>
          <w:color w:val="000066"/>
          <w:sz w:val="20"/>
          <w:szCs w:val="20"/>
          <w:lang w:val="en-US" w:eastAsia="ru-RU"/>
        </w:rPr>
        <w:t>"#jqgCustomer"</w:t>
      </w:r>
      <w:r w:rsidRPr="00F90613">
        <w:rPr>
          <w:rFonts w:ascii="Courier New" w:hAnsi="Courier New" w:cs="Courier New"/>
          <w:color w:val="000000"/>
          <w:sz w:val="20"/>
          <w:szCs w:val="20"/>
          <w:lang w:val="en-US" w:eastAsia="ru-RU"/>
        </w:rPr>
        <w:t>).jqGrid(</w:t>
      </w:r>
      <w:r w:rsidRPr="00F90613">
        <w:rPr>
          <w:rFonts w:ascii="Courier New" w:hAnsi="Courier New" w:cs="Courier New"/>
          <w:color w:val="000066"/>
          <w:sz w:val="20"/>
          <w:szCs w:val="20"/>
          <w:lang w:val="en-US" w:eastAsia="ru-RU"/>
        </w:rPr>
        <w:t>"getRowData"</w:t>
      </w:r>
      <w:r w:rsidRPr="00F90613">
        <w:rPr>
          <w:rFonts w:ascii="Courier New" w:hAnsi="Courier New" w:cs="Courier New"/>
          <w:color w:val="000000"/>
          <w:sz w:val="20"/>
          <w:szCs w:val="20"/>
          <w:lang w:val="en-US" w:eastAsia="ru-RU"/>
        </w:rPr>
        <w:t>, rowId);</w:t>
      </w:r>
    </w:p>
    <w:p w:rsidR="00F90613" w:rsidRPr="00020DB3" w:rsidRDefault="00020DB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To save the identifier and customer name</w:t>
      </w: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w:t>
      </w:r>
      <w:r w:rsidR="00020DB3" w:rsidRPr="00020DB3">
        <w:rPr>
          <w:rFonts w:ascii="Courier New" w:hAnsi="Courier New" w:cs="Courier New"/>
          <w:i/>
          <w:iCs/>
          <w:color w:val="005600"/>
          <w:sz w:val="20"/>
          <w:szCs w:val="20"/>
          <w:lang w:val="en-US" w:eastAsia="ru-RU"/>
        </w:rPr>
        <w:t>to the input elements of the parent form</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'#dlgEditInvoice input[name=CUSTOMER_ID]'</w:t>
      </w:r>
      <w:r w:rsidRPr="00F90613">
        <w:rPr>
          <w:rFonts w:ascii="Courier New" w:hAnsi="Courier New" w:cs="Courier New"/>
          <w:color w:val="000000"/>
          <w:sz w:val="20"/>
          <w:szCs w:val="20"/>
          <w:lang w:val="en-US" w:eastAsia="ru-RU"/>
        </w:rPr>
        <w:t>).val(rowId);</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'#dlgEditInvoice input[name=CUSTOMER_NAME]'</w:t>
      </w:r>
      <w:r w:rsidRPr="00F90613">
        <w:rPr>
          <w:rFonts w:ascii="Courier New" w:hAnsi="Courier New" w:cs="Courier New"/>
          <w:color w:val="000000"/>
          <w:sz w:val="20"/>
          <w:szCs w:val="20"/>
          <w:lang w:val="en-US" w:eastAsia="ru-RU"/>
        </w:rPr>
        <w:t>).val(row[</w:t>
      </w:r>
      <w:r w:rsidRPr="00F90613">
        <w:rPr>
          <w:rFonts w:ascii="Courier New" w:hAnsi="Courier New" w:cs="Courier New"/>
          <w:color w:val="000066"/>
          <w:sz w:val="20"/>
          <w:szCs w:val="20"/>
          <w:lang w:val="en-US" w:eastAsia="ru-RU"/>
        </w:rPr>
        <w:t>"NAME"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dlg.modal(</w:t>
      </w:r>
      <w:r w:rsidRPr="00F90613">
        <w:rPr>
          <w:rFonts w:ascii="Courier New" w:hAnsi="Courier New" w:cs="Courier New"/>
          <w:color w:val="000066"/>
          <w:sz w:val="20"/>
          <w:szCs w:val="20"/>
          <w:lang w:val="en-US" w:eastAsia="ru-RU"/>
        </w:rPr>
        <w:t>'hide'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.appendTo(dlgFooter);</w:t>
      </w:r>
    </w:p>
    <w:p w:rsid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button</w:t>
      </w:r>
      <w:r w:rsidRPr="00F90613">
        <w:rPr>
          <w:rFonts w:ascii="Courier New" w:hAnsi="Courier New" w:cs="Courier New"/>
          <w:i/>
          <w:iCs/>
          <w:color w:val="005600"/>
          <w:sz w:val="20"/>
          <w:szCs w:val="20"/>
          <w:lang w:val="en-US" w:eastAsia="ru-RU"/>
        </w:rPr>
        <w:t xml:space="preserve"> "Cancel"</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"&lt;button&gt;"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'type'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'button'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'btn'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'Cancel'</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.on(</w:t>
      </w:r>
      <w:r w:rsidRPr="00F90613">
        <w:rPr>
          <w:rFonts w:ascii="Courier New" w:hAnsi="Courier New" w:cs="Courier New"/>
          <w:color w:val="000066"/>
          <w:sz w:val="20"/>
          <w:szCs w:val="20"/>
          <w:lang w:val="en-US" w:eastAsia="ru-RU"/>
        </w:rPr>
        <w:t>'click'</w:t>
      </w:r>
      <w:r w:rsidRPr="00F90613">
        <w:rPr>
          <w:rFonts w:ascii="Courier New" w:hAnsi="Courier New" w:cs="Courier New"/>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 { dlg.modal(</w:t>
      </w:r>
      <w:r w:rsidRPr="00F90613">
        <w:rPr>
          <w:rFonts w:ascii="Courier New" w:hAnsi="Courier New" w:cs="Courier New"/>
          <w:color w:val="000066"/>
          <w:sz w:val="20"/>
          <w:szCs w:val="20"/>
          <w:lang w:val="en-US" w:eastAsia="ru-RU"/>
        </w:rPr>
        <w:t>'hide'</w:t>
      </w:r>
      <w:r w:rsidRPr="00F90613">
        <w:rPr>
          <w:rFonts w:ascii="Courier New" w:hAnsi="Courier New" w:cs="Courier New"/>
          <w:color w:val="000000"/>
          <w:sz w:val="20"/>
          <w:szCs w:val="20"/>
          <w:lang w:val="en-US" w:eastAsia="ru-RU"/>
        </w:rPr>
        <w:t>); })</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.appendTo(dlgFooter);</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F90613" w:rsidP="00F90613">
      <w:pPr>
        <w:spacing w:after="0" w:line="240" w:lineRule="auto"/>
        <w:rPr>
          <w:rFonts w:ascii="Courier New" w:hAnsi="Courier New" w:cs="Courier New"/>
          <w:sz w:val="20"/>
          <w:szCs w:val="20"/>
          <w:lang w:val="en-US"/>
        </w:rPr>
      </w:pPr>
      <w:r w:rsidRPr="00020DB3">
        <w:rPr>
          <w:rFonts w:ascii="Courier New" w:hAnsi="Courier New" w:cs="Courier New"/>
          <w:i/>
          <w:iCs/>
          <w:color w:val="005600"/>
          <w:sz w:val="20"/>
          <w:szCs w:val="20"/>
          <w:lang w:val="en-US" w:eastAsia="ru-RU"/>
        </w:rPr>
        <w:t xml:space="preserve">  // </w:t>
      </w:r>
      <w:r w:rsidR="00020DB3" w:rsidRPr="00020DB3">
        <w:rPr>
          <w:rFonts w:ascii="Courier New" w:hAnsi="Courier New" w:cs="Courier New"/>
          <w:i/>
          <w:iCs/>
          <w:color w:val="005600"/>
          <w:sz w:val="20"/>
          <w:szCs w:val="20"/>
          <w:lang w:val="en-US" w:eastAsia="ru-RU"/>
        </w:rPr>
        <w:t>add a table to display the customers in the body of the dialog</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'&lt;table&gt;'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.attr(</w:t>
      </w:r>
      <w:r w:rsidRPr="00F90613">
        <w:rPr>
          <w:rFonts w:ascii="Courier New" w:hAnsi="Courier New" w:cs="Courier New"/>
          <w:color w:val="000066"/>
          <w:sz w:val="20"/>
          <w:szCs w:val="20"/>
          <w:lang w:val="en-US" w:eastAsia="ru-RU"/>
        </w:rPr>
        <w:t>'id'</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'jqgCustomer'</w:t>
      </w:r>
      <w:r w:rsidRPr="00F90613">
        <w:rPr>
          <w:rFonts w:ascii="Courier New" w:hAnsi="Courier New" w:cs="Courier New"/>
          <w:color w:val="000000"/>
          <w:sz w:val="20"/>
          <w:szCs w:val="20"/>
          <w:lang w:val="en-US" w:eastAsia="ru-RU"/>
        </w:rPr>
        <w:t>)</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.appendTo(dlgBody);</w:t>
      </w: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020DB3" w:rsidRPr="00D36BF0">
        <w:rPr>
          <w:rFonts w:ascii="Courier New" w:hAnsi="Courier New" w:cs="Courier New"/>
          <w:i/>
          <w:iCs/>
          <w:color w:val="005600"/>
          <w:sz w:val="20"/>
          <w:szCs w:val="20"/>
          <w:lang w:val="en-US" w:eastAsia="ru-RU"/>
        </w:rPr>
        <w:t>add the navigation bar</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66"/>
          <w:sz w:val="20"/>
          <w:szCs w:val="20"/>
          <w:lang w:val="en-US" w:eastAsia="ru-RU"/>
        </w:rPr>
        <w:t>'&lt;div&gt;'</w:t>
      </w:r>
      <w:r w:rsidRPr="00D36BF0">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'id'</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'jqgCustomerPager'</w:t>
      </w:r>
      <w:r w:rsidRPr="00F90613">
        <w:rPr>
          <w:rFonts w:ascii="Courier New" w:hAnsi="Courier New" w:cs="Courier New"/>
          <w:color w:val="000000"/>
          <w:sz w:val="20"/>
          <w:szCs w:val="20"/>
          <w:lang w:val="en-US" w:eastAsia="ru-RU"/>
        </w:rPr>
        <w:t>)</w:t>
      </w:r>
    </w:p>
    <w:p w:rsid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.appendTo(dlgBody);</w:t>
      </w:r>
    </w:p>
    <w:p w:rsidR="00020DB3" w:rsidRPr="00F90613" w:rsidRDefault="00020DB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dlg.on(</w:t>
      </w:r>
      <w:r w:rsidRPr="00F90613">
        <w:rPr>
          <w:rFonts w:ascii="Courier New" w:hAnsi="Courier New" w:cs="Courier New"/>
          <w:color w:val="000066"/>
          <w:sz w:val="20"/>
          <w:szCs w:val="20"/>
          <w:lang w:val="en-US" w:eastAsia="ru-RU"/>
        </w:rPr>
        <w:t>'hidden.bs.modal'</w:t>
      </w:r>
      <w:r w:rsidRPr="00F90613">
        <w:rPr>
          <w:rFonts w:ascii="Courier New" w:hAnsi="Courier New" w:cs="Courier New"/>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 {</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w:t>
      </w:r>
      <w:r w:rsidR="00091475" w:rsidRPr="00091475">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dlg.remove();</w:t>
      </w:r>
    </w:p>
    <w:p w:rsidR="00F90613" w:rsidRPr="00091475" w:rsidRDefault="00091475" w:rsidP="00F90613">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r w:rsidR="00F90613" w:rsidRPr="00F90613">
        <w:rPr>
          <w:rFonts w:ascii="Courier New" w:hAnsi="Courier New" w:cs="Courier New"/>
          <w:color w:val="000000"/>
          <w:sz w:val="20"/>
          <w:szCs w:val="20"/>
          <w:lang w:val="en-US" w:eastAsia="ru-RU"/>
        </w:rPr>
        <w:t>});</w:t>
      </w:r>
    </w:p>
    <w:p w:rsidR="00F90613" w:rsidRPr="00091475"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091475"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show dialog</w:t>
      </w:r>
    </w:p>
    <w:p w:rsidR="00F90613" w:rsidRPr="00091475" w:rsidRDefault="00091475" w:rsidP="00F90613">
      <w:pPr>
        <w:spacing w:after="0"/>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r w:rsidR="00F90613" w:rsidRPr="00F90613">
        <w:rPr>
          <w:rFonts w:ascii="Courier New" w:hAnsi="Courier New" w:cs="Courier New"/>
          <w:color w:val="000000"/>
          <w:sz w:val="20"/>
          <w:szCs w:val="20"/>
          <w:lang w:val="en-US" w:eastAsia="ru-RU"/>
        </w:rPr>
        <w:t>dlg.modal();</w:t>
      </w:r>
    </w:p>
    <w:p w:rsidR="00091475" w:rsidRPr="00091475" w:rsidRDefault="00091475" w:rsidP="00F90613">
      <w:pPr>
        <w:spacing w:after="0"/>
        <w:rPr>
          <w:rFonts w:ascii="Courier New" w:hAnsi="Courier New" w:cs="Courier New"/>
          <w:color w:val="000000"/>
          <w:sz w:val="20"/>
          <w:szCs w:val="20"/>
          <w:lang w:val="en-US" w:eastAsia="ru-RU"/>
        </w:rPr>
      </w:pP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i/>
          <w:iCs/>
          <w:color w:val="005600"/>
          <w:sz w:val="20"/>
          <w:szCs w:val="20"/>
          <w:lang w:val="en-US" w:eastAsia="ru-RU"/>
        </w:rPr>
        <w:t xml:space="preserve">  // </w:t>
      </w:r>
      <w:r w:rsidR="00EA5153" w:rsidRPr="00D36BF0">
        <w:rPr>
          <w:rFonts w:ascii="Courier New" w:hAnsi="Courier New" w:cs="Courier New"/>
          <w:i/>
          <w:iCs/>
          <w:color w:val="005600"/>
          <w:sz w:val="20"/>
          <w:szCs w:val="20"/>
          <w:lang w:val="en-US" w:eastAsia="ru-RU"/>
        </w:rPr>
        <w:t>create and initialize jqGrid</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b/>
          <w:bCs/>
          <w:color w:val="000000"/>
          <w:sz w:val="20"/>
          <w:szCs w:val="20"/>
          <w:lang w:val="en-US" w:eastAsia="ru-RU"/>
        </w:rPr>
        <w:t xml:space="preserve">  var </w:t>
      </w:r>
      <w:r w:rsidRPr="00091475">
        <w:rPr>
          <w:rFonts w:ascii="Courier New" w:hAnsi="Courier New" w:cs="Courier New"/>
          <w:color w:val="000000"/>
          <w:sz w:val="20"/>
          <w:szCs w:val="20"/>
          <w:lang w:val="en-US" w:eastAsia="ru-RU"/>
        </w:rPr>
        <w:t>dbGrid = $(</w:t>
      </w:r>
      <w:r w:rsidRPr="00091475">
        <w:rPr>
          <w:rFonts w:ascii="Courier New" w:hAnsi="Courier New" w:cs="Courier New"/>
          <w:color w:val="000066"/>
          <w:sz w:val="20"/>
          <w:szCs w:val="20"/>
          <w:lang w:val="en-US" w:eastAsia="ru-RU"/>
        </w:rPr>
        <w:t>"#jqgCustomer"</w:t>
      </w:r>
      <w:r w:rsidRPr="00091475">
        <w:rPr>
          <w:rFonts w:ascii="Courier New" w:hAnsi="Courier New" w:cs="Courier New"/>
          <w:color w:val="000000"/>
          <w:sz w:val="20"/>
          <w:szCs w:val="20"/>
          <w:lang w:val="en-US" w:eastAsia="ru-RU"/>
        </w:rPr>
        <w:t>).jqGrid({</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url: </w:t>
      </w:r>
      <w:r w:rsidRPr="00EA5153">
        <w:rPr>
          <w:rFonts w:ascii="Courier New" w:hAnsi="Courier New" w:cs="Courier New"/>
          <w:color w:val="000066"/>
          <w:sz w:val="20"/>
          <w:szCs w:val="20"/>
          <w:lang w:val="en-US" w:eastAsia="ru-RU"/>
        </w:rPr>
        <w:t>'@Url.Action("GetData", "Customer")'</w:t>
      </w:r>
      <w:r w:rsidRPr="00EA5153">
        <w:rPr>
          <w:rFonts w:ascii="Courier New" w:hAnsi="Courier New" w:cs="Courier New"/>
          <w:color w:val="000000"/>
          <w:sz w:val="20"/>
          <w:szCs w:val="20"/>
          <w:lang w:val="en-US" w:eastAsia="ru-RU"/>
        </w:rPr>
        <w:t xml:space="preserve">, </w:t>
      </w:r>
      <w:r w:rsidR="00EA5153" w:rsidRPr="00EA5153">
        <w:rPr>
          <w:rFonts w:ascii="Courier New" w:hAnsi="Courier New" w:cs="Courier New"/>
          <w:i/>
          <w:iCs/>
          <w:color w:val="005600"/>
          <w:sz w:val="20"/>
          <w:szCs w:val="20"/>
          <w:lang w:val="en-US" w:eastAsia="ru-RU"/>
        </w:rPr>
        <w:t>// URL to retrieve data</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mtype: </w:t>
      </w:r>
      <w:r w:rsidRPr="00EA5153">
        <w:rPr>
          <w:rFonts w:ascii="Courier New" w:hAnsi="Courier New" w:cs="Courier New"/>
          <w:color w:val="000066"/>
          <w:sz w:val="20"/>
          <w:szCs w:val="20"/>
          <w:lang w:val="en-US" w:eastAsia="ru-RU"/>
        </w:rPr>
        <w:t>"GET"</w:t>
      </w:r>
      <w:r w:rsidRPr="00EA5153">
        <w:rPr>
          <w:rFonts w:ascii="Courier New" w:hAnsi="Courier New" w:cs="Courier New"/>
          <w:color w:val="000000"/>
          <w:sz w:val="20"/>
          <w:szCs w:val="20"/>
          <w:lang w:val="en-US" w:eastAsia="ru-RU"/>
        </w:rPr>
        <w:t xml:space="preserve">, </w:t>
      </w:r>
      <w:r w:rsidR="00EA5153" w:rsidRPr="00EA5153">
        <w:rPr>
          <w:rFonts w:ascii="Courier New" w:hAnsi="Courier New" w:cs="Courier New"/>
          <w:i/>
          <w:iCs/>
          <w:color w:val="005600"/>
          <w:sz w:val="20"/>
          <w:szCs w:val="20"/>
          <w:lang w:val="en-US" w:eastAsia="ru-RU"/>
        </w:rPr>
        <w:t xml:space="preserve">// http </w:t>
      </w:r>
      <w:r w:rsidR="00EA5153">
        <w:rPr>
          <w:rFonts w:ascii="Courier New" w:hAnsi="Courier New" w:cs="Courier New"/>
          <w:i/>
          <w:iCs/>
          <w:color w:val="005600"/>
          <w:sz w:val="20"/>
          <w:szCs w:val="20"/>
          <w:lang w:val="en-US" w:eastAsia="ru-RU"/>
        </w:rPr>
        <w:t>type of request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datatype: </w:t>
      </w:r>
      <w:r w:rsidRPr="00D36BF0">
        <w:rPr>
          <w:rFonts w:ascii="Courier New" w:hAnsi="Courier New" w:cs="Courier New"/>
          <w:color w:val="000066"/>
          <w:sz w:val="20"/>
          <w:szCs w:val="20"/>
          <w:lang w:val="en-US" w:eastAsia="ru-RU"/>
        </w:rPr>
        <w:t>"json"</w:t>
      </w:r>
      <w:r w:rsidRPr="00D36BF0">
        <w:rPr>
          <w:rFonts w:ascii="Courier New" w:hAnsi="Courier New" w:cs="Courier New"/>
          <w:color w:val="000000"/>
          <w:sz w:val="20"/>
          <w:szCs w:val="20"/>
          <w:lang w:val="en-US" w:eastAsia="ru-RU"/>
        </w:rPr>
        <w:t xml:space="preserve">, </w:t>
      </w:r>
      <w:r w:rsidR="00EA5153" w:rsidRPr="00D36BF0">
        <w:rPr>
          <w:rFonts w:ascii="Courier New" w:hAnsi="Courier New" w:cs="Courier New"/>
          <w:i/>
          <w:iCs/>
          <w:color w:val="005600"/>
          <w:sz w:val="20"/>
          <w:szCs w:val="20"/>
          <w:lang w:val="en-US" w:eastAsia="ru-RU"/>
        </w:rPr>
        <w:t xml:space="preserve">// </w:t>
      </w:r>
      <w:r w:rsidR="00EA5153">
        <w:rPr>
          <w:rFonts w:ascii="Courier New" w:hAnsi="Courier New" w:cs="Courier New"/>
          <w:i/>
          <w:iCs/>
          <w:color w:val="005600"/>
          <w:sz w:val="20"/>
          <w:szCs w:val="20"/>
          <w:lang w:val="en-US" w:eastAsia="ru-RU"/>
        </w:rPr>
        <w:t>data format</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page: 1,</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width: </w:t>
      </w:r>
      <w:r w:rsidRPr="00D36BF0">
        <w:rPr>
          <w:rFonts w:ascii="Courier New" w:hAnsi="Courier New" w:cs="Courier New"/>
          <w:color w:val="000066"/>
          <w:sz w:val="20"/>
          <w:szCs w:val="20"/>
          <w:lang w:val="en-US" w:eastAsia="ru-RU"/>
        </w:rPr>
        <w:t>'100%'</w:t>
      </w:r>
      <w:r w:rsidRPr="00D36BF0">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EA5153" w:rsidRPr="00D36BF0">
        <w:rPr>
          <w:rFonts w:ascii="Courier New" w:hAnsi="Courier New" w:cs="Courier New"/>
          <w:i/>
          <w:iCs/>
          <w:color w:val="005600"/>
          <w:sz w:val="20"/>
          <w:szCs w:val="20"/>
          <w:lang w:val="en-US" w:eastAsia="ru-RU"/>
        </w:rPr>
        <w:t xml:space="preserve">// </w:t>
      </w:r>
      <w:r w:rsidR="00EA5153">
        <w:rPr>
          <w:rFonts w:ascii="Courier New" w:hAnsi="Courier New" w:cs="Courier New"/>
          <w:i/>
          <w:iCs/>
          <w:color w:val="005600"/>
          <w:sz w:val="20"/>
          <w:szCs w:val="20"/>
          <w:lang w:val="en-US" w:eastAsia="ru-RU"/>
        </w:rPr>
        <w:t>view description</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colModel: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'Id'</w:t>
      </w: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'CUSTOMER_ID'</w:t>
      </w:r>
      <w:r w:rsidRPr="00091475">
        <w:rPr>
          <w:rFonts w:ascii="Courier New" w:hAnsi="Courier New" w:cs="Courier New"/>
          <w:color w:val="000000"/>
          <w:sz w:val="20"/>
          <w:szCs w:val="20"/>
          <w:lang w:val="en-US" w:eastAsia="ru-RU"/>
        </w:rPr>
        <w:t xml:space="preserve">,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key: true,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hidden</w:t>
      </w: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true</w:t>
      </w:r>
      <w:r w:rsidRPr="00D36BF0">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'Name'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'NAME'</w:t>
      </w:r>
      <w:r w:rsidRPr="00091475">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width: 250,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sortable</w:t>
      </w: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true</w:t>
      </w:r>
      <w:r w:rsidRPr="00D36BF0">
        <w:rPr>
          <w:rFonts w:ascii="Courier New" w:hAnsi="Courier New" w:cs="Courier New"/>
          <w:color w:val="000000"/>
          <w:sz w:val="20"/>
          <w:szCs w:val="20"/>
          <w:lang w:val="en-US" w:eastAsia="ru-RU"/>
        </w:rPr>
        <w:t xml:space="preserv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editable: true,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edittype: </w:t>
      </w:r>
      <w:r w:rsidRPr="00D36BF0">
        <w:rPr>
          <w:rFonts w:ascii="Courier New" w:hAnsi="Courier New" w:cs="Courier New"/>
          <w:color w:val="000066"/>
          <w:sz w:val="20"/>
          <w:szCs w:val="20"/>
          <w:lang w:val="en-US" w:eastAsia="ru-RU"/>
        </w:rPr>
        <w:t>"text"</w:t>
      </w:r>
      <w:r w:rsidRPr="00D36BF0">
        <w:rPr>
          <w:rFonts w:ascii="Courier New" w:hAnsi="Courier New" w:cs="Courier New"/>
          <w:color w:val="000000"/>
          <w:sz w:val="20"/>
          <w:szCs w:val="20"/>
          <w:lang w:val="en-US" w:eastAsia="ru-RU"/>
        </w:rPr>
        <w:t xml:space="preserve">, </w:t>
      </w:r>
      <w:r w:rsidRPr="00D36BF0">
        <w:rPr>
          <w:rFonts w:ascii="Courier New" w:hAnsi="Courier New" w:cs="Courier New"/>
          <w:i/>
          <w:iCs/>
          <w:color w:val="005600"/>
          <w:sz w:val="20"/>
          <w:szCs w:val="20"/>
          <w:lang w:val="en-US" w:eastAsia="ru-RU"/>
        </w:rPr>
        <w:t xml:space="preserve">// </w:t>
      </w:r>
      <w:r w:rsidR="00EA5153">
        <w:rPr>
          <w:rFonts w:ascii="Courier New" w:hAnsi="Courier New" w:cs="Courier New"/>
          <w:i/>
          <w:iCs/>
          <w:color w:val="005600"/>
          <w:sz w:val="20"/>
          <w:szCs w:val="20"/>
          <w:lang w:val="en-US" w:eastAsia="ru-RU"/>
        </w:rPr>
        <w:t>input type</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 xml:space="preserve">search: true,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searchoptions: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sopt: [</w:t>
      </w:r>
      <w:r w:rsidRPr="00EA5153">
        <w:rPr>
          <w:rFonts w:ascii="Courier New" w:hAnsi="Courier New" w:cs="Courier New"/>
          <w:color w:val="000066"/>
          <w:sz w:val="20"/>
          <w:szCs w:val="20"/>
          <w:lang w:val="en-US" w:eastAsia="ru-RU"/>
        </w:rPr>
        <w:t>'eq'</w:t>
      </w:r>
      <w:r w:rsidRPr="00EA5153">
        <w:rPr>
          <w:rFonts w:ascii="Courier New" w:hAnsi="Courier New" w:cs="Courier New"/>
          <w:color w:val="000000"/>
          <w:sz w:val="20"/>
          <w:szCs w:val="20"/>
          <w:lang w:val="en-US" w:eastAsia="ru-RU"/>
        </w:rPr>
        <w:t xml:space="preserve">, </w:t>
      </w:r>
      <w:r w:rsidRPr="00EA5153">
        <w:rPr>
          <w:rFonts w:ascii="Courier New" w:hAnsi="Courier New" w:cs="Courier New"/>
          <w:color w:val="000066"/>
          <w:sz w:val="20"/>
          <w:szCs w:val="20"/>
          <w:lang w:val="en-US" w:eastAsia="ru-RU"/>
        </w:rPr>
        <w:t>'bw'</w:t>
      </w:r>
      <w:r w:rsidRPr="00EA5153">
        <w:rPr>
          <w:rFonts w:ascii="Courier New" w:hAnsi="Courier New" w:cs="Courier New"/>
          <w:color w:val="000000"/>
          <w:sz w:val="20"/>
          <w:szCs w:val="20"/>
          <w:lang w:val="en-US" w:eastAsia="ru-RU"/>
        </w:rPr>
        <w:t xml:space="preserve">, </w:t>
      </w:r>
      <w:r w:rsidRPr="00EA5153">
        <w:rPr>
          <w:rFonts w:ascii="Courier New" w:hAnsi="Courier New" w:cs="Courier New"/>
          <w:color w:val="000066"/>
          <w:sz w:val="20"/>
          <w:szCs w:val="20"/>
          <w:lang w:val="en-US" w:eastAsia="ru-RU"/>
        </w:rPr>
        <w:t>'cn'</w:t>
      </w:r>
      <w:r w:rsidRPr="00EA5153">
        <w:rPr>
          <w:rFonts w:ascii="Courier New" w:hAnsi="Courier New" w:cs="Courier New"/>
          <w:color w:val="000000"/>
          <w:sz w:val="20"/>
          <w:szCs w:val="20"/>
          <w:lang w:val="en-US" w:eastAsia="ru-RU"/>
        </w:rPr>
        <w:t xml:space="preserve">] </w:t>
      </w:r>
      <w:r w:rsidRPr="00EA5153">
        <w:rPr>
          <w:rFonts w:ascii="Courier New" w:hAnsi="Courier New" w:cs="Courier New"/>
          <w:i/>
          <w:iCs/>
          <w:color w:val="005600"/>
          <w:sz w:val="20"/>
          <w:szCs w:val="20"/>
          <w:lang w:val="en-US" w:eastAsia="ru-RU"/>
        </w:rPr>
        <w:t xml:space="preserve">// </w:t>
      </w:r>
      <w:r w:rsidR="00EA5153" w:rsidRPr="00EA5153">
        <w:rPr>
          <w:rFonts w:ascii="Courier New" w:hAnsi="Courier New" w:cs="Courier New"/>
          <w:i/>
          <w:iCs/>
          <w:color w:val="005600"/>
          <w:sz w:val="20"/>
          <w:szCs w:val="20"/>
          <w:lang w:val="en-US" w:eastAsia="ru-RU"/>
        </w:rPr>
        <w:t>allowed search operators</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i/>
          <w:iCs/>
          <w:color w:val="005600"/>
          <w:sz w:val="20"/>
          <w:szCs w:val="20"/>
          <w:lang w:val="en-US" w:eastAsia="ru-RU"/>
        </w:rPr>
        <w:t xml:space="preserve">      // </w:t>
      </w:r>
      <w:r w:rsidR="00EA5153" w:rsidRPr="00EA5153">
        <w:rPr>
          <w:rFonts w:ascii="Courier New" w:hAnsi="Courier New" w:cs="Courier New"/>
          <w:i/>
          <w:iCs/>
          <w:color w:val="005600"/>
          <w:sz w:val="20"/>
          <w:szCs w:val="20"/>
          <w:lang w:val="en-US" w:eastAsia="ru-RU"/>
        </w:rPr>
        <w:t>size and maximum length for the input field</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editoptions: { size: 30, maxlength: 60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EA5153">
        <w:rPr>
          <w:rFonts w:ascii="Courier New" w:hAnsi="Courier New" w:cs="Courier New"/>
          <w:i/>
          <w:iCs/>
          <w:color w:val="005600"/>
          <w:sz w:val="20"/>
          <w:szCs w:val="20"/>
          <w:lang w:val="en-US" w:eastAsia="ru-RU"/>
        </w:rPr>
        <w:t>required input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lastRenderedPageBreak/>
        <w:t xml:space="preserve">      editrules: { required: true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'Address'</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'ADDRESS'</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width: 300,</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sortable: false,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editable: true,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search: false,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edittype: </w:t>
      </w:r>
      <w:r w:rsidRPr="00091475">
        <w:rPr>
          <w:rFonts w:ascii="Courier New" w:hAnsi="Courier New" w:cs="Courier New"/>
          <w:color w:val="000066"/>
          <w:sz w:val="20"/>
          <w:szCs w:val="20"/>
          <w:lang w:val="en-US" w:eastAsia="ru-RU"/>
        </w:rPr>
        <w:t>"textarea"</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editoptions: { maxlength: 250, cols: 30, rows: 4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F90613" w:rsidRPr="00091475" w:rsidRDefault="00091475" w:rsidP="00091475">
      <w:pPr>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'Zip Code'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'ZIPCODE'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width: 60,</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sortable: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editable: true,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search: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edittype: </w:t>
      </w:r>
      <w:r w:rsidRPr="00091475">
        <w:rPr>
          <w:rFonts w:ascii="Courier New" w:hAnsi="Courier New" w:cs="Courier New"/>
          <w:color w:val="000066"/>
          <w:sz w:val="20"/>
          <w:szCs w:val="20"/>
          <w:lang w:val="en-US" w:eastAsia="ru-RU"/>
        </w:rPr>
        <w:t>"text"</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editoptions: { size: 30, maxlength: 10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'Phone'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'PHONE'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width: 85,</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sortable: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editable: true,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search: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edittype: </w:t>
      </w:r>
      <w:r w:rsidRPr="00091475">
        <w:rPr>
          <w:rFonts w:ascii="Courier New" w:hAnsi="Courier New" w:cs="Courier New"/>
          <w:color w:val="000066"/>
          <w:sz w:val="20"/>
          <w:szCs w:val="20"/>
          <w:lang w:val="en-US" w:eastAsia="ru-RU"/>
        </w:rPr>
        <w:t>"text"</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editoptions: { size: 30, maxlength: 14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loadonce: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pager: </w:t>
      </w:r>
      <w:r w:rsidRPr="00091475">
        <w:rPr>
          <w:rFonts w:ascii="Courier New" w:hAnsi="Courier New" w:cs="Courier New"/>
          <w:color w:val="000066"/>
          <w:sz w:val="20"/>
          <w:szCs w:val="20"/>
          <w:lang w:val="en-US" w:eastAsia="ru-RU"/>
        </w:rPr>
        <w:t>'#jqgCustomerPager'</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rowNum: 500, </w:t>
      </w:r>
      <w:r w:rsidRPr="00091475">
        <w:rPr>
          <w:rFonts w:ascii="Courier New" w:hAnsi="Courier New" w:cs="Courier New"/>
          <w:i/>
          <w:iCs/>
          <w:color w:val="005600"/>
          <w:sz w:val="20"/>
          <w:szCs w:val="20"/>
          <w:lang w:val="en-US" w:eastAsia="ru-RU"/>
        </w:rPr>
        <w:t xml:space="preserve">// </w:t>
      </w:r>
      <w:r w:rsidR="00EA5153" w:rsidRPr="00EA5153">
        <w:rPr>
          <w:rFonts w:ascii="Courier New" w:hAnsi="Courier New" w:cs="Courier New"/>
          <w:i/>
          <w:iCs/>
          <w:color w:val="005600"/>
          <w:sz w:val="20"/>
          <w:szCs w:val="20"/>
          <w:lang w:val="en-US" w:eastAsia="ru-RU"/>
        </w:rPr>
        <w:t>number of rows displayed</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sortname: </w:t>
      </w:r>
      <w:r w:rsidRPr="00EA5153">
        <w:rPr>
          <w:rFonts w:ascii="Courier New" w:hAnsi="Courier New" w:cs="Courier New"/>
          <w:color w:val="000066"/>
          <w:sz w:val="20"/>
          <w:szCs w:val="20"/>
          <w:lang w:val="en-US" w:eastAsia="ru-RU"/>
        </w:rPr>
        <w:t>'NAME'</w:t>
      </w:r>
      <w:r w:rsidRPr="00EA5153">
        <w:rPr>
          <w:rFonts w:ascii="Courier New" w:hAnsi="Courier New" w:cs="Courier New"/>
          <w:color w:val="000000"/>
          <w:sz w:val="20"/>
          <w:szCs w:val="20"/>
          <w:lang w:val="en-US" w:eastAsia="ru-RU"/>
        </w:rPr>
        <w:t xml:space="preserve">, </w:t>
      </w:r>
      <w:r w:rsidRPr="00EA5153">
        <w:rPr>
          <w:rFonts w:ascii="Courier New" w:hAnsi="Courier New" w:cs="Courier New"/>
          <w:i/>
          <w:iCs/>
          <w:color w:val="005600"/>
          <w:sz w:val="20"/>
          <w:szCs w:val="20"/>
          <w:lang w:val="en-US" w:eastAsia="ru-RU"/>
        </w:rPr>
        <w:t xml:space="preserve">// </w:t>
      </w:r>
      <w:r w:rsidR="00EA5153" w:rsidRPr="00EA5153">
        <w:rPr>
          <w:rFonts w:ascii="Courier New" w:hAnsi="Courier New" w:cs="Courier New"/>
          <w:i/>
          <w:iCs/>
          <w:color w:val="005600"/>
          <w:sz w:val="20"/>
          <w:szCs w:val="20"/>
          <w:lang w:val="en-US" w:eastAsia="ru-RU"/>
        </w:rPr>
        <w:t>sort by default by NAME column</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sortorder: </w:t>
      </w:r>
      <w:r w:rsidRPr="00D36BF0">
        <w:rPr>
          <w:rFonts w:ascii="Courier New" w:hAnsi="Courier New" w:cs="Courier New"/>
          <w:color w:val="000066"/>
          <w:sz w:val="20"/>
          <w:szCs w:val="20"/>
          <w:lang w:val="en-US" w:eastAsia="ru-RU"/>
        </w:rPr>
        <w:t>"asc"</w:t>
      </w:r>
      <w:r w:rsidRPr="00D36BF0">
        <w:rPr>
          <w:rFonts w:ascii="Courier New" w:hAnsi="Courier New" w:cs="Courier New"/>
          <w:color w:val="000000"/>
          <w:sz w:val="20"/>
          <w:szCs w:val="20"/>
          <w:lang w:val="en-US" w:eastAsia="ru-RU"/>
        </w:rPr>
        <w:t xml:space="preserve">, </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height: 500</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dbGrid.jqGrid(</w:t>
      </w:r>
      <w:r w:rsidRPr="00091475">
        <w:rPr>
          <w:rFonts w:ascii="Courier New" w:hAnsi="Courier New" w:cs="Courier New"/>
          <w:color w:val="000066"/>
          <w:sz w:val="20"/>
          <w:szCs w:val="20"/>
          <w:lang w:val="en-US" w:eastAsia="ru-RU"/>
        </w:rPr>
        <w:t>'navGrid'</w:t>
      </w:r>
      <w:r w:rsidRPr="00091475">
        <w:rPr>
          <w:rFonts w:ascii="Courier New" w:hAnsi="Courier New" w:cs="Courier New"/>
          <w:color w:val="000000"/>
          <w:sz w:val="20"/>
          <w:szCs w:val="20"/>
          <w:lang w:val="en-US" w:eastAsia="ru-RU"/>
        </w:rPr>
        <w:t xml:space="preserve">, </w:t>
      </w:r>
      <w:r w:rsidRPr="00091475">
        <w:rPr>
          <w:rFonts w:ascii="Courier New" w:hAnsi="Courier New" w:cs="Courier New"/>
          <w:color w:val="000066"/>
          <w:sz w:val="20"/>
          <w:szCs w:val="20"/>
          <w:lang w:val="en-US" w:eastAsia="ru-RU"/>
        </w:rPr>
        <w:t>'#jqgCustomerPager'</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search: true,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add: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edit: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del: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view: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refresh: true, </w:t>
      </w:r>
    </w:p>
    <w:p w:rsidR="00091475" w:rsidRPr="00EA5153"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searchtext: </w:t>
      </w:r>
      <w:r w:rsidR="00EA5153" w:rsidRPr="00EA5153">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Search</w:t>
      </w:r>
      <w:r w:rsidRPr="00EA5153">
        <w:rPr>
          <w:rFonts w:ascii="Courier New" w:hAnsi="Courier New" w:cs="Courier New"/>
          <w:color w:val="000066"/>
          <w:sz w:val="20"/>
          <w:szCs w:val="20"/>
          <w:lang w:val="en-US" w:eastAsia="ru-RU"/>
        </w:rPr>
        <w:t>"</w:t>
      </w:r>
      <w:r w:rsidRPr="00EA5153">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viewtext: </w:t>
      </w:r>
      <w:r w:rsidR="00EA5153" w:rsidRPr="00EA5153">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View</w:t>
      </w:r>
      <w:r w:rsidRPr="00EA5153">
        <w:rPr>
          <w:rFonts w:ascii="Courier New" w:hAnsi="Courier New" w:cs="Courier New"/>
          <w:color w:val="000066"/>
          <w:sz w:val="20"/>
          <w:szCs w:val="20"/>
          <w:lang w:val="en-US" w:eastAsia="ru-RU"/>
        </w:rPr>
        <w:t>"</w:t>
      </w:r>
      <w:r w:rsidRPr="00EA5153">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viewtitle: </w:t>
      </w:r>
      <w:r w:rsidR="00EA5153" w:rsidRPr="00EA5153">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Selected record</w:t>
      </w:r>
      <w:r w:rsidRPr="00EA5153">
        <w:rPr>
          <w:rFonts w:ascii="Courier New" w:hAnsi="Courier New" w:cs="Courier New"/>
          <w:color w:val="000066"/>
          <w:sz w:val="20"/>
          <w:szCs w:val="20"/>
          <w:lang w:val="en-US" w:eastAsia="ru-RU"/>
        </w:rPr>
        <w:t>"</w:t>
      </w:r>
      <w:r w:rsidRPr="00EA5153">
        <w:rPr>
          <w:rFonts w:ascii="Courier New" w:hAnsi="Courier New" w:cs="Courier New"/>
          <w:color w:val="000000"/>
          <w:sz w:val="20"/>
          <w:szCs w:val="20"/>
          <w:lang w:val="en-US" w:eastAsia="ru-RU"/>
        </w:rPr>
        <w:t>,</w:t>
      </w:r>
    </w:p>
    <w:p w:rsidR="00091475" w:rsidRPr="00D36BF0" w:rsidRDefault="00091475" w:rsidP="00091475">
      <w:pPr>
        <w:autoSpaceDE w:val="0"/>
        <w:autoSpaceDN w:val="0"/>
        <w:adjustRightInd w:val="0"/>
        <w:spacing w:after="0" w:line="240" w:lineRule="auto"/>
        <w:rPr>
          <w:rFonts w:ascii="Courier New" w:hAnsi="Courier New" w:cs="Courier New"/>
          <w:color w:val="000066"/>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refreshtext: </w:t>
      </w:r>
      <w:r w:rsidR="00EA5153" w:rsidRPr="00D36BF0">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Refresh</w:t>
      </w:r>
      <w:r w:rsidRPr="00D36BF0">
        <w:rPr>
          <w:rFonts w:ascii="Courier New" w:hAnsi="Courier New" w:cs="Courier New"/>
          <w:color w:val="000066"/>
          <w:sz w:val="20"/>
          <w:szCs w:val="20"/>
          <w:lang w:val="en-US" w:eastAsia="ru-RU"/>
        </w:rPr>
        <w:t>"</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91475" w:rsidRPr="00091475" w:rsidRDefault="00091475" w:rsidP="00091475">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F90613" w:rsidRPr="00F90613" w:rsidRDefault="00F90613" w:rsidP="00BE173B">
      <w:pPr>
        <w:jc w:val="both"/>
        <w:rPr>
          <w:rFonts w:ascii="Arial" w:hAnsi="Arial" w:cs="Arial"/>
          <w:sz w:val="24"/>
          <w:szCs w:val="24"/>
          <w:lang w:val="en-US"/>
        </w:rPr>
      </w:pPr>
    </w:p>
    <w:p w:rsidR="00BE173B" w:rsidRPr="00AF0158"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All there is left to write for </w:t>
      </w:r>
      <w:proofErr w:type="spellStart"/>
      <w:r w:rsidRPr="00582999">
        <w:rPr>
          <w:rFonts w:ascii="Arial" w:hAnsi="Arial" w:cs="Arial"/>
          <w:sz w:val="24"/>
          <w:szCs w:val="24"/>
          <w:lang w:val="en-US"/>
        </w:rPr>
        <w:t>th</w:t>
      </w:r>
      <w:ins w:id="621" w:author="Helen" w:date="2017-10-23T16:05:00Z">
        <w:r w:rsidR="001C29BA">
          <w:rPr>
            <w:rFonts w:ascii="Arial" w:hAnsi="Arial" w:cs="Arial"/>
            <w:sz w:val="24"/>
            <w:szCs w:val="24"/>
            <w:lang w:val="en-US"/>
          </w:rPr>
          <w:t>e</w:t>
        </w:r>
      </w:ins>
      <w:del w:id="622" w:author="Helen" w:date="2017-10-23T16:03:00Z">
        <w:r w:rsidRPr="00582999" w:rsidDel="001C29BA">
          <w:rPr>
            <w:rFonts w:ascii="Arial" w:hAnsi="Arial" w:cs="Arial"/>
            <w:sz w:val="24"/>
            <w:szCs w:val="24"/>
            <w:lang w:val="en-US"/>
          </w:rPr>
          <w:delText>is log</w:delText>
        </w:r>
      </w:del>
      <w:ins w:id="623" w:author="Helen" w:date="2017-10-23T16:03:00Z">
        <w:r w:rsidR="001C29BA">
          <w:rPr>
            <w:rFonts w:ascii="Arial" w:hAnsi="Arial" w:cs="Arial"/>
            <w:sz w:val="24"/>
            <w:szCs w:val="24"/>
            <w:lang w:val="en-US"/>
          </w:rPr>
          <w:t>e</w:t>
        </w:r>
        <w:proofErr w:type="spellEnd"/>
        <w:r w:rsidR="001C29BA">
          <w:rPr>
            <w:rFonts w:ascii="Arial" w:hAnsi="Arial" w:cs="Arial"/>
            <w:sz w:val="24"/>
            <w:szCs w:val="24"/>
            <w:lang w:val="en-US"/>
          </w:rPr>
          <w:t xml:space="preserve"> invoice module</w:t>
        </w:r>
      </w:ins>
      <w:r w:rsidRPr="00582999">
        <w:rPr>
          <w:rFonts w:ascii="Arial" w:hAnsi="Arial" w:cs="Arial"/>
          <w:sz w:val="24"/>
          <w:szCs w:val="24"/>
          <w:lang w:val="en-US"/>
        </w:rPr>
        <w:t xml:space="preserve"> is the </w:t>
      </w:r>
      <w:proofErr w:type="spellStart"/>
      <w:r w:rsidRPr="00582999">
        <w:rPr>
          <w:rFonts w:ascii="Consolas" w:hAnsi="Consolas" w:cs="Consolas"/>
          <w:color w:val="000000"/>
          <w:sz w:val="19"/>
          <w:szCs w:val="19"/>
          <w:highlight w:val="white"/>
          <w:lang w:val="en-US"/>
        </w:rPr>
        <w:t>showChildGrid</w:t>
      </w:r>
      <w:proofErr w:type="spellEnd"/>
      <w:r w:rsidRPr="00582999">
        <w:rPr>
          <w:rFonts w:ascii="Arial" w:hAnsi="Arial" w:cs="Arial"/>
          <w:sz w:val="24"/>
          <w:szCs w:val="24"/>
          <w:lang w:val="en-US"/>
        </w:rPr>
        <w:t xml:space="preserve"> function that </w:t>
      </w:r>
      <w:ins w:id="624" w:author="Helen" w:date="2017-10-23T16:04:00Z">
        <w:r w:rsidR="001C29BA">
          <w:rPr>
            <w:rFonts w:ascii="Arial" w:hAnsi="Arial" w:cs="Arial"/>
            <w:sz w:val="24"/>
            <w:szCs w:val="24"/>
            <w:lang w:val="en-US"/>
          </w:rPr>
          <w:t xml:space="preserve">enables </w:t>
        </w:r>
      </w:ins>
      <w:del w:id="625" w:author="Helen" w:date="2017-10-23T16:04:00Z">
        <w:r w:rsidRPr="00582999" w:rsidDel="001C29BA">
          <w:rPr>
            <w:rFonts w:ascii="Arial" w:hAnsi="Arial" w:cs="Arial"/>
            <w:sz w:val="24"/>
            <w:szCs w:val="24"/>
            <w:lang w:val="en-US"/>
          </w:rPr>
          <w:delText xml:space="preserve">makes it possible to view and edit information from </w:delText>
        </w:r>
      </w:del>
      <w:ins w:id="626" w:author="Helen" w:date="2017-10-23T16:04:00Z">
        <w:r w:rsidR="001C29BA">
          <w:rPr>
            <w:rFonts w:ascii="Arial" w:hAnsi="Arial" w:cs="Arial"/>
            <w:sz w:val="24"/>
            <w:szCs w:val="24"/>
            <w:lang w:val="en-US"/>
          </w:rPr>
          <w:t xml:space="preserve">the </w:t>
        </w:r>
      </w:ins>
      <w:r w:rsidRPr="00582999">
        <w:rPr>
          <w:rFonts w:ascii="Arial" w:hAnsi="Arial" w:cs="Arial"/>
          <w:sz w:val="24"/>
          <w:szCs w:val="24"/>
          <w:lang w:val="en-US"/>
        </w:rPr>
        <w:t>invoice lines</w:t>
      </w:r>
      <w:ins w:id="627" w:author="Helen" w:date="2017-10-23T16:04:00Z">
        <w:r w:rsidR="001C29BA">
          <w:rPr>
            <w:rFonts w:ascii="Arial" w:hAnsi="Arial" w:cs="Arial"/>
            <w:sz w:val="24"/>
            <w:szCs w:val="24"/>
            <w:lang w:val="en-US"/>
          </w:rPr>
          <w:t xml:space="preserve"> to be displayed and edited</w:t>
        </w:r>
      </w:ins>
      <w:r w:rsidRPr="00582999">
        <w:rPr>
          <w:rFonts w:ascii="Arial" w:hAnsi="Arial" w:cs="Arial"/>
          <w:sz w:val="24"/>
          <w:szCs w:val="24"/>
          <w:lang w:val="en-US"/>
        </w:rPr>
        <w:t xml:space="preserve">. </w:t>
      </w:r>
      <w:del w:id="628" w:author="Helen" w:date="2017-10-23T16:05:00Z">
        <w:r w:rsidRPr="00582999" w:rsidDel="001C29BA">
          <w:rPr>
            <w:rFonts w:ascii="Arial" w:hAnsi="Arial" w:cs="Arial"/>
            <w:sz w:val="24"/>
            <w:szCs w:val="24"/>
            <w:lang w:val="en-US"/>
          </w:rPr>
          <w:delText xml:space="preserve">This </w:delText>
        </w:r>
      </w:del>
      <w:ins w:id="629" w:author="Helen" w:date="2017-10-23T16:05:00Z">
        <w:r w:rsidR="001C29BA">
          <w:rPr>
            <w:rFonts w:ascii="Arial" w:hAnsi="Arial" w:cs="Arial"/>
            <w:sz w:val="24"/>
            <w:szCs w:val="24"/>
            <w:lang w:val="en-US"/>
          </w:rPr>
          <w:t>Our</w:t>
        </w:r>
        <w:r w:rsidR="001C29BA" w:rsidRPr="00582999">
          <w:rPr>
            <w:rFonts w:ascii="Arial" w:hAnsi="Arial" w:cs="Arial"/>
            <w:sz w:val="24"/>
            <w:szCs w:val="24"/>
            <w:lang w:val="en-US"/>
          </w:rPr>
          <w:t xml:space="preserve"> </w:t>
        </w:r>
      </w:ins>
      <w:r w:rsidRPr="00582999">
        <w:rPr>
          <w:rFonts w:ascii="Arial" w:hAnsi="Arial" w:cs="Arial"/>
          <w:sz w:val="24"/>
          <w:szCs w:val="24"/>
          <w:lang w:val="en-US"/>
        </w:rPr>
        <w:t xml:space="preserve">function will </w:t>
      </w:r>
      <w:del w:id="630" w:author="Helen" w:date="2017-10-23T16:05:00Z">
        <w:r w:rsidRPr="00582999" w:rsidDel="001C29BA">
          <w:rPr>
            <w:rFonts w:ascii="Arial" w:hAnsi="Arial" w:cs="Arial"/>
            <w:sz w:val="24"/>
            <w:szCs w:val="24"/>
            <w:lang w:val="en-US"/>
          </w:rPr>
          <w:delText xml:space="preserve">dynamically </w:delText>
        </w:r>
      </w:del>
      <w:r w:rsidRPr="00582999">
        <w:rPr>
          <w:rFonts w:ascii="Arial" w:hAnsi="Arial" w:cs="Arial"/>
          <w:sz w:val="24"/>
          <w:szCs w:val="24"/>
          <w:lang w:val="en-US"/>
        </w:rPr>
        <w:t>create a grid with invoice lines</w:t>
      </w:r>
      <w:ins w:id="631" w:author="Helen" w:date="2017-10-23T16:05:00Z">
        <w:r w:rsidR="001C29BA">
          <w:rPr>
            <w:rFonts w:ascii="Arial" w:hAnsi="Arial" w:cs="Arial"/>
            <w:sz w:val="24"/>
            <w:szCs w:val="24"/>
            <w:lang w:val="en-US"/>
          </w:rPr>
          <w:t xml:space="preserve"> </w:t>
        </w:r>
        <w:r w:rsidR="001C29BA" w:rsidRPr="00582999">
          <w:rPr>
            <w:rFonts w:ascii="Arial" w:hAnsi="Arial" w:cs="Arial"/>
            <w:sz w:val="24"/>
            <w:szCs w:val="24"/>
            <w:lang w:val="en-US"/>
          </w:rPr>
          <w:t>dynamically</w:t>
        </w:r>
      </w:ins>
      <w:r w:rsidRPr="00582999">
        <w:rPr>
          <w:rFonts w:ascii="Arial" w:hAnsi="Arial" w:cs="Arial"/>
          <w:sz w:val="24"/>
          <w:szCs w:val="24"/>
          <w:lang w:val="en-US"/>
        </w:rPr>
        <w:t xml:space="preserve"> after a click on the + button </w:t>
      </w:r>
      <w:del w:id="632" w:author="Helen" w:date="2017-10-23T16:06:00Z">
        <w:r w:rsidRPr="00582999" w:rsidDel="001C29BA">
          <w:rPr>
            <w:rFonts w:ascii="Arial" w:hAnsi="Arial" w:cs="Arial"/>
            <w:sz w:val="24"/>
            <w:szCs w:val="24"/>
            <w:lang w:val="en-US"/>
          </w:rPr>
          <w:delText>(</w:delText>
        </w:r>
      </w:del>
      <w:r w:rsidRPr="00582999">
        <w:rPr>
          <w:rFonts w:ascii="Arial" w:hAnsi="Arial" w:cs="Arial"/>
          <w:sz w:val="24"/>
          <w:szCs w:val="24"/>
          <w:lang w:val="en-US"/>
        </w:rPr>
        <w:t>to show the details</w:t>
      </w:r>
      <w:del w:id="633" w:author="Helen" w:date="2017-10-23T16:06:00Z">
        <w:r w:rsidRPr="00582999" w:rsidDel="001C29BA">
          <w:rPr>
            <w:rFonts w:ascii="Arial" w:hAnsi="Arial" w:cs="Arial"/>
            <w:sz w:val="24"/>
            <w:szCs w:val="24"/>
            <w:lang w:val="en-US"/>
          </w:rPr>
          <w:delText>)</w:delText>
        </w:r>
      </w:del>
      <w:r w:rsidRPr="00582999">
        <w:rPr>
          <w:rFonts w:ascii="Arial" w:hAnsi="Arial" w:cs="Arial"/>
          <w:sz w:val="24"/>
          <w:szCs w:val="24"/>
          <w:lang w:val="en-US"/>
        </w:rPr>
        <w:t xml:space="preserve">. To load data for </w:t>
      </w:r>
      <w:del w:id="634" w:author="Helen" w:date="2017-10-23T16:06:00Z">
        <w:r w:rsidRPr="00582999" w:rsidDel="001C29BA">
          <w:rPr>
            <w:rFonts w:ascii="Arial" w:hAnsi="Arial" w:cs="Arial"/>
            <w:sz w:val="24"/>
            <w:szCs w:val="24"/>
            <w:lang w:val="en-US"/>
          </w:rPr>
          <w:delText xml:space="preserve">a </w:delText>
        </w:r>
      </w:del>
      <w:ins w:id="635" w:author="Helen" w:date="2017-10-23T16:06:00Z">
        <w:r w:rsidR="001C29BA">
          <w:rPr>
            <w:rFonts w:ascii="Arial" w:hAnsi="Arial" w:cs="Arial"/>
            <w:sz w:val="24"/>
            <w:szCs w:val="24"/>
            <w:lang w:val="en-US"/>
          </w:rPr>
          <w:t>the</w:t>
        </w:r>
        <w:r w:rsidR="001C29BA" w:rsidRPr="00582999">
          <w:rPr>
            <w:rFonts w:ascii="Arial" w:hAnsi="Arial" w:cs="Arial"/>
            <w:sz w:val="24"/>
            <w:szCs w:val="24"/>
            <w:lang w:val="en-US"/>
          </w:rPr>
          <w:t xml:space="preserve"> </w:t>
        </w:r>
      </w:ins>
      <w:r w:rsidRPr="00582999">
        <w:rPr>
          <w:rFonts w:ascii="Arial" w:hAnsi="Arial" w:cs="Arial"/>
          <w:sz w:val="24"/>
          <w:szCs w:val="24"/>
          <w:lang w:val="en-US"/>
        </w:rPr>
        <w:lastRenderedPageBreak/>
        <w:t>line</w:t>
      </w:r>
      <w:ins w:id="636" w:author="Helen" w:date="2017-10-23T16:06:00Z">
        <w:r w:rsidR="001C29BA">
          <w:rPr>
            <w:rFonts w:ascii="Arial" w:hAnsi="Arial" w:cs="Arial"/>
            <w:sz w:val="24"/>
            <w:szCs w:val="24"/>
            <w:lang w:val="en-US"/>
          </w:rPr>
          <w:t>s</w:t>
        </w:r>
      </w:ins>
      <w:ins w:id="637" w:author="Helen" w:date="2017-10-23T16:07:00Z">
        <w:r w:rsidR="001C29BA">
          <w:rPr>
            <w:rFonts w:ascii="Arial" w:hAnsi="Arial" w:cs="Arial"/>
            <w:sz w:val="24"/>
            <w:szCs w:val="24"/>
            <w:lang w:val="en-US"/>
          </w:rPr>
          <w:t xml:space="preserve"> </w:t>
        </w:r>
      </w:ins>
      <w:del w:id="638" w:author="Helen" w:date="2017-10-23T16:07:00Z">
        <w:r w:rsidRPr="00582999" w:rsidDel="001C29BA">
          <w:rPr>
            <w:rFonts w:ascii="Arial" w:hAnsi="Arial" w:cs="Arial"/>
            <w:sz w:val="24"/>
            <w:szCs w:val="24"/>
            <w:lang w:val="en-US"/>
          </w:rPr>
          <w:delText>, we will have to send</w:delText>
        </w:r>
      </w:del>
      <w:ins w:id="639" w:author="Helen" w:date="2017-10-23T16:07:00Z">
        <w:r w:rsidR="001C29BA">
          <w:rPr>
            <w:rFonts w:ascii="Arial" w:hAnsi="Arial" w:cs="Arial"/>
            <w:sz w:val="24"/>
            <w:szCs w:val="24"/>
            <w:lang w:val="en-US"/>
          </w:rPr>
          <w:t>requires passing</w:t>
        </w:r>
      </w:ins>
      <w:r w:rsidRPr="00582999">
        <w:rPr>
          <w:rFonts w:ascii="Arial" w:hAnsi="Arial" w:cs="Arial"/>
          <w:sz w:val="24"/>
          <w:szCs w:val="24"/>
          <w:lang w:val="en-US"/>
        </w:rPr>
        <w:t xml:space="preserve"> the primary key of the selected invoice header.</w:t>
      </w:r>
    </w:p>
    <w:p w:rsidR="00AF0158" w:rsidRPr="004D1D78"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handler of the event of opening the parent grid</w:t>
      </w:r>
    </w:p>
    <w:p w:rsidR="00AF0158" w:rsidRPr="004D1D78"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takes two parameters: the identifier of the parent record</w:t>
      </w:r>
    </w:p>
    <w:p w:rsidR="00AF0158" w:rsidRPr="004D1D78"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and the value of the primary key</w:t>
      </w:r>
    </w:p>
    <w:p w:rsidR="00AF0158" w:rsidRPr="004D1D78" w:rsidRDefault="00AF0158" w:rsidP="00AF0158">
      <w:pPr>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function </w:t>
      </w:r>
      <w:r w:rsidRPr="004D1D78">
        <w:rPr>
          <w:rFonts w:ascii="Courier New" w:hAnsi="Courier New" w:cs="Courier New"/>
          <w:color w:val="000000"/>
          <w:sz w:val="20"/>
          <w:szCs w:val="20"/>
          <w:lang w:val="en-US" w:eastAsia="ru-RU"/>
        </w:rPr>
        <w:t>showChildGrid(parentRowID, parentRowKey)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t xml:space="preserve">  var </w:t>
      </w:r>
      <w:r w:rsidRPr="00AF0158">
        <w:rPr>
          <w:rFonts w:ascii="Courier New" w:hAnsi="Courier New" w:cs="Courier New"/>
          <w:color w:val="000000"/>
          <w:sz w:val="20"/>
          <w:szCs w:val="20"/>
          <w:lang w:val="en-US" w:eastAsia="ru-RU"/>
        </w:rPr>
        <w:t xml:space="preserve">childGridID = parentRowID + </w:t>
      </w:r>
      <w:r w:rsidRPr="00AF0158">
        <w:rPr>
          <w:rFonts w:ascii="Courier New" w:hAnsi="Courier New" w:cs="Courier New"/>
          <w:color w:val="000066"/>
          <w:sz w:val="20"/>
          <w:szCs w:val="20"/>
          <w:lang w:val="en-US" w:eastAsia="ru-RU"/>
        </w:rPr>
        <w:t>"_table"</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t xml:space="preserve">  var </w:t>
      </w:r>
      <w:r w:rsidRPr="00AF0158">
        <w:rPr>
          <w:rFonts w:ascii="Courier New" w:hAnsi="Courier New" w:cs="Courier New"/>
          <w:color w:val="000000"/>
          <w:sz w:val="20"/>
          <w:szCs w:val="20"/>
          <w:lang w:val="en-US" w:eastAsia="ru-RU"/>
        </w:rPr>
        <w:t xml:space="preserve">childGridPagerID = parentRowID + </w:t>
      </w:r>
      <w:r w:rsidRPr="00AF0158">
        <w:rPr>
          <w:rFonts w:ascii="Courier New" w:hAnsi="Courier New" w:cs="Courier New"/>
          <w:color w:val="000066"/>
          <w:sz w:val="20"/>
          <w:szCs w:val="20"/>
          <w:lang w:val="en-US" w:eastAsia="ru-RU"/>
        </w:rPr>
        <w:t>"_pager"</w:t>
      </w:r>
      <w:r w:rsidRPr="00AF0158">
        <w:rPr>
          <w:rFonts w:ascii="Courier New" w:hAnsi="Courier New" w:cs="Courier New"/>
          <w:color w:val="000000"/>
          <w:sz w:val="20"/>
          <w:szCs w:val="20"/>
          <w:lang w:val="en-US" w:eastAsia="ru-RU"/>
        </w:rPr>
        <w:t>;</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 </w:t>
      </w:r>
      <w:r w:rsidR="0004607A" w:rsidRPr="0004607A">
        <w:rPr>
          <w:rFonts w:ascii="Courier New" w:hAnsi="Courier New" w:cs="Courier New"/>
          <w:i/>
          <w:iCs/>
          <w:color w:val="005600"/>
          <w:sz w:val="20"/>
          <w:szCs w:val="20"/>
          <w:lang w:val="en-US" w:eastAsia="ru-RU"/>
        </w:rPr>
        <w:t>send the primary key of the parent record</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 to filter the entries of the invoice items</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t xml:space="preserve">  var </w:t>
      </w:r>
      <w:r w:rsidRPr="00AF0158">
        <w:rPr>
          <w:rFonts w:ascii="Courier New" w:hAnsi="Courier New" w:cs="Courier New"/>
          <w:color w:val="000000"/>
          <w:sz w:val="20"/>
          <w:szCs w:val="20"/>
          <w:lang w:val="en-US" w:eastAsia="ru-RU"/>
        </w:rPr>
        <w:t xml:space="preserve">childGridURL = </w:t>
      </w:r>
      <w:r w:rsidRPr="00AF0158">
        <w:rPr>
          <w:rFonts w:ascii="Courier New" w:hAnsi="Courier New" w:cs="Courier New"/>
          <w:color w:val="000066"/>
          <w:sz w:val="20"/>
          <w:szCs w:val="20"/>
          <w:lang w:val="en-US" w:eastAsia="ru-RU"/>
        </w:rPr>
        <w:t>'@Url.Action("GetDetailData")'</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66"/>
          <w:sz w:val="20"/>
          <w:szCs w:val="20"/>
          <w:lang w:val="en-US" w:eastAsia="ru-RU"/>
        </w:rPr>
      </w:pPr>
      <w:r w:rsidRPr="00AF0158">
        <w:rPr>
          <w:rFonts w:ascii="Courier New" w:hAnsi="Courier New" w:cs="Courier New"/>
          <w:color w:val="000000"/>
          <w:sz w:val="20"/>
          <w:szCs w:val="20"/>
          <w:lang w:val="en-US" w:eastAsia="ru-RU"/>
        </w:rPr>
        <w:t xml:space="preserve">  childGridURL = childGridURL + </w:t>
      </w:r>
      <w:r w:rsidRPr="00AF0158">
        <w:rPr>
          <w:rFonts w:ascii="Courier New" w:hAnsi="Courier New" w:cs="Courier New"/>
          <w:color w:val="000066"/>
          <w:sz w:val="20"/>
          <w:szCs w:val="20"/>
          <w:lang w:val="en-US" w:eastAsia="ru-RU"/>
        </w:rPr>
        <w:t>"?invoice_id="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 </w:t>
      </w:r>
      <w:r w:rsidRPr="00AF0158">
        <w:rPr>
          <w:rFonts w:ascii="Courier New" w:hAnsi="Courier New" w:cs="Courier New"/>
          <w:b/>
          <w:bCs/>
          <w:color w:val="000000"/>
          <w:sz w:val="20"/>
          <w:szCs w:val="20"/>
          <w:lang w:val="en-US" w:eastAsia="ru-RU"/>
        </w:rPr>
        <w:t>encodeURIComponent</w:t>
      </w:r>
      <w:r w:rsidRPr="00AF0158">
        <w:rPr>
          <w:rFonts w:ascii="Courier New" w:hAnsi="Courier New" w:cs="Courier New"/>
          <w:color w:val="000000"/>
          <w:sz w:val="20"/>
          <w:szCs w:val="20"/>
          <w:lang w:val="en-US" w:eastAsia="ru-RU"/>
        </w:rPr>
        <w:t>(parentRowKey)</w:t>
      </w:r>
    </w:p>
    <w:p w:rsidR="00AF0158" w:rsidRPr="00D36BF0"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 add HTML elements to display the table and page navigation</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 </w:t>
      </w:r>
      <w:r w:rsidR="0004607A" w:rsidRPr="0004607A">
        <w:rPr>
          <w:rFonts w:ascii="Courier New" w:hAnsi="Courier New" w:cs="Courier New"/>
          <w:i/>
          <w:iCs/>
          <w:color w:val="005600"/>
          <w:sz w:val="20"/>
          <w:szCs w:val="20"/>
          <w:lang w:val="en-US" w:eastAsia="ru-RU"/>
        </w:rPr>
        <w:t>as children for the selected row in the master grid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04607A">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w:t>
      </w:r>
      <w:r w:rsidRPr="00AF0158">
        <w:rPr>
          <w:rFonts w:ascii="Courier New" w:hAnsi="Courier New" w:cs="Courier New"/>
          <w:color w:val="000066"/>
          <w:sz w:val="20"/>
          <w:szCs w:val="20"/>
          <w:lang w:val="en-US" w:eastAsia="ru-RU"/>
        </w:rPr>
        <w:t>'&lt;table&gt;'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'id'</w:t>
      </w:r>
      <w:r w:rsidRPr="00AF0158">
        <w:rPr>
          <w:rFonts w:ascii="Courier New" w:hAnsi="Courier New" w:cs="Courier New"/>
          <w:color w:val="000000"/>
          <w:sz w:val="20"/>
          <w:szCs w:val="20"/>
          <w:lang w:val="en-US" w:eastAsia="ru-RU"/>
        </w:rPr>
        <w:t>, childGridID)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.appendTo($(</w:t>
      </w:r>
      <w:r w:rsidRPr="00AF0158">
        <w:rPr>
          <w:rFonts w:ascii="Courier New" w:hAnsi="Courier New" w:cs="Courier New"/>
          <w:color w:val="000066"/>
          <w:sz w:val="20"/>
          <w:szCs w:val="20"/>
          <w:lang w:val="en-US" w:eastAsia="ru-RU"/>
        </w:rPr>
        <w:t xml:space="preserve">'#' </w:t>
      </w:r>
      <w:r w:rsidRPr="00AF0158">
        <w:rPr>
          <w:rFonts w:ascii="Courier New" w:hAnsi="Courier New" w:cs="Courier New"/>
          <w:color w:val="000000"/>
          <w:sz w:val="20"/>
          <w:szCs w:val="20"/>
          <w:lang w:val="en-US" w:eastAsia="ru-RU"/>
        </w:rPr>
        <w:t>+ parentRowID));</w:t>
      </w:r>
    </w:p>
    <w:p w:rsidR="00AF0158" w:rsidRPr="00D36BF0"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r w:rsidRPr="00AF0158">
        <w:rPr>
          <w:rFonts w:ascii="Courier New" w:hAnsi="Courier New" w:cs="Courier New"/>
          <w:color w:val="000066"/>
          <w:sz w:val="20"/>
          <w:szCs w:val="20"/>
          <w:lang w:val="en-US" w:eastAsia="ru-RU"/>
        </w:rPr>
        <w:t>'&lt;div&gt;'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'id'</w:t>
      </w:r>
      <w:r w:rsidRPr="00AF0158">
        <w:rPr>
          <w:rFonts w:ascii="Courier New" w:hAnsi="Courier New" w:cs="Courier New"/>
          <w:color w:val="000000"/>
          <w:sz w:val="20"/>
          <w:szCs w:val="20"/>
          <w:lang w:val="en-US" w:eastAsia="ru-RU"/>
        </w:rPr>
        <w:t>, childGridPagerID)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.addClass(</w:t>
      </w:r>
      <w:r w:rsidRPr="00AF0158">
        <w:rPr>
          <w:rFonts w:ascii="Courier New" w:hAnsi="Courier New" w:cs="Courier New"/>
          <w:color w:val="000066"/>
          <w:sz w:val="20"/>
          <w:szCs w:val="20"/>
          <w:lang w:val="en-US" w:eastAsia="ru-RU"/>
        </w:rPr>
        <w:t>'scroll'</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.appendTo($(</w:t>
      </w:r>
      <w:r w:rsidRPr="00AF0158">
        <w:rPr>
          <w:rFonts w:ascii="Courier New" w:hAnsi="Courier New" w:cs="Courier New"/>
          <w:color w:val="000066"/>
          <w:sz w:val="20"/>
          <w:szCs w:val="20"/>
          <w:lang w:val="en-US" w:eastAsia="ru-RU"/>
        </w:rPr>
        <w:t xml:space="preserve">'#' </w:t>
      </w:r>
      <w:r w:rsidRPr="00AF0158">
        <w:rPr>
          <w:rFonts w:ascii="Courier New" w:hAnsi="Courier New" w:cs="Courier New"/>
          <w:color w:val="000000"/>
          <w:sz w:val="20"/>
          <w:szCs w:val="20"/>
          <w:lang w:val="en-US" w:eastAsia="ru-RU"/>
        </w:rPr>
        <w:t>+ parentRowID));</w:t>
      </w:r>
    </w:p>
    <w:p w:rsidR="00AF0158" w:rsidRPr="00D36BF0"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 </w:t>
      </w:r>
      <w:r w:rsidR="0004607A" w:rsidRPr="0004607A">
        <w:rPr>
          <w:rFonts w:ascii="Courier New" w:hAnsi="Courier New" w:cs="Courier New"/>
          <w:i/>
          <w:iCs/>
          <w:color w:val="005600"/>
          <w:sz w:val="20"/>
          <w:szCs w:val="20"/>
          <w:lang w:val="en-US" w:eastAsia="ru-RU"/>
        </w:rPr>
        <w:t>create and initialize the child grid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t xml:space="preserve">  var </w:t>
      </w:r>
      <w:r w:rsidRPr="00AF0158">
        <w:rPr>
          <w:rFonts w:ascii="Courier New" w:hAnsi="Courier New" w:cs="Courier New"/>
          <w:color w:val="000000"/>
          <w:sz w:val="20"/>
          <w:szCs w:val="20"/>
          <w:lang w:val="en-US" w:eastAsia="ru-RU"/>
        </w:rPr>
        <w:t>detailGrid = $(</w:t>
      </w:r>
      <w:r w:rsidRPr="00AF0158">
        <w:rPr>
          <w:rFonts w:ascii="Courier New" w:hAnsi="Courier New" w:cs="Courier New"/>
          <w:color w:val="000066"/>
          <w:sz w:val="20"/>
          <w:szCs w:val="20"/>
          <w:lang w:val="en-US" w:eastAsia="ru-RU"/>
        </w:rPr>
        <w:t xml:space="preserve">"#" </w:t>
      </w:r>
      <w:r w:rsidRPr="00AF0158">
        <w:rPr>
          <w:rFonts w:ascii="Courier New" w:hAnsi="Courier New" w:cs="Courier New"/>
          <w:color w:val="000000"/>
          <w:sz w:val="20"/>
          <w:szCs w:val="20"/>
          <w:lang w:val="en-US" w:eastAsia="ru-RU"/>
        </w:rPr>
        <w:t>+ childGridID).jqGrid({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url: childGridURL,</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mtype: </w:t>
      </w:r>
      <w:r w:rsidRPr="00AF0158">
        <w:rPr>
          <w:rFonts w:ascii="Courier New" w:hAnsi="Courier New" w:cs="Courier New"/>
          <w:color w:val="000066"/>
          <w:sz w:val="20"/>
          <w:szCs w:val="20"/>
          <w:lang w:val="en-US" w:eastAsia="ru-RU"/>
        </w:rPr>
        <w:t>"GET"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datatype: </w:t>
      </w:r>
      <w:r w:rsidRPr="00AF0158">
        <w:rPr>
          <w:rFonts w:ascii="Courier New" w:hAnsi="Courier New" w:cs="Courier New"/>
          <w:color w:val="000066"/>
          <w:sz w:val="20"/>
          <w:szCs w:val="20"/>
          <w:lang w:val="en-US" w:eastAsia="ru-RU"/>
        </w:rPr>
        <w:t>"json"</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page: 1,</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colModel: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label: </w:t>
      </w:r>
      <w:r w:rsidRPr="00AF0158">
        <w:rPr>
          <w:rFonts w:ascii="Courier New" w:hAnsi="Courier New" w:cs="Courier New"/>
          <w:color w:val="000066"/>
          <w:sz w:val="20"/>
          <w:szCs w:val="20"/>
          <w:lang w:val="en-US" w:eastAsia="ru-RU"/>
        </w:rPr>
        <w:t>'Invoice Line 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name: </w:t>
      </w:r>
      <w:r w:rsidRPr="00AF0158">
        <w:rPr>
          <w:rFonts w:ascii="Courier New" w:hAnsi="Courier New" w:cs="Courier New"/>
          <w:color w:val="000066"/>
          <w:sz w:val="20"/>
          <w:szCs w:val="20"/>
          <w:lang w:val="en-US" w:eastAsia="ru-RU"/>
        </w:rPr>
        <w:t>'INVOICE_LINE_ID'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key: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hidden: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label: </w:t>
      </w:r>
      <w:r w:rsidRPr="00AF0158">
        <w:rPr>
          <w:rFonts w:ascii="Courier New" w:hAnsi="Courier New" w:cs="Courier New"/>
          <w:color w:val="000066"/>
          <w:sz w:val="20"/>
          <w:szCs w:val="20"/>
          <w:lang w:val="en-US" w:eastAsia="ru-RU"/>
        </w:rPr>
        <w:t>'Invoice 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name: </w:t>
      </w:r>
      <w:r w:rsidRPr="00AF0158">
        <w:rPr>
          <w:rFonts w:ascii="Courier New" w:hAnsi="Courier New" w:cs="Courier New"/>
          <w:color w:val="000066"/>
          <w:sz w:val="20"/>
          <w:szCs w:val="20"/>
          <w:lang w:val="en-US" w:eastAsia="ru-RU"/>
        </w:rPr>
        <w:t>'INVOICE_ID'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hidden: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editrules: { edithidden: true, required: true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editable: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edittype: </w:t>
      </w:r>
      <w:r w:rsidRPr="00AF0158">
        <w:rPr>
          <w:rFonts w:ascii="Courier New" w:hAnsi="Courier New" w:cs="Courier New"/>
          <w:color w:val="000066"/>
          <w:sz w:val="20"/>
          <w:szCs w:val="20"/>
          <w:lang w:val="en-US" w:eastAsia="ru-RU"/>
        </w:rPr>
        <w:t>'custom'</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editoptions: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custom_element: </w:t>
      </w:r>
      <w:r w:rsidRPr="00AF0158">
        <w:rPr>
          <w:rFonts w:ascii="Courier New" w:hAnsi="Courier New" w:cs="Courier New"/>
          <w:b/>
          <w:bCs/>
          <w:color w:val="000000"/>
          <w:sz w:val="20"/>
          <w:szCs w:val="20"/>
          <w:lang w:val="en-US" w:eastAsia="ru-RU"/>
        </w:rPr>
        <w:t xml:space="preserve">function </w:t>
      </w:r>
      <w:r w:rsidRPr="00AF0158">
        <w:rPr>
          <w:rFonts w:ascii="Courier New" w:hAnsi="Courier New" w:cs="Courier New"/>
          <w:color w:val="000000"/>
          <w:sz w:val="20"/>
          <w:szCs w:val="20"/>
          <w:lang w:val="en-US" w:eastAsia="ru-RU"/>
        </w:rPr>
        <w:t>(value, options) {</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04607A" w:rsidRPr="00D36BF0">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create hidden input</w:t>
      </w:r>
    </w:p>
    <w:p w:rsidR="00AF0158" w:rsidRPr="00D36BF0"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return </w:t>
      </w:r>
      <w:r w:rsidRPr="00D36BF0">
        <w:rPr>
          <w:rFonts w:ascii="Courier New" w:hAnsi="Courier New" w:cs="Courier New"/>
          <w:color w:val="000000"/>
          <w:sz w:val="20"/>
          <w:szCs w:val="20"/>
          <w:lang w:val="en-US" w:eastAsia="ru-RU"/>
        </w:rPr>
        <w:t>$(</w:t>
      </w:r>
      <w:r w:rsidRPr="00D36BF0">
        <w:rPr>
          <w:rFonts w:ascii="Courier New" w:hAnsi="Courier New" w:cs="Courier New"/>
          <w:color w:val="000066"/>
          <w:sz w:val="20"/>
          <w:szCs w:val="20"/>
          <w:lang w:val="en-US" w:eastAsia="ru-RU"/>
        </w:rPr>
        <w:t>"&lt;input&gt;"</w:t>
      </w:r>
      <w:r w:rsidRPr="00D36BF0">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'type'</w:t>
      </w:r>
      <w:r w:rsidRPr="00AF0158">
        <w:rPr>
          <w:rFonts w:ascii="Courier New" w:hAnsi="Courier New" w:cs="Courier New"/>
          <w:color w:val="000000"/>
          <w:sz w:val="20"/>
          <w:szCs w:val="20"/>
          <w:lang w:val="en-US" w:eastAsia="ru-RU"/>
        </w:rPr>
        <w:t xml:space="preserve">, </w:t>
      </w:r>
      <w:r w:rsidRPr="00AF0158">
        <w:rPr>
          <w:rFonts w:ascii="Courier New" w:hAnsi="Courier New" w:cs="Courier New"/>
          <w:color w:val="000066"/>
          <w:sz w:val="20"/>
          <w:szCs w:val="20"/>
          <w:lang w:val="en-US" w:eastAsia="ru-RU"/>
        </w:rPr>
        <w:t>'hidden'</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'rowid'</w:t>
      </w:r>
      <w:r w:rsidRPr="00AF0158">
        <w:rPr>
          <w:rFonts w:ascii="Courier New" w:hAnsi="Courier New" w:cs="Courier New"/>
          <w:color w:val="000000"/>
          <w:sz w:val="20"/>
          <w:szCs w:val="20"/>
          <w:lang w:val="en-US" w:eastAsia="ru-RU"/>
        </w:rPr>
        <w:t>, options.rowId)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.addClass(</w:t>
      </w:r>
      <w:r w:rsidRPr="00AF0158">
        <w:rPr>
          <w:rFonts w:ascii="Courier New" w:hAnsi="Courier New" w:cs="Courier New"/>
          <w:color w:val="000066"/>
          <w:sz w:val="20"/>
          <w:szCs w:val="20"/>
          <w:lang w:val="en-US" w:eastAsia="ru-RU"/>
        </w:rPr>
        <w:t>"FormElement"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.addClass(</w:t>
      </w:r>
      <w:r w:rsidRPr="00AF0158">
        <w:rPr>
          <w:rFonts w:ascii="Courier New" w:hAnsi="Courier New" w:cs="Courier New"/>
          <w:color w:val="000066"/>
          <w:sz w:val="20"/>
          <w:szCs w:val="20"/>
          <w:lang w:val="en-US" w:eastAsia="ru-RU"/>
        </w:rPr>
        <w:t>"form-control"</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.val(parentRowKey)</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.get(0);</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label: </w:t>
      </w:r>
      <w:r w:rsidRPr="00AF0158">
        <w:rPr>
          <w:rFonts w:ascii="Courier New" w:hAnsi="Courier New" w:cs="Courier New"/>
          <w:color w:val="000066"/>
          <w:sz w:val="20"/>
          <w:szCs w:val="20"/>
          <w:lang w:val="en-US" w:eastAsia="ru-RU"/>
        </w:rPr>
        <w:t>'Product ID'</w:t>
      </w: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name: </w:t>
      </w:r>
      <w:r w:rsidRPr="00AF0158">
        <w:rPr>
          <w:rFonts w:ascii="Courier New" w:hAnsi="Courier New" w:cs="Courier New"/>
          <w:color w:val="000066"/>
          <w:sz w:val="20"/>
          <w:szCs w:val="20"/>
          <w:lang w:val="en-US" w:eastAsia="ru-RU"/>
        </w:rPr>
        <w:t>'PRODUCT_ID'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hidden: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lastRenderedPageBreak/>
        <w:t xml:space="preserve">      editrules: { edithidden: true, required: true },</w:t>
      </w:r>
    </w:p>
    <w:p w:rsidR="00AF0158" w:rsidRPr="003003E2" w:rsidRDefault="00AF0158" w:rsidP="00AF0158">
      <w:pPr>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editable: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 xml:space="preserve">edittype: </w:t>
      </w:r>
      <w:r w:rsidRPr="00AF0158">
        <w:rPr>
          <w:rFonts w:ascii="Courier New" w:hAnsi="Courier New" w:cs="Courier New"/>
          <w:color w:val="000066"/>
          <w:sz w:val="20"/>
          <w:szCs w:val="20"/>
          <w:lang w:val="en-US" w:eastAsia="ru-RU"/>
        </w:rPr>
        <w:t>'custom'</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custom_element: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(value, options) {</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04607A">
        <w:rPr>
          <w:rFonts w:ascii="Courier New" w:hAnsi="Courier New" w:cs="Courier New"/>
          <w:i/>
          <w:iCs/>
          <w:color w:val="005600"/>
          <w:sz w:val="20"/>
          <w:szCs w:val="20"/>
          <w:lang w:val="en-US" w:eastAsia="ru-RU"/>
        </w:rPr>
        <w:t>create hidden input</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AF0158" w:rsidRPr="00D36BF0">
        <w:rPr>
          <w:rFonts w:ascii="Courier New" w:hAnsi="Courier New" w:cs="Courier New"/>
          <w:b/>
          <w:bCs/>
          <w:color w:val="000000"/>
          <w:sz w:val="20"/>
          <w:szCs w:val="20"/>
          <w:lang w:val="en-US" w:eastAsia="ru-RU"/>
        </w:rPr>
        <w:t xml:space="preserve">return </w:t>
      </w:r>
      <w:r w:rsidR="00AF0158" w:rsidRPr="00D36BF0">
        <w:rPr>
          <w:rFonts w:ascii="Courier New" w:hAnsi="Courier New" w:cs="Courier New"/>
          <w:color w:val="000000"/>
          <w:sz w:val="20"/>
          <w:szCs w:val="20"/>
          <w:lang w:val="en-US" w:eastAsia="ru-RU"/>
        </w:rPr>
        <w:t>$(</w:t>
      </w:r>
      <w:r w:rsidR="00AF0158" w:rsidRPr="00D36BF0">
        <w:rPr>
          <w:rFonts w:ascii="Courier New" w:hAnsi="Courier New" w:cs="Courier New"/>
          <w:color w:val="000066"/>
          <w:sz w:val="20"/>
          <w:szCs w:val="20"/>
          <w:lang w:val="en-US" w:eastAsia="ru-RU"/>
        </w:rPr>
        <w:t>"&lt;input&gt;"</w:t>
      </w:r>
      <w:r w:rsidR="00AF0158" w:rsidRPr="00D36BF0">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.attr(</w:t>
      </w:r>
      <w:r w:rsidR="00AF0158" w:rsidRPr="00AF0158">
        <w:rPr>
          <w:rFonts w:ascii="Courier New" w:hAnsi="Courier New" w:cs="Courier New"/>
          <w:color w:val="000066"/>
          <w:sz w:val="20"/>
          <w:szCs w:val="20"/>
          <w:lang w:val="en-US" w:eastAsia="ru-RU"/>
        </w:rPr>
        <w:t>'type'</w:t>
      </w:r>
      <w:r w:rsidR="00AF0158" w:rsidRPr="00AF015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66"/>
          <w:sz w:val="20"/>
          <w:szCs w:val="20"/>
          <w:lang w:val="en-US" w:eastAsia="ru-RU"/>
        </w:rPr>
        <w:t>'hidden'</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.attr(</w:t>
      </w:r>
      <w:r w:rsidR="00AF0158" w:rsidRPr="00AF0158">
        <w:rPr>
          <w:rFonts w:ascii="Courier New" w:hAnsi="Courier New" w:cs="Courier New"/>
          <w:color w:val="000066"/>
          <w:sz w:val="20"/>
          <w:szCs w:val="20"/>
          <w:lang w:val="en-US" w:eastAsia="ru-RU"/>
        </w:rPr>
        <w:t>'rowid'</w:t>
      </w:r>
      <w:r w:rsidR="00AF0158" w:rsidRPr="00AF0158">
        <w:rPr>
          <w:rFonts w:ascii="Courier New" w:hAnsi="Courier New" w:cs="Courier New"/>
          <w:color w:val="000000"/>
          <w:sz w:val="20"/>
          <w:szCs w:val="20"/>
          <w:lang w:val="en-US" w:eastAsia="ru-RU"/>
        </w:rPr>
        <w:t>, options.rowId)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.addClass(</w:t>
      </w:r>
      <w:r w:rsidR="00AF0158" w:rsidRPr="00AF0158">
        <w:rPr>
          <w:rFonts w:ascii="Courier New" w:hAnsi="Courier New" w:cs="Courier New"/>
          <w:color w:val="000066"/>
          <w:sz w:val="20"/>
          <w:szCs w:val="20"/>
          <w:lang w:val="en-US" w:eastAsia="ru-RU"/>
        </w:rPr>
        <w:t>"FormElement"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.addClass(</w:t>
      </w:r>
      <w:r w:rsidR="00AF0158" w:rsidRPr="00AF0158">
        <w:rPr>
          <w:rFonts w:ascii="Courier New" w:hAnsi="Courier New" w:cs="Courier New"/>
          <w:color w:val="000066"/>
          <w:sz w:val="20"/>
          <w:szCs w:val="20"/>
          <w:lang w:val="en-US" w:eastAsia="ru-RU"/>
        </w:rPr>
        <w:t>"form-control"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.val(value)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.get(0);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'Product'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'Product'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300,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edittype: </w:t>
      </w:r>
      <w:r w:rsidR="00AF0158" w:rsidRPr="00AF0158">
        <w:rPr>
          <w:rFonts w:ascii="Courier New" w:hAnsi="Courier New" w:cs="Courier New"/>
          <w:color w:val="000066"/>
          <w:sz w:val="20"/>
          <w:szCs w:val="20"/>
          <w:lang w:val="en-US" w:eastAsia="ru-RU"/>
        </w:rPr>
        <w:t>"text"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size: 50,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maxlength: 60,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readonly: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editrules: { required: true }</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'Price'</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'Price'</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formatter: </w:t>
      </w:r>
      <w:r w:rsidR="00AF0158" w:rsidRPr="00AF0158">
        <w:rPr>
          <w:rFonts w:ascii="Courier New" w:hAnsi="Courier New" w:cs="Courier New"/>
          <w:color w:val="000066"/>
          <w:sz w:val="20"/>
          <w:szCs w:val="20"/>
          <w:lang w:val="en-US" w:eastAsia="ru-RU"/>
        </w:rPr>
        <w:t>'currency'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readonly: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align: </w:t>
      </w:r>
      <w:r w:rsidR="00AF0158" w:rsidRPr="00AF0158">
        <w:rPr>
          <w:rFonts w:ascii="Courier New" w:hAnsi="Courier New" w:cs="Courier New"/>
          <w:color w:val="000066"/>
          <w:sz w:val="20"/>
          <w:szCs w:val="20"/>
          <w:lang w:val="en-US" w:eastAsia="ru-RU"/>
        </w:rPr>
        <w:t>"right"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100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'Quantity'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'Quantity'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align: </w:t>
      </w:r>
      <w:r w:rsidR="00AF0158" w:rsidRPr="00AF0158">
        <w:rPr>
          <w:rFonts w:ascii="Courier New" w:hAnsi="Courier New" w:cs="Courier New"/>
          <w:color w:val="000066"/>
          <w:sz w:val="20"/>
          <w:szCs w:val="20"/>
          <w:lang w:val="en-US" w:eastAsia="ru-RU"/>
        </w:rPr>
        <w:t>"right"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100,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editrules: { required: true, number: true, minValue: 1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dataEvents: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type: </w:t>
      </w:r>
      <w:r w:rsidR="00AF0158" w:rsidRPr="00AF0158">
        <w:rPr>
          <w:rFonts w:ascii="Courier New" w:hAnsi="Courier New" w:cs="Courier New"/>
          <w:color w:val="000066"/>
          <w:sz w:val="20"/>
          <w:szCs w:val="20"/>
          <w:lang w:val="en-US" w:eastAsia="ru-RU"/>
        </w:rPr>
        <w:t>'change'</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fn: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(e)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quantity = $(</w:t>
      </w:r>
      <w:r w:rsidR="00AF0158" w:rsidRPr="00AF0158">
        <w:rPr>
          <w:rFonts w:ascii="Courier New" w:hAnsi="Courier New" w:cs="Courier New"/>
          <w:b/>
          <w:bCs/>
          <w:color w:val="000000"/>
          <w:sz w:val="20"/>
          <w:szCs w:val="20"/>
          <w:lang w:val="en-US" w:eastAsia="ru-RU"/>
        </w:rPr>
        <w:t>this</w:t>
      </w:r>
      <w:r w:rsidR="00AF0158" w:rsidRPr="00AF0158">
        <w:rPr>
          <w:rFonts w:ascii="Courier New" w:hAnsi="Courier New" w:cs="Courier New"/>
          <w:color w:val="000000"/>
          <w:sz w:val="20"/>
          <w:szCs w:val="20"/>
          <w:lang w:val="en-US" w:eastAsia="ru-RU"/>
        </w:rPr>
        <w:t>).val() - 0;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price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input[name=Price]'</w:t>
      </w:r>
      <w:r w:rsidR="00AF0158" w:rsidRPr="00AF0158">
        <w:rPr>
          <w:rFonts w:ascii="Courier New" w:hAnsi="Courier New" w:cs="Courier New"/>
          <w:color w:val="000000"/>
          <w:sz w:val="20"/>
          <w:szCs w:val="20"/>
          <w:lang w:val="en-US" w:eastAsia="ru-RU"/>
        </w:rPr>
        <w:t>).val() - 0;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input[name=Total]'</w:t>
      </w:r>
      <w:r w:rsidR="00AF0158" w:rsidRPr="00AF0158">
        <w:rPr>
          <w:rFonts w:ascii="Courier New" w:hAnsi="Courier New" w:cs="Courier New"/>
          <w:color w:val="000000"/>
          <w:sz w:val="20"/>
          <w:szCs w:val="20"/>
          <w:lang w:val="en-US" w:eastAsia="ru-RU"/>
        </w:rPr>
        <w:t>).val(quantity * price);</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w:t>
      </w:r>
    </w:p>
    <w:p w:rsidR="00AF0158" w:rsidRPr="003003E2" w:rsidRDefault="003003E2" w:rsidP="00AF0158">
      <w:pPr>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defaultValue: 1</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'Total'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lastRenderedPageBreak/>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'Total'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formatter: </w:t>
      </w:r>
      <w:r w:rsidR="00AF0158" w:rsidRPr="00AF0158">
        <w:rPr>
          <w:rFonts w:ascii="Courier New" w:hAnsi="Courier New" w:cs="Courier New"/>
          <w:color w:val="000066"/>
          <w:sz w:val="20"/>
          <w:szCs w:val="20"/>
          <w:lang w:val="en-US" w:eastAsia="ru-RU"/>
        </w:rPr>
        <w:t>'currency'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align: </w:t>
      </w:r>
      <w:r w:rsidR="00AF0158" w:rsidRPr="00AF0158">
        <w:rPr>
          <w:rFonts w:ascii="Courier New" w:hAnsi="Courier New" w:cs="Courier New"/>
          <w:color w:val="000066"/>
          <w:sz w:val="20"/>
          <w:szCs w:val="20"/>
          <w:lang w:val="en-US" w:eastAsia="ru-RU"/>
        </w:rPr>
        <w:t>"right"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100,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readonly: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loadonce: false,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width: </w:t>
      </w:r>
      <w:r w:rsidR="00AF0158" w:rsidRPr="00AF0158">
        <w:rPr>
          <w:rFonts w:ascii="Courier New" w:hAnsi="Courier New" w:cs="Courier New"/>
          <w:color w:val="000066"/>
          <w:sz w:val="20"/>
          <w:szCs w:val="20"/>
          <w:lang w:val="en-US" w:eastAsia="ru-RU"/>
        </w:rPr>
        <w:t>'100%'</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height: </w:t>
      </w:r>
      <w:r w:rsidR="00AF0158" w:rsidRPr="00AF0158">
        <w:rPr>
          <w:rFonts w:ascii="Courier New" w:hAnsi="Courier New" w:cs="Courier New"/>
          <w:color w:val="000066"/>
          <w:sz w:val="20"/>
          <w:szCs w:val="20"/>
          <w:lang w:val="en-US" w:eastAsia="ru-RU"/>
        </w:rPr>
        <w:t>'100%'</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pager: </w:t>
      </w:r>
      <w:r w:rsidR="00AF0158" w:rsidRPr="00AF0158">
        <w:rPr>
          <w:rFonts w:ascii="Courier New" w:hAnsi="Courier New" w:cs="Courier New"/>
          <w:color w:val="000066"/>
          <w:sz w:val="20"/>
          <w:szCs w:val="20"/>
          <w:lang w:val="en-US" w:eastAsia="ru-RU"/>
        </w:rPr>
        <w:t xml:space="preserve">"#" </w:t>
      </w:r>
      <w:r w:rsidR="00AF0158" w:rsidRPr="00AF0158">
        <w:rPr>
          <w:rFonts w:ascii="Courier New" w:hAnsi="Courier New" w:cs="Courier New"/>
          <w:color w:val="000000"/>
          <w:sz w:val="20"/>
          <w:szCs w:val="20"/>
          <w:lang w:val="en-US" w:eastAsia="ru-RU"/>
        </w:rPr>
        <w:t>+ childGridPagerID</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3003E2"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AF0158" w:rsidRPr="00D36BF0">
        <w:rPr>
          <w:rFonts w:ascii="Courier New" w:hAnsi="Courier New" w:cs="Courier New"/>
          <w:i/>
          <w:iCs/>
          <w:color w:val="005600"/>
          <w:sz w:val="20"/>
          <w:szCs w:val="20"/>
          <w:lang w:val="en-US" w:eastAsia="ru-RU"/>
        </w:rPr>
        <w:t xml:space="preserve">// </w:t>
      </w:r>
      <w:r w:rsidR="0004607A" w:rsidRPr="00D36BF0">
        <w:rPr>
          <w:rFonts w:ascii="Courier New" w:hAnsi="Courier New" w:cs="Courier New"/>
          <w:i/>
          <w:iCs/>
          <w:color w:val="005600"/>
          <w:sz w:val="20"/>
          <w:szCs w:val="20"/>
          <w:lang w:val="en-US" w:eastAsia="ru-RU"/>
        </w:rPr>
        <w:t>displaying the toolbar</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r w:rsidR="00AF0158" w:rsidRPr="00D36BF0">
        <w:rPr>
          <w:rFonts w:ascii="Courier New" w:hAnsi="Courier New" w:cs="Courier New"/>
          <w:color w:val="000066"/>
          <w:sz w:val="20"/>
          <w:szCs w:val="20"/>
          <w:lang w:val="en-US" w:eastAsia="ru-RU"/>
        </w:rPr>
        <w:t xml:space="preserve">"#" </w:t>
      </w:r>
      <w:r w:rsidR="00AF0158" w:rsidRPr="00D36BF0">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childGridID</w:t>
      </w:r>
      <w:r w:rsidR="00AF0158" w:rsidRPr="00D36BF0">
        <w:rPr>
          <w:rFonts w:ascii="Courier New" w:hAnsi="Courier New" w:cs="Courier New"/>
          <w:color w:val="000000"/>
          <w:sz w:val="20"/>
          <w:szCs w:val="20"/>
          <w:lang w:val="en-US" w:eastAsia="ru-RU"/>
        </w:rPr>
        <w:t>).</w:t>
      </w:r>
      <w:r w:rsidR="00AF0158" w:rsidRPr="00AF0158">
        <w:rPr>
          <w:rFonts w:ascii="Courier New" w:hAnsi="Courier New" w:cs="Courier New"/>
          <w:color w:val="000000"/>
          <w:sz w:val="20"/>
          <w:szCs w:val="20"/>
          <w:lang w:val="en-US" w:eastAsia="ru-RU"/>
        </w:rPr>
        <w:t>jqGrid</w:t>
      </w:r>
      <w:r w:rsidR="00AF0158" w:rsidRPr="00D36BF0">
        <w:rPr>
          <w:rFonts w:ascii="Courier New" w:hAnsi="Courier New" w:cs="Courier New"/>
          <w:color w:val="000000"/>
          <w:sz w:val="20"/>
          <w:szCs w:val="20"/>
          <w:lang w:val="en-US" w:eastAsia="ru-RU"/>
        </w:rPr>
        <w:t>(</w:t>
      </w:r>
      <w:r w:rsidR="00AF0158" w:rsidRPr="00D36BF0">
        <w:rPr>
          <w:rFonts w:ascii="Courier New" w:hAnsi="Courier New" w:cs="Courier New"/>
          <w:color w:val="000066"/>
          <w:sz w:val="20"/>
          <w:szCs w:val="20"/>
          <w:lang w:val="en-US" w:eastAsia="ru-RU"/>
        </w:rPr>
        <w:t>'</w:t>
      </w:r>
      <w:r w:rsidR="00AF0158" w:rsidRPr="00AF0158">
        <w:rPr>
          <w:rFonts w:ascii="Courier New" w:hAnsi="Courier New" w:cs="Courier New"/>
          <w:color w:val="000066"/>
          <w:sz w:val="20"/>
          <w:szCs w:val="20"/>
          <w:lang w:val="en-US" w:eastAsia="ru-RU"/>
        </w:rPr>
        <w:t>navGrid</w:t>
      </w:r>
      <w:r w:rsidR="00AF0158" w:rsidRPr="00D36BF0">
        <w:rPr>
          <w:rFonts w:ascii="Courier New" w:hAnsi="Courier New" w:cs="Courier New"/>
          <w:color w:val="000066"/>
          <w:sz w:val="20"/>
          <w:szCs w:val="20"/>
          <w:lang w:val="en-US" w:eastAsia="ru-RU"/>
        </w:rPr>
        <w:t>'</w:t>
      </w:r>
      <w:r w:rsidR="00AF0158"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66"/>
          <w:sz w:val="20"/>
          <w:szCs w:val="20"/>
          <w:lang w:val="en-US" w:eastAsia="ru-RU"/>
        </w:rPr>
        <w:t xml:space="preserve">'#' </w:t>
      </w:r>
      <w:r w:rsidR="00AF0158" w:rsidRPr="00D36BF0">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childGridPagerID</w:t>
      </w:r>
      <w:r w:rsidR="00AF0158" w:rsidRPr="00D36BF0">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search: false,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add: true,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 xml:space="preserve">edit: true,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 xml:space="preserve">del: true,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 xml:space="preserve">refresh: true </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updateDetail(</w:t>
      </w:r>
      <w:r w:rsidR="00AF0158" w:rsidRPr="00D36BF0">
        <w:rPr>
          <w:rFonts w:ascii="Courier New" w:hAnsi="Courier New" w:cs="Courier New"/>
          <w:color w:val="000066"/>
          <w:sz w:val="20"/>
          <w:szCs w:val="20"/>
          <w:lang w:val="en-US" w:eastAsia="ru-RU"/>
        </w:rPr>
        <w:t>"edit"</w:t>
      </w:r>
      <w:r w:rsidR="00AF0158" w:rsidRPr="00D36BF0">
        <w:rPr>
          <w:rFonts w:ascii="Courier New" w:hAnsi="Courier New" w:cs="Courier New"/>
          <w:color w:val="000000"/>
          <w:sz w:val="20"/>
          <w:szCs w:val="20"/>
          <w:lang w:val="en-US" w:eastAsia="ru-RU"/>
        </w:rPr>
        <w:t xml:space="preserv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updateDetail(</w:t>
      </w:r>
      <w:r w:rsidR="00AF0158" w:rsidRPr="00AF0158">
        <w:rPr>
          <w:rFonts w:ascii="Courier New" w:hAnsi="Courier New" w:cs="Courier New"/>
          <w:color w:val="000066"/>
          <w:sz w:val="20"/>
          <w:szCs w:val="20"/>
          <w:lang w:val="en-US" w:eastAsia="ru-RU"/>
        </w:rPr>
        <w:t>"add"</w:t>
      </w:r>
      <w:r w:rsidR="00AF0158" w:rsidRPr="00AF0158">
        <w:rPr>
          <w:rFonts w:ascii="Courier New" w:hAnsi="Courier New" w:cs="Courier New"/>
          <w:color w:val="000000"/>
          <w:sz w:val="20"/>
          <w:szCs w:val="20"/>
          <w:lang w:val="en-US" w:eastAsia="ru-RU"/>
        </w:rPr>
        <w:t xml:space="preserv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updateDetail(</w:t>
      </w:r>
      <w:r w:rsidR="00AF0158" w:rsidRPr="00AF0158">
        <w:rPr>
          <w:rFonts w:ascii="Courier New" w:hAnsi="Courier New" w:cs="Courier New"/>
          <w:color w:val="000066"/>
          <w:sz w:val="20"/>
          <w:szCs w:val="20"/>
          <w:lang w:val="en-US" w:eastAsia="ru-RU"/>
        </w:rPr>
        <w:t>"del"</w:t>
      </w:r>
      <w:r w:rsidR="00AF0158" w:rsidRPr="00AF0158">
        <w:rPr>
          <w:rFonts w:ascii="Courier New" w:hAnsi="Courier New" w:cs="Courier New"/>
          <w:color w:val="000000"/>
          <w:sz w:val="20"/>
          <w:szCs w:val="20"/>
          <w:lang w:val="en-US" w:eastAsia="ru-RU"/>
        </w:rPr>
        <w:t xml:space="preserve">) </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3003E2"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AF0158"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function that returns settings for the editing dialog</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04607A">
        <w:rPr>
          <w:rFonts w:ascii="Courier New" w:hAnsi="Courier New" w:cs="Courier New"/>
          <w:b/>
          <w:bCs/>
          <w:color w:val="000000"/>
          <w:sz w:val="20"/>
          <w:szCs w:val="20"/>
          <w:lang w:val="en-US" w:eastAsia="ru-RU"/>
        </w:rPr>
        <w:t xml:space="preserve">  </w:t>
      </w:r>
      <w:r w:rsidR="00AF0158" w:rsidRPr="00D36BF0">
        <w:rPr>
          <w:rFonts w:ascii="Courier New" w:hAnsi="Courier New" w:cs="Courier New"/>
          <w:b/>
          <w:bCs/>
          <w:color w:val="000000"/>
          <w:sz w:val="20"/>
          <w:szCs w:val="20"/>
          <w:lang w:val="en-US" w:eastAsia="ru-RU"/>
        </w:rPr>
        <w:t xml:space="preserve">function </w:t>
      </w:r>
      <w:r w:rsidR="00AF0158" w:rsidRPr="00D36BF0">
        <w:rPr>
          <w:rFonts w:ascii="Courier New" w:hAnsi="Courier New" w:cs="Courier New"/>
          <w:color w:val="000000"/>
          <w:sz w:val="20"/>
          <w:szCs w:val="20"/>
          <w:lang w:val="en-US" w:eastAsia="ru-RU"/>
        </w:rPr>
        <w:t>updateDetail(act)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AF0158" w:rsidRPr="00D36BF0">
        <w:rPr>
          <w:rFonts w:ascii="Courier New" w:hAnsi="Courier New" w:cs="Courier New"/>
          <w:i/>
          <w:iCs/>
          <w:color w:val="005600"/>
          <w:sz w:val="20"/>
          <w:szCs w:val="20"/>
          <w:lang w:val="en-US" w:eastAsia="ru-RU"/>
        </w:rPr>
        <w:t xml:space="preserve">// </w:t>
      </w:r>
      <w:r w:rsidR="0004607A" w:rsidRPr="00D36BF0">
        <w:rPr>
          <w:rFonts w:ascii="Courier New" w:hAnsi="Courier New" w:cs="Courier New"/>
          <w:i/>
          <w:iCs/>
          <w:color w:val="005600"/>
          <w:sz w:val="20"/>
          <w:szCs w:val="20"/>
          <w:lang w:val="en-US" w:eastAsia="ru-RU"/>
        </w:rPr>
        <w:t>editing dialog template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 style='margin-left:15px;' id='dlgEditInvoiceLine'&gt;"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"&lt;div&gt;{INVOICE_ID}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"&lt;div&gt;{PRODUCT_ID} &lt;/div&gt;"</w:t>
      </w:r>
      <w:r w:rsidR="00AF0158" w:rsidRPr="00AF0158">
        <w:rPr>
          <w:rFonts w:ascii="Courier New" w:hAnsi="Courier New" w:cs="Courier New"/>
          <w:color w:val="000000"/>
          <w:sz w:val="20"/>
          <w:szCs w:val="20"/>
          <w:lang w:val="en-US" w:eastAsia="ru-RU"/>
        </w:rPr>
        <w:t>;</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input field</w:t>
      </w:r>
      <w:r w:rsidR="0004607A">
        <w:rPr>
          <w:rFonts w:ascii="Courier New" w:hAnsi="Courier New" w:cs="Courier New"/>
          <w:i/>
          <w:iCs/>
          <w:color w:val="005600"/>
          <w:sz w:val="20"/>
          <w:szCs w:val="20"/>
          <w:lang w:val="en-US" w:eastAsia="ru-RU"/>
        </w:rPr>
        <w:t xml:space="preserve"> for goods</w:t>
      </w:r>
      <w:r w:rsidR="0004607A" w:rsidRPr="0004607A">
        <w:rPr>
          <w:rFonts w:ascii="Courier New" w:hAnsi="Courier New" w:cs="Courier New"/>
          <w:i/>
          <w:iCs/>
          <w:color w:val="005600"/>
          <w:sz w:val="20"/>
          <w:szCs w:val="20"/>
          <w:lang w:val="en-US" w:eastAsia="ru-RU"/>
        </w:rPr>
        <w:t xml:space="preserve"> with a button</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Product &lt;sup&gt;*&lt;/sup&gt;:&lt;/div&gt;"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 style='float: left;'&gt;{Product}&lt;/div&gt;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"&lt;a style='margin-left: 0.2em;' class='btn'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"onclick='showProductWindow(); return false;'&gt;"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"&lt;span class='glyphicon glyphicon-folder-open'&gt;&lt;/span&gt;"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 xml:space="preserve">" </w:t>
      </w:r>
      <w:r w:rsidR="00AF0158" w:rsidRPr="00AF0158">
        <w:rPr>
          <w:rFonts w:ascii="Courier New" w:hAnsi="Courier New" w:cs="Courier New"/>
          <w:color w:val="000066"/>
          <w:sz w:val="20"/>
          <w:szCs w:val="20"/>
          <w:lang w:eastAsia="ru-RU"/>
        </w:rPr>
        <w:t>Выбрать</w:t>
      </w:r>
      <w:r w:rsidR="00AF0158" w:rsidRPr="00AF0158">
        <w:rPr>
          <w:rFonts w:ascii="Courier New" w:hAnsi="Courier New" w:cs="Courier New"/>
          <w:color w:val="000066"/>
          <w:sz w:val="20"/>
          <w:szCs w:val="20"/>
          <w:lang w:val="en-US" w:eastAsia="ru-RU"/>
        </w:rPr>
        <w:t>&lt;/a&gt;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 style='clear: both;'&gt;&lt;/div&gt;"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Quantity: &lt;/div&gt;&lt;div&gt;{Quantity}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Price: &lt;/div&gt;&lt;div&gt;{Price}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Total: &lt;/div&gt;&lt;div&gt;{Total}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"&lt;hr style='width: 100%;'/&gt;"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{sData} {cData} &lt;/div&gt;"</w:t>
      </w:r>
      <w:r w:rsidR="00AF0158" w:rsidRPr="00AF0158">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 xml:space="preserve">template += </w:t>
      </w:r>
      <w:r w:rsidR="00AF0158" w:rsidRPr="003003E2">
        <w:rPr>
          <w:rFonts w:ascii="Courier New" w:hAnsi="Courier New" w:cs="Courier New"/>
          <w:color w:val="000066"/>
          <w:sz w:val="20"/>
          <w:szCs w:val="20"/>
          <w:lang w:val="en-US" w:eastAsia="ru-RU"/>
        </w:rPr>
        <w:t>"&lt;/div&gt;"</w:t>
      </w:r>
      <w:r w:rsidR="00AF0158" w:rsidRPr="003003E2">
        <w:rPr>
          <w:rFonts w:ascii="Courier New" w:hAnsi="Courier New" w:cs="Courier New"/>
          <w:color w:val="000000"/>
          <w:sz w:val="20"/>
          <w:szCs w:val="20"/>
          <w:lang w:val="en-US" w:eastAsia="ru-RU"/>
        </w:rPr>
        <w:t>;</w:t>
      </w:r>
    </w:p>
    <w:p w:rsidR="00AF0158" w:rsidRPr="003003E2" w:rsidRDefault="003003E2" w:rsidP="00AF0158">
      <w:pPr>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00AF0158" w:rsidRPr="003003E2">
        <w:rPr>
          <w:rFonts w:ascii="Courier New" w:hAnsi="Courier New" w:cs="Courier New"/>
          <w:b/>
          <w:bCs/>
          <w:color w:val="000000"/>
          <w:sz w:val="20"/>
          <w:szCs w:val="20"/>
          <w:lang w:val="en-US" w:eastAsia="ru-RU"/>
        </w:rPr>
        <w:t xml:space="preserve">return </w:t>
      </w:r>
      <w:r w:rsidR="00AF0158" w:rsidRPr="003003E2">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top: $(</w:t>
      </w:r>
      <w:r w:rsidR="00AF0158" w:rsidRPr="00AF0158">
        <w:rPr>
          <w:rFonts w:ascii="Courier New" w:hAnsi="Courier New" w:cs="Courier New"/>
          <w:color w:val="000066"/>
          <w:sz w:val="20"/>
          <w:szCs w:val="20"/>
          <w:lang w:val="en-US" w:eastAsia="ru-RU"/>
        </w:rPr>
        <w:t>".container.body-content"</w:t>
      </w:r>
      <w:r w:rsidR="00AF0158" w:rsidRPr="00AF0158">
        <w:rPr>
          <w:rFonts w:ascii="Courier New" w:hAnsi="Courier New" w:cs="Courier New"/>
          <w:color w:val="000000"/>
          <w:sz w:val="20"/>
          <w:szCs w:val="20"/>
          <w:lang w:val="en-US" w:eastAsia="ru-RU"/>
        </w:rPr>
        <w:t>).position().top + 150,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left: $(</w:t>
      </w:r>
      <w:r w:rsidR="00AF0158" w:rsidRPr="00AF0158">
        <w:rPr>
          <w:rFonts w:ascii="Courier New" w:hAnsi="Courier New" w:cs="Courier New"/>
          <w:color w:val="000066"/>
          <w:sz w:val="20"/>
          <w:szCs w:val="20"/>
          <w:lang w:val="en-US" w:eastAsia="ru-RU"/>
        </w:rPr>
        <w:t>".container.body-content"</w:t>
      </w:r>
      <w:r w:rsidR="00AF0158" w:rsidRPr="00AF0158">
        <w:rPr>
          <w:rFonts w:ascii="Courier New" w:hAnsi="Courier New" w:cs="Courier New"/>
          <w:color w:val="000000"/>
          <w:sz w:val="20"/>
          <w:szCs w:val="20"/>
          <w:lang w:val="en-US" w:eastAsia="ru-RU"/>
        </w:rPr>
        <w:t>).position().left + 150,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modal: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drag: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closeOnEscape: true,</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closeAfterAdd: true,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closeAfterEdit: true,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reloadAfterSubmit: true,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(act != </w:t>
      </w:r>
      <w:r w:rsidR="00AF0158" w:rsidRPr="00AF0158">
        <w:rPr>
          <w:rFonts w:ascii="Courier New" w:hAnsi="Courier New" w:cs="Courier New"/>
          <w:color w:val="000066"/>
          <w:sz w:val="20"/>
          <w:szCs w:val="20"/>
          <w:lang w:val="en-US" w:eastAsia="ru-RU"/>
        </w:rPr>
        <w:t>"del"</w:t>
      </w:r>
      <w:r w:rsidR="00AF0158" w:rsidRPr="00AF0158">
        <w:rPr>
          <w:rFonts w:ascii="Courier New" w:hAnsi="Courier New" w:cs="Courier New"/>
          <w:color w:val="000000"/>
          <w:sz w:val="20"/>
          <w:szCs w:val="20"/>
          <w:lang w:val="en-US" w:eastAsia="ru-RU"/>
        </w:rPr>
        <w:t>) ? template : null,</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onclickSubmit: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(params, postdata)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selectedRow = detailGrid.getGridParam(</w:t>
      </w:r>
      <w:r w:rsidR="00AF0158" w:rsidRPr="00AF0158">
        <w:rPr>
          <w:rFonts w:ascii="Courier New" w:hAnsi="Courier New" w:cs="Courier New"/>
          <w:color w:val="000066"/>
          <w:sz w:val="20"/>
          <w:szCs w:val="20"/>
          <w:lang w:val="en-US" w:eastAsia="ru-RU"/>
        </w:rPr>
        <w:t>"selrow"</w:t>
      </w:r>
      <w:r w:rsidR="00AF0158" w:rsidRPr="00AF0158">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lastRenderedPageBreak/>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3003E2">
        <w:rPr>
          <w:rFonts w:ascii="Courier New" w:hAnsi="Courier New" w:cs="Courier New"/>
          <w:b/>
          <w:bCs/>
          <w:color w:val="000000"/>
          <w:sz w:val="20"/>
          <w:szCs w:val="20"/>
          <w:lang w:val="en-US" w:eastAsia="ru-RU"/>
        </w:rPr>
        <w:t xml:space="preserve">switch </w:t>
      </w:r>
      <w:r w:rsidR="00AF0158" w:rsidRPr="003003E2">
        <w:rPr>
          <w:rFonts w:ascii="Courier New" w:hAnsi="Courier New" w:cs="Courier New"/>
          <w:color w:val="000000"/>
          <w:sz w:val="20"/>
          <w:szCs w:val="20"/>
          <w:lang w:val="en-US" w:eastAsia="ru-RU"/>
        </w:rPr>
        <w:t>(act) {</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3003E2">
        <w:rPr>
          <w:rFonts w:ascii="Courier New" w:hAnsi="Courier New" w:cs="Courier New"/>
          <w:b/>
          <w:bCs/>
          <w:color w:val="000000"/>
          <w:sz w:val="20"/>
          <w:szCs w:val="20"/>
          <w:lang w:val="en-US" w:eastAsia="ru-RU"/>
        </w:rPr>
        <w:t xml:space="preserve">case </w:t>
      </w:r>
      <w:r w:rsidR="00AF0158" w:rsidRPr="003003E2">
        <w:rPr>
          <w:rFonts w:ascii="Courier New" w:hAnsi="Courier New" w:cs="Courier New"/>
          <w:color w:val="000066"/>
          <w:sz w:val="20"/>
          <w:szCs w:val="20"/>
          <w:lang w:val="en-US" w:eastAsia="ru-RU"/>
        </w:rPr>
        <w:t>"add"</w:t>
      </w:r>
      <w:r w:rsidR="00AF0158" w:rsidRPr="003003E2">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params.url = </w:t>
      </w:r>
      <w:r w:rsidR="00AF0158" w:rsidRPr="00AF0158">
        <w:rPr>
          <w:rFonts w:ascii="Courier New" w:hAnsi="Courier New" w:cs="Courier New"/>
          <w:color w:val="000066"/>
          <w:sz w:val="20"/>
          <w:szCs w:val="20"/>
          <w:lang w:val="en-US" w:eastAsia="ru-RU"/>
        </w:rPr>
        <w:t>'@Url.Action("CreateDetail")'</w:t>
      </w:r>
      <w:r w:rsidR="00AF0158" w:rsidRPr="00AF0158">
        <w:rPr>
          <w:rFonts w:ascii="Courier New" w:hAnsi="Courier New" w:cs="Courier New"/>
          <w:color w:val="000000"/>
          <w:sz w:val="20"/>
          <w:szCs w:val="20"/>
          <w:lang w:val="en-US" w:eastAsia="ru-RU"/>
        </w:rPr>
        <w:t>;</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4D1D78" w:rsidRPr="00D36BF0">
        <w:rPr>
          <w:rFonts w:ascii="Courier New" w:hAnsi="Courier New" w:cs="Courier New"/>
          <w:i/>
          <w:iCs/>
          <w:color w:val="005600"/>
          <w:sz w:val="20"/>
          <w:szCs w:val="20"/>
          <w:lang w:val="en-US" w:eastAsia="ru-RU"/>
        </w:rPr>
        <w:t xml:space="preserve"> </w:t>
      </w:r>
      <w:r w:rsidRPr="00D36BF0">
        <w:rPr>
          <w:rFonts w:ascii="Courier New" w:hAnsi="Courier New" w:cs="Courier New"/>
          <w:i/>
          <w:iCs/>
          <w:color w:val="005600"/>
          <w:sz w:val="20"/>
          <w:szCs w:val="20"/>
          <w:lang w:val="en-US" w:eastAsia="ru-RU"/>
        </w:rPr>
        <w:t xml:space="preserve">        </w:t>
      </w:r>
      <w:r w:rsidR="00AF0158" w:rsidRPr="00D36BF0">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get invoice id</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D1D78"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postdata.INVOICE_ID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input[name=INVOICE_ID]'</w:t>
      </w:r>
      <w:r w:rsidR="00AF0158" w:rsidRPr="00AF0158">
        <w:rPr>
          <w:rFonts w:ascii="Courier New" w:hAnsi="Courier New" w:cs="Courier New"/>
          <w:color w:val="000000"/>
          <w:sz w:val="20"/>
          <w:szCs w:val="20"/>
          <w:lang w:val="en-US" w:eastAsia="ru-RU"/>
        </w:rPr>
        <w:t>).val();</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4D1D78" w:rsidRPr="0004607A">
        <w:rPr>
          <w:rFonts w:ascii="Courier New" w:hAnsi="Courier New" w:cs="Courier New"/>
          <w:i/>
          <w:iCs/>
          <w:color w:val="005600"/>
          <w:sz w:val="20"/>
          <w:szCs w:val="20"/>
          <w:lang w:val="en-US" w:eastAsia="ru-RU"/>
        </w:rPr>
        <w:t xml:space="preserve"> </w:t>
      </w:r>
      <w:r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 get the product ID for the current record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postdata.PRODUCT_ID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input[name=PRODUCT_ID]'</w:t>
      </w:r>
      <w:r w:rsidR="00AF0158" w:rsidRPr="00AF0158">
        <w:rPr>
          <w:rFonts w:ascii="Courier New" w:hAnsi="Courier New" w:cs="Courier New"/>
          <w:color w:val="000000"/>
          <w:sz w:val="20"/>
          <w:szCs w:val="20"/>
          <w:lang w:val="en-US" w:eastAsia="ru-RU"/>
        </w:rPr>
        <w:t>).val();</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break</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case </w:t>
      </w:r>
      <w:r w:rsidR="00AF0158" w:rsidRPr="00AF0158">
        <w:rPr>
          <w:rFonts w:ascii="Courier New" w:hAnsi="Courier New" w:cs="Courier New"/>
          <w:color w:val="000066"/>
          <w:sz w:val="20"/>
          <w:szCs w:val="20"/>
          <w:lang w:val="en-US" w:eastAsia="ru-RU"/>
        </w:rPr>
        <w:t>"edit"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params.url = </w:t>
      </w:r>
      <w:r w:rsidR="00AF0158" w:rsidRPr="00AF0158">
        <w:rPr>
          <w:rFonts w:ascii="Courier New" w:hAnsi="Courier New" w:cs="Courier New"/>
          <w:color w:val="000066"/>
          <w:sz w:val="20"/>
          <w:szCs w:val="20"/>
          <w:lang w:val="en-US" w:eastAsia="ru-RU"/>
        </w:rPr>
        <w:t>'@Url.Action("EditDetail")'</w:t>
      </w:r>
      <w:r w:rsidR="00AF0158" w:rsidRPr="00AF0158">
        <w:rPr>
          <w:rFonts w:ascii="Courier New" w:hAnsi="Courier New" w:cs="Courier New"/>
          <w:color w:val="000000"/>
          <w:sz w:val="20"/>
          <w:szCs w:val="20"/>
          <w:lang w:val="en-US" w:eastAsia="ru-RU"/>
        </w:rPr>
        <w:t>;</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 xml:space="preserve"> </w:t>
      </w:r>
      <w:r w:rsidRPr="003003E2">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get current record id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postdata.INVOICE_LINE_ID = selectedRow;</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break</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case </w:t>
      </w:r>
      <w:r w:rsidR="00AF0158" w:rsidRPr="00AF0158">
        <w:rPr>
          <w:rFonts w:ascii="Courier New" w:hAnsi="Courier New" w:cs="Courier New"/>
          <w:color w:val="000066"/>
          <w:sz w:val="20"/>
          <w:szCs w:val="20"/>
          <w:lang w:val="en-US" w:eastAsia="ru-RU"/>
        </w:rPr>
        <w:t>"del"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params.url = </w:t>
      </w:r>
      <w:r w:rsidR="00AF0158" w:rsidRPr="00AF0158">
        <w:rPr>
          <w:rFonts w:ascii="Courier New" w:hAnsi="Courier New" w:cs="Courier New"/>
          <w:color w:val="000066"/>
          <w:sz w:val="20"/>
          <w:szCs w:val="20"/>
          <w:lang w:val="en-US" w:eastAsia="ru-RU"/>
        </w:rPr>
        <w:t>'@Url.Action("DeleteDetail")'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 xml:space="preserve"> </w:t>
      </w:r>
      <w:r w:rsidRPr="003003E2">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get current record id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postdata.INVOICE_LINE_ID = selectedRow;</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break</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afterSubmit: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(response, postdata) {</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AF0158" w:rsidRPr="00D36BF0">
        <w:rPr>
          <w:rFonts w:ascii="Courier New" w:hAnsi="Courier New" w:cs="Courier New"/>
          <w:b/>
          <w:bCs/>
          <w:color w:val="000000"/>
          <w:sz w:val="20"/>
          <w:szCs w:val="20"/>
          <w:lang w:val="en-US" w:eastAsia="ru-RU"/>
        </w:rPr>
        <w:t xml:space="preserve">var </w:t>
      </w:r>
      <w:r w:rsidR="00AF0158" w:rsidRPr="00D36BF0">
        <w:rPr>
          <w:rFonts w:ascii="Courier New" w:hAnsi="Courier New" w:cs="Courier New"/>
          <w:color w:val="000000"/>
          <w:sz w:val="20"/>
          <w:szCs w:val="20"/>
          <w:lang w:val="en-US" w:eastAsia="ru-RU"/>
        </w:rPr>
        <w:t>responseData = response.responseJSON;</w:t>
      </w:r>
    </w:p>
    <w:p w:rsidR="00AF0158" w:rsidRPr="0004607A" w:rsidRDefault="004D1D7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AF0158"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check the result for error messages</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if </w:t>
      </w:r>
      <w:r w:rsidR="00AF0158" w:rsidRPr="00AF0158">
        <w:rPr>
          <w:rFonts w:ascii="Courier New" w:hAnsi="Courier New" w:cs="Courier New"/>
          <w:color w:val="000000"/>
          <w:sz w:val="20"/>
          <w:szCs w:val="20"/>
          <w:lang w:val="en-US" w:eastAsia="ru-RU"/>
        </w:rPr>
        <w:t>(responseData.hasOwnProperty(</w:t>
      </w:r>
      <w:r w:rsidR="00AF0158" w:rsidRPr="00AF0158">
        <w:rPr>
          <w:rFonts w:ascii="Courier New" w:hAnsi="Courier New" w:cs="Courier New"/>
          <w:color w:val="000066"/>
          <w:sz w:val="20"/>
          <w:szCs w:val="20"/>
          <w:lang w:val="en-US" w:eastAsia="ru-RU"/>
        </w:rPr>
        <w:t>"error"</w:t>
      </w:r>
      <w:r w:rsidR="00AF0158" w:rsidRPr="00AF0158">
        <w:rPr>
          <w:rFonts w:ascii="Courier New" w:hAnsi="Courier New" w:cs="Courier New"/>
          <w:color w:val="000000"/>
          <w:sz w:val="20"/>
          <w:szCs w:val="20"/>
          <w:lang w:val="en-US" w:eastAsia="ru-RU"/>
        </w:rPr>
        <w:t>)) {</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if </w:t>
      </w:r>
      <w:r w:rsidR="00AF0158" w:rsidRPr="00AF0158">
        <w:rPr>
          <w:rFonts w:ascii="Courier New" w:hAnsi="Courier New" w:cs="Courier New"/>
          <w:color w:val="000000"/>
          <w:sz w:val="20"/>
          <w:szCs w:val="20"/>
          <w:lang w:val="en-US" w:eastAsia="ru-RU"/>
        </w:rPr>
        <w:t>(responseData.error.length) {</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return </w:t>
      </w:r>
      <w:r w:rsidR="00AF0158" w:rsidRPr="00AF0158">
        <w:rPr>
          <w:rFonts w:ascii="Courier New" w:hAnsi="Courier New" w:cs="Courier New"/>
          <w:color w:val="000000"/>
          <w:sz w:val="20"/>
          <w:szCs w:val="20"/>
          <w:lang w:val="en-US" w:eastAsia="ru-RU"/>
        </w:rPr>
        <w:t>[false, responseData.error];</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else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refresh grid</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b/>
          <w:bCs/>
          <w:color w:val="000000"/>
          <w:sz w:val="20"/>
          <w:szCs w:val="20"/>
          <w:lang w:val="en-US" w:eastAsia="ru-RU"/>
        </w:rPr>
        <w:t>this</w:t>
      </w:r>
      <w:r w:rsidR="00AF0158" w:rsidRPr="00AF0158">
        <w:rPr>
          <w:rFonts w:ascii="Courier New" w:hAnsi="Courier New" w:cs="Courier New"/>
          <w:color w:val="000000"/>
          <w:sz w:val="20"/>
          <w:szCs w:val="20"/>
          <w:lang w:val="en-US" w:eastAsia="ru-RU"/>
        </w:rPr>
        <w:t>).jqGrid(</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66"/>
          <w:sz w:val="20"/>
          <w:szCs w:val="20"/>
          <w:lang w:val="en-US" w:eastAsia="ru-RU"/>
        </w:rPr>
        <w:t xml:space="preserve">            </w:t>
      </w:r>
      <w:r w:rsidR="00AF0158" w:rsidRPr="00AF0158">
        <w:rPr>
          <w:rFonts w:ascii="Courier New" w:hAnsi="Courier New" w:cs="Courier New"/>
          <w:color w:val="000066"/>
          <w:sz w:val="20"/>
          <w:szCs w:val="20"/>
          <w:lang w:val="en-US" w:eastAsia="ru-RU"/>
        </w:rPr>
        <w:t>'setGridParam'</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66"/>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datatype: </w:t>
      </w:r>
      <w:r w:rsidR="00AF0158" w:rsidRPr="00AF0158">
        <w:rPr>
          <w:rFonts w:ascii="Courier New" w:hAnsi="Courier New" w:cs="Courier New"/>
          <w:color w:val="000066"/>
          <w:sz w:val="20"/>
          <w:szCs w:val="20"/>
          <w:lang w:val="en-US" w:eastAsia="ru-RU"/>
        </w:rPr>
        <w:t>'json'</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).trigger(</w:t>
      </w:r>
      <w:r w:rsidR="00AF0158" w:rsidRPr="00AF0158">
        <w:rPr>
          <w:rFonts w:ascii="Courier New" w:hAnsi="Courier New" w:cs="Courier New"/>
          <w:color w:val="000066"/>
          <w:sz w:val="20"/>
          <w:szCs w:val="20"/>
          <w:lang w:val="en-US" w:eastAsia="ru-RU"/>
        </w:rPr>
        <w:t>'reloadGrid'</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return </w:t>
      </w:r>
      <w:r w:rsidR="00AF0158" w:rsidRPr="00AF0158">
        <w:rPr>
          <w:rFonts w:ascii="Courier New" w:hAnsi="Courier New" w:cs="Courier New"/>
          <w:color w:val="000000"/>
          <w:sz w:val="20"/>
          <w:szCs w:val="20"/>
          <w:lang w:val="en-US" w:eastAsia="ru-RU"/>
        </w:rPr>
        <w:t xml:space="preserve">[true, </w:t>
      </w:r>
      <w:r w:rsidR="00AF0158" w:rsidRPr="00AF0158">
        <w:rPr>
          <w:rFonts w:ascii="Courier New" w:hAnsi="Courier New" w:cs="Courier New"/>
          <w:color w:val="000066"/>
          <w:sz w:val="20"/>
          <w:szCs w:val="20"/>
          <w:lang w:val="en-US" w:eastAsia="ru-RU"/>
        </w:rPr>
        <w:t>""</w:t>
      </w:r>
      <w:r w:rsidR="00AF0158" w:rsidRPr="00AF0158">
        <w:rPr>
          <w:rFonts w:ascii="Courier New" w:hAnsi="Courier New" w:cs="Courier New"/>
          <w:color w:val="000000"/>
          <w:sz w:val="20"/>
          <w:szCs w:val="20"/>
          <w:lang w:val="en-US" w:eastAsia="ru-RU"/>
        </w:rPr>
        <w:t>, 0];</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AF0158" w:rsidRDefault="00AF0158" w:rsidP="00AF0158">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ab/>
        <w:t xml:space="preserve">Now we are </w:t>
      </w:r>
      <w:del w:id="640" w:author="Helen" w:date="2017-10-23T16:14:00Z">
        <w:r w:rsidRPr="00582999" w:rsidDel="00F95EBC">
          <w:rPr>
            <w:rFonts w:ascii="Arial" w:hAnsi="Arial" w:cs="Arial"/>
            <w:sz w:val="24"/>
            <w:szCs w:val="24"/>
            <w:lang w:val="en-US"/>
          </w:rPr>
          <w:delText xml:space="preserve">through </w:delText>
        </w:r>
      </w:del>
      <w:ins w:id="641" w:author="Helen" w:date="2017-10-23T16:14:00Z">
        <w:r w:rsidR="00F95EBC">
          <w:rPr>
            <w:rFonts w:ascii="Arial" w:hAnsi="Arial" w:cs="Arial"/>
            <w:sz w:val="24"/>
            <w:szCs w:val="24"/>
            <w:lang w:val="en-US"/>
          </w:rPr>
          <w:t>done</w:t>
        </w:r>
        <w:r w:rsidR="00F95EBC" w:rsidRPr="00582999">
          <w:rPr>
            <w:rFonts w:ascii="Arial" w:hAnsi="Arial" w:cs="Arial"/>
            <w:sz w:val="24"/>
            <w:szCs w:val="24"/>
            <w:lang w:val="en-US"/>
          </w:rPr>
          <w:t xml:space="preserve"> </w:t>
        </w:r>
      </w:ins>
      <w:r w:rsidRPr="00582999">
        <w:rPr>
          <w:rFonts w:ascii="Arial" w:hAnsi="Arial" w:cs="Arial"/>
          <w:sz w:val="24"/>
          <w:szCs w:val="24"/>
          <w:lang w:val="en-US"/>
        </w:rPr>
        <w:t xml:space="preserve">with creating the invoice </w:t>
      </w:r>
      <w:del w:id="642" w:author="Helen" w:date="2017-10-23T16:14:00Z">
        <w:r w:rsidRPr="00582999" w:rsidDel="00F95EBC">
          <w:rPr>
            <w:rFonts w:ascii="Arial" w:hAnsi="Arial" w:cs="Arial"/>
            <w:sz w:val="24"/>
            <w:szCs w:val="24"/>
            <w:lang w:val="en-US"/>
          </w:rPr>
          <w:delText>log</w:delText>
        </w:r>
      </w:del>
      <w:ins w:id="643" w:author="Helen" w:date="2017-10-23T16:14:00Z">
        <w:r w:rsidR="00F95EBC">
          <w:rPr>
            <w:rFonts w:ascii="Arial" w:hAnsi="Arial" w:cs="Arial"/>
            <w:sz w:val="24"/>
            <w:szCs w:val="24"/>
            <w:lang w:val="en-US"/>
          </w:rPr>
          <w:t>module</w:t>
        </w:r>
      </w:ins>
      <w:r w:rsidRPr="00582999">
        <w:rPr>
          <w:rFonts w:ascii="Arial" w:hAnsi="Arial" w:cs="Arial"/>
          <w:sz w:val="24"/>
          <w:szCs w:val="24"/>
          <w:lang w:val="en-US"/>
        </w:rPr>
        <w:t xml:space="preserve">. </w:t>
      </w:r>
      <w:del w:id="644" w:author="Helen" w:date="2017-10-23T16:14:00Z">
        <w:r w:rsidRPr="00582999" w:rsidDel="00F95EBC">
          <w:rPr>
            <w:rFonts w:ascii="Arial" w:hAnsi="Arial" w:cs="Arial"/>
            <w:sz w:val="24"/>
            <w:szCs w:val="24"/>
            <w:lang w:val="en-US"/>
          </w:rPr>
          <w:delText>Here we have not taken</w:delText>
        </w:r>
      </w:del>
      <w:ins w:id="645" w:author="Helen" w:date="2017-10-23T16:14:00Z">
        <w:r w:rsidR="00F95EBC">
          <w:rPr>
            <w:rFonts w:ascii="Arial" w:hAnsi="Arial" w:cs="Arial"/>
            <w:sz w:val="24"/>
            <w:szCs w:val="24"/>
            <w:lang w:val="en-US"/>
          </w:rPr>
          <w:t>Although</w:t>
        </w:r>
      </w:ins>
      <w:r w:rsidRPr="00582999">
        <w:rPr>
          <w:rFonts w:ascii="Arial" w:hAnsi="Arial" w:cs="Arial"/>
          <w:sz w:val="24"/>
          <w:szCs w:val="24"/>
          <w:lang w:val="en-US"/>
        </w:rPr>
        <w:t xml:space="preserve"> the </w:t>
      </w:r>
      <w:r w:rsidRPr="00582999">
        <w:rPr>
          <w:rFonts w:ascii="Consolas" w:hAnsi="Consolas" w:cs="Consolas"/>
          <w:color w:val="A31515"/>
          <w:sz w:val="19"/>
          <w:szCs w:val="19"/>
          <w:highlight w:val="white"/>
          <w:lang w:val="en-US"/>
        </w:rPr>
        <w:t>showProductWindow</w:t>
      </w:r>
      <w:r w:rsidRPr="00582999">
        <w:rPr>
          <w:rFonts w:ascii="Arial" w:hAnsi="Arial" w:cs="Arial"/>
          <w:sz w:val="24"/>
          <w:szCs w:val="24"/>
          <w:lang w:val="en-US"/>
        </w:rPr>
        <w:t xml:space="preserve"> function that is used to select a product from the directory while filling out invoice lines</w:t>
      </w:r>
      <w:ins w:id="646" w:author="Helen" w:date="2017-10-23T16:15:00Z">
        <w:r w:rsidR="00F95EBC">
          <w:rPr>
            <w:rFonts w:ascii="Arial" w:hAnsi="Arial" w:cs="Arial"/>
            <w:sz w:val="24"/>
            <w:szCs w:val="24"/>
            <w:lang w:val="en-US"/>
          </w:rPr>
          <w:t xml:space="preserve"> is not examined here, it </w:t>
        </w:r>
      </w:ins>
      <w:del w:id="647" w:author="Helen" w:date="2017-10-23T16:15:00Z">
        <w:r w:rsidRPr="00582999" w:rsidDel="00F95EBC">
          <w:rPr>
            <w:rFonts w:ascii="Arial" w:hAnsi="Arial" w:cs="Arial"/>
            <w:sz w:val="24"/>
            <w:szCs w:val="24"/>
            <w:lang w:val="en-US"/>
          </w:rPr>
          <w:delText xml:space="preserve">. This function </w:delText>
        </w:r>
      </w:del>
      <w:r w:rsidRPr="00582999">
        <w:rPr>
          <w:rFonts w:ascii="Arial" w:hAnsi="Arial" w:cs="Arial"/>
          <w:sz w:val="24"/>
          <w:szCs w:val="24"/>
          <w:lang w:val="en-US"/>
        </w:rPr>
        <w:t xml:space="preserve">is </w:t>
      </w:r>
      <w:del w:id="648" w:author="Helen" w:date="2017-10-23T16:15:00Z">
        <w:r w:rsidRPr="00582999" w:rsidDel="00F95EBC">
          <w:rPr>
            <w:rFonts w:ascii="Arial" w:hAnsi="Arial" w:cs="Arial"/>
            <w:sz w:val="24"/>
            <w:szCs w:val="24"/>
            <w:lang w:val="en-US"/>
          </w:rPr>
          <w:delText xml:space="preserve">completely </w:delText>
        </w:r>
      </w:del>
      <w:ins w:id="649" w:author="Helen" w:date="2017-10-23T16:15:00Z">
        <w:r w:rsidR="00F95EBC">
          <w:rPr>
            <w:rFonts w:ascii="Arial" w:hAnsi="Arial" w:cs="Arial"/>
            <w:sz w:val="24"/>
            <w:szCs w:val="24"/>
            <w:lang w:val="en-US"/>
          </w:rPr>
          <w:t>totally</w:t>
        </w:r>
        <w:r w:rsidR="00F95EBC" w:rsidRPr="00582999">
          <w:rPr>
            <w:rFonts w:ascii="Arial" w:hAnsi="Arial" w:cs="Arial"/>
            <w:sz w:val="24"/>
            <w:szCs w:val="24"/>
            <w:lang w:val="en-US"/>
          </w:rPr>
          <w:t xml:space="preserve"> </w:t>
        </w:r>
      </w:ins>
      <w:r w:rsidRPr="00582999">
        <w:rPr>
          <w:rFonts w:ascii="Arial" w:hAnsi="Arial" w:cs="Arial"/>
          <w:sz w:val="24"/>
          <w:szCs w:val="24"/>
          <w:lang w:val="en-US"/>
        </w:rPr>
        <w:t xml:space="preserve">similar to the </w:t>
      </w:r>
      <w:del w:id="650" w:author="Helen" w:date="2017-10-23T16:15:00Z">
        <w:r w:rsidRPr="00582999" w:rsidDel="00F95EBC">
          <w:rPr>
            <w:rFonts w:ascii="Arial" w:hAnsi="Arial" w:cs="Arial"/>
            <w:sz w:val="24"/>
            <w:szCs w:val="24"/>
            <w:lang w:val="en-US"/>
          </w:rPr>
          <w:delText xml:space="preserve">previously described </w:delText>
        </w:r>
      </w:del>
      <w:proofErr w:type="spellStart"/>
      <w:r w:rsidRPr="00582999">
        <w:rPr>
          <w:rFonts w:ascii="Consolas" w:hAnsi="Consolas" w:cs="Consolas"/>
          <w:color w:val="A31515"/>
          <w:sz w:val="19"/>
          <w:szCs w:val="19"/>
          <w:highlight w:val="white"/>
          <w:lang w:val="en-US"/>
        </w:rPr>
        <w:t>showCustomerWindow</w:t>
      </w:r>
      <w:proofErr w:type="spellEnd"/>
      <w:r w:rsidRPr="00582999">
        <w:rPr>
          <w:rFonts w:ascii="Arial" w:hAnsi="Arial" w:cs="Arial"/>
          <w:sz w:val="24"/>
          <w:szCs w:val="24"/>
          <w:lang w:val="en-US"/>
        </w:rPr>
        <w:t xml:space="preserve"> function that </w:t>
      </w:r>
      <w:del w:id="651" w:author="Helen" w:date="2017-10-23T16:16:00Z">
        <w:r w:rsidRPr="00582999" w:rsidDel="00F95EBC">
          <w:rPr>
            <w:rFonts w:ascii="Arial" w:hAnsi="Arial" w:cs="Arial"/>
            <w:sz w:val="24"/>
            <w:szCs w:val="24"/>
            <w:lang w:val="en-US"/>
          </w:rPr>
          <w:delText xml:space="preserve">is </w:delText>
        </w:r>
      </w:del>
      <w:ins w:id="652" w:author="Helen" w:date="2017-10-23T16:16:00Z">
        <w:r w:rsidR="00F95EBC">
          <w:rPr>
            <w:rFonts w:ascii="Arial" w:hAnsi="Arial" w:cs="Arial"/>
            <w:sz w:val="24"/>
            <w:szCs w:val="24"/>
            <w:lang w:val="en-US"/>
          </w:rPr>
          <w:t xml:space="preserve">we examined earlier </w:t>
        </w:r>
      </w:ins>
      <w:ins w:id="653" w:author="Helen" w:date="2017-10-23T16:17:00Z">
        <w:r w:rsidR="00F95EBC">
          <w:rPr>
            <w:rFonts w:ascii="Arial" w:hAnsi="Arial" w:cs="Arial"/>
            <w:sz w:val="24"/>
            <w:szCs w:val="24"/>
            <w:lang w:val="en-US"/>
          </w:rPr>
          <w:t>to</w:t>
        </w:r>
      </w:ins>
      <w:ins w:id="654" w:author="Helen" w:date="2017-10-23T16:16:00Z">
        <w:r w:rsidR="00F95EBC">
          <w:rPr>
            <w:rFonts w:ascii="Arial" w:hAnsi="Arial" w:cs="Arial"/>
            <w:sz w:val="24"/>
            <w:szCs w:val="24"/>
            <w:lang w:val="en-US"/>
          </w:rPr>
          <w:t xml:space="preserve"> </w:t>
        </w:r>
      </w:ins>
      <w:del w:id="655" w:author="Helen" w:date="2017-10-23T16:16:00Z">
        <w:r w:rsidRPr="00582999" w:rsidDel="00F95EBC">
          <w:rPr>
            <w:rFonts w:ascii="Arial" w:hAnsi="Arial" w:cs="Arial"/>
            <w:sz w:val="24"/>
            <w:szCs w:val="24"/>
            <w:lang w:val="en-US"/>
          </w:rPr>
          <w:delText xml:space="preserve">used to </w:delText>
        </w:r>
      </w:del>
      <w:ins w:id="656" w:author="Helen" w:date="2017-10-23T16:17:00Z">
        <w:r w:rsidR="00F95EBC">
          <w:rPr>
            <w:rFonts w:ascii="Arial" w:hAnsi="Arial" w:cs="Arial"/>
            <w:sz w:val="24"/>
            <w:szCs w:val="24"/>
            <w:lang w:val="en-US"/>
          </w:rPr>
          <w:t xml:space="preserve"> implement the </w:t>
        </w:r>
      </w:ins>
      <w:r w:rsidRPr="00582999">
        <w:rPr>
          <w:rFonts w:ascii="Arial" w:hAnsi="Arial" w:cs="Arial"/>
          <w:sz w:val="24"/>
          <w:szCs w:val="24"/>
          <w:lang w:val="en-US"/>
        </w:rPr>
        <w:t>select</w:t>
      </w:r>
      <w:ins w:id="657" w:author="Helen" w:date="2017-10-23T16:16:00Z">
        <w:r w:rsidR="00F95EBC">
          <w:rPr>
            <w:rFonts w:ascii="Arial" w:hAnsi="Arial" w:cs="Arial"/>
            <w:sz w:val="24"/>
            <w:szCs w:val="24"/>
            <w:lang w:val="en-US"/>
          </w:rPr>
          <w:t>i</w:t>
        </w:r>
      </w:ins>
      <w:ins w:id="658" w:author="Helen" w:date="2017-10-23T16:17:00Z">
        <w:r w:rsidR="00F95EBC">
          <w:rPr>
            <w:rFonts w:ascii="Arial" w:hAnsi="Arial" w:cs="Arial"/>
            <w:sz w:val="24"/>
            <w:szCs w:val="24"/>
            <w:lang w:val="en-US"/>
          </w:rPr>
          <w:t>on of</w:t>
        </w:r>
      </w:ins>
      <w:r w:rsidRPr="00582999">
        <w:rPr>
          <w:rFonts w:ascii="Arial" w:hAnsi="Arial" w:cs="Arial"/>
          <w:sz w:val="24"/>
          <w:szCs w:val="24"/>
          <w:lang w:val="en-US"/>
        </w:rPr>
        <w:t xml:space="preserve"> customers from the </w:t>
      </w:r>
      <w:del w:id="659" w:author="Helen" w:date="2017-10-23T16:17:00Z">
        <w:r w:rsidRPr="00582999" w:rsidDel="00F95EBC">
          <w:rPr>
            <w:rFonts w:ascii="Arial" w:hAnsi="Arial" w:cs="Arial"/>
            <w:sz w:val="24"/>
            <w:szCs w:val="24"/>
            <w:lang w:val="en-US"/>
          </w:rPr>
          <w:delText>directory</w:delText>
        </w:r>
      </w:del>
      <w:ins w:id="660" w:author="Helen" w:date="2017-10-23T16:17:00Z">
        <w:r w:rsidR="00F95EBC">
          <w:rPr>
            <w:rFonts w:ascii="Arial" w:hAnsi="Arial" w:cs="Arial"/>
            <w:sz w:val="24"/>
            <w:szCs w:val="24"/>
            <w:lang w:val="en-US"/>
          </w:rPr>
          <w:t>customer module</w:t>
        </w:r>
      </w:ins>
      <w:r w:rsidRPr="00582999">
        <w:rPr>
          <w:rFonts w:ascii="Arial" w:hAnsi="Arial" w:cs="Arial"/>
          <w:sz w:val="24"/>
          <w:szCs w:val="24"/>
          <w:lang w:val="en-US"/>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An </w:t>
      </w:r>
      <w:del w:id="661" w:author="Helen" w:date="2017-10-23T16:18:00Z">
        <w:r w:rsidRPr="00582999" w:rsidDel="0060375B">
          <w:rPr>
            <w:rFonts w:ascii="Arial" w:hAnsi="Arial" w:cs="Arial"/>
            <w:sz w:val="24"/>
            <w:szCs w:val="24"/>
            <w:lang w:val="en-US"/>
          </w:rPr>
          <w:delText xml:space="preserve">attentive </w:delText>
        </w:r>
      </w:del>
      <w:ins w:id="662" w:author="Helen" w:date="2017-10-23T16:18:00Z">
        <w:r w:rsidR="0060375B">
          <w:rPr>
            <w:rFonts w:ascii="Arial" w:hAnsi="Arial" w:cs="Arial"/>
            <w:sz w:val="24"/>
            <w:szCs w:val="24"/>
            <w:lang w:val="en-US"/>
          </w:rPr>
          <w:t xml:space="preserve">observant </w:t>
        </w:r>
      </w:ins>
      <w:r w:rsidRPr="00582999">
        <w:rPr>
          <w:rFonts w:ascii="Arial" w:hAnsi="Arial" w:cs="Arial"/>
          <w:sz w:val="24"/>
          <w:szCs w:val="24"/>
          <w:lang w:val="en-US"/>
        </w:rPr>
        <w:t xml:space="preserve">reader </w:t>
      </w:r>
      <w:del w:id="663" w:author="Helen" w:date="2017-10-23T16:18:00Z">
        <w:r w:rsidRPr="00582999" w:rsidDel="0060375B">
          <w:rPr>
            <w:rFonts w:ascii="Arial" w:hAnsi="Arial" w:cs="Arial"/>
            <w:sz w:val="24"/>
            <w:szCs w:val="24"/>
            <w:lang w:val="en-US"/>
          </w:rPr>
          <w:delText xml:space="preserve">could </w:delText>
        </w:r>
      </w:del>
      <w:ins w:id="664" w:author="Helen" w:date="2017-10-23T16:18:00Z">
        <w:r w:rsidR="0060375B">
          <w:rPr>
            <w:rFonts w:ascii="Arial" w:hAnsi="Arial" w:cs="Arial"/>
            <w:sz w:val="24"/>
            <w:szCs w:val="24"/>
            <w:lang w:val="en-US"/>
          </w:rPr>
          <w:t>might have</w:t>
        </w:r>
        <w:r w:rsidR="0060375B" w:rsidRPr="00582999">
          <w:rPr>
            <w:rFonts w:ascii="Arial" w:hAnsi="Arial" w:cs="Arial"/>
            <w:sz w:val="24"/>
            <w:szCs w:val="24"/>
            <w:lang w:val="en-US"/>
          </w:rPr>
          <w:t xml:space="preserve"> </w:t>
        </w:r>
      </w:ins>
      <w:r w:rsidRPr="00582999">
        <w:rPr>
          <w:rFonts w:ascii="Arial" w:hAnsi="Arial" w:cs="Arial"/>
          <w:sz w:val="24"/>
          <w:szCs w:val="24"/>
          <w:lang w:val="en-US"/>
        </w:rPr>
        <w:t>notice</w:t>
      </w:r>
      <w:ins w:id="665" w:author="Helen" w:date="2017-10-23T16:18:00Z">
        <w:r w:rsidR="0060375B">
          <w:rPr>
            <w:rFonts w:ascii="Arial" w:hAnsi="Arial" w:cs="Arial"/>
            <w:sz w:val="24"/>
            <w:szCs w:val="24"/>
            <w:lang w:val="en-US"/>
          </w:rPr>
          <w:t>d</w:t>
        </w:r>
      </w:ins>
      <w:r w:rsidRPr="00582999">
        <w:rPr>
          <w:rFonts w:ascii="Arial" w:hAnsi="Arial" w:cs="Arial"/>
          <w:sz w:val="24"/>
          <w:szCs w:val="24"/>
          <w:lang w:val="en-US"/>
        </w:rPr>
        <w:t xml:space="preserve"> that the functions for displaying the selection from the </w:t>
      </w:r>
      <w:del w:id="666" w:author="Helen" w:date="2017-10-23T16:18:00Z">
        <w:r w:rsidRPr="00582999" w:rsidDel="0060375B">
          <w:rPr>
            <w:rFonts w:ascii="Arial" w:hAnsi="Arial" w:cs="Arial"/>
            <w:sz w:val="24"/>
            <w:szCs w:val="24"/>
            <w:lang w:val="en-US"/>
          </w:rPr>
          <w:delText xml:space="preserve">directory </w:delText>
        </w:r>
      </w:del>
      <w:ins w:id="667" w:author="Helen" w:date="2017-10-23T16:18:00Z">
        <w:r w:rsidR="0060375B">
          <w:rPr>
            <w:rFonts w:ascii="Arial" w:hAnsi="Arial" w:cs="Arial"/>
            <w:sz w:val="24"/>
            <w:szCs w:val="24"/>
            <w:lang w:val="en-US"/>
          </w:rPr>
          <w:t>module</w:t>
        </w:r>
        <w:r w:rsidR="0060375B" w:rsidRPr="00582999">
          <w:rPr>
            <w:rFonts w:ascii="Arial" w:hAnsi="Arial" w:cs="Arial"/>
            <w:sz w:val="24"/>
            <w:szCs w:val="24"/>
            <w:lang w:val="en-US"/>
          </w:rPr>
          <w:t xml:space="preserve"> </w:t>
        </w:r>
      </w:ins>
      <w:r w:rsidRPr="00582999">
        <w:rPr>
          <w:rFonts w:ascii="Arial" w:hAnsi="Arial" w:cs="Arial"/>
          <w:sz w:val="24"/>
          <w:szCs w:val="24"/>
          <w:lang w:val="en-US"/>
        </w:rPr>
        <w:t xml:space="preserve">and for displaying the </w:t>
      </w:r>
      <w:del w:id="668" w:author="Helen" w:date="2017-10-23T16:18:00Z">
        <w:r w:rsidRPr="00582999" w:rsidDel="0060375B">
          <w:rPr>
            <w:rFonts w:ascii="Arial" w:hAnsi="Arial" w:cs="Arial"/>
            <w:sz w:val="24"/>
            <w:szCs w:val="24"/>
            <w:lang w:val="en-US"/>
          </w:rPr>
          <w:delText xml:space="preserve">directory </w:delText>
        </w:r>
      </w:del>
      <w:ins w:id="669" w:author="Helen" w:date="2017-10-23T16:18:00Z">
        <w:r w:rsidR="0060375B">
          <w:rPr>
            <w:rFonts w:ascii="Arial" w:hAnsi="Arial" w:cs="Arial"/>
            <w:sz w:val="24"/>
            <w:szCs w:val="24"/>
            <w:lang w:val="en-US"/>
          </w:rPr>
          <w:t>module itself</w:t>
        </w:r>
        <w:r w:rsidR="0060375B" w:rsidRPr="00582999">
          <w:rPr>
            <w:rFonts w:ascii="Arial" w:hAnsi="Arial" w:cs="Arial"/>
            <w:sz w:val="24"/>
            <w:szCs w:val="24"/>
            <w:lang w:val="en-US"/>
          </w:rPr>
          <w:t xml:space="preserve"> </w:t>
        </w:r>
      </w:ins>
      <w:r w:rsidRPr="00582999">
        <w:rPr>
          <w:rFonts w:ascii="Arial" w:hAnsi="Arial" w:cs="Arial"/>
          <w:sz w:val="24"/>
          <w:szCs w:val="24"/>
          <w:lang w:val="en-US"/>
        </w:rPr>
        <w:t xml:space="preserve">were almost identical. </w:t>
      </w:r>
      <w:ins w:id="670" w:author="Helen" w:date="2017-10-23T16:20:00Z">
        <w:r w:rsidR="0060375B">
          <w:rPr>
            <w:rFonts w:ascii="Arial" w:hAnsi="Arial" w:cs="Arial"/>
            <w:sz w:val="24"/>
            <w:szCs w:val="24"/>
            <w:lang w:val="en-US"/>
          </w:rPr>
          <w:t xml:space="preserve">Something you could do yourself to improve </w:t>
        </w:r>
      </w:ins>
      <w:del w:id="671" w:author="Helen" w:date="2017-10-23T16:20:00Z">
        <w:r w:rsidRPr="00582999" w:rsidDel="0060375B">
          <w:rPr>
            <w:rFonts w:ascii="Arial" w:hAnsi="Arial" w:cs="Arial"/>
            <w:sz w:val="24"/>
            <w:szCs w:val="24"/>
            <w:lang w:val="en-US"/>
          </w:rPr>
          <w:delText xml:space="preserve">The </w:delText>
        </w:r>
      </w:del>
      <w:ins w:id="672" w:author="Helen" w:date="2017-10-23T16:20:00Z">
        <w:r w:rsidR="0060375B">
          <w:rPr>
            <w:rFonts w:ascii="Arial" w:hAnsi="Arial" w:cs="Arial"/>
            <w:sz w:val="24"/>
            <w:szCs w:val="24"/>
            <w:lang w:val="en-US"/>
          </w:rPr>
          <w:t>t</w:t>
        </w:r>
        <w:r w:rsidR="0060375B" w:rsidRPr="00582999">
          <w:rPr>
            <w:rFonts w:ascii="Arial" w:hAnsi="Arial" w:cs="Arial"/>
            <w:sz w:val="24"/>
            <w:szCs w:val="24"/>
            <w:lang w:val="en-US"/>
          </w:rPr>
          <w:t xml:space="preserve">he </w:t>
        </w:r>
      </w:ins>
      <w:r w:rsidRPr="00582999">
        <w:rPr>
          <w:rFonts w:ascii="Arial" w:hAnsi="Arial" w:cs="Arial"/>
          <w:sz w:val="24"/>
          <w:szCs w:val="24"/>
          <w:lang w:val="en-US"/>
        </w:rPr>
        <w:t xml:space="preserve">code </w:t>
      </w:r>
      <w:del w:id="673" w:author="Helen" w:date="2017-10-23T16:20:00Z">
        <w:r w:rsidRPr="00582999" w:rsidDel="0060375B">
          <w:rPr>
            <w:rFonts w:ascii="Arial" w:hAnsi="Arial" w:cs="Arial"/>
            <w:sz w:val="24"/>
            <w:szCs w:val="24"/>
            <w:lang w:val="en-US"/>
          </w:rPr>
          <w:delText xml:space="preserve">can be improved by </w:delText>
        </w:r>
      </w:del>
      <w:del w:id="674" w:author="Helen" w:date="2017-10-23T16:19:00Z">
        <w:r w:rsidRPr="00582999" w:rsidDel="0060375B">
          <w:rPr>
            <w:rFonts w:ascii="Arial" w:hAnsi="Arial" w:cs="Arial"/>
            <w:sz w:val="24"/>
            <w:szCs w:val="24"/>
            <w:lang w:val="en-US"/>
          </w:rPr>
          <w:delText xml:space="preserve">placing </w:delText>
        </w:r>
      </w:del>
      <w:ins w:id="675" w:author="Helen" w:date="2017-10-23T16:20:00Z">
        <w:r w:rsidR="0060375B">
          <w:rPr>
            <w:rFonts w:ascii="Arial" w:hAnsi="Arial" w:cs="Arial"/>
            <w:sz w:val="24"/>
            <w:szCs w:val="24"/>
            <w:lang w:val="en-US"/>
          </w:rPr>
          <w:t xml:space="preserve">is to move </w:t>
        </w:r>
      </w:ins>
      <w:r w:rsidRPr="00582999">
        <w:rPr>
          <w:rFonts w:ascii="Arial" w:hAnsi="Arial" w:cs="Arial"/>
          <w:sz w:val="24"/>
          <w:szCs w:val="24"/>
          <w:lang w:val="en-US"/>
        </w:rPr>
        <w:t>these functions in</w:t>
      </w:r>
      <w:ins w:id="676" w:author="Helen" w:date="2017-10-23T16:19:00Z">
        <w:r w:rsidR="0060375B">
          <w:rPr>
            <w:rFonts w:ascii="Arial" w:hAnsi="Arial" w:cs="Arial"/>
            <w:sz w:val="24"/>
            <w:szCs w:val="24"/>
            <w:lang w:val="en-US"/>
          </w:rPr>
          <w:t>to</w:t>
        </w:r>
      </w:ins>
      <w:r w:rsidRPr="00582999">
        <w:rPr>
          <w:rFonts w:ascii="Arial" w:hAnsi="Arial" w:cs="Arial"/>
          <w:sz w:val="24"/>
          <w:szCs w:val="24"/>
          <w:lang w:val="en-US"/>
        </w:rPr>
        <w:t xml:space="preserve"> separate </w:t>
      </w:r>
      <w:ins w:id="677" w:author="Helen" w:date="2017-10-23T16:19:00Z">
        <w:r w:rsidR="0060375B">
          <w:rPr>
            <w:rFonts w:ascii="Arial" w:hAnsi="Arial" w:cs="Arial"/>
            <w:sz w:val="24"/>
            <w:szCs w:val="24"/>
            <w:lang w:val="en-US"/>
          </w:rPr>
          <w:t>.</w:t>
        </w:r>
        <w:proofErr w:type="spellStart"/>
        <w:r w:rsidR="0060375B">
          <w:rPr>
            <w:rFonts w:ascii="Arial" w:hAnsi="Arial" w:cs="Arial"/>
            <w:sz w:val="24"/>
            <w:szCs w:val="24"/>
            <w:lang w:val="en-US"/>
          </w:rPr>
          <w:t>js</w:t>
        </w:r>
        <w:proofErr w:type="spellEnd"/>
        <w:r w:rsidR="0060375B">
          <w:rPr>
            <w:rFonts w:ascii="Arial" w:hAnsi="Arial" w:cs="Arial"/>
            <w:sz w:val="24"/>
            <w:szCs w:val="24"/>
            <w:lang w:val="en-US"/>
          </w:rPr>
          <w:t xml:space="preserve"> </w:t>
        </w:r>
      </w:ins>
      <w:r w:rsidR="00582999" w:rsidRPr="00582999">
        <w:rPr>
          <w:rFonts w:ascii="Arial" w:hAnsi="Arial" w:cs="Arial"/>
          <w:sz w:val="24"/>
          <w:szCs w:val="24"/>
          <w:lang w:val="en-US"/>
        </w:rPr>
        <w:t>script</w:t>
      </w:r>
      <w:r w:rsidRPr="00582999">
        <w:rPr>
          <w:rFonts w:ascii="Arial" w:hAnsi="Arial" w:cs="Arial"/>
          <w:sz w:val="24"/>
          <w:szCs w:val="24"/>
          <w:lang w:val="en-US"/>
        </w:rPr>
        <w:t xml:space="preserve"> files</w:t>
      </w:r>
      <w:del w:id="678" w:author="Helen" w:date="2017-10-23T16:19:00Z">
        <w:r w:rsidRPr="00582999" w:rsidDel="0060375B">
          <w:rPr>
            <w:rFonts w:ascii="Arial" w:hAnsi="Arial" w:cs="Arial"/>
            <w:sz w:val="24"/>
            <w:szCs w:val="24"/>
            <w:lang w:val="en-US"/>
          </w:rPr>
          <w:delText xml:space="preserve"> with the js extension</w:delText>
        </w:r>
      </w:del>
      <w:r w:rsidRPr="00582999">
        <w:rPr>
          <w:rFonts w:ascii="Arial" w:hAnsi="Arial" w:cs="Arial"/>
          <w:sz w:val="24"/>
          <w:szCs w:val="24"/>
          <w:lang w:val="en-US"/>
        </w:rPr>
        <w:t xml:space="preserve">. </w:t>
      </w:r>
      <w:del w:id="679" w:author="Helen" w:date="2017-10-23T16:20:00Z">
        <w:r w:rsidRPr="00582999" w:rsidDel="0060375B">
          <w:rPr>
            <w:rFonts w:ascii="Arial" w:hAnsi="Arial" w:cs="Arial"/>
            <w:sz w:val="24"/>
            <w:szCs w:val="24"/>
            <w:lang w:val="en-US"/>
          </w:rPr>
          <w:delText>Try to do it on your own.</w:delText>
        </w:r>
      </w:del>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 </w:t>
      </w:r>
    </w:p>
    <w:p w:rsidR="00BE173B" w:rsidRPr="00582999" w:rsidRDefault="00D30513" w:rsidP="00BE173B">
      <w:pPr>
        <w:pStyle w:val="Heading2"/>
        <w:rPr>
          <w:rFonts w:ascii="Arial" w:hAnsi="Arial" w:cs="Arial"/>
          <w:sz w:val="24"/>
          <w:szCs w:val="24"/>
          <w:lang w:val="en-US"/>
        </w:rPr>
      </w:pPr>
      <w:bookmarkStart w:id="680" w:name="_Toc452215652"/>
      <w:r w:rsidRPr="00582999">
        <w:rPr>
          <w:rFonts w:ascii="Arial" w:hAnsi="Arial" w:cs="Arial"/>
          <w:sz w:val="24"/>
          <w:szCs w:val="24"/>
          <w:lang w:val="en-US"/>
        </w:rPr>
        <w:lastRenderedPageBreak/>
        <w:t>Authentication</w:t>
      </w:r>
      <w:bookmarkEnd w:id="680"/>
    </w:p>
    <w:p w:rsidR="00BE173B" w:rsidRPr="00582999" w:rsidRDefault="00BE173B"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lang w:val="en-US"/>
        </w:rPr>
      </w:pPr>
      <w:r w:rsidRPr="00582999">
        <w:rPr>
          <w:rFonts w:ascii="Arial" w:hAnsi="Arial" w:cs="Arial"/>
          <w:sz w:val="24"/>
          <w:lang w:val="en-US"/>
        </w:rPr>
        <w:t xml:space="preserve">The ASP.NET technology has a powerful mechanism for managing authentication in .NET applications called ASP.NET Identity. The infrastructure of OWIN and AspNet Identity make it possible to perform both standard authentication and authentication via external services </w:t>
      </w:r>
      <w:del w:id="681" w:author="Helen" w:date="2017-10-23T16:22:00Z">
        <w:r w:rsidRPr="00582999" w:rsidDel="0060375B">
          <w:rPr>
            <w:rFonts w:ascii="Arial" w:hAnsi="Arial" w:cs="Arial"/>
            <w:sz w:val="24"/>
            <w:lang w:val="en-US"/>
          </w:rPr>
          <w:delText>with the help of</w:delText>
        </w:r>
      </w:del>
      <w:ins w:id="682" w:author="Helen" w:date="2017-10-23T16:22:00Z">
        <w:r w:rsidR="0060375B">
          <w:rPr>
            <w:rFonts w:ascii="Arial" w:hAnsi="Arial" w:cs="Arial"/>
            <w:sz w:val="24"/>
            <w:lang w:val="en-US"/>
          </w:rPr>
          <w:t>through</w:t>
        </w:r>
      </w:ins>
      <w:r w:rsidRPr="00582999">
        <w:rPr>
          <w:rFonts w:ascii="Arial" w:hAnsi="Arial" w:cs="Arial"/>
          <w:sz w:val="24"/>
          <w:lang w:val="en-US"/>
        </w:rPr>
        <w:t xml:space="preserve"> accounts in Google, Twitter, Facebook, etc. The description of the ASP.NET Identity technology is quite comprehensive and goes beyond the scope of this </w:t>
      </w:r>
      <w:del w:id="683" w:author="Helen" w:date="2017-10-23T16:23:00Z">
        <w:r w:rsidRPr="00582999" w:rsidDel="0060375B">
          <w:rPr>
            <w:rFonts w:ascii="Arial" w:hAnsi="Arial" w:cs="Arial"/>
            <w:sz w:val="24"/>
            <w:lang w:val="en-US"/>
          </w:rPr>
          <w:delText>article</w:delText>
        </w:r>
      </w:del>
      <w:ins w:id="684" w:author="Helen" w:date="2017-10-23T16:23:00Z">
        <w:r w:rsidR="0060375B">
          <w:rPr>
            <w:rFonts w:ascii="Arial" w:hAnsi="Arial" w:cs="Arial"/>
            <w:sz w:val="24"/>
            <w:lang w:val="en-US"/>
          </w:rPr>
          <w:t xml:space="preserve">publication but you can </w:t>
        </w:r>
      </w:ins>
      <w:del w:id="685" w:author="Helen" w:date="2017-10-23T16:23:00Z">
        <w:r w:rsidRPr="00582999" w:rsidDel="0060375B">
          <w:rPr>
            <w:rFonts w:ascii="Arial" w:hAnsi="Arial" w:cs="Arial"/>
            <w:sz w:val="24"/>
            <w:lang w:val="en-US"/>
          </w:rPr>
          <w:delText xml:space="preserve">. You can read </w:delText>
        </w:r>
      </w:del>
      <w:r w:rsidRPr="00582999">
        <w:rPr>
          <w:rFonts w:ascii="Arial" w:hAnsi="Arial" w:cs="Arial"/>
          <w:sz w:val="24"/>
          <w:lang w:val="en-US"/>
        </w:rPr>
        <w:t xml:space="preserve">about </w:t>
      </w:r>
      <w:del w:id="686" w:author="Helen" w:date="2017-10-23T16:23:00Z">
        <w:r w:rsidRPr="00582999" w:rsidDel="0060375B">
          <w:rPr>
            <w:rFonts w:ascii="Arial" w:hAnsi="Arial" w:cs="Arial"/>
            <w:sz w:val="24"/>
            <w:lang w:val="en-US"/>
          </w:rPr>
          <w:delText>this technology</w:delText>
        </w:r>
      </w:del>
      <w:ins w:id="687" w:author="Helen" w:date="2017-10-23T16:23:00Z">
        <w:r w:rsidR="0060375B">
          <w:rPr>
            <w:rFonts w:ascii="Arial" w:hAnsi="Arial" w:cs="Arial"/>
            <w:sz w:val="24"/>
            <w:lang w:val="en-US"/>
          </w:rPr>
          <w:t>it</w:t>
        </w:r>
      </w:ins>
      <w:r w:rsidRPr="00582999">
        <w:rPr>
          <w:rFonts w:ascii="Arial" w:hAnsi="Arial" w:cs="Arial"/>
          <w:sz w:val="24"/>
          <w:lang w:val="en-US"/>
        </w:rPr>
        <w:t xml:space="preserve"> at </w:t>
      </w:r>
      <w:hyperlink r:id="rId21" w:history="1">
        <w:r w:rsidRPr="00582999">
          <w:rPr>
            <w:rStyle w:val="Hyperlink"/>
            <w:rFonts w:ascii="Arial" w:hAnsi="Arial" w:cs="Arial"/>
            <w:sz w:val="24"/>
            <w:lang w:val="en-US"/>
          </w:rPr>
          <w:t>http://www.asp.net/identity</w:t>
        </w:r>
      </w:hyperlink>
      <w:r w:rsidRPr="00582999">
        <w:rPr>
          <w:rFonts w:ascii="Arial" w:hAnsi="Arial" w:cs="Arial"/>
          <w:sz w:val="24"/>
          <w:lang w:val="en-US"/>
        </w:rPr>
        <w:t>.</w:t>
      </w:r>
    </w:p>
    <w:p w:rsidR="00BE173B" w:rsidRDefault="00D30513" w:rsidP="00BE173B">
      <w:pPr>
        <w:jc w:val="both"/>
        <w:rPr>
          <w:rFonts w:ascii="Arial" w:hAnsi="Arial" w:cs="Arial"/>
          <w:sz w:val="24"/>
          <w:lang w:val="en-US"/>
        </w:rPr>
      </w:pPr>
      <w:del w:id="688" w:author="Helen" w:date="2017-10-23T16:23:00Z">
        <w:r w:rsidRPr="00582999" w:rsidDel="0060375B">
          <w:rPr>
            <w:rFonts w:ascii="Arial" w:hAnsi="Arial" w:cs="Arial"/>
            <w:sz w:val="24"/>
            <w:lang w:val="en-US"/>
          </w:rPr>
          <w:delText xml:space="preserve">As to </w:delText>
        </w:r>
      </w:del>
      <w:ins w:id="689" w:author="Helen" w:date="2017-10-23T16:23:00Z">
        <w:r w:rsidR="0060375B">
          <w:rPr>
            <w:rFonts w:ascii="Arial" w:hAnsi="Arial" w:cs="Arial"/>
            <w:sz w:val="24"/>
            <w:lang w:val="en-US"/>
          </w:rPr>
          <w:t xml:space="preserve">For </w:t>
        </w:r>
      </w:ins>
      <w:r w:rsidRPr="00582999">
        <w:rPr>
          <w:rFonts w:ascii="Arial" w:hAnsi="Arial" w:cs="Arial"/>
          <w:sz w:val="24"/>
          <w:lang w:val="en-US"/>
        </w:rPr>
        <w:t xml:space="preserve">our application, we will </w:t>
      </w:r>
      <w:del w:id="690" w:author="Helen" w:date="2017-10-23T16:24:00Z">
        <w:r w:rsidRPr="00582999" w:rsidDel="0060375B">
          <w:rPr>
            <w:rFonts w:ascii="Arial" w:hAnsi="Arial" w:cs="Arial"/>
            <w:sz w:val="24"/>
            <w:lang w:val="en-US"/>
          </w:rPr>
          <w:delText>use a bit</w:delText>
        </w:r>
      </w:del>
      <w:ins w:id="691" w:author="Helen" w:date="2017-10-23T16:24:00Z">
        <w:r w:rsidR="0060375B">
          <w:rPr>
            <w:rFonts w:ascii="Arial" w:hAnsi="Arial" w:cs="Arial"/>
            <w:sz w:val="24"/>
            <w:lang w:val="en-US"/>
          </w:rPr>
          <w:t>take a</w:t>
        </w:r>
      </w:ins>
      <w:r w:rsidRPr="00582999">
        <w:rPr>
          <w:rFonts w:ascii="Arial" w:hAnsi="Arial" w:cs="Arial"/>
          <w:sz w:val="24"/>
          <w:lang w:val="en-US"/>
        </w:rPr>
        <w:t xml:space="preserve"> less complicated </w:t>
      </w:r>
      <w:del w:id="692" w:author="Helen" w:date="2017-10-23T16:24:00Z">
        <w:r w:rsidRPr="00582999" w:rsidDel="0060375B">
          <w:rPr>
            <w:rFonts w:ascii="Arial" w:hAnsi="Arial" w:cs="Arial"/>
            <w:sz w:val="24"/>
            <w:lang w:val="en-US"/>
          </w:rPr>
          <w:delText xml:space="preserve">way </w:delText>
        </w:r>
      </w:del>
      <w:ins w:id="693" w:author="Helen" w:date="2017-10-23T16:24:00Z">
        <w:r w:rsidR="0060375B">
          <w:rPr>
            <w:rFonts w:ascii="Arial" w:hAnsi="Arial" w:cs="Arial"/>
            <w:sz w:val="24"/>
            <w:lang w:val="en-US"/>
          </w:rPr>
          <w:t>approach</w:t>
        </w:r>
        <w:r w:rsidR="0060375B" w:rsidRPr="00582999">
          <w:rPr>
            <w:rFonts w:ascii="Arial" w:hAnsi="Arial" w:cs="Arial"/>
            <w:sz w:val="24"/>
            <w:lang w:val="en-US"/>
          </w:rPr>
          <w:t xml:space="preserve"> </w:t>
        </w:r>
      </w:ins>
      <w:r w:rsidRPr="00582999">
        <w:rPr>
          <w:rFonts w:ascii="Arial" w:hAnsi="Arial" w:cs="Arial"/>
          <w:sz w:val="24"/>
          <w:lang w:val="en-US"/>
        </w:rPr>
        <w:t>based on form authentication. To enable form authentication</w:t>
      </w:r>
      <w:del w:id="694" w:author="Helen" w:date="2017-10-23T16:25:00Z">
        <w:r w:rsidRPr="00582999" w:rsidDel="0060375B">
          <w:rPr>
            <w:rFonts w:ascii="Arial" w:hAnsi="Arial" w:cs="Arial"/>
            <w:sz w:val="24"/>
            <w:lang w:val="en-US"/>
          </w:rPr>
          <w:delText>, you have to make</w:delText>
        </w:r>
      </w:del>
      <w:ins w:id="695" w:author="Helen" w:date="2017-10-23T16:25:00Z">
        <w:r w:rsidR="0060375B">
          <w:rPr>
            <w:rFonts w:ascii="Arial" w:hAnsi="Arial" w:cs="Arial"/>
            <w:sz w:val="24"/>
            <w:lang w:val="en-US"/>
          </w:rPr>
          <w:t xml:space="preserve"> requires</w:t>
        </w:r>
      </w:ins>
      <w:r w:rsidRPr="00582999">
        <w:rPr>
          <w:rFonts w:ascii="Arial" w:hAnsi="Arial" w:cs="Arial"/>
          <w:sz w:val="24"/>
          <w:lang w:val="en-US"/>
        </w:rPr>
        <w:t xml:space="preserve"> changes in the </w:t>
      </w:r>
      <w:r w:rsidRPr="00582999">
        <w:rPr>
          <w:rFonts w:ascii="Arial" w:hAnsi="Arial" w:cs="Arial"/>
          <w:i/>
          <w:sz w:val="24"/>
          <w:lang w:val="en-US"/>
        </w:rPr>
        <w:t>web.config</w:t>
      </w:r>
      <w:r w:rsidRPr="00582999">
        <w:rPr>
          <w:rFonts w:ascii="Arial" w:hAnsi="Arial" w:cs="Arial"/>
          <w:sz w:val="24"/>
          <w:lang w:val="en-US"/>
        </w:rPr>
        <w:t xml:space="preserve"> configuration file. Find the &lt;system.web&gt; section and </w:t>
      </w:r>
      <w:del w:id="696" w:author="Helen" w:date="2017-10-23T16:25:00Z">
        <w:r w:rsidRPr="00582999" w:rsidDel="0060375B">
          <w:rPr>
            <w:rFonts w:ascii="Arial" w:hAnsi="Arial" w:cs="Arial"/>
            <w:sz w:val="24"/>
            <w:lang w:val="en-US"/>
          </w:rPr>
          <w:delText xml:space="preserve">add </w:delText>
        </w:r>
      </w:del>
      <w:ins w:id="697" w:author="Helen" w:date="2017-10-23T16:25:00Z">
        <w:r w:rsidR="0060375B">
          <w:rPr>
            <w:rFonts w:ascii="Arial" w:hAnsi="Arial" w:cs="Arial"/>
            <w:sz w:val="24"/>
            <w:lang w:val="en-US"/>
          </w:rPr>
          <w:t>insert</w:t>
        </w:r>
        <w:r w:rsidR="0060375B" w:rsidRPr="00582999">
          <w:rPr>
            <w:rFonts w:ascii="Arial" w:hAnsi="Arial" w:cs="Arial"/>
            <w:sz w:val="24"/>
            <w:lang w:val="en-US"/>
          </w:rPr>
          <w:t xml:space="preserve"> </w:t>
        </w:r>
      </w:ins>
      <w:r w:rsidRPr="00582999">
        <w:rPr>
          <w:rFonts w:ascii="Arial" w:hAnsi="Arial" w:cs="Arial"/>
          <w:sz w:val="24"/>
          <w:lang w:val="en-US"/>
        </w:rPr>
        <w:t>the following subsection inside it:</w:t>
      </w:r>
    </w:p>
    <w:p w:rsidR="0004607A" w:rsidRPr="0004607A" w:rsidRDefault="0004607A" w:rsidP="0004607A">
      <w:pPr>
        <w:autoSpaceDE w:val="0"/>
        <w:autoSpaceDN w:val="0"/>
        <w:adjustRightInd w:val="0"/>
        <w:spacing w:after="0" w:line="240" w:lineRule="auto"/>
        <w:rPr>
          <w:rFonts w:ascii="Courier New" w:hAnsi="Courier New" w:cs="Courier New"/>
          <w:color w:val="000000"/>
          <w:sz w:val="20"/>
          <w:szCs w:val="20"/>
          <w:lang w:val="en-US" w:eastAsia="ru-RU"/>
        </w:rPr>
      </w:pPr>
      <w:r w:rsidRPr="0004607A">
        <w:rPr>
          <w:rFonts w:ascii="Courier New" w:hAnsi="Courier New" w:cs="Courier New"/>
          <w:color w:val="000000"/>
          <w:sz w:val="20"/>
          <w:szCs w:val="20"/>
          <w:lang w:val="en-US" w:eastAsia="ru-RU"/>
        </w:rPr>
        <w:t>&lt;authentication mode=</w:t>
      </w:r>
      <w:r w:rsidRPr="0004607A">
        <w:rPr>
          <w:rFonts w:ascii="Courier New" w:hAnsi="Courier New" w:cs="Courier New"/>
          <w:color w:val="000066"/>
          <w:sz w:val="20"/>
          <w:szCs w:val="20"/>
          <w:lang w:val="en-US" w:eastAsia="ru-RU"/>
        </w:rPr>
        <w:t>"Forms"</w:t>
      </w:r>
      <w:r w:rsidRPr="0004607A">
        <w:rPr>
          <w:rFonts w:ascii="Courier New" w:hAnsi="Courier New" w:cs="Courier New"/>
          <w:color w:val="000000"/>
          <w:sz w:val="20"/>
          <w:szCs w:val="20"/>
          <w:lang w:val="en-US" w:eastAsia="ru-RU"/>
        </w:rPr>
        <w:t>&gt;</w:t>
      </w:r>
    </w:p>
    <w:p w:rsidR="0004607A" w:rsidRPr="0004607A" w:rsidRDefault="0004607A" w:rsidP="0004607A">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r w:rsidRPr="0004607A">
        <w:rPr>
          <w:rFonts w:ascii="Courier New" w:hAnsi="Courier New" w:cs="Courier New"/>
          <w:color w:val="000000"/>
          <w:sz w:val="20"/>
          <w:szCs w:val="20"/>
          <w:lang w:val="en-US" w:eastAsia="ru-RU"/>
        </w:rPr>
        <w:t>&lt;forms name=</w:t>
      </w:r>
      <w:r w:rsidRPr="0004607A">
        <w:rPr>
          <w:rFonts w:ascii="Courier New" w:hAnsi="Courier New" w:cs="Courier New"/>
          <w:color w:val="000066"/>
          <w:sz w:val="20"/>
          <w:szCs w:val="20"/>
          <w:lang w:val="en-US" w:eastAsia="ru-RU"/>
        </w:rPr>
        <w:t xml:space="preserve">"cookies" </w:t>
      </w:r>
      <w:r w:rsidRPr="0004607A">
        <w:rPr>
          <w:rFonts w:ascii="Courier New" w:hAnsi="Courier New" w:cs="Courier New"/>
          <w:color w:val="000000"/>
          <w:sz w:val="20"/>
          <w:szCs w:val="20"/>
          <w:lang w:val="en-US" w:eastAsia="ru-RU"/>
        </w:rPr>
        <w:t>timeout=</w:t>
      </w:r>
      <w:r w:rsidRPr="0004607A">
        <w:rPr>
          <w:rFonts w:ascii="Courier New" w:hAnsi="Courier New" w:cs="Courier New"/>
          <w:color w:val="000066"/>
          <w:sz w:val="20"/>
          <w:szCs w:val="20"/>
          <w:lang w:val="en-US" w:eastAsia="ru-RU"/>
        </w:rPr>
        <w:t xml:space="preserve">"2880" </w:t>
      </w:r>
      <w:r w:rsidRPr="0004607A">
        <w:rPr>
          <w:rFonts w:ascii="Courier New" w:hAnsi="Courier New" w:cs="Courier New"/>
          <w:color w:val="000000"/>
          <w:sz w:val="20"/>
          <w:szCs w:val="20"/>
          <w:lang w:val="en-US" w:eastAsia="ru-RU"/>
        </w:rPr>
        <w:t>loginUrl=</w:t>
      </w:r>
      <w:r w:rsidRPr="0004607A">
        <w:rPr>
          <w:rFonts w:ascii="Courier New" w:hAnsi="Courier New" w:cs="Courier New"/>
          <w:color w:val="000066"/>
          <w:sz w:val="20"/>
          <w:szCs w:val="20"/>
          <w:lang w:val="en-US" w:eastAsia="ru-RU"/>
        </w:rPr>
        <w:t>"~/Account/Login"</w:t>
      </w:r>
    </w:p>
    <w:p w:rsidR="0004607A" w:rsidRPr="00D36BF0" w:rsidRDefault="0004607A" w:rsidP="0004607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defaultUrl=</w:t>
      </w:r>
      <w:r w:rsidRPr="00D36BF0">
        <w:rPr>
          <w:rFonts w:ascii="Courier New" w:hAnsi="Courier New" w:cs="Courier New"/>
          <w:color w:val="000066"/>
          <w:sz w:val="20"/>
          <w:szCs w:val="20"/>
          <w:lang w:val="en-US" w:eastAsia="ru-RU"/>
        </w:rPr>
        <w:t>"~/Invoice/Index"</w:t>
      </w:r>
      <w:r w:rsidRPr="00D36BF0">
        <w:rPr>
          <w:rFonts w:ascii="Courier New" w:hAnsi="Courier New" w:cs="Courier New"/>
          <w:color w:val="000000"/>
          <w:sz w:val="20"/>
          <w:szCs w:val="20"/>
          <w:lang w:val="en-US" w:eastAsia="ru-RU"/>
        </w:rPr>
        <w:t>/&gt;</w:t>
      </w:r>
    </w:p>
    <w:p w:rsidR="0004607A" w:rsidRPr="0004607A" w:rsidRDefault="0004607A" w:rsidP="0004607A">
      <w:pPr>
        <w:jc w:val="both"/>
        <w:rPr>
          <w:rFonts w:ascii="Courier New" w:hAnsi="Courier New" w:cs="Courier New"/>
          <w:sz w:val="24"/>
          <w:lang w:val="en-US"/>
        </w:rPr>
      </w:pPr>
      <w:r w:rsidRPr="00D36BF0">
        <w:rPr>
          <w:rFonts w:ascii="Courier New" w:hAnsi="Courier New" w:cs="Courier New"/>
          <w:color w:val="000000"/>
          <w:sz w:val="20"/>
          <w:szCs w:val="20"/>
          <w:lang w:val="en-US" w:eastAsia="ru-RU"/>
        </w:rPr>
        <w:t>&lt;/authentication&gt;</w:t>
      </w:r>
    </w:p>
    <w:p w:rsidR="00BE173B" w:rsidRPr="00582999" w:rsidRDefault="00D30513" w:rsidP="00BE173B">
      <w:pPr>
        <w:jc w:val="both"/>
        <w:rPr>
          <w:rFonts w:ascii="Arial" w:hAnsi="Arial" w:cs="Arial"/>
          <w:sz w:val="24"/>
          <w:szCs w:val="24"/>
          <w:lang w:val="en-US"/>
        </w:rPr>
      </w:pPr>
      <w:del w:id="698" w:author="Helen" w:date="2017-10-23T16:25:00Z">
        <w:r w:rsidRPr="00582999" w:rsidDel="0060375B">
          <w:rPr>
            <w:rFonts w:ascii="Arial" w:hAnsi="Arial" w:cs="Arial"/>
            <w:sz w:val="24"/>
            <w:szCs w:val="24"/>
            <w:lang w:val="en-US"/>
          </w:rPr>
          <w:delText>By s</w:delText>
        </w:r>
      </w:del>
      <w:ins w:id="699" w:author="Helen" w:date="2017-10-23T16:25:00Z">
        <w:r w:rsidR="0060375B">
          <w:rPr>
            <w:rFonts w:ascii="Arial" w:hAnsi="Arial" w:cs="Arial"/>
            <w:sz w:val="24"/>
            <w:szCs w:val="24"/>
            <w:lang w:val="en-US"/>
          </w:rPr>
          <w:t>S</w:t>
        </w:r>
      </w:ins>
      <w:r w:rsidRPr="00582999">
        <w:rPr>
          <w:rFonts w:ascii="Arial" w:hAnsi="Arial" w:cs="Arial"/>
          <w:sz w:val="24"/>
          <w:szCs w:val="24"/>
          <w:lang w:val="en-US"/>
        </w:rPr>
        <w:t>etting mode="Forms"</w:t>
      </w:r>
      <w:ins w:id="700" w:author="Helen" w:date="2017-10-23T16:25:00Z">
        <w:r w:rsidR="0060375B">
          <w:rPr>
            <w:rFonts w:ascii="Arial" w:hAnsi="Arial" w:cs="Arial"/>
            <w:sz w:val="24"/>
            <w:szCs w:val="24"/>
            <w:lang w:val="en-US"/>
          </w:rPr>
          <w:t xml:space="preserve"> </w:t>
        </w:r>
      </w:ins>
      <w:del w:id="701" w:author="Helen" w:date="2017-10-23T16:25:00Z">
        <w:r w:rsidRPr="00582999" w:rsidDel="0060375B">
          <w:rPr>
            <w:rFonts w:ascii="Arial" w:hAnsi="Arial" w:cs="Arial"/>
            <w:sz w:val="24"/>
            <w:szCs w:val="24"/>
            <w:lang w:val="en-US"/>
          </w:rPr>
          <w:delText xml:space="preserve">, we will </w:delText>
        </w:r>
      </w:del>
      <w:r w:rsidRPr="00582999">
        <w:rPr>
          <w:rFonts w:ascii="Arial" w:hAnsi="Arial" w:cs="Arial"/>
          <w:sz w:val="24"/>
          <w:szCs w:val="24"/>
          <w:lang w:val="en-US"/>
        </w:rPr>
        <w:t>enable</w:t>
      </w:r>
      <w:ins w:id="702" w:author="Helen" w:date="2017-10-23T16:25:00Z">
        <w:r w:rsidR="0060375B">
          <w:rPr>
            <w:rFonts w:ascii="Arial" w:hAnsi="Arial" w:cs="Arial"/>
            <w:sz w:val="24"/>
            <w:szCs w:val="24"/>
            <w:lang w:val="en-US"/>
          </w:rPr>
          <w:t xml:space="preserve">s </w:t>
        </w:r>
      </w:ins>
      <w:del w:id="703" w:author="Helen" w:date="2017-10-23T16:26:00Z">
        <w:r w:rsidRPr="00582999" w:rsidDel="0060375B">
          <w:rPr>
            <w:rFonts w:ascii="Arial" w:hAnsi="Arial" w:cs="Arial"/>
            <w:sz w:val="24"/>
            <w:szCs w:val="24"/>
            <w:lang w:val="en-US"/>
          </w:rPr>
          <w:delText xml:space="preserve"> the </w:delText>
        </w:r>
      </w:del>
      <w:r w:rsidRPr="00582999">
        <w:rPr>
          <w:rFonts w:ascii="Arial" w:hAnsi="Arial" w:cs="Arial"/>
          <w:sz w:val="24"/>
          <w:szCs w:val="24"/>
          <w:lang w:val="en-US"/>
        </w:rPr>
        <w:t xml:space="preserve">form authentication. </w:t>
      </w:r>
      <w:ins w:id="704" w:author="Helen" w:date="2017-10-23T16:26:00Z">
        <w:r w:rsidR="0060375B">
          <w:rPr>
            <w:rFonts w:ascii="Arial" w:hAnsi="Arial" w:cs="Arial"/>
            <w:sz w:val="24"/>
            <w:szCs w:val="24"/>
            <w:lang w:val="en-US"/>
          </w:rPr>
          <w:t xml:space="preserve">Some parameters need to follow it. </w:t>
        </w:r>
      </w:ins>
      <w:del w:id="705" w:author="Helen" w:date="2017-10-23T16:26:00Z">
        <w:r w:rsidRPr="00582999" w:rsidDel="0060375B">
          <w:rPr>
            <w:rFonts w:ascii="Arial" w:hAnsi="Arial" w:cs="Arial"/>
            <w:sz w:val="24"/>
            <w:szCs w:val="24"/>
            <w:lang w:val="en-US"/>
          </w:rPr>
          <w:delText xml:space="preserve">We have to specify some parameters after that. </w:delText>
        </w:r>
      </w:del>
      <w:r w:rsidRPr="00582999">
        <w:rPr>
          <w:rFonts w:ascii="Arial" w:hAnsi="Arial" w:cs="Arial"/>
          <w:sz w:val="24"/>
          <w:szCs w:val="24"/>
          <w:lang w:val="en-US"/>
        </w:rPr>
        <w:t>The following list of parameters is available:</w:t>
      </w:r>
    </w:p>
    <w:p w:rsidR="00BE173B" w:rsidRPr="00582999" w:rsidRDefault="00D30513" w:rsidP="00BE173B">
      <w:pPr>
        <w:pStyle w:val="ListParagraph"/>
        <w:numPr>
          <w:ilvl w:val="0"/>
          <w:numId w:val="11"/>
        </w:numPr>
        <w:jc w:val="both"/>
        <w:rPr>
          <w:rFonts w:ascii="Arial" w:hAnsi="Arial" w:cs="Arial"/>
          <w:sz w:val="24"/>
          <w:szCs w:val="24"/>
          <w:lang w:val="en-US"/>
        </w:rPr>
      </w:pPr>
      <w:proofErr w:type="spellStart"/>
      <w:r w:rsidRPr="00582999">
        <w:rPr>
          <w:rFonts w:ascii="Arial" w:hAnsi="Arial" w:cs="Arial"/>
          <w:b/>
          <w:sz w:val="24"/>
          <w:szCs w:val="24"/>
          <w:lang w:val="en-US"/>
        </w:rPr>
        <w:t>coo</w:t>
      </w:r>
      <w:del w:id="706" w:author="Helen" w:date="2017-10-23T16:27:00Z">
        <w:r w:rsidRPr="00582999" w:rsidDel="0060375B">
          <w:rPr>
            <w:rFonts w:ascii="Arial" w:hAnsi="Arial" w:cs="Arial"/>
            <w:b/>
            <w:sz w:val="24"/>
            <w:szCs w:val="24"/>
            <w:lang w:val="en-US"/>
          </w:rPr>
          <w:delText>c</w:delText>
        </w:r>
      </w:del>
      <w:r w:rsidRPr="00582999">
        <w:rPr>
          <w:rFonts w:ascii="Arial" w:hAnsi="Arial" w:cs="Arial"/>
          <w:b/>
          <w:sz w:val="24"/>
          <w:szCs w:val="24"/>
          <w:lang w:val="en-US"/>
        </w:rPr>
        <w:t>kieless</w:t>
      </w:r>
      <w:proofErr w:type="spellEnd"/>
      <w:r w:rsidRPr="00582999">
        <w:rPr>
          <w:rFonts w:ascii="Arial" w:hAnsi="Arial" w:cs="Arial"/>
          <w:sz w:val="24"/>
          <w:szCs w:val="24"/>
          <w:lang w:val="en-US"/>
        </w:rPr>
        <w:t xml:space="preserve">: specifies whether cookie sets are used and how they are used. It can take the following values: </w:t>
      </w:r>
      <w:r w:rsidRPr="00582999">
        <w:rPr>
          <w:rFonts w:ascii="Arial" w:hAnsi="Arial" w:cs="Arial"/>
          <w:b/>
          <w:sz w:val="24"/>
          <w:szCs w:val="24"/>
          <w:lang w:val="en-US"/>
        </w:rPr>
        <w:t>UseCookies</w:t>
      </w:r>
      <w:r w:rsidRPr="00582999">
        <w:rPr>
          <w:rFonts w:ascii="Arial" w:hAnsi="Arial" w:cs="Arial"/>
          <w:sz w:val="24"/>
          <w:szCs w:val="24"/>
          <w:lang w:val="en-US"/>
        </w:rPr>
        <w:t xml:space="preserve"> (specifies that the cookie sets will always be used independently of the device), </w:t>
      </w:r>
      <w:r w:rsidRPr="00582999">
        <w:rPr>
          <w:rFonts w:ascii="Arial" w:hAnsi="Arial" w:cs="Arial"/>
          <w:b/>
          <w:sz w:val="24"/>
          <w:szCs w:val="24"/>
          <w:lang w:val="en-US"/>
        </w:rPr>
        <w:t>UseUri</w:t>
      </w:r>
      <w:r w:rsidRPr="00582999">
        <w:rPr>
          <w:rFonts w:ascii="Arial" w:hAnsi="Arial" w:cs="Arial"/>
          <w:sz w:val="24"/>
          <w:szCs w:val="24"/>
          <w:lang w:val="en-US"/>
        </w:rPr>
        <w:t xml:space="preserve"> (cookies sets are never used), </w:t>
      </w:r>
      <w:r w:rsidRPr="00582999">
        <w:rPr>
          <w:rFonts w:ascii="Arial" w:hAnsi="Arial" w:cs="Arial"/>
          <w:b/>
          <w:sz w:val="24"/>
          <w:szCs w:val="24"/>
          <w:lang w:val="en-US"/>
        </w:rPr>
        <w:t>AutoDetect</w:t>
      </w:r>
      <w:r w:rsidRPr="00582999">
        <w:rPr>
          <w:rFonts w:ascii="Arial" w:hAnsi="Arial" w:cs="Arial"/>
          <w:sz w:val="24"/>
          <w:szCs w:val="24"/>
          <w:lang w:val="en-US"/>
        </w:rPr>
        <w:t xml:space="preserve"> (if the device supports cookie sets, they are used, otherwise, they are not used, a test determining their support is run in this case), </w:t>
      </w:r>
      <w:r w:rsidRPr="00582999">
        <w:rPr>
          <w:rFonts w:ascii="Arial" w:hAnsi="Arial" w:cs="Arial"/>
          <w:b/>
          <w:sz w:val="24"/>
          <w:szCs w:val="24"/>
          <w:lang w:val="en-US"/>
        </w:rPr>
        <w:t>UseDeviceProfile</w:t>
      </w:r>
      <w:r w:rsidRPr="00582999">
        <w:rPr>
          <w:rFonts w:ascii="Arial" w:hAnsi="Arial" w:cs="Arial"/>
          <w:sz w:val="24"/>
          <w:szCs w:val="24"/>
          <w:lang w:val="en-US"/>
        </w:rPr>
        <w:t xml:space="preserve"> (if the device supports cookie sets, they are used, otherwise, they are not used, no test is run unlike in the previous case. Used by default).</w:t>
      </w:r>
    </w:p>
    <w:p w:rsidR="00BE173B" w:rsidRPr="00582999" w:rsidRDefault="00D30513" w:rsidP="00BE173B">
      <w:pPr>
        <w:pStyle w:val="ListParagraph"/>
        <w:numPr>
          <w:ilvl w:val="0"/>
          <w:numId w:val="11"/>
        </w:numPr>
        <w:jc w:val="both"/>
        <w:rPr>
          <w:rFonts w:ascii="Arial" w:hAnsi="Arial" w:cs="Arial"/>
          <w:sz w:val="24"/>
          <w:szCs w:val="24"/>
          <w:lang w:val="en-US"/>
        </w:rPr>
      </w:pPr>
      <w:r w:rsidRPr="00582999">
        <w:rPr>
          <w:rFonts w:ascii="Arial" w:hAnsi="Arial" w:cs="Arial"/>
          <w:b/>
          <w:sz w:val="24"/>
          <w:szCs w:val="24"/>
          <w:lang w:val="en-US"/>
        </w:rPr>
        <w:t>defaultUrl</w:t>
      </w:r>
      <w:r w:rsidRPr="00582999">
        <w:rPr>
          <w:rFonts w:ascii="Arial" w:hAnsi="Arial" w:cs="Arial"/>
          <w:sz w:val="24"/>
          <w:szCs w:val="24"/>
          <w:lang w:val="en-US"/>
        </w:rPr>
        <w:t>: specifies the URL to redirect to after authentication</w:t>
      </w:r>
    </w:p>
    <w:p w:rsidR="00BE173B" w:rsidRPr="00582999" w:rsidRDefault="00D30513" w:rsidP="00BE173B">
      <w:pPr>
        <w:pStyle w:val="ListParagraph"/>
        <w:numPr>
          <w:ilvl w:val="0"/>
          <w:numId w:val="11"/>
        </w:numPr>
        <w:jc w:val="both"/>
        <w:rPr>
          <w:rFonts w:ascii="Arial" w:hAnsi="Arial" w:cs="Arial"/>
          <w:sz w:val="24"/>
          <w:szCs w:val="24"/>
          <w:lang w:val="en-US"/>
        </w:rPr>
      </w:pPr>
      <w:r w:rsidRPr="00582999">
        <w:rPr>
          <w:rFonts w:ascii="Arial" w:hAnsi="Arial" w:cs="Arial"/>
          <w:b/>
          <w:sz w:val="24"/>
          <w:szCs w:val="24"/>
          <w:lang w:val="en-US"/>
        </w:rPr>
        <w:t>domain</w:t>
      </w:r>
      <w:r w:rsidRPr="00582999">
        <w:rPr>
          <w:rFonts w:ascii="Arial" w:hAnsi="Arial" w:cs="Arial"/>
          <w:sz w:val="24"/>
          <w:szCs w:val="24"/>
          <w:lang w:val="en-US"/>
        </w:rPr>
        <w:t xml:space="preserve">: specifies cookie sets for the entire domain. Thanks to that, it is possible to use the same cookie sets for the main domain and its subdomains. By default, its value is an </w:t>
      </w:r>
      <w:r w:rsidR="00582999" w:rsidRPr="00582999">
        <w:rPr>
          <w:rFonts w:ascii="Arial" w:hAnsi="Arial" w:cs="Arial"/>
          <w:sz w:val="24"/>
          <w:szCs w:val="24"/>
          <w:lang w:val="en-US"/>
        </w:rPr>
        <w:t>empty</w:t>
      </w:r>
      <w:r w:rsidRPr="00582999">
        <w:rPr>
          <w:rFonts w:ascii="Arial" w:hAnsi="Arial" w:cs="Arial"/>
          <w:sz w:val="24"/>
          <w:szCs w:val="24"/>
          <w:lang w:val="en-US"/>
        </w:rPr>
        <w:t xml:space="preserve"> string</w:t>
      </w:r>
    </w:p>
    <w:p w:rsidR="00BE173B" w:rsidRPr="00582999" w:rsidRDefault="00D30513" w:rsidP="00BE173B">
      <w:pPr>
        <w:pStyle w:val="ListParagraph"/>
        <w:numPr>
          <w:ilvl w:val="0"/>
          <w:numId w:val="11"/>
        </w:numPr>
        <w:jc w:val="both"/>
        <w:rPr>
          <w:rFonts w:ascii="Arial" w:hAnsi="Arial" w:cs="Arial"/>
          <w:sz w:val="24"/>
          <w:szCs w:val="24"/>
          <w:lang w:val="en-US"/>
        </w:rPr>
      </w:pPr>
      <w:r w:rsidRPr="00582999">
        <w:rPr>
          <w:rFonts w:ascii="Arial" w:hAnsi="Arial" w:cs="Arial"/>
          <w:b/>
          <w:sz w:val="24"/>
          <w:szCs w:val="24"/>
          <w:lang w:val="en-US"/>
        </w:rPr>
        <w:t>loginUrl</w:t>
      </w:r>
      <w:r w:rsidRPr="00582999">
        <w:rPr>
          <w:rFonts w:ascii="Arial" w:hAnsi="Arial" w:cs="Arial"/>
          <w:sz w:val="24"/>
          <w:szCs w:val="24"/>
          <w:lang w:val="en-US"/>
        </w:rPr>
        <w:t>: the URL for user authentication. The default value is "~/Account/Login"</w:t>
      </w:r>
    </w:p>
    <w:p w:rsidR="00BE173B" w:rsidRPr="00582999" w:rsidRDefault="00D30513" w:rsidP="00BE173B">
      <w:pPr>
        <w:pStyle w:val="ListParagraph"/>
        <w:numPr>
          <w:ilvl w:val="0"/>
          <w:numId w:val="11"/>
        </w:numPr>
        <w:jc w:val="both"/>
        <w:rPr>
          <w:rFonts w:ascii="Arial" w:hAnsi="Arial" w:cs="Arial"/>
          <w:sz w:val="24"/>
          <w:szCs w:val="24"/>
          <w:lang w:val="en-US"/>
        </w:rPr>
      </w:pPr>
      <w:r w:rsidRPr="00582999">
        <w:rPr>
          <w:rFonts w:ascii="Arial" w:hAnsi="Arial" w:cs="Arial"/>
          <w:b/>
          <w:sz w:val="24"/>
          <w:szCs w:val="24"/>
          <w:lang w:val="en-US"/>
        </w:rPr>
        <w:t>name</w:t>
      </w:r>
      <w:r w:rsidRPr="00582999">
        <w:rPr>
          <w:rFonts w:ascii="Arial" w:hAnsi="Arial" w:cs="Arial"/>
          <w:sz w:val="24"/>
          <w:szCs w:val="24"/>
          <w:lang w:val="en-US"/>
        </w:rPr>
        <w:t>: specifies the name for the cookie set. The default value is ".ASPXAUTH"</w:t>
      </w:r>
    </w:p>
    <w:p w:rsidR="00BE173B" w:rsidRPr="00582999" w:rsidRDefault="00D30513" w:rsidP="00BE173B">
      <w:pPr>
        <w:pStyle w:val="ListParagraph"/>
        <w:numPr>
          <w:ilvl w:val="0"/>
          <w:numId w:val="11"/>
        </w:numPr>
        <w:jc w:val="both"/>
        <w:rPr>
          <w:rFonts w:ascii="Arial" w:hAnsi="Arial" w:cs="Arial"/>
          <w:sz w:val="24"/>
          <w:szCs w:val="24"/>
          <w:lang w:val="en-US"/>
        </w:rPr>
      </w:pPr>
      <w:r w:rsidRPr="00582999">
        <w:rPr>
          <w:rFonts w:ascii="Arial" w:hAnsi="Arial" w:cs="Arial"/>
          <w:b/>
          <w:sz w:val="24"/>
          <w:szCs w:val="24"/>
          <w:lang w:val="en-US"/>
        </w:rPr>
        <w:t>path</w:t>
      </w:r>
      <w:r w:rsidRPr="00582999">
        <w:rPr>
          <w:rFonts w:ascii="Arial" w:hAnsi="Arial" w:cs="Arial"/>
          <w:sz w:val="24"/>
          <w:szCs w:val="24"/>
          <w:lang w:val="en-US"/>
        </w:rPr>
        <w:t>: specifies the path for the cookie set. The default value is "/"</w:t>
      </w:r>
    </w:p>
    <w:p w:rsidR="00BE173B" w:rsidRPr="00582999" w:rsidRDefault="00D30513" w:rsidP="00BE173B">
      <w:pPr>
        <w:pStyle w:val="ListParagraph"/>
        <w:numPr>
          <w:ilvl w:val="0"/>
          <w:numId w:val="11"/>
        </w:numPr>
        <w:jc w:val="both"/>
        <w:rPr>
          <w:rFonts w:ascii="Arial" w:hAnsi="Arial" w:cs="Arial"/>
          <w:sz w:val="24"/>
          <w:szCs w:val="24"/>
          <w:lang w:val="en-US"/>
        </w:rPr>
      </w:pPr>
      <w:r w:rsidRPr="00582999">
        <w:rPr>
          <w:rFonts w:ascii="Arial" w:hAnsi="Arial" w:cs="Arial"/>
          <w:b/>
          <w:sz w:val="24"/>
          <w:szCs w:val="24"/>
          <w:lang w:val="en-US"/>
        </w:rPr>
        <w:t>requireSSL</w:t>
      </w:r>
      <w:r w:rsidRPr="00582999">
        <w:rPr>
          <w:rFonts w:ascii="Arial" w:hAnsi="Arial" w:cs="Arial"/>
          <w:sz w:val="24"/>
          <w:szCs w:val="24"/>
          <w:lang w:val="en-US"/>
        </w:rPr>
        <w:t>: specifies whether an SSL connection is required for sending cookie sets. The default value is false</w:t>
      </w:r>
    </w:p>
    <w:p w:rsidR="00BE173B" w:rsidRPr="00582999" w:rsidRDefault="00D30513" w:rsidP="00BE173B">
      <w:pPr>
        <w:pStyle w:val="ListParagraph"/>
        <w:numPr>
          <w:ilvl w:val="0"/>
          <w:numId w:val="11"/>
        </w:numPr>
        <w:jc w:val="both"/>
        <w:rPr>
          <w:rFonts w:ascii="Arial" w:hAnsi="Arial" w:cs="Arial"/>
          <w:sz w:val="24"/>
          <w:szCs w:val="24"/>
          <w:lang w:val="en-US"/>
        </w:rPr>
      </w:pPr>
      <w:r w:rsidRPr="00582999">
        <w:rPr>
          <w:rFonts w:ascii="Arial" w:hAnsi="Arial" w:cs="Arial"/>
          <w:b/>
          <w:sz w:val="24"/>
          <w:szCs w:val="24"/>
          <w:lang w:val="en-US"/>
        </w:rPr>
        <w:t>timeout</w:t>
      </w:r>
      <w:r w:rsidRPr="00582999">
        <w:rPr>
          <w:rFonts w:ascii="Arial" w:hAnsi="Arial" w:cs="Arial"/>
          <w:sz w:val="24"/>
          <w:szCs w:val="24"/>
          <w:lang w:val="en-US"/>
        </w:rPr>
        <w:t xml:space="preserve">: </w:t>
      </w:r>
      <w:r w:rsidR="00582999" w:rsidRPr="00582999">
        <w:rPr>
          <w:rFonts w:ascii="Arial" w:hAnsi="Arial" w:cs="Arial"/>
          <w:sz w:val="24"/>
          <w:szCs w:val="24"/>
          <w:lang w:val="en-US"/>
        </w:rPr>
        <w:t>specifies</w:t>
      </w:r>
      <w:r w:rsidRPr="00582999">
        <w:rPr>
          <w:rFonts w:ascii="Arial" w:hAnsi="Arial" w:cs="Arial"/>
          <w:sz w:val="24"/>
          <w:szCs w:val="24"/>
          <w:lang w:val="en-US"/>
        </w:rPr>
        <w:t xml:space="preserve"> the timeout for cookies in minutes</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In our application, we will store authentication data in the same database </w:t>
      </w:r>
      <w:ins w:id="707" w:author="Helen" w:date="2017-10-23T16:27:00Z">
        <w:r w:rsidR="00466801">
          <w:rPr>
            <w:rFonts w:ascii="Arial" w:hAnsi="Arial" w:cs="Arial"/>
            <w:sz w:val="24"/>
            <w:szCs w:val="24"/>
            <w:lang w:val="en-US"/>
          </w:rPr>
          <w:t xml:space="preserve">that stores </w:t>
        </w:r>
      </w:ins>
      <w:del w:id="708" w:author="Helen" w:date="2017-10-23T16:28:00Z">
        <w:r w:rsidRPr="00582999" w:rsidDel="00466801">
          <w:rPr>
            <w:rFonts w:ascii="Arial" w:hAnsi="Arial" w:cs="Arial"/>
            <w:sz w:val="24"/>
            <w:szCs w:val="24"/>
            <w:lang w:val="en-US"/>
          </w:rPr>
          <w:delText xml:space="preserve">where we store </w:delText>
        </w:r>
      </w:del>
      <w:r w:rsidRPr="00582999">
        <w:rPr>
          <w:rFonts w:ascii="Arial" w:hAnsi="Arial" w:cs="Arial"/>
          <w:sz w:val="24"/>
          <w:szCs w:val="24"/>
          <w:lang w:val="en-US"/>
        </w:rPr>
        <w:t>all other data so th</w:t>
      </w:r>
      <w:r w:rsidR="00582999">
        <w:rPr>
          <w:rFonts w:ascii="Arial" w:hAnsi="Arial" w:cs="Arial"/>
          <w:sz w:val="24"/>
          <w:szCs w:val="24"/>
          <w:lang w:val="en-US"/>
        </w:rPr>
        <w:t>at</w:t>
      </w:r>
      <w:r w:rsidRPr="00582999">
        <w:rPr>
          <w:rFonts w:ascii="Arial" w:hAnsi="Arial" w:cs="Arial"/>
          <w:sz w:val="24"/>
          <w:szCs w:val="24"/>
          <w:lang w:val="en-US"/>
        </w:rPr>
        <w:t xml:space="preserve"> we will </w:t>
      </w:r>
      <w:ins w:id="709" w:author="Helen" w:date="2017-10-23T16:28:00Z">
        <w:r w:rsidR="00466801">
          <w:rPr>
            <w:rFonts w:ascii="Arial" w:hAnsi="Arial" w:cs="Arial"/>
            <w:sz w:val="24"/>
            <w:szCs w:val="24"/>
            <w:lang w:val="en-US"/>
          </w:rPr>
          <w:t xml:space="preserve">not </w:t>
        </w:r>
      </w:ins>
      <w:r w:rsidRPr="00582999">
        <w:rPr>
          <w:rFonts w:ascii="Arial" w:hAnsi="Arial" w:cs="Arial"/>
          <w:sz w:val="24"/>
          <w:szCs w:val="24"/>
          <w:lang w:val="en-US"/>
        </w:rPr>
        <w:t xml:space="preserve">need </w:t>
      </w:r>
      <w:del w:id="710" w:author="Helen" w:date="2017-10-23T16:28:00Z">
        <w:r w:rsidRPr="00582999" w:rsidDel="00466801">
          <w:rPr>
            <w:rFonts w:ascii="Arial" w:hAnsi="Arial" w:cs="Arial"/>
            <w:sz w:val="24"/>
            <w:szCs w:val="24"/>
            <w:lang w:val="en-US"/>
          </w:rPr>
          <w:delText xml:space="preserve">no </w:delText>
        </w:r>
      </w:del>
      <w:ins w:id="711" w:author="Helen" w:date="2017-10-23T16:28:00Z">
        <w:r w:rsidR="00466801">
          <w:rPr>
            <w:rFonts w:ascii="Arial" w:hAnsi="Arial" w:cs="Arial"/>
            <w:sz w:val="24"/>
            <w:szCs w:val="24"/>
            <w:lang w:val="en-US"/>
          </w:rPr>
          <w:t>an</w:t>
        </w:r>
        <w:r w:rsidR="00466801" w:rsidRPr="00582999">
          <w:rPr>
            <w:rFonts w:ascii="Arial" w:hAnsi="Arial" w:cs="Arial"/>
            <w:sz w:val="24"/>
            <w:szCs w:val="24"/>
            <w:lang w:val="en-US"/>
          </w:rPr>
          <w:t xml:space="preserve"> </w:t>
        </w:r>
      </w:ins>
      <w:r w:rsidRPr="00582999">
        <w:rPr>
          <w:rFonts w:ascii="Arial" w:hAnsi="Arial" w:cs="Arial"/>
          <w:sz w:val="24"/>
          <w:szCs w:val="24"/>
          <w:lang w:val="en-US"/>
        </w:rPr>
        <w:t>additional connection string.</w:t>
      </w:r>
    </w:p>
    <w:p w:rsidR="00BE173B" w:rsidRDefault="00D30513" w:rsidP="00BE173B">
      <w:pPr>
        <w:jc w:val="both"/>
        <w:rPr>
          <w:rFonts w:ascii="Arial" w:hAnsi="Arial" w:cs="Arial"/>
          <w:sz w:val="24"/>
          <w:szCs w:val="24"/>
          <w:lang w:val="en-US"/>
        </w:rPr>
      </w:pPr>
      <w:r w:rsidRPr="00582999">
        <w:rPr>
          <w:rFonts w:ascii="Arial" w:hAnsi="Arial" w:cs="Arial"/>
          <w:sz w:val="24"/>
          <w:szCs w:val="24"/>
          <w:lang w:val="en-US"/>
        </w:rPr>
        <w:t>Now we need to create all the infrastructure required for authentication - models, controllers and views. We will create the WebUser model that will describe the user:</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sidRPr="00070994">
        <w:rPr>
          <w:rFonts w:ascii="Courier New" w:hAnsi="Courier New" w:cs="Courier New"/>
          <w:color w:val="818181"/>
          <w:sz w:val="20"/>
          <w:szCs w:val="20"/>
          <w:lang w:val="en-US" w:eastAsia="ru-RU"/>
        </w:rPr>
        <w:lastRenderedPageBreak/>
        <w:t>[Table("Firebird.WEBUSER")]</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sidRPr="00070994">
        <w:rPr>
          <w:rFonts w:ascii="Courier New" w:hAnsi="Courier New" w:cs="Courier New"/>
          <w:b/>
          <w:bCs/>
          <w:color w:val="000000"/>
          <w:sz w:val="20"/>
          <w:szCs w:val="20"/>
          <w:lang w:val="en-US" w:eastAsia="ru-RU"/>
        </w:rPr>
        <w:t xml:space="preserve">public partial class </w:t>
      </w:r>
      <w:r w:rsidRPr="00070994">
        <w:rPr>
          <w:rFonts w:ascii="Courier New" w:hAnsi="Courier New" w:cs="Courier New"/>
          <w:color w:val="000000"/>
          <w:sz w:val="20"/>
          <w:szCs w:val="20"/>
          <w:lang w:val="en-US" w:eastAsia="ru-RU"/>
        </w:rPr>
        <w:t>WEBUSER</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sidRPr="00070994">
        <w:rPr>
          <w:rFonts w:ascii="Courier New" w:hAnsi="Courier New" w:cs="Courier New"/>
          <w:color w:val="000000"/>
          <w:sz w:val="20"/>
          <w:szCs w:val="20"/>
          <w:lang w:val="en-US" w:eastAsia="ru-RU"/>
        </w:rPr>
        <w:t>{</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sidRPr="00070994">
        <w:rPr>
          <w:rFonts w:ascii="Courier New" w:hAnsi="Courier New" w:cs="Courier New"/>
          <w:color w:val="818181"/>
          <w:sz w:val="20"/>
          <w:szCs w:val="20"/>
          <w:lang w:val="en-US" w:eastAsia="ru-RU"/>
        </w:rPr>
        <w:t xml:space="preserve">  [System.Diagnostics.CodeAnalysis.SuppressMessage("Microsoft.Usage",</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sidRPr="00070994">
        <w:rPr>
          <w:rFonts w:ascii="Courier New" w:hAnsi="Courier New" w:cs="Courier New"/>
          <w:color w:val="818181"/>
          <w:sz w:val="20"/>
          <w:szCs w:val="20"/>
          <w:lang w:val="en-US" w:eastAsia="ru-RU"/>
        </w:rPr>
        <w:t xml:space="preserve">   "CA2214:DoNotCallOverridableMethodsInConstructors")]</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sidRPr="00070994">
        <w:rPr>
          <w:rFonts w:ascii="Courier New" w:hAnsi="Courier New" w:cs="Courier New"/>
          <w:b/>
          <w:bCs/>
          <w:color w:val="000000"/>
          <w:sz w:val="20"/>
          <w:szCs w:val="20"/>
          <w:lang w:val="en-US" w:eastAsia="ru-RU"/>
        </w:rPr>
        <w:t xml:space="preserve">  public </w:t>
      </w:r>
      <w:r w:rsidRPr="00070994">
        <w:rPr>
          <w:rFonts w:ascii="Courier New" w:hAnsi="Courier New" w:cs="Courier New"/>
          <w:color w:val="000000"/>
          <w:sz w:val="20"/>
          <w:szCs w:val="20"/>
          <w:lang w:val="en-US" w:eastAsia="ru-RU"/>
        </w:rPr>
        <w:t>WEBUSER()</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070994">
        <w:rPr>
          <w:rFonts w:ascii="Courier New" w:hAnsi="Courier New" w:cs="Courier New"/>
          <w:color w:val="000000"/>
          <w:sz w:val="20"/>
          <w:szCs w:val="20"/>
          <w:lang w:val="en-US" w:eastAsia="ru-RU"/>
        </w:rPr>
        <w:t>{</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070994">
        <w:rPr>
          <w:rFonts w:ascii="Courier New" w:hAnsi="Courier New" w:cs="Courier New"/>
          <w:color w:val="000000"/>
          <w:sz w:val="20"/>
          <w:szCs w:val="20"/>
          <w:lang w:val="en-US" w:eastAsia="ru-RU"/>
        </w:rPr>
        <w:t xml:space="preserve">WEBUSERINROLES = </w:t>
      </w:r>
      <w:r w:rsidRPr="00070994">
        <w:rPr>
          <w:rFonts w:ascii="Courier New" w:hAnsi="Courier New" w:cs="Courier New"/>
          <w:b/>
          <w:bCs/>
          <w:color w:val="000000"/>
          <w:sz w:val="20"/>
          <w:szCs w:val="20"/>
          <w:lang w:val="en-US" w:eastAsia="ru-RU"/>
        </w:rPr>
        <w:t xml:space="preserve">new </w:t>
      </w:r>
      <w:r w:rsidRPr="00070994">
        <w:rPr>
          <w:rFonts w:ascii="Courier New" w:hAnsi="Courier New" w:cs="Courier New"/>
          <w:color w:val="000000"/>
          <w:sz w:val="20"/>
          <w:szCs w:val="20"/>
          <w:lang w:val="en-US" w:eastAsia="ru-RU"/>
        </w:rPr>
        <w:t>HashSet&lt;WEBUSERINROLE&gt;();</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070994">
        <w:rPr>
          <w:rFonts w:ascii="Courier New" w:hAnsi="Courier New" w:cs="Courier New"/>
          <w:color w:val="000000"/>
          <w:sz w:val="20"/>
          <w:szCs w:val="20"/>
          <w:lang w:val="en-US" w:eastAsia="ru-RU"/>
        </w:rPr>
        <w:t>}</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[Key]</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[DatabaseGenerated(DatabaseGeneratedOption.None)]</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int </w:t>
      </w:r>
      <w:r w:rsidRPr="00070994">
        <w:rPr>
          <w:rFonts w:ascii="Courier New" w:hAnsi="Courier New" w:cs="Courier New"/>
          <w:color w:val="000000"/>
          <w:sz w:val="20"/>
          <w:szCs w:val="20"/>
          <w:lang w:val="en-US" w:eastAsia="ru-RU"/>
        </w:rPr>
        <w:t xml:space="preserve">WEBUSER_ID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[Required]</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[StringLength(63)]</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string </w:t>
      </w:r>
      <w:r w:rsidRPr="00070994">
        <w:rPr>
          <w:rFonts w:ascii="Courier New" w:hAnsi="Courier New" w:cs="Courier New"/>
          <w:color w:val="000000"/>
          <w:sz w:val="20"/>
          <w:szCs w:val="20"/>
          <w:lang w:val="en-US" w:eastAsia="ru-RU"/>
        </w:rPr>
        <w:t xml:space="preserve">EMAIL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[Required]</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[StringLength(63)]</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string </w:t>
      </w:r>
      <w:r w:rsidRPr="00070994">
        <w:rPr>
          <w:rFonts w:ascii="Courier New" w:hAnsi="Courier New" w:cs="Courier New"/>
          <w:color w:val="000000"/>
          <w:sz w:val="20"/>
          <w:szCs w:val="20"/>
          <w:lang w:val="en-US" w:eastAsia="ru-RU"/>
        </w:rPr>
        <w:t xml:space="preserve">PASSWD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[System.Diagnostics.CodeAnalysis.SuppressMessage("Microsoft.Usage",</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"CA2227:CollectionPropertiesShouldBeReadOnly")]</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virtual </w:t>
      </w:r>
      <w:r w:rsidRPr="00070994">
        <w:rPr>
          <w:rFonts w:ascii="Courier New" w:hAnsi="Courier New" w:cs="Courier New"/>
          <w:color w:val="000000"/>
          <w:sz w:val="20"/>
          <w:szCs w:val="20"/>
          <w:lang w:val="en-US" w:eastAsia="ru-RU"/>
        </w:rPr>
        <w:t xml:space="preserve">ICollection&lt;WEBUSERINROLE&gt; WEBUSERINROLES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Pr="00070994" w:rsidRDefault="00070994" w:rsidP="00070994">
      <w:pPr>
        <w:jc w:val="both"/>
        <w:rPr>
          <w:rFonts w:ascii="Courier New" w:hAnsi="Courier New" w:cs="Courier New"/>
          <w:sz w:val="24"/>
          <w:szCs w:val="24"/>
          <w:lang w:val="en-US"/>
        </w:rPr>
      </w:pPr>
      <w:r w:rsidRPr="0072583A">
        <w:rPr>
          <w:rFonts w:ascii="Courier New" w:hAnsi="Courier New" w:cs="Courier New"/>
          <w:color w:val="000000"/>
          <w:sz w:val="20"/>
          <w:szCs w:val="20"/>
          <w:lang w:val="en-US" w:eastAsia="ru-RU"/>
        </w:rPr>
        <w:t>}</w:t>
      </w:r>
    </w:p>
    <w:p w:rsidR="00BE173B" w:rsidRDefault="00D30513" w:rsidP="00BE173B">
      <w:pPr>
        <w:jc w:val="both"/>
        <w:rPr>
          <w:rFonts w:ascii="Arial" w:hAnsi="Arial" w:cs="Arial"/>
          <w:sz w:val="24"/>
          <w:szCs w:val="24"/>
          <w:lang w:val="en-US"/>
        </w:rPr>
      </w:pPr>
      <w:del w:id="712" w:author="Helen" w:date="2017-10-23T16:29:00Z">
        <w:r w:rsidRPr="00582999" w:rsidDel="00466801">
          <w:rPr>
            <w:rFonts w:ascii="Arial" w:hAnsi="Arial" w:cs="Arial"/>
            <w:sz w:val="24"/>
            <w:szCs w:val="24"/>
            <w:lang w:val="en-US"/>
          </w:rPr>
          <w:delText>Let us</w:delText>
        </w:r>
      </w:del>
      <w:ins w:id="713" w:author="Helen" w:date="2017-10-23T16:29:00Z">
        <w:r w:rsidR="00466801">
          <w:rPr>
            <w:rFonts w:ascii="Arial" w:hAnsi="Arial" w:cs="Arial"/>
            <w:sz w:val="24"/>
            <w:szCs w:val="24"/>
            <w:lang w:val="en-US"/>
          </w:rPr>
          <w:t>We'll</w:t>
        </w:r>
      </w:ins>
      <w:r w:rsidRPr="00582999">
        <w:rPr>
          <w:rFonts w:ascii="Arial" w:hAnsi="Arial" w:cs="Arial"/>
          <w:sz w:val="24"/>
          <w:szCs w:val="24"/>
          <w:lang w:val="en-US"/>
        </w:rPr>
        <w:t xml:space="preserve"> add two more models: one for the description of roles (WEBROLE) and another one for binding the roles to users (WEBUSERINROLE).</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[Table("Firebird.WEBROLE")]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public partial class </w:t>
      </w:r>
      <w:r w:rsidRPr="0072583A">
        <w:rPr>
          <w:rFonts w:ascii="Courier New" w:hAnsi="Courier New" w:cs="Courier New"/>
          <w:color w:val="000000"/>
          <w:sz w:val="20"/>
          <w:szCs w:val="20"/>
          <w:lang w:val="en-US" w:eastAsia="ru-RU"/>
        </w:rPr>
        <w:t>WEBROLE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[Key]</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[DatabaseGenerated(DatabaseGeneratedOption.None)]</w:t>
      </w:r>
    </w:p>
    <w:p w:rsidR="0072583A" w:rsidRPr="0072583A" w:rsidRDefault="0072583A" w:rsidP="0072583A">
      <w:pPr>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WEBROLE_ID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[StringLength(63)]</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string </w:t>
      </w:r>
      <w:r w:rsidRPr="0072583A">
        <w:rPr>
          <w:rFonts w:ascii="Courier New" w:hAnsi="Courier New" w:cs="Courier New"/>
          <w:color w:val="000000"/>
          <w:sz w:val="20"/>
          <w:szCs w:val="20"/>
          <w:lang w:val="en-US" w:eastAsia="ru-RU"/>
        </w:rPr>
        <w:t xml:space="preserve">NAME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[Table("Firebird.WEBUSERINROLE")]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public partial class </w:t>
      </w:r>
      <w:r w:rsidRPr="0072583A">
        <w:rPr>
          <w:rFonts w:ascii="Courier New" w:hAnsi="Courier New" w:cs="Courier New"/>
          <w:color w:val="000000"/>
          <w:sz w:val="20"/>
          <w:szCs w:val="20"/>
          <w:lang w:val="en-US" w:eastAsia="ru-RU"/>
        </w:rPr>
        <w:t>WEBUSERINROLE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[Key]</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[DatabaseGenerated(DatabaseGeneratedOption.None)]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[Required]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WEBUSER_ID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[Required]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WEBROLE_ID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virtual </w:t>
      </w:r>
      <w:r w:rsidRPr="0072583A">
        <w:rPr>
          <w:rFonts w:ascii="Courier New" w:hAnsi="Courier New" w:cs="Courier New"/>
          <w:color w:val="000000"/>
          <w:sz w:val="20"/>
          <w:szCs w:val="20"/>
          <w:lang w:val="en-US" w:eastAsia="ru-RU"/>
        </w:rPr>
        <w:t xml:space="preserve">WEBUSER WEBUSER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virtual </w:t>
      </w:r>
      <w:r w:rsidRPr="0072583A">
        <w:rPr>
          <w:rFonts w:ascii="Courier New" w:hAnsi="Courier New" w:cs="Courier New"/>
          <w:color w:val="000000"/>
          <w:sz w:val="20"/>
          <w:szCs w:val="20"/>
          <w:lang w:val="en-US" w:eastAsia="ru-RU"/>
        </w:rPr>
        <w:t xml:space="preserve">WEBROLE WEBROLE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72583A" w:rsidRDefault="0072583A" w:rsidP="0072583A">
      <w:pPr>
        <w:spacing w:after="0" w:line="240" w:lineRule="auto"/>
        <w:rPr>
          <w:rFonts w:ascii="Courier New" w:hAnsi="Courier New" w:cs="Courier New"/>
          <w:sz w:val="24"/>
          <w:szCs w:val="24"/>
          <w:lang w:val="en-US"/>
        </w:rPr>
      </w:pPr>
      <w:r w:rsidRPr="0072583A">
        <w:rPr>
          <w:rFonts w:ascii="Courier New" w:hAnsi="Courier New" w:cs="Courier New"/>
          <w:color w:val="000000"/>
          <w:sz w:val="20"/>
          <w:szCs w:val="20"/>
          <w:lang w:val="en-US" w:eastAsia="ru-RU"/>
        </w:rPr>
        <w:t>}</w:t>
      </w:r>
    </w:p>
    <w:p w:rsidR="0072583A" w:rsidRDefault="0072583A" w:rsidP="00BE173B">
      <w:pPr>
        <w:jc w:val="both"/>
        <w:rPr>
          <w:rFonts w:ascii="Arial" w:hAnsi="Arial" w:cs="Arial"/>
          <w:sz w:val="24"/>
          <w:szCs w:val="24"/>
          <w:lang w:val="en-US"/>
        </w:rPr>
      </w:pPr>
    </w:p>
    <w:p w:rsidR="00BE173B" w:rsidRPr="0072583A"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We will use the Fluent API to specify relations between WEBUSER and WEBUSERINROLE in the DbModel class.</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public virtual </w:t>
      </w:r>
      <w:r w:rsidRPr="0072583A">
        <w:rPr>
          <w:rFonts w:ascii="Courier New" w:hAnsi="Courier New" w:cs="Courier New"/>
          <w:sz w:val="20"/>
          <w:szCs w:val="20"/>
          <w:lang w:val="en-US" w:eastAsia="ru-RU"/>
        </w:rPr>
        <w:t xml:space="preserve">DbSet&lt;WEBUSER&gt; WEBUSERS { </w:t>
      </w:r>
      <w:r w:rsidRPr="0072583A">
        <w:rPr>
          <w:rFonts w:ascii="Courier New" w:hAnsi="Courier New" w:cs="Courier New"/>
          <w:b/>
          <w:bCs/>
          <w:sz w:val="20"/>
          <w:szCs w:val="20"/>
          <w:lang w:val="en-US" w:eastAsia="ru-RU"/>
        </w:rPr>
        <w:t>get</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set</w:t>
      </w:r>
      <w:r w:rsidRPr="0072583A">
        <w:rPr>
          <w:rFonts w:ascii="Courier New" w:hAnsi="Courier New" w:cs="Courier New"/>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public virtual </w:t>
      </w:r>
      <w:r w:rsidRPr="0072583A">
        <w:rPr>
          <w:rFonts w:ascii="Courier New" w:hAnsi="Courier New" w:cs="Courier New"/>
          <w:sz w:val="20"/>
          <w:szCs w:val="20"/>
          <w:lang w:val="en-US" w:eastAsia="ru-RU"/>
        </w:rPr>
        <w:t xml:space="preserve">DbSet&lt;WEBROLE&gt; WEBROLES { </w:t>
      </w:r>
      <w:r w:rsidRPr="0072583A">
        <w:rPr>
          <w:rFonts w:ascii="Courier New" w:hAnsi="Courier New" w:cs="Courier New"/>
          <w:b/>
          <w:bCs/>
          <w:sz w:val="20"/>
          <w:szCs w:val="20"/>
          <w:lang w:val="en-US" w:eastAsia="ru-RU"/>
        </w:rPr>
        <w:t>get</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set</w:t>
      </w:r>
      <w:r w:rsidRPr="0072583A">
        <w:rPr>
          <w:rFonts w:ascii="Courier New" w:hAnsi="Courier New" w:cs="Courier New"/>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public virtual </w:t>
      </w:r>
      <w:r w:rsidRPr="0072583A">
        <w:rPr>
          <w:rFonts w:ascii="Courier New" w:hAnsi="Courier New" w:cs="Courier New"/>
          <w:sz w:val="20"/>
          <w:szCs w:val="20"/>
          <w:lang w:val="en-US" w:eastAsia="ru-RU"/>
        </w:rPr>
        <w:t xml:space="preserve">DbSet&lt;WEBUSERINROLE&gt; WEBUSERINROLES { </w:t>
      </w:r>
      <w:r w:rsidRPr="0072583A">
        <w:rPr>
          <w:rFonts w:ascii="Courier New" w:hAnsi="Courier New" w:cs="Courier New"/>
          <w:b/>
          <w:bCs/>
          <w:sz w:val="20"/>
          <w:szCs w:val="20"/>
          <w:lang w:val="en-US" w:eastAsia="ru-RU"/>
        </w:rPr>
        <w:t>get</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set</w:t>
      </w:r>
      <w:r w:rsidRPr="0072583A">
        <w:rPr>
          <w:rFonts w:ascii="Courier New" w:hAnsi="Courier New" w:cs="Courier New"/>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protected override void </w:t>
      </w:r>
      <w:r w:rsidRPr="0072583A">
        <w:rPr>
          <w:rFonts w:ascii="Courier New" w:hAnsi="Courier New" w:cs="Courier New"/>
          <w:sz w:val="20"/>
          <w:szCs w:val="20"/>
          <w:lang w:val="en-US" w:eastAsia="ru-RU"/>
        </w:rPr>
        <w:t>OnModelCreating(DbModelBuilder modelBuilder)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modelBuilder.Entity&lt;WEBUSER&gt;()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.HasMany(e =&gt; e.WEBUSERINROLES)</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.WithRequired(e =&gt; e.WEBUSER)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.WillCascadeOnDelete(</w:t>
      </w:r>
      <w:r w:rsidRPr="0072583A">
        <w:rPr>
          <w:rFonts w:ascii="Courier New" w:hAnsi="Courier New" w:cs="Courier New"/>
          <w:b/>
          <w:bCs/>
          <w:sz w:val="20"/>
          <w:szCs w:val="20"/>
          <w:lang w:val="en-US" w:eastAsia="ru-RU"/>
        </w:rPr>
        <w:t>false</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t>
      </w:r>
    </w:p>
    <w:p w:rsidR="0072583A" w:rsidRPr="0072583A" w:rsidRDefault="0072583A" w:rsidP="0072583A">
      <w:pPr>
        <w:rPr>
          <w:rFonts w:ascii="Courier New" w:hAnsi="Courier New" w:cs="Courier New"/>
          <w:sz w:val="24"/>
          <w:szCs w:val="24"/>
          <w:lang w:val="en-US"/>
        </w:rPr>
      </w:pPr>
      <w:r w:rsidRPr="0072583A">
        <w:rPr>
          <w:rFonts w:ascii="Courier New" w:hAnsi="Courier New" w:cs="Courier New"/>
          <w:sz w:val="20"/>
          <w:szCs w:val="20"/>
          <w:lang w:val="en-US" w:eastAsia="ru-RU"/>
        </w:rPr>
        <w:t>…</w:t>
      </w:r>
    </w:p>
    <w:p w:rsidR="00BE173B" w:rsidRPr="0072583A"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Since we use the Database First technology, tables in the database can be created </w:t>
      </w:r>
      <w:r w:rsidR="00582999" w:rsidRPr="00582999">
        <w:rPr>
          <w:rFonts w:ascii="Arial" w:hAnsi="Arial" w:cs="Arial"/>
          <w:sz w:val="24"/>
          <w:szCs w:val="24"/>
          <w:lang w:val="en-US"/>
        </w:rPr>
        <w:t>automatically</w:t>
      </w:r>
      <w:ins w:id="714" w:author="Helen" w:date="2017-10-23T16:30:00Z">
        <w:r w:rsidR="00466801">
          <w:rPr>
            <w:rFonts w:ascii="Arial" w:hAnsi="Arial" w:cs="Arial"/>
            <w:sz w:val="24"/>
            <w:szCs w:val="24"/>
            <w:lang w:val="en-US"/>
          </w:rPr>
          <w:t xml:space="preserve">.  </w:t>
        </w:r>
      </w:ins>
      <w:del w:id="715" w:author="Helen" w:date="2017-10-23T16:30:00Z">
        <w:r w:rsidRPr="00582999" w:rsidDel="00466801">
          <w:rPr>
            <w:rFonts w:ascii="Arial" w:hAnsi="Arial" w:cs="Arial"/>
            <w:sz w:val="24"/>
            <w:szCs w:val="24"/>
            <w:lang w:val="en-US"/>
          </w:rPr>
          <w:delText xml:space="preserve">, but </w:delText>
        </w:r>
      </w:del>
      <w:r w:rsidRPr="00582999">
        <w:rPr>
          <w:rFonts w:ascii="Arial" w:hAnsi="Arial" w:cs="Arial"/>
          <w:sz w:val="24"/>
          <w:szCs w:val="24"/>
          <w:lang w:val="en-US"/>
        </w:rPr>
        <w:t xml:space="preserve">I prefer to control the process so I </w:t>
      </w:r>
      <w:del w:id="716" w:author="Helen" w:date="2017-10-23T16:30:00Z">
        <w:r w:rsidRPr="00582999" w:rsidDel="00466801">
          <w:rPr>
            <w:rFonts w:ascii="Arial" w:hAnsi="Arial" w:cs="Arial"/>
            <w:sz w:val="24"/>
            <w:szCs w:val="24"/>
            <w:lang w:val="en-US"/>
          </w:rPr>
          <w:delText>will provide the</w:delText>
        </w:r>
      </w:del>
      <w:ins w:id="717" w:author="Helen" w:date="2017-10-23T16:30:00Z">
        <w:r w:rsidR="00466801">
          <w:rPr>
            <w:rFonts w:ascii="Arial" w:hAnsi="Arial" w:cs="Arial"/>
            <w:sz w:val="24"/>
            <w:szCs w:val="24"/>
            <w:lang w:val="en-US"/>
          </w:rPr>
          <w:t>am providing the following</w:t>
        </w:r>
      </w:ins>
      <w:r w:rsidRPr="00582999">
        <w:rPr>
          <w:rFonts w:ascii="Arial" w:hAnsi="Arial" w:cs="Arial"/>
          <w:sz w:val="24"/>
          <w:szCs w:val="24"/>
          <w:lang w:val="en-US"/>
        </w:rPr>
        <w:t xml:space="preserve"> script </w:t>
      </w:r>
      <w:del w:id="718" w:author="Helen" w:date="2017-10-23T16:30:00Z">
        <w:r w:rsidRPr="00582999" w:rsidDel="00466801">
          <w:rPr>
            <w:rFonts w:ascii="Arial" w:hAnsi="Arial" w:cs="Arial"/>
            <w:sz w:val="24"/>
            <w:szCs w:val="24"/>
            <w:lang w:val="en-US"/>
          </w:rPr>
          <w:delText xml:space="preserve">of </w:delText>
        </w:r>
      </w:del>
      <w:ins w:id="719" w:author="Helen" w:date="2017-10-23T16:30:00Z">
        <w:r w:rsidR="00466801">
          <w:rPr>
            <w:rFonts w:ascii="Arial" w:hAnsi="Arial" w:cs="Arial"/>
            <w:sz w:val="24"/>
            <w:szCs w:val="24"/>
            <w:lang w:val="en-US"/>
          </w:rPr>
          <w:t xml:space="preserve">for </w:t>
        </w:r>
      </w:ins>
      <w:r w:rsidRPr="00582999">
        <w:rPr>
          <w:rFonts w:ascii="Arial" w:hAnsi="Arial" w:cs="Arial"/>
          <w:sz w:val="24"/>
          <w:szCs w:val="24"/>
          <w:lang w:val="en-US"/>
        </w:rPr>
        <w:t xml:space="preserve">creating </w:t>
      </w:r>
      <w:ins w:id="720" w:author="Helen" w:date="2017-10-23T16:31:00Z">
        <w:r w:rsidR="00466801">
          <w:rPr>
            <w:rFonts w:ascii="Arial" w:hAnsi="Arial" w:cs="Arial"/>
            <w:sz w:val="24"/>
            <w:szCs w:val="24"/>
            <w:lang w:val="en-US"/>
          </w:rPr>
          <w:t xml:space="preserve">the </w:t>
        </w:r>
      </w:ins>
      <w:r w:rsidRPr="00582999">
        <w:rPr>
          <w:rFonts w:ascii="Arial" w:hAnsi="Arial" w:cs="Arial"/>
          <w:sz w:val="24"/>
          <w:szCs w:val="24"/>
          <w:lang w:val="en-US"/>
        </w:rPr>
        <w:t>additional tables</w:t>
      </w:r>
      <w:del w:id="721" w:author="Helen" w:date="2017-10-23T16:31:00Z">
        <w:r w:rsidRPr="00582999" w:rsidDel="00466801">
          <w:rPr>
            <w:rFonts w:ascii="Arial" w:hAnsi="Arial" w:cs="Arial"/>
            <w:sz w:val="24"/>
            <w:szCs w:val="24"/>
            <w:lang w:val="en-US"/>
          </w:rPr>
          <w:delText xml:space="preserve"> here.</w:delText>
        </w:r>
      </w:del>
      <w:ins w:id="722" w:author="Helen" w:date="2017-10-23T16:31:00Z">
        <w:r w:rsidR="00466801">
          <w:rPr>
            <w:rFonts w:ascii="Arial" w:hAnsi="Arial" w:cs="Arial"/>
            <w:sz w:val="24"/>
            <w:szCs w:val="24"/>
            <w:lang w:val="en-US"/>
          </w:rPr>
          <w:t>:</w:t>
        </w:r>
      </w:ins>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TABLE </w:t>
      </w:r>
      <w:r w:rsidRPr="0072583A">
        <w:rPr>
          <w:rFonts w:ascii="Courier New" w:hAnsi="Courier New" w:cs="Courier New"/>
          <w:sz w:val="20"/>
          <w:szCs w:val="20"/>
          <w:lang w:val="en-US" w:eastAsia="ru-RU"/>
        </w:rPr>
        <w:t>WEBUSER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WEBUSER_ID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EMAIL </w:t>
      </w:r>
      <w:r w:rsidRPr="0072583A">
        <w:rPr>
          <w:rFonts w:ascii="Courier New" w:hAnsi="Courier New" w:cs="Courier New"/>
          <w:b/>
          <w:bCs/>
          <w:sz w:val="20"/>
          <w:szCs w:val="20"/>
          <w:lang w:val="en-US" w:eastAsia="ru-RU"/>
        </w:rPr>
        <w:t>VARCHAR</w:t>
      </w:r>
      <w:r w:rsidRPr="0072583A">
        <w:rPr>
          <w:rFonts w:ascii="Courier New" w:hAnsi="Courier New" w:cs="Courier New"/>
          <w:sz w:val="20"/>
          <w:szCs w:val="20"/>
          <w:lang w:val="en-US" w:eastAsia="ru-RU"/>
        </w:rPr>
        <w:t xml:space="preserve">(63) </w:t>
      </w:r>
      <w:r w:rsidRPr="0072583A">
        <w:rPr>
          <w:rFonts w:ascii="Courier New" w:hAnsi="Courier New" w:cs="Courier New"/>
          <w:b/>
          <w:bCs/>
          <w:sz w:val="20"/>
          <w:szCs w:val="20"/>
          <w:lang w:val="en-US" w:eastAsia="ru-RU"/>
        </w:rPr>
        <w:t>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PASSWD </w:t>
      </w:r>
      <w:r w:rsidRPr="0072583A">
        <w:rPr>
          <w:rFonts w:ascii="Courier New" w:hAnsi="Courier New" w:cs="Courier New"/>
          <w:b/>
          <w:bCs/>
          <w:sz w:val="20"/>
          <w:szCs w:val="20"/>
          <w:lang w:val="en-US" w:eastAsia="ru-RU"/>
        </w:rPr>
        <w:t>VARCHAR</w:t>
      </w:r>
      <w:r w:rsidRPr="0072583A">
        <w:rPr>
          <w:rFonts w:ascii="Courier New" w:hAnsi="Courier New" w:cs="Courier New"/>
          <w:sz w:val="20"/>
          <w:szCs w:val="20"/>
          <w:lang w:val="en-US" w:eastAsia="ru-RU"/>
        </w:rPr>
        <w:t xml:space="preserve">(63) </w:t>
      </w:r>
      <w:r w:rsidRPr="0072583A">
        <w:rPr>
          <w:rFonts w:ascii="Courier New" w:hAnsi="Courier New" w:cs="Courier New"/>
          <w:b/>
          <w:bCs/>
          <w:sz w:val="20"/>
          <w:szCs w:val="20"/>
          <w:lang w:val="en-US" w:eastAsia="ru-RU"/>
        </w:rPr>
        <w:t>NOT NULL</w:t>
      </w:r>
      <w:r w:rsidRPr="0072583A">
        <w:rPr>
          <w:rFonts w:ascii="Courier New" w:hAnsi="Courier New" w:cs="Courier New"/>
          <w:sz w:val="20"/>
          <w:szCs w:val="20"/>
          <w:lang w:val="en-US" w:eastAsia="ru-RU"/>
        </w:rPr>
        <w:t>,</w:t>
      </w:r>
    </w:p>
    <w:p w:rsidR="0072583A" w:rsidRPr="0072583A" w:rsidRDefault="0072583A" w:rsidP="0072583A">
      <w:pPr>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PK_WEBUSER </w:t>
      </w:r>
      <w:r w:rsidRPr="0072583A">
        <w:rPr>
          <w:rFonts w:ascii="Courier New" w:hAnsi="Courier New" w:cs="Courier New"/>
          <w:b/>
          <w:bCs/>
          <w:sz w:val="20"/>
          <w:szCs w:val="20"/>
          <w:lang w:val="en-US" w:eastAsia="ru-RU"/>
        </w:rPr>
        <w:t>PRIMARY KEY</w:t>
      </w:r>
      <w:r w:rsidRPr="0072583A">
        <w:rPr>
          <w:rFonts w:ascii="Courier New" w:hAnsi="Courier New" w:cs="Courier New"/>
          <w:sz w:val="20"/>
          <w:szCs w:val="20"/>
          <w:lang w:val="en-US" w:eastAsia="ru-RU"/>
        </w:rPr>
        <w:t>(WEBUSER_ID),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UNQ_WEBUSER </w:t>
      </w:r>
      <w:r w:rsidRPr="0072583A">
        <w:rPr>
          <w:rFonts w:ascii="Courier New" w:hAnsi="Courier New" w:cs="Courier New"/>
          <w:b/>
          <w:bCs/>
          <w:sz w:val="20"/>
          <w:szCs w:val="20"/>
          <w:lang w:val="en-US" w:eastAsia="ru-RU"/>
        </w:rPr>
        <w:t>UNIQUE</w:t>
      </w:r>
      <w:r w:rsidRPr="0072583A">
        <w:rPr>
          <w:rFonts w:ascii="Courier New" w:hAnsi="Courier New" w:cs="Courier New"/>
          <w:sz w:val="20"/>
          <w:szCs w:val="20"/>
          <w:lang w:val="en-US" w:eastAsia="ru-RU"/>
        </w:rPr>
        <w:t>(EMAIL)</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TABLE </w:t>
      </w:r>
      <w:r w:rsidRPr="0072583A">
        <w:rPr>
          <w:rFonts w:ascii="Courier New" w:hAnsi="Courier New" w:cs="Courier New"/>
          <w:sz w:val="20"/>
          <w:szCs w:val="20"/>
          <w:lang w:val="en-US" w:eastAsia="ru-RU"/>
        </w:rPr>
        <w:t>WEBROLE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WEBROLE_ID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NAME VARCHAR</w:t>
      </w:r>
      <w:r w:rsidRPr="0072583A">
        <w:rPr>
          <w:rFonts w:ascii="Courier New" w:hAnsi="Courier New" w:cs="Courier New"/>
          <w:sz w:val="20"/>
          <w:szCs w:val="20"/>
          <w:lang w:val="en-US" w:eastAsia="ru-RU"/>
        </w:rPr>
        <w:t xml:space="preserve">(63) </w:t>
      </w:r>
      <w:r w:rsidRPr="0072583A">
        <w:rPr>
          <w:rFonts w:ascii="Courier New" w:hAnsi="Courier New" w:cs="Courier New"/>
          <w:b/>
          <w:bCs/>
          <w:sz w:val="20"/>
          <w:szCs w:val="20"/>
          <w:lang w:val="en-US" w:eastAsia="ru-RU"/>
        </w:rPr>
        <w:t>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PK_WEBROLE </w:t>
      </w:r>
      <w:r w:rsidRPr="0072583A">
        <w:rPr>
          <w:rFonts w:ascii="Courier New" w:hAnsi="Courier New" w:cs="Courier New"/>
          <w:b/>
          <w:bCs/>
          <w:sz w:val="20"/>
          <w:szCs w:val="20"/>
          <w:lang w:val="en-US" w:eastAsia="ru-RU"/>
        </w:rPr>
        <w:t>PRIMARY KEY</w:t>
      </w:r>
      <w:r w:rsidRPr="0072583A">
        <w:rPr>
          <w:rFonts w:ascii="Courier New" w:hAnsi="Courier New" w:cs="Courier New"/>
          <w:sz w:val="20"/>
          <w:szCs w:val="20"/>
          <w:lang w:val="en-US" w:eastAsia="ru-RU"/>
        </w:rPr>
        <w:t>(WEBROLE_ID),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UNQ_WEBROLE </w:t>
      </w:r>
      <w:r w:rsidRPr="0072583A">
        <w:rPr>
          <w:rFonts w:ascii="Courier New" w:hAnsi="Courier New" w:cs="Courier New"/>
          <w:b/>
          <w:bCs/>
          <w:sz w:val="20"/>
          <w:szCs w:val="20"/>
          <w:lang w:val="en-US" w:eastAsia="ru-RU"/>
        </w:rPr>
        <w:t>UNIQUE</w:t>
      </w:r>
      <w:r w:rsidRPr="0072583A">
        <w:rPr>
          <w:rFonts w:ascii="Courier New" w:hAnsi="Courier New" w:cs="Courier New"/>
          <w:sz w:val="20"/>
          <w:szCs w:val="20"/>
          <w:lang w:val="en-US" w:eastAsia="ru-RU"/>
        </w:rPr>
        <w:t>(</w:t>
      </w:r>
      <w:r w:rsidRPr="0072583A">
        <w:rPr>
          <w:rFonts w:ascii="Courier New" w:hAnsi="Courier New" w:cs="Courier New"/>
          <w:b/>
          <w:bCs/>
          <w:sz w:val="20"/>
          <w:szCs w:val="20"/>
          <w:lang w:val="en-US" w:eastAsia="ru-RU"/>
        </w:rPr>
        <w:t>NAME</w:t>
      </w: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TABLE </w:t>
      </w:r>
      <w:r w:rsidRPr="0072583A">
        <w:rPr>
          <w:rFonts w:ascii="Courier New" w:hAnsi="Courier New" w:cs="Courier New"/>
          <w:sz w:val="20"/>
          <w:szCs w:val="20"/>
          <w:lang w:val="en-US" w:eastAsia="ru-RU"/>
        </w:rPr>
        <w:t>WEBUSERINROLE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WEBUSER_ID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WEBROLE_ID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PK_WEBUSERINROLE </w:t>
      </w:r>
      <w:r w:rsidRPr="0072583A">
        <w:rPr>
          <w:rFonts w:ascii="Courier New" w:hAnsi="Courier New" w:cs="Courier New"/>
          <w:b/>
          <w:bCs/>
          <w:sz w:val="20"/>
          <w:szCs w:val="20"/>
          <w:lang w:val="en-US" w:eastAsia="ru-RU"/>
        </w:rPr>
        <w:t>PRIMARY KEY</w:t>
      </w:r>
      <w:r w:rsidRPr="0072583A">
        <w:rPr>
          <w:rFonts w:ascii="Courier New" w:hAnsi="Courier New" w:cs="Courier New"/>
          <w:sz w:val="20"/>
          <w:szCs w:val="20"/>
          <w:lang w:val="en-US" w:eastAsia="ru-RU"/>
        </w:rPr>
        <w:t>(ID)</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ALTER TABLE </w:t>
      </w:r>
      <w:r w:rsidRPr="0072583A">
        <w:rPr>
          <w:rFonts w:ascii="Courier New" w:hAnsi="Courier New" w:cs="Courier New"/>
          <w:sz w:val="20"/>
          <w:szCs w:val="20"/>
          <w:lang w:val="en-US" w:eastAsia="ru-RU"/>
        </w:rPr>
        <w:t>WEBUSERINROLE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ADD CONSTRAINT </w:t>
      </w:r>
      <w:r w:rsidRPr="0072583A">
        <w:rPr>
          <w:rFonts w:ascii="Courier New" w:hAnsi="Courier New" w:cs="Courier New"/>
          <w:sz w:val="20"/>
          <w:szCs w:val="20"/>
          <w:lang w:val="en-US" w:eastAsia="ru-RU"/>
        </w:rPr>
        <w:t xml:space="preserve">FK_WEBUSERINROLE_USER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FOREIGN KEY </w:t>
      </w:r>
      <w:r w:rsidRPr="0072583A">
        <w:rPr>
          <w:rFonts w:ascii="Courier New" w:hAnsi="Courier New" w:cs="Courier New"/>
          <w:sz w:val="20"/>
          <w:szCs w:val="20"/>
          <w:lang w:val="en-US" w:eastAsia="ru-RU"/>
        </w:rPr>
        <w:t xml:space="preserve">(WEBUSER_ID) </w:t>
      </w:r>
      <w:r w:rsidRPr="0072583A">
        <w:rPr>
          <w:rFonts w:ascii="Courier New" w:hAnsi="Courier New" w:cs="Courier New"/>
          <w:b/>
          <w:bCs/>
          <w:sz w:val="20"/>
          <w:szCs w:val="20"/>
          <w:lang w:val="en-US" w:eastAsia="ru-RU"/>
        </w:rPr>
        <w:t xml:space="preserve">REFERENCES </w:t>
      </w:r>
      <w:r w:rsidRPr="0072583A">
        <w:rPr>
          <w:rFonts w:ascii="Courier New" w:hAnsi="Courier New" w:cs="Courier New"/>
          <w:sz w:val="20"/>
          <w:szCs w:val="20"/>
          <w:lang w:val="en-US" w:eastAsia="ru-RU"/>
        </w:rPr>
        <w:t>WEBUSER (WEBUSER_ID);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ALTER TABLE </w:t>
      </w:r>
      <w:r w:rsidRPr="0072583A">
        <w:rPr>
          <w:rFonts w:ascii="Courier New" w:hAnsi="Courier New" w:cs="Courier New"/>
          <w:sz w:val="20"/>
          <w:szCs w:val="20"/>
          <w:lang w:val="en-US" w:eastAsia="ru-RU"/>
        </w:rPr>
        <w:t>WEBUSERINROLE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ADD CONSTRAINT </w:t>
      </w:r>
      <w:r w:rsidRPr="0072583A">
        <w:rPr>
          <w:rFonts w:ascii="Courier New" w:hAnsi="Courier New" w:cs="Courier New"/>
          <w:sz w:val="20"/>
          <w:szCs w:val="20"/>
          <w:lang w:val="en-US" w:eastAsia="ru-RU"/>
        </w:rPr>
        <w:t xml:space="preserve">FK_WEBUSERINROLE_ROLE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FOREIGN KEY </w:t>
      </w:r>
      <w:r w:rsidRPr="0072583A">
        <w:rPr>
          <w:rFonts w:ascii="Courier New" w:hAnsi="Courier New" w:cs="Courier New"/>
          <w:sz w:val="20"/>
          <w:szCs w:val="20"/>
          <w:lang w:val="en-US" w:eastAsia="ru-RU"/>
        </w:rPr>
        <w:t xml:space="preserve">(WEBROLE_ID) </w:t>
      </w:r>
      <w:r w:rsidRPr="0072583A">
        <w:rPr>
          <w:rFonts w:ascii="Courier New" w:hAnsi="Courier New" w:cs="Courier New"/>
          <w:b/>
          <w:bCs/>
          <w:sz w:val="20"/>
          <w:szCs w:val="20"/>
          <w:lang w:val="en-US" w:eastAsia="ru-RU"/>
        </w:rPr>
        <w:t xml:space="preserve">REFERENCES </w:t>
      </w:r>
      <w:r w:rsidRPr="0072583A">
        <w:rPr>
          <w:rFonts w:ascii="Courier New" w:hAnsi="Courier New" w:cs="Courier New"/>
          <w:sz w:val="20"/>
          <w:szCs w:val="20"/>
          <w:lang w:val="en-US" w:eastAsia="ru-RU"/>
        </w:rPr>
        <w:t>WEBROLE (WEBROLE_ID);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SEQUENCE </w:t>
      </w:r>
      <w:r w:rsidRPr="0072583A">
        <w:rPr>
          <w:rFonts w:ascii="Courier New" w:hAnsi="Courier New" w:cs="Courier New"/>
          <w:sz w:val="20"/>
          <w:szCs w:val="20"/>
          <w:lang w:val="en-US" w:eastAsia="ru-RU"/>
        </w:rPr>
        <w:t>SEQ_WEBUSER;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SEQUENCE </w:t>
      </w:r>
      <w:r w:rsidRPr="0072583A">
        <w:rPr>
          <w:rFonts w:ascii="Courier New" w:hAnsi="Courier New" w:cs="Courier New"/>
          <w:sz w:val="20"/>
          <w:szCs w:val="20"/>
          <w:lang w:val="en-US" w:eastAsia="ru-RU"/>
        </w:rPr>
        <w:t>SEQ_WEBROLE;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SEQUENCE </w:t>
      </w:r>
      <w:r w:rsidRPr="0072583A">
        <w:rPr>
          <w:rFonts w:ascii="Courier New" w:hAnsi="Courier New" w:cs="Courier New"/>
          <w:sz w:val="20"/>
          <w:szCs w:val="20"/>
          <w:lang w:val="en-US" w:eastAsia="ru-RU"/>
        </w:rPr>
        <w:t>SEQ_WEBUSERINROLE;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SET </w:t>
      </w:r>
      <w:r w:rsidRPr="0072583A">
        <w:rPr>
          <w:rFonts w:ascii="Courier New" w:hAnsi="Courier New" w:cs="Courier New"/>
          <w:sz w:val="20"/>
          <w:szCs w:val="20"/>
          <w:lang w:val="en-US" w:eastAsia="ru-RU"/>
        </w:rPr>
        <w:t>TERM ^;</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TRIGGER </w:t>
      </w:r>
      <w:r w:rsidRPr="0072583A">
        <w:rPr>
          <w:rFonts w:ascii="Courier New" w:hAnsi="Courier New" w:cs="Courier New"/>
          <w:sz w:val="20"/>
          <w:szCs w:val="20"/>
          <w:lang w:val="en-US" w:eastAsia="ru-RU"/>
        </w:rPr>
        <w:t>TBI_WEBUSER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 </w:t>
      </w:r>
      <w:r w:rsidRPr="0072583A">
        <w:rPr>
          <w:rFonts w:ascii="Courier New" w:hAnsi="Courier New" w:cs="Courier New"/>
          <w:sz w:val="20"/>
          <w:szCs w:val="20"/>
          <w:lang w:val="en-US" w:eastAsia="ru-RU"/>
        </w:rPr>
        <w:t>WEBUSER</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ACTIVE BEFORE INSERT</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AS</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lastRenderedPageBreak/>
        <w:t>BEGIN</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 xml:space="preserve">  IF </w:t>
      </w:r>
      <w:r w:rsidRPr="0072583A">
        <w:rPr>
          <w:rFonts w:ascii="Courier New" w:hAnsi="Courier New" w:cs="Courier New"/>
          <w:sz w:val="20"/>
          <w:szCs w:val="20"/>
          <w:lang w:val="en-US" w:eastAsia="ru-RU"/>
        </w:rPr>
        <w:t xml:space="preserve">(NEW.WEBUSER_ID </w:t>
      </w:r>
      <w:r w:rsidRPr="0072583A">
        <w:rPr>
          <w:rFonts w:ascii="Courier New" w:hAnsi="Courier New" w:cs="Courier New"/>
          <w:b/>
          <w:bCs/>
          <w:sz w:val="20"/>
          <w:szCs w:val="20"/>
          <w:lang w:val="en-US" w:eastAsia="ru-RU"/>
        </w:rPr>
        <w:t>IS NULL</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THEN</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NEW.WEBUSER_ID = </w:t>
      </w:r>
      <w:r w:rsidRPr="0072583A">
        <w:rPr>
          <w:rFonts w:ascii="Courier New" w:hAnsi="Courier New" w:cs="Courier New"/>
          <w:b/>
          <w:bCs/>
          <w:sz w:val="20"/>
          <w:szCs w:val="20"/>
          <w:lang w:val="en-US" w:eastAsia="ru-RU"/>
        </w:rPr>
        <w:t xml:space="preserve">NEXT VALUE FOR </w:t>
      </w:r>
      <w:r w:rsidRPr="0072583A">
        <w:rPr>
          <w:rFonts w:ascii="Courier New" w:hAnsi="Courier New" w:cs="Courier New"/>
          <w:sz w:val="20"/>
          <w:szCs w:val="20"/>
          <w:lang w:val="en-US" w:eastAsia="ru-RU"/>
        </w:rPr>
        <w:t>SEQ_WEBUSER;</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END</w:t>
      </w: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TRIGGER </w:t>
      </w:r>
      <w:r w:rsidRPr="0072583A">
        <w:rPr>
          <w:rFonts w:ascii="Courier New" w:hAnsi="Courier New" w:cs="Courier New"/>
          <w:sz w:val="20"/>
          <w:szCs w:val="20"/>
          <w:lang w:val="en-US" w:eastAsia="ru-RU"/>
        </w:rPr>
        <w:t>TBI_WEBROLE</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 </w:t>
      </w:r>
      <w:r w:rsidRPr="0072583A">
        <w:rPr>
          <w:rFonts w:ascii="Courier New" w:hAnsi="Courier New" w:cs="Courier New"/>
          <w:sz w:val="20"/>
          <w:szCs w:val="20"/>
          <w:lang w:val="en-US" w:eastAsia="ru-RU"/>
        </w:rPr>
        <w:t>WEBROLE</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ACTIVE BEFORE INSERT</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AS</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BEGIN</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 xml:space="preserve">  IF </w:t>
      </w:r>
      <w:r w:rsidRPr="0072583A">
        <w:rPr>
          <w:rFonts w:ascii="Courier New" w:hAnsi="Courier New" w:cs="Courier New"/>
          <w:sz w:val="20"/>
          <w:szCs w:val="20"/>
          <w:lang w:val="en-US" w:eastAsia="ru-RU"/>
        </w:rPr>
        <w:t xml:space="preserve">(NEW.WEBROLE_ID </w:t>
      </w:r>
      <w:r w:rsidRPr="0072583A">
        <w:rPr>
          <w:rFonts w:ascii="Courier New" w:hAnsi="Courier New" w:cs="Courier New"/>
          <w:b/>
          <w:bCs/>
          <w:sz w:val="20"/>
          <w:szCs w:val="20"/>
          <w:lang w:val="en-US" w:eastAsia="ru-RU"/>
        </w:rPr>
        <w:t>IS NULL</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THEN</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NEW.WEBROLE_ID = </w:t>
      </w:r>
      <w:r w:rsidRPr="0072583A">
        <w:rPr>
          <w:rFonts w:ascii="Courier New" w:hAnsi="Courier New" w:cs="Courier New"/>
          <w:b/>
          <w:bCs/>
          <w:sz w:val="20"/>
          <w:szCs w:val="20"/>
          <w:lang w:val="en-US" w:eastAsia="ru-RU"/>
        </w:rPr>
        <w:t xml:space="preserve">NEXT VALUE FOR </w:t>
      </w:r>
      <w:r w:rsidRPr="0072583A">
        <w:rPr>
          <w:rFonts w:ascii="Courier New" w:hAnsi="Courier New" w:cs="Courier New"/>
          <w:sz w:val="20"/>
          <w:szCs w:val="20"/>
          <w:lang w:val="en-US" w:eastAsia="ru-RU"/>
        </w:rPr>
        <w:t>SEQ_WEBROLE;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END</w:t>
      </w: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TRIGGER </w:t>
      </w:r>
      <w:r w:rsidRPr="0072583A">
        <w:rPr>
          <w:rFonts w:ascii="Courier New" w:hAnsi="Courier New" w:cs="Courier New"/>
          <w:sz w:val="20"/>
          <w:szCs w:val="20"/>
          <w:lang w:val="en-US" w:eastAsia="ru-RU"/>
        </w:rPr>
        <w:t>TBI_WEBUSERINROLE</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 </w:t>
      </w:r>
      <w:r w:rsidRPr="0072583A">
        <w:rPr>
          <w:rFonts w:ascii="Courier New" w:hAnsi="Courier New" w:cs="Courier New"/>
          <w:sz w:val="20"/>
          <w:szCs w:val="20"/>
          <w:lang w:val="en-US" w:eastAsia="ru-RU"/>
        </w:rPr>
        <w:t>WEBUSERINROLE</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ACTIVE BEFORE INSERT</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AS</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BEGIN</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 xml:space="preserve">  IF </w:t>
      </w:r>
      <w:r w:rsidRPr="0072583A">
        <w:rPr>
          <w:rFonts w:ascii="Courier New" w:hAnsi="Courier New" w:cs="Courier New"/>
          <w:sz w:val="20"/>
          <w:szCs w:val="20"/>
          <w:lang w:val="en-US" w:eastAsia="ru-RU"/>
        </w:rPr>
        <w:t xml:space="preserve">(NEW.ID </w:t>
      </w:r>
      <w:r w:rsidRPr="0072583A">
        <w:rPr>
          <w:rFonts w:ascii="Courier New" w:hAnsi="Courier New" w:cs="Courier New"/>
          <w:b/>
          <w:bCs/>
          <w:sz w:val="20"/>
          <w:szCs w:val="20"/>
          <w:lang w:val="en-US" w:eastAsia="ru-RU"/>
        </w:rPr>
        <w:t>IS NULL</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THEN</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NEW.ID = </w:t>
      </w:r>
      <w:r w:rsidRPr="0072583A">
        <w:rPr>
          <w:rFonts w:ascii="Courier New" w:hAnsi="Courier New" w:cs="Courier New"/>
          <w:b/>
          <w:bCs/>
          <w:sz w:val="20"/>
          <w:szCs w:val="20"/>
          <w:lang w:val="en-US" w:eastAsia="ru-RU"/>
        </w:rPr>
        <w:t xml:space="preserve">NEXT VALUE FOR </w:t>
      </w:r>
      <w:r w:rsidRPr="0072583A">
        <w:rPr>
          <w:rFonts w:ascii="Courier New" w:hAnsi="Courier New" w:cs="Courier New"/>
          <w:sz w:val="20"/>
          <w:szCs w:val="20"/>
          <w:lang w:val="en-US" w:eastAsia="ru-RU"/>
        </w:rPr>
        <w:t>SEQ_WEBUSERINROLE;</w:t>
      </w:r>
    </w:p>
    <w:p w:rsidR="0072583A" w:rsidRPr="00D36BF0" w:rsidRDefault="0072583A" w:rsidP="0072583A">
      <w:pPr>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END</w:t>
      </w:r>
      <w:r w:rsidRPr="0072583A">
        <w:rPr>
          <w:rFonts w:ascii="Courier New" w:hAnsi="Courier New" w:cs="Courier New"/>
          <w:sz w:val="20"/>
          <w:szCs w:val="20"/>
          <w:lang w:val="en-US" w:eastAsia="ru-RU"/>
        </w:rPr>
        <w:t>^</w:t>
      </w:r>
    </w:p>
    <w:p w:rsidR="0072583A" w:rsidRPr="00D36BF0" w:rsidRDefault="0072583A" w:rsidP="0072583A">
      <w:pPr>
        <w:spacing w:after="0" w:line="240" w:lineRule="auto"/>
        <w:rPr>
          <w:rFonts w:ascii="Courier New" w:hAnsi="Courier New" w:cs="Courier New"/>
          <w:sz w:val="20"/>
          <w:szCs w:val="20"/>
          <w:lang w:val="en-US" w:eastAsia="ru-RU"/>
        </w:rPr>
      </w:pPr>
    </w:p>
    <w:p w:rsidR="0072583A" w:rsidRPr="0072583A" w:rsidRDefault="0072583A" w:rsidP="0072583A">
      <w:pPr>
        <w:spacing w:after="0" w:line="240" w:lineRule="auto"/>
        <w:rPr>
          <w:rFonts w:ascii="Courier New" w:hAnsi="Courier New" w:cs="Courier New"/>
          <w:sz w:val="20"/>
          <w:szCs w:val="20"/>
          <w:lang w:val="en-US"/>
        </w:rPr>
      </w:pPr>
      <w:r w:rsidRPr="0072583A">
        <w:rPr>
          <w:rFonts w:ascii="Courier New" w:hAnsi="Courier New" w:cs="Courier New"/>
          <w:b/>
          <w:bCs/>
          <w:sz w:val="20"/>
          <w:szCs w:val="20"/>
          <w:lang w:val="en-US" w:eastAsia="ru-RU"/>
        </w:rPr>
        <w:t xml:space="preserve">SET </w:t>
      </w:r>
      <w:r w:rsidRPr="0072583A">
        <w:rPr>
          <w:rFonts w:ascii="Courier New" w:hAnsi="Courier New" w:cs="Courier New"/>
          <w:sz w:val="20"/>
          <w:szCs w:val="20"/>
          <w:lang w:val="en-US" w:eastAsia="ru-RU"/>
        </w:rPr>
        <w:t>TERM ;^</w:t>
      </w:r>
    </w:p>
    <w:p w:rsidR="0072583A" w:rsidRPr="00D36BF0" w:rsidRDefault="0072583A" w:rsidP="00BE173B">
      <w:pPr>
        <w:jc w:val="both"/>
        <w:rPr>
          <w:rFonts w:ascii="Arial" w:hAnsi="Arial" w:cs="Arial"/>
          <w:sz w:val="24"/>
          <w:szCs w:val="24"/>
          <w:lang w:val="en-US"/>
        </w:rPr>
      </w:pPr>
    </w:p>
    <w:p w:rsidR="00BE173B" w:rsidRPr="0072583A" w:rsidRDefault="00466801" w:rsidP="00BE173B">
      <w:pPr>
        <w:jc w:val="both"/>
        <w:rPr>
          <w:rFonts w:ascii="Arial" w:hAnsi="Arial" w:cs="Arial"/>
          <w:sz w:val="24"/>
          <w:szCs w:val="24"/>
          <w:lang w:val="en-US"/>
        </w:rPr>
      </w:pPr>
      <w:ins w:id="723" w:author="Helen" w:date="2017-10-23T16:31:00Z">
        <w:r>
          <w:rPr>
            <w:rFonts w:ascii="Arial" w:hAnsi="Arial" w:cs="Arial"/>
            <w:sz w:val="24"/>
            <w:szCs w:val="24"/>
            <w:lang w:val="en-US"/>
          </w:rPr>
          <w:t xml:space="preserve">To test it, we'll </w:t>
        </w:r>
      </w:ins>
      <w:del w:id="724" w:author="Helen" w:date="2017-10-23T16:32:00Z">
        <w:r w:rsidR="00D30513" w:rsidRPr="00582999" w:rsidDel="00466801">
          <w:rPr>
            <w:rFonts w:ascii="Arial" w:hAnsi="Arial" w:cs="Arial"/>
            <w:sz w:val="24"/>
            <w:szCs w:val="24"/>
            <w:lang w:val="en-US"/>
          </w:rPr>
          <w:delText xml:space="preserve">Let us </w:delText>
        </w:r>
      </w:del>
      <w:r w:rsidR="00D30513" w:rsidRPr="00582999">
        <w:rPr>
          <w:rFonts w:ascii="Arial" w:hAnsi="Arial" w:cs="Arial"/>
          <w:sz w:val="24"/>
          <w:szCs w:val="24"/>
          <w:lang w:val="en-US"/>
        </w:rPr>
        <w:t>add two users and two roles</w:t>
      </w:r>
      <w:del w:id="725" w:author="Helen" w:date="2017-10-23T16:32:00Z">
        <w:r w:rsidR="00D30513" w:rsidRPr="00582999" w:rsidDel="00466801">
          <w:rPr>
            <w:rFonts w:ascii="Arial" w:hAnsi="Arial" w:cs="Arial"/>
            <w:sz w:val="24"/>
            <w:szCs w:val="24"/>
            <w:lang w:val="en-US"/>
          </w:rPr>
          <w:delText xml:space="preserve"> in order to test it.</w:delText>
        </w:r>
      </w:del>
      <w:ins w:id="726" w:author="Helen" w:date="2017-10-23T16:32:00Z">
        <w:r>
          <w:rPr>
            <w:rFonts w:ascii="Arial" w:hAnsi="Arial" w:cs="Arial"/>
            <w:sz w:val="24"/>
            <w:szCs w:val="24"/>
            <w:lang w:val="en-US"/>
          </w:rPr>
          <w:t>:</w:t>
        </w:r>
      </w:ins>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 (EMAIL, PASSWD)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'john'</w:t>
      </w:r>
      <w:r w:rsidRPr="0072583A">
        <w:rPr>
          <w:rFonts w:ascii="Courier New" w:hAnsi="Courier New" w:cs="Courier New"/>
          <w:color w:val="000000"/>
          <w:sz w:val="20"/>
          <w:szCs w:val="20"/>
          <w:lang w:val="en-US" w:eastAsia="ru-RU"/>
        </w:rPr>
        <w:t xml:space="preserve">, </w:t>
      </w:r>
      <w:r w:rsidRPr="0072583A">
        <w:rPr>
          <w:rFonts w:ascii="Courier New" w:hAnsi="Courier New" w:cs="Courier New"/>
          <w:color w:val="000066"/>
          <w:sz w:val="20"/>
          <w:szCs w:val="20"/>
          <w:lang w:val="en-US" w:eastAsia="ru-RU"/>
        </w:rPr>
        <w:t>'12345'</w:t>
      </w: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 (EMAIL, PASSWD)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'alex'</w:t>
      </w:r>
      <w:r w:rsidRPr="0072583A">
        <w:rPr>
          <w:rFonts w:ascii="Courier New" w:hAnsi="Courier New" w:cs="Courier New"/>
          <w:color w:val="000000"/>
          <w:sz w:val="20"/>
          <w:szCs w:val="20"/>
          <w:lang w:val="en-US" w:eastAsia="ru-RU"/>
        </w:rPr>
        <w:t xml:space="preserve">, </w:t>
      </w:r>
      <w:r w:rsidRPr="0072583A">
        <w:rPr>
          <w:rFonts w:ascii="Courier New" w:hAnsi="Courier New" w:cs="Courier New"/>
          <w:color w:val="000066"/>
          <w:sz w:val="20"/>
          <w:szCs w:val="20"/>
          <w:lang w:val="en-US" w:eastAsia="ru-RU"/>
        </w:rPr>
        <w:t>'123'</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COMMIT</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WEBROLE (</w:t>
      </w:r>
      <w:r w:rsidRPr="0072583A">
        <w:rPr>
          <w:rFonts w:ascii="Courier New" w:hAnsi="Courier New" w:cs="Courier New"/>
          <w:b/>
          <w:bCs/>
          <w:color w:val="000000"/>
          <w:sz w:val="20"/>
          <w:szCs w:val="20"/>
          <w:lang w:val="en-US" w:eastAsia="ru-RU"/>
        </w:rPr>
        <w:t>NAME</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'admin'</w:t>
      </w: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WEBROLE (</w:t>
      </w:r>
      <w:r w:rsidRPr="0072583A">
        <w:rPr>
          <w:rFonts w:ascii="Courier New" w:hAnsi="Courier New" w:cs="Courier New"/>
          <w:b/>
          <w:bCs/>
          <w:color w:val="000000"/>
          <w:sz w:val="20"/>
          <w:szCs w:val="20"/>
          <w:lang w:val="en-US" w:eastAsia="ru-RU"/>
        </w:rPr>
        <w:t>NAME</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'manager'</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COMMIT</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i/>
          <w:iCs/>
          <w:color w:val="005600"/>
          <w:sz w:val="20"/>
          <w:szCs w:val="20"/>
          <w:lang w:val="en-US" w:eastAsia="ru-RU"/>
        </w:rPr>
      </w:pPr>
      <w:r w:rsidRPr="0072583A">
        <w:rPr>
          <w:rFonts w:ascii="Courier New" w:hAnsi="Courier New" w:cs="Courier New"/>
          <w:i/>
          <w:iCs/>
          <w:color w:val="005600"/>
          <w:sz w:val="20"/>
          <w:szCs w:val="20"/>
          <w:lang w:val="en-US" w:eastAsia="ru-RU"/>
        </w:rPr>
        <w:t xml:space="preserve">-- </w:t>
      </w:r>
      <w:r w:rsidRPr="00D36BF0">
        <w:rPr>
          <w:rFonts w:ascii="Courier New" w:hAnsi="Courier New" w:cs="Courier New"/>
          <w:i/>
          <w:iCs/>
          <w:color w:val="005600"/>
          <w:sz w:val="20"/>
          <w:szCs w:val="20"/>
          <w:lang w:val="en-US" w:eastAsia="ru-RU"/>
        </w:rPr>
        <w:t>Link users and roles</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WEBUSERINROLE(WEBUSER_ID, WEBROLE_ID) </w:t>
      </w:r>
      <w:r w:rsidRPr="0072583A">
        <w:rPr>
          <w:rFonts w:ascii="Courier New" w:hAnsi="Courier New" w:cs="Courier New"/>
          <w:b/>
          <w:bCs/>
          <w:color w:val="000000"/>
          <w:sz w:val="20"/>
          <w:szCs w:val="20"/>
          <w:lang w:val="en-US" w:eastAsia="ru-RU"/>
        </w:rPr>
        <w:t>VALUES</w:t>
      </w:r>
      <w:r w:rsidRPr="0072583A">
        <w:rPr>
          <w:rFonts w:ascii="Courier New" w:hAnsi="Courier New" w:cs="Courier New"/>
          <w:color w:val="000000"/>
          <w:sz w:val="20"/>
          <w:szCs w:val="20"/>
          <w:lang w:val="en-US" w:eastAsia="ru-RU"/>
        </w:rPr>
        <w:t>(1, 1);</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WEBUSERINROLE(WEBUSER_ID, WEBROLE_ID) </w:t>
      </w:r>
      <w:r w:rsidRPr="0072583A">
        <w:rPr>
          <w:rFonts w:ascii="Courier New" w:hAnsi="Courier New" w:cs="Courier New"/>
          <w:b/>
          <w:bCs/>
          <w:color w:val="000000"/>
          <w:sz w:val="20"/>
          <w:szCs w:val="20"/>
          <w:lang w:val="en-US" w:eastAsia="ru-RU"/>
        </w:rPr>
        <w:t>VALUES</w:t>
      </w:r>
      <w:r w:rsidRPr="0072583A">
        <w:rPr>
          <w:rFonts w:ascii="Courier New" w:hAnsi="Courier New" w:cs="Courier New"/>
          <w:color w:val="000000"/>
          <w:sz w:val="20"/>
          <w:szCs w:val="20"/>
          <w:lang w:val="en-US" w:eastAsia="ru-RU"/>
        </w:rPr>
        <w:t>(1, 2);</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WEBUSERINROLE(WEBUSER_ID, WEBROLE_ID) </w:t>
      </w:r>
      <w:r w:rsidRPr="0072583A">
        <w:rPr>
          <w:rFonts w:ascii="Courier New" w:hAnsi="Courier New" w:cs="Courier New"/>
          <w:b/>
          <w:bCs/>
          <w:color w:val="000000"/>
          <w:sz w:val="20"/>
          <w:szCs w:val="20"/>
          <w:lang w:val="en-US" w:eastAsia="ru-RU"/>
        </w:rPr>
        <w:t>VALUES</w:t>
      </w:r>
      <w:r w:rsidRPr="0072583A">
        <w:rPr>
          <w:rFonts w:ascii="Courier New" w:hAnsi="Courier New" w:cs="Courier New"/>
          <w:color w:val="000000"/>
          <w:sz w:val="20"/>
          <w:szCs w:val="20"/>
          <w:lang w:val="en-US" w:eastAsia="ru-RU"/>
        </w:rPr>
        <w:t>(2, 2);</w:t>
      </w:r>
    </w:p>
    <w:p w:rsidR="0072583A" w:rsidRPr="0072583A" w:rsidRDefault="0072583A" w:rsidP="0072583A">
      <w:pPr>
        <w:jc w:val="both"/>
        <w:rPr>
          <w:rFonts w:ascii="Courier New" w:hAnsi="Courier New" w:cs="Courier New"/>
          <w:sz w:val="24"/>
          <w:szCs w:val="24"/>
          <w:lang w:val="en-US"/>
        </w:rPr>
      </w:pPr>
      <w:r w:rsidRPr="00D36BF0">
        <w:rPr>
          <w:rFonts w:ascii="Courier New" w:hAnsi="Courier New" w:cs="Courier New"/>
          <w:b/>
          <w:bCs/>
          <w:color w:val="000000"/>
          <w:sz w:val="20"/>
          <w:szCs w:val="20"/>
          <w:lang w:val="en-US" w:eastAsia="ru-RU"/>
        </w:rPr>
        <w:t>COMMIT</w:t>
      </w:r>
      <w:r w:rsidRPr="00D36BF0">
        <w:rPr>
          <w:rFonts w:ascii="Courier New" w:hAnsi="Courier New" w:cs="Courier New"/>
          <w:color w:val="000000"/>
          <w:sz w:val="20"/>
          <w:szCs w:val="20"/>
          <w:lang w:val="en-US" w:eastAsia="ru-RU"/>
        </w:rPr>
        <w:t>;</w:t>
      </w:r>
    </w:p>
    <w:p w:rsidR="00BE173B" w:rsidRPr="00582999" w:rsidRDefault="00BE173B" w:rsidP="00BE173B">
      <w:pPr>
        <w:pStyle w:val="ListParagraph"/>
        <w:jc w:val="both"/>
        <w:rPr>
          <w:rFonts w:ascii="Arial" w:hAnsi="Arial" w:cs="Arial"/>
          <w:lang w:val="en-US"/>
        </w:rPr>
      </w:pPr>
    </w:p>
    <w:p w:rsidR="00BE173B" w:rsidRPr="00582999" w:rsidRDefault="00D30513"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t>Comment about passwords</w:t>
      </w:r>
    </w:p>
    <w:p w:rsidR="00BE173B" w:rsidRPr="00582999" w:rsidRDefault="00BE173B"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p>
    <w:p w:rsidR="00BE173B" w:rsidRPr="00582999" w:rsidRDefault="00D30513"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582999">
        <w:rPr>
          <w:rFonts w:ascii="Arial" w:hAnsi="Arial" w:cs="Arial"/>
          <w:sz w:val="24"/>
          <w:lang w:val="en-US"/>
        </w:rPr>
        <w:t xml:space="preserve">Usually, </w:t>
      </w:r>
      <w:del w:id="727" w:author="Helen" w:date="2017-10-23T16:32:00Z">
        <w:r w:rsidRPr="00582999" w:rsidDel="00466801">
          <w:rPr>
            <w:rFonts w:ascii="Arial" w:hAnsi="Arial" w:cs="Arial"/>
            <w:sz w:val="24"/>
            <w:lang w:val="en-US"/>
          </w:rPr>
          <w:delText xml:space="preserve">they store </w:delText>
        </w:r>
      </w:del>
      <w:r w:rsidRPr="00582999">
        <w:rPr>
          <w:rFonts w:ascii="Arial" w:hAnsi="Arial" w:cs="Arial"/>
          <w:sz w:val="24"/>
          <w:lang w:val="en-US"/>
        </w:rPr>
        <w:t>some hash from the password</w:t>
      </w:r>
      <w:ins w:id="728" w:author="Helen" w:date="2017-10-23T16:32:00Z">
        <w:r w:rsidR="00466801">
          <w:rPr>
            <w:rFonts w:ascii="Arial" w:hAnsi="Arial" w:cs="Arial"/>
            <w:sz w:val="24"/>
            <w:lang w:val="en-US"/>
          </w:rPr>
          <w:t xml:space="preserve"> is stored</w:t>
        </w:r>
      </w:ins>
      <w:r w:rsidRPr="00582999">
        <w:rPr>
          <w:rFonts w:ascii="Arial" w:hAnsi="Arial" w:cs="Arial"/>
          <w:sz w:val="24"/>
          <w:lang w:val="en-US"/>
        </w:rPr>
        <w:t xml:space="preserve"> in an open form instead of the password itself, </w:t>
      </w:r>
      <w:del w:id="729" w:author="Helen" w:date="2017-10-23T16:33:00Z">
        <w:r w:rsidRPr="00582999" w:rsidDel="00466801">
          <w:rPr>
            <w:rFonts w:ascii="Arial" w:hAnsi="Arial" w:cs="Arial"/>
            <w:sz w:val="24"/>
            <w:lang w:val="en-US"/>
          </w:rPr>
          <w:delText xml:space="preserve">for instance, </w:delText>
        </w:r>
      </w:del>
      <w:r w:rsidRPr="00582999">
        <w:rPr>
          <w:rFonts w:ascii="Arial" w:hAnsi="Arial" w:cs="Arial"/>
          <w:sz w:val="24"/>
          <w:lang w:val="en-US"/>
        </w:rPr>
        <w:t>using the md5 algorithm</w:t>
      </w:r>
      <w:ins w:id="730" w:author="Helen" w:date="2017-10-23T16:33:00Z">
        <w:r w:rsidR="00466801">
          <w:rPr>
            <w:rFonts w:ascii="Arial" w:hAnsi="Arial" w:cs="Arial"/>
            <w:sz w:val="24"/>
            <w:lang w:val="en-US"/>
          </w:rPr>
          <w:t>, for example</w:t>
        </w:r>
      </w:ins>
      <w:r w:rsidRPr="00582999">
        <w:rPr>
          <w:rFonts w:ascii="Arial" w:hAnsi="Arial" w:cs="Arial"/>
          <w:sz w:val="24"/>
          <w:lang w:val="en-US"/>
        </w:rPr>
        <w:t xml:space="preserve">. </w:t>
      </w:r>
      <w:ins w:id="731" w:author="Helen" w:date="2017-10-23T16:33:00Z">
        <w:r w:rsidR="00466801">
          <w:rPr>
            <w:rFonts w:ascii="Arial" w:hAnsi="Arial" w:cs="Arial"/>
            <w:sz w:val="24"/>
            <w:lang w:val="en-US"/>
          </w:rPr>
          <w:t xml:space="preserve">For our example, </w:t>
        </w:r>
      </w:ins>
      <w:del w:id="732" w:author="Helen" w:date="2017-10-23T16:33:00Z">
        <w:r w:rsidRPr="00582999" w:rsidDel="00466801">
          <w:rPr>
            <w:rFonts w:ascii="Arial" w:hAnsi="Arial" w:cs="Arial"/>
            <w:sz w:val="24"/>
            <w:lang w:val="en-US"/>
          </w:rPr>
          <w:delText>W</w:delText>
        </w:r>
      </w:del>
      <w:ins w:id="733" w:author="Helen" w:date="2017-10-23T16:33:00Z">
        <w:r w:rsidR="00466801">
          <w:rPr>
            <w:rFonts w:ascii="Arial" w:hAnsi="Arial" w:cs="Arial"/>
            <w:sz w:val="24"/>
            <w:lang w:val="en-US"/>
          </w:rPr>
          <w:t>w</w:t>
        </w:r>
      </w:ins>
      <w:r w:rsidRPr="00582999">
        <w:rPr>
          <w:rFonts w:ascii="Arial" w:hAnsi="Arial" w:cs="Arial"/>
          <w:sz w:val="24"/>
          <w:lang w:val="en-US"/>
        </w:rPr>
        <w:t xml:space="preserve">e have simplified authentication </w:t>
      </w:r>
      <w:del w:id="734" w:author="Helen" w:date="2017-10-23T16:33:00Z">
        <w:r w:rsidRPr="00582999" w:rsidDel="00466801">
          <w:rPr>
            <w:rFonts w:ascii="Arial" w:hAnsi="Arial" w:cs="Arial"/>
            <w:sz w:val="24"/>
            <w:lang w:val="en-US"/>
          </w:rPr>
          <w:delText>a bit in our example</w:delText>
        </w:r>
      </w:del>
      <w:ins w:id="735" w:author="Helen" w:date="2017-10-23T16:33:00Z">
        <w:r w:rsidR="00466801">
          <w:rPr>
            <w:rFonts w:ascii="Arial" w:hAnsi="Arial" w:cs="Arial"/>
            <w:sz w:val="24"/>
            <w:lang w:val="en-US"/>
          </w:rPr>
          <w:t>somewhat</w:t>
        </w:r>
      </w:ins>
      <w:r w:rsidRPr="00582999">
        <w:rPr>
          <w:rFonts w:ascii="Arial" w:hAnsi="Arial" w:cs="Arial"/>
          <w:sz w:val="24"/>
          <w:lang w:val="en-US"/>
        </w:rPr>
        <w:t>.</w:t>
      </w:r>
    </w:p>
    <w:p w:rsidR="00BE173B" w:rsidRPr="0072583A"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We will not interact directly with the WebUser model during registration and authentication. Instead, we will </w:t>
      </w:r>
      <w:del w:id="736" w:author="Helen" w:date="2017-10-23T16:34:00Z">
        <w:r w:rsidRPr="00582999" w:rsidDel="00466801">
          <w:rPr>
            <w:rFonts w:ascii="Arial" w:hAnsi="Arial" w:cs="Arial"/>
            <w:sz w:val="24"/>
            <w:szCs w:val="24"/>
            <w:lang w:val="en-US"/>
          </w:rPr>
          <w:delText xml:space="preserve">use </w:delText>
        </w:r>
      </w:del>
      <w:ins w:id="737" w:author="Helen" w:date="2017-10-23T16:34:00Z">
        <w:r w:rsidR="00466801">
          <w:rPr>
            <w:rFonts w:ascii="Arial" w:hAnsi="Arial" w:cs="Arial"/>
            <w:sz w:val="24"/>
            <w:szCs w:val="24"/>
            <w:lang w:val="en-US"/>
          </w:rPr>
          <w:t xml:space="preserve">add </w:t>
        </w:r>
      </w:ins>
      <w:ins w:id="738" w:author="Helen" w:date="2017-10-23T16:35:00Z">
        <w:r w:rsidR="00466801">
          <w:rPr>
            <w:rFonts w:ascii="Arial" w:hAnsi="Arial" w:cs="Arial"/>
            <w:sz w:val="24"/>
            <w:szCs w:val="24"/>
            <w:lang w:val="en-US"/>
          </w:rPr>
          <w:t>some</w:t>
        </w:r>
      </w:ins>
      <w:ins w:id="739" w:author="Helen" w:date="2017-10-23T16:34:00Z">
        <w:r w:rsidR="00466801" w:rsidRPr="00582999">
          <w:rPr>
            <w:rFonts w:ascii="Arial" w:hAnsi="Arial" w:cs="Arial"/>
            <w:sz w:val="24"/>
            <w:szCs w:val="24"/>
            <w:lang w:val="en-US"/>
          </w:rPr>
          <w:t xml:space="preserve"> </w:t>
        </w:r>
      </w:ins>
      <w:r w:rsidRPr="00582999">
        <w:rPr>
          <w:rFonts w:ascii="Arial" w:hAnsi="Arial" w:cs="Arial"/>
          <w:sz w:val="24"/>
          <w:szCs w:val="24"/>
          <w:lang w:val="en-US"/>
        </w:rPr>
        <w:t xml:space="preserve">special models </w:t>
      </w:r>
      <w:del w:id="740" w:author="Helen" w:date="2017-10-23T16:34:00Z">
        <w:r w:rsidRPr="00582999" w:rsidDel="00466801">
          <w:rPr>
            <w:rFonts w:ascii="Arial" w:hAnsi="Arial" w:cs="Arial"/>
            <w:sz w:val="24"/>
            <w:szCs w:val="24"/>
            <w:lang w:val="en-US"/>
          </w:rPr>
          <w:delText xml:space="preserve">that we will also add </w:delText>
        </w:r>
      </w:del>
      <w:r w:rsidRPr="00582999">
        <w:rPr>
          <w:rFonts w:ascii="Arial" w:hAnsi="Arial" w:cs="Arial"/>
          <w:sz w:val="24"/>
          <w:szCs w:val="24"/>
          <w:lang w:val="en-US"/>
        </w:rPr>
        <w:t>to the project: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namespace </w:t>
      </w:r>
      <w:r w:rsidRPr="0072583A">
        <w:rPr>
          <w:rFonts w:ascii="Courier New" w:hAnsi="Courier New" w:cs="Courier New"/>
          <w:color w:val="000000"/>
          <w:sz w:val="20"/>
          <w:szCs w:val="20"/>
          <w:lang w:val="en-US" w:eastAsia="ru-RU"/>
        </w:rPr>
        <w:t>FBMVCExample.Models</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System.Collections.Generic;</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System.ComponentModel.DataAnnotations;</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lastRenderedPageBreak/>
        <w:t xml:space="preserve">  using </w:t>
      </w:r>
      <w:r w:rsidRPr="0072583A">
        <w:rPr>
          <w:rFonts w:ascii="Courier New" w:hAnsi="Courier New" w:cs="Courier New"/>
          <w:color w:val="000000"/>
          <w:sz w:val="20"/>
          <w:szCs w:val="20"/>
          <w:lang w:val="en-US" w:eastAsia="ru-RU"/>
        </w:rPr>
        <w:t>System.ComponentModel.DataAnnotations.Schema;</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System.Data.Entity.Spatial;</w:t>
      </w:r>
    </w:p>
    <w:p w:rsidR="0072583A" w:rsidRPr="00D36BF0" w:rsidRDefault="0072583A" w:rsidP="0072583A">
      <w:pPr>
        <w:autoSpaceDE w:val="0"/>
        <w:autoSpaceDN w:val="0"/>
        <w:adjustRightInd w:val="0"/>
        <w:spacing w:after="0" w:line="240" w:lineRule="auto"/>
        <w:rPr>
          <w:rFonts w:ascii="Courier New" w:hAnsi="Courier New" w:cs="Courier New"/>
          <w:i/>
          <w:iCs/>
          <w:color w:val="005600"/>
          <w:sz w:val="20"/>
          <w:szCs w:val="20"/>
          <w:lang w:val="en-US" w:eastAsia="ru-RU"/>
        </w:rPr>
      </w:pPr>
    </w:p>
    <w:p w:rsidR="0072583A" w:rsidRPr="00D36BF0" w:rsidRDefault="0072583A" w:rsidP="0072583A">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Login model</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class </w:t>
      </w:r>
      <w:r w:rsidRPr="0072583A">
        <w:rPr>
          <w:rFonts w:ascii="Courier New" w:hAnsi="Courier New" w:cs="Courier New"/>
          <w:color w:val="000000"/>
          <w:sz w:val="20"/>
          <w:szCs w:val="20"/>
          <w:lang w:val="en-US" w:eastAsia="ru-RU"/>
        </w:rPr>
        <w:t>LoginModel</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Name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[DataType(DataType.Password)]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Password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72583A" w:rsidRPr="00D36BF0" w:rsidRDefault="0072583A" w:rsidP="0072583A">
      <w:pPr>
        <w:spacing w:after="0"/>
        <w:jc w:val="both"/>
        <w:rPr>
          <w:rFonts w:ascii="Courier New" w:hAnsi="Courier New" w:cs="Courier New"/>
          <w:i/>
          <w:iCs/>
          <w:color w:val="005600"/>
          <w:sz w:val="20"/>
          <w:szCs w:val="20"/>
          <w:lang w:val="en-US" w:eastAsia="ru-RU"/>
        </w:rPr>
      </w:pPr>
    </w:p>
    <w:p w:rsidR="0072583A" w:rsidRPr="007C1151" w:rsidRDefault="0072583A" w:rsidP="0072583A">
      <w:pPr>
        <w:spacing w:after="0"/>
        <w:jc w:val="both"/>
        <w:rPr>
          <w:rFonts w:ascii="Courier New" w:hAnsi="Courier New" w:cs="Courier New"/>
          <w:i/>
          <w:iCs/>
          <w:color w:val="005600"/>
          <w:sz w:val="20"/>
          <w:szCs w:val="20"/>
          <w:lang w:val="en-US" w:eastAsia="ru-RU"/>
        </w:rPr>
      </w:pPr>
      <w:r w:rsidRPr="007C1151">
        <w:rPr>
          <w:rFonts w:ascii="Courier New" w:hAnsi="Courier New" w:cs="Courier New"/>
          <w:i/>
          <w:iCs/>
          <w:color w:val="005600"/>
          <w:sz w:val="20"/>
          <w:szCs w:val="20"/>
          <w:lang w:val="en-US" w:eastAsia="ru-RU"/>
        </w:rPr>
        <w:t xml:space="preserve">  // </w:t>
      </w:r>
      <w:r w:rsidR="007C1151" w:rsidRPr="007C1151">
        <w:rPr>
          <w:rFonts w:ascii="Courier New" w:hAnsi="Courier New" w:cs="Courier New"/>
          <w:i/>
          <w:iCs/>
          <w:color w:val="005600"/>
          <w:sz w:val="20"/>
          <w:szCs w:val="20"/>
          <w:lang w:val="en-US" w:eastAsia="ru-RU"/>
        </w:rPr>
        <w:t>Model for registering a new user</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class </w:t>
      </w:r>
      <w:r w:rsidRPr="0072583A">
        <w:rPr>
          <w:rFonts w:ascii="Courier New" w:hAnsi="Courier New" w:cs="Courier New"/>
          <w:color w:val="000000"/>
          <w:sz w:val="20"/>
          <w:szCs w:val="20"/>
          <w:lang w:val="en-US" w:eastAsia="ru-RU"/>
        </w:rPr>
        <w:t>RegisterModel</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Name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[DataType(DataType.Password)]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Password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[DataType(DataType.Password)]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[Compare("Password", ErrorMessage = "</w:t>
      </w:r>
      <w:r w:rsidR="007C1151" w:rsidRPr="007C1151">
        <w:rPr>
          <w:lang w:val="en-US"/>
        </w:rPr>
        <w:t xml:space="preserve"> </w:t>
      </w:r>
      <w:r w:rsidR="007C1151" w:rsidRPr="007C1151">
        <w:rPr>
          <w:rFonts w:ascii="Courier New" w:hAnsi="Courier New" w:cs="Courier New"/>
          <w:color w:val="818181"/>
          <w:sz w:val="20"/>
          <w:szCs w:val="20"/>
          <w:lang w:val="en-US" w:eastAsia="ru-RU"/>
        </w:rPr>
        <w:t xml:space="preserve">Passwords do not match </w:t>
      </w:r>
      <w:r w:rsidRPr="0072583A">
        <w:rPr>
          <w:rFonts w:ascii="Courier New" w:hAnsi="Courier New" w:cs="Courier New"/>
          <w:color w:val="818181"/>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ConfirmPassword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2583A">
        <w:rPr>
          <w:rFonts w:ascii="Courier New" w:hAnsi="Courier New" w:cs="Courier New"/>
          <w:color w:val="000000"/>
          <w:sz w:val="20"/>
          <w:szCs w:val="20"/>
          <w:lang w:val="en-US" w:eastAsia="ru-RU"/>
        </w:rPr>
        <w:t>}</w:t>
      </w:r>
    </w:p>
    <w:p w:rsidR="0072583A" w:rsidRPr="0072583A" w:rsidRDefault="0072583A" w:rsidP="0072583A">
      <w:pPr>
        <w:spacing w:after="0"/>
        <w:jc w:val="both"/>
        <w:rPr>
          <w:rFonts w:ascii="Courier New" w:hAnsi="Courier New" w:cs="Courier New"/>
          <w:sz w:val="24"/>
          <w:szCs w:val="24"/>
          <w:lang w:val="en-US"/>
        </w:rPr>
      </w:pPr>
      <w:r w:rsidRPr="0072583A">
        <w:rPr>
          <w:rFonts w:ascii="Courier New" w:hAnsi="Courier New" w:cs="Courier New"/>
          <w:color w:val="000000"/>
          <w:sz w:val="20"/>
          <w:szCs w:val="20"/>
          <w:lang w:val="en-US" w:eastAsia="ru-RU"/>
        </w:rPr>
        <w:t>}</w:t>
      </w:r>
    </w:p>
    <w:p w:rsidR="007C1151" w:rsidRPr="00D36BF0" w:rsidRDefault="007C1151" w:rsidP="00BE173B">
      <w:pPr>
        <w:rPr>
          <w:rFonts w:ascii="Arial" w:hAnsi="Arial" w:cs="Arial"/>
          <w:sz w:val="24"/>
          <w:szCs w:val="24"/>
          <w:lang w:val="en-US"/>
        </w:rPr>
      </w:pPr>
    </w:p>
    <w:p w:rsidR="00BE173B" w:rsidRPr="007C1151" w:rsidRDefault="00D30513" w:rsidP="007C1151">
      <w:pPr>
        <w:rPr>
          <w:rFonts w:ascii="Arial" w:hAnsi="Arial" w:cs="Arial"/>
          <w:sz w:val="24"/>
          <w:szCs w:val="24"/>
          <w:lang w:val="en-US"/>
        </w:rPr>
      </w:pPr>
      <w:r w:rsidRPr="00582999">
        <w:rPr>
          <w:rFonts w:ascii="Arial" w:hAnsi="Arial" w:cs="Arial"/>
          <w:sz w:val="24"/>
          <w:szCs w:val="24"/>
          <w:lang w:val="en-US"/>
        </w:rPr>
        <w:t xml:space="preserve">These models will be used for </w:t>
      </w:r>
      <w:ins w:id="741" w:author="Helen" w:date="2017-10-23T16:38:00Z">
        <w:r w:rsidR="00494349">
          <w:rPr>
            <w:rFonts w:ascii="Arial" w:hAnsi="Arial" w:cs="Arial"/>
            <w:sz w:val="24"/>
            <w:szCs w:val="24"/>
            <w:lang w:val="en-US"/>
          </w:rPr>
          <w:t xml:space="preserve">the </w:t>
        </w:r>
      </w:ins>
      <w:r w:rsidR="00582999" w:rsidRPr="00582999">
        <w:rPr>
          <w:rFonts w:ascii="Arial" w:hAnsi="Arial" w:cs="Arial"/>
          <w:sz w:val="24"/>
          <w:szCs w:val="24"/>
          <w:lang w:val="en-US"/>
        </w:rPr>
        <w:t>authentication</w:t>
      </w:r>
      <w:r w:rsidRPr="00582999">
        <w:rPr>
          <w:rFonts w:ascii="Arial" w:hAnsi="Arial" w:cs="Arial"/>
          <w:sz w:val="24"/>
          <w:szCs w:val="24"/>
          <w:lang w:val="en-US"/>
        </w:rPr>
        <w:t xml:space="preserve"> and registration views respectively. The authentication view </w:t>
      </w:r>
      <w:del w:id="742" w:author="Helen" w:date="2017-10-23T16:38:00Z">
        <w:r w:rsidRPr="00582999" w:rsidDel="00494349">
          <w:rPr>
            <w:rFonts w:ascii="Arial" w:hAnsi="Arial" w:cs="Arial"/>
            <w:sz w:val="24"/>
            <w:szCs w:val="24"/>
            <w:lang w:val="en-US"/>
          </w:rPr>
          <w:delText>will look like this</w:delText>
        </w:r>
      </w:del>
      <w:ins w:id="743" w:author="Helen" w:date="2017-10-23T16:38:00Z">
        <w:r w:rsidR="00494349">
          <w:rPr>
            <w:rFonts w:ascii="Arial" w:hAnsi="Arial" w:cs="Arial"/>
            <w:sz w:val="24"/>
            <w:szCs w:val="24"/>
            <w:lang w:val="en-US"/>
          </w:rPr>
          <w:t>is coded as follows</w:t>
        </w:r>
      </w:ins>
      <w:r w:rsidRPr="00582999">
        <w:rPr>
          <w:rFonts w:ascii="Arial" w:hAnsi="Arial" w:cs="Arial"/>
          <w:sz w:val="24"/>
          <w:szCs w:val="24"/>
          <w:lang w:val="en-US"/>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@model FBMVCExample.Models.LoginModel</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ViewBag.Title = </w:t>
      </w:r>
      <w:r w:rsidRPr="00D36BF0">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Login</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&lt;h2&gt;</w:t>
      </w:r>
      <w:r>
        <w:rPr>
          <w:rFonts w:ascii="Courier New" w:hAnsi="Courier New" w:cs="Courier New"/>
          <w:color w:val="000000"/>
          <w:sz w:val="20"/>
          <w:szCs w:val="20"/>
          <w:lang w:val="en-US" w:eastAsia="ru-RU"/>
        </w:rPr>
        <w:t>Login</w:t>
      </w:r>
      <w:r w:rsidRPr="00D36BF0">
        <w:rPr>
          <w:rFonts w:ascii="Courier New" w:hAnsi="Courier New" w:cs="Courier New"/>
          <w:color w:val="000000"/>
          <w:sz w:val="20"/>
          <w:szCs w:val="20"/>
          <w:lang w:val="en-US" w:eastAsia="ru-RU"/>
        </w:rPr>
        <w:t>&lt;/h2&gt;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@using (Html.BeginForm())</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@Html.AntiForgeryToken()</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"form-horizontal"</w:t>
      </w:r>
      <w:r w:rsidRPr="007C1151">
        <w:rPr>
          <w:rFonts w:ascii="Courier New" w:hAnsi="Courier New" w:cs="Courier New"/>
          <w:color w:val="000000"/>
          <w:sz w:val="20"/>
          <w:szCs w:val="20"/>
          <w:lang w:val="en-US" w:eastAsia="ru-RU"/>
        </w:rPr>
        <w:t>&gt;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@Html.ValidationSummary(true)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@Html.LabelFor(model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C1151">
        <w:rPr>
          <w:rFonts w:ascii="Courier New" w:hAnsi="Courier New" w:cs="Courier New"/>
          <w:b/>
          <w:bCs/>
          <w:color w:val="000000"/>
          <w:sz w:val="20"/>
          <w:szCs w:val="20"/>
          <w:lang w:val="en-US" w:eastAsia="ru-RU"/>
        </w:rPr>
        <w:t xml:space="preserve">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@Html.EditorFor(model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@Html.ValidationMessageFor(model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@Html.LabelFor(model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C1151">
        <w:rPr>
          <w:rFonts w:ascii="Courier New" w:hAnsi="Courier New" w:cs="Courier New"/>
          <w:b/>
          <w:bCs/>
          <w:color w:val="000000"/>
          <w:sz w:val="20"/>
          <w:szCs w:val="20"/>
          <w:lang w:val="en-US" w:eastAsia="ru-RU"/>
        </w:rPr>
        <w:t xml:space="preserve">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@Html.EditorFor(model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@Html.ValidationMessageFor(model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"col-md-offset-2 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&lt;input type=</w:t>
      </w:r>
      <w:r w:rsidRPr="007C1151">
        <w:rPr>
          <w:rFonts w:ascii="Courier New" w:hAnsi="Courier New" w:cs="Courier New"/>
          <w:color w:val="000066"/>
          <w:sz w:val="20"/>
          <w:szCs w:val="20"/>
          <w:lang w:val="en-US" w:eastAsia="ru-RU"/>
        </w:rPr>
        <w:t xml:space="preserve">"submit" </w:t>
      </w:r>
      <w:r w:rsidRPr="007C1151">
        <w:rPr>
          <w:rFonts w:ascii="Courier New" w:hAnsi="Courier New" w:cs="Courier New"/>
          <w:color w:val="000000"/>
          <w:sz w:val="20"/>
          <w:szCs w:val="20"/>
          <w:lang w:val="en-US" w:eastAsia="ru-RU"/>
        </w:rPr>
        <w:t>value=</w:t>
      </w:r>
      <w:r w:rsidRPr="007C1151">
        <w:rPr>
          <w:rFonts w:ascii="Courier New" w:hAnsi="Courier New" w:cs="Courier New"/>
          <w:color w:val="000066"/>
          <w:sz w:val="20"/>
          <w:szCs w:val="20"/>
          <w:lang w:val="en-US" w:eastAsia="ru-RU"/>
        </w:rPr>
        <w:t>"</w:t>
      </w:r>
      <w:r w:rsidRPr="007C1151">
        <w:rPr>
          <w:rFonts w:ascii="Courier New" w:hAnsi="Courier New" w:cs="Courier New"/>
          <w:color w:val="000066"/>
          <w:sz w:val="20"/>
          <w:szCs w:val="20"/>
          <w:lang w:eastAsia="ru-RU"/>
        </w:rPr>
        <w:t>Вход</w:t>
      </w:r>
      <w:r w:rsidRPr="007C1151">
        <w:rPr>
          <w:rFonts w:ascii="Courier New" w:hAnsi="Courier New" w:cs="Courier New"/>
          <w:color w:val="000066"/>
          <w:sz w:val="20"/>
          <w:szCs w:val="20"/>
          <w:lang w:val="en-US" w:eastAsia="ru-RU"/>
        </w:rPr>
        <w:t xml:space="preserve">"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 xml:space="preserve">"btn btn-default" </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@section Scripts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@Scripts.Render(</w:t>
      </w:r>
      <w:r w:rsidRPr="007C1151">
        <w:rPr>
          <w:rFonts w:ascii="Courier New" w:hAnsi="Courier New" w:cs="Courier New"/>
          <w:color w:val="000066"/>
          <w:sz w:val="20"/>
          <w:szCs w:val="20"/>
          <w:lang w:val="en-US" w:eastAsia="ru-RU"/>
        </w:rPr>
        <w:t>"~/bundles/jqueryval"</w:t>
      </w:r>
      <w:r w:rsidRPr="007C1151">
        <w:rPr>
          <w:rFonts w:ascii="Courier New" w:hAnsi="Courier New" w:cs="Courier New"/>
          <w:color w:val="000000"/>
          <w:sz w:val="20"/>
          <w:szCs w:val="20"/>
          <w:lang w:val="en-US" w:eastAsia="ru-RU"/>
        </w:rPr>
        <w:t>)</w:t>
      </w:r>
    </w:p>
    <w:p w:rsidR="007C1151" w:rsidRPr="007C1151" w:rsidRDefault="007C1151" w:rsidP="007C1151">
      <w:pPr>
        <w:spacing w:after="0" w:line="240" w:lineRule="auto"/>
        <w:rPr>
          <w:rFonts w:ascii="Courier New" w:hAnsi="Courier New" w:cs="Courier New"/>
          <w:sz w:val="24"/>
          <w:szCs w:val="24"/>
          <w:lang w:val="en-US"/>
        </w:rPr>
      </w:pPr>
      <w:r w:rsidRPr="007C1151">
        <w:rPr>
          <w:rFonts w:ascii="Courier New" w:hAnsi="Courier New" w:cs="Courier New"/>
          <w:color w:val="000000"/>
          <w:sz w:val="20"/>
          <w:szCs w:val="20"/>
          <w:lang w:val="en-US" w:eastAsia="ru-RU"/>
        </w:rPr>
        <w:t>}</w:t>
      </w:r>
    </w:p>
    <w:p w:rsidR="007C1151" w:rsidRPr="00D36BF0" w:rsidRDefault="007C1151" w:rsidP="00BE173B">
      <w:pPr>
        <w:jc w:val="both"/>
        <w:rPr>
          <w:rFonts w:ascii="Arial" w:hAnsi="Arial" w:cs="Arial"/>
          <w:sz w:val="24"/>
          <w:szCs w:val="24"/>
          <w:lang w:val="en-US"/>
        </w:rPr>
      </w:pPr>
    </w:p>
    <w:p w:rsidR="00BE173B" w:rsidRPr="007C1151" w:rsidRDefault="00D30513" w:rsidP="007C1151">
      <w:pPr>
        <w:jc w:val="both"/>
        <w:rPr>
          <w:rFonts w:ascii="Arial" w:hAnsi="Arial" w:cs="Arial"/>
          <w:sz w:val="24"/>
          <w:szCs w:val="24"/>
          <w:lang w:val="en-US"/>
        </w:rPr>
      </w:pPr>
      <w:r w:rsidRPr="00582999">
        <w:rPr>
          <w:rFonts w:ascii="Arial" w:hAnsi="Arial" w:cs="Arial"/>
          <w:sz w:val="24"/>
          <w:szCs w:val="24"/>
          <w:lang w:val="en-US"/>
        </w:rPr>
        <w:t>The registration view</w:t>
      </w:r>
      <w:ins w:id="744" w:author="Helen" w:date="2017-10-23T16:39:00Z">
        <w:r w:rsidR="00494349">
          <w:rPr>
            <w:rFonts w:ascii="Arial" w:hAnsi="Arial" w:cs="Arial"/>
            <w:sz w:val="24"/>
            <w:szCs w:val="24"/>
            <w:lang w:val="en-US"/>
          </w:rPr>
          <w:t>, in turn, is coded as follows</w:t>
        </w:r>
      </w:ins>
      <w:del w:id="745" w:author="Helen" w:date="2017-10-23T16:39:00Z">
        <w:r w:rsidRPr="00582999" w:rsidDel="00494349">
          <w:rPr>
            <w:rFonts w:ascii="Arial" w:hAnsi="Arial" w:cs="Arial"/>
            <w:sz w:val="24"/>
            <w:szCs w:val="24"/>
            <w:lang w:val="en-US"/>
          </w:rPr>
          <w:delText xml:space="preserve"> will respectively look like this</w:delText>
        </w:r>
      </w:del>
      <w:r w:rsidRPr="00582999">
        <w:rPr>
          <w:rFonts w:ascii="Arial" w:hAnsi="Arial" w:cs="Arial"/>
          <w:sz w:val="24"/>
          <w:szCs w:val="24"/>
          <w:lang w:val="en-US"/>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r w:rsidRPr="007C1151">
        <w:rPr>
          <w:rFonts w:ascii="Courier New" w:hAnsi="Courier New" w:cs="Courier New"/>
          <w:color w:val="000000"/>
          <w:sz w:val="20"/>
          <w:szCs w:val="20"/>
          <w:lang w:eastAsia="ru-RU"/>
        </w:rPr>
        <w:t>@model FBMVCExample.Models.RegisterModel</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r w:rsidRPr="007C1151">
        <w:rPr>
          <w:rFonts w:ascii="Courier New" w:hAnsi="Courier New" w:cs="Courier New"/>
          <w:color w:val="000000"/>
          <w:sz w:val="20"/>
          <w:szCs w:val="20"/>
          <w:lang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r w:rsidRPr="007C1151">
        <w:rPr>
          <w:rFonts w:ascii="Courier New" w:hAnsi="Courier New" w:cs="Courier New"/>
          <w:color w:val="000000"/>
          <w:sz w:val="20"/>
          <w:szCs w:val="20"/>
          <w:lang w:eastAsia="ru-RU"/>
        </w:rPr>
        <w:t xml:space="preserve">ViewBag.Title = </w:t>
      </w:r>
      <w:r w:rsidRPr="007C1151">
        <w:rPr>
          <w:rFonts w:ascii="Courier New" w:hAnsi="Courier New" w:cs="Courier New"/>
          <w:color w:val="000066"/>
          <w:sz w:val="20"/>
          <w:szCs w:val="20"/>
          <w:lang w:eastAsia="ru-RU"/>
        </w:rPr>
        <w:t>"Регистрация"</w:t>
      </w:r>
      <w:r w:rsidRPr="007C1151">
        <w:rPr>
          <w:rFonts w:ascii="Courier New" w:hAnsi="Courier New" w:cs="Courier New"/>
          <w:color w:val="000000"/>
          <w:sz w:val="20"/>
          <w:szCs w:val="20"/>
          <w:lang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&lt;h2&gt;</w:t>
      </w:r>
      <w:r w:rsidRPr="007C1151">
        <w:rPr>
          <w:rFonts w:ascii="Courier New" w:hAnsi="Courier New" w:cs="Courier New"/>
          <w:color w:val="000000"/>
          <w:sz w:val="20"/>
          <w:szCs w:val="20"/>
          <w:lang w:eastAsia="ru-RU"/>
        </w:rPr>
        <w:t>Регистрация</w:t>
      </w:r>
      <w:r w:rsidRPr="007C1151">
        <w:rPr>
          <w:rFonts w:ascii="Courier New" w:hAnsi="Courier New" w:cs="Courier New"/>
          <w:color w:val="000000"/>
          <w:sz w:val="20"/>
          <w:szCs w:val="20"/>
          <w:lang w:val="en-US" w:eastAsia="ru-RU"/>
        </w:rPr>
        <w:t>&lt;/h2&gt;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@using (Html.BeginForm())</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@Html.AntiForgeryToken()</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"form-horizontal"</w:t>
      </w:r>
      <w:r w:rsidRPr="007C1151">
        <w:rPr>
          <w:rFonts w:ascii="Courier New" w:hAnsi="Courier New" w:cs="Courier New"/>
          <w:color w:val="000000"/>
          <w:sz w:val="20"/>
          <w:szCs w:val="20"/>
          <w:lang w:val="en-US" w:eastAsia="ru-RU"/>
        </w:rPr>
        <w:t>&gt;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@Html.ValidationSummary(true)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@Html.LabelFor(model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@Html.EditorFor(model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@Html.ValidationMessageFor(model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@Html.LabelFor(model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@Html.EditorFor(model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@Html.ValidationMessageFor(model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@Html.LabelFor(model =&gt; model.ConfirmPassword,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@Html.EditorFor(model =&gt; model.ConfirmPassword)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@Html.ValidationMessageFor(model =&gt; model.ConfirmPassword)</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&lt;/div&gt;</w:t>
      </w:r>
    </w:p>
    <w:p w:rsidR="007C1151" w:rsidRPr="00D36BF0" w:rsidRDefault="007C1151" w:rsidP="007C1151">
      <w:pPr>
        <w:spacing w:after="0"/>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lastRenderedPageBreak/>
        <w:t xml:space="preserve">    &lt;/div&gt;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"col-md-offset-2 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66"/>
          <w:sz w:val="20"/>
          <w:szCs w:val="20"/>
          <w:lang w:val="en-US" w:eastAsia="ru-RU"/>
        </w:rPr>
      </w:pPr>
      <w:r w:rsidRPr="007C1151">
        <w:rPr>
          <w:rFonts w:ascii="Courier New" w:hAnsi="Courier New" w:cs="Courier New"/>
          <w:color w:val="000000"/>
          <w:sz w:val="20"/>
          <w:szCs w:val="20"/>
          <w:lang w:val="en-US" w:eastAsia="ru-RU"/>
        </w:rPr>
        <w:t xml:space="preserve">        &lt;input type=</w:t>
      </w:r>
      <w:r w:rsidRPr="007C1151">
        <w:rPr>
          <w:rFonts w:ascii="Courier New" w:hAnsi="Courier New" w:cs="Courier New"/>
          <w:color w:val="000066"/>
          <w:sz w:val="20"/>
          <w:szCs w:val="20"/>
          <w:lang w:val="en-US" w:eastAsia="ru-RU"/>
        </w:rPr>
        <w:t xml:space="preserve">"submit" </w:t>
      </w:r>
      <w:r w:rsidRPr="007C1151">
        <w:rPr>
          <w:rFonts w:ascii="Courier New" w:hAnsi="Courier New" w:cs="Courier New"/>
          <w:color w:val="000000"/>
          <w:sz w:val="20"/>
          <w:szCs w:val="20"/>
          <w:lang w:val="en-US" w:eastAsia="ru-RU"/>
        </w:rPr>
        <w:t>value=</w:t>
      </w:r>
      <w:r w:rsidRPr="007C1151">
        <w:rPr>
          <w:rFonts w:ascii="Courier New" w:hAnsi="Courier New" w:cs="Courier New"/>
          <w:color w:val="000066"/>
          <w:sz w:val="20"/>
          <w:szCs w:val="20"/>
          <w:lang w:val="en-US" w:eastAsia="ru-RU"/>
        </w:rPr>
        <w:t>"</w:t>
      </w:r>
      <w:r w:rsidRPr="007C1151">
        <w:rPr>
          <w:rFonts w:ascii="Courier New" w:hAnsi="Courier New" w:cs="Courier New"/>
          <w:color w:val="000066"/>
          <w:sz w:val="20"/>
          <w:szCs w:val="20"/>
          <w:lang w:eastAsia="ru-RU"/>
        </w:rPr>
        <w:t>Зарегистрировать</w:t>
      </w:r>
      <w:r w:rsidRPr="007C1151">
        <w:rPr>
          <w:rFonts w:ascii="Courier New" w:hAnsi="Courier New" w:cs="Courier New"/>
          <w:color w:val="000066"/>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 xml:space="preserve">"btn btn-default" </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@section Scripts {</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@Scripts.Render(</w:t>
      </w:r>
      <w:r w:rsidRPr="00D36BF0">
        <w:rPr>
          <w:rFonts w:ascii="Courier New" w:hAnsi="Courier New" w:cs="Courier New"/>
          <w:color w:val="000066"/>
          <w:sz w:val="20"/>
          <w:szCs w:val="20"/>
          <w:lang w:val="en-US" w:eastAsia="ru-RU"/>
        </w:rPr>
        <w:t>"~/bundles/jqueryval"</w:t>
      </w:r>
      <w:r w:rsidRPr="00D36BF0">
        <w:rPr>
          <w:rFonts w:ascii="Courier New" w:hAnsi="Courier New" w:cs="Courier New"/>
          <w:color w:val="000000"/>
          <w:sz w:val="20"/>
          <w:szCs w:val="20"/>
          <w:lang w:val="en-US" w:eastAsia="ru-RU"/>
        </w:rPr>
        <w:t>)</w:t>
      </w:r>
    </w:p>
    <w:p w:rsidR="007C1151" w:rsidRPr="007C1151" w:rsidRDefault="007C1151" w:rsidP="007C1151">
      <w:pPr>
        <w:spacing w:after="0"/>
        <w:rPr>
          <w:rFonts w:ascii="Courier New" w:hAnsi="Courier New" w:cs="Courier New"/>
          <w:sz w:val="24"/>
          <w:szCs w:val="24"/>
          <w:lang w:val="en-US"/>
        </w:rPr>
      </w:pPr>
      <w:r w:rsidRPr="00D36BF0">
        <w:rPr>
          <w:rFonts w:ascii="Courier New" w:hAnsi="Courier New" w:cs="Courier New"/>
          <w:color w:val="000000"/>
          <w:sz w:val="20"/>
          <w:szCs w:val="20"/>
          <w:lang w:val="en-US" w:eastAsia="ru-RU"/>
        </w:rPr>
        <w:t>}</w:t>
      </w:r>
    </w:p>
    <w:p w:rsidR="00BE173B" w:rsidRPr="00582999" w:rsidRDefault="00BE173B" w:rsidP="00BE173B">
      <w:pPr>
        <w:pStyle w:val="ListParagraph"/>
        <w:jc w:val="both"/>
        <w:rPr>
          <w:rFonts w:ascii="Arial" w:hAnsi="Arial" w:cs="Arial"/>
          <w:lang w:val="en-US"/>
        </w:rPr>
      </w:pPr>
    </w:p>
    <w:p w:rsidR="00BE173B" w:rsidRPr="00582999" w:rsidRDefault="00D30513"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t>Comment about users</w:t>
      </w:r>
    </w:p>
    <w:p w:rsidR="00BE173B" w:rsidRPr="00582999" w:rsidRDefault="00BE173B"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p>
    <w:p w:rsidR="00BE173B" w:rsidRPr="00582999" w:rsidRDefault="00D30513"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582999">
        <w:rPr>
          <w:rFonts w:ascii="Arial" w:hAnsi="Arial" w:cs="Arial"/>
          <w:sz w:val="24"/>
          <w:lang w:val="en-US"/>
        </w:rPr>
        <w:t>The model, views and controllers for user authentication and registration are made as simple as possible in this example</w:t>
      </w:r>
      <w:ins w:id="746" w:author="Helen" w:date="2017-10-23T16:40:00Z">
        <w:r w:rsidR="00494349">
          <w:rPr>
            <w:rFonts w:ascii="Arial" w:hAnsi="Arial" w:cs="Arial"/>
            <w:sz w:val="24"/>
            <w:lang w:val="en-US"/>
          </w:rPr>
          <w:t xml:space="preserve">.  </w:t>
        </w:r>
      </w:ins>
      <w:del w:id="747" w:author="Helen" w:date="2017-10-23T16:40:00Z">
        <w:r w:rsidRPr="00582999" w:rsidDel="00494349">
          <w:rPr>
            <w:rFonts w:ascii="Arial" w:hAnsi="Arial" w:cs="Arial"/>
            <w:sz w:val="24"/>
            <w:lang w:val="en-US"/>
          </w:rPr>
          <w:delText xml:space="preserve"> because a </w:delText>
        </w:r>
      </w:del>
      <w:ins w:id="748" w:author="Helen" w:date="2017-10-23T16:40:00Z">
        <w:r w:rsidR="00494349">
          <w:rPr>
            <w:rFonts w:ascii="Arial" w:hAnsi="Arial" w:cs="Arial"/>
            <w:sz w:val="24"/>
            <w:lang w:val="en-US"/>
          </w:rPr>
          <w:t xml:space="preserve">A </w:t>
        </w:r>
      </w:ins>
      <w:r w:rsidRPr="00582999">
        <w:rPr>
          <w:rFonts w:ascii="Arial" w:hAnsi="Arial" w:cs="Arial"/>
          <w:sz w:val="24"/>
          <w:lang w:val="en-US"/>
        </w:rPr>
        <w:t>user usually has a lot more attributes than just a username and a password.</w:t>
      </w:r>
    </w:p>
    <w:p w:rsidR="00BE173B" w:rsidRPr="00010296" w:rsidRDefault="00D30513" w:rsidP="00010296">
      <w:pPr>
        <w:jc w:val="both"/>
        <w:rPr>
          <w:rFonts w:ascii="Arial" w:hAnsi="Arial" w:cs="Arial"/>
          <w:sz w:val="24"/>
          <w:szCs w:val="24"/>
          <w:lang w:val="en-US"/>
        </w:rPr>
      </w:pPr>
      <w:r w:rsidRPr="00582999">
        <w:rPr>
          <w:rFonts w:ascii="Arial" w:hAnsi="Arial" w:cs="Arial"/>
          <w:sz w:val="24"/>
          <w:szCs w:val="24"/>
          <w:lang w:val="en-US"/>
        </w:rPr>
        <w:t>Now let us add one more</w:t>
      </w:r>
      <w:ins w:id="749" w:author="Helen" w:date="2017-10-23T16:40:00Z">
        <w:r w:rsidR="00494349">
          <w:rPr>
            <w:rFonts w:ascii="Arial" w:hAnsi="Arial" w:cs="Arial"/>
            <w:sz w:val="24"/>
            <w:szCs w:val="24"/>
            <w:lang w:val="en-US"/>
          </w:rPr>
          <w:t xml:space="preserve"> </w:t>
        </w:r>
      </w:ins>
      <w:del w:id="750" w:author="Helen" w:date="2017-10-23T16:40:00Z">
        <w:r w:rsidRPr="00582999" w:rsidDel="00494349">
          <w:rPr>
            <w:rFonts w:ascii="Arial" w:hAnsi="Arial" w:cs="Arial"/>
            <w:sz w:val="24"/>
            <w:szCs w:val="24"/>
            <w:lang w:val="en-US"/>
          </w:rPr>
          <w:delText xml:space="preserve"> </w:delText>
        </w:r>
      </w:del>
      <w:ins w:id="751" w:author="Helen" w:date="2017-10-23T16:40:00Z">
        <w:r w:rsidR="00494349">
          <w:rPr>
            <w:rFonts w:ascii="Arial" w:hAnsi="Arial" w:cs="Arial"/>
            <w:sz w:val="24"/>
            <w:szCs w:val="24"/>
            <w:lang w:val="en-US"/>
          </w:rPr>
          <w:t>controller</w:t>
        </w:r>
        <w:r w:rsidR="00494349">
          <w:rPr>
            <w:rFonts w:ascii="Arial" w:hAnsi="Arial" w:cs="Arial"/>
            <w:sz w:val="24"/>
            <w:szCs w:val="24"/>
            <w:lang w:val="en-US"/>
          </w:rPr>
          <w:t>--</w:t>
        </w:r>
      </w:ins>
      <w:proofErr w:type="spellStart"/>
      <w:r w:rsidRPr="00582999">
        <w:rPr>
          <w:rFonts w:ascii="Arial" w:hAnsi="Arial" w:cs="Arial"/>
          <w:sz w:val="24"/>
          <w:szCs w:val="24"/>
          <w:lang w:val="en-US"/>
        </w:rPr>
        <w:t>AccountController</w:t>
      </w:r>
      <w:proofErr w:type="spellEnd"/>
      <w:ins w:id="752" w:author="Helen" w:date="2017-10-23T16:40:00Z">
        <w:r w:rsidR="00494349">
          <w:rPr>
            <w:rFonts w:ascii="Arial" w:hAnsi="Arial" w:cs="Arial"/>
            <w:sz w:val="24"/>
            <w:szCs w:val="24"/>
            <w:lang w:val="en-US"/>
          </w:rPr>
          <w:t>--</w:t>
        </w:r>
      </w:ins>
      <w:del w:id="753" w:author="Helen" w:date="2017-10-23T16:41:00Z">
        <w:r w:rsidRPr="00582999" w:rsidDel="00494349">
          <w:rPr>
            <w:rFonts w:ascii="Arial" w:hAnsi="Arial" w:cs="Arial"/>
            <w:sz w:val="24"/>
            <w:szCs w:val="24"/>
            <w:lang w:val="en-US"/>
          </w:rPr>
          <w:delText xml:space="preserve"> controller</w:delText>
        </w:r>
      </w:del>
      <w:r w:rsidRPr="00582999">
        <w:rPr>
          <w:rFonts w:ascii="Arial" w:hAnsi="Arial" w:cs="Arial"/>
          <w:sz w:val="24"/>
          <w:szCs w:val="24"/>
          <w:lang w:val="en-US"/>
        </w:rPr>
        <w:t xml:space="preserve"> with the following contents:</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System.Collections.Generic;</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System.Linq;</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System.Web;</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System.Web.Mvc;</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System.Web.Security;</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FBMVCExample.Models;</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namespace </w:t>
      </w:r>
      <w:r w:rsidRPr="00010296">
        <w:rPr>
          <w:rFonts w:ascii="Courier New" w:hAnsi="Courier New" w:cs="Courier New"/>
          <w:color w:val="000000"/>
          <w:sz w:val="20"/>
          <w:szCs w:val="20"/>
          <w:lang w:val="en-US" w:eastAsia="ru-RU"/>
        </w:rPr>
        <w:t>FBMVCExample.Controllers</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class </w:t>
      </w:r>
      <w:r w:rsidRPr="00010296">
        <w:rPr>
          <w:rFonts w:ascii="Courier New" w:hAnsi="Courier New" w:cs="Courier New"/>
          <w:color w:val="000000"/>
          <w:sz w:val="20"/>
          <w:szCs w:val="20"/>
          <w:lang w:val="en-US" w:eastAsia="ru-RU"/>
        </w:rPr>
        <w:t>AccountController : Controller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Login()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[HttpPost]</w:t>
      </w: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[ValidateAntiForgeryToken]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Login(LoginModel 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b/>
          <w:bCs/>
          <w:color w:val="000000"/>
          <w:sz w:val="20"/>
          <w:szCs w:val="20"/>
          <w:lang w:eastAsia="ru-RU"/>
        </w:rPr>
        <w:t xml:space="preserve">      </w:t>
      </w:r>
      <w:r w:rsidRPr="00010296">
        <w:rPr>
          <w:rFonts w:ascii="Courier New" w:hAnsi="Courier New" w:cs="Courier New"/>
          <w:b/>
          <w:bCs/>
          <w:color w:val="000000"/>
          <w:sz w:val="20"/>
          <w:szCs w:val="20"/>
          <w:lang w:eastAsia="ru-RU"/>
        </w:rPr>
        <w:t xml:space="preserve">if </w:t>
      </w:r>
      <w:r w:rsidRPr="00010296">
        <w:rPr>
          <w:rFonts w:ascii="Courier New" w:hAnsi="Courier New" w:cs="Courier New"/>
          <w:color w:val="000000"/>
          <w:sz w:val="20"/>
          <w:szCs w:val="20"/>
          <w:lang w:eastAsia="ru-RU"/>
        </w:rPr>
        <w:t>(ModelState.IsValid)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r w:rsidRPr="00010296">
        <w:rPr>
          <w:rFonts w:ascii="Courier New" w:hAnsi="Courier New" w:cs="Courier New"/>
          <w:color w:val="000000"/>
          <w:sz w:val="20"/>
          <w:szCs w:val="20"/>
          <w:lang w:eastAsia="ru-RU"/>
        </w:rPr>
        <w: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eastAsia="ru-RU"/>
        </w:rPr>
        <w:t xml:space="preserve">        </w:t>
      </w:r>
      <w:r w:rsidRPr="00010296">
        <w:rPr>
          <w:rFonts w:ascii="Courier New" w:hAnsi="Courier New" w:cs="Courier New"/>
          <w:i/>
          <w:iCs/>
          <w:color w:val="005600"/>
          <w:sz w:val="20"/>
          <w:szCs w:val="20"/>
          <w:lang w:eastAsia="ru-RU"/>
        </w:rPr>
        <w:t xml:space="preserve">// </w:t>
      </w:r>
      <w:r w:rsidR="00D36BF0">
        <w:rPr>
          <w:rFonts w:ascii="Courier New" w:hAnsi="Courier New" w:cs="Courier New"/>
          <w:i/>
          <w:iCs/>
          <w:color w:val="005600"/>
          <w:sz w:val="20"/>
          <w:szCs w:val="20"/>
          <w:lang w:eastAsia="ru-RU"/>
        </w:rPr>
        <w:t xml:space="preserve">search user in </w:t>
      </w:r>
      <w:r w:rsidR="00D36BF0" w:rsidRPr="00D36BF0">
        <w:rPr>
          <w:rFonts w:ascii="Courier New" w:hAnsi="Courier New" w:cs="Courier New"/>
          <w:i/>
          <w:iCs/>
          <w:color w:val="005600"/>
          <w:sz w:val="20"/>
          <w:szCs w:val="20"/>
          <w:lang w:eastAsia="ru-RU"/>
        </w:rPr>
        <w:t>d</w:t>
      </w:r>
      <w:r w:rsidR="00D36BF0">
        <w:rPr>
          <w:rFonts w:ascii="Courier New" w:hAnsi="Courier New" w:cs="Courier New"/>
          <w:i/>
          <w:iCs/>
          <w:color w:val="005600"/>
          <w:sz w:val="20"/>
          <w:szCs w:val="20"/>
          <w:lang w:val="en-US" w:eastAsia="ru-RU"/>
        </w:rPr>
        <w:t>b</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eastAsia="ru-RU"/>
        </w:rPr>
        <w:t xml:space="preserve">        </w:t>
      </w:r>
      <w:r w:rsidRPr="00010296">
        <w:rPr>
          <w:rFonts w:ascii="Courier New" w:hAnsi="Courier New" w:cs="Courier New"/>
          <w:color w:val="000000"/>
          <w:sz w:val="20"/>
          <w:szCs w:val="20"/>
          <w:lang w:val="en-US" w:eastAsia="ru-RU"/>
        </w:rPr>
        <w:t xml:space="preserve">WEBUSER 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using </w:t>
      </w:r>
      <w:r w:rsidRPr="00010296">
        <w:rPr>
          <w:rFonts w:ascii="Courier New" w:hAnsi="Courier New" w:cs="Courier New"/>
          <w:color w:val="000000"/>
          <w:sz w:val="20"/>
          <w:szCs w:val="20"/>
          <w:lang w:val="en-US" w:eastAsia="ru-RU"/>
        </w:rPr>
        <w:t xml:space="preserve">(DbModel db = </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DbModel())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user = db.WEBUSERS.FirstOrDefault(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 =&gt; u.EMAIL == model.Name &amp;&amp;</w:t>
      </w:r>
    </w:p>
    <w:p w:rsidR="00010296" w:rsidRPr="00010296" w:rsidRDefault="00010296" w:rsidP="00010296">
      <w:pPr>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eastAsia="ru-RU"/>
        </w:rPr>
        <w:t>u.PASSWD == model.Password);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r w:rsidRPr="00010296">
        <w:rPr>
          <w:rFonts w:ascii="Courier New" w:hAnsi="Courier New" w:cs="Courier New"/>
          <w:color w:val="000000"/>
          <w:sz w:val="20"/>
          <w:szCs w:val="20"/>
          <w:lang w:eastAsia="ru-RU"/>
        </w:rPr>
        <w: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if you find a user with a login and password,</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then remember it and do a redirect to the start page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if </w:t>
      </w:r>
      <w:r w:rsidRPr="00010296">
        <w:rPr>
          <w:rFonts w:ascii="Courier New" w:hAnsi="Courier New" w:cs="Courier New"/>
          <w:color w:val="000000"/>
          <w:sz w:val="20"/>
          <w:szCs w:val="20"/>
          <w:lang w:val="en-US" w:eastAsia="ru-RU"/>
        </w:rPr>
        <w:t xml:space="preserve">(user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FormsAuthentication.SetAuthCookie(model.Name, </w:t>
      </w:r>
      <w:r w:rsidRPr="00010296">
        <w:rPr>
          <w:rFonts w:ascii="Courier New" w:hAnsi="Courier New" w:cs="Courier New"/>
          <w:b/>
          <w:bCs/>
          <w:color w:val="000000"/>
          <w:sz w:val="20"/>
          <w:szCs w:val="20"/>
          <w:lang w:val="en-US" w:eastAsia="ru-RU"/>
        </w:rPr>
        <w:t>true</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lastRenderedPageBreak/>
        <w:t xml:space="preserve">          return </w:t>
      </w:r>
      <w:r w:rsidRPr="00010296">
        <w:rPr>
          <w:rFonts w:ascii="Courier New" w:hAnsi="Courier New" w:cs="Courier New"/>
          <w:color w:val="000000"/>
          <w:sz w:val="20"/>
          <w:szCs w:val="20"/>
          <w:lang w:val="en-US" w:eastAsia="ru-RU"/>
        </w:rPr>
        <w:t>RedirectToAction(</w:t>
      </w:r>
      <w:r w:rsidRPr="00010296">
        <w:rPr>
          <w:rFonts w:ascii="Courier New" w:hAnsi="Courier New" w:cs="Courier New"/>
          <w:color w:val="000066"/>
          <w:sz w:val="20"/>
          <w:szCs w:val="20"/>
          <w:lang w:val="en-US" w:eastAsia="ru-RU"/>
        </w:rPr>
        <w:t>"Index"</w:t>
      </w:r>
      <w:r w:rsidRPr="00010296">
        <w:rPr>
          <w:rFonts w:ascii="Courier New" w:hAnsi="Courier New" w:cs="Courier New"/>
          <w:color w:val="000000"/>
          <w:sz w:val="20"/>
          <w:szCs w:val="20"/>
          <w:lang w:val="en-US" w:eastAsia="ru-RU"/>
        </w:rPr>
        <w:t xml:space="preserve">, </w:t>
      </w:r>
      <w:r w:rsidRPr="00010296">
        <w:rPr>
          <w:rFonts w:ascii="Courier New" w:hAnsi="Courier New" w:cs="Courier New"/>
          <w:color w:val="000066"/>
          <w:sz w:val="20"/>
          <w:szCs w:val="20"/>
          <w:lang w:val="en-US" w:eastAsia="ru-RU"/>
        </w:rPr>
        <w:t>"Invoice"</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b/>
          <w:bCs/>
          <w:color w:val="000000"/>
          <w:sz w:val="20"/>
          <w:szCs w:val="20"/>
          <w:lang w:val="en-US" w:eastAsia="ru-RU"/>
        </w:rPr>
      </w:pPr>
      <w:r w:rsidRPr="00010296">
        <w:rPr>
          <w:rFonts w:ascii="Courier New" w:hAnsi="Courier New" w:cs="Courier New"/>
          <w:b/>
          <w:bCs/>
          <w:color w:val="000000"/>
          <w:sz w:val="20"/>
          <w:szCs w:val="20"/>
          <w:lang w:val="en-US" w:eastAsia="ru-RU"/>
        </w:rPr>
        <w:t xml:space="preserve">        else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eastAsia="ru-RU"/>
        </w:rPr>
        <w:t>ModelState.AddModelError(</w:t>
      </w:r>
      <w:r w:rsidRPr="00010296">
        <w:rPr>
          <w:rFonts w:ascii="Courier New" w:hAnsi="Courier New" w:cs="Courier New"/>
          <w:color w:val="000066"/>
          <w:sz w:val="20"/>
          <w:szCs w:val="20"/>
          <w:lang w:eastAsia="ru-RU"/>
        </w:rPr>
        <w:t>""</w:t>
      </w:r>
      <w:r w:rsidRPr="00010296">
        <w:rPr>
          <w:rFonts w:ascii="Courier New" w:hAnsi="Courier New" w:cs="Courier New"/>
          <w:color w:val="000000"/>
          <w:sz w:val="20"/>
          <w:szCs w:val="20"/>
          <w:lang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66"/>
          <w:sz w:val="20"/>
          <w:szCs w:val="20"/>
          <w:lang w:val="en-US" w:eastAsia="ru-RU"/>
        </w:rPr>
        <w:t xml:space="preserve">            "</w:t>
      </w:r>
      <w:r w:rsidR="00D36BF0" w:rsidRPr="00D36BF0">
        <w:rPr>
          <w:lang w:val="en-US"/>
        </w:rPr>
        <w:t xml:space="preserve"> </w:t>
      </w:r>
      <w:r w:rsidR="00D36BF0" w:rsidRPr="00D36BF0">
        <w:rPr>
          <w:rFonts w:ascii="Courier New" w:hAnsi="Courier New" w:cs="Courier New"/>
          <w:color w:val="000066"/>
          <w:sz w:val="20"/>
          <w:szCs w:val="20"/>
          <w:lang w:val="en-US" w:eastAsia="ru-RU"/>
        </w:rPr>
        <w:t xml:space="preserve">A user with such a username and password does not exist </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[Authorize(Roles = "admin")]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Register()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[HttpPost]</w:t>
      </w: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[ValidateAntiForgeryToken]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Register(RegisterModel 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if </w:t>
      </w:r>
      <w:r w:rsidRPr="00010296">
        <w:rPr>
          <w:rFonts w:ascii="Courier New" w:hAnsi="Courier New" w:cs="Courier New"/>
          <w:color w:val="000000"/>
          <w:sz w:val="20"/>
          <w:szCs w:val="20"/>
          <w:lang w:val="en-US" w:eastAsia="ru-RU"/>
        </w:rPr>
        <w:t>(ModelState.IsValid)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WEBUSER 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using </w:t>
      </w:r>
      <w:r w:rsidRPr="00010296">
        <w:rPr>
          <w:rFonts w:ascii="Courier New" w:hAnsi="Courier New" w:cs="Courier New"/>
          <w:color w:val="000000"/>
          <w:sz w:val="20"/>
          <w:szCs w:val="20"/>
          <w:lang w:val="en-US" w:eastAsia="ru-RU"/>
        </w:rPr>
        <w:t xml:space="preserve">(DbModel db = </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DbModel())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user = db.WEBUSERS.FirstOrDefault(u =&gt; u.EMAIL == model.Name);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b/>
          <w:bCs/>
          <w:color w:val="000000"/>
          <w:sz w:val="20"/>
          <w:szCs w:val="20"/>
          <w:lang w:eastAsia="ru-RU"/>
        </w:rPr>
        <w:t xml:space="preserve">        </w:t>
      </w:r>
      <w:r w:rsidRPr="00010296">
        <w:rPr>
          <w:rFonts w:ascii="Courier New" w:hAnsi="Courier New" w:cs="Courier New"/>
          <w:b/>
          <w:bCs/>
          <w:color w:val="000000"/>
          <w:sz w:val="20"/>
          <w:szCs w:val="20"/>
          <w:lang w:eastAsia="ru-RU"/>
        </w:rPr>
        <w:t xml:space="preserve">if </w:t>
      </w:r>
      <w:r w:rsidRPr="00010296">
        <w:rPr>
          <w:rFonts w:ascii="Courier New" w:hAnsi="Courier New" w:cs="Courier New"/>
          <w:color w:val="000000"/>
          <w:sz w:val="20"/>
          <w:szCs w:val="20"/>
          <w:lang w:eastAsia="ru-RU"/>
        </w:rPr>
        <w:t xml:space="preserve">(user == </w:t>
      </w:r>
      <w:r w:rsidRPr="00010296">
        <w:rPr>
          <w:rFonts w:ascii="Courier New" w:hAnsi="Courier New" w:cs="Courier New"/>
          <w:b/>
          <w:bCs/>
          <w:color w:val="000000"/>
          <w:sz w:val="20"/>
          <w:szCs w:val="20"/>
          <w:lang w:eastAsia="ru-RU"/>
        </w:rPr>
        <w:t>null</w:t>
      </w:r>
      <w:r w:rsidRPr="00010296">
        <w:rPr>
          <w:rFonts w:ascii="Courier New" w:hAnsi="Courier New" w:cs="Courier New"/>
          <w:color w:val="000000"/>
          <w:sz w:val="20"/>
          <w:szCs w:val="20"/>
          <w:lang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r w:rsidRPr="00010296">
        <w:rPr>
          <w:rFonts w:ascii="Courier New" w:hAnsi="Courier New" w:cs="Courier New"/>
          <w:color w:val="000000"/>
          <w:sz w:val="20"/>
          <w:szCs w:val="20"/>
          <w:lang w:eastAsia="ru-RU"/>
        </w:rPr>
        <w: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create a new user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 xml:space="preserve">(DbModel db = </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DbModel())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eastAsia="ru-RU"/>
        </w:rPr>
        <w: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 xml:space="preserve">get a new identifier using a </w:t>
      </w:r>
      <w:r w:rsidR="00D36BF0">
        <w:rPr>
          <w:rFonts w:ascii="Courier New" w:hAnsi="Courier New" w:cs="Courier New"/>
          <w:i/>
          <w:iCs/>
          <w:color w:val="005600"/>
          <w:sz w:val="20"/>
          <w:szCs w:val="20"/>
          <w:lang w:val="en-US" w:eastAsia="ru-RU"/>
        </w:rPr>
        <w:t>sequence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int </w:t>
      </w:r>
      <w:r w:rsidRPr="00010296">
        <w:rPr>
          <w:rFonts w:ascii="Courier New" w:hAnsi="Courier New" w:cs="Courier New"/>
          <w:color w:val="000000"/>
          <w:sz w:val="20"/>
          <w:szCs w:val="20"/>
          <w:lang w:val="en-US" w:eastAsia="ru-RU"/>
        </w:rPr>
        <w:t>userId = db.NextValueFor(</w:t>
      </w:r>
      <w:r w:rsidRPr="00010296">
        <w:rPr>
          <w:rFonts w:ascii="Courier New" w:hAnsi="Courier New" w:cs="Courier New"/>
          <w:color w:val="000066"/>
          <w:sz w:val="20"/>
          <w:szCs w:val="20"/>
          <w:lang w:val="en-US" w:eastAsia="ru-RU"/>
        </w:rPr>
        <w:t>"SEQ_WEBUSER"</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db.WEBUSERS.Add(</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WEBUSER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WEBUSER_ID = userId,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EMAIL = model.Name,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PASSWD = model.Password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db.SaveChanges();</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user = db.WEBUSERS.Where(u =&gt; u.WEBUSER_ID == userId)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eastAsia="ru-RU"/>
        </w:rPr>
        <w:t>.FirstOrDefault();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find the role of manager</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This role will be the default role, i.e.</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will be issued automatically upon registration</w:t>
      </w:r>
    </w:p>
    <w:p w:rsidR="00010296" w:rsidRPr="00D36BF0" w:rsidRDefault="00010296" w:rsidP="00010296">
      <w:pPr>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var</w:t>
      </w:r>
      <w:r w:rsidRPr="00D36BF0">
        <w:rPr>
          <w:rFonts w:ascii="Courier New" w:hAnsi="Courier New" w:cs="Courier New"/>
          <w:color w:val="000000"/>
          <w:sz w:val="20"/>
          <w:szCs w:val="20"/>
          <w:lang w:eastAsia="ru-RU"/>
        </w:rPr>
        <w:t xml:space="preserve"> </w:t>
      </w:r>
      <w:r w:rsidRPr="00010296">
        <w:rPr>
          <w:rFonts w:ascii="Courier New" w:hAnsi="Courier New" w:cs="Courier New"/>
          <w:color w:val="000000"/>
          <w:sz w:val="20"/>
          <w:szCs w:val="20"/>
          <w:lang w:val="en-US" w:eastAsia="ru-RU"/>
        </w:rPr>
        <w:t>defaultRole</w:t>
      </w:r>
      <w:r w:rsidRPr="00D36BF0">
        <w:rPr>
          <w:rFonts w:ascii="Courier New" w:hAnsi="Courier New" w:cs="Courier New"/>
          <w:color w:val="000000"/>
          <w:sz w:val="20"/>
          <w:szCs w:val="20"/>
          <w:lang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eastAsia="ru-RU"/>
        </w:rPr>
        <w:t xml:space="preserve">                </w:t>
      </w:r>
      <w:r w:rsidRPr="00010296">
        <w:rPr>
          <w:rFonts w:ascii="Courier New" w:hAnsi="Courier New" w:cs="Courier New"/>
          <w:color w:val="000000"/>
          <w:sz w:val="20"/>
          <w:szCs w:val="20"/>
          <w:lang w:val="en-US" w:eastAsia="ru-RU"/>
        </w:rPr>
        <w:t>db.WEBROLES</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.Where(r =&gt; r.NAME == </w:t>
      </w:r>
      <w:r w:rsidRPr="00010296">
        <w:rPr>
          <w:rFonts w:ascii="Courier New" w:hAnsi="Courier New" w:cs="Courier New"/>
          <w:color w:val="000066"/>
          <w:sz w:val="20"/>
          <w:szCs w:val="20"/>
          <w:lang w:val="en-US" w:eastAsia="ru-RU"/>
        </w:rPr>
        <w:t>"manager"</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eastAsia="ru-RU"/>
        </w:rPr>
        <w:t>.FirstOrDefault();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Assign the default role to the newly added user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if </w:t>
      </w:r>
      <w:r w:rsidRPr="00010296">
        <w:rPr>
          <w:rFonts w:ascii="Courier New" w:hAnsi="Courier New" w:cs="Courier New"/>
          <w:color w:val="000000"/>
          <w:sz w:val="20"/>
          <w:szCs w:val="20"/>
          <w:lang w:val="en-US" w:eastAsia="ru-RU"/>
        </w:rPr>
        <w:t xml:space="preserve">(user != </w:t>
      </w:r>
      <w:r w:rsidRPr="00010296">
        <w:rPr>
          <w:rFonts w:ascii="Courier New" w:hAnsi="Courier New" w:cs="Courier New"/>
          <w:b/>
          <w:bCs/>
          <w:color w:val="000000"/>
          <w:sz w:val="20"/>
          <w:szCs w:val="20"/>
          <w:lang w:val="en-US" w:eastAsia="ru-RU"/>
        </w:rPr>
        <w:t xml:space="preserve">null </w:t>
      </w:r>
      <w:r w:rsidRPr="00010296">
        <w:rPr>
          <w:rFonts w:ascii="Courier New" w:hAnsi="Courier New" w:cs="Courier New"/>
          <w:color w:val="000000"/>
          <w:sz w:val="20"/>
          <w:szCs w:val="20"/>
          <w:lang w:val="en-US" w:eastAsia="ru-RU"/>
        </w:rPr>
        <w:t xml:space="preserve">&amp;&amp; defaultRole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db.WEBUSERINROLES.Add(</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WEBUSERINROLE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WEBUSER_ID = user.WEBUSER_ID,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WEBROLE_ID = defaultRole.WEBROLE_ID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eastAsia="ru-RU"/>
        </w:rPr>
        <w:t>db.SaveChanges();</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r w:rsidRPr="00010296">
        <w:rPr>
          <w:rFonts w:ascii="Courier New" w:hAnsi="Courier New" w:cs="Courier New"/>
          <w:color w:val="000000"/>
          <w:sz w:val="20"/>
          <w:szCs w:val="20"/>
          <w:lang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r w:rsidRPr="00010296">
        <w:rPr>
          <w:rFonts w:ascii="Courier New" w:hAnsi="Courier New" w:cs="Courier New"/>
          <w:color w:val="000000"/>
          <w:sz w:val="20"/>
          <w:szCs w:val="20"/>
          <w:lang w:eastAsia="ru-RU"/>
        </w:rPr>
        <w: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if the user is successfully added to the database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if </w:t>
      </w:r>
      <w:r w:rsidRPr="00010296">
        <w:rPr>
          <w:rFonts w:ascii="Courier New" w:hAnsi="Courier New" w:cs="Courier New"/>
          <w:color w:val="000000"/>
          <w:sz w:val="20"/>
          <w:szCs w:val="20"/>
          <w:lang w:val="en-US" w:eastAsia="ru-RU"/>
        </w:rPr>
        <w:t xml:space="preserve">(user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lastRenderedPageBreak/>
        <w:t xml:space="preserve">            FormsAuthentication.SetAuthCookie(model.Name, </w:t>
      </w:r>
      <w:r w:rsidRPr="00010296">
        <w:rPr>
          <w:rFonts w:ascii="Courier New" w:hAnsi="Courier New" w:cs="Courier New"/>
          <w:b/>
          <w:bCs/>
          <w:color w:val="000000"/>
          <w:sz w:val="20"/>
          <w:szCs w:val="20"/>
          <w:lang w:val="en-US" w:eastAsia="ru-RU"/>
        </w:rPr>
        <w:t>true</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return </w:t>
      </w:r>
      <w:r w:rsidRPr="00010296">
        <w:rPr>
          <w:rFonts w:ascii="Courier New" w:hAnsi="Courier New" w:cs="Courier New"/>
          <w:color w:val="000000"/>
          <w:sz w:val="20"/>
          <w:szCs w:val="20"/>
          <w:lang w:val="en-US" w:eastAsia="ru-RU"/>
        </w:rPr>
        <w:t>RedirectToAction(</w:t>
      </w:r>
      <w:r w:rsidRPr="00010296">
        <w:rPr>
          <w:rFonts w:ascii="Courier New" w:hAnsi="Courier New" w:cs="Courier New"/>
          <w:color w:val="000066"/>
          <w:sz w:val="20"/>
          <w:szCs w:val="20"/>
          <w:lang w:val="en-US" w:eastAsia="ru-RU"/>
        </w:rPr>
        <w:t>"Login"</w:t>
      </w:r>
      <w:r w:rsidRPr="00010296">
        <w:rPr>
          <w:rFonts w:ascii="Courier New" w:hAnsi="Courier New" w:cs="Courier New"/>
          <w:color w:val="000000"/>
          <w:sz w:val="20"/>
          <w:szCs w:val="20"/>
          <w:lang w:val="en-US" w:eastAsia="ru-RU"/>
        </w:rPr>
        <w:t xml:space="preserve">, </w:t>
      </w:r>
      <w:r w:rsidRPr="00010296">
        <w:rPr>
          <w:rFonts w:ascii="Courier New" w:hAnsi="Courier New" w:cs="Courier New"/>
          <w:color w:val="000066"/>
          <w:sz w:val="20"/>
          <w:szCs w:val="20"/>
          <w:lang w:val="en-US" w:eastAsia="ru-RU"/>
        </w:rPr>
        <w:t>"Account"</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b/>
          <w:bCs/>
          <w:color w:val="000000"/>
          <w:sz w:val="20"/>
          <w:szCs w:val="20"/>
          <w:lang w:val="en-US" w:eastAsia="ru-RU"/>
        </w:rPr>
      </w:pPr>
      <w:r w:rsidRPr="00010296">
        <w:rPr>
          <w:rFonts w:ascii="Courier New" w:hAnsi="Courier New" w:cs="Courier New"/>
          <w:b/>
          <w:bCs/>
          <w:color w:val="000000"/>
          <w:sz w:val="20"/>
          <w:szCs w:val="20"/>
          <w:lang w:val="en-US" w:eastAsia="ru-RU"/>
        </w:rPr>
        <w:t xml:space="preserve">        else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eastAsia="ru-RU"/>
        </w:rPr>
        <w:t>ModelState.AddModelError(</w:t>
      </w:r>
      <w:r w:rsidRPr="00010296">
        <w:rPr>
          <w:rFonts w:ascii="Courier New" w:hAnsi="Courier New" w:cs="Courier New"/>
          <w:color w:val="000066"/>
          <w:sz w:val="20"/>
          <w:szCs w:val="20"/>
          <w:lang w:eastAsia="ru-RU"/>
        </w:rPr>
        <w:t>""</w:t>
      </w:r>
      <w:r w:rsidRPr="00010296">
        <w:rPr>
          <w:rFonts w:ascii="Courier New" w:hAnsi="Courier New" w:cs="Courier New"/>
          <w:color w:val="000000"/>
          <w:sz w:val="20"/>
          <w:szCs w:val="20"/>
          <w:lang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66"/>
          <w:sz w:val="20"/>
          <w:szCs w:val="20"/>
          <w:lang w:val="en-US" w:eastAsia="ru-RU"/>
        </w:rPr>
        <w:t xml:space="preserve">            "</w:t>
      </w:r>
      <w:r w:rsidR="00D36BF0" w:rsidRPr="00D36BF0">
        <w:rPr>
          <w:rFonts w:ascii="Courier New" w:hAnsi="Courier New" w:cs="Courier New"/>
          <w:color w:val="000066"/>
          <w:sz w:val="20"/>
          <w:szCs w:val="20"/>
          <w:lang w:val="en-US" w:eastAsia="ru-RU"/>
        </w:rPr>
        <w:t>User with such login already exists</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View(model);</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Logoff()</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FormsAuthentication.SignOut();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RedirectToAction(</w:t>
      </w:r>
      <w:r w:rsidRPr="00010296">
        <w:rPr>
          <w:rFonts w:ascii="Courier New" w:hAnsi="Courier New" w:cs="Courier New"/>
          <w:color w:val="000066"/>
          <w:sz w:val="20"/>
          <w:szCs w:val="20"/>
          <w:lang w:val="en-US" w:eastAsia="ru-RU"/>
        </w:rPr>
        <w:t>"Login"</w:t>
      </w:r>
      <w:r w:rsidRPr="00010296">
        <w:rPr>
          <w:rFonts w:ascii="Courier New" w:hAnsi="Courier New" w:cs="Courier New"/>
          <w:color w:val="000000"/>
          <w:sz w:val="20"/>
          <w:szCs w:val="20"/>
          <w:lang w:val="en-US" w:eastAsia="ru-RU"/>
        </w:rPr>
        <w:t xml:space="preserve">, </w:t>
      </w:r>
      <w:r w:rsidRPr="00010296">
        <w:rPr>
          <w:rFonts w:ascii="Courier New" w:hAnsi="Courier New" w:cs="Courier New"/>
          <w:color w:val="000066"/>
          <w:sz w:val="20"/>
          <w:szCs w:val="20"/>
          <w:lang w:val="en-US" w:eastAsia="ru-RU"/>
        </w:rPr>
        <w:t>"Account"</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10296" w:rsidRPr="00010296" w:rsidRDefault="00010296" w:rsidP="00010296">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D30513" w:rsidP="00BE173B">
      <w:pPr>
        <w:spacing w:after="0" w:line="240" w:lineRule="auto"/>
        <w:jc w:val="both"/>
        <w:rPr>
          <w:rFonts w:ascii="Arial" w:hAnsi="Arial" w:cs="Arial"/>
          <w:sz w:val="24"/>
          <w:szCs w:val="24"/>
          <w:lang w:val="en-US"/>
        </w:rPr>
      </w:pPr>
      <w:r w:rsidRPr="00582999">
        <w:rPr>
          <w:rFonts w:ascii="Arial" w:hAnsi="Arial" w:cs="Arial"/>
          <w:sz w:val="24"/>
          <w:szCs w:val="24"/>
          <w:lang w:val="en-US"/>
        </w:rPr>
        <w:t xml:space="preserve">Note the </w:t>
      </w:r>
      <w:del w:id="754" w:author="Helen" w:date="2017-10-23T16:41:00Z">
        <w:r w:rsidRPr="00582999" w:rsidDel="00494349">
          <w:rPr>
            <w:rFonts w:ascii="Arial" w:hAnsi="Arial" w:cs="Arial"/>
            <w:sz w:val="24"/>
            <w:szCs w:val="24"/>
            <w:lang w:val="en-US"/>
          </w:rPr>
          <w:delText xml:space="preserve">following </w:delText>
        </w:r>
      </w:del>
      <w:r w:rsidRPr="00582999">
        <w:rPr>
          <w:rFonts w:ascii="Arial" w:hAnsi="Arial" w:cs="Arial"/>
          <w:sz w:val="24"/>
          <w:szCs w:val="24"/>
          <w:lang w:val="en-US"/>
        </w:rPr>
        <w:t>attribute</w:t>
      </w:r>
      <w:del w:id="755" w:author="Helen" w:date="2017-10-23T16:41:00Z">
        <w:r w:rsidRPr="00582999" w:rsidDel="00494349">
          <w:rPr>
            <w:rFonts w:ascii="Arial" w:hAnsi="Arial" w:cs="Arial"/>
            <w:sz w:val="24"/>
            <w:szCs w:val="24"/>
            <w:lang w:val="en-US"/>
          </w:rPr>
          <w:delText>:</w:delText>
        </w:r>
      </w:del>
      <w:r w:rsidRPr="00582999">
        <w:rPr>
          <w:rFonts w:ascii="Arial" w:hAnsi="Arial" w:cs="Arial"/>
          <w:sz w:val="24"/>
          <w:szCs w:val="24"/>
          <w:lang w:val="en-US"/>
        </w:rPr>
        <w:t xml:space="preserve"> </w:t>
      </w:r>
      <w:r w:rsidRPr="00582999">
        <w:rPr>
          <w:rFonts w:ascii="Courier New" w:hAnsi="Courier New" w:cs="Courier New"/>
          <w:sz w:val="20"/>
          <w:szCs w:val="20"/>
          <w:lang w:val="en-US"/>
        </w:rPr>
        <w:t>[Authorize(Roles = "admin")]</w:t>
      </w:r>
      <w:del w:id="756" w:author="Helen" w:date="2017-10-23T16:42:00Z">
        <w:r w:rsidRPr="00582999" w:rsidDel="00494349">
          <w:rPr>
            <w:rFonts w:ascii="Courier New" w:hAnsi="Courier New" w:cs="Courier New"/>
            <w:sz w:val="20"/>
            <w:szCs w:val="20"/>
            <w:lang w:val="en-US"/>
          </w:rPr>
          <w:delText>.</w:delText>
        </w:r>
      </w:del>
      <w:r w:rsidRPr="00582999">
        <w:rPr>
          <w:rFonts w:ascii="Courier New" w:hAnsi="Courier New" w:cs="Courier New"/>
          <w:sz w:val="20"/>
          <w:szCs w:val="20"/>
          <w:lang w:val="en-US"/>
        </w:rPr>
        <w:t xml:space="preserve"> </w:t>
      </w:r>
      <w:del w:id="757" w:author="Helen" w:date="2017-10-23T16:42:00Z">
        <w:r w:rsidRPr="00582999" w:rsidDel="00494349">
          <w:rPr>
            <w:rFonts w:ascii="Arial" w:hAnsi="Arial" w:cs="Arial"/>
            <w:sz w:val="24"/>
            <w:szCs w:val="24"/>
            <w:lang w:val="en-US"/>
          </w:rPr>
          <w:delText>It means</w:delText>
        </w:r>
      </w:del>
      <w:ins w:id="758" w:author="Helen" w:date="2017-10-23T16:42:00Z">
        <w:r w:rsidR="00494349">
          <w:rPr>
            <w:rFonts w:ascii="Arial" w:hAnsi="Arial" w:cs="Arial"/>
            <w:sz w:val="24"/>
            <w:szCs w:val="24"/>
            <w:lang w:val="en-US"/>
          </w:rPr>
          <w:t>to stipulate</w:t>
        </w:r>
      </w:ins>
      <w:r w:rsidRPr="00582999">
        <w:rPr>
          <w:rFonts w:ascii="Arial" w:hAnsi="Arial" w:cs="Arial"/>
          <w:sz w:val="24"/>
          <w:szCs w:val="24"/>
          <w:lang w:val="en-US"/>
        </w:rPr>
        <w:t xml:space="preserve"> that only a user with the admin role can perform the user registration operation. This mechanism is called </w:t>
      </w:r>
      <w:ins w:id="759" w:author="Helen" w:date="2017-10-23T16:42:00Z">
        <w:r w:rsidR="00494349">
          <w:rPr>
            <w:rFonts w:ascii="Arial" w:hAnsi="Arial" w:cs="Arial"/>
            <w:sz w:val="24"/>
            <w:szCs w:val="24"/>
            <w:lang w:val="en-US"/>
          </w:rPr>
          <w:t xml:space="preserve">an </w:t>
        </w:r>
      </w:ins>
      <w:r w:rsidRPr="00582999">
        <w:rPr>
          <w:rFonts w:ascii="Arial" w:hAnsi="Arial" w:cs="Arial"/>
          <w:sz w:val="24"/>
          <w:szCs w:val="24"/>
          <w:lang w:val="en-US"/>
        </w:rPr>
        <w:t>authentication filter</w:t>
      </w:r>
      <w:del w:id="760" w:author="Helen" w:date="2017-10-23T16:42:00Z">
        <w:r w:rsidRPr="00582999" w:rsidDel="00494349">
          <w:rPr>
            <w:rFonts w:ascii="Arial" w:hAnsi="Arial" w:cs="Arial"/>
            <w:sz w:val="24"/>
            <w:szCs w:val="24"/>
            <w:lang w:val="en-US"/>
          </w:rPr>
          <w:delText>s</w:delText>
        </w:r>
      </w:del>
      <w:r w:rsidRPr="00582999">
        <w:rPr>
          <w:rFonts w:ascii="Arial" w:hAnsi="Arial" w:cs="Arial"/>
          <w:sz w:val="24"/>
          <w:szCs w:val="24"/>
          <w:lang w:val="en-US"/>
        </w:rPr>
        <w:t>. We will get back to it a bit later.</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D30513" w:rsidP="00BE173B">
      <w:pPr>
        <w:spacing w:after="0" w:line="240" w:lineRule="auto"/>
        <w:jc w:val="both"/>
        <w:rPr>
          <w:rFonts w:ascii="Arial" w:hAnsi="Arial" w:cs="Arial"/>
          <w:sz w:val="24"/>
          <w:szCs w:val="24"/>
          <w:lang w:val="en-US"/>
        </w:rPr>
      </w:pPr>
      <w:r w:rsidRPr="00582999">
        <w:rPr>
          <w:rFonts w:ascii="Arial" w:hAnsi="Arial" w:cs="Arial"/>
          <w:sz w:val="24"/>
          <w:szCs w:val="24"/>
          <w:lang w:val="en-US"/>
        </w:rPr>
        <w:t xml:space="preserve">We add a new user to the database during registration and </w:t>
      </w:r>
      <w:del w:id="761" w:author="Helen" w:date="2017-10-23T16:43:00Z">
        <w:r w:rsidRPr="00582999" w:rsidDel="00494349">
          <w:rPr>
            <w:rFonts w:ascii="Arial" w:hAnsi="Arial" w:cs="Arial"/>
            <w:sz w:val="24"/>
            <w:szCs w:val="24"/>
            <w:lang w:val="en-US"/>
          </w:rPr>
          <w:delText>just see</w:delText>
        </w:r>
      </w:del>
      <w:ins w:id="762" w:author="Helen" w:date="2017-10-23T16:43:00Z">
        <w:r w:rsidR="00494349">
          <w:rPr>
            <w:rFonts w:ascii="Arial" w:hAnsi="Arial" w:cs="Arial"/>
            <w:sz w:val="24"/>
            <w:szCs w:val="24"/>
            <w:lang w:val="en-US"/>
          </w:rPr>
          <w:t>check</w:t>
        </w:r>
      </w:ins>
      <w:r w:rsidRPr="00582999">
        <w:rPr>
          <w:rFonts w:ascii="Arial" w:hAnsi="Arial" w:cs="Arial"/>
          <w:sz w:val="24"/>
          <w:szCs w:val="24"/>
          <w:lang w:val="en-US"/>
        </w:rPr>
        <w:t xml:space="preserve"> during authentication </w:t>
      </w:r>
      <w:ins w:id="763" w:author="Helen" w:date="2017-10-23T16:43:00Z">
        <w:r w:rsidR="00494349">
          <w:rPr>
            <w:rFonts w:ascii="Arial" w:hAnsi="Arial" w:cs="Arial"/>
            <w:sz w:val="24"/>
            <w:szCs w:val="24"/>
            <w:lang w:val="en-US"/>
          </w:rPr>
          <w:t xml:space="preserve">as to </w:t>
        </w:r>
      </w:ins>
      <w:r w:rsidRPr="00582999">
        <w:rPr>
          <w:rFonts w:ascii="Arial" w:hAnsi="Arial" w:cs="Arial"/>
          <w:sz w:val="24"/>
          <w:szCs w:val="24"/>
          <w:lang w:val="en-US"/>
        </w:rPr>
        <w:t>whether th</w:t>
      </w:r>
      <w:del w:id="764" w:author="Helen" w:date="2017-10-23T16:43:00Z">
        <w:r w:rsidRPr="00582999" w:rsidDel="00494349">
          <w:rPr>
            <w:rFonts w:ascii="Arial" w:hAnsi="Arial" w:cs="Arial"/>
            <w:sz w:val="24"/>
            <w:szCs w:val="24"/>
            <w:lang w:val="en-US"/>
          </w:rPr>
          <w:delText>ere is such a</w:delText>
        </w:r>
      </w:del>
      <w:ins w:id="765" w:author="Helen" w:date="2017-10-23T16:43:00Z">
        <w:r w:rsidR="00494349">
          <w:rPr>
            <w:rFonts w:ascii="Arial" w:hAnsi="Arial" w:cs="Arial"/>
            <w:sz w:val="24"/>
            <w:szCs w:val="24"/>
            <w:lang w:val="en-US"/>
          </w:rPr>
          <w:t>at</w:t>
        </w:r>
      </w:ins>
      <w:r w:rsidRPr="00582999">
        <w:rPr>
          <w:rFonts w:ascii="Arial" w:hAnsi="Arial" w:cs="Arial"/>
          <w:sz w:val="24"/>
          <w:szCs w:val="24"/>
          <w:lang w:val="en-US"/>
        </w:rPr>
        <w:t xml:space="preserve"> user</w:t>
      </w:r>
      <w:ins w:id="766" w:author="Helen" w:date="2017-10-23T16:43:00Z">
        <w:r w:rsidR="00494349">
          <w:rPr>
            <w:rFonts w:ascii="Arial" w:hAnsi="Arial" w:cs="Arial"/>
            <w:sz w:val="24"/>
            <w:szCs w:val="24"/>
            <w:lang w:val="en-US"/>
          </w:rPr>
          <w:t xml:space="preserve"> exists</w:t>
        </w:r>
      </w:ins>
      <w:r w:rsidRPr="00582999">
        <w:rPr>
          <w:rFonts w:ascii="Arial" w:hAnsi="Arial" w:cs="Arial"/>
          <w:sz w:val="24"/>
          <w:szCs w:val="24"/>
          <w:lang w:val="en-US"/>
        </w:rPr>
        <w:t xml:space="preserve">. </w:t>
      </w:r>
      <w:del w:id="767" w:author="Helen" w:date="2017-10-23T16:44:00Z">
        <w:r w:rsidRPr="00582999" w:rsidDel="00494349">
          <w:rPr>
            <w:rFonts w:ascii="Arial" w:hAnsi="Arial" w:cs="Arial"/>
            <w:sz w:val="24"/>
            <w:szCs w:val="24"/>
            <w:lang w:val="en-US"/>
          </w:rPr>
          <w:delText>And i</w:delText>
        </w:r>
      </w:del>
      <w:ins w:id="768" w:author="Helen" w:date="2017-10-23T16:44:00Z">
        <w:r w:rsidR="00494349">
          <w:rPr>
            <w:rFonts w:ascii="Arial" w:hAnsi="Arial" w:cs="Arial"/>
            <w:sz w:val="24"/>
            <w:szCs w:val="24"/>
            <w:lang w:val="en-US"/>
          </w:rPr>
          <w:t>I</w:t>
        </w:r>
      </w:ins>
      <w:r w:rsidRPr="00582999">
        <w:rPr>
          <w:rFonts w:ascii="Arial" w:hAnsi="Arial" w:cs="Arial"/>
          <w:sz w:val="24"/>
          <w:szCs w:val="24"/>
          <w:lang w:val="en-US"/>
        </w:rPr>
        <w:t xml:space="preserve">f the user is found, we use form authentication to set </w:t>
      </w:r>
      <w:ins w:id="769" w:author="Helen" w:date="2017-10-23T16:44:00Z">
        <w:r w:rsidR="00494349">
          <w:rPr>
            <w:rFonts w:ascii="Arial" w:hAnsi="Arial" w:cs="Arial"/>
            <w:sz w:val="24"/>
            <w:szCs w:val="24"/>
            <w:lang w:val="en-US"/>
          </w:rPr>
          <w:t xml:space="preserve">a </w:t>
        </w:r>
      </w:ins>
      <w:r w:rsidRPr="00582999">
        <w:rPr>
          <w:rFonts w:ascii="Arial" w:hAnsi="Arial" w:cs="Arial"/>
          <w:sz w:val="24"/>
          <w:szCs w:val="24"/>
          <w:lang w:val="en-US"/>
        </w:rPr>
        <w:t>cookie</w:t>
      </w:r>
      <w:ins w:id="770" w:author="Helen" w:date="2017-10-23T16:44:00Z">
        <w:r w:rsidR="00494349">
          <w:rPr>
            <w:rFonts w:ascii="Arial" w:hAnsi="Arial" w:cs="Arial"/>
            <w:sz w:val="24"/>
            <w:szCs w:val="24"/>
            <w:lang w:val="en-US"/>
          </w:rPr>
          <w:t xml:space="preserve">, </w:t>
        </w:r>
      </w:ins>
      <w:del w:id="771" w:author="Helen" w:date="2017-10-23T16:44:00Z">
        <w:r w:rsidRPr="00582999" w:rsidDel="00494349">
          <w:rPr>
            <w:rFonts w:ascii="Arial" w:hAnsi="Arial" w:cs="Arial"/>
            <w:sz w:val="24"/>
            <w:szCs w:val="24"/>
            <w:lang w:val="en-US"/>
          </w:rPr>
          <w:delText xml:space="preserve"> like this</w:delText>
        </w:r>
      </w:del>
      <w:ins w:id="772" w:author="Helen" w:date="2017-10-23T16:44:00Z">
        <w:r w:rsidR="00494349">
          <w:rPr>
            <w:rFonts w:ascii="Arial" w:hAnsi="Arial" w:cs="Arial"/>
            <w:sz w:val="24"/>
            <w:szCs w:val="24"/>
            <w:lang w:val="en-US"/>
          </w:rPr>
          <w:t>as follows</w:t>
        </w:r>
      </w:ins>
      <w:r w:rsidRPr="00582999">
        <w:rPr>
          <w:rFonts w:ascii="Arial" w:hAnsi="Arial" w:cs="Arial"/>
          <w:sz w:val="24"/>
          <w:szCs w:val="24"/>
          <w:lang w:val="en-US"/>
        </w:rPr>
        <w:t>:</w:t>
      </w:r>
    </w:p>
    <w:p w:rsidR="00BE173B" w:rsidRPr="00D36BF0" w:rsidRDefault="00BE173B" w:rsidP="00BE173B">
      <w:pPr>
        <w:spacing w:after="0" w:line="240" w:lineRule="auto"/>
        <w:jc w:val="both"/>
        <w:rPr>
          <w:rFonts w:ascii="Arial" w:hAnsi="Arial" w:cs="Arial"/>
          <w:sz w:val="24"/>
          <w:szCs w:val="24"/>
          <w:lang w:val="en-US"/>
        </w:rPr>
      </w:pPr>
    </w:p>
    <w:p w:rsidR="00010296" w:rsidRPr="00010296" w:rsidRDefault="00010296" w:rsidP="00010296">
      <w:pPr>
        <w:spacing w:after="0" w:line="240" w:lineRule="auto"/>
        <w:rPr>
          <w:rFonts w:ascii="Courier New" w:hAnsi="Courier New" w:cs="Courier New"/>
          <w:color w:val="FF0000"/>
          <w:sz w:val="24"/>
          <w:szCs w:val="24"/>
          <w:lang w:val="en-US"/>
        </w:rPr>
      </w:pPr>
      <w:r w:rsidRPr="00010296">
        <w:rPr>
          <w:rFonts w:ascii="Courier New" w:hAnsi="Courier New" w:cs="Courier New"/>
          <w:sz w:val="20"/>
          <w:szCs w:val="20"/>
          <w:lang w:val="en-US" w:eastAsia="ru-RU"/>
        </w:rPr>
        <w:t xml:space="preserve">FormsAuthentication.SetAuthCookie(model.Name, </w:t>
      </w:r>
      <w:r w:rsidRPr="00010296">
        <w:rPr>
          <w:rFonts w:ascii="Courier New" w:hAnsi="Courier New" w:cs="Courier New"/>
          <w:b/>
          <w:bCs/>
          <w:sz w:val="20"/>
          <w:szCs w:val="20"/>
          <w:lang w:val="en-US" w:eastAsia="ru-RU"/>
        </w:rPr>
        <w:t>true</w:t>
      </w:r>
      <w:r w:rsidRPr="00010296">
        <w:rPr>
          <w:rFonts w:ascii="Courier New" w:hAnsi="Courier New" w:cs="Courier New"/>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All information about a user in Asp.Net MVC is stored in the HttpContext.User property that implements the </w:t>
      </w:r>
      <w:r w:rsidRPr="00582999">
        <w:rPr>
          <w:rFonts w:ascii="Arial" w:hAnsi="Arial" w:cs="Arial"/>
          <w:b/>
          <w:sz w:val="24"/>
          <w:szCs w:val="24"/>
          <w:lang w:val="en-US"/>
        </w:rPr>
        <w:t>IPrincipal</w:t>
      </w:r>
      <w:r w:rsidRPr="00582999">
        <w:rPr>
          <w:rFonts w:ascii="Arial" w:hAnsi="Arial" w:cs="Arial"/>
          <w:sz w:val="24"/>
          <w:szCs w:val="24"/>
          <w:lang w:val="en-US"/>
        </w:rPr>
        <w:t xml:space="preserve"> interface defined in the System.Security.Principal namespace.</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w:t>
      </w:r>
      <w:r w:rsidRPr="00582999">
        <w:rPr>
          <w:rFonts w:ascii="Arial" w:hAnsi="Arial" w:cs="Arial"/>
          <w:b/>
          <w:sz w:val="24"/>
          <w:szCs w:val="24"/>
          <w:lang w:val="en-US"/>
        </w:rPr>
        <w:t>IPrincipal</w:t>
      </w:r>
      <w:r w:rsidRPr="00582999">
        <w:rPr>
          <w:rFonts w:ascii="Arial" w:hAnsi="Arial" w:cs="Arial"/>
          <w:sz w:val="24"/>
          <w:szCs w:val="24"/>
          <w:lang w:val="en-US"/>
        </w:rPr>
        <w:t xml:space="preserve"> interface defines the </w:t>
      </w:r>
      <w:r w:rsidRPr="00582999">
        <w:rPr>
          <w:rFonts w:ascii="Arial" w:hAnsi="Arial" w:cs="Arial"/>
          <w:b/>
          <w:sz w:val="24"/>
          <w:szCs w:val="24"/>
          <w:lang w:val="en-US"/>
        </w:rPr>
        <w:t>Identity</w:t>
      </w:r>
      <w:r w:rsidRPr="00582999">
        <w:rPr>
          <w:rFonts w:ascii="Arial" w:hAnsi="Arial" w:cs="Arial"/>
          <w:sz w:val="24"/>
          <w:szCs w:val="24"/>
          <w:lang w:val="en-US"/>
        </w:rPr>
        <w:t xml:space="preserve"> property that stores the object of the </w:t>
      </w:r>
      <w:proofErr w:type="spellStart"/>
      <w:r w:rsidRPr="00582999">
        <w:rPr>
          <w:rFonts w:ascii="Arial" w:hAnsi="Arial" w:cs="Arial"/>
          <w:b/>
          <w:sz w:val="24"/>
          <w:szCs w:val="24"/>
          <w:lang w:val="en-US"/>
        </w:rPr>
        <w:t>IIdentity</w:t>
      </w:r>
      <w:proofErr w:type="spellEnd"/>
      <w:r w:rsidRPr="00582999">
        <w:rPr>
          <w:rFonts w:ascii="Arial" w:hAnsi="Arial" w:cs="Arial"/>
          <w:sz w:val="24"/>
          <w:szCs w:val="24"/>
          <w:lang w:val="en-US"/>
        </w:rPr>
        <w:t xml:space="preserve"> interface </w:t>
      </w:r>
      <w:del w:id="773" w:author="Helen" w:date="2017-10-23T16:44:00Z">
        <w:r w:rsidRPr="00582999" w:rsidDel="00494349">
          <w:rPr>
            <w:rFonts w:ascii="Arial" w:hAnsi="Arial" w:cs="Arial"/>
            <w:sz w:val="24"/>
            <w:szCs w:val="24"/>
            <w:lang w:val="en-US"/>
          </w:rPr>
          <w:delText xml:space="preserve">that describes </w:delText>
        </w:r>
      </w:del>
      <w:ins w:id="774" w:author="Helen" w:date="2017-10-23T16:44:00Z">
        <w:r w:rsidR="00494349">
          <w:rPr>
            <w:rFonts w:ascii="Arial" w:hAnsi="Arial" w:cs="Arial"/>
            <w:sz w:val="24"/>
            <w:szCs w:val="24"/>
            <w:lang w:val="en-US"/>
          </w:rPr>
          <w:t xml:space="preserve">describing </w:t>
        </w:r>
      </w:ins>
      <w:r w:rsidRPr="00582999">
        <w:rPr>
          <w:rFonts w:ascii="Arial" w:hAnsi="Arial" w:cs="Arial"/>
          <w:sz w:val="24"/>
          <w:szCs w:val="24"/>
          <w:lang w:val="en-US"/>
        </w:rPr>
        <w:t>the current user.</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w:t>
      </w:r>
      <w:r w:rsidRPr="00582999">
        <w:rPr>
          <w:rFonts w:ascii="Arial" w:hAnsi="Arial" w:cs="Arial"/>
          <w:b/>
          <w:sz w:val="24"/>
          <w:szCs w:val="24"/>
          <w:lang w:val="en-US"/>
        </w:rPr>
        <w:t>IIdentity</w:t>
      </w:r>
      <w:r w:rsidRPr="00582999">
        <w:rPr>
          <w:rFonts w:ascii="Arial" w:hAnsi="Arial" w:cs="Arial"/>
          <w:sz w:val="24"/>
          <w:szCs w:val="24"/>
          <w:lang w:val="en-US"/>
        </w:rPr>
        <w:t xml:space="preserve"> interface has the following properties:</w:t>
      </w:r>
    </w:p>
    <w:p w:rsidR="00BE173B" w:rsidRPr="00582999" w:rsidRDefault="00D30513" w:rsidP="00BE173B">
      <w:pPr>
        <w:pStyle w:val="ListParagraph"/>
        <w:numPr>
          <w:ilvl w:val="0"/>
          <w:numId w:val="12"/>
        </w:numPr>
        <w:jc w:val="both"/>
        <w:rPr>
          <w:rFonts w:ascii="Arial" w:hAnsi="Arial" w:cs="Arial"/>
          <w:sz w:val="24"/>
          <w:szCs w:val="24"/>
          <w:lang w:val="en-US"/>
        </w:rPr>
      </w:pPr>
      <w:r w:rsidRPr="00582999">
        <w:rPr>
          <w:rFonts w:ascii="Arial" w:hAnsi="Arial" w:cs="Arial"/>
          <w:b/>
          <w:sz w:val="24"/>
          <w:szCs w:val="24"/>
          <w:lang w:val="en-US"/>
        </w:rPr>
        <w:t>AuthenticationType</w:t>
      </w:r>
      <w:r w:rsidRPr="00582999">
        <w:rPr>
          <w:rFonts w:ascii="Arial" w:hAnsi="Arial" w:cs="Arial"/>
          <w:sz w:val="24"/>
          <w:szCs w:val="24"/>
          <w:lang w:val="en-US"/>
        </w:rPr>
        <w:t>: authentication type</w:t>
      </w:r>
    </w:p>
    <w:p w:rsidR="00BE173B" w:rsidRPr="00582999" w:rsidRDefault="00D30513" w:rsidP="00BE173B">
      <w:pPr>
        <w:pStyle w:val="ListParagraph"/>
        <w:numPr>
          <w:ilvl w:val="0"/>
          <w:numId w:val="12"/>
        </w:numPr>
        <w:jc w:val="both"/>
        <w:rPr>
          <w:rFonts w:ascii="Arial" w:hAnsi="Arial" w:cs="Arial"/>
          <w:sz w:val="24"/>
          <w:szCs w:val="24"/>
          <w:lang w:val="en-US"/>
        </w:rPr>
      </w:pPr>
      <w:r w:rsidRPr="00582999">
        <w:rPr>
          <w:rFonts w:ascii="Arial" w:hAnsi="Arial" w:cs="Arial"/>
          <w:b/>
          <w:sz w:val="24"/>
          <w:szCs w:val="24"/>
          <w:lang w:val="en-US"/>
        </w:rPr>
        <w:t>IsAuthenticated</w:t>
      </w:r>
      <w:r w:rsidRPr="00582999">
        <w:rPr>
          <w:rFonts w:ascii="Arial" w:hAnsi="Arial" w:cs="Arial"/>
          <w:sz w:val="24"/>
          <w:szCs w:val="24"/>
          <w:lang w:val="en-US"/>
        </w:rPr>
        <w:t>: returns true if the user is logged in</w:t>
      </w:r>
    </w:p>
    <w:p w:rsidR="00BE173B" w:rsidRPr="00582999" w:rsidRDefault="00D30513" w:rsidP="00BE173B">
      <w:pPr>
        <w:pStyle w:val="ListParagraph"/>
        <w:numPr>
          <w:ilvl w:val="0"/>
          <w:numId w:val="12"/>
        </w:numPr>
        <w:jc w:val="both"/>
        <w:rPr>
          <w:rFonts w:ascii="Arial" w:hAnsi="Arial" w:cs="Arial"/>
          <w:sz w:val="24"/>
          <w:szCs w:val="24"/>
          <w:lang w:val="en-US"/>
        </w:rPr>
      </w:pPr>
      <w:r w:rsidRPr="00582999">
        <w:rPr>
          <w:rFonts w:ascii="Arial" w:hAnsi="Arial" w:cs="Arial"/>
          <w:b/>
          <w:sz w:val="24"/>
          <w:szCs w:val="24"/>
          <w:lang w:val="en-US"/>
        </w:rPr>
        <w:t>Name</w:t>
      </w:r>
      <w:r w:rsidRPr="00582999">
        <w:rPr>
          <w:rFonts w:ascii="Arial" w:hAnsi="Arial" w:cs="Arial"/>
          <w:sz w:val="24"/>
          <w:szCs w:val="24"/>
          <w:lang w:val="en-US"/>
        </w:rPr>
        <w:t>: the username in the system</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To determine whether a user is logged in, ASP.NET MVC receives cookies from the browser and if the user is logged in, the IIdentity.IsAuthenticated property is set to true, and the Name property gets the username as its value.</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Now let us add authentication items</w:t>
      </w:r>
      <w:ins w:id="775" w:author="Helen" w:date="2017-10-23T16:45:00Z">
        <w:r w:rsidR="00494349">
          <w:rPr>
            <w:rFonts w:ascii="Arial" w:hAnsi="Arial" w:cs="Arial"/>
            <w:sz w:val="24"/>
            <w:szCs w:val="24"/>
            <w:lang w:val="en-US"/>
          </w:rPr>
          <w:t xml:space="preserve"> using </w:t>
        </w:r>
      </w:ins>
      <w:del w:id="776" w:author="Helen" w:date="2017-10-23T16:45:00Z">
        <w:r w:rsidRPr="00582999" w:rsidDel="00494349">
          <w:rPr>
            <w:rFonts w:ascii="Arial" w:hAnsi="Arial" w:cs="Arial"/>
            <w:sz w:val="24"/>
            <w:szCs w:val="24"/>
            <w:lang w:val="en-US"/>
          </w:rPr>
          <w:delText xml:space="preserve">. To do it, we will use the mechanism of </w:delText>
        </w:r>
      </w:del>
      <w:r w:rsidRPr="00582999">
        <w:rPr>
          <w:rFonts w:ascii="Arial" w:hAnsi="Arial" w:cs="Arial"/>
          <w:sz w:val="24"/>
          <w:szCs w:val="24"/>
          <w:lang w:val="en-US"/>
        </w:rPr>
        <w:t>universal providers</w:t>
      </w:r>
      <w:ins w:id="777" w:author="Helen" w:date="2017-10-23T16:46:00Z">
        <w:r w:rsidR="00494349">
          <w:rPr>
            <w:rFonts w:ascii="Arial" w:hAnsi="Arial" w:cs="Arial"/>
            <w:sz w:val="24"/>
            <w:szCs w:val="24"/>
            <w:lang w:val="en-US"/>
          </w:rPr>
          <w:t xml:space="preserve"> mechanism</w:t>
        </w:r>
      </w:ins>
      <w:r w:rsidRPr="00582999">
        <w:rPr>
          <w:rFonts w:ascii="Arial" w:hAnsi="Arial" w:cs="Arial"/>
          <w:sz w:val="24"/>
          <w:szCs w:val="24"/>
          <w:lang w:val="en-US"/>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Universal providers offer a ready-made authentication functionality. But at the same time, these providers are flexible enough</w:t>
      </w:r>
      <w:ins w:id="778" w:author="Helen" w:date="2017-10-23T16:46:00Z">
        <w:r w:rsidR="00494349">
          <w:rPr>
            <w:rFonts w:ascii="Arial" w:hAnsi="Arial" w:cs="Arial"/>
            <w:sz w:val="24"/>
            <w:szCs w:val="24"/>
            <w:lang w:val="en-US"/>
          </w:rPr>
          <w:t xml:space="preserve"> that </w:t>
        </w:r>
      </w:ins>
      <w:del w:id="779" w:author="Helen" w:date="2017-10-23T16:46:00Z">
        <w:r w:rsidRPr="00582999" w:rsidDel="00494349">
          <w:rPr>
            <w:rFonts w:ascii="Arial" w:hAnsi="Arial" w:cs="Arial"/>
            <w:sz w:val="24"/>
            <w:szCs w:val="24"/>
            <w:lang w:val="en-US"/>
          </w:rPr>
          <w:delText xml:space="preserve"> – in particular, </w:delText>
        </w:r>
      </w:del>
      <w:r w:rsidRPr="00582999">
        <w:rPr>
          <w:rFonts w:ascii="Arial" w:hAnsi="Arial" w:cs="Arial"/>
          <w:sz w:val="24"/>
          <w:szCs w:val="24"/>
          <w:lang w:val="en-US"/>
        </w:rPr>
        <w:t xml:space="preserve">we can redefine them </w:t>
      </w:r>
      <w:ins w:id="780" w:author="Helen" w:date="2017-10-23T16:46:00Z">
        <w:r w:rsidR="00494349">
          <w:rPr>
            <w:rFonts w:ascii="Arial" w:hAnsi="Arial" w:cs="Arial"/>
            <w:sz w:val="24"/>
            <w:szCs w:val="24"/>
            <w:lang w:val="en-US"/>
          </w:rPr>
          <w:t xml:space="preserve">to work in whatever </w:t>
        </w:r>
      </w:ins>
      <w:del w:id="781" w:author="Helen" w:date="2017-10-23T16:47:00Z">
        <w:r w:rsidRPr="00582999" w:rsidDel="00494349">
          <w:rPr>
            <w:rFonts w:ascii="Arial" w:hAnsi="Arial" w:cs="Arial"/>
            <w:sz w:val="24"/>
            <w:szCs w:val="24"/>
            <w:lang w:val="en-US"/>
          </w:rPr>
          <w:delText xml:space="preserve">the </w:delText>
        </w:r>
      </w:del>
      <w:r w:rsidRPr="00582999">
        <w:rPr>
          <w:rFonts w:ascii="Arial" w:hAnsi="Arial" w:cs="Arial"/>
          <w:sz w:val="24"/>
          <w:szCs w:val="24"/>
          <w:lang w:val="en-US"/>
        </w:rPr>
        <w:t>way we need</w:t>
      </w:r>
      <w:ins w:id="782" w:author="Helen" w:date="2017-10-23T16:47:00Z">
        <w:r w:rsidR="00494349">
          <w:rPr>
            <w:rFonts w:ascii="Arial" w:hAnsi="Arial" w:cs="Arial"/>
            <w:sz w:val="24"/>
            <w:szCs w:val="24"/>
            <w:lang w:val="en-US"/>
          </w:rPr>
          <w:t xml:space="preserve"> them to</w:t>
        </w:r>
      </w:ins>
      <w:r w:rsidRPr="00582999">
        <w:rPr>
          <w:rFonts w:ascii="Arial" w:hAnsi="Arial" w:cs="Arial"/>
          <w:sz w:val="24"/>
          <w:szCs w:val="24"/>
          <w:lang w:val="en-US"/>
        </w:rPr>
        <w:t xml:space="preserve">. </w:t>
      </w:r>
      <w:del w:id="783" w:author="Helen" w:date="2017-10-23T16:47:00Z">
        <w:r w:rsidRPr="00582999" w:rsidDel="00494349">
          <w:rPr>
            <w:rFonts w:ascii="Arial" w:hAnsi="Arial" w:cs="Arial"/>
            <w:sz w:val="24"/>
            <w:szCs w:val="24"/>
            <w:lang w:val="en-US"/>
          </w:rPr>
          <w:delText>To do it, we do not have</w:delText>
        </w:r>
      </w:del>
      <w:ins w:id="784" w:author="Helen" w:date="2017-10-23T16:47:00Z">
        <w:r w:rsidR="00494349">
          <w:rPr>
            <w:rFonts w:ascii="Arial" w:hAnsi="Arial" w:cs="Arial"/>
            <w:sz w:val="24"/>
            <w:szCs w:val="24"/>
            <w:lang w:val="en-US"/>
          </w:rPr>
          <w:t>It is not necessary</w:t>
        </w:r>
      </w:ins>
      <w:r w:rsidRPr="00582999">
        <w:rPr>
          <w:rFonts w:ascii="Arial" w:hAnsi="Arial" w:cs="Arial"/>
          <w:sz w:val="24"/>
          <w:szCs w:val="24"/>
          <w:lang w:val="en-US"/>
        </w:rPr>
        <w:t xml:space="preserve"> to redefine and use all four providers</w:t>
      </w:r>
      <w:del w:id="785" w:author="Helen" w:date="2017-10-23T16:48:00Z">
        <w:r w:rsidRPr="00582999" w:rsidDel="00494349">
          <w:rPr>
            <w:rFonts w:ascii="Arial" w:hAnsi="Arial" w:cs="Arial"/>
            <w:sz w:val="24"/>
            <w:szCs w:val="24"/>
            <w:lang w:val="en-US"/>
          </w:rPr>
          <w:delText>.</w:delText>
        </w:r>
      </w:del>
      <w:r w:rsidRPr="00582999">
        <w:rPr>
          <w:rFonts w:ascii="Arial" w:hAnsi="Arial" w:cs="Arial"/>
          <w:sz w:val="24"/>
          <w:szCs w:val="24"/>
          <w:lang w:val="en-US"/>
        </w:rPr>
        <w:t xml:space="preserve"> </w:t>
      </w:r>
      <w:del w:id="786" w:author="Helen" w:date="2017-10-23T16:48:00Z">
        <w:r w:rsidRPr="00582999" w:rsidDel="00494349">
          <w:rPr>
            <w:rFonts w:ascii="Arial" w:hAnsi="Arial" w:cs="Arial"/>
            <w:sz w:val="24"/>
            <w:szCs w:val="24"/>
            <w:lang w:val="en-US"/>
          </w:rPr>
          <w:delText xml:space="preserve">Which </w:delText>
        </w:r>
      </w:del>
      <w:ins w:id="787" w:author="Helen" w:date="2017-10-23T16:48:00Z">
        <w:r w:rsidR="00494349">
          <w:rPr>
            <w:rFonts w:ascii="Arial" w:hAnsi="Arial" w:cs="Arial"/>
            <w:sz w:val="24"/>
            <w:szCs w:val="24"/>
            <w:lang w:val="en-US"/>
          </w:rPr>
          <w:t>w</w:t>
        </w:r>
        <w:r w:rsidR="00494349" w:rsidRPr="00582999">
          <w:rPr>
            <w:rFonts w:ascii="Arial" w:hAnsi="Arial" w:cs="Arial"/>
            <w:sz w:val="24"/>
            <w:szCs w:val="24"/>
            <w:lang w:val="en-US"/>
          </w:rPr>
          <w:t xml:space="preserve">hich </w:t>
        </w:r>
      </w:ins>
      <w:r w:rsidRPr="00582999">
        <w:rPr>
          <w:rFonts w:ascii="Arial" w:hAnsi="Arial" w:cs="Arial"/>
          <w:sz w:val="24"/>
          <w:szCs w:val="24"/>
          <w:lang w:val="en-US"/>
        </w:rPr>
        <w:t xml:space="preserve">is </w:t>
      </w:r>
      <w:del w:id="788" w:author="Helen" w:date="2017-10-23T16:48:00Z">
        <w:r w:rsidRPr="00582999" w:rsidDel="00494349">
          <w:rPr>
            <w:rFonts w:ascii="Arial" w:hAnsi="Arial" w:cs="Arial"/>
            <w:sz w:val="24"/>
            <w:szCs w:val="24"/>
            <w:lang w:val="en-US"/>
          </w:rPr>
          <w:delText xml:space="preserve">quite </w:delText>
        </w:r>
      </w:del>
      <w:r w:rsidRPr="00582999">
        <w:rPr>
          <w:rFonts w:ascii="Arial" w:hAnsi="Arial" w:cs="Arial"/>
          <w:sz w:val="24"/>
          <w:szCs w:val="24"/>
          <w:lang w:val="en-US"/>
        </w:rPr>
        <w:t>convenient</w:t>
      </w:r>
      <w:ins w:id="789" w:author="Helen" w:date="2017-10-23T16:48:00Z">
        <w:r w:rsidR="00D91C8C">
          <w:rPr>
            <w:rFonts w:ascii="Arial" w:hAnsi="Arial" w:cs="Arial"/>
            <w:sz w:val="24"/>
            <w:szCs w:val="24"/>
            <w:lang w:val="en-US"/>
          </w:rPr>
          <w:t xml:space="preserve"> if </w:t>
        </w:r>
      </w:ins>
      <w:del w:id="790" w:author="Helen" w:date="2017-10-23T16:48:00Z">
        <w:r w:rsidRPr="00582999" w:rsidDel="00D91C8C">
          <w:rPr>
            <w:rFonts w:ascii="Arial" w:hAnsi="Arial" w:cs="Arial"/>
            <w:sz w:val="24"/>
            <w:szCs w:val="24"/>
            <w:lang w:val="en-US"/>
          </w:rPr>
          <w:delText xml:space="preserve">, especially in </w:delText>
        </w:r>
        <w:r w:rsidRPr="00582999" w:rsidDel="00D91C8C">
          <w:rPr>
            <w:rFonts w:ascii="Arial" w:hAnsi="Arial" w:cs="Arial"/>
            <w:sz w:val="24"/>
            <w:szCs w:val="24"/>
            <w:lang w:val="en-US"/>
          </w:rPr>
          <w:lastRenderedPageBreak/>
          <w:delText xml:space="preserve">the situation when </w:delText>
        </w:r>
      </w:del>
      <w:r w:rsidRPr="00582999">
        <w:rPr>
          <w:rFonts w:ascii="Arial" w:hAnsi="Arial" w:cs="Arial"/>
          <w:sz w:val="24"/>
          <w:szCs w:val="24"/>
          <w:lang w:val="en-US"/>
        </w:rPr>
        <w:t xml:space="preserve">we do not need all </w:t>
      </w:r>
      <w:ins w:id="791" w:author="Helen" w:date="2017-10-23T16:48:00Z">
        <w:r w:rsidR="00D91C8C">
          <w:rPr>
            <w:rFonts w:ascii="Arial" w:hAnsi="Arial" w:cs="Arial"/>
            <w:sz w:val="24"/>
            <w:szCs w:val="24"/>
            <w:lang w:val="en-US"/>
          </w:rPr>
          <w:t xml:space="preserve">of the </w:t>
        </w:r>
      </w:ins>
      <w:r w:rsidRPr="00582999">
        <w:rPr>
          <w:rFonts w:ascii="Arial" w:hAnsi="Arial" w:cs="Arial"/>
          <w:sz w:val="24"/>
          <w:szCs w:val="24"/>
          <w:lang w:val="en-US"/>
        </w:rPr>
        <w:t xml:space="preserve">fancy ASP.NET Identity features, but </w:t>
      </w:r>
      <w:del w:id="792" w:author="Helen" w:date="2017-10-23T16:48:00Z">
        <w:r w:rsidRPr="00582999" w:rsidDel="00D91C8C">
          <w:rPr>
            <w:rFonts w:ascii="Arial" w:hAnsi="Arial" w:cs="Arial"/>
            <w:sz w:val="24"/>
            <w:szCs w:val="24"/>
            <w:lang w:val="en-US"/>
          </w:rPr>
          <w:delText xml:space="preserve">we </w:delText>
        </w:r>
      </w:del>
      <w:r w:rsidRPr="00582999">
        <w:rPr>
          <w:rFonts w:ascii="Arial" w:hAnsi="Arial" w:cs="Arial"/>
          <w:sz w:val="24"/>
          <w:szCs w:val="24"/>
          <w:lang w:val="en-US"/>
        </w:rPr>
        <w:t xml:space="preserve">just </w:t>
      </w:r>
      <w:del w:id="793" w:author="Helen" w:date="2017-10-23T16:49:00Z">
        <w:r w:rsidRPr="00582999" w:rsidDel="00D91C8C">
          <w:rPr>
            <w:rFonts w:ascii="Arial" w:hAnsi="Arial" w:cs="Arial"/>
            <w:sz w:val="24"/>
            <w:szCs w:val="24"/>
            <w:lang w:val="en-US"/>
          </w:rPr>
          <w:delText xml:space="preserve">need </w:delText>
        </w:r>
      </w:del>
      <w:r w:rsidRPr="00582999">
        <w:rPr>
          <w:rFonts w:ascii="Arial" w:hAnsi="Arial" w:cs="Arial"/>
          <w:sz w:val="24"/>
          <w:szCs w:val="24"/>
          <w:lang w:val="en-US"/>
        </w:rPr>
        <w:t>a very simple authentication system.</w:t>
      </w:r>
    </w:p>
    <w:p w:rsidR="00BE173B" w:rsidRPr="00582999" w:rsidRDefault="00F17E89" w:rsidP="00BE173B">
      <w:pPr>
        <w:jc w:val="both"/>
        <w:rPr>
          <w:rFonts w:ascii="Arial" w:hAnsi="Arial" w:cs="Arial"/>
          <w:sz w:val="24"/>
          <w:szCs w:val="24"/>
          <w:lang w:val="en-US"/>
        </w:rPr>
      </w:pPr>
      <w:ins w:id="794" w:author="Helen" w:date="2017-10-23T16:49:00Z">
        <w:r>
          <w:rPr>
            <w:rFonts w:ascii="Arial" w:hAnsi="Arial" w:cs="Arial"/>
            <w:sz w:val="24"/>
            <w:szCs w:val="24"/>
            <w:lang w:val="en-US"/>
          </w:rPr>
          <w:t xml:space="preserve">Next, we will </w:t>
        </w:r>
      </w:ins>
      <w:del w:id="795" w:author="Helen" w:date="2017-10-23T16:49:00Z">
        <w:r w:rsidR="00D30513" w:rsidRPr="00582999" w:rsidDel="00F17E89">
          <w:rPr>
            <w:rFonts w:ascii="Arial" w:hAnsi="Arial" w:cs="Arial"/>
            <w:sz w:val="24"/>
            <w:szCs w:val="24"/>
            <w:lang w:val="en-US"/>
          </w:rPr>
          <w:delText xml:space="preserve">Now let us </w:delText>
        </w:r>
      </w:del>
      <w:r w:rsidR="00D30513" w:rsidRPr="00582999">
        <w:rPr>
          <w:rFonts w:ascii="Arial" w:hAnsi="Arial" w:cs="Arial"/>
          <w:sz w:val="24"/>
          <w:szCs w:val="24"/>
          <w:lang w:val="en-US"/>
        </w:rPr>
        <w:t xml:space="preserve">redefine the role provider. </w:t>
      </w:r>
      <w:ins w:id="796" w:author="Helen" w:date="2017-10-23T16:50:00Z">
        <w:r>
          <w:rPr>
            <w:rFonts w:ascii="Arial" w:hAnsi="Arial" w:cs="Arial"/>
            <w:sz w:val="24"/>
            <w:szCs w:val="24"/>
            <w:lang w:val="en-US"/>
          </w:rPr>
          <w:t xml:space="preserve">We need to </w:t>
        </w:r>
      </w:ins>
      <w:del w:id="797" w:author="Helen" w:date="2017-10-23T16:50:00Z">
        <w:r w:rsidR="00D30513" w:rsidRPr="00582999" w:rsidDel="00F17E89">
          <w:rPr>
            <w:rFonts w:ascii="Arial" w:hAnsi="Arial" w:cs="Arial"/>
            <w:sz w:val="24"/>
            <w:szCs w:val="24"/>
            <w:lang w:val="en-US"/>
          </w:rPr>
          <w:delText xml:space="preserve">To do it, we will </w:delText>
        </w:r>
      </w:del>
      <w:r w:rsidR="00D30513" w:rsidRPr="00582999">
        <w:rPr>
          <w:rFonts w:ascii="Arial" w:hAnsi="Arial" w:cs="Arial"/>
          <w:sz w:val="24"/>
          <w:szCs w:val="24"/>
          <w:lang w:val="en-US"/>
        </w:rPr>
        <w:t xml:space="preserve">add the </w:t>
      </w:r>
      <w:proofErr w:type="spellStart"/>
      <w:r w:rsidR="00D30513" w:rsidRPr="00582999">
        <w:rPr>
          <w:rFonts w:ascii="Arial" w:hAnsi="Arial" w:cs="Arial"/>
          <w:sz w:val="24"/>
          <w:szCs w:val="24"/>
          <w:lang w:val="en-US"/>
        </w:rPr>
        <w:t>Microsoft.AspNet.Providers</w:t>
      </w:r>
      <w:proofErr w:type="spellEnd"/>
      <w:r w:rsidR="00D30513" w:rsidRPr="00582999">
        <w:rPr>
          <w:rFonts w:ascii="Arial" w:hAnsi="Arial" w:cs="Arial"/>
          <w:sz w:val="24"/>
          <w:szCs w:val="24"/>
          <w:lang w:val="en-US"/>
        </w:rPr>
        <w:t xml:space="preserve"> package via </w:t>
      </w:r>
      <w:proofErr w:type="spellStart"/>
      <w:r w:rsidR="00D30513" w:rsidRPr="00582999">
        <w:rPr>
          <w:rFonts w:ascii="Arial" w:hAnsi="Arial" w:cs="Arial"/>
          <w:sz w:val="24"/>
          <w:szCs w:val="24"/>
          <w:lang w:val="en-US"/>
        </w:rPr>
        <w:t>NuGet</w:t>
      </w:r>
      <w:proofErr w:type="spellEnd"/>
      <w:ins w:id="798" w:author="Helen" w:date="2017-10-23T16:50:00Z">
        <w:r>
          <w:rPr>
            <w:rFonts w:ascii="Arial" w:hAnsi="Arial" w:cs="Arial"/>
            <w:sz w:val="24"/>
            <w:szCs w:val="24"/>
            <w:lang w:val="en-US"/>
          </w:rPr>
          <w:t xml:space="preserve"> to do this</w:t>
        </w:r>
      </w:ins>
      <w:r w:rsidR="00D30513" w:rsidRPr="00582999">
        <w:rPr>
          <w:rFonts w:ascii="Arial" w:hAnsi="Arial" w:cs="Arial"/>
          <w:sz w:val="24"/>
          <w:szCs w:val="24"/>
          <w:lang w:val="en-US"/>
        </w:rPr>
        <w:t>.</w:t>
      </w:r>
    </w:p>
    <w:p w:rsidR="00BE173B" w:rsidRPr="00582999" w:rsidRDefault="00D30513" w:rsidP="00BE173B">
      <w:pPr>
        <w:spacing w:after="0" w:line="240" w:lineRule="auto"/>
        <w:jc w:val="both"/>
        <w:rPr>
          <w:rFonts w:ascii="Arial" w:hAnsi="Arial" w:cs="Arial"/>
          <w:sz w:val="24"/>
          <w:szCs w:val="24"/>
          <w:lang w:val="en-US"/>
        </w:rPr>
      </w:pPr>
      <w:del w:id="799" w:author="Helen" w:date="2017-10-23T16:51:00Z">
        <w:r w:rsidRPr="00582999" w:rsidDel="00F17E89">
          <w:rPr>
            <w:rFonts w:ascii="Arial" w:hAnsi="Arial" w:cs="Arial"/>
            <w:sz w:val="24"/>
            <w:szCs w:val="24"/>
            <w:lang w:val="en-US"/>
          </w:rPr>
          <w:delText>Now let us</w:delText>
        </w:r>
      </w:del>
      <w:ins w:id="800" w:author="Helen" w:date="2017-10-23T16:51:00Z">
        <w:r w:rsidR="00F17E89">
          <w:rPr>
            <w:rFonts w:ascii="Arial" w:hAnsi="Arial" w:cs="Arial"/>
            <w:sz w:val="24"/>
            <w:szCs w:val="24"/>
            <w:lang w:val="en-US"/>
          </w:rPr>
          <w:t>To</w:t>
        </w:r>
      </w:ins>
      <w:r w:rsidRPr="00582999">
        <w:rPr>
          <w:rFonts w:ascii="Arial" w:hAnsi="Arial" w:cs="Arial"/>
          <w:sz w:val="24"/>
          <w:szCs w:val="24"/>
          <w:lang w:val="en-US"/>
        </w:rPr>
        <w:t xml:space="preserve"> define the role provider itself</w:t>
      </w:r>
      <w:ins w:id="801" w:author="Helen" w:date="2017-10-23T16:51:00Z">
        <w:r w:rsidR="00F17E89">
          <w:rPr>
            <w:rFonts w:ascii="Arial" w:hAnsi="Arial" w:cs="Arial"/>
            <w:sz w:val="24"/>
            <w:szCs w:val="24"/>
            <w:lang w:val="en-US"/>
          </w:rPr>
          <w:t xml:space="preserve">, </w:t>
        </w:r>
      </w:ins>
      <w:del w:id="802" w:author="Helen" w:date="2017-10-23T16:51:00Z">
        <w:r w:rsidRPr="00582999" w:rsidDel="00F17E89">
          <w:rPr>
            <w:rFonts w:ascii="Arial" w:hAnsi="Arial" w:cs="Arial"/>
            <w:sz w:val="24"/>
            <w:szCs w:val="24"/>
            <w:lang w:val="en-US"/>
          </w:rPr>
          <w:delText>. To do it,</w:delText>
        </w:r>
      </w:del>
      <w:r w:rsidRPr="00582999">
        <w:rPr>
          <w:rFonts w:ascii="Arial" w:hAnsi="Arial" w:cs="Arial"/>
          <w:sz w:val="24"/>
          <w:szCs w:val="24"/>
          <w:lang w:val="en-US"/>
        </w:rPr>
        <w:t xml:space="preserve"> first we add the </w:t>
      </w:r>
      <w:r w:rsidRPr="00582999">
        <w:rPr>
          <w:rFonts w:ascii="Arial" w:hAnsi="Arial" w:cs="Arial"/>
          <w:i/>
          <w:sz w:val="24"/>
          <w:szCs w:val="24"/>
          <w:lang w:val="en-US"/>
        </w:rPr>
        <w:t>Providers</w:t>
      </w:r>
      <w:r w:rsidRPr="00582999">
        <w:rPr>
          <w:rFonts w:ascii="Arial" w:hAnsi="Arial" w:cs="Arial"/>
          <w:sz w:val="24"/>
          <w:szCs w:val="24"/>
          <w:lang w:val="en-US"/>
        </w:rPr>
        <w:t xml:space="preserve"> folder to the project and then add </w:t>
      </w:r>
      <w:del w:id="803" w:author="Helen" w:date="2017-10-23T16:51:00Z">
        <w:r w:rsidRPr="00582999" w:rsidDel="00F17E89">
          <w:rPr>
            <w:rFonts w:ascii="Arial" w:hAnsi="Arial" w:cs="Arial"/>
            <w:sz w:val="24"/>
            <w:szCs w:val="24"/>
            <w:lang w:val="en-US"/>
          </w:rPr>
          <w:delText xml:space="preserve">the </w:delText>
        </w:r>
      </w:del>
      <w:ins w:id="804" w:author="Helen" w:date="2017-10-23T16:51:00Z">
        <w:r w:rsidR="00F17E89">
          <w:rPr>
            <w:rFonts w:ascii="Arial" w:hAnsi="Arial" w:cs="Arial"/>
            <w:sz w:val="24"/>
            <w:szCs w:val="24"/>
            <w:lang w:val="en-US"/>
          </w:rPr>
          <w:t>a</w:t>
        </w:r>
        <w:r w:rsidR="00F17E89" w:rsidRPr="00582999">
          <w:rPr>
            <w:rFonts w:ascii="Arial" w:hAnsi="Arial" w:cs="Arial"/>
            <w:sz w:val="24"/>
            <w:szCs w:val="24"/>
            <w:lang w:val="en-US"/>
          </w:rPr>
          <w:t xml:space="preserve"> </w:t>
        </w:r>
      </w:ins>
      <w:r w:rsidRPr="00582999">
        <w:rPr>
          <w:rFonts w:ascii="Arial" w:hAnsi="Arial" w:cs="Arial"/>
          <w:sz w:val="24"/>
          <w:szCs w:val="24"/>
          <w:lang w:val="en-US"/>
        </w:rPr>
        <w:t xml:space="preserve">new </w:t>
      </w:r>
      <w:proofErr w:type="spellStart"/>
      <w:r w:rsidRPr="00582999">
        <w:rPr>
          <w:rFonts w:ascii="Arial" w:hAnsi="Arial" w:cs="Arial"/>
          <w:sz w:val="24"/>
          <w:szCs w:val="24"/>
          <w:lang w:val="en-US"/>
        </w:rPr>
        <w:t>MyRoleProvider</w:t>
      </w:r>
      <w:proofErr w:type="spellEnd"/>
      <w:r w:rsidRPr="00582999">
        <w:rPr>
          <w:rFonts w:ascii="Arial" w:hAnsi="Arial" w:cs="Arial"/>
          <w:sz w:val="24"/>
          <w:szCs w:val="24"/>
          <w:lang w:val="en-US"/>
        </w:rPr>
        <w:t xml:space="preserve"> class to it:</w:t>
      </w:r>
    </w:p>
    <w:p w:rsidR="00BE173B" w:rsidRPr="00D36BF0" w:rsidRDefault="00BE173B" w:rsidP="00BE173B">
      <w:pPr>
        <w:spacing w:after="0" w:line="240" w:lineRule="auto"/>
        <w:jc w:val="both"/>
        <w:rPr>
          <w:rFonts w:ascii="Arial" w:hAnsi="Arial" w:cs="Arial"/>
          <w:sz w:val="24"/>
          <w:szCs w:val="24"/>
          <w:lang w:val="en-US"/>
        </w:rPr>
      </w:pP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System.Collections.Generic;</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System.Linq;</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System.Web;</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System.Web.Security;</w:t>
      </w:r>
    </w:p>
    <w:p w:rsidR="00010296" w:rsidRPr="00D36BF0"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FBMVCExample.Models;</w:t>
      </w:r>
    </w:p>
    <w:p w:rsidR="00EB2661" w:rsidRPr="00D36BF0"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namespace </w:t>
      </w:r>
      <w:r w:rsidRPr="00EB2661">
        <w:rPr>
          <w:rFonts w:ascii="Courier New" w:hAnsi="Courier New" w:cs="Courier New"/>
          <w:color w:val="000000"/>
          <w:sz w:val="20"/>
          <w:szCs w:val="20"/>
          <w:lang w:val="en-US" w:eastAsia="ru-RU"/>
        </w:rPr>
        <w:t>FBMVCExample.Providers</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 xml:space="preserve">public class </w:t>
      </w:r>
      <w:r w:rsidR="00010296" w:rsidRPr="00EB2661">
        <w:rPr>
          <w:rFonts w:ascii="Courier New" w:hAnsi="Courier New" w:cs="Courier New"/>
          <w:color w:val="000000"/>
          <w:sz w:val="20"/>
          <w:szCs w:val="20"/>
          <w:lang w:val="en-US" w:eastAsia="ru-RU"/>
        </w:rPr>
        <w:t>MyRoleProvider : RoleProvider</w:t>
      </w:r>
    </w:p>
    <w:p w:rsidR="00010296" w:rsidRPr="00D36BF0" w:rsidRDefault="00EB2661" w:rsidP="00EB2661">
      <w:pPr>
        <w:autoSpaceDE w:val="0"/>
        <w:autoSpaceDN w:val="0"/>
        <w:adjustRightInd w:val="0"/>
        <w:spacing w:after="0" w:line="240" w:lineRule="auto"/>
        <w:rPr>
          <w:rFonts w:ascii="Courier New" w:hAnsi="Courier New" w:cs="Courier New"/>
          <w:color w:val="000000"/>
          <w:sz w:val="20"/>
          <w:szCs w:val="20"/>
          <w:lang w:eastAsia="ru-RU"/>
        </w:rPr>
      </w:pPr>
      <w:r w:rsidRPr="00EB2661">
        <w:rPr>
          <w:rFonts w:ascii="Courier New" w:hAnsi="Courier New" w:cs="Courier New"/>
          <w:color w:val="000000"/>
          <w:sz w:val="20"/>
          <w:szCs w:val="20"/>
          <w:lang w:val="en-US" w:eastAsia="ru-RU"/>
        </w:rPr>
        <w:t xml:space="preserve">  </w:t>
      </w:r>
      <w:r w:rsidR="00010296" w:rsidRPr="00D36BF0">
        <w:rPr>
          <w:rFonts w:ascii="Courier New" w:hAnsi="Courier New" w:cs="Courier New"/>
          <w:color w:val="000000"/>
          <w:sz w:val="20"/>
          <w:szCs w:val="20"/>
          <w:lang w:eastAsia="ru-RU"/>
        </w:rPr>
        <w:t>{</w:t>
      </w:r>
    </w:p>
    <w:p w:rsidR="00010296"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eastAsia="ru-RU"/>
        </w:rPr>
      </w:pPr>
      <w:r w:rsidRPr="00D36BF0">
        <w:rPr>
          <w:rFonts w:ascii="Courier New" w:hAnsi="Courier New" w:cs="Courier New"/>
          <w:bCs/>
          <w:i/>
          <w:color w:val="385623" w:themeColor="accent6" w:themeShade="80"/>
          <w:sz w:val="20"/>
          <w:szCs w:val="20"/>
          <w:lang w:eastAsia="ru-RU"/>
        </w:rPr>
        <w:t xml:space="preserve">    </w:t>
      </w:r>
      <w:r w:rsidR="00010296" w:rsidRPr="00D36BF0">
        <w:rPr>
          <w:rFonts w:ascii="Courier New" w:hAnsi="Courier New" w:cs="Courier New"/>
          <w:bCs/>
          <w:i/>
          <w:color w:val="385623" w:themeColor="accent6" w:themeShade="80"/>
          <w:sz w:val="20"/>
          <w:szCs w:val="20"/>
          <w:lang w:eastAsia="ru-RU"/>
        </w:rPr>
        <w:t>/// &lt;</w:t>
      </w:r>
      <w:r w:rsidR="00010296" w:rsidRPr="00EB2661">
        <w:rPr>
          <w:rFonts w:ascii="Courier New" w:hAnsi="Courier New" w:cs="Courier New"/>
          <w:bCs/>
          <w:i/>
          <w:color w:val="385623" w:themeColor="accent6" w:themeShade="80"/>
          <w:sz w:val="20"/>
          <w:szCs w:val="20"/>
          <w:lang w:val="en-US" w:eastAsia="ru-RU"/>
        </w:rPr>
        <w:t>summary</w:t>
      </w:r>
      <w:r w:rsidR="00010296" w:rsidRPr="00D36BF0">
        <w:rPr>
          <w:rFonts w:ascii="Courier New" w:hAnsi="Courier New" w:cs="Courier New"/>
          <w:bCs/>
          <w:i/>
          <w:color w:val="385623" w:themeColor="accent6" w:themeShade="80"/>
          <w:sz w:val="20"/>
          <w:szCs w:val="20"/>
          <w:lang w:eastAsia="ru-RU"/>
        </w:rPr>
        <w:t>&gt;</w:t>
      </w:r>
    </w:p>
    <w:p w:rsidR="00010296"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w:t>
      </w:r>
      <w:r w:rsidR="00010296" w:rsidRPr="00D36BF0">
        <w:rPr>
          <w:rFonts w:ascii="Courier New" w:hAnsi="Courier New" w:cs="Courier New"/>
          <w:bCs/>
          <w:i/>
          <w:color w:val="385623" w:themeColor="accent6" w:themeShade="80"/>
          <w:sz w:val="20"/>
          <w:szCs w:val="20"/>
          <w:lang w:val="en-US" w:eastAsia="ru-RU"/>
        </w:rPr>
        <w:t xml:space="preserve">/// </w:t>
      </w:r>
      <w:r w:rsidR="00D36BF0" w:rsidRPr="00D36BF0">
        <w:rPr>
          <w:rFonts w:ascii="Courier New" w:hAnsi="Courier New" w:cs="Courier New"/>
          <w:bCs/>
          <w:i/>
          <w:color w:val="385623" w:themeColor="accent6" w:themeShade="80"/>
          <w:sz w:val="20"/>
          <w:szCs w:val="20"/>
          <w:lang w:val="en-US" w:eastAsia="ru-RU"/>
        </w:rPr>
        <w:t>Returns the list of user roles</w:t>
      </w:r>
    </w:p>
    <w:p w:rsidR="00010296"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w:t>
      </w:r>
      <w:r w:rsidR="00010296" w:rsidRPr="00EB2661">
        <w:rPr>
          <w:rFonts w:ascii="Courier New" w:hAnsi="Courier New" w:cs="Courier New"/>
          <w:bCs/>
          <w:i/>
          <w:color w:val="385623" w:themeColor="accent6" w:themeShade="80"/>
          <w:sz w:val="20"/>
          <w:szCs w:val="20"/>
          <w:lang w:val="en-US" w:eastAsia="ru-RU"/>
        </w:rPr>
        <w:t>/// &lt;/summary&gt;</w:t>
      </w:r>
    </w:p>
    <w:p w:rsidR="00010296"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EB2661">
        <w:rPr>
          <w:rFonts w:ascii="Courier New" w:hAnsi="Courier New" w:cs="Courier New"/>
          <w:bCs/>
          <w:i/>
          <w:color w:val="385623" w:themeColor="accent6" w:themeShade="80"/>
          <w:sz w:val="20"/>
          <w:szCs w:val="20"/>
          <w:lang w:val="en-US" w:eastAsia="ru-RU"/>
        </w:rPr>
        <w:t xml:space="preserve">    </w:t>
      </w:r>
      <w:r w:rsidR="00010296" w:rsidRPr="00EB2661">
        <w:rPr>
          <w:rFonts w:ascii="Courier New" w:hAnsi="Courier New" w:cs="Courier New"/>
          <w:bCs/>
          <w:i/>
          <w:color w:val="385623" w:themeColor="accent6" w:themeShade="80"/>
          <w:sz w:val="20"/>
          <w:szCs w:val="20"/>
          <w:lang w:val="en-US" w:eastAsia="ru-RU"/>
        </w:rPr>
        <w:t>/// &lt;param name="username"&gt;</w:t>
      </w:r>
      <w:r w:rsidR="00D36BF0">
        <w:rPr>
          <w:rFonts w:ascii="Courier New" w:hAnsi="Courier New" w:cs="Courier New"/>
          <w:bCs/>
          <w:i/>
          <w:color w:val="385623" w:themeColor="accent6" w:themeShade="80"/>
          <w:sz w:val="20"/>
          <w:szCs w:val="20"/>
          <w:lang w:val="en-US" w:eastAsia="ru-RU"/>
        </w:rPr>
        <w:t>Username</w:t>
      </w:r>
      <w:r w:rsidR="00010296" w:rsidRPr="00EB2661">
        <w:rPr>
          <w:rFonts w:ascii="Courier New" w:hAnsi="Courier New" w:cs="Courier New"/>
          <w:bCs/>
          <w:i/>
          <w:color w:val="385623" w:themeColor="accent6" w:themeShade="80"/>
          <w:sz w:val="20"/>
          <w:szCs w:val="20"/>
          <w:lang w:val="en-US" w:eastAsia="ru-RU"/>
        </w:rPr>
        <w:t>&lt;/param&gt;</w:t>
      </w:r>
    </w:p>
    <w:p w:rsidR="00010296"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EB2661">
        <w:rPr>
          <w:rFonts w:ascii="Courier New" w:hAnsi="Courier New" w:cs="Courier New"/>
          <w:bCs/>
          <w:i/>
          <w:color w:val="385623" w:themeColor="accent6" w:themeShade="80"/>
          <w:sz w:val="20"/>
          <w:szCs w:val="20"/>
          <w:lang w:val="en-US" w:eastAsia="ru-RU"/>
        </w:rPr>
        <w:t xml:space="preserve">    </w:t>
      </w:r>
      <w:r w:rsidR="00010296" w:rsidRPr="00EB2661">
        <w:rPr>
          <w:rFonts w:ascii="Courier New" w:hAnsi="Courier New" w:cs="Courier New"/>
          <w:bCs/>
          <w:i/>
          <w:color w:val="385623" w:themeColor="accent6" w:themeShade="80"/>
          <w:sz w:val="20"/>
          <w:szCs w:val="20"/>
          <w:lang w:val="en-US" w:eastAsia="ru-RU"/>
        </w:rPr>
        <w:t>/// &lt;returns&gt;&lt;/returns&gt;</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public override string</w:t>
      </w:r>
      <w:r w:rsidR="00010296" w:rsidRPr="00EB2661">
        <w:rPr>
          <w:rFonts w:ascii="Courier New" w:hAnsi="Courier New" w:cs="Courier New"/>
          <w:color w:val="000000"/>
          <w:sz w:val="20"/>
          <w:szCs w:val="20"/>
          <w:lang w:val="en-US" w:eastAsia="ru-RU"/>
        </w:rPr>
        <w:t>[] GetRolesForUser(</w:t>
      </w:r>
      <w:r w:rsidR="00010296" w:rsidRPr="00EB2661">
        <w:rPr>
          <w:rFonts w:ascii="Courier New" w:hAnsi="Courier New" w:cs="Courier New"/>
          <w:b/>
          <w:bCs/>
          <w:color w:val="000000"/>
          <w:sz w:val="20"/>
          <w:szCs w:val="20"/>
          <w:lang w:val="en-US" w:eastAsia="ru-RU"/>
        </w:rPr>
        <w:t xml:space="preserve">string </w:t>
      </w:r>
      <w:r w:rsidR="00010296" w:rsidRPr="00EB2661">
        <w:rPr>
          <w:rFonts w:ascii="Courier New" w:hAnsi="Courier New" w:cs="Courier New"/>
          <w:color w:val="000000"/>
          <w:sz w:val="20"/>
          <w:szCs w:val="20"/>
          <w:lang w:val="en-US" w:eastAsia="ru-RU"/>
        </w:rPr>
        <w:t>username)</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string</w:t>
      </w:r>
      <w:r w:rsidR="00010296" w:rsidRPr="00EB2661">
        <w:rPr>
          <w:rFonts w:ascii="Courier New" w:hAnsi="Courier New" w:cs="Courier New"/>
          <w:color w:val="000000"/>
          <w:sz w:val="20"/>
          <w:szCs w:val="20"/>
          <w:lang w:val="en-US" w:eastAsia="ru-RU"/>
        </w:rPr>
        <w:t xml:space="preserve">[] roles = </w:t>
      </w:r>
      <w:r w:rsidR="00010296" w:rsidRPr="00EB2661">
        <w:rPr>
          <w:rFonts w:ascii="Courier New" w:hAnsi="Courier New" w:cs="Courier New"/>
          <w:b/>
          <w:bCs/>
          <w:color w:val="000000"/>
          <w:sz w:val="20"/>
          <w:szCs w:val="20"/>
          <w:lang w:val="en-US" w:eastAsia="ru-RU"/>
        </w:rPr>
        <w:t>new string</w:t>
      </w:r>
      <w:r w:rsidR="00010296" w:rsidRPr="00EB2661">
        <w:rPr>
          <w:rFonts w:ascii="Courier New" w:hAnsi="Courier New" w:cs="Courier New"/>
          <w:color w:val="000000"/>
          <w:sz w:val="20"/>
          <w:szCs w:val="20"/>
          <w:lang w:val="en-US" w:eastAsia="ru-RU"/>
        </w:rPr>
        <w:t>[] { };</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 xml:space="preserve">using </w:t>
      </w:r>
      <w:r w:rsidR="00010296" w:rsidRPr="00EB2661">
        <w:rPr>
          <w:rFonts w:ascii="Courier New" w:hAnsi="Courier New" w:cs="Courier New"/>
          <w:color w:val="000000"/>
          <w:sz w:val="20"/>
          <w:szCs w:val="20"/>
          <w:lang w:val="en-US" w:eastAsia="ru-RU"/>
        </w:rPr>
        <w:t xml:space="preserve">(DbModel db = </w:t>
      </w:r>
      <w:r w:rsidR="00010296" w:rsidRPr="00EB2661">
        <w:rPr>
          <w:rFonts w:ascii="Courier New" w:hAnsi="Courier New" w:cs="Courier New"/>
          <w:b/>
          <w:bCs/>
          <w:color w:val="000000"/>
          <w:sz w:val="20"/>
          <w:szCs w:val="20"/>
          <w:lang w:val="en-US" w:eastAsia="ru-RU"/>
        </w:rPr>
        <w:t xml:space="preserve">new </w:t>
      </w:r>
      <w:r w:rsidR="00010296" w:rsidRPr="00EB2661">
        <w:rPr>
          <w:rFonts w:ascii="Courier New" w:hAnsi="Courier New" w:cs="Courier New"/>
          <w:color w:val="000000"/>
          <w:sz w:val="20"/>
          <w:szCs w:val="20"/>
          <w:lang w:val="en-US" w:eastAsia="ru-RU"/>
        </w:rPr>
        <w:t>DbModel())</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w:t>
      </w:r>
    </w:p>
    <w:p w:rsidR="00010296" w:rsidRPr="00EB2661" w:rsidRDefault="00EB2661" w:rsidP="00EB2661">
      <w:pPr>
        <w:autoSpaceDE w:val="0"/>
        <w:autoSpaceDN w:val="0"/>
        <w:adjustRightInd w:val="0"/>
        <w:spacing w:after="0" w:line="240" w:lineRule="auto"/>
        <w:rPr>
          <w:rFonts w:ascii="Courier New" w:hAnsi="Courier New" w:cs="Courier New"/>
          <w:i/>
          <w:iCs/>
          <w:color w:val="005600"/>
          <w:sz w:val="20"/>
          <w:szCs w:val="20"/>
          <w:lang w:val="en-US" w:eastAsia="ru-RU"/>
        </w:rPr>
      </w:pPr>
      <w:r w:rsidRPr="00EB2661">
        <w:rPr>
          <w:rFonts w:ascii="Courier New" w:hAnsi="Courier New" w:cs="Courier New"/>
          <w:i/>
          <w:iCs/>
          <w:color w:val="005600"/>
          <w:sz w:val="20"/>
          <w:szCs w:val="20"/>
          <w:lang w:val="en-US" w:eastAsia="ru-RU"/>
        </w:rPr>
        <w:t xml:space="preserve">        </w:t>
      </w:r>
      <w:r w:rsidR="00010296" w:rsidRPr="00EB2661">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eastAsia="ru-RU"/>
        </w:rPr>
        <w:t>Get the user</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WEBUSER user = db.WEBUSERS.FirstOrDefault(</w:t>
      </w:r>
    </w:p>
    <w:p w:rsidR="00010296" w:rsidRPr="00EB2661" w:rsidRDefault="00EB2661" w:rsidP="00EB2661">
      <w:pPr>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u =&gt; u.EMAIL == username);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if </w:t>
      </w:r>
      <w:r w:rsidRPr="00EB2661">
        <w:rPr>
          <w:rFonts w:ascii="Courier New" w:hAnsi="Courier New" w:cs="Courier New"/>
          <w:color w:val="000000"/>
          <w:sz w:val="20"/>
          <w:szCs w:val="20"/>
          <w:lang w:val="en-US" w:eastAsia="ru-RU"/>
        </w:rPr>
        <w:t xml:space="preserve">(user != </w:t>
      </w:r>
      <w:r w:rsidRPr="00EB2661">
        <w:rPr>
          <w:rFonts w:ascii="Courier New" w:hAnsi="Courier New" w:cs="Courier New"/>
          <w:b/>
          <w:bCs/>
          <w:color w:val="000000"/>
          <w:sz w:val="20"/>
          <w:szCs w:val="20"/>
          <w:lang w:val="en-US" w:eastAsia="ru-RU"/>
        </w:rPr>
        <w:t>null</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eastAsia="ru-RU"/>
        </w:rPr>
        <w:t>{</w:t>
      </w:r>
    </w:p>
    <w:p w:rsidR="00EB2661" w:rsidRPr="00D36BF0" w:rsidRDefault="00EB2661" w:rsidP="00EB2661">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fill in an array of available roles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eastAsia="ru-RU"/>
        </w:rPr>
      </w:pPr>
      <w:r w:rsidRPr="00D36BF0">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int</w:t>
      </w:r>
      <w:r w:rsidRPr="00EB2661">
        <w:rPr>
          <w:rFonts w:ascii="Courier New" w:hAnsi="Courier New" w:cs="Courier New"/>
          <w:b/>
          <w:bCs/>
          <w:color w:val="000000"/>
          <w:sz w:val="20"/>
          <w:szCs w:val="20"/>
          <w:lang w:eastAsia="ru-RU"/>
        </w:rPr>
        <w:t xml:space="preserve"> </w:t>
      </w:r>
      <w:r w:rsidRPr="00EB2661">
        <w:rPr>
          <w:rFonts w:ascii="Courier New" w:hAnsi="Courier New" w:cs="Courier New"/>
          <w:color w:val="000000"/>
          <w:sz w:val="20"/>
          <w:szCs w:val="20"/>
          <w:lang w:val="en-US" w:eastAsia="ru-RU"/>
        </w:rPr>
        <w:t>i</w:t>
      </w:r>
      <w:r w:rsidRPr="00EB2661">
        <w:rPr>
          <w:rFonts w:ascii="Courier New" w:hAnsi="Courier New" w:cs="Courier New"/>
          <w:color w:val="000000"/>
          <w:sz w:val="20"/>
          <w:szCs w:val="20"/>
          <w:lang w:eastAsia="ru-RU"/>
        </w:rPr>
        <w:t xml:space="preserve"> = 0;</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eastAsia="ru-RU"/>
        </w:rPr>
        <w:t xml:space="preserve">          </w:t>
      </w:r>
      <w:r w:rsidRPr="00EB2661">
        <w:rPr>
          <w:rFonts w:ascii="Courier New" w:hAnsi="Courier New" w:cs="Courier New"/>
          <w:color w:val="000000"/>
          <w:sz w:val="20"/>
          <w:szCs w:val="20"/>
          <w:lang w:val="en-US" w:eastAsia="ru-RU"/>
        </w:rPr>
        <w:t xml:space="preserve">roles = </w:t>
      </w:r>
      <w:r w:rsidRPr="00EB2661">
        <w:rPr>
          <w:rFonts w:ascii="Courier New" w:hAnsi="Courier New" w:cs="Courier New"/>
          <w:b/>
          <w:bCs/>
          <w:color w:val="000000"/>
          <w:sz w:val="20"/>
          <w:szCs w:val="20"/>
          <w:lang w:val="en-US" w:eastAsia="ru-RU"/>
        </w:rPr>
        <w:t>new string</w:t>
      </w:r>
      <w:r w:rsidRPr="00EB2661">
        <w:rPr>
          <w:rFonts w:ascii="Courier New" w:hAnsi="Courier New" w:cs="Courier New"/>
          <w:color w:val="818181"/>
          <w:sz w:val="20"/>
          <w:szCs w:val="20"/>
          <w:lang w:val="en-US" w:eastAsia="ru-RU"/>
        </w:rPr>
        <w:t>[user.WEBUSERINROLES.Count]</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foreach </w:t>
      </w:r>
      <w:r w:rsidRPr="00EB2661">
        <w:rPr>
          <w:rFonts w:ascii="Courier New" w:hAnsi="Courier New" w:cs="Courier New"/>
          <w:color w:val="000000"/>
          <w:sz w:val="20"/>
          <w:szCs w:val="20"/>
          <w:lang w:val="en-US" w:eastAsia="ru-RU"/>
        </w:rPr>
        <w:t xml:space="preserve">(var rolesInUser </w:t>
      </w:r>
      <w:r w:rsidRPr="00EB2661">
        <w:rPr>
          <w:rFonts w:ascii="Courier New" w:hAnsi="Courier New" w:cs="Courier New"/>
          <w:b/>
          <w:bCs/>
          <w:color w:val="000000"/>
          <w:sz w:val="20"/>
          <w:szCs w:val="20"/>
          <w:lang w:val="en-US" w:eastAsia="ru-RU"/>
        </w:rPr>
        <w:t xml:space="preserve">in </w:t>
      </w:r>
      <w:r w:rsidRPr="00EB2661">
        <w:rPr>
          <w:rFonts w:ascii="Courier New" w:hAnsi="Courier New" w:cs="Courier New"/>
          <w:color w:val="000000"/>
          <w:sz w:val="20"/>
          <w:szCs w:val="20"/>
          <w:lang w:val="en-US" w:eastAsia="ru-RU"/>
        </w:rPr>
        <w:t>user.WEBUSERINROLES)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roles</w:t>
      </w:r>
      <w:r w:rsidRPr="00EB2661">
        <w:rPr>
          <w:rFonts w:ascii="Courier New" w:hAnsi="Courier New" w:cs="Courier New"/>
          <w:color w:val="818181"/>
          <w:sz w:val="20"/>
          <w:szCs w:val="20"/>
          <w:lang w:val="en-US" w:eastAsia="ru-RU"/>
        </w:rPr>
        <w:t xml:space="preserve">[i] </w:t>
      </w:r>
      <w:r w:rsidRPr="00EB2661">
        <w:rPr>
          <w:rFonts w:ascii="Courier New" w:hAnsi="Courier New" w:cs="Courier New"/>
          <w:color w:val="000000"/>
          <w:sz w:val="20"/>
          <w:szCs w:val="20"/>
          <w:lang w:val="en-US" w:eastAsia="ru-RU"/>
        </w:rPr>
        <w:t>= rolesInUser.WEBROLE.NAME;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i++;</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return </w:t>
      </w:r>
      <w:r w:rsidRPr="00EB2661">
        <w:rPr>
          <w:rFonts w:ascii="Courier New" w:hAnsi="Courier New" w:cs="Courier New"/>
          <w:color w:val="000000"/>
          <w:sz w:val="20"/>
          <w:szCs w:val="20"/>
          <w:lang w:val="en-US" w:eastAsia="ru-RU"/>
        </w:rPr>
        <w:t>roles;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D36BF0" w:rsidRDefault="00EB2661" w:rsidP="00EB2661">
      <w:pPr>
        <w:autoSpaceDE w:val="0"/>
        <w:autoSpaceDN w:val="0"/>
        <w:adjustRightInd w:val="0"/>
        <w:spacing w:after="0" w:line="240" w:lineRule="auto"/>
        <w:rPr>
          <w:rFonts w:ascii="Courier New" w:hAnsi="Courier New" w:cs="Courier New"/>
          <w:b/>
          <w:bCs/>
          <w:color w:val="000000"/>
          <w:sz w:val="20"/>
          <w:szCs w:val="20"/>
          <w:lang w:val="en-US" w:eastAsia="ru-RU"/>
        </w:rPr>
      </w:pPr>
    </w:p>
    <w:p w:rsidR="00EB2661"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 &lt;</w:t>
      </w:r>
      <w:r w:rsidRPr="00EB2661">
        <w:rPr>
          <w:rFonts w:ascii="Courier New" w:hAnsi="Courier New" w:cs="Courier New"/>
          <w:bCs/>
          <w:i/>
          <w:color w:val="385623" w:themeColor="accent6" w:themeShade="80"/>
          <w:sz w:val="20"/>
          <w:szCs w:val="20"/>
          <w:lang w:val="en-US" w:eastAsia="ru-RU"/>
        </w:rPr>
        <w:t>summary</w:t>
      </w:r>
      <w:r w:rsidRPr="00D36BF0">
        <w:rPr>
          <w:rFonts w:ascii="Courier New" w:hAnsi="Courier New" w:cs="Courier New"/>
          <w:bCs/>
          <w:i/>
          <w:color w:val="385623" w:themeColor="accent6" w:themeShade="80"/>
          <w:sz w:val="20"/>
          <w:szCs w:val="20"/>
          <w:lang w:val="en-US" w:eastAsia="ru-RU"/>
        </w:rPr>
        <w:t>&gt;</w:t>
      </w:r>
    </w:p>
    <w:p w:rsidR="00EB2661"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 </w:t>
      </w:r>
      <w:r w:rsidR="008E551F" w:rsidRPr="008E551F">
        <w:rPr>
          <w:rFonts w:ascii="Courier New" w:hAnsi="Courier New" w:cs="Courier New"/>
          <w:bCs/>
          <w:i/>
          <w:color w:val="385623" w:themeColor="accent6" w:themeShade="80"/>
          <w:sz w:val="20"/>
          <w:szCs w:val="20"/>
          <w:lang w:eastAsia="ru-RU"/>
        </w:rPr>
        <w:t>Creating a new role</w:t>
      </w:r>
    </w:p>
    <w:p w:rsidR="00EB2661"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 &lt;/</w:t>
      </w:r>
      <w:r w:rsidRPr="00EB2661">
        <w:rPr>
          <w:rFonts w:ascii="Courier New" w:hAnsi="Courier New" w:cs="Courier New"/>
          <w:bCs/>
          <w:i/>
          <w:color w:val="385623" w:themeColor="accent6" w:themeShade="80"/>
          <w:sz w:val="20"/>
          <w:szCs w:val="20"/>
          <w:lang w:val="en-US" w:eastAsia="ru-RU"/>
        </w:rPr>
        <w:t>summary</w:t>
      </w:r>
      <w:r w:rsidRPr="00D36BF0">
        <w:rPr>
          <w:rFonts w:ascii="Courier New" w:hAnsi="Courier New" w:cs="Courier New"/>
          <w:bCs/>
          <w:i/>
          <w:color w:val="385623" w:themeColor="accent6" w:themeShade="80"/>
          <w:sz w:val="20"/>
          <w:szCs w:val="20"/>
          <w:lang w:val="en-US" w:eastAsia="ru-RU"/>
        </w:rPr>
        <w:t>&gt;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&lt;param name="roleName"&gt;</w:t>
      </w:r>
      <w:r w:rsidR="008E551F">
        <w:rPr>
          <w:rFonts w:ascii="Courier New" w:hAnsi="Courier New" w:cs="Courier New"/>
          <w:bCs/>
          <w:i/>
          <w:color w:val="385623" w:themeColor="accent6" w:themeShade="80"/>
          <w:sz w:val="20"/>
          <w:szCs w:val="20"/>
          <w:lang w:val="en-US" w:eastAsia="ru-RU"/>
        </w:rPr>
        <w:t>Role name</w:t>
      </w:r>
      <w:r w:rsidRPr="00EB2661">
        <w:rPr>
          <w:rFonts w:ascii="Courier New" w:hAnsi="Courier New" w:cs="Courier New"/>
          <w:bCs/>
          <w:i/>
          <w:color w:val="385623" w:themeColor="accent6" w:themeShade="80"/>
          <w:sz w:val="20"/>
          <w:szCs w:val="20"/>
          <w:lang w:val="en-US" w:eastAsia="ru-RU"/>
        </w:rPr>
        <w:t>&lt;/param&gt;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public override void </w:t>
      </w:r>
      <w:r w:rsidRPr="00EB2661">
        <w:rPr>
          <w:rFonts w:ascii="Courier New" w:hAnsi="Courier New" w:cs="Courier New"/>
          <w:color w:val="000000"/>
          <w:sz w:val="20"/>
          <w:szCs w:val="20"/>
          <w:lang w:val="en-US" w:eastAsia="ru-RU"/>
        </w:rPr>
        <w:t>CreateRole(</w:t>
      </w:r>
      <w:r w:rsidRPr="00EB2661">
        <w:rPr>
          <w:rFonts w:ascii="Courier New" w:hAnsi="Courier New" w:cs="Courier New"/>
          <w:b/>
          <w:bCs/>
          <w:color w:val="000000"/>
          <w:sz w:val="20"/>
          <w:szCs w:val="20"/>
          <w:lang w:val="en-US" w:eastAsia="ru-RU"/>
        </w:rPr>
        <w:t xml:space="preserve">string </w:t>
      </w:r>
      <w:r w:rsidRPr="00EB2661">
        <w:rPr>
          <w:rFonts w:ascii="Courier New" w:hAnsi="Courier New" w:cs="Courier New"/>
          <w:color w:val="000000"/>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 xml:space="preserve">(DbModel db = </w:t>
      </w:r>
      <w:r w:rsidRPr="00EB2661">
        <w:rPr>
          <w:rFonts w:ascii="Courier New" w:hAnsi="Courier New" w:cs="Courier New"/>
          <w:b/>
          <w:bCs/>
          <w:color w:val="000000"/>
          <w:sz w:val="20"/>
          <w:szCs w:val="20"/>
          <w:lang w:val="en-US" w:eastAsia="ru-RU"/>
        </w:rPr>
        <w:t xml:space="preserve">new </w:t>
      </w:r>
      <w:r w:rsidRPr="00EB2661">
        <w:rPr>
          <w:rFonts w:ascii="Courier New" w:hAnsi="Courier New" w:cs="Courier New"/>
          <w:color w:val="000000"/>
          <w:sz w:val="20"/>
          <w:szCs w:val="20"/>
          <w:lang w:val="en-US" w:eastAsia="ru-RU"/>
        </w:rPr>
        <w:t>DbModel())</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 xml:space="preserve">WEBROLE newRole = </w:t>
      </w:r>
      <w:r w:rsidRPr="00EB2661">
        <w:rPr>
          <w:rFonts w:ascii="Courier New" w:hAnsi="Courier New" w:cs="Courier New"/>
          <w:b/>
          <w:bCs/>
          <w:color w:val="000000"/>
          <w:sz w:val="20"/>
          <w:szCs w:val="20"/>
          <w:lang w:val="en-US" w:eastAsia="ru-RU"/>
        </w:rPr>
        <w:t xml:space="preserve">new </w:t>
      </w:r>
      <w:r w:rsidRPr="00EB2661">
        <w:rPr>
          <w:rFonts w:ascii="Courier New" w:hAnsi="Courier New" w:cs="Courier New"/>
          <w:color w:val="000000"/>
          <w:sz w:val="20"/>
          <w:szCs w:val="20"/>
          <w:lang w:val="en-US" w:eastAsia="ru-RU"/>
        </w:rPr>
        <w:t>WEBROLE() { NAME = roleName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db.WEBROLES.Add(newRole);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db.SaveChanges();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eastAsia="ru-RU"/>
        </w:rPr>
      </w:pPr>
      <w:r w:rsidRPr="00EB2661">
        <w:rPr>
          <w:rFonts w:ascii="Courier New" w:hAnsi="Courier New" w:cs="Courier New"/>
          <w:color w:val="000000"/>
          <w:sz w:val="20"/>
          <w:szCs w:val="20"/>
          <w:lang w:eastAsia="ru-RU"/>
        </w:rPr>
        <w:t xml:space="preserve">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eastAsia="ru-RU"/>
        </w:rPr>
      </w:pP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eastAsia="ru-RU"/>
        </w:rPr>
      </w:pPr>
      <w:r w:rsidRPr="00EB2661">
        <w:rPr>
          <w:rFonts w:ascii="Courier New" w:hAnsi="Courier New" w:cs="Courier New"/>
          <w:bCs/>
          <w:i/>
          <w:color w:val="385623" w:themeColor="accent6" w:themeShade="80"/>
          <w:sz w:val="20"/>
          <w:szCs w:val="20"/>
          <w:lang w:eastAsia="ru-RU"/>
        </w:rPr>
        <w:lastRenderedPageBreak/>
        <w:t xml:space="preserve">    /// &lt;summary&gt;</w:t>
      </w:r>
    </w:p>
    <w:p w:rsidR="00EB2661" w:rsidRPr="008E551F"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8E551F">
        <w:rPr>
          <w:rFonts w:ascii="Courier New" w:hAnsi="Courier New" w:cs="Courier New"/>
          <w:bCs/>
          <w:i/>
          <w:color w:val="385623" w:themeColor="accent6" w:themeShade="80"/>
          <w:sz w:val="20"/>
          <w:szCs w:val="20"/>
          <w:lang w:val="en-US" w:eastAsia="ru-RU"/>
        </w:rPr>
        <w:t xml:space="preserve">    /// </w:t>
      </w:r>
      <w:r w:rsidR="008E551F" w:rsidRPr="008E551F">
        <w:rPr>
          <w:rFonts w:ascii="Courier New" w:hAnsi="Courier New" w:cs="Courier New"/>
          <w:bCs/>
          <w:i/>
          <w:color w:val="385623" w:themeColor="accent6" w:themeShade="80"/>
          <w:sz w:val="20"/>
          <w:szCs w:val="20"/>
          <w:lang w:val="en-US" w:eastAsia="ru-RU"/>
        </w:rPr>
        <w:t>Returns whether the user role is present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8E551F">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&lt;/summary&gt;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&lt;param name="username"&gt;</w:t>
      </w:r>
      <w:r w:rsidR="008E551F">
        <w:rPr>
          <w:rFonts w:ascii="Courier New" w:hAnsi="Courier New" w:cs="Courier New"/>
          <w:bCs/>
          <w:i/>
          <w:color w:val="385623" w:themeColor="accent6" w:themeShade="80"/>
          <w:sz w:val="20"/>
          <w:szCs w:val="20"/>
          <w:lang w:val="en-US" w:eastAsia="ru-RU"/>
        </w:rPr>
        <w:t>User name</w:t>
      </w:r>
      <w:r w:rsidRPr="00EB2661">
        <w:rPr>
          <w:rFonts w:ascii="Courier New" w:hAnsi="Courier New" w:cs="Courier New"/>
          <w:bCs/>
          <w:i/>
          <w:color w:val="385623" w:themeColor="accent6" w:themeShade="80"/>
          <w:sz w:val="20"/>
          <w:szCs w:val="20"/>
          <w:lang w:val="en-US" w:eastAsia="ru-RU"/>
        </w:rPr>
        <w:t>&lt;/param&gt;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&lt;param name="roleName"&gt;</w:t>
      </w:r>
      <w:r w:rsidR="008E551F">
        <w:rPr>
          <w:rFonts w:ascii="Courier New" w:hAnsi="Courier New" w:cs="Courier New"/>
          <w:bCs/>
          <w:i/>
          <w:color w:val="385623" w:themeColor="accent6" w:themeShade="80"/>
          <w:sz w:val="20"/>
          <w:szCs w:val="20"/>
          <w:lang w:val="en-US" w:eastAsia="ru-RU"/>
        </w:rPr>
        <w:t>Role name</w:t>
      </w:r>
      <w:r w:rsidRPr="00EB2661">
        <w:rPr>
          <w:rFonts w:ascii="Courier New" w:hAnsi="Courier New" w:cs="Courier New"/>
          <w:bCs/>
          <w:i/>
          <w:color w:val="385623" w:themeColor="accent6" w:themeShade="80"/>
          <w:sz w:val="20"/>
          <w:szCs w:val="20"/>
          <w:lang w:val="en-US" w:eastAsia="ru-RU"/>
        </w:rPr>
        <w:t>&lt;/param&gt;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&lt;returns&gt;&lt;/returns&gt;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public override bool </w:t>
      </w:r>
      <w:r w:rsidRPr="00EB2661">
        <w:rPr>
          <w:rFonts w:ascii="Courier New" w:hAnsi="Courier New" w:cs="Courier New"/>
          <w:color w:val="000000"/>
          <w:sz w:val="20"/>
          <w:szCs w:val="20"/>
          <w:lang w:val="en-US" w:eastAsia="ru-RU"/>
        </w:rPr>
        <w:t>IsUserInRole(</w:t>
      </w:r>
      <w:r w:rsidRPr="00EB2661">
        <w:rPr>
          <w:rFonts w:ascii="Courier New" w:hAnsi="Courier New" w:cs="Courier New"/>
          <w:b/>
          <w:bCs/>
          <w:color w:val="000000"/>
          <w:sz w:val="20"/>
          <w:szCs w:val="20"/>
          <w:lang w:val="en-US" w:eastAsia="ru-RU"/>
        </w:rPr>
        <w:t xml:space="preserve">string </w:t>
      </w:r>
      <w:r w:rsidRPr="00EB2661">
        <w:rPr>
          <w:rFonts w:ascii="Courier New" w:hAnsi="Courier New" w:cs="Courier New"/>
          <w:color w:val="000000"/>
          <w:sz w:val="20"/>
          <w:szCs w:val="20"/>
          <w:lang w:val="en-US" w:eastAsia="ru-RU"/>
        </w:rPr>
        <w:t xml:space="preserve">username, </w:t>
      </w:r>
      <w:r w:rsidRPr="00EB2661">
        <w:rPr>
          <w:rFonts w:ascii="Courier New" w:hAnsi="Courier New" w:cs="Courier New"/>
          <w:b/>
          <w:bCs/>
          <w:color w:val="000000"/>
          <w:sz w:val="20"/>
          <w:szCs w:val="20"/>
          <w:lang w:val="en-US" w:eastAsia="ru-RU"/>
        </w:rPr>
        <w:t xml:space="preserve">string </w:t>
      </w:r>
      <w:r w:rsidRPr="00EB2661">
        <w:rPr>
          <w:rFonts w:ascii="Courier New" w:hAnsi="Courier New" w:cs="Courier New"/>
          <w:color w:val="000000"/>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bool </w:t>
      </w:r>
      <w:r w:rsidRPr="00EB2661">
        <w:rPr>
          <w:rFonts w:ascii="Courier New" w:hAnsi="Courier New" w:cs="Courier New"/>
          <w:color w:val="000000"/>
          <w:sz w:val="20"/>
          <w:szCs w:val="20"/>
          <w:lang w:val="en-US" w:eastAsia="ru-RU"/>
        </w:rPr>
        <w:t xml:space="preserve">outputResult = </w:t>
      </w:r>
      <w:r w:rsidRPr="00EB2661">
        <w:rPr>
          <w:rFonts w:ascii="Courier New" w:hAnsi="Courier New" w:cs="Courier New"/>
          <w:b/>
          <w:bCs/>
          <w:color w:val="000000"/>
          <w:sz w:val="20"/>
          <w:szCs w:val="20"/>
          <w:lang w:val="en-US" w:eastAsia="ru-RU"/>
        </w:rPr>
        <w:t>false</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 xml:space="preserve">(DbModel db = </w:t>
      </w:r>
      <w:r w:rsidRPr="00EB2661">
        <w:rPr>
          <w:rFonts w:ascii="Courier New" w:hAnsi="Courier New" w:cs="Courier New"/>
          <w:b/>
          <w:bCs/>
          <w:color w:val="000000"/>
          <w:sz w:val="20"/>
          <w:szCs w:val="20"/>
          <w:lang w:val="en-US" w:eastAsia="ru-RU"/>
        </w:rPr>
        <w:t xml:space="preserve">new </w:t>
      </w:r>
      <w:r w:rsidRPr="00EB2661">
        <w:rPr>
          <w:rFonts w:ascii="Courier New" w:hAnsi="Courier New" w:cs="Courier New"/>
          <w:color w:val="000000"/>
          <w:sz w:val="20"/>
          <w:szCs w:val="20"/>
          <w:lang w:val="en-US" w:eastAsia="ru-RU"/>
        </w:rPr>
        <w:t>DbModel())</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var userInRole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from </w:t>
      </w:r>
      <w:r w:rsidRPr="00EB2661">
        <w:rPr>
          <w:rFonts w:ascii="Courier New" w:hAnsi="Courier New" w:cs="Courier New"/>
          <w:color w:val="000000"/>
          <w:sz w:val="20"/>
          <w:szCs w:val="20"/>
          <w:lang w:val="en-US" w:eastAsia="ru-RU"/>
        </w:rPr>
        <w:t xml:space="preserve">ur </w:t>
      </w:r>
      <w:r w:rsidRPr="00EB2661">
        <w:rPr>
          <w:rFonts w:ascii="Courier New" w:hAnsi="Courier New" w:cs="Courier New"/>
          <w:b/>
          <w:bCs/>
          <w:color w:val="000000"/>
          <w:sz w:val="20"/>
          <w:szCs w:val="20"/>
          <w:lang w:val="en-US" w:eastAsia="ru-RU"/>
        </w:rPr>
        <w:t xml:space="preserve">in </w:t>
      </w:r>
      <w:r w:rsidRPr="00EB2661">
        <w:rPr>
          <w:rFonts w:ascii="Courier New" w:hAnsi="Courier New" w:cs="Courier New"/>
          <w:color w:val="000000"/>
          <w:sz w:val="20"/>
          <w:szCs w:val="20"/>
          <w:lang w:val="en-US" w:eastAsia="ru-RU"/>
        </w:rPr>
        <w:t>db.WEBUSERINROLES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where </w:t>
      </w:r>
      <w:r w:rsidRPr="00EB2661">
        <w:rPr>
          <w:rFonts w:ascii="Courier New" w:hAnsi="Courier New" w:cs="Courier New"/>
          <w:color w:val="000000"/>
          <w:sz w:val="20"/>
          <w:szCs w:val="20"/>
          <w:lang w:val="en-US" w:eastAsia="ru-RU"/>
        </w:rPr>
        <w:t>ur.WEBUSER.EMAIL == username &amp;&amp;</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ur.WEBROLE.NAME == 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select new </w:t>
      </w:r>
      <w:r w:rsidRPr="00EB2661">
        <w:rPr>
          <w:rFonts w:ascii="Courier New" w:hAnsi="Courier New" w:cs="Courier New"/>
          <w:color w:val="000000"/>
          <w:sz w:val="20"/>
          <w:szCs w:val="20"/>
          <w:lang w:val="en-US" w:eastAsia="ru-RU"/>
        </w:rPr>
        <w:t>{ id = ur.ID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outputResult = userInRole.Count() &gt; 0;</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return </w:t>
      </w:r>
      <w:r w:rsidRPr="00EB2661">
        <w:rPr>
          <w:rFonts w:ascii="Courier New" w:hAnsi="Courier New" w:cs="Courier New"/>
          <w:color w:val="000000"/>
          <w:sz w:val="20"/>
          <w:szCs w:val="20"/>
          <w:lang w:val="en-US" w:eastAsia="ru-RU"/>
        </w:rPr>
        <w:t>outputResult;</w:t>
      </w:r>
    </w:p>
    <w:p w:rsid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public override void </w:t>
      </w:r>
      <w:r w:rsidRPr="00EB2661">
        <w:rPr>
          <w:rFonts w:ascii="Courier New" w:hAnsi="Courier New" w:cs="Courier New"/>
          <w:color w:val="000000"/>
          <w:sz w:val="20"/>
          <w:szCs w:val="20"/>
          <w:lang w:val="en-US" w:eastAsia="ru-RU"/>
        </w:rPr>
        <w:t>AddUsersToRoles(</w:t>
      </w:r>
      <w:r w:rsidRPr="00EB2661">
        <w:rPr>
          <w:rFonts w:ascii="Courier New" w:hAnsi="Courier New" w:cs="Courier New"/>
          <w:b/>
          <w:bCs/>
          <w:color w:val="000000"/>
          <w:sz w:val="20"/>
          <w:szCs w:val="20"/>
          <w:lang w:val="en-US" w:eastAsia="ru-RU"/>
        </w:rPr>
        <w:t>string</w:t>
      </w:r>
      <w:r w:rsidRPr="00EB2661">
        <w:rPr>
          <w:rFonts w:ascii="Courier New" w:hAnsi="Courier New" w:cs="Courier New"/>
          <w:color w:val="000000"/>
          <w:sz w:val="20"/>
          <w:szCs w:val="20"/>
          <w:lang w:val="en-US" w:eastAsia="ru-RU"/>
        </w:rPr>
        <w:t>[] usernames,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string</w:t>
      </w:r>
      <w:r w:rsidRPr="00EB2661">
        <w:rPr>
          <w:rFonts w:ascii="Courier New" w:hAnsi="Courier New" w:cs="Courier New"/>
          <w:color w:val="000000"/>
          <w:sz w:val="20"/>
          <w:szCs w:val="20"/>
          <w:lang w:val="en-US" w:eastAsia="ru-RU"/>
        </w:rPr>
        <w:t>[] roleNames)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throw new </w:t>
      </w:r>
      <w:r w:rsidRPr="00EB2661">
        <w:rPr>
          <w:rFonts w:ascii="Courier New" w:hAnsi="Courier New" w:cs="Courier New"/>
          <w:color w:val="000000"/>
          <w:sz w:val="20"/>
          <w:szCs w:val="20"/>
          <w:lang w:val="en-US" w:eastAsia="ru-RU"/>
        </w:rPr>
        <w:t>NotImplementedException();</w:t>
      </w:r>
    </w:p>
    <w:p w:rsidR="00010296" w:rsidRDefault="00EB2661" w:rsidP="00EB2661">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spacing w:after="0" w:line="240" w:lineRule="auto"/>
        <w:rPr>
          <w:rFonts w:ascii="Courier New" w:hAnsi="Courier New" w:cs="Courier New"/>
          <w:color w:val="000000"/>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string </w:t>
      </w:r>
      <w:r w:rsidRPr="00EB2661">
        <w:rPr>
          <w:rFonts w:ascii="Courier New" w:hAnsi="Courier New" w:cs="Courier New"/>
          <w:sz w:val="20"/>
          <w:szCs w:val="20"/>
          <w:lang w:val="en-US" w:eastAsia="ru-RU"/>
        </w:rPr>
        <w:t>ApplicationName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get </w:t>
      </w:r>
      <w:r w:rsidRPr="00EB2661">
        <w:rPr>
          <w:rFonts w:ascii="Courier New" w:hAnsi="Courier New" w:cs="Courier New"/>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 }</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set </w:t>
      </w:r>
      <w:r w:rsidRPr="00EB2661">
        <w:rPr>
          <w:rFonts w:ascii="Courier New" w:hAnsi="Courier New" w:cs="Courier New"/>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 }</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bool </w:t>
      </w:r>
      <w:r w:rsidRPr="00EB2661">
        <w:rPr>
          <w:rFonts w:ascii="Courier New" w:hAnsi="Courier New" w:cs="Courier New"/>
          <w:sz w:val="20"/>
          <w:szCs w:val="20"/>
          <w:lang w:val="en-US" w:eastAsia="ru-RU"/>
        </w:rPr>
        <w:t>DeleteRole(</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sidRPr="00EB2661">
        <w:rPr>
          <w:rFonts w:ascii="Courier New" w:hAnsi="Courier New" w:cs="Courier New"/>
          <w:b/>
          <w:bCs/>
          <w:sz w:val="20"/>
          <w:szCs w:val="20"/>
          <w:lang w:val="en-US" w:eastAsia="ru-RU"/>
        </w:rPr>
        <w:t xml:space="preserve">bool </w:t>
      </w:r>
      <w:r w:rsidRPr="00EB2661">
        <w:rPr>
          <w:rFonts w:ascii="Courier New" w:hAnsi="Courier New" w:cs="Courier New"/>
          <w:sz w:val="20"/>
          <w:szCs w:val="20"/>
          <w:lang w:val="en-US" w:eastAsia="ru-RU"/>
        </w:rPr>
        <w:t>throwOnPopulatedRole)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public override string</w:t>
      </w:r>
      <w:r w:rsidRPr="00EB2661">
        <w:rPr>
          <w:rFonts w:ascii="Courier New" w:hAnsi="Courier New" w:cs="Courier New"/>
          <w:sz w:val="20"/>
          <w:szCs w:val="20"/>
          <w:lang w:val="en-US" w:eastAsia="ru-RU"/>
        </w:rPr>
        <w:t>[] FindUsersInRole(</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usernameToMatch)</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public override string</w:t>
      </w:r>
      <w:r w:rsidRPr="00EB2661">
        <w:rPr>
          <w:rFonts w:ascii="Courier New" w:hAnsi="Courier New" w:cs="Courier New"/>
          <w:sz w:val="20"/>
          <w:szCs w:val="20"/>
          <w:lang w:val="en-US" w:eastAsia="ru-RU"/>
        </w:rPr>
        <w:t>[] GetAllRoles()</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public override string</w:t>
      </w:r>
      <w:r w:rsidRPr="00EB2661">
        <w:rPr>
          <w:rFonts w:ascii="Courier New" w:hAnsi="Courier New" w:cs="Courier New"/>
          <w:sz w:val="20"/>
          <w:szCs w:val="20"/>
          <w:lang w:val="en-US" w:eastAsia="ru-RU"/>
        </w:rPr>
        <w:t>[] GetUsersInRole(</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void </w:t>
      </w:r>
      <w:r w:rsidRPr="00EB2661">
        <w:rPr>
          <w:rFonts w:ascii="Courier New" w:hAnsi="Courier New" w:cs="Courier New"/>
          <w:sz w:val="20"/>
          <w:szCs w:val="20"/>
          <w:lang w:val="en-US" w:eastAsia="ru-RU"/>
        </w:rPr>
        <w:t>RemoveUsersFromRoles(</w:t>
      </w:r>
      <w:r w:rsidRPr="00EB2661">
        <w:rPr>
          <w:rFonts w:ascii="Courier New" w:hAnsi="Courier New" w:cs="Courier New"/>
          <w:b/>
          <w:bCs/>
          <w:sz w:val="20"/>
          <w:szCs w:val="20"/>
          <w:lang w:val="en-US" w:eastAsia="ru-RU"/>
        </w:rPr>
        <w:t>string</w:t>
      </w:r>
      <w:r w:rsidRPr="00EB2661">
        <w:rPr>
          <w:rFonts w:ascii="Courier New" w:hAnsi="Courier New" w:cs="Courier New"/>
          <w:sz w:val="20"/>
          <w:szCs w:val="20"/>
          <w:lang w:val="en-US" w:eastAsia="ru-RU"/>
        </w:rPr>
        <w:t>[] usernames,</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sidRPr="00EB2661">
        <w:rPr>
          <w:rFonts w:ascii="Courier New" w:hAnsi="Courier New" w:cs="Courier New"/>
          <w:b/>
          <w:bCs/>
          <w:sz w:val="20"/>
          <w:szCs w:val="20"/>
          <w:lang w:val="en-US" w:eastAsia="ru-RU"/>
        </w:rPr>
        <w:t>string</w:t>
      </w:r>
      <w:r w:rsidRPr="00EB2661">
        <w:rPr>
          <w:rFonts w:ascii="Courier New" w:hAnsi="Courier New" w:cs="Courier New"/>
          <w:sz w:val="20"/>
          <w:szCs w:val="20"/>
          <w:lang w:val="en-US" w:eastAsia="ru-RU"/>
        </w:rPr>
        <w:t>[] roleNames)</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bool </w:t>
      </w:r>
      <w:r w:rsidRPr="00EB2661">
        <w:rPr>
          <w:rFonts w:ascii="Courier New" w:hAnsi="Courier New" w:cs="Courier New"/>
          <w:sz w:val="20"/>
          <w:szCs w:val="20"/>
          <w:lang w:val="en-US" w:eastAsia="ru-RU"/>
        </w:rPr>
        <w:t>RoleExists(</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36BF0">
        <w:rPr>
          <w:rFonts w:ascii="Courier New" w:hAnsi="Courier New" w:cs="Courier New"/>
          <w:sz w:val="20"/>
          <w:szCs w:val="20"/>
          <w:lang w:val="en-US" w:eastAsia="ru-RU"/>
        </w:rPr>
        <w:t>{</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D36BF0">
        <w:rPr>
          <w:rFonts w:ascii="Courier New" w:hAnsi="Courier New" w:cs="Courier New"/>
          <w:b/>
          <w:bCs/>
          <w:sz w:val="20"/>
          <w:szCs w:val="20"/>
          <w:lang w:val="en-US" w:eastAsia="ru-RU"/>
        </w:rPr>
        <w:t xml:space="preserve">throw new </w:t>
      </w:r>
      <w:r w:rsidRPr="00D36BF0">
        <w:rPr>
          <w:rFonts w:ascii="Courier New" w:hAnsi="Courier New" w:cs="Courier New"/>
          <w:sz w:val="20"/>
          <w:szCs w:val="20"/>
          <w:lang w:val="en-US" w:eastAsia="ru-RU"/>
        </w:rPr>
        <w:t>NotImplementedException();</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lastRenderedPageBreak/>
        <w:t xml:space="preserve">    </w:t>
      </w:r>
      <w:r w:rsidRPr="00D36BF0">
        <w:rPr>
          <w:rFonts w:ascii="Courier New" w:hAnsi="Courier New" w:cs="Courier New"/>
          <w:sz w:val="20"/>
          <w:szCs w:val="20"/>
          <w:lang w:val="en-US" w:eastAsia="ru-RU"/>
        </w:rPr>
        <w:t>}</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36BF0">
        <w:rPr>
          <w:rFonts w:ascii="Courier New" w:hAnsi="Courier New" w:cs="Courier New"/>
          <w:sz w:val="20"/>
          <w:szCs w:val="20"/>
          <w:lang w:val="en-US" w:eastAsia="ru-RU"/>
        </w:rPr>
        <w:t>}</w:t>
      </w:r>
    </w:p>
    <w:p w:rsidR="00EB2661" w:rsidRPr="00D36BF0" w:rsidRDefault="00EB2661" w:rsidP="00EB2661">
      <w:pPr>
        <w:spacing w:after="0" w:line="240" w:lineRule="auto"/>
        <w:rPr>
          <w:rFonts w:ascii="Arial" w:hAnsi="Arial" w:cs="Arial"/>
          <w:color w:val="FF0000"/>
          <w:sz w:val="24"/>
          <w:szCs w:val="24"/>
          <w:lang w:val="en-US"/>
        </w:rPr>
      </w:pPr>
      <w:r w:rsidRPr="00D36BF0">
        <w:rPr>
          <w:rFonts w:ascii="Courier New" w:hAnsi="Courier New" w:cs="Courier New"/>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F17E89" w:rsidP="00BE173B">
      <w:pPr>
        <w:spacing w:after="0" w:line="240" w:lineRule="auto"/>
        <w:jc w:val="both"/>
        <w:rPr>
          <w:rFonts w:ascii="Arial" w:hAnsi="Arial" w:cs="Arial"/>
          <w:sz w:val="24"/>
          <w:szCs w:val="24"/>
          <w:lang w:val="en-US"/>
        </w:rPr>
      </w:pPr>
      <w:ins w:id="805" w:author="Helen" w:date="2017-10-23T16:52:00Z">
        <w:r>
          <w:rPr>
            <w:rFonts w:ascii="Arial" w:hAnsi="Arial" w:cs="Arial"/>
            <w:sz w:val="24"/>
            <w:szCs w:val="24"/>
            <w:lang w:val="en-US"/>
          </w:rPr>
          <w:t xml:space="preserve">For the purpose of illustration, </w:t>
        </w:r>
      </w:ins>
      <w:del w:id="806" w:author="Helen" w:date="2017-10-23T16:52:00Z">
        <w:r w:rsidR="00D30513" w:rsidRPr="00582999" w:rsidDel="00F17E89">
          <w:rPr>
            <w:rFonts w:ascii="Arial" w:hAnsi="Arial" w:cs="Arial"/>
            <w:sz w:val="24"/>
            <w:szCs w:val="24"/>
            <w:lang w:val="en-US"/>
          </w:rPr>
          <w:delText>T</w:delText>
        </w:r>
      </w:del>
      <w:ins w:id="807" w:author="Helen" w:date="2017-10-23T16:52:00Z">
        <w:r>
          <w:rPr>
            <w:rFonts w:ascii="Arial" w:hAnsi="Arial" w:cs="Arial"/>
            <w:sz w:val="24"/>
            <w:szCs w:val="24"/>
            <w:lang w:val="en-US"/>
          </w:rPr>
          <w:t>t</w:t>
        </w:r>
      </w:ins>
      <w:r w:rsidR="00D30513" w:rsidRPr="00582999">
        <w:rPr>
          <w:rFonts w:ascii="Arial" w:hAnsi="Arial" w:cs="Arial"/>
          <w:sz w:val="24"/>
          <w:szCs w:val="24"/>
          <w:lang w:val="en-US"/>
        </w:rPr>
        <w:t>hree methods are redefined</w:t>
      </w:r>
      <w:del w:id="808" w:author="Helen" w:date="2017-10-23T16:52:00Z">
        <w:r w:rsidR="00D30513" w:rsidRPr="00582999" w:rsidDel="00F17E89">
          <w:rPr>
            <w:rFonts w:ascii="Arial" w:hAnsi="Arial" w:cs="Arial"/>
            <w:sz w:val="24"/>
            <w:szCs w:val="24"/>
            <w:lang w:val="en-US"/>
          </w:rPr>
          <w:delText xml:space="preserve"> for demo purposes</w:delText>
        </w:r>
      </w:del>
      <w:r w:rsidR="00D30513" w:rsidRPr="00582999">
        <w:rPr>
          <w:rFonts w:ascii="Arial" w:hAnsi="Arial" w:cs="Arial"/>
          <w:sz w:val="24"/>
          <w:szCs w:val="24"/>
          <w:lang w:val="en-US"/>
        </w:rPr>
        <w:t xml:space="preserve">. The first one is </w:t>
      </w:r>
      <w:proofErr w:type="spellStart"/>
      <w:r w:rsidR="00D30513" w:rsidRPr="00582999">
        <w:rPr>
          <w:rFonts w:ascii="Arial" w:hAnsi="Arial" w:cs="Arial"/>
          <w:sz w:val="24"/>
          <w:szCs w:val="24"/>
          <w:lang w:val="en-US"/>
        </w:rPr>
        <w:t>GetRolesForUser</w:t>
      </w:r>
      <w:proofErr w:type="spellEnd"/>
      <w:r w:rsidR="00D30513" w:rsidRPr="00582999">
        <w:rPr>
          <w:rFonts w:ascii="Arial" w:hAnsi="Arial" w:cs="Arial"/>
          <w:sz w:val="24"/>
          <w:szCs w:val="24"/>
          <w:lang w:val="en-US"/>
        </w:rPr>
        <w:t xml:space="preserve">, </w:t>
      </w:r>
      <w:del w:id="809" w:author="Helen" w:date="2017-10-23T17:02:00Z">
        <w:r w:rsidR="00D30513" w:rsidRPr="00582999" w:rsidDel="008B0CEE">
          <w:rPr>
            <w:rFonts w:ascii="Arial" w:hAnsi="Arial" w:cs="Arial"/>
            <w:sz w:val="24"/>
            <w:szCs w:val="24"/>
            <w:lang w:val="en-US"/>
          </w:rPr>
          <w:delText>it makes it possible to get</w:delText>
        </w:r>
      </w:del>
      <w:ins w:id="810" w:author="Helen" w:date="2017-10-23T17:02:00Z">
        <w:r w:rsidR="008B0CEE">
          <w:rPr>
            <w:rFonts w:ascii="Arial" w:hAnsi="Arial" w:cs="Arial"/>
            <w:sz w:val="24"/>
            <w:szCs w:val="24"/>
            <w:lang w:val="en-US"/>
          </w:rPr>
          <w:t>for obtaining</w:t>
        </w:r>
      </w:ins>
      <w:r w:rsidR="00D30513" w:rsidRPr="00582999">
        <w:rPr>
          <w:rFonts w:ascii="Arial" w:hAnsi="Arial" w:cs="Arial"/>
          <w:sz w:val="24"/>
          <w:szCs w:val="24"/>
          <w:lang w:val="en-US"/>
        </w:rPr>
        <w:t xml:space="preserve"> a set of roles for a </w:t>
      </w:r>
      <w:del w:id="811" w:author="Helen" w:date="2017-10-23T17:02:00Z">
        <w:r w:rsidR="00D30513" w:rsidRPr="00582999" w:rsidDel="008B0CEE">
          <w:rPr>
            <w:rFonts w:ascii="Arial" w:hAnsi="Arial" w:cs="Arial"/>
            <w:sz w:val="24"/>
            <w:szCs w:val="24"/>
            <w:lang w:val="en-US"/>
          </w:rPr>
          <w:delText xml:space="preserve">certain </w:delText>
        </w:r>
      </w:del>
      <w:ins w:id="812" w:author="Helen" w:date="2017-10-23T17:02:00Z">
        <w:r w:rsidR="008B0CEE">
          <w:rPr>
            <w:rFonts w:ascii="Arial" w:hAnsi="Arial" w:cs="Arial"/>
            <w:sz w:val="24"/>
            <w:szCs w:val="24"/>
            <w:lang w:val="en-US"/>
          </w:rPr>
          <w:t>specified</w:t>
        </w:r>
        <w:r w:rsidR="008B0CEE" w:rsidRPr="00582999">
          <w:rPr>
            <w:rFonts w:ascii="Arial" w:hAnsi="Arial" w:cs="Arial"/>
            <w:sz w:val="24"/>
            <w:szCs w:val="24"/>
            <w:lang w:val="en-US"/>
          </w:rPr>
          <w:t xml:space="preserve"> </w:t>
        </w:r>
      </w:ins>
      <w:r w:rsidR="00D30513" w:rsidRPr="00582999">
        <w:rPr>
          <w:rFonts w:ascii="Arial" w:hAnsi="Arial" w:cs="Arial"/>
          <w:sz w:val="24"/>
          <w:szCs w:val="24"/>
          <w:lang w:val="en-US"/>
        </w:rPr>
        <w:t xml:space="preserve">user. The second method is CreateRole, </w:t>
      </w:r>
      <w:del w:id="813" w:author="Helen" w:date="2017-10-23T17:02:00Z">
        <w:r w:rsidR="00D30513" w:rsidRPr="00582999" w:rsidDel="008B0CEE">
          <w:rPr>
            <w:rFonts w:ascii="Arial" w:hAnsi="Arial" w:cs="Arial"/>
            <w:sz w:val="24"/>
            <w:szCs w:val="24"/>
            <w:lang w:val="en-US"/>
          </w:rPr>
          <w:delText xml:space="preserve">it is responsible </w:delText>
        </w:r>
      </w:del>
      <w:r w:rsidR="00D30513" w:rsidRPr="00582999">
        <w:rPr>
          <w:rFonts w:ascii="Arial" w:hAnsi="Arial" w:cs="Arial"/>
          <w:sz w:val="24"/>
          <w:szCs w:val="24"/>
          <w:lang w:val="en-US"/>
        </w:rPr>
        <w:t xml:space="preserve">for creating a role. </w:t>
      </w:r>
      <w:del w:id="814" w:author="Helen" w:date="2017-10-23T17:02:00Z">
        <w:r w:rsidR="00D30513" w:rsidRPr="00582999" w:rsidDel="008B0CEE">
          <w:rPr>
            <w:rFonts w:ascii="Arial" w:hAnsi="Arial" w:cs="Arial"/>
            <w:sz w:val="24"/>
            <w:szCs w:val="24"/>
            <w:lang w:val="en-US"/>
          </w:rPr>
          <w:delText>And t</w:delText>
        </w:r>
      </w:del>
      <w:ins w:id="815" w:author="Helen" w:date="2017-10-23T17:02:00Z">
        <w:r w:rsidR="008B0CEE">
          <w:rPr>
            <w:rFonts w:ascii="Arial" w:hAnsi="Arial" w:cs="Arial"/>
            <w:sz w:val="24"/>
            <w:szCs w:val="24"/>
            <w:lang w:val="en-US"/>
          </w:rPr>
          <w:t>T</w:t>
        </w:r>
      </w:ins>
      <w:r w:rsidR="00D30513" w:rsidRPr="00582999">
        <w:rPr>
          <w:rFonts w:ascii="Arial" w:hAnsi="Arial" w:cs="Arial"/>
          <w:sz w:val="24"/>
          <w:szCs w:val="24"/>
          <w:lang w:val="en-US"/>
        </w:rPr>
        <w:t>he third</w:t>
      </w:r>
      <w:ins w:id="816" w:author="Helen" w:date="2017-10-23T17:02:00Z">
        <w:r w:rsidR="008B0CEE">
          <w:rPr>
            <w:rFonts w:ascii="Arial" w:hAnsi="Arial" w:cs="Arial"/>
            <w:sz w:val="24"/>
            <w:szCs w:val="24"/>
            <w:lang w:val="en-US"/>
          </w:rPr>
          <w:t xml:space="preserve">, </w:t>
        </w:r>
      </w:ins>
      <w:del w:id="817" w:author="Helen" w:date="2017-10-23T17:02:00Z">
        <w:r w:rsidR="00D30513" w:rsidRPr="00582999" w:rsidDel="008B0CEE">
          <w:rPr>
            <w:rFonts w:ascii="Arial" w:hAnsi="Arial" w:cs="Arial"/>
            <w:sz w:val="24"/>
            <w:szCs w:val="24"/>
            <w:lang w:val="en-US"/>
          </w:rPr>
          <w:delText xml:space="preserve"> one is </w:delText>
        </w:r>
      </w:del>
      <w:proofErr w:type="spellStart"/>
      <w:r w:rsidR="00D30513" w:rsidRPr="00582999">
        <w:rPr>
          <w:rFonts w:ascii="Arial" w:hAnsi="Arial" w:cs="Arial"/>
          <w:sz w:val="24"/>
          <w:szCs w:val="24"/>
          <w:lang w:val="en-US"/>
        </w:rPr>
        <w:t>IsUserInRole</w:t>
      </w:r>
      <w:proofErr w:type="spellEnd"/>
      <w:r w:rsidR="00D30513" w:rsidRPr="00582999">
        <w:rPr>
          <w:rFonts w:ascii="Arial" w:hAnsi="Arial" w:cs="Arial"/>
          <w:sz w:val="24"/>
          <w:szCs w:val="24"/>
          <w:lang w:val="en-US"/>
        </w:rPr>
        <w:t xml:space="preserve">, </w:t>
      </w:r>
      <w:del w:id="818" w:author="Helen" w:date="2017-10-23T17:03:00Z">
        <w:r w:rsidR="00D30513" w:rsidRPr="00582999" w:rsidDel="008B0CEE">
          <w:rPr>
            <w:rFonts w:ascii="Arial" w:hAnsi="Arial" w:cs="Arial"/>
            <w:sz w:val="24"/>
            <w:szCs w:val="24"/>
            <w:lang w:val="en-US"/>
          </w:rPr>
          <w:delText xml:space="preserve">it specifies </w:delText>
        </w:r>
      </w:del>
      <w:ins w:id="819" w:author="Helen" w:date="2017-10-23T17:03:00Z">
        <w:r w:rsidR="008B0CEE">
          <w:rPr>
            <w:rFonts w:ascii="Arial" w:hAnsi="Arial" w:cs="Arial"/>
            <w:sz w:val="24"/>
            <w:szCs w:val="24"/>
            <w:lang w:val="en-US"/>
          </w:rPr>
          <w:t>determin</w:t>
        </w:r>
        <w:r w:rsidR="008B0CEE" w:rsidRPr="00582999">
          <w:rPr>
            <w:rFonts w:ascii="Arial" w:hAnsi="Arial" w:cs="Arial"/>
            <w:sz w:val="24"/>
            <w:szCs w:val="24"/>
            <w:lang w:val="en-US"/>
          </w:rPr>
          <w:t xml:space="preserve">es </w:t>
        </w:r>
      </w:ins>
      <w:r w:rsidR="00D30513" w:rsidRPr="00582999">
        <w:rPr>
          <w:rFonts w:ascii="Arial" w:hAnsi="Arial" w:cs="Arial"/>
          <w:sz w:val="24"/>
          <w:szCs w:val="24"/>
          <w:lang w:val="en-US"/>
        </w:rPr>
        <w:t xml:space="preserve">whether the user has a </w:t>
      </w:r>
      <w:del w:id="820" w:author="Helen" w:date="2017-10-23T17:03:00Z">
        <w:r w:rsidR="00D30513" w:rsidRPr="00582999" w:rsidDel="008B0CEE">
          <w:rPr>
            <w:rFonts w:ascii="Arial" w:hAnsi="Arial" w:cs="Arial"/>
            <w:sz w:val="24"/>
            <w:szCs w:val="24"/>
            <w:lang w:val="en-US"/>
          </w:rPr>
          <w:delText xml:space="preserve">certain </w:delText>
        </w:r>
      </w:del>
      <w:ins w:id="821" w:author="Helen" w:date="2017-10-23T17:03:00Z">
        <w:r w:rsidR="008B0CEE">
          <w:rPr>
            <w:rFonts w:ascii="Arial" w:hAnsi="Arial" w:cs="Arial"/>
            <w:sz w:val="24"/>
            <w:szCs w:val="24"/>
            <w:lang w:val="en-US"/>
          </w:rPr>
          <w:t>specified</w:t>
        </w:r>
        <w:r w:rsidR="008B0CEE" w:rsidRPr="00582999">
          <w:rPr>
            <w:rFonts w:ascii="Arial" w:hAnsi="Arial" w:cs="Arial"/>
            <w:sz w:val="24"/>
            <w:szCs w:val="24"/>
            <w:lang w:val="en-US"/>
          </w:rPr>
          <w:t xml:space="preserve"> </w:t>
        </w:r>
      </w:ins>
      <w:r w:rsidR="00D30513" w:rsidRPr="00582999">
        <w:rPr>
          <w:rFonts w:ascii="Arial" w:hAnsi="Arial" w:cs="Arial"/>
          <w:sz w:val="24"/>
          <w:szCs w:val="24"/>
          <w:lang w:val="en-US"/>
        </w:rPr>
        <w:t>role in the system.</w:t>
      </w:r>
    </w:p>
    <w:p w:rsidR="00BE173B" w:rsidRPr="00D36BF0" w:rsidRDefault="00BE173B" w:rsidP="00BE173B">
      <w:pPr>
        <w:spacing w:after="0" w:line="240" w:lineRule="auto"/>
        <w:jc w:val="both"/>
        <w:rPr>
          <w:rFonts w:ascii="Arial" w:hAnsi="Arial" w:cs="Arial"/>
          <w:sz w:val="24"/>
          <w:szCs w:val="24"/>
          <w:lang w:val="en-US"/>
        </w:rPr>
      </w:pPr>
    </w:p>
    <w:p w:rsidR="00BE173B" w:rsidRPr="00582999" w:rsidRDefault="00D30513" w:rsidP="00BE173B">
      <w:pPr>
        <w:spacing w:after="0" w:line="240" w:lineRule="auto"/>
        <w:jc w:val="both"/>
        <w:rPr>
          <w:rFonts w:ascii="Arial" w:hAnsi="Arial" w:cs="Arial"/>
          <w:sz w:val="24"/>
          <w:szCs w:val="24"/>
          <w:lang w:val="en-US"/>
        </w:rPr>
      </w:pPr>
      <w:r w:rsidRPr="00582999">
        <w:rPr>
          <w:rFonts w:ascii="Arial" w:hAnsi="Arial" w:cs="Arial"/>
          <w:sz w:val="24"/>
          <w:szCs w:val="24"/>
          <w:lang w:val="en-US"/>
        </w:rPr>
        <w:t xml:space="preserve">To use the role provider in the application, we need to add its definition to the configuration file. </w:t>
      </w:r>
      <w:del w:id="822" w:author="Helen" w:date="2017-10-23T17:04:00Z">
        <w:r w:rsidRPr="00582999" w:rsidDel="008B0CEE">
          <w:rPr>
            <w:rFonts w:ascii="Arial" w:hAnsi="Arial" w:cs="Arial"/>
            <w:sz w:val="24"/>
            <w:szCs w:val="24"/>
            <w:lang w:val="en-US"/>
          </w:rPr>
          <w:delText>Let us o</w:delText>
        </w:r>
      </w:del>
      <w:ins w:id="823" w:author="Helen" w:date="2017-10-23T17:04:00Z">
        <w:r w:rsidR="008B0CEE">
          <w:rPr>
            <w:rFonts w:ascii="Arial" w:hAnsi="Arial" w:cs="Arial"/>
            <w:sz w:val="24"/>
            <w:szCs w:val="24"/>
            <w:lang w:val="en-US"/>
          </w:rPr>
          <w:t>O</w:t>
        </w:r>
      </w:ins>
      <w:r w:rsidRPr="00582999">
        <w:rPr>
          <w:rFonts w:ascii="Arial" w:hAnsi="Arial" w:cs="Arial"/>
          <w:sz w:val="24"/>
          <w:szCs w:val="24"/>
          <w:lang w:val="en-US"/>
        </w:rPr>
        <w:t>pen the web.config file and remove the definition of providers added automatically during the installation of the Microsoft.AspNet.Providers package</w:t>
      </w:r>
      <w:del w:id="824" w:author="Helen" w:date="2017-10-23T17:04:00Z">
        <w:r w:rsidRPr="00582999" w:rsidDel="008B0CEE">
          <w:rPr>
            <w:rFonts w:ascii="Arial" w:hAnsi="Arial" w:cs="Arial"/>
            <w:sz w:val="24"/>
            <w:szCs w:val="24"/>
            <w:lang w:val="en-US"/>
          </w:rPr>
          <w:delText xml:space="preserve"> from it</w:delText>
        </w:r>
      </w:del>
      <w:r w:rsidRPr="00582999">
        <w:rPr>
          <w:rFonts w:ascii="Arial" w:hAnsi="Arial" w:cs="Arial"/>
          <w:sz w:val="24"/>
          <w:szCs w:val="24"/>
          <w:lang w:val="en-US"/>
        </w:rPr>
        <w:t xml:space="preserve">. </w:t>
      </w:r>
      <w:del w:id="825" w:author="Helen" w:date="2017-10-23T17:04:00Z">
        <w:r w:rsidRPr="00582999" w:rsidDel="008B0CEE">
          <w:rPr>
            <w:rFonts w:ascii="Arial" w:hAnsi="Arial" w:cs="Arial"/>
            <w:sz w:val="24"/>
            <w:szCs w:val="24"/>
            <w:lang w:val="en-US"/>
          </w:rPr>
          <w:delText xml:space="preserve">And then </w:delText>
        </w:r>
      </w:del>
      <w:ins w:id="826" w:author="Helen" w:date="2017-10-23T17:04:00Z">
        <w:r w:rsidR="008B0CEE">
          <w:rPr>
            <w:rFonts w:ascii="Arial" w:hAnsi="Arial" w:cs="Arial"/>
            <w:sz w:val="24"/>
            <w:szCs w:val="24"/>
            <w:lang w:val="en-US"/>
          </w:rPr>
          <w:t xml:space="preserve">Next, </w:t>
        </w:r>
      </w:ins>
      <w:r w:rsidRPr="00582999">
        <w:rPr>
          <w:rFonts w:ascii="Arial" w:hAnsi="Arial" w:cs="Arial"/>
          <w:sz w:val="24"/>
          <w:szCs w:val="24"/>
          <w:lang w:val="en-US"/>
        </w:rPr>
        <w:t xml:space="preserve">we </w:t>
      </w:r>
      <w:del w:id="827" w:author="Helen" w:date="2017-10-23T17:05:00Z">
        <w:r w:rsidRPr="00582999" w:rsidDel="008B0CEE">
          <w:rPr>
            <w:rFonts w:ascii="Arial" w:hAnsi="Arial" w:cs="Arial"/>
            <w:sz w:val="24"/>
            <w:szCs w:val="24"/>
            <w:lang w:val="en-US"/>
          </w:rPr>
          <w:delText xml:space="preserve">add </w:delText>
        </w:r>
      </w:del>
      <w:ins w:id="828" w:author="Helen" w:date="2017-10-23T17:05:00Z">
        <w:r w:rsidR="008B0CEE">
          <w:rPr>
            <w:rFonts w:ascii="Arial" w:hAnsi="Arial" w:cs="Arial"/>
            <w:sz w:val="24"/>
            <w:szCs w:val="24"/>
            <w:lang w:val="en-US"/>
          </w:rPr>
          <w:t>insert</w:t>
        </w:r>
        <w:r w:rsidR="008B0CEE" w:rsidRPr="00582999">
          <w:rPr>
            <w:rFonts w:ascii="Arial" w:hAnsi="Arial" w:cs="Arial"/>
            <w:sz w:val="24"/>
            <w:szCs w:val="24"/>
            <w:lang w:val="en-US"/>
          </w:rPr>
          <w:t xml:space="preserve"> </w:t>
        </w:r>
      </w:ins>
      <w:r w:rsidRPr="00582999">
        <w:rPr>
          <w:rFonts w:ascii="Arial" w:hAnsi="Arial" w:cs="Arial"/>
          <w:sz w:val="24"/>
          <w:szCs w:val="24"/>
          <w:lang w:val="en-US"/>
        </w:rPr>
        <w:t xml:space="preserve">our provider </w:t>
      </w:r>
      <w:del w:id="829" w:author="Helen" w:date="2017-10-23T17:05:00Z">
        <w:r w:rsidRPr="00582999" w:rsidDel="008B0CEE">
          <w:rPr>
            <w:rFonts w:ascii="Arial" w:hAnsi="Arial" w:cs="Arial"/>
            <w:sz w:val="24"/>
            <w:szCs w:val="24"/>
            <w:lang w:val="en-US"/>
          </w:rPr>
          <w:delText xml:space="preserve">there </w:delText>
        </w:r>
      </w:del>
      <w:r w:rsidRPr="00582999">
        <w:rPr>
          <w:rFonts w:ascii="Arial" w:hAnsi="Arial" w:cs="Arial"/>
          <w:sz w:val="24"/>
          <w:szCs w:val="24"/>
          <w:lang w:val="en-US"/>
        </w:rPr>
        <w:t>within the system.web section:</w:t>
      </w:r>
    </w:p>
    <w:p w:rsidR="00BE173B" w:rsidRPr="00D36BF0" w:rsidRDefault="00BE173B" w:rsidP="00BE173B">
      <w:pPr>
        <w:spacing w:after="0" w:line="240" w:lineRule="auto"/>
        <w:jc w:val="both"/>
        <w:rPr>
          <w:rFonts w:ascii="Arial" w:hAnsi="Arial" w:cs="Arial"/>
          <w:sz w:val="24"/>
          <w:szCs w:val="24"/>
          <w:lang w:val="en-US"/>
        </w:rPr>
      </w:pPr>
    </w:p>
    <w:p w:rsidR="00EB2661" w:rsidRPr="00D36BF0" w:rsidRDefault="00EB2661" w:rsidP="00BE173B">
      <w:pPr>
        <w:spacing w:after="0" w:line="240" w:lineRule="auto"/>
        <w:jc w:val="both"/>
        <w:rPr>
          <w:rFonts w:ascii="Courier New" w:hAnsi="Courier New" w:cs="Courier New"/>
          <w:sz w:val="20"/>
          <w:szCs w:val="20"/>
          <w:lang w:val="en-US" w:eastAsia="ru-RU"/>
        </w:rPr>
      </w:pPr>
      <w:r w:rsidRPr="00D36BF0">
        <w:rPr>
          <w:rFonts w:ascii="Courier New" w:hAnsi="Courier New" w:cs="Courier New"/>
          <w:sz w:val="20"/>
          <w:szCs w:val="20"/>
          <w:lang w:val="en-US" w:eastAsia="ru-RU"/>
        </w:rPr>
        <w:t>&lt;system.web&gt;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&lt;authentication mode=</w:t>
      </w:r>
      <w:r w:rsidRPr="00897B23">
        <w:rPr>
          <w:rFonts w:ascii="Courier New" w:hAnsi="Courier New" w:cs="Courier New"/>
          <w:color w:val="000066"/>
          <w:sz w:val="20"/>
          <w:szCs w:val="20"/>
          <w:lang w:val="en-US" w:eastAsia="ru-RU"/>
        </w:rPr>
        <w:t>"Forms"</w:t>
      </w:r>
      <w:r w:rsidRPr="00897B23">
        <w:rPr>
          <w:rFonts w:ascii="Courier New" w:hAnsi="Courier New" w:cs="Courier New"/>
          <w:color w:val="000000"/>
          <w:sz w:val="20"/>
          <w:szCs w:val="20"/>
          <w:lang w:val="en-US" w:eastAsia="ru-RU"/>
        </w:rPr>
        <w:t>&gt;</w:t>
      </w:r>
    </w:p>
    <w:p w:rsidR="00897B23" w:rsidRPr="00897B23" w:rsidRDefault="00897B23" w:rsidP="00897B23">
      <w:pPr>
        <w:autoSpaceDE w:val="0"/>
        <w:autoSpaceDN w:val="0"/>
        <w:adjustRightInd w:val="0"/>
        <w:spacing w:after="0" w:line="240" w:lineRule="auto"/>
        <w:rPr>
          <w:rFonts w:ascii="Courier New" w:hAnsi="Courier New" w:cs="Courier New"/>
          <w:color w:val="000066"/>
          <w:sz w:val="20"/>
          <w:szCs w:val="20"/>
          <w:lang w:val="en-US" w:eastAsia="ru-RU"/>
        </w:rPr>
      </w:pPr>
      <w:r w:rsidRPr="00897B23">
        <w:rPr>
          <w:rFonts w:ascii="Courier New" w:hAnsi="Courier New" w:cs="Courier New"/>
          <w:color w:val="000000"/>
          <w:sz w:val="20"/>
          <w:szCs w:val="20"/>
          <w:lang w:val="en-US" w:eastAsia="ru-RU"/>
        </w:rPr>
        <w:t xml:space="preserve">    &lt;forms name=</w:t>
      </w:r>
      <w:r w:rsidRPr="00897B23">
        <w:rPr>
          <w:rFonts w:ascii="Courier New" w:hAnsi="Courier New" w:cs="Courier New"/>
          <w:color w:val="000066"/>
          <w:sz w:val="20"/>
          <w:szCs w:val="20"/>
          <w:lang w:val="en-US" w:eastAsia="ru-RU"/>
        </w:rPr>
        <w:t xml:space="preserve">"cookies" </w:t>
      </w:r>
      <w:r w:rsidRPr="00897B23">
        <w:rPr>
          <w:rFonts w:ascii="Courier New" w:hAnsi="Courier New" w:cs="Courier New"/>
          <w:color w:val="000000"/>
          <w:sz w:val="20"/>
          <w:szCs w:val="20"/>
          <w:lang w:val="en-US" w:eastAsia="ru-RU"/>
        </w:rPr>
        <w:t>timeout=</w:t>
      </w:r>
      <w:r w:rsidRPr="00897B23">
        <w:rPr>
          <w:rFonts w:ascii="Courier New" w:hAnsi="Courier New" w:cs="Courier New"/>
          <w:color w:val="000066"/>
          <w:sz w:val="20"/>
          <w:szCs w:val="20"/>
          <w:lang w:val="en-US" w:eastAsia="ru-RU"/>
        </w:rPr>
        <w:t xml:space="preserve">"2880" </w:t>
      </w:r>
      <w:r w:rsidRPr="00897B23">
        <w:rPr>
          <w:rFonts w:ascii="Courier New" w:hAnsi="Courier New" w:cs="Courier New"/>
          <w:color w:val="000000"/>
          <w:sz w:val="20"/>
          <w:szCs w:val="20"/>
          <w:lang w:val="en-US" w:eastAsia="ru-RU"/>
        </w:rPr>
        <w:t>loginUrl=</w:t>
      </w:r>
      <w:r w:rsidRPr="00897B23">
        <w:rPr>
          <w:rFonts w:ascii="Courier New" w:hAnsi="Courier New" w:cs="Courier New"/>
          <w:color w:val="000066"/>
          <w:sz w:val="20"/>
          <w:szCs w:val="20"/>
          <w:lang w:val="en-US" w:eastAsia="ru-RU"/>
        </w:rPr>
        <w:t>"~/Account/Login"</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defaultUrl=</w:t>
      </w:r>
      <w:r w:rsidRPr="00897B23">
        <w:rPr>
          <w:rFonts w:ascii="Courier New" w:hAnsi="Courier New" w:cs="Courier New"/>
          <w:color w:val="000066"/>
          <w:sz w:val="20"/>
          <w:szCs w:val="20"/>
          <w:lang w:val="en-US" w:eastAsia="ru-RU"/>
        </w:rPr>
        <w:t>"~/Invoice/Index"</w:t>
      </w:r>
      <w:r w:rsidRPr="00897B23">
        <w:rPr>
          <w:rFonts w:ascii="Courier New" w:hAnsi="Courier New" w:cs="Courier New"/>
          <w:color w:val="000000"/>
          <w:sz w:val="20"/>
          <w:szCs w:val="20"/>
          <w:lang w:val="en-US" w:eastAsia="ru-RU"/>
        </w:rPr>
        <w:t>/&gt;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&lt;/authentication&gt;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&lt;roleManager enabled=</w:t>
      </w:r>
      <w:r w:rsidRPr="00897B23">
        <w:rPr>
          <w:rFonts w:ascii="Courier New" w:hAnsi="Courier New" w:cs="Courier New"/>
          <w:color w:val="000066"/>
          <w:sz w:val="20"/>
          <w:szCs w:val="20"/>
          <w:lang w:val="en-US" w:eastAsia="ru-RU"/>
        </w:rPr>
        <w:t xml:space="preserve">"true" </w:t>
      </w:r>
      <w:r w:rsidRPr="00897B23">
        <w:rPr>
          <w:rFonts w:ascii="Courier New" w:hAnsi="Courier New" w:cs="Courier New"/>
          <w:color w:val="000000"/>
          <w:sz w:val="20"/>
          <w:szCs w:val="20"/>
          <w:lang w:val="en-US" w:eastAsia="ru-RU"/>
        </w:rPr>
        <w:t>defaultProvider=</w:t>
      </w:r>
      <w:r w:rsidRPr="00897B23">
        <w:rPr>
          <w:rFonts w:ascii="Courier New" w:hAnsi="Courier New" w:cs="Courier New"/>
          <w:color w:val="000066"/>
          <w:sz w:val="20"/>
          <w:szCs w:val="20"/>
          <w:lang w:val="en-US" w:eastAsia="ru-RU"/>
        </w:rPr>
        <w:t>"MyRoleProvider"</w:t>
      </w:r>
      <w:r w:rsidRPr="00897B23">
        <w:rPr>
          <w:rFonts w:ascii="Courier New" w:hAnsi="Courier New" w:cs="Courier New"/>
          <w:color w:val="000000"/>
          <w:sz w:val="20"/>
          <w:szCs w:val="20"/>
          <w:lang w:val="en-US" w:eastAsia="ru-RU"/>
        </w:rPr>
        <w:t>&gt;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&lt;providers&gt;</w:t>
      </w:r>
    </w:p>
    <w:p w:rsidR="00897B23" w:rsidRPr="00897B23" w:rsidRDefault="00897B23" w:rsidP="00897B23">
      <w:pPr>
        <w:autoSpaceDE w:val="0"/>
        <w:autoSpaceDN w:val="0"/>
        <w:adjustRightInd w:val="0"/>
        <w:spacing w:after="0" w:line="240" w:lineRule="auto"/>
        <w:rPr>
          <w:rFonts w:ascii="Courier New" w:hAnsi="Courier New" w:cs="Courier New"/>
          <w:color w:val="000066"/>
          <w:sz w:val="20"/>
          <w:szCs w:val="20"/>
          <w:lang w:val="en-US" w:eastAsia="ru-RU"/>
        </w:rPr>
      </w:pPr>
      <w:r w:rsidRPr="00897B23">
        <w:rPr>
          <w:rFonts w:ascii="Courier New" w:hAnsi="Courier New" w:cs="Courier New"/>
          <w:color w:val="000000"/>
          <w:sz w:val="20"/>
          <w:szCs w:val="20"/>
          <w:lang w:val="en-US" w:eastAsia="ru-RU"/>
        </w:rPr>
        <w:t xml:space="preserve">      &lt;add name=</w:t>
      </w:r>
      <w:r w:rsidRPr="00897B23">
        <w:rPr>
          <w:rFonts w:ascii="Courier New" w:hAnsi="Courier New" w:cs="Courier New"/>
          <w:color w:val="000066"/>
          <w:sz w:val="20"/>
          <w:szCs w:val="20"/>
          <w:lang w:val="en-US" w:eastAsia="ru-RU"/>
        </w:rPr>
        <w:t>"MyRoleProvider"</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type=</w:t>
      </w:r>
      <w:r w:rsidRPr="00897B23">
        <w:rPr>
          <w:rFonts w:ascii="Courier New" w:hAnsi="Courier New" w:cs="Courier New"/>
          <w:color w:val="000066"/>
          <w:sz w:val="20"/>
          <w:szCs w:val="20"/>
          <w:lang w:val="en-US" w:eastAsia="ru-RU"/>
        </w:rPr>
        <w:t xml:space="preserve">"FBMVCExample.Providers.MyRoleProvider" </w:t>
      </w:r>
      <w:r w:rsidRPr="00897B23">
        <w:rPr>
          <w:rFonts w:ascii="Courier New" w:hAnsi="Courier New" w:cs="Courier New"/>
          <w:color w:val="000000"/>
          <w:sz w:val="20"/>
          <w:szCs w:val="20"/>
          <w:lang w:val="en-US" w:eastAsia="ru-RU"/>
        </w:rPr>
        <w:t>/&gt;</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&lt;/providers&gt;</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&lt;/roleManager&gt;</w:t>
      </w:r>
    </w:p>
    <w:p w:rsidR="00EB2661" w:rsidRPr="00D36BF0" w:rsidRDefault="00897B23" w:rsidP="00897B23">
      <w:pPr>
        <w:spacing w:after="0" w:line="240" w:lineRule="auto"/>
        <w:jc w:val="both"/>
        <w:rPr>
          <w:rFonts w:ascii="Courier New" w:hAnsi="Courier New" w:cs="Courier New"/>
          <w:color w:val="FF0000"/>
          <w:sz w:val="24"/>
          <w:szCs w:val="24"/>
          <w:lang w:val="en-US"/>
        </w:rPr>
      </w:pPr>
      <w:r w:rsidRPr="00D36BF0">
        <w:rPr>
          <w:rFonts w:ascii="Courier New" w:hAnsi="Courier New" w:cs="Courier New"/>
          <w:color w:val="000000"/>
          <w:sz w:val="20"/>
          <w:szCs w:val="20"/>
          <w:lang w:val="en-US" w:eastAsia="ru-RU"/>
        </w:rPr>
        <w:t>&lt;/system.web&gt;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D30513" w:rsidP="00BE173B">
      <w:pPr>
        <w:spacing w:after="0" w:line="240" w:lineRule="auto"/>
        <w:jc w:val="both"/>
        <w:rPr>
          <w:rFonts w:ascii="Courier New" w:hAnsi="Courier New" w:cs="Courier New"/>
          <w:sz w:val="20"/>
          <w:szCs w:val="20"/>
          <w:lang w:val="en-US"/>
        </w:rPr>
      </w:pPr>
      <w:del w:id="830" w:author="Helen" w:date="2017-10-23T17:05:00Z">
        <w:r w:rsidRPr="00582999" w:rsidDel="008B0CEE">
          <w:rPr>
            <w:rFonts w:ascii="Arial" w:hAnsi="Arial" w:cs="Arial"/>
            <w:sz w:val="24"/>
            <w:szCs w:val="24"/>
            <w:lang w:val="en-US"/>
          </w:rPr>
          <w:delText>And n</w:delText>
        </w:r>
      </w:del>
      <w:ins w:id="831" w:author="Helen" w:date="2017-10-23T17:05:00Z">
        <w:r w:rsidR="008B0CEE">
          <w:rPr>
            <w:rFonts w:ascii="Arial" w:hAnsi="Arial" w:cs="Arial"/>
            <w:sz w:val="24"/>
            <w:szCs w:val="24"/>
            <w:lang w:val="en-US"/>
          </w:rPr>
          <w:t>N</w:t>
        </w:r>
      </w:ins>
      <w:r w:rsidRPr="00582999">
        <w:rPr>
          <w:rFonts w:ascii="Arial" w:hAnsi="Arial" w:cs="Arial"/>
          <w:sz w:val="24"/>
          <w:szCs w:val="24"/>
          <w:lang w:val="en-US"/>
        </w:rPr>
        <w:t xml:space="preserve">ow we can limit access to the methods of various controllers using the </w:t>
      </w:r>
      <w:r w:rsidRPr="00582999">
        <w:rPr>
          <w:rFonts w:ascii="Arial" w:hAnsi="Arial" w:cs="Arial"/>
          <w:i/>
          <w:sz w:val="24"/>
          <w:szCs w:val="24"/>
          <w:lang w:val="en-US"/>
        </w:rPr>
        <w:t>Authorize</w:t>
      </w:r>
      <w:r w:rsidRPr="00582999">
        <w:rPr>
          <w:rFonts w:ascii="Arial" w:hAnsi="Arial" w:cs="Arial"/>
          <w:sz w:val="24"/>
          <w:szCs w:val="24"/>
          <w:lang w:val="en-US"/>
        </w:rPr>
        <w:t xml:space="preserve"> attribute. We have already seen how it is used in the </w:t>
      </w:r>
      <w:r w:rsidRPr="00582999">
        <w:rPr>
          <w:rFonts w:ascii="Courier New" w:hAnsi="Courier New" w:cs="Courier New"/>
          <w:sz w:val="20"/>
          <w:szCs w:val="20"/>
          <w:lang w:val="en-US"/>
        </w:rPr>
        <w:t>AccountController</w:t>
      </w:r>
      <w:r w:rsidRPr="00582999">
        <w:rPr>
          <w:lang w:val="en-US"/>
        </w:rPr>
        <w:t xml:space="preserve"> controller:</w:t>
      </w:r>
    </w:p>
    <w:p w:rsidR="00BE173B" w:rsidRPr="00D36BF0" w:rsidRDefault="00BE173B" w:rsidP="00BE173B">
      <w:pPr>
        <w:spacing w:after="0" w:line="240" w:lineRule="auto"/>
        <w:jc w:val="both"/>
        <w:rPr>
          <w:rFonts w:ascii="Courier New" w:hAnsi="Courier New" w:cs="Courier New"/>
          <w:sz w:val="20"/>
          <w:szCs w:val="20"/>
          <w:lang w:val="en-US"/>
        </w:rPr>
      </w:pPr>
    </w:p>
    <w:p w:rsidR="00897B23" w:rsidRPr="00897B23" w:rsidRDefault="00897B23" w:rsidP="00897B23">
      <w:pPr>
        <w:autoSpaceDE w:val="0"/>
        <w:autoSpaceDN w:val="0"/>
        <w:adjustRightInd w:val="0"/>
        <w:spacing w:after="0" w:line="240" w:lineRule="auto"/>
        <w:rPr>
          <w:rFonts w:ascii="Courier New" w:hAnsi="Courier New" w:cs="Courier New"/>
          <w:color w:val="818181"/>
          <w:sz w:val="20"/>
          <w:szCs w:val="20"/>
          <w:lang w:val="en-US" w:eastAsia="ru-RU"/>
        </w:rPr>
      </w:pPr>
      <w:r w:rsidRPr="00897B23">
        <w:rPr>
          <w:rFonts w:ascii="Courier New" w:hAnsi="Courier New" w:cs="Courier New"/>
          <w:color w:val="818181"/>
          <w:sz w:val="20"/>
          <w:szCs w:val="20"/>
          <w:lang w:val="en-US" w:eastAsia="ru-RU"/>
        </w:rPr>
        <w:t>[Authorize(Roles = "admin")]</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b/>
          <w:bCs/>
          <w:color w:val="000000"/>
          <w:sz w:val="20"/>
          <w:szCs w:val="20"/>
          <w:lang w:val="en-US" w:eastAsia="ru-RU"/>
        </w:rPr>
        <w:t xml:space="preserve">public </w:t>
      </w:r>
      <w:r w:rsidRPr="00897B23">
        <w:rPr>
          <w:rFonts w:ascii="Courier New" w:hAnsi="Courier New" w:cs="Courier New"/>
          <w:color w:val="000000"/>
          <w:sz w:val="20"/>
          <w:szCs w:val="20"/>
          <w:lang w:val="en-US" w:eastAsia="ru-RU"/>
        </w:rPr>
        <w:t>ActionResult Register()</w:t>
      </w:r>
    </w:p>
    <w:p w:rsidR="00897B23" w:rsidRPr="00D36BF0" w:rsidRDefault="00897B23" w:rsidP="00897B23">
      <w:pPr>
        <w:spacing w:after="0" w:line="240" w:lineRule="auto"/>
        <w:jc w:val="both"/>
        <w:rPr>
          <w:rFonts w:ascii="Courier New" w:hAnsi="Courier New" w:cs="Courier New"/>
          <w:color w:val="FF0000"/>
          <w:sz w:val="24"/>
          <w:szCs w:val="24"/>
          <w:lang w:val="en-US"/>
        </w:rPr>
      </w:pPr>
      <w:r w:rsidRPr="00D36BF0">
        <w:rPr>
          <w:rFonts w:ascii="Courier New" w:hAnsi="Courier New" w:cs="Courier New"/>
          <w:color w:val="000000"/>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D30513" w:rsidP="00BE173B">
      <w:pPr>
        <w:spacing w:after="0" w:line="240" w:lineRule="auto"/>
        <w:jc w:val="both"/>
        <w:rPr>
          <w:rFonts w:ascii="Arial" w:hAnsi="Arial" w:cs="Arial"/>
          <w:sz w:val="24"/>
          <w:szCs w:val="24"/>
          <w:lang w:val="en-US"/>
        </w:rPr>
      </w:pPr>
      <w:r w:rsidRPr="00582999">
        <w:rPr>
          <w:rFonts w:ascii="Arial" w:hAnsi="Arial" w:cs="Arial"/>
          <w:sz w:val="24"/>
          <w:szCs w:val="24"/>
          <w:lang w:val="en-US"/>
        </w:rPr>
        <w:t xml:space="preserve">This filter can be used </w:t>
      </w:r>
      <w:ins w:id="832" w:author="Helen" w:date="2017-10-23T17:06:00Z">
        <w:r w:rsidR="008B0CEE">
          <w:rPr>
            <w:rFonts w:ascii="Arial" w:hAnsi="Arial" w:cs="Arial"/>
            <w:sz w:val="24"/>
            <w:szCs w:val="24"/>
            <w:lang w:val="en-US"/>
          </w:rPr>
          <w:t xml:space="preserve">at two levels: </w:t>
        </w:r>
      </w:ins>
      <w:del w:id="833" w:author="Helen" w:date="2017-10-23T17:06:00Z">
        <w:r w:rsidRPr="00582999" w:rsidDel="008B0CEE">
          <w:rPr>
            <w:rFonts w:ascii="Arial" w:hAnsi="Arial" w:cs="Arial"/>
            <w:sz w:val="24"/>
            <w:szCs w:val="24"/>
            <w:lang w:val="en-US"/>
          </w:rPr>
          <w:delText>both on the level of a</w:delText>
        </w:r>
      </w:del>
      <w:ins w:id="834" w:author="Helen" w:date="2017-10-23T17:06:00Z">
        <w:r w:rsidR="008B0CEE">
          <w:rPr>
            <w:rFonts w:ascii="Arial" w:hAnsi="Arial" w:cs="Arial"/>
            <w:sz w:val="24"/>
            <w:szCs w:val="24"/>
            <w:lang w:val="en-US"/>
          </w:rPr>
          <w:t>on a</w:t>
        </w:r>
      </w:ins>
      <w:r w:rsidRPr="00582999">
        <w:rPr>
          <w:rFonts w:ascii="Arial" w:hAnsi="Arial" w:cs="Arial"/>
          <w:sz w:val="24"/>
          <w:szCs w:val="24"/>
          <w:lang w:val="en-US"/>
        </w:rPr>
        <w:t xml:space="preserve"> controller as a whole and </w:t>
      </w:r>
      <w:del w:id="835" w:author="Helen" w:date="2017-10-23T17:07:00Z">
        <w:r w:rsidRPr="00582999" w:rsidDel="008B0CEE">
          <w:rPr>
            <w:rFonts w:ascii="Arial" w:hAnsi="Arial" w:cs="Arial"/>
            <w:sz w:val="24"/>
            <w:szCs w:val="24"/>
            <w:lang w:val="en-US"/>
          </w:rPr>
          <w:delText xml:space="preserve">for </w:delText>
        </w:r>
      </w:del>
      <w:ins w:id="836" w:author="Helen" w:date="2017-10-23T17:07:00Z">
        <w:r w:rsidR="008B0CEE">
          <w:rPr>
            <w:rFonts w:ascii="Arial" w:hAnsi="Arial" w:cs="Arial"/>
            <w:sz w:val="24"/>
            <w:szCs w:val="24"/>
            <w:lang w:val="en-US"/>
          </w:rPr>
          <w:t>on</w:t>
        </w:r>
        <w:r w:rsidR="008B0CEE" w:rsidRPr="00582999">
          <w:rPr>
            <w:rFonts w:ascii="Arial" w:hAnsi="Arial" w:cs="Arial"/>
            <w:sz w:val="24"/>
            <w:szCs w:val="24"/>
            <w:lang w:val="en-US"/>
          </w:rPr>
          <w:t xml:space="preserve"> </w:t>
        </w:r>
      </w:ins>
      <w:del w:id="837" w:author="Helen" w:date="2017-10-23T17:07:00Z">
        <w:r w:rsidRPr="00582999" w:rsidDel="008B0CEE">
          <w:rPr>
            <w:rFonts w:ascii="Arial" w:hAnsi="Arial" w:cs="Arial"/>
            <w:sz w:val="24"/>
            <w:szCs w:val="24"/>
            <w:lang w:val="en-US"/>
          </w:rPr>
          <w:delText>some separate</w:delText>
        </w:r>
      </w:del>
      <w:ins w:id="838" w:author="Helen" w:date="2017-10-23T17:07:00Z">
        <w:r w:rsidR="008B0CEE">
          <w:rPr>
            <w:rFonts w:ascii="Arial" w:hAnsi="Arial" w:cs="Arial"/>
            <w:sz w:val="24"/>
            <w:szCs w:val="24"/>
            <w:lang w:val="en-US"/>
          </w:rPr>
          <w:t>an individual</w:t>
        </w:r>
      </w:ins>
      <w:r w:rsidRPr="00582999">
        <w:rPr>
          <w:rFonts w:ascii="Arial" w:hAnsi="Arial" w:cs="Arial"/>
          <w:sz w:val="24"/>
          <w:szCs w:val="24"/>
          <w:lang w:val="en-US"/>
        </w:rPr>
        <w:t xml:space="preserve"> operation of a controller. </w:t>
      </w:r>
      <w:del w:id="839" w:author="Helen" w:date="2017-10-23T17:07:00Z">
        <w:r w:rsidRPr="00582999" w:rsidDel="008B0CEE">
          <w:rPr>
            <w:rFonts w:ascii="Arial" w:hAnsi="Arial" w:cs="Arial"/>
            <w:sz w:val="24"/>
            <w:szCs w:val="24"/>
            <w:lang w:val="en-US"/>
          </w:rPr>
          <w:delText>Let us</w:delText>
        </w:r>
      </w:del>
      <w:ins w:id="840" w:author="Helen" w:date="2017-10-23T17:07:00Z">
        <w:r w:rsidR="008B0CEE">
          <w:rPr>
            <w:rFonts w:ascii="Arial" w:hAnsi="Arial" w:cs="Arial"/>
            <w:sz w:val="24"/>
            <w:szCs w:val="24"/>
            <w:lang w:val="en-US"/>
          </w:rPr>
          <w:t>We will</w:t>
        </w:r>
      </w:ins>
      <w:r w:rsidRPr="00582999">
        <w:rPr>
          <w:rFonts w:ascii="Arial" w:hAnsi="Arial" w:cs="Arial"/>
          <w:sz w:val="24"/>
          <w:szCs w:val="24"/>
          <w:lang w:val="en-US"/>
        </w:rPr>
        <w:t xml:space="preserve"> set different rights for our main controllers: CustomerController, InvoiceController and ProductController. In our </w:t>
      </w:r>
      <w:del w:id="841" w:author="Helen" w:date="2017-10-23T17:08:00Z">
        <w:r w:rsidRPr="00582999" w:rsidDel="008B0CEE">
          <w:rPr>
            <w:rFonts w:ascii="Arial" w:hAnsi="Arial" w:cs="Arial"/>
            <w:sz w:val="24"/>
            <w:szCs w:val="24"/>
            <w:lang w:val="en-US"/>
          </w:rPr>
          <w:delText>case</w:delText>
        </w:r>
      </w:del>
      <w:ins w:id="842" w:author="Helen" w:date="2017-10-23T17:08:00Z">
        <w:r w:rsidR="008B0CEE">
          <w:rPr>
            <w:rFonts w:ascii="Arial" w:hAnsi="Arial" w:cs="Arial"/>
            <w:sz w:val="24"/>
            <w:szCs w:val="24"/>
            <w:lang w:val="en-US"/>
          </w:rPr>
          <w:t>sample</w:t>
        </w:r>
      </w:ins>
      <w:r w:rsidRPr="00582999">
        <w:rPr>
          <w:rFonts w:ascii="Arial" w:hAnsi="Arial" w:cs="Arial"/>
          <w:sz w:val="24"/>
          <w:szCs w:val="24"/>
          <w:lang w:val="en-US"/>
        </w:rPr>
        <w:t xml:space="preserve">, a user with the manager role can view and edit data in all three tables. Setting a filter for the </w:t>
      </w:r>
      <w:proofErr w:type="spellStart"/>
      <w:r w:rsidRPr="00582999">
        <w:rPr>
          <w:rFonts w:ascii="Arial" w:hAnsi="Arial" w:cs="Arial"/>
          <w:sz w:val="24"/>
          <w:szCs w:val="24"/>
          <w:lang w:val="en-US"/>
        </w:rPr>
        <w:t>InvoiceController</w:t>
      </w:r>
      <w:proofErr w:type="spellEnd"/>
      <w:r w:rsidRPr="00582999">
        <w:rPr>
          <w:rFonts w:ascii="Arial" w:hAnsi="Arial" w:cs="Arial"/>
          <w:sz w:val="24"/>
          <w:szCs w:val="24"/>
          <w:lang w:val="en-US"/>
        </w:rPr>
        <w:t xml:space="preserve"> controller </w:t>
      </w:r>
      <w:del w:id="843" w:author="Helen" w:date="2017-10-23T17:08:00Z">
        <w:r w:rsidRPr="00582999" w:rsidDel="008B0CEE">
          <w:rPr>
            <w:rFonts w:ascii="Arial" w:hAnsi="Arial" w:cs="Arial"/>
            <w:sz w:val="24"/>
            <w:szCs w:val="24"/>
            <w:lang w:val="en-US"/>
          </w:rPr>
          <w:delText>will look like this</w:delText>
        </w:r>
      </w:del>
      <w:ins w:id="844" w:author="Helen" w:date="2017-10-23T17:08:00Z">
        <w:r w:rsidR="008B0CEE">
          <w:rPr>
            <w:rFonts w:ascii="Arial" w:hAnsi="Arial" w:cs="Arial"/>
            <w:sz w:val="24"/>
            <w:szCs w:val="24"/>
            <w:lang w:val="en-US"/>
          </w:rPr>
          <w:t>would be coded as follows</w:t>
        </w:r>
      </w:ins>
      <w:r w:rsidRPr="00582999">
        <w:rPr>
          <w:rFonts w:ascii="Arial" w:hAnsi="Arial" w:cs="Arial"/>
          <w:sz w:val="24"/>
          <w:szCs w:val="24"/>
          <w:lang w:val="en-US"/>
        </w:rPr>
        <w:t>:</w:t>
      </w:r>
    </w:p>
    <w:p w:rsidR="00BE173B" w:rsidRPr="00D36BF0" w:rsidRDefault="00BE173B" w:rsidP="00BE173B">
      <w:pPr>
        <w:spacing w:after="0" w:line="240" w:lineRule="auto"/>
        <w:jc w:val="both"/>
        <w:rPr>
          <w:rFonts w:ascii="Arial" w:hAnsi="Arial" w:cs="Arial"/>
          <w:sz w:val="24"/>
          <w:szCs w:val="24"/>
          <w:lang w:val="en-US"/>
        </w:rPr>
      </w:pPr>
    </w:p>
    <w:p w:rsidR="00897B23" w:rsidRPr="00897B23" w:rsidRDefault="00897B23" w:rsidP="00897B23">
      <w:pPr>
        <w:autoSpaceDE w:val="0"/>
        <w:autoSpaceDN w:val="0"/>
        <w:adjustRightInd w:val="0"/>
        <w:spacing w:after="0" w:line="240" w:lineRule="auto"/>
        <w:rPr>
          <w:rFonts w:ascii="Courier New" w:hAnsi="Courier New" w:cs="Courier New"/>
          <w:color w:val="818181"/>
          <w:sz w:val="20"/>
          <w:szCs w:val="20"/>
          <w:lang w:val="en-US" w:eastAsia="ru-RU"/>
        </w:rPr>
      </w:pPr>
      <w:r w:rsidRPr="00897B23">
        <w:rPr>
          <w:rFonts w:ascii="Courier New" w:hAnsi="Courier New" w:cs="Courier New"/>
          <w:color w:val="818181"/>
          <w:sz w:val="20"/>
          <w:szCs w:val="20"/>
          <w:lang w:val="en-US" w:eastAsia="ru-RU"/>
        </w:rPr>
        <w:t>[Authorize(Roles = "manager")]</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b/>
          <w:bCs/>
          <w:color w:val="000000"/>
          <w:sz w:val="20"/>
          <w:szCs w:val="20"/>
          <w:lang w:val="en-US" w:eastAsia="ru-RU"/>
        </w:rPr>
        <w:t xml:space="preserve">public class </w:t>
      </w:r>
      <w:r w:rsidRPr="00897B23">
        <w:rPr>
          <w:rFonts w:ascii="Courier New" w:hAnsi="Courier New" w:cs="Courier New"/>
          <w:color w:val="000000"/>
          <w:sz w:val="20"/>
          <w:szCs w:val="20"/>
          <w:lang w:val="en-US" w:eastAsia="ru-RU"/>
        </w:rPr>
        <w:t>InvoiceController : Controller</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b/>
          <w:bCs/>
          <w:color w:val="000000"/>
          <w:sz w:val="20"/>
          <w:szCs w:val="20"/>
          <w:lang w:val="en-US" w:eastAsia="ru-RU"/>
        </w:rPr>
        <w:t xml:space="preserve">  private </w:t>
      </w:r>
      <w:r w:rsidRPr="00897B23">
        <w:rPr>
          <w:rFonts w:ascii="Courier New" w:hAnsi="Courier New" w:cs="Courier New"/>
          <w:color w:val="000000"/>
          <w:sz w:val="20"/>
          <w:szCs w:val="20"/>
          <w:lang w:val="en-US" w:eastAsia="ru-RU"/>
        </w:rPr>
        <w:t xml:space="preserve">DbModel db = </w:t>
      </w:r>
      <w:r w:rsidRPr="00897B23">
        <w:rPr>
          <w:rFonts w:ascii="Courier New" w:hAnsi="Courier New" w:cs="Courier New"/>
          <w:b/>
          <w:bCs/>
          <w:color w:val="000000"/>
          <w:sz w:val="20"/>
          <w:szCs w:val="20"/>
          <w:lang w:val="en-US" w:eastAsia="ru-RU"/>
        </w:rPr>
        <w:t xml:space="preserve">new </w:t>
      </w:r>
      <w:r w:rsidRPr="00897B23">
        <w:rPr>
          <w:rFonts w:ascii="Courier New" w:hAnsi="Courier New" w:cs="Courier New"/>
          <w:color w:val="000000"/>
          <w:sz w:val="20"/>
          <w:szCs w:val="20"/>
          <w:lang w:val="en-US" w:eastAsia="ru-RU"/>
        </w:rPr>
        <w:t>DbModel();</w:t>
      </w:r>
    </w:p>
    <w:p w:rsidR="00897B23" w:rsidRPr="00D36BF0" w:rsidRDefault="00897B23" w:rsidP="00897B2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p>
    <w:p w:rsidR="00897B23" w:rsidRPr="008E551F" w:rsidRDefault="00897B23" w:rsidP="00897B2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Pr="00897B23">
        <w:rPr>
          <w:rFonts w:ascii="Courier New" w:hAnsi="Courier New" w:cs="Courier New"/>
          <w:i/>
          <w:iCs/>
          <w:color w:val="005600"/>
          <w:sz w:val="20"/>
          <w:szCs w:val="20"/>
          <w:lang w:eastAsia="ru-RU"/>
        </w:rPr>
        <w:t>//</w:t>
      </w:r>
      <w:r w:rsidR="008E551F">
        <w:rPr>
          <w:rFonts w:ascii="Courier New" w:hAnsi="Courier New" w:cs="Courier New"/>
          <w:i/>
          <w:iCs/>
          <w:color w:val="005600"/>
          <w:sz w:val="20"/>
          <w:szCs w:val="20"/>
          <w:lang w:eastAsia="ru-RU"/>
        </w:rPr>
        <w:t xml:space="preserve"> </w:t>
      </w:r>
      <w:r w:rsidR="008E551F">
        <w:rPr>
          <w:rFonts w:ascii="Courier New" w:hAnsi="Courier New" w:cs="Courier New"/>
          <w:i/>
          <w:iCs/>
          <w:color w:val="005600"/>
          <w:sz w:val="20"/>
          <w:szCs w:val="20"/>
          <w:lang w:val="en-US" w:eastAsia="ru-RU"/>
        </w:rPr>
        <w:t>Show view</w:t>
      </w:r>
      <w:bookmarkStart w:id="845" w:name="_GoBack"/>
      <w:bookmarkEnd w:id="845"/>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b/>
          <w:bCs/>
          <w:color w:val="000000"/>
          <w:sz w:val="20"/>
          <w:szCs w:val="20"/>
          <w:lang w:eastAsia="ru-RU"/>
        </w:rPr>
        <w:t xml:space="preserve">  </w:t>
      </w:r>
      <w:r w:rsidRPr="00897B23">
        <w:rPr>
          <w:rFonts w:ascii="Courier New" w:hAnsi="Courier New" w:cs="Courier New"/>
          <w:b/>
          <w:bCs/>
          <w:color w:val="000000"/>
          <w:sz w:val="20"/>
          <w:szCs w:val="20"/>
          <w:lang w:eastAsia="ru-RU"/>
        </w:rPr>
        <w:t xml:space="preserve">public </w:t>
      </w:r>
      <w:r w:rsidRPr="00897B23">
        <w:rPr>
          <w:rFonts w:ascii="Courier New" w:hAnsi="Courier New" w:cs="Courier New"/>
          <w:color w:val="000000"/>
          <w:sz w:val="20"/>
          <w:szCs w:val="20"/>
          <w:lang w:eastAsia="ru-RU"/>
        </w:rPr>
        <w:t>ActionResult Index()</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eastAsia="ru-RU"/>
        </w:rPr>
        <w:t xml:space="preserve">  </w:t>
      </w:r>
      <w:r w:rsidRPr="00D36BF0">
        <w:rPr>
          <w:rFonts w:ascii="Courier New" w:hAnsi="Courier New" w:cs="Courier New"/>
          <w:color w:val="000000"/>
          <w:sz w:val="20"/>
          <w:szCs w:val="20"/>
          <w:lang w:val="en-US" w:eastAsia="ru-RU"/>
        </w:rPr>
        <w:t>{</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return </w:t>
      </w:r>
      <w:r w:rsidRPr="00D36BF0">
        <w:rPr>
          <w:rFonts w:ascii="Courier New" w:hAnsi="Courier New" w:cs="Courier New"/>
          <w:color w:val="000000"/>
          <w:sz w:val="20"/>
          <w:szCs w:val="20"/>
          <w:lang w:val="en-US" w:eastAsia="ru-RU"/>
        </w:rPr>
        <w:t>View();</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897B23" w:rsidRPr="00D36BF0" w:rsidRDefault="00897B23" w:rsidP="00897B23">
      <w:pPr>
        <w:spacing w:after="0" w:line="240" w:lineRule="auto"/>
        <w:jc w:val="both"/>
        <w:rPr>
          <w:rFonts w:ascii="Courier New" w:hAnsi="Courier New" w:cs="Courier New"/>
          <w:color w:val="FF0000"/>
          <w:sz w:val="24"/>
          <w:szCs w:val="24"/>
          <w:lang w:val="en-US"/>
        </w:rPr>
      </w:pPr>
      <w:r w:rsidRPr="00D36BF0">
        <w:rPr>
          <w:rFonts w:ascii="Courier New" w:hAnsi="Courier New" w:cs="Courier New"/>
          <w:color w:val="000000"/>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D30513" w:rsidP="00BE173B">
      <w:pPr>
        <w:spacing w:after="0" w:line="240" w:lineRule="auto"/>
        <w:jc w:val="both"/>
        <w:rPr>
          <w:rFonts w:ascii="Arial" w:hAnsi="Arial" w:cs="Arial"/>
          <w:sz w:val="24"/>
          <w:szCs w:val="24"/>
          <w:lang w:val="en-US"/>
        </w:rPr>
      </w:pPr>
      <w:del w:id="846" w:author="Helen" w:date="2017-10-23T17:09:00Z">
        <w:r w:rsidRPr="00582999" w:rsidDel="008B0CEE">
          <w:rPr>
            <w:rFonts w:ascii="Arial" w:hAnsi="Arial" w:cs="Arial"/>
            <w:sz w:val="24"/>
            <w:szCs w:val="24"/>
            <w:lang w:val="en-US"/>
          </w:rPr>
          <w:delText>You can set a f</w:delText>
        </w:r>
      </w:del>
      <w:del w:id="847" w:author="Helen" w:date="2017-10-23T17:10:00Z">
        <w:r w:rsidRPr="00582999" w:rsidDel="008B0CEE">
          <w:rPr>
            <w:rFonts w:ascii="Arial" w:hAnsi="Arial" w:cs="Arial"/>
            <w:sz w:val="24"/>
            <w:szCs w:val="24"/>
            <w:lang w:val="en-US"/>
          </w:rPr>
          <w:delText>ilter</w:delText>
        </w:r>
      </w:del>
      <w:ins w:id="848" w:author="Helen" w:date="2017-10-23T17:10:00Z">
        <w:r w:rsidR="008B0CEE">
          <w:rPr>
            <w:rFonts w:ascii="Arial" w:hAnsi="Arial" w:cs="Arial"/>
            <w:sz w:val="24"/>
            <w:szCs w:val="24"/>
            <w:lang w:val="en-US"/>
          </w:rPr>
          <w:t xml:space="preserve">Setting filters </w:t>
        </w:r>
      </w:ins>
      <w:ins w:id="849" w:author="Helen" w:date="2017-10-23T17:09:00Z">
        <w:r w:rsidR="008B0CEE">
          <w:rPr>
            <w:rFonts w:ascii="Arial" w:hAnsi="Arial" w:cs="Arial"/>
            <w:sz w:val="24"/>
            <w:szCs w:val="24"/>
            <w:lang w:val="en-US"/>
          </w:rPr>
          <w:t>in</w:t>
        </w:r>
      </w:ins>
      <w:r w:rsidRPr="00582999">
        <w:rPr>
          <w:rFonts w:ascii="Arial" w:hAnsi="Arial" w:cs="Arial"/>
          <w:sz w:val="24"/>
          <w:szCs w:val="24"/>
          <w:lang w:val="en-US"/>
        </w:rPr>
        <w:t xml:space="preserve"> the other controllers</w:t>
      </w:r>
      <w:ins w:id="850" w:author="Helen" w:date="2017-10-23T17:09:00Z">
        <w:r w:rsidR="008B0CEE">
          <w:rPr>
            <w:rFonts w:ascii="Arial" w:hAnsi="Arial" w:cs="Arial"/>
            <w:sz w:val="24"/>
            <w:szCs w:val="24"/>
            <w:lang w:val="en-US"/>
          </w:rPr>
          <w:t xml:space="preserve"> can be</w:t>
        </w:r>
      </w:ins>
      <w:ins w:id="851" w:author="Helen" w:date="2017-10-23T17:10:00Z">
        <w:r w:rsidR="008B0CEE">
          <w:rPr>
            <w:rFonts w:ascii="Arial" w:hAnsi="Arial" w:cs="Arial"/>
            <w:sz w:val="24"/>
            <w:szCs w:val="24"/>
            <w:lang w:val="en-US"/>
          </w:rPr>
          <w:t xml:space="preserve"> implemented</w:t>
        </w:r>
      </w:ins>
      <w:r w:rsidRPr="00582999">
        <w:rPr>
          <w:rFonts w:ascii="Arial" w:hAnsi="Arial" w:cs="Arial"/>
          <w:sz w:val="24"/>
          <w:szCs w:val="24"/>
          <w:lang w:val="en-US"/>
        </w:rPr>
        <w:t xml:space="preserve"> in a similar manner.</w:t>
      </w:r>
    </w:p>
    <w:p w:rsidR="00BE173B" w:rsidRPr="00D36BF0" w:rsidRDefault="00BE173B" w:rsidP="00BE173B">
      <w:pPr>
        <w:spacing w:after="0" w:line="240" w:lineRule="auto"/>
        <w:jc w:val="both"/>
        <w:rPr>
          <w:rFonts w:ascii="Arial" w:hAnsi="Arial" w:cs="Arial"/>
          <w:color w:val="FF0000"/>
          <w:sz w:val="24"/>
          <w:szCs w:val="24"/>
          <w:lang w:val="en-US"/>
        </w:rPr>
      </w:pPr>
    </w:p>
    <w:p w:rsidR="00897B23" w:rsidRPr="001A1806" w:rsidRDefault="00897B23" w:rsidP="00897B23">
      <w:pPr>
        <w:pStyle w:val="Heading2"/>
        <w:rPr>
          <w:rFonts w:ascii="Arial-BoldMT" w:hAnsi="Arial-BoldMT"/>
          <w:b w:val="0"/>
          <w:bCs w:val="0"/>
          <w:color w:val="404090"/>
          <w:sz w:val="40"/>
          <w:szCs w:val="40"/>
          <w:lang w:val="en-US"/>
        </w:rPr>
      </w:pPr>
      <w:r w:rsidRPr="001A1806">
        <w:rPr>
          <w:rFonts w:ascii="Arial-BoldMT" w:hAnsi="Arial-BoldMT"/>
          <w:color w:val="404090"/>
          <w:sz w:val="40"/>
          <w:szCs w:val="40"/>
          <w:lang w:val="en-US"/>
        </w:rPr>
        <w:lastRenderedPageBreak/>
        <w:t>Conclusion</w:t>
      </w:r>
    </w:p>
    <w:p w:rsidR="00897B23" w:rsidRPr="006E134D" w:rsidRDefault="00897B23" w:rsidP="00897B23">
      <w:pPr>
        <w:keepNext/>
        <w:spacing w:before="240"/>
        <w:jc w:val="both"/>
        <w:rPr>
          <w:rFonts w:ascii="Arial" w:hAnsi="Arial" w:cs="Arial"/>
          <w:sz w:val="24"/>
          <w:szCs w:val="24"/>
          <w:lang w:val="en-US"/>
        </w:rPr>
      </w:pPr>
      <w:del w:id="852" w:author="Helen" w:date="2017-10-23T17:11:00Z">
        <w:r w:rsidRPr="00751CC8" w:rsidDel="008B0CEE">
          <w:rPr>
            <w:rFonts w:ascii="Arial" w:hAnsi="Arial" w:cs="Arial"/>
            <w:color w:val="000000"/>
            <w:lang w:val="en-US"/>
          </w:rPr>
          <w:delText>You can get t</w:delText>
        </w:r>
      </w:del>
      <w:ins w:id="853" w:author="Helen" w:date="2017-10-23T17:11:00Z">
        <w:r w:rsidR="008B0CEE">
          <w:rPr>
            <w:rFonts w:ascii="Arial" w:hAnsi="Arial" w:cs="Arial"/>
            <w:color w:val="000000"/>
            <w:lang w:val="en-US"/>
          </w:rPr>
          <w:t>T</w:t>
        </w:r>
      </w:ins>
      <w:r w:rsidRPr="00751CC8">
        <w:rPr>
          <w:rFonts w:ascii="Arial" w:hAnsi="Arial" w:cs="Arial"/>
          <w:color w:val="000000"/>
          <w:lang w:val="en-US"/>
        </w:rPr>
        <w:t xml:space="preserve">he source code </w:t>
      </w:r>
      <w:del w:id="854" w:author="Helen" w:date="2017-10-23T17:11:00Z">
        <w:r w:rsidRPr="00751CC8" w:rsidDel="008B0CEE">
          <w:rPr>
            <w:rFonts w:ascii="Arial" w:hAnsi="Arial" w:cs="Arial"/>
            <w:color w:val="000000"/>
            <w:lang w:val="en-US"/>
          </w:rPr>
          <w:delText xml:space="preserve">of </w:delText>
        </w:r>
      </w:del>
      <w:ins w:id="855" w:author="Helen" w:date="2017-10-23T17:11:00Z">
        <w:r w:rsidR="008B0CEE">
          <w:rPr>
            <w:rFonts w:ascii="Arial" w:hAnsi="Arial" w:cs="Arial"/>
            <w:color w:val="000000"/>
            <w:lang w:val="en-US"/>
          </w:rPr>
          <w:t>for</w:t>
        </w:r>
        <w:r w:rsidR="008B0CEE" w:rsidRPr="00751CC8">
          <w:rPr>
            <w:rFonts w:ascii="Arial" w:hAnsi="Arial" w:cs="Arial"/>
            <w:color w:val="000000"/>
            <w:lang w:val="en-US"/>
          </w:rPr>
          <w:t xml:space="preserve"> </w:t>
        </w:r>
      </w:ins>
      <w:r w:rsidRPr="00751CC8">
        <w:rPr>
          <w:rFonts w:ascii="Arial" w:hAnsi="Arial" w:cs="Arial"/>
          <w:color w:val="000000"/>
          <w:lang w:val="en-US"/>
        </w:rPr>
        <w:t>the sample appli</w:t>
      </w:r>
      <w:r>
        <w:rPr>
          <w:rFonts w:ascii="Arial" w:hAnsi="Arial" w:cs="Arial"/>
          <w:color w:val="000000"/>
          <w:lang w:val="en-US"/>
        </w:rPr>
        <w:t xml:space="preserve">cation </w:t>
      </w:r>
      <w:ins w:id="856" w:author="Helen" w:date="2017-10-23T17:11:00Z">
        <w:r w:rsidR="008B0CEE">
          <w:rPr>
            <w:rFonts w:ascii="Arial" w:hAnsi="Arial" w:cs="Arial"/>
            <w:color w:val="000000"/>
            <w:lang w:val="en-US"/>
          </w:rPr>
          <w:t xml:space="preserve">can be obtained </w:t>
        </w:r>
      </w:ins>
      <w:del w:id="857" w:author="Helen" w:date="2017-10-23T17:11:00Z">
        <w:r w:rsidDel="008B0CEE">
          <w:rPr>
            <w:rFonts w:ascii="Arial" w:hAnsi="Arial" w:cs="Arial"/>
            <w:color w:val="000000"/>
            <w:lang w:val="en-US"/>
          </w:rPr>
          <w:delText xml:space="preserve">using </w:delText>
        </w:r>
      </w:del>
      <w:ins w:id="858" w:author="Helen" w:date="2017-10-23T17:11:00Z">
        <w:r w:rsidR="008B0CEE">
          <w:rPr>
            <w:rFonts w:ascii="Arial" w:hAnsi="Arial" w:cs="Arial"/>
            <w:color w:val="000000"/>
            <w:lang w:val="en-US"/>
          </w:rPr>
          <w:t>from</w:t>
        </w:r>
        <w:r w:rsidR="008B0CEE">
          <w:rPr>
            <w:rFonts w:ascii="Arial" w:hAnsi="Arial" w:cs="Arial"/>
            <w:color w:val="000000"/>
            <w:lang w:val="en-US"/>
          </w:rPr>
          <w:t xml:space="preserve"> </w:t>
        </w:r>
      </w:ins>
      <w:r>
        <w:rPr>
          <w:rFonts w:ascii="Arial" w:hAnsi="Arial" w:cs="Arial"/>
          <w:color w:val="000000"/>
          <w:lang w:val="en-US"/>
        </w:rPr>
        <w:t xml:space="preserve">the </w:t>
      </w:r>
      <w:del w:id="859" w:author="Helen" w:date="2017-10-23T17:12:00Z">
        <w:r w:rsidDel="008B0CEE">
          <w:rPr>
            <w:rFonts w:ascii="Arial" w:hAnsi="Arial" w:cs="Arial"/>
            <w:color w:val="000000"/>
            <w:lang w:val="en-US"/>
          </w:rPr>
          <w:delText>following link</w:delText>
        </w:r>
      </w:del>
      <w:ins w:id="860" w:author="Helen" w:date="2017-10-23T17:12:00Z">
        <w:r w:rsidR="008B0CEE">
          <w:rPr>
            <w:rFonts w:ascii="Arial" w:hAnsi="Arial" w:cs="Arial"/>
            <w:color w:val="000000"/>
            <w:lang w:val="en-US"/>
          </w:rPr>
          <w:t>URL</w:t>
        </w:r>
      </w:ins>
      <w:r>
        <w:rPr>
          <w:rFonts w:ascii="Arial" w:hAnsi="Arial" w:cs="Arial"/>
          <w:color w:val="000000"/>
          <w:lang w:val="en-US"/>
        </w:rPr>
        <w:t xml:space="preserve"> </w:t>
      </w:r>
      <w:hyperlink r:id="rId22" w:history="1">
        <w:r w:rsidRPr="00BA4266">
          <w:rPr>
            <w:rStyle w:val="Hyperlink"/>
            <w:rFonts w:ascii="Arial" w:hAnsi="Arial" w:cs="Arial"/>
            <w:lang w:val="en-US"/>
          </w:rPr>
          <w:t>https://github.com/sim1984/FBMVCExample</w:t>
        </w:r>
      </w:hyperlink>
      <w:r>
        <w:rPr>
          <w:rFonts w:ascii="Arial" w:hAnsi="Arial" w:cs="Arial"/>
          <w:color w:val="000000"/>
          <w:lang w:val="en-US"/>
        </w:rPr>
        <w:t xml:space="preserve"> </w:t>
      </w:r>
    </w:p>
    <w:p w:rsidR="00BE173B" w:rsidRPr="00897B23" w:rsidRDefault="00BE173B" w:rsidP="00BE173B">
      <w:pPr>
        <w:spacing w:after="0" w:line="240" w:lineRule="auto"/>
        <w:jc w:val="both"/>
        <w:rPr>
          <w:rFonts w:ascii="Courier New" w:hAnsi="Courier New" w:cs="Courier New"/>
          <w:sz w:val="20"/>
          <w:szCs w:val="20"/>
          <w:lang w:val="en-US"/>
        </w:rPr>
      </w:pPr>
    </w:p>
    <w:sectPr w:rsidR="00BE173B" w:rsidRPr="00897B23" w:rsidSect="0012318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NewPSM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F07AB"/>
    <w:multiLevelType w:val="hybridMultilevel"/>
    <w:tmpl w:val="AEDA8A9A"/>
    <w:lvl w:ilvl="0" w:tplc="7BC0D56A">
      <w:start w:val="1"/>
      <w:numFmt w:val="bullet"/>
      <w:lvlText w:val=""/>
      <w:lvlJc w:val="left"/>
      <w:pPr>
        <w:ind w:left="720" w:hanging="360"/>
      </w:pPr>
      <w:rPr>
        <w:rFonts w:ascii="Symbol" w:hAnsi="Symbol" w:hint="default"/>
      </w:rPr>
    </w:lvl>
    <w:lvl w:ilvl="1" w:tplc="FB72D812" w:tentative="1">
      <w:start w:val="1"/>
      <w:numFmt w:val="bullet"/>
      <w:lvlText w:val="o"/>
      <w:lvlJc w:val="left"/>
      <w:pPr>
        <w:ind w:left="1440" w:hanging="360"/>
      </w:pPr>
      <w:rPr>
        <w:rFonts w:ascii="Courier New" w:hAnsi="Courier New" w:cs="Courier New" w:hint="default"/>
      </w:rPr>
    </w:lvl>
    <w:lvl w:ilvl="2" w:tplc="D8DAD530" w:tentative="1">
      <w:start w:val="1"/>
      <w:numFmt w:val="bullet"/>
      <w:lvlText w:val=""/>
      <w:lvlJc w:val="left"/>
      <w:pPr>
        <w:ind w:left="2160" w:hanging="360"/>
      </w:pPr>
      <w:rPr>
        <w:rFonts w:ascii="Wingdings" w:hAnsi="Wingdings" w:hint="default"/>
      </w:rPr>
    </w:lvl>
    <w:lvl w:ilvl="3" w:tplc="105C0272" w:tentative="1">
      <w:start w:val="1"/>
      <w:numFmt w:val="bullet"/>
      <w:lvlText w:val=""/>
      <w:lvlJc w:val="left"/>
      <w:pPr>
        <w:ind w:left="2880" w:hanging="360"/>
      </w:pPr>
      <w:rPr>
        <w:rFonts w:ascii="Symbol" w:hAnsi="Symbol" w:hint="default"/>
      </w:rPr>
    </w:lvl>
    <w:lvl w:ilvl="4" w:tplc="239EC2A2" w:tentative="1">
      <w:start w:val="1"/>
      <w:numFmt w:val="bullet"/>
      <w:lvlText w:val="o"/>
      <w:lvlJc w:val="left"/>
      <w:pPr>
        <w:ind w:left="3600" w:hanging="360"/>
      </w:pPr>
      <w:rPr>
        <w:rFonts w:ascii="Courier New" w:hAnsi="Courier New" w:cs="Courier New" w:hint="default"/>
      </w:rPr>
    </w:lvl>
    <w:lvl w:ilvl="5" w:tplc="53041EBE" w:tentative="1">
      <w:start w:val="1"/>
      <w:numFmt w:val="bullet"/>
      <w:lvlText w:val=""/>
      <w:lvlJc w:val="left"/>
      <w:pPr>
        <w:ind w:left="4320" w:hanging="360"/>
      </w:pPr>
      <w:rPr>
        <w:rFonts w:ascii="Wingdings" w:hAnsi="Wingdings" w:hint="default"/>
      </w:rPr>
    </w:lvl>
    <w:lvl w:ilvl="6" w:tplc="B33ED770" w:tentative="1">
      <w:start w:val="1"/>
      <w:numFmt w:val="bullet"/>
      <w:lvlText w:val=""/>
      <w:lvlJc w:val="left"/>
      <w:pPr>
        <w:ind w:left="5040" w:hanging="360"/>
      </w:pPr>
      <w:rPr>
        <w:rFonts w:ascii="Symbol" w:hAnsi="Symbol" w:hint="default"/>
      </w:rPr>
    </w:lvl>
    <w:lvl w:ilvl="7" w:tplc="5B6A60A4" w:tentative="1">
      <w:start w:val="1"/>
      <w:numFmt w:val="bullet"/>
      <w:lvlText w:val="o"/>
      <w:lvlJc w:val="left"/>
      <w:pPr>
        <w:ind w:left="5760" w:hanging="360"/>
      </w:pPr>
      <w:rPr>
        <w:rFonts w:ascii="Courier New" w:hAnsi="Courier New" w:cs="Courier New" w:hint="default"/>
      </w:rPr>
    </w:lvl>
    <w:lvl w:ilvl="8" w:tplc="CDB2AB4C" w:tentative="1">
      <w:start w:val="1"/>
      <w:numFmt w:val="bullet"/>
      <w:lvlText w:val=""/>
      <w:lvlJc w:val="left"/>
      <w:pPr>
        <w:ind w:left="6480" w:hanging="360"/>
      </w:pPr>
      <w:rPr>
        <w:rFonts w:ascii="Wingdings" w:hAnsi="Wingdings" w:hint="default"/>
      </w:rPr>
    </w:lvl>
  </w:abstractNum>
  <w:abstractNum w:abstractNumId="1">
    <w:nsid w:val="0CD506B7"/>
    <w:multiLevelType w:val="hybridMultilevel"/>
    <w:tmpl w:val="8A2E94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7C21F4E"/>
    <w:multiLevelType w:val="hybridMultilevel"/>
    <w:tmpl w:val="42B80E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2E848CD"/>
    <w:multiLevelType w:val="hybridMultilevel"/>
    <w:tmpl w:val="6C9631D0"/>
    <w:lvl w:ilvl="0" w:tplc="4EDCC4EE">
      <w:start w:val="1"/>
      <w:numFmt w:val="decimal"/>
      <w:lvlText w:val="%1."/>
      <w:lvlJc w:val="left"/>
      <w:pPr>
        <w:ind w:left="720" w:hanging="360"/>
      </w:pPr>
    </w:lvl>
    <w:lvl w:ilvl="1" w:tplc="86363444" w:tentative="1">
      <w:start w:val="1"/>
      <w:numFmt w:val="lowerLetter"/>
      <w:lvlText w:val="%2."/>
      <w:lvlJc w:val="left"/>
      <w:pPr>
        <w:ind w:left="1440" w:hanging="360"/>
      </w:pPr>
    </w:lvl>
    <w:lvl w:ilvl="2" w:tplc="A3F0A5C6" w:tentative="1">
      <w:start w:val="1"/>
      <w:numFmt w:val="lowerRoman"/>
      <w:lvlText w:val="%3."/>
      <w:lvlJc w:val="right"/>
      <w:pPr>
        <w:ind w:left="2160" w:hanging="180"/>
      </w:pPr>
    </w:lvl>
    <w:lvl w:ilvl="3" w:tplc="16DC55C6" w:tentative="1">
      <w:start w:val="1"/>
      <w:numFmt w:val="decimal"/>
      <w:lvlText w:val="%4."/>
      <w:lvlJc w:val="left"/>
      <w:pPr>
        <w:ind w:left="2880" w:hanging="360"/>
      </w:pPr>
    </w:lvl>
    <w:lvl w:ilvl="4" w:tplc="0C78C69A" w:tentative="1">
      <w:start w:val="1"/>
      <w:numFmt w:val="lowerLetter"/>
      <w:lvlText w:val="%5."/>
      <w:lvlJc w:val="left"/>
      <w:pPr>
        <w:ind w:left="3600" w:hanging="360"/>
      </w:pPr>
    </w:lvl>
    <w:lvl w:ilvl="5" w:tplc="8C90E4AE" w:tentative="1">
      <w:start w:val="1"/>
      <w:numFmt w:val="lowerRoman"/>
      <w:lvlText w:val="%6."/>
      <w:lvlJc w:val="right"/>
      <w:pPr>
        <w:ind w:left="4320" w:hanging="180"/>
      </w:pPr>
    </w:lvl>
    <w:lvl w:ilvl="6" w:tplc="7EB8EDFC" w:tentative="1">
      <w:start w:val="1"/>
      <w:numFmt w:val="decimal"/>
      <w:lvlText w:val="%7."/>
      <w:lvlJc w:val="left"/>
      <w:pPr>
        <w:ind w:left="5040" w:hanging="360"/>
      </w:pPr>
    </w:lvl>
    <w:lvl w:ilvl="7" w:tplc="7D581A3A" w:tentative="1">
      <w:start w:val="1"/>
      <w:numFmt w:val="lowerLetter"/>
      <w:lvlText w:val="%8."/>
      <w:lvlJc w:val="left"/>
      <w:pPr>
        <w:ind w:left="5760" w:hanging="360"/>
      </w:pPr>
    </w:lvl>
    <w:lvl w:ilvl="8" w:tplc="631E10D0" w:tentative="1">
      <w:start w:val="1"/>
      <w:numFmt w:val="lowerRoman"/>
      <w:lvlText w:val="%9."/>
      <w:lvlJc w:val="right"/>
      <w:pPr>
        <w:ind w:left="6480" w:hanging="180"/>
      </w:pPr>
    </w:lvl>
  </w:abstractNum>
  <w:abstractNum w:abstractNumId="4">
    <w:nsid w:val="26CC201C"/>
    <w:multiLevelType w:val="hybridMultilevel"/>
    <w:tmpl w:val="12906A56"/>
    <w:lvl w:ilvl="0" w:tplc="B022BAAC">
      <w:start w:val="1"/>
      <w:numFmt w:val="bullet"/>
      <w:lvlText w:val=""/>
      <w:lvlJc w:val="left"/>
      <w:pPr>
        <w:ind w:left="720" w:hanging="360"/>
      </w:pPr>
      <w:rPr>
        <w:rFonts w:ascii="Symbol" w:hAnsi="Symbol" w:hint="default"/>
      </w:rPr>
    </w:lvl>
    <w:lvl w:ilvl="1" w:tplc="ECB20BB8" w:tentative="1">
      <w:start w:val="1"/>
      <w:numFmt w:val="bullet"/>
      <w:lvlText w:val="o"/>
      <w:lvlJc w:val="left"/>
      <w:pPr>
        <w:ind w:left="1440" w:hanging="360"/>
      </w:pPr>
      <w:rPr>
        <w:rFonts w:ascii="Courier New" w:hAnsi="Courier New" w:cs="Courier New" w:hint="default"/>
      </w:rPr>
    </w:lvl>
    <w:lvl w:ilvl="2" w:tplc="FD6E1BE2" w:tentative="1">
      <w:start w:val="1"/>
      <w:numFmt w:val="bullet"/>
      <w:lvlText w:val=""/>
      <w:lvlJc w:val="left"/>
      <w:pPr>
        <w:ind w:left="2160" w:hanging="360"/>
      </w:pPr>
      <w:rPr>
        <w:rFonts w:ascii="Wingdings" w:hAnsi="Wingdings" w:hint="default"/>
      </w:rPr>
    </w:lvl>
    <w:lvl w:ilvl="3" w:tplc="33D4CDE6" w:tentative="1">
      <w:start w:val="1"/>
      <w:numFmt w:val="bullet"/>
      <w:lvlText w:val=""/>
      <w:lvlJc w:val="left"/>
      <w:pPr>
        <w:ind w:left="2880" w:hanging="360"/>
      </w:pPr>
      <w:rPr>
        <w:rFonts w:ascii="Symbol" w:hAnsi="Symbol" w:hint="default"/>
      </w:rPr>
    </w:lvl>
    <w:lvl w:ilvl="4" w:tplc="A4305C26" w:tentative="1">
      <w:start w:val="1"/>
      <w:numFmt w:val="bullet"/>
      <w:lvlText w:val="o"/>
      <w:lvlJc w:val="left"/>
      <w:pPr>
        <w:ind w:left="3600" w:hanging="360"/>
      </w:pPr>
      <w:rPr>
        <w:rFonts w:ascii="Courier New" w:hAnsi="Courier New" w:cs="Courier New" w:hint="default"/>
      </w:rPr>
    </w:lvl>
    <w:lvl w:ilvl="5" w:tplc="98B4A37E" w:tentative="1">
      <w:start w:val="1"/>
      <w:numFmt w:val="bullet"/>
      <w:lvlText w:val=""/>
      <w:lvlJc w:val="left"/>
      <w:pPr>
        <w:ind w:left="4320" w:hanging="360"/>
      </w:pPr>
      <w:rPr>
        <w:rFonts w:ascii="Wingdings" w:hAnsi="Wingdings" w:hint="default"/>
      </w:rPr>
    </w:lvl>
    <w:lvl w:ilvl="6" w:tplc="809C6192" w:tentative="1">
      <w:start w:val="1"/>
      <w:numFmt w:val="bullet"/>
      <w:lvlText w:val=""/>
      <w:lvlJc w:val="left"/>
      <w:pPr>
        <w:ind w:left="5040" w:hanging="360"/>
      </w:pPr>
      <w:rPr>
        <w:rFonts w:ascii="Symbol" w:hAnsi="Symbol" w:hint="default"/>
      </w:rPr>
    </w:lvl>
    <w:lvl w:ilvl="7" w:tplc="7A0A5114" w:tentative="1">
      <w:start w:val="1"/>
      <w:numFmt w:val="bullet"/>
      <w:lvlText w:val="o"/>
      <w:lvlJc w:val="left"/>
      <w:pPr>
        <w:ind w:left="5760" w:hanging="360"/>
      </w:pPr>
      <w:rPr>
        <w:rFonts w:ascii="Courier New" w:hAnsi="Courier New" w:cs="Courier New" w:hint="default"/>
      </w:rPr>
    </w:lvl>
    <w:lvl w:ilvl="8" w:tplc="FB522914" w:tentative="1">
      <w:start w:val="1"/>
      <w:numFmt w:val="bullet"/>
      <w:lvlText w:val=""/>
      <w:lvlJc w:val="left"/>
      <w:pPr>
        <w:ind w:left="6480" w:hanging="360"/>
      </w:pPr>
      <w:rPr>
        <w:rFonts w:ascii="Wingdings" w:hAnsi="Wingdings" w:hint="default"/>
      </w:rPr>
    </w:lvl>
  </w:abstractNum>
  <w:abstractNum w:abstractNumId="5">
    <w:nsid w:val="289C14F7"/>
    <w:multiLevelType w:val="hybridMultilevel"/>
    <w:tmpl w:val="037E32D0"/>
    <w:lvl w:ilvl="0" w:tplc="F9E42BB4">
      <w:start w:val="1"/>
      <w:numFmt w:val="bullet"/>
      <w:lvlText w:val=""/>
      <w:lvlJc w:val="left"/>
      <w:pPr>
        <w:ind w:left="720" w:hanging="360"/>
      </w:pPr>
      <w:rPr>
        <w:rFonts w:ascii="Symbol" w:hAnsi="Symbol" w:hint="default"/>
      </w:rPr>
    </w:lvl>
    <w:lvl w:ilvl="1" w:tplc="E9B67B32" w:tentative="1">
      <w:start w:val="1"/>
      <w:numFmt w:val="bullet"/>
      <w:lvlText w:val="o"/>
      <w:lvlJc w:val="left"/>
      <w:pPr>
        <w:ind w:left="1440" w:hanging="360"/>
      </w:pPr>
      <w:rPr>
        <w:rFonts w:ascii="Courier New" w:hAnsi="Courier New" w:cs="Courier New" w:hint="default"/>
      </w:rPr>
    </w:lvl>
    <w:lvl w:ilvl="2" w:tplc="C0F02DF8" w:tentative="1">
      <w:start w:val="1"/>
      <w:numFmt w:val="bullet"/>
      <w:lvlText w:val=""/>
      <w:lvlJc w:val="left"/>
      <w:pPr>
        <w:ind w:left="2160" w:hanging="360"/>
      </w:pPr>
      <w:rPr>
        <w:rFonts w:ascii="Wingdings" w:hAnsi="Wingdings" w:hint="default"/>
      </w:rPr>
    </w:lvl>
    <w:lvl w:ilvl="3" w:tplc="03EA87AA" w:tentative="1">
      <w:start w:val="1"/>
      <w:numFmt w:val="bullet"/>
      <w:lvlText w:val=""/>
      <w:lvlJc w:val="left"/>
      <w:pPr>
        <w:ind w:left="2880" w:hanging="360"/>
      </w:pPr>
      <w:rPr>
        <w:rFonts w:ascii="Symbol" w:hAnsi="Symbol" w:hint="default"/>
      </w:rPr>
    </w:lvl>
    <w:lvl w:ilvl="4" w:tplc="2E9C64EE" w:tentative="1">
      <w:start w:val="1"/>
      <w:numFmt w:val="bullet"/>
      <w:lvlText w:val="o"/>
      <w:lvlJc w:val="left"/>
      <w:pPr>
        <w:ind w:left="3600" w:hanging="360"/>
      </w:pPr>
      <w:rPr>
        <w:rFonts w:ascii="Courier New" w:hAnsi="Courier New" w:cs="Courier New" w:hint="default"/>
      </w:rPr>
    </w:lvl>
    <w:lvl w:ilvl="5" w:tplc="72E898C4" w:tentative="1">
      <w:start w:val="1"/>
      <w:numFmt w:val="bullet"/>
      <w:lvlText w:val=""/>
      <w:lvlJc w:val="left"/>
      <w:pPr>
        <w:ind w:left="4320" w:hanging="360"/>
      </w:pPr>
      <w:rPr>
        <w:rFonts w:ascii="Wingdings" w:hAnsi="Wingdings" w:hint="default"/>
      </w:rPr>
    </w:lvl>
    <w:lvl w:ilvl="6" w:tplc="0FCEA05A" w:tentative="1">
      <w:start w:val="1"/>
      <w:numFmt w:val="bullet"/>
      <w:lvlText w:val=""/>
      <w:lvlJc w:val="left"/>
      <w:pPr>
        <w:ind w:left="5040" w:hanging="360"/>
      </w:pPr>
      <w:rPr>
        <w:rFonts w:ascii="Symbol" w:hAnsi="Symbol" w:hint="default"/>
      </w:rPr>
    </w:lvl>
    <w:lvl w:ilvl="7" w:tplc="20C6C506" w:tentative="1">
      <w:start w:val="1"/>
      <w:numFmt w:val="bullet"/>
      <w:lvlText w:val="o"/>
      <w:lvlJc w:val="left"/>
      <w:pPr>
        <w:ind w:left="5760" w:hanging="360"/>
      </w:pPr>
      <w:rPr>
        <w:rFonts w:ascii="Courier New" w:hAnsi="Courier New" w:cs="Courier New" w:hint="default"/>
      </w:rPr>
    </w:lvl>
    <w:lvl w:ilvl="8" w:tplc="12AA5A42" w:tentative="1">
      <w:start w:val="1"/>
      <w:numFmt w:val="bullet"/>
      <w:lvlText w:val=""/>
      <w:lvlJc w:val="left"/>
      <w:pPr>
        <w:ind w:left="6480" w:hanging="360"/>
      </w:pPr>
      <w:rPr>
        <w:rFonts w:ascii="Wingdings" w:hAnsi="Wingdings" w:hint="default"/>
      </w:rPr>
    </w:lvl>
  </w:abstractNum>
  <w:abstractNum w:abstractNumId="6">
    <w:nsid w:val="28B15A1C"/>
    <w:multiLevelType w:val="hybridMultilevel"/>
    <w:tmpl w:val="619271A2"/>
    <w:lvl w:ilvl="0" w:tplc="3FFE5D1E">
      <w:start w:val="1"/>
      <w:numFmt w:val="bullet"/>
      <w:lvlText w:val=""/>
      <w:lvlJc w:val="left"/>
      <w:pPr>
        <w:ind w:left="720" w:hanging="360"/>
      </w:pPr>
      <w:rPr>
        <w:rFonts w:ascii="Symbol" w:hAnsi="Symbol" w:hint="default"/>
      </w:rPr>
    </w:lvl>
    <w:lvl w:ilvl="1" w:tplc="A5FAF9B6" w:tentative="1">
      <w:start w:val="1"/>
      <w:numFmt w:val="bullet"/>
      <w:lvlText w:val="o"/>
      <w:lvlJc w:val="left"/>
      <w:pPr>
        <w:ind w:left="1440" w:hanging="360"/>
      </w:pPr>
      <w:rPr>
        <w:rFonts w:ascii="Courier New" w:hAnsi="Courier New" w:cs="Courier New" w:hint="default"/>
      </w:rPr>
    </w:lvl>
    <w:lvl w:ilvl="2" w:tplc="3E50EBC2" w:tentative="1">
      <w:start w:val="1"/>
      <w:numFmt w:val="bullet"/>
      <w:lvlText w:val=""/>
      <w:lvlJc w:val="left"/>
      <w:pPr>
        <w:ind w:left="2160" w:hanging="360"/>
      </w:pPr>
      <w:rPr>
        <w:rFonts w:ascii="Wingdings" w:hAnsi="Wingdings" w:hint="default"/>
      </w:rPr>
    </w:lvl>
    <w:lvl w:ilvl="3" w:tplc="190072A8" w:tentative="1">
      <w:start w:val="1"/>
      <w:numFmt w:val="bullet"/>
      <w:lvlText w:val=""/>
      <w:lvlJc w:val="left"/>
      <w:pPr>
        <w:ind w:left="2880" w:hanging="360"/>
      </w:pPr>
      <w:rPr>
        <w:rFonts w:ascii="Symbol" w:hAnsi="Symbol" w:hint="default"/>
      </w:rPr>
    </w:lvl>
    <w:lvl w:ilvl="4" w:tplc="3496E6C6" w:tentative="1">
      <w:start w:val="1"/>
      <w:numFmt w:val="bullet"/>
      <w:lvlText w:val="o"/>
      <w:lvlJc w:val="left"/>
      <w:pPr>
        <w:ind w:left="3600" w:hanging="360"/>
      </w:pPr>
      <w:rPr>
        <w:rFonts w:ascii="Courier New" w:hAnsi="Courier New" w:cs="Courier New" w:hint="default"/>
      </w:rPr>
    </w:lvl>
    <w:lvl w:ilvl="5" w:tplc="D0A008BC" w:tentative="1">
      <w:start w:val="1"/>
      <w:numFmt w:val="bullet"/>
      <w:lvlText w:val=""/>
      <w:lvlJc w:val="left"/>
      <w:pPr>
        <w:ind w:left="4320" w:hanging="360"/>
      </w:pPr>
      <w:rPr>
        <w:rFonts w:ascii="Wingdings" w:hAnsi="Wingdings" w:hint="default"/>
      </w:rPr>
    </w:lvl>
    <w:lvl w:ilvl="6" w:tplc="7C5067A0" w:tentative="1">
      <w:start w:val="1"/>
      <w:numFmt w:val="bullet"/>
      <w:lvlText w:val=""/>
      <w:lvlJc w:val="left"/>
      <w:pPr>
        <w:ind w:left="5040" w:hanging="360"/>
      </w:pPr>
      <w:rPr>
        <w:rFonts w:ascii="Symbol" w:hAnsi="Symbol" w:hint="default"/>
      </w:rPr>
    </w:lvl>
    <w:lvl w:ilvl="7" w:tplc="E39A4B82" w:tentative="1">
      <w:start w:val="1"/>
      <w:numFmt w:val="bullet"/>
      <w:lvlText w:val="o"/>
      <w:lvlJc w:val="left"/>
      <w:pPr>
        <w:ind w:left="5760" w:hanging="360"/>
      </w:pPr>
      <w:rPr>
        <w:rFonts w:ascii="Courier New" w:hAnsi="Courier New" w:cs="Courier New" w:hint="default"/>
      </w:rPr>
    </w:lvl>
    <w:lvl w:ilvl="8" w:tplc="50683318" w:tentative="1">
      <w:start w:val="1"/>
      <w:numFmt w:val="bullet"/>
      <w:lvlText w:val=""/>
      <w:lvlJc w:val="left"/>
      <w:pPr>
        <w:ind w:left="6480" w:hanging="360"/>
      </w:pPr>
      <w:rPr>
        <w:rFonts w:ascii="Wingdings" w:hAnsi="Wingdings" w:hint="default"/>
      </w:rPr>
    </w:lvl>
  </w:abstractNum>
  <w:abstractNum w:abstractNumId="7">
    <w:nsid w:val="41E239D5"/>
    <w:multiLevelType w:val="hybridMultilevel"/>
    <w:tmpl w:val="C42C58F4"/>
    <w:lvl w:ilvl="0" w:tplc="28A2249E">
      <w:start w:val="1"/>
      <w:numFmt w:val="bullet"/>
      <w:lvlText w:val=""/>
      <w:lvlJc w:val="left"/>
      <w:pPr>
        <w:ind w:left="720" w:hanging="360"/>
      </w:pPr>
      <w:rPr>
        <w:rFonts w:ascii="Symbol" w:hAnsi="Symbol" w:hint="default"/>
      </w:rPr>
    </w:lvl>
    <w:lvl w:ilvl="1" w:tplc="0FF6B4C4" w:tentative="1">
      <w:start w:val="1"/>
      <w:numFmt w:val="bullet"/>
      <w:lvlText w:val="o"/>
      <w:lvlJc w:val="left"/>
      <w:pPr>
        <w:ind w:left="1440" w:hanging="360"/>
      </w:pPr>
      <w:rPr>
        <w:rFonts w:ascii="Courier New" w:hAnsi="Courier New" w:cs="Courier New" w:hint="default"/>
      </w:rPr>
    </w:lvl>
    <w:lvl w:ilvl="2" w:tplc="4E129B4A" w:tentative="1">
      <w:start w:val="1"/>
      <w:numFmt w:val="bullet"/>
      <w:lvlText w:val=""/>
      <w:lvlJc w:val="left"/>
      <w:pPr>
        <w:ind w:left="2160" w:hanging="360"/>
      </w:pPr>
      <w:rPr>
        <w:rFonts w:ascii="Wingdings" w:hAnsi="Wingdings" w:hint="default"/>
      </w:rPr>
    </w:lvl>
    <w:lvl w:ilvl="3" w:tplc="DD8831D0" w:tentative="1">
      <w:start w:val="1"/>
      <w:numFmt w:val="bullet"/>
      <w:lvlText w:val=""/>
      <w:lvlJc w:val="left"/>
      <w:pPr>
        <w:ind w:left="2880" w:hanging="360"/>
      </w:pPr>
      <w:rPr>
        <w:rFonts w:ascii="Symbol" w:hAnsi="Symbol" w:hint="default"/>
      </w:rPr>
    </w:lvl>
    <w:lvl w:ilvl="4" w:tplc="6CA8EE8C" w:tentative="1">
      <w:start w:val="1"/>
      <w:numFmt w:val="bullet"/>
      <w:lvlText w:val="o"/>
      <w:lvlJc w:val="left"/>
      <w:pPr>
        <w:ind w:left="3600" w:hanging="360"/>
      </w:pPr>
      <w:rPr>
        <w:rFonts w:ascii="Courier New" w:hAnsi="Courier New" w:cs="Courier New" w:hint="default"/>
      </w:rPr>
    </w:lvl>
    <w:lvl w:ilvl="5" w:tplc="31505718" w:tentative="1">
      <w:start w:val="1"/>
      <w:numFmt w:val="bullet"/>
      <w:lvlText w:val=""/>
      <w:lvlJc w:val="left"/>
      <w:pPr>
        <w:ind w:left="4320" w:hanging="360"/>
      </w:pPr>
      <w:rPr>
        <w:rFonts w:ascii="Wingdings" w:hAnsi="Wingdings" w:hint="default"/>
      </w:rPr>
    </w:lvl>
    <w:lvl w:ilvl="6" w:tplc="90AEC67A" w:tentative="1">
      <w:start w:val="1"/>
      <w:numFmt w:val="bullet"/>
      <w:lvlText w:val=""/>
      <w:lvlJc w:val="left"/>
      <w:pPr>
        <w:ind w:left="5040" w:hanging="360"/>
      </w:pPr>
      <w:rPr>
        <w:rFonts w:ascii="Symbol" w:hAnsi="Symbol" w:hint="default"/>
      </w:rPr>
    </w:lvl>
    <w:lvl w:ilvl="7" w:tplc="C26C4E84" w:tentative="1">
      <w:start w:val="1"/>
      <w:numFmt w:val="bullet"/>
      <w:lvlText w:val="o"/>
      <w:lvlJc w:val="left"/>
      <w:pPr>
        <w:ind w:left="5760" w:hanging="360"/>
      </w:pPr>
      <w:rPr>
        <w:rFonts w:ascii="Courier New" w:hAnsi="Courier New" w:cs="Courier New" w:hint="default"/>
      </w:rPr>
    </w:lvl>
    <w:lvl w:ilvl="8" w:tplc="8C146E70" w:tentative="1">
      <w:start w:val="1"/>
      <w:numFmt w:val="bullet"/>
      <w:lvlText w:val=""/>
      <w:lvlJc w:val="left"/>
      <w:pPr>
        <w:ind w:left="6480" w:hanging="360"/>
      </w:pPr>
      <w:rPr>
        <w:rFonts w:ascii="Wingdings" w:hAnsi="Wingdings" w:hint="default"/>
      </w:rPr>
    </w:lvl>
  </w:abstractNum>
  <w:abstractNum w:abstractNumId="8">
    <w:nsid w:val="449E2A0E"/>
    <w:multiLevelType w:val="hybridMultilevel"/>
    <w:tmpl w:val="0A0A7A18"/>
    <w:lvl w:ilvl="0" w:tplc="415A963E">
      <w:start w:val="1"/>
      <w:numFmt w:val="bullet"/>
      <w:lvlText w:val=""/>
      <w:lvlJc w:val="left"/>
      <w:pPr>
        <w:ind w:left="720" w:hanging="360"/>
      </w:pPr>
      <w:rPr>
        <w:rFonts w:ascii="Symbol" w:hAnsi="Symbol" w:hint="default"/>
      </w:rPr>
    </w:lvl>
    <w:lvl w:ilvl="1" w:tplc="7782536A" w:tentative="1">
      <w:start w:val="1"/>
      <w:numFmt w:val="bullet"/>
      <w:lvlText w:val="o"/>
      <w:lvlJc w:val="left"/>
      <w:pPr>
        <w:ind w:left="1440" w:hanging="360"/>
      </w:pPr>
      <w:rPr>
        <w:rFonts w:ascii="Courier New" w:hAnsi="Courier New" w:cs="Courier New" w:hint="default"/>
      </w:rPr>
    </w:lvl>
    <w:lvl w:ilvl="2" w:tplc="59F21CAA" w:tentative="1">
      <w:start w:val="1"/>
      <w:numFmt w:val="bullet"/>
      <w:lvlText w:val=""/>
      <w:lvlJc w:val="left"/>
      <w:pPr>
        <w:ind w:left="2160" w:hanging="360"/>
      </w:pPr>
      <w:rPr>
        <w:rFonts w:ascii="Wingdings" w:hAnsi="Wingdings" w:hint="default"/>
      </w:rPr>
    </w:lvl>
    <w:lvl w:ilvl="3" w:tplc="0E8EE49C" w:tentative="1">
      <w:start w:val="1"/>
      <w:numFmt w:val="bullet"/>
      <w:lvlText w:val=""/>
      <w:lvlJc w:val="left"/>
      <w:pPr>
        <w:ind w:left="2880" w:hanging="360"/>
      </w:pPr>
      <w:rPr>
        <w:rFonts w:ascii="Symbol" w:hAnsi="Symbol" w:hint="default"/>
      </w:rPr>
    </w:lvl>
    <w:lvl w:ilvl="4" w:tplc="EBF01A0A" w:tentative="1">
      <w:start w:val="1"/>
      <w:numFmt w:val="bullet"/>
      <w:lvlText w:val="o"/>
      <w:lvlJc w:val="left"/>
      <w:pPr>
        <w:ind w:left="3600" w:hanging="360"/>
      </w:pPr>
      <w:rPr>
        <w:rFonts w:ascii="Courier New" w:hAnsi="Courier New" w:cs="Courier New" w:hint="default"/>
      </w:rPr>
    </w:lvl>
    <w:lvl w:ilvl="5" w:tplc="34B67C00" w:tentative="1">
      <w:start w:val="1"/>
      <w:numFmt w:val="bullet"/>
      <w:lvlText w:val=""/>
      <w:lvlJc w:val="left"/>
      <w:pPr>
        <w:ind w:left="4320" w:hanging="360"/>
      </w:pPr>
      <w:rPr>
        <w:rFonts w:ascii="Wingdings" w:hAnsi="Wingdings" w:hint="default"/>
      </w:rPr>
    </w:lvl>
    <w:lvl w:ilvl="6" w:tplc="973AF69A" w:tentative="1">
      <w:start w:val="1"/>
      <w:numFmt w:val="bullet"/>
      <w:lvlText w:val=""/>
      <w:lvlJc w:val="left"/>
      <w:pPr>
        <w:ind w:left="5040" w:hanging="360"/>
      </w:pPr>
      <w:rPr>
        <w:rFonts w:ascii="Symbol" w:hAnsi="Symbol" w:hint="default"/>
      </w:rPr>
    </w:lvl>
    <w:lvl w:ilvl="7" w:tplc="2D6864CE" w:tentative="1">
      <w:start w:val="1"/>
      <w:numFmt w:val="bullet"/>
      <w:lvlText w:val="o"/>
      <w:lvlJc w:val="left"/>
      <w:pPr>
        <w:ind w:left="5760" w:hanging="360"/>
      </w:pPr>
      <w:rPr>
        <w:rFonts w:ascii="Courier New" w:hAnsi="Courier New" w:cs="Courier New" w:hint="default"/>
      </w:rPr>
    </w:lvl>
    <w:lvl w:ilvl="8" w:tplc="B0AC320C" w:tentative="1">
      <w:start w:val="1"/>
      <w:numFmt w:val="bullet"/>
      <w:lvlText w:val=""/>
      <w:lvlJc w:val="left"/>
      <w:pPr>
        <w:ind w:left="6480" w:hanging="360"/>
      </w:pPr>
      <w:rPr>
        <w:rFonts w:ascii="Wingdings" w:hAnsi="Wingdings" w:hint="default"/>
      </w:rPr>
    </w:lvl>
  </w:abstractNum>
  <w:abstractNum w:abstractNumId="9">
    <w:nsid w:val="4AA138A7"/>
    <w:multiLevelType w:val="hybridMultilevel"/>
    <w:tmpl w:val="4BA20850"/>
    <w:lvl w:ilvl="0" w:tplc="E872FBEE">
      <w:start w:val="1"/>
      <w:numFmt w:val="decimal"/>
      <w:lvlText w:val="%1."/>
      <w:lvlJc w:val="left"/>
      <w:pPr>
        <w:ind w:left="720" w:hanging="360"/>
      </w:pPr>
    </w:lvl>
    <w:lvl w:ilvl="1" w:tplc="89ECB39A" w:tentative="1">
      <w:start w:val="1"/>
      <w:numFmt w:val="lowerLetter"/>
      <w:lvlText w:val="%2."/>
      <w:lvlJc w:val="left"/>
      <w:pPr>
        <w:ind w:left="1440" w:hanging="360"/>
      </w:pPr>
    </w:lvl>
    <w:lvl w:ilvl="2" w:tplc="8D160008" w:tentative="1">
      <w:start w:val="1"/>
      <w:numFmt w:val="lowerRoman"/>
      <w:lvlText w:val="%3."/>
      <w:lvlJc w:val="right"/>
      <w:pPr>
        <w:ind w:left="2160" w:hanging="180"/>
      </w:pPr>
    </w:lvl>
    <w:lvl w:ilvl="3" w:tplc="9BDE2C68" w:tentative="1">
      <w:start w:val="1"/>
      <w:numFmt w:val="decimal"/>
      <w:lvlText w:val="%4."/>
      <w:lvlJc w:val="left"/>
      <w:pPr>
        <w:ind w:left="2880" w:hanging="360"/>
      </w:pPr>
    </w:lvl>
    <w:lvl w:ilvl="4" w:tplc="046A9AE8" w:tentative="1">
      <w:start w:val="1"/>
      <w:numFmt w:val="lowerLetter"/>
      <w:lvlText w:val="%5."/>
      <w:lvlJc w:val="left"/>
      <w:pPr>
        <w:ind w:left="3600" w:hanging="360"/>
      </w:pPr>
    </w:lvl>
    <w:lvl w:ilvl="5" w:tplc="61B61B30" w:tentative="1">
      <w:start w:val="1"/>
      <w:numFmt w:val="lowerRoman"/>
      <w:lvlText w:val="%6."/>
      <w:lvlJc w:val="right"/>
      <w:pPr>
        <w:ind w:left="4320" w:hanging="180"/>
      </w:pPr>
    </w:lvl>
    <w:lvl w:ilvl="6" w:tplc="5CFCB3A4" w:tentative="1">
      <w:start w:val="1"/>
      <w:numFmt w:val="decimal"/>
      <w:lvlText w:val="%7."/>
      <w:lvlJc w:val="left"/>
      <w:pPr>
        <w:ind w:left="5040" w:hanging="360"/>
      </w:pPr>
    </w:lvl>
    <w:lvl w:ilvl="7" w:tplc="25DCF248" w:tentative="1">
      <w:start w:val="1"/>
      <w:numFmt w:val="lowerLetter"/>
      <w:lvlText w:val="%8."/>
      <w:lvlJc w:val="left"/>
      <w:pPr>
        <w:ind w:left="5760" w:hanging="360"/>
      </w:pPr>
    </w:lvl>
    <w:lvl w:ilvl="8" w:tplc="774068F0" w:tentative="1">
      <w:start w:val="1"/>
      <w:numFmt w:val="lowerRoman"/>
      <w:lvlText w:val="%9."/>
      <w:lvlJc w:val="right"/>
      <w:pPr>
        <w:ind w:left="6480" w:hanging="180"/>
      </w:pPr>
    </w:lvl>
  </w:abstractNum>
  <w:abstractNum w:abstractNumId="10">
    <w:nsid w:val="59C22CAD"/>
    <w:multiLevelType w:val="hybridMultilevel"/>
    <w:tmpl w:val="45A2E2E6"/>
    <w:lvl w:ilvl="0" w:tplc="A8FEAC16">
      <w:start w:val="1"/>
      <w:numFmt w:val="decimal"/>
      <w:lvlText w:val="%1."/>
      <w:lvlJc w:val="left"/>
      <w:pPr>
        <w:ind w:left="720" w:hanging="360"/>
      </w:pPr>
    </w:lvl>
    <w:lvl w:ilvl="1" w:tplc="448C200E" w:tentative="1">
      <w:start w:val="1"/>
      <w:numFmt w:val="lowerLetter"/>
      <w:lvlText w:val="%2."/>
      <w:lvlJc w:val="left"/>
      <w:pPr>
        <w:ind w:left="1440" w:hanging="360"/>
      </w:pPr>
    </w:lvl>
    <w:lvl w:ilvl="2" w:tplc="32E843E8" w:tentative="1">
      <w:start w:val="1"/>
      <w:numFmt w:val="lowerRoman"/>
      <w:lvlText w:val="%3."/>
      <w:lvlJc w:val="right"/>
      <w:pPr>
        <w:ind w:left="2160" w:hanging="180"/>
      </w:pPr>
    </w:lvl>
    <w:lvl w:ilvl="3" w:tplc="6C545E32" w:tentative="1">
      <w:start w:val="1"/>
      <w:numFmt w:val="decimal"/>
      <w:lvlText w:val="%4."/>
      <w:lvlJc w:val="left"/>
      <w:pPr>
        <w:ind w:left="2880" w:hanging="360"/>
      </w:pPr>
    </w:lvl>
    <w:lvl w:ilvl="4" w:tplc="1BD8A39E" w:tentative="1">
      <w:start w:val="1"/>
      <w:numFmt w:val="lowerLetter"/>
      <w:lvlText w:val="%5."/>
      <w:lvlJc w:val="left"/>
      <w:pPr>
        <w:ind w:left="3600" w:hanging="360"/>
      </w:pPr>
    </w:lvl>
    <w:lvl w:ilvl="5" w:tplc="6A76BBB2" w:tentative="1">
      <w:start w:val="1"/>
      <w:numFmt w:val="lowerRoman"/>
      <w:lvlText w:val="%6."/>
      <w:lvlJc w:val="right"/>
      <w:pPr>
        <w:ind w:left="4320" w:hanging="180"/>
      </w:pPr>
    </w:lvl>
    <w:lvl w:ilvl="6" w:tplc="0CD23994" w:tentative="1">
      <w:start w:val="1"/>
      <w:numFmt w:val="decimal"/>
      <w:lvlText w:val="%7."/>
      <w:lvlJc w:val="left"/>
      <w:pPr>
        <w:ind w:left="5040" w:hanging="360"/>
      </w:pPr>
    </w:lvl>
    <w:lvl w:ilvl="7" w:tplc="6F604496" w:tentative="1">
      <w:start w:val="1"/>
      <w:numFmt w:val="lowerLetter"/>
      <w:lvlText w:val="%8."/>
      <w:lvlJc w:val="left"/>
      <w:pPr>
        <w:ind w:left="5760" w:hanging="360"/>
      </w:pPr>
    </w:lvl>
    <w:lvl w:ilvl="8" w:tplc="A1D62474" w:tentative="1">
      <w:start w:val="1"/>
      <w:numFmt w:val="lowerRoman"/>
      <w:lvlText w:val="%9."/>
      <w:lvlJc w:val="right"/>
      <w:pPr>
        <w:ind w:left="6480" w:hanging="180"/>
      </w:pPr>
    </w:lvl>
  </w:abstractNum>
  <w:abstractNum w:abstractNumId="11">
    <w:nsid w:val="60014857"/>
    <w:multiLevelType w:val="hybridMultilevel"/>
    <w:tmpl w:val="ECDEA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53445F6"/>
    <w:multiLevelType w:val="hybridMultilevel"/>
    <w:tmpl w:val="8B56FC58"/>
    <w:lvl w:ilvl="0" w:tplc="03B2375C">
      <w:start w:val="1"/>
      <w:numFmt w:val="decimal"/>
      <w:lvlText w:val="%1."/>
      <w:lvlJc w:val="left"/>
      <w:pPr>
        <w:ind w:left="720" w:hanging="360"/>
      </w:pPr>
    </w:lvl>
    <w:lvl w:ilvl="1" w:tplc="3A820A66" w:tentative="1">
      <w:start w:val="1"/>
      <w:numFmt w:val="lowerLetter"/>
      <w:lvlText w:val="%2."/>
      <w:lvlJc w:val="left"/>
      <w:pPr>
        <w:ind w:left="1440" w:hanging="360"/>
      </w:pPr>
    </w:lvl>
    <w:lvl w:ilvl="2" w:tplc="3A44A280" w:tentative="1">
      <w:start w:val="1"/>
      <w:numFmt w:val="lowerRoman"/>
      <w:lvlText w:val="%3."/>
      <w:lvlJc w:val="right"/>
      <w:pPr>
        <w:ind w:left="2160" w:hanging="180"/>
      </w:pPr>
    </w:lvl>
    <w:lvl w:ilvl="3" w:tplc="A4502BE0" w:tentative="1">
      <w:start w:val="1"/>
      <w:numFmt w:val="decimal"/>
      <w:lvlText w:val="%4."/>
      <w:lvlJc w:val="left"/>
      <w:pPr>
        <w:ind w:left="2880" w:hanging="360"/>
      </w:pPr>
    </w:lvl>
    <w:lvl w:ilvl="4" w:tplc="826CC9CC" w:tentative="1">
      <w:start w:val="1"/>
      <w:numFmt w:val="lowerLetter"/>
      <w:lvlText w:val="%5."/>
      <w:lvlJc w:val="left"/>
      <w:pPr>
        <w:ind w:left="3600" w:hanging="360"/>
      </w:pPr>
    </w:lvl>
    <w:lvl w:ilvl="5" w:tplc="2ED29E80" w:tentative="1">
      <w:start w:val="1"/>
      <w:numFmt w:val="lowerRoman"/>
      <w:lvlText w:val="%6."/>
      <w:lvlJc w:val="right"/>
      <w:pPr>
        <w:ind w:left="4320" w:hanging="180"/>
      </w:pPr>
    </w:lvl>
    <w:lvl w:ilvl="6" w:tplc="1506FF4A" w:tentative="1">
      <w:start w:val="1"/>
      <w:numFmt w:val="decimal"/>
      <w:lvlText w:val="%7."/>
      <w:lvlJc w:val="left"/>
      <w:pPr>
        <w:ind w:left="5040" w:hanging="360"/>
      </w:pPr>
    </w:lvl>
    <w:lvl w:ilvl="7" w:tplc="5372C44A" w:tentative="1">
      <w:start w:val="1"/>
      <w:numFmt w:val="lowerLetter"/>
      <w:lvlText w:val="%8."/>
      <w:lvlJc w:val="left"/>
      <w:pPr>
        <w:ind w:left="5760" w:hanging="360"/>
      </w:pPr>
    </w:lvl>
    <w:lvl w:ilvl="8" w:tplc="C4464F90" w:tentative="1">
      <w:start w:val="1"/>
      <w:numFmt w:val="lowerRoman"/>
      <w:lvlText w:val="%9."/>
      <w:lvlJc w:val="right"/>
      <w:pPr>
        <w:ind w:left="6480" w:hanging="180"/>
      </w:pPr>
    </w:lvl>
  </w:abstractNum>
  <w:abstractNum w:abstractNumId="13">
    <w:nsid w:val="743B485D"/>
    <w:multiLevelType w:val="hybridMultilevel"/>
    <w:tmpl w:val="DB7238D6"/>
    <w:lvl w:ilvl="0" w:tplc="A28C5258">
      <w:start w:val="1"/>
      <w:numFmt w:val="bullet"/>
      <w:lvlText w:val=""/>
      <w:lvlJc w:val="left"/>
      <w:pPr>
        <w:ind w:left="720" w:hanging="360"/>
      </w:pPr>
      <w:rPr>
        <w:rFonts w:ascii="Symbol" w:hAnsi="Symbol" w:hint="default"/>
      </w:rPr>
    </w:lvl>
    <w:lvl w:ilvl="1" w:tplc="8814E74E" w:tentative="1">
      <w:start w:val="1"/>
      <w:numFmt w:val="bullet"/>
      <w:lvlText w:val="o"/>
      <w:lvlJc w:val="left"/>
      <w:pPr>
        <w:ind w:left="1440" w:hanging="360"/>
      </w:pPr>
      <w:rPr>
        <w:rFonts w:ascii="Courier New" w:hAnsi="Courier New" w:cs="Courier New" w:hint="default"/>
      </w:rPr>
    </w:lvl>
    <w:lvl w:ilvl="2" w:tplc="1D2ED104" w:tentative="1">
      <w:start w:val="1"/>
      <w:numFmt w:val="bullet"/>
      <w:lvlText w:val=""/>
      <w:lvlJc w:val="left"/>
      <w:pPr>
        <w:ind w:left="2160" w:hanging="360"/>
      </w:pPr>
      <w:rPr>
        <w:rFonts w:ascii="Wingdings" w:hAnsi="Wingdings" w:hint="default"/>
      </w:rPr>
    </w:lvl>
    <w:lvl w:ilvl="3" w:tplc="186098F6" w:tentative="1">
      <w:start w:val="1"/>
      <w:numFmt w:val="bullet"/>
      <w:lvlText w:val=""/>
      <w:lvlJc w:val="left"/>
      <w:pPr>
        <w:ind w:left="2880" w:hanging="360"/>
      </w:pPr>
      <w:rPr>
        <w:rFonts w:ascii="Symbol" w:hAnsi="Symbol" w:hint="default"/>
      </w:rPr>
    </w:lvl>
    <w:lvl w:ilvl="4" w:tplc="97D6886A" w:tentative="1">
      <w:start w:val="1"/>
      <w:numFmt w:val="bullet"/>
      <w:lvlText w:val="o"/>
      <w:lvlJc w:val="left"/>
      <w:pPr>
        <w:ind w:left="3600" w:hanging="360"/>
      </w:pPr>
      <w:rPr>
        <w:rFonts w:ascii="Courier New" w:hAnsi="Courier New" w:cs="Courier New" w:hint="default"/>
      </w:rPr>
    </w:lvl>
    <w:lvl w:ilvl="5" w:tplc="D4E4DBF8" w:tentative="1">
      <w:start w:val="1"/>
      <w:numFmt w:val="bullet"/>
      <w:lvlText w:val=""/>
      <w:lvlJc w:val="left"/>
      <w:pPr>
        <w:ind w:left="4320" w:hanging="360"/>
      </w:pPr>
      <w:rPr>
        <w:rFonts w:ascii="Wingdings" w:hAnsi="Wingdings" w:hint="default"/>
      </w:rPr>
    </w:lvl>
    <w:lvl w:ilvl="6" w:tplc="3DA2FAEC" w:tentative="1">
      <w:start w:val="1"/>
      <w:numFmt w:val="bullet"/>
      <w:lvlText w:val=""/>
      <w:lvlJc w:val="left"/>
      <w:pPr>
        <w:ind w:left="5040" w:hanging="360"/>
      </w:pPr>
      <w:rPr>
        <w:rFonts w:ascii="Symbol" w:hAnsi="Symbol" w:hint="default"/>
      </w:rPr>
    </w:lvl>
    <w:lvl w:ilvl="7" w:tplc="DF4E32B8" w:tentative="1">
      <w:start w:val="1"/>
      <w:numFmt w:val="bullet"/>
      <w:lvlText w:val="o"/>
      <w:lvlJc w:val="left"/>
      <w:pPr>
        <w:ind w:left="5760" w:hanging="360"/>
      </w:pPr>
      <w:rPr>
        <w:rFonts w:ascii="Courier New" w:hAnsi="Courier New" w:cs="Courier New" w:hint="default"/>
      </w:rPr>
    </w:lvl>
    <w:lvl w:ilvl="8" w:tplc="31725B56" w:tentative="1">
      <w:start w:val="1"/>
      <w:numFmt w:val="bullet"/>
      <w:lvlText w:val=""/>
      <w:lvlJc w:val="left"/>
      <w:pPr>
        <w:ind w:left="6480" w:hanging="360"/>
      </w:pPr>
      <w:rPr>
        <w:rFonts w:ascii="Wingdings" w:hAnsi="Wingdings" w:hint="default"/>
      </w:rPr>
    </w:lvl>
  </w:abstractNum>
  <w:abstractNum w:abstractNumId="14">
    <w:nsid w:val="76737CE0"/>
    <w:multiLevelType w:val="hybridMultilevel"/>
    <w:tmpl w:val="FD428EDE"/>
    <w:lvl w:ilvl="0" w:tplc="C0DEAF0A">
      <w:start w:val="1"/>
      <w:numFmt w:val="bullet"/>
      <w:lvlText w:val=""/>
      <w:lvlJc w:val="left"/>
      <w:pPr>
        <w:ind w:left="720" w:hanging="360"/>
      </w:pPr>
      <w:rPr>
        <w:rFonts w:ascii="Symbol" w:hAnsi="Symbol" w:hint="default"/>
      </w:rPr>
    </w:lvl>
    <w:lvl w:ilvl="1" w:tplc="A20C3F4C" w:tentative="1">
      <w:start w:val="1"/>
      <w:numFmt w:val="bullet"/>
      <w:lvlText w:val="o"/>
      <w:lvlJc w:val="left"/>
      <w:pPr>
        <w:ind w:left="1440" w:hanging="360"/>
      </w:pPr>
      <w:rPr>
        <w:rFonts w:ascii="Courier New" w:hAnsi="Courier New" w:cs="Courier New" w:hint="default"/>
      </w:rPr>
    </w:lvl>
    <w:lvl w:ilvl="2" w:tplc="CE1A452E" w:tentative="1">
      <w:start w:val="1"/>
      <w:numFmt w:val="bullet"/>
      <w:lvlText w:val=""/>
      <w:lvlJc w:val="left"/>
      <w:pPr>
        <w:ind w:left="2160" w:hanging="360"/>
      </w:pPr>
      <w:rPr>
        <w:rFonts w:ascii="Wingdings" w:hAnsi="Wingdings" w:hint="default"/>
      </w:rPr>
    </w:lvl>
    <w:lvl w:ilvl="3" w:tplc="43C432D0" w:tentative="1">
      <w:start w:val="1"/>
      <w:numFmt w:val="bullet"/>
      <w:lvlText w:val=""/>
      <w:lvlJc w:val="left"/>
      <w:pPr>
        <w:ind w:left="2880" w:hanging="360"/>
      </w:pPr>
      <w:rPr>
        <w:rFonts w:ascii="Symbol" w:hAnsi="Symbol" w:hint="default"/>
      </w:rPr>
    </w:lvl>
    <w:lvl w:ilvl="4" w:tplc="CECABA96" w:tentative="1">
      <w:start w:val="1"/>
      <w:numFmt w:val="bullet"/>
      <w:lvlText w:val="o"/>
      <w:lvlJc w:val="left"/>
      <w:pPr>
        <w:ind w:left="3600" w:hanging="360"/>
      </w:pPr>
      <w:rPr>
        <w:rFonts w:ascii="Courier New" w:hAnsi="Courier New" w:cs="Courier New" w:hint="default"/>
      </w:rPr>
    </w:lvl>
    <w:lvl w:ilvl="5" w:tplc="8F0E9E74" w:tentative="1">
      <w:start w:val="1"/>
      <w:numFmt w:val="bullet"/>
      <w:lvlText w:val=""/>
      <w:lvlJc w:val="left"/>
      <w:pPr>
        <w:ind w:left="4320" w:hanging="360"/>
      </w:pPr>
      <w:rPr>
        <w:rFonts w:ascii="Wingdings" w:hAnsi="Wingdings" w:hint="default"/>
      </w:rPr>
    </w:lvl>
    <w:lvl w:ilvl="6" w:tplc="6F186A46" w:tentative="1">
      <w:start w:val="1"/>
      <w:numFmt w:val="bullet"/>
      <w:lvlText w:val=""/>
      <w:lvlJc w:val="left"/>
      <w:pPr>
        <w:ind w:left="5040" w:hanging="360"/>
      </w:pPr>
      <w:rPr>
        <w:rFonts w:ascii="Symbol" w:hAnsi="Symbol" w:hint="default"/>
      </w:rPr>
    </w:lvl>
    <w:lvl w:ilvl="7" w:tplc="80C2FB96" w:tentative="1">
      <w:start w:val="1"/>
      <w:numFmt w:val="bullet"/>
      <w:lvlText w:val="o"/>
      <w:lvlJc w:val="left"/>
      <w:pPr>
        <w:ind w:left="5760" w:hanging="360"/>
      </w:pPr>
      <w:rPr>
        <w:rFonts w:ascii="Courier New" w:hAnsi="Courier New" w:cs="Courier New" w:hint="default"/>
      </w:rPr>
    </w:lvl>
    <w:lvl w:ilvl="8" w:tplc="5AD40894"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3"/>
  </w:num>
  <w:num w:numId="4">
    <w:abstractNumId w:val="12"/>
  </w:num>
  <w:num w:numId="5">
    <w:abstractNumId w:val="8"/>
  </w:num>
  <w:num w:numId="6">
    <w:abstractNumId w:val="10"/>
  </w:num>
  <w:num w:numId="7">
    <w:abstractNumId w:val="9"/>
  </w:num>
  <w:num w:numId="8">
    <w:abstractNumId w:val="3"/>
  </w:num>
  <w:num w:numId="9">
    <w:abstractNumId w:val="5"/>
  </w:num>
  <w:num w:numId="10">
    <w:abstractNumId w:val="4"/>
  </w:num>
  <w:num w:numId="11">
    <w:abstractNumId w:val="0"/>
  </w:num>
  <w:num w:numId="12">
    <w:abstractNumId w:val="7"/>
  </w:num>
  <w:num w:numId="13">
    <w:abstractNumId w:val="11"/>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trackRevisions/>
  <w:defaultTabStop w:val="708"/>
  <w:characterSpacingControl w:val="doNotCompress"/>
  <w:compat/>
  <w:rsids>
    <w:rsidRoot w:val="006B595D"/>
    <w:rsid w:val="00010296"/>
    <w:rsid w:val="00020DB3"/>
    <w:rsid w:val="0004607A"/>
    <w:rsid w:val="00054F5C"/>
    <w:rsid w:val="00070994"/>
    <w:rsid w:val="00073BA6"/>
    <w:rsid w:val="000859CA"/>
    <w:rsid w:val="00091475"/>
    <w:rsid w:val="0012318A"/>
    <w:rsid w:val="0013158E"/>
    <w:rsid w:val="001B0D15"/>
    <w:rsid w:val="001C29BA"/>
    <w:rsid w:val="001C347E"/>
    <w:rsid w:val="001C5C4E"/>
    <w:rsid w:val="001D2762"/>
    <w:rsid w:val="002371EE"/>
    <w:rsid w:val="002437A9"/>
    <w:rsid w:val="002A066D"/>
    <w:rsid w:val="002A7A13"/>
    <w:rsid w:val="002F138F"/>
    <w:rsid w:val="003003E2"/>
    <w:rsid w:val="00305189"/>
    <w:rsid w:val="00311548"/>
    <w:rsid w:val="00327F65"/>
    <w:rsid w:val="00337F8A"/>
    <w:rsid w:val="003947CE"/>
    <w:rsid w:val="003970C4"/>
    <w:rsid w:val="003B20BD"/>
    <w:rsid w:val="003E5B55"/>
    <w:rsid w:val="003F4584"/>
    <w:rsid w:val="004057DC"/>
    <w:rsid w:val="00434810"/>
    <w:rsid w:val="00466801"/>
    <w:rsid w:val="00494349"/>
    <w:rsid w:val="00497DF1"/>
    <w:rsid w:val="004A34FC"/>
    <w:rsid w:val="004D1808"/>
    <w:rsid w:val="004D1D78"/>
    <w:rsid w:val="004E0CC0"/>
    <w:rsid w:val="004E3BAE"/>
    <w:rsid w:val="00527D06"/>
    <w:rsid w:val="00582999"/>
    <w:rsid w:val="005F0B86"/>
    <w:rsid w:val="0060375B"/>
    <w:rsid w:val="00620712"/>
    <w:rsid w:val="0065787D"/>
    <w:rsid w:val="0068099A"/>
    <w:rsid w:val="006B595D"/>
    <w:rsid w:val="006B5BD3"/>
    <w:rsid w:val="006E421A"/>
    <w:rsid w:val="006F0575"/>
    <w:rsid w:val="00723FA7"/>
    <w:rsid w:val="0072583A"/>
    <w:rsid w:val="007440D6"/>
    <w:rsid w:val="007776FF"/>
    <w:rsid w:val="007C1151"/>
    <w:rsid w:val="00814C5E"/>
    <w:rsid w:val="00836636"/>
    <w:rsid w:val="00870004"/>
    <w:rsid w:val="00897B23"/>
    <w:rsid w:val="008B0CEE"/>
    <w:rsid w:val="008B786E"/>
    <w:rsid w:val="008E551F"/>
    <w:rsid w:val="00906D80"/>
    <w:rsid w:val="009135DA"/>
    <w:rsid w:val="00940894"/>
    <w:rsid w:val="0096305C"/>
    <w:rsid w:val="009C26A8"/>
    <w:rsid w:val="009E47DE"/>
    <w:rsid w:val="009F1C3C"/>
    <w:rsid w:val="009F3821"/>
    <w:rsid w:val="00A00568"/>
    <w:rsid w:val="00A0275D"/>
    <w:rsid w:val="00A56A5E"/>
    <w:rsid w:val="00A57ECD"/>
    <w:rsid w:val="00A85B4A"/>
    <w:rsid w:val="00AA0AFD"/>
    <w:rsid w:val="00AE0676"/>
    <w:rsid w:val="00AF0158"/>
    <w:rsid w:val="00B14FC4"/>
    <w:rsid w:val="00B55F7C"/>
    <w:rsid w:val="00B55FFD"/>
    <w:rsid w:val="00B70E90"/>
    <w:rsid w:val="00BA4A7C"/>
    <w:rsid w:val="00BD4ED3"/>
    <w:rsid w:val="00BE173B"/>
    <w:rsid w:val="00C07D65"/>
    <w:rsid w:val="00C45D7F"/>
    <w:rsid w:val="00CE5F48"/>
    <w:rsid w:val="00D06235"/>
    <w:rsid w:val="00D06F6E"/>
    <w:rsid w:val="00D16D85"/>
    <w:rsid w:val="00D30513"/>
    <w:rsid w:val="00D36BF0"/>
    <w:rsid w:val="00D648EF"/>
    <w:rsid w:val="00D86DA3"/>
    <w:rsid w:val="00D91C8C"/>
    <w:rsid w:val="00DE7F64"/>
    <w:rsid w:val="00E2711D"/>
    <w:rsid w:val="00E30678"/>
    <w:rsid w:val="00EA5153"/>
    <w:rsid w:val="00EB2661"/>
    <w:rsid w:val="00EF4A5F"/>
    <w:rsid w:val="00F17E89"/>
    <w:rsid w:val="00F846BB"/>
    <w:rsid w:val="00F85707"/>
    <w:rsid w:val="00F90613"/>
    <w:rsid w:val="00F95EBC"/>
    <w:rsid w:val="00F96F7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F6"/>
    <w:pPr>
      <w:spacing w:after="200" w:line="276" w:lineRule="auto"/>
    </w:pPr>
    <w:rPr>
      <w:sz w:val="22"/>
      <w:szCs w:val="22"/>
      <w:lang w:eastAsia="en-US"/>
    </w:rPr>
  </w:style>
  <w:style w:type="paragraph" w:styleId="Heading1">
    <w:name w:val="heading 1"/>
    <w:basedOn w:val="Normal"/>
    <w:next w:val="Normal"/>
    <w:link w:val="Heading1Char"/>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EF6"/>
    <w:rPr>
      <w:rFonts w:eastAsia="Times New Roman"/>
      <w:sz w:val="22"/>
      <w:szCs w:val="22"/>
    </w:rPr>
  </w:style>
  <w:style w:type="character" w:customStyle="1" w:styleId="NoSpacingChar">
    <w:name w:val="No Spacing Char"/>
    <w:link w:val="NoSpacing"/>
    <w:uiPriority w:val="1"/>
    <w:rsid w:val="00382EF6"/>
    <w:rPr>
      <w:rFonts w:eastAsia="Times New Roman"/>
      <w:lang w:eastAsia="ru-RU"/>
    </w:rPr>
  </w:style>
  <w:style w:type="paragraph" w:styleId="BalloonText">
    <w:name w:val="Balloon Text"/>
    <w:basedOn w:val="Normal"/>
    <w:link w:val="BalloonTextChar"/>
    <w:uiPriority w:val="99"/>
    <w:semiHidden/>
    <w:unhideWhenUsed/>
    <w:rsid w:val="00382E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EF6"/>
    <w:rPr>
      <w:rFonts w:ascii="Tahoma" w:hAnsi="Tahoma" w:cs="Tahoma"/>
      <w:sz w:val="16"/>
      <w:szCs w:val="16"/>
    </w:rPr>
  </w:style>
  <w:style w:type="character" w:customStyle="1" w:styleId="Heading1Char">
    <w:name w:val="Heading 1 Char"/>
    <w:link w:val="Heading1"/>
    <w:uiPriority w:val="9"/>
    <w:rsid w:val="00382EF6"/>
    <w:rPr>
      <w:rFonts w:ascii="Cambria" w:eastAsia="Times New Roman" w:hAnsi="Cambria" w:cs="Times New Roman"/>
      <w:b/>
      <w:bCs/>
      <w:color w:val="365F91"/>
      <w:sz w:val="28"/>
      <w:szCs w:val="28"/>
    </w:rPr>
  </w:style>
  <w:style w:type="paragraph" w:styleId="Caption">
    <w:name w:val="caption"/>
    <w:basedOn w:val="Normal"/>
    <w:next w:val="Normal"/>
    <w:uiPriority w:val="35"/>
    <w:unhideWhenUsed/>
    <w:qFormat/>
    <w:rsid w:val="00382EF6"/>
    <w:pPr>
      <w:spacing w:line="240" w:lineRule="auto"/>
    </w:pPr>
    <w:rPr>
      <w:b/>
      <w:bCs/>
      <w:color w:val="4F81BD"/>
      <w:sz w:val="18"/>
      <w:szCs w:val="18"/>
    </w:rPr>
  </w:style>
  <w:style w:type="paragraph" w:styleId="ListParagraph">
    <w:name w:val="List Paragraph"/>
    <w:basedOn w:val="Normal"/>
    <w:uiPriority w:val="34"/>
    <w:qFormat/>
    <w:rsid w:val="00050BEC"/>
    <w:pPr>
      <w:ind w:left="720"/>
      <w:contextualSpacing/>
    </w:pPr>
  </w:style>
  <w:style w:type="character" w:styleId="Hyperlink">
    <w:name w:val="Hyperlink"/>
    <w:uiPriority w:val="99"/>
    <w:unhideWhenUsed/>
    <w:rsid w:val="00050BEC"/>
    <w:rPr>
      <w:color w:val="0000FF"/>
      <w:u w:val="single"/>
    </w:rPr>
  </w:style>
  <w:style w:type="character" w:customStyle="1" w:styleId="Heading2Char">
    <w:name w:val="Heading 2 Char"/>
    <w:link w:val="Heading2"/>
    <w:uiPriority w:val="9"/>
    <w:rsid w:val="00DC745C"/>
    <w:rPr>
      <w:rFonts w:ascii="Cambria" w:eastAsia="Times New Roman" w:hAnsi="Cambria" w:cs="Times New Roman"/>
      <w:b/>
      <w:bCs/>
      <w:color w:val="4F81BD"/>
      <w:sz w:val="26"/>
      <w:szCs w:val="26"/>
    </w:rPr>
  </w:style>
  <w:style w:type="table" w:styleId="TableGrid">
    <w:name w:val="Table Grid"/>
    <w:basedOn w:val="TableNormal"/>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semiHidden/>
    <w:rsid w:val="00FC4A6A"/>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E01FC7"/>
    <w:pPr>
      <w:outlineLvl w:val="9"/>
    </w:pPr>
    <w:rPr>
      <w:lang w:eastAsia="ru-RU"/>
    </w:rPr>
  </w:style>
  <w:style w:type="paragraph" w:styleId="TOC1">
    <w:name w:val="toc 1"/>
    <w:basedOn w:val="Normal"/>
    <w:next w:val="Normal"/>
    <w:autoRedefine/>
    <w:uiPriority w:val="39"/>
    <w:unhideWhenUsed/>
    <w:rsid w:val="00E01FC7"/>
    <w:pPr>
      <w:spacing w:after="100"/>
    </w:pPr>
  </w:style>
  <w:style w:type="paragraph" w:styleId="TOC2">
    <w:name w:val="toc 2"/>
    <w:basedOn w:val="Normal"/>
    <w:next w:val="Normal"/>
    <w:autoRedefine/>
    <w:uiPriority w:val="39"/>
    <w:unhideWhenUsed/>
    <w:rsid w:val="00E01FC7"/>
    <w:pPr>
      <w:spacing w:after="100"/>
      <w:ind w:left="220"/>
    </w:pPr>
  </w:style>
  <w:style w:type="paragraph" w:styleId="TOC3">
    <w:name w:val="toc 3"/>
    <w:basedOn w:val="Normal"/>
    <w:next w:val="Normal"/>
    <w:autoRedefine/>
    <w:uiPriority w:val="39"/>
    <w:unhideWhenUsed/>
    <w:rsid w:val="00E01FC7"/>
    <w:pPr>
      <w:spacing w:after="100"/>
      <w:ind w:left="440"/>
    </w:pPr>
  </w:style>
  <w:style w:type="character" w:styleId="FollowedHyperlink">
    <w:name w:val="FollowedHyperlink"/>
    <w:uiPriority w:val="99"/>
    <w:semiHidden/>
    <w:unhideWhenUsed/>
    <w:rsid w:val="00BA21A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overview" TargetMode="External"/><Relationship Id="rId13" Type="http://schemas.openxmlformats.org/officeDocument/2006/relationships/image" Target="media/image6.png"/><Relationship Id="rId18" Type="http://schemas.openxmlformats.org/officeDocument/2006/relationships/hyperlink" Target="http://www.trirand.com/jqgridwiki/doku.php?id=wiki:colmodel_options" TargetMode="External"/><Relationship Id="rId3" Type="http://schemas.openxmlformats.org/officeDocument/2006/relationships/numbering" Target="numbering.xml"/><Relationship Id="rId21" Type="http://schemas.openxmlformats.org/officeDocument/2006/relationships/hyperlink" Target="http://www.asp.net/identity"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sim1984/FBMVCExamp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C0326-0F70-44DC-9EF7-059D1D12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13226</Words>
  <Characters>75394</Characters>
  <Application>Microsoft Office Word</Application>
  <DocSecurity>0</DocSecurity>
  <Lines>628</Lines>
  <Paragraphs>176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88444</CharactersWithSpaces>
  <SharedDoc>false</SharedDoc>
  <HLinks>
    <vt:vector size="18" baseType="variant">
      <vt:variant>
        <vt:i4>2883620</vt:i4>
      </vt:variant>
      <vt:variant>
        <vt:i4>6</vt:i4>
      </vt:variant>
      <vt:variant>
        <vt:i4>0</vt:i4>
      </vt:variant>
      <vt:variant>
        <vt:i4>5</vt:i4>
      </vt:variant>
      <vt:variant>
        <vt:lpwstr>http://www.asp.net/identity</vt:lpwstr>
      </vt:variant>
      <vt:variant>
        <vt:lpwstr/>
      </vt:variant>
      <vt:variant>
        <vt:i4>589949</vt:i4>
      </vt:variant>
      <vt:variant>
        <vt:i4>3</vt:i4>
      </vt:variant>
      <vt:variant>
        <vt:i4>0</vt:i4>
      </vt:variant>
      <vt:variant>
        <vt:i4>5</vt:i4>
      </vt:variant>
      <vt:variant>
        <vt:lpwstr>http://www.trirand.com/jqgridwiki/doku.php?id=wiki:colmodel_options</vt:lpwstr>
      </vt:variant>
      <vt:variant>
        <vt:lpwstr/>
      </vt:variant>
      <vt:variant>
        <vt:i4>3604595</vt:i4>
      </vt:variant>
      <vt:variant>
        <vt:i4>0</vt:i4>
      </vt:variant>
      <vt:variant>
        <vt:i4>0</vt:i4>
      </vt:variant>
      <vt:variant>
        <vt:i4>5</vt:i4>
      </vt:variant>
      <vt:variant>
        <vt:lpwstr>http://www.asp.net/mvc/overview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MVC.NET и Entity Framework 6</dc:subject>
  <dc:creator>Автор: Денис Симонов</dc:creator>
  <cp:lastModifiedBy>Helen</cp:lastModifiedBy>
  <cp:revision>2</cp:revision>
  <dcterms:created xsi:type="dcterms:W3CDTF">2017-10-23T04:13:00Z</dcterms:created>
  <dcterms:modified xsi:type="dcterms:W3CDTF">2017-10-23T04:13:00Z</dcterms:modified>
</cp:coreProperties>
</file>