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1D00" w:rsidRPr="003F3DC3" w:rsidRDefault="00E0416E" w:rsidP="00FE1D00">
      <w:pPr>
        <w:pStyle w:val="Heading1"/>
        <w:rPr>
          <w:rFonts w:ascii="Arial" w:hAnsi="Arial" w:cs="Arial"/>
          <w:lang w:val="en-US"/>
        </w:rPr>
      </w:pPr>
      <w:bookmarkStart w:id="0" w:name="_Toc477772240"/>
      <w:r w:rsidRPr="003F3DC3">
        <w:rPr>
          <w:rFonts w:ascii="Arial" w:hAnsi="Arial" w:cs="Arial"/>
          <w:lang w:val="en-US"/>
        </w:rPr>
        <w:t xml:space="preserve">Creating an </w:t>
      </w:r>
      <w:r w:rsidR="00137806">
        <w:rPr>
          <w:rFonts w:ascii="Arial" w:hAnsi="Arial" w:cs="Arial"/>
          <w:lang w:val="en-US"/>
        </w:rPr>
        <w:t>A</w:t>
      </w:r>
      <w:r w:rsidR="00137806" w:rsidRPr="003F3DC3">
        <w:rPr>
          <w:rFonts w:ascii="Arial" w:hAnsi="Arial" w:cs="Arial"/>
          <w:lang w:val="en-US"/>
        </w:rPr>
        <w:t xml:space="preserve">pplication </w:t>
      </w:r>
      <w:r w:rsidRPr="003F3DC3">
        <w:rPr>
          <w:rFonts w:ascii="Arial" w:hAnsi="Arial" w:cs="Arial"/>
          <w:lang w:val="en-US"/>
        </w:rPr>
        <w:t xml:space="preserve">with </w:t>
      </w:r>
      <w:proofErr w:type="spellStart"/>
      <w:r w:rsidRPr="003F3DC3">
        <w:rPr>
          <w:rFonts w:ascii="Arial" w:hAnsi="Arial" w:cs="Arial"/>
          <w:lang w:val="en-US"/>
        </w:rPr>
        <w:t>jOOQ</w:t>
      </w:r>
      <w:proofErr w:type="spellEnd"/>
      <w:r w:rsidRPr="003F3DC3">
        <w:rPr>
          <w:rFonts w:ascii="Arial" w:hAnsi="Arial" w:cs="Arial"/>
          <w:lang w:val="en-US"/>
        </w:rPr>
        <w:t xml:space="preserve"> and Spring MVC</w:t>
      </w:r>
      <w:bookmarkEnd w:id="0"/>
    </w:p>
    <w:p w:rsidR="00FE1D00" w:rsidRPr="003F3DC3" w:rsidRDefault="00FE1D00" w:rsidP="00FE1D00">
      <w:pPr>
        <w:jc w:val="both"/>
        <w:rPr>
          <w:rFonts w:ascii="Arial" w:hAnsi="Arial" w:cs="Arial"/>
          <w:lang w:val="en-US"/>
        </w:rPr>
      </w:pPr>
    </w:p>
    <w:p w:rsidR="00FE1D00" w:rsidRPr="003F3DC3" w:rsidRDefault="00E0416E" w:rsidP="00FE1D00">
      <w:pPr>
        <w:jc w:val="both"/>
        <w:rPr>
          <w:rFonts w:ascii="Arial" w:hAnsi="Arial" w:cs="Arial"/>
          <w:sz w:val="24"/>
          <w:lang w:val="en-US"/>
        </w:rPr>
      </w:pPr>
      <w:r w:rsidRPr="003F3DC3">
        <w:rPr>
          <w:rFonts w:ascii="Arial" w:hAnsi="Arial" w:cs="Arial"/>
          <w:sz w:val="24"/>
          <w:lang w:val="en-US"/>
        </w:rPr>
        <w:t xml:space="preserve">This chapter will describe </w:t>
      </w:r>
      <w:r w:rsidR="00137806">
        <w:rPr>
          <w:rFonts w:ascii="Arial" w:hAnsi="Arial" w:cs="Arial"/>
          <w:sz w:val="24"/>
          <w:lang w:val="en-US"/>
        </w:rPr>
        <w:t xml:space="preserve">how to create </w:t>
      </w:r>
      <w:r w:rsidRPr="003F3DC3">
        <w:rPr>
          <w:rFonts w:ascii="Arial" w:hAnsi="Arial" w:cs="Arial"/>
          <w:sz w:val="24"/>
          <w:lang w:val="en-US"/>
        </w:rPr>
        <w:t xml:space="preserve">a web application in the Java language </w:t>
      </w:r>
      <w:r w:rsidR="00BC1FDB">
        <w:rPr>
          <w:rFonts w:ascii="Arial" w:hAnsi="Arial" w:cs="Arial"/>
          <w:sz w:val="24"/>
          <w:lang w:val="en-US"/>
        </w:rPr>
        <w:t>using</w:t>
      </w:r>
      <w:r w:rsidRPr="003F3DC3">
        <w:rPr>
          <w:rFonts w:ascii="Arial" w:hAnsi="Arial" w:cs="Arial"/>
          <w:sz w:val="24"/>
          <w:lang w:val="en-US"/>
        </w:rPr>
        <w:t xml:space="preserve"> the Spring MVC framework, the </w:t>
      </w:r>
      <w:proofErr w:type="spellStart"/>
      <w:r w:rsidRPr="003F3DC3">
        <w:rPr>
          <w:rFonts w:ascii="Arial" w:hAnsi="Arial" w:cs="Arial"/>
          <w:sz w:val="24"/>
          <w:lang w:val="en-US"/>
        </w:rPr>
        <w:t>jOOQ</w:t>
      </w:r>
      <w:proofErr w:type="spellEnd"/>
      <w:r w:rsidRPr="003F3DC3">
        <w:rPr>
          <w:rFonts w:ascii="Arial" w:hAnsi="Arial" w:cs="Arial"/>
          <w:sz w:val="24"/>
          <w:lang w:val="en-US"/>
        </w:rPr>
        <w:t xml:space="preserve"> library and </w:t>
      </w:r>
      <w:r w:rsidR="00631763">
        <w:rPr>
          <w:rFonts w:ascii="Arial" w:hAnsi="Arial" w:cs="Arial"/>
          <w:sz w:val="24"/>
          <w:lang w:val="en-US"/>
        </w:rPr>
        <w:t xml:space="preserve">a </w:t>
      </w:r>
      <w:r w:rsidRPr="003F3DC3">
        <w:rPr>
          <w:rFonts w:ascii="Arial" w:hAnsi="Arial" w:cs="Arial"/>
          <w:sz w:val="24"/>
          <w:lang w:val="en-US"/>
        </w:rPr>
        <w:t>Firebird</w:t>
      </w:r>
      <w:r w:rsidR="00EE4ACA" w:rsidRPr="00EE4ACA">
        <w:rPr>
          <w:rFonts w:ascii="Arial" w:hAnsi="Arial" w:cs="Arial"/>
          <w:sz w:val="24"/>
          <w:lang w:val="en-US"/>
        </w:rPr>
        <w:t xml:space="preserve"> </w:t>
      </w:r>
      <w:r w:rsidR="00631763">
        <w:rPr>
          <w:rFonts w:ascii="Arial" w:hAnsi="Arial" w:cs="Arial"/>
          <w:sz w:val="24"/>
          <w:lang w:val="en-US"/>
        </w:rPr>
        <w:t>sample database</w:t>
      </w:r>
      <w:r w:rsidRPr="003F3DC3">
        <w:rPr>
          <w:rFonts w:ascii="Arial" w:hAnsi="Arial" w:cs="Arial"/>
          <w:sz w:val="24"/>
          <w:lang w:val="en-US"/>
        </w:rPr>
        <w:t>.</w:t>
      </w:r>
    </w:p>
    <w:p w:rsidR="002A027E" w:rsidRDefault="00E0416E" w:rsidP="00FE1D00">
      <w:pPr>
        <w:jc w:val="both"/>
        <w:rPr>
          <w:rFonts w:ascii="Arial" w:hAnsi="Arial" w:cs="Arial"/>
          <w:sz w:val="24"/>
          <w:lang w:val="en-US"/>
        </w:rPr>
      </w:pPr>
      <w:r w:rsidRPr="003F3DC3">
        <w:rPr>
          <w:rFonts w:ascii="Arial" w:hAnsi="Arial" w:cs="Arial"/>
          <w:sz w:val="24"/>
          <w:szCs w:val="24"/>
          <w:lang w:val="en-US"/>
        </w:rPr>
        <w:t xml:space="preserve">To make development easier, you </w:t>
      </w:r>
      <w:bookmarkStart w:id="1" w:name="_GoBack"/>
      <w:bookmarkEnd w:id="1"/>
      <w:r w:rsidR="00BC1FDB" w:rsidRPr="003F3DC3">
        <w:rPr>
          <w:rFonts w:ascii="Arial" w:hAnsi="Arial" w:cs="Arial"/>
          <w:sz w:val="24"/>
          <w:szCs w:val="24"/>
          <w:lang w:val="en-US"/>
        </w:rPr>
        <w:t>ca</w:t>
      </w:r>
      <w:r w:rsidR="00BC1FDB">
        <w:rPr>
          <w:rFonts w:ascii="Arial" w:hAnsi="Arial" w:cs="Arial"/>
          <w:sz w:val="24"/>
          <w:szCs w:val="24"/>
          <w:lang w:val="en-US"/>
        </w:rPr>
        <w:t>n</w:t>
      </w:r>
      <w:r w:rsidR="00BC1FDB" w:rsidRPr="003F3DC3">
        <w:rPr>
          <w:rFonts w:ascii="Arial" w:hAnsi="Arial" w:cs="Arial"/>
          <w:sz w:val="24"/>
          <w:szCs w:val="24"/>
          <w:lang w:val="en-US"/>
        </w:rPr>
        <w:t xml:space="preserve"> </w:t>
      </w:r>
      <w:r w:rsidRPr="003F3DC3">
        <w:rPr>
          <w:rFonts w:ascii="Arial" w:hAnsi="Arial" w:cs="Arial"/>
          <w:sz w:val="24"/>
          <w:szCs w:val="24"/>
          <w:lang w:val="en-US"/>
        </w:rPr>
        <w:t xml:space="preserve">use one of the </w:t>
      </w:r>
      <w:r w:rsidR="00941D28">
        <w:rPr>
          <w:rFonts w:ascii="Arial" w:hAnsi="Arial" w:cs="Arial"/>
          <w:sz w:val="24"/>
          <w:szCs w:val="24"/>
          <w:lang w:val="en-US"/>
        </w:rPr>
        <w:t>popular</w:t>
      </w:r>
      <w:r w:rsidRPr="003F3DC3">
        <w:rPr>
          <w:rFonts w:ascii="Arial" w:hAnsi="Arial" w:cs="Arial"/>
          <w:sz w:val="24"/>
          <w:szCs w:val="24"/>
          <w:lang w:val="en-US"/>
        </w:rPr>
        <w:t xml:space="preserve"> IDEs for Java (</w:t>
      </w:r>
      <w:proofErr w:type="spellStart"/>
      <w:r w:rsidRPr="003F3DC3">
        <w:rPr>
          <w:rFonts w:ascii="Arial" w:hAnsi="Arial" w:cs="Arial"/>
          <w:sz w:val="24"/>
          <w:szCs w:val="24"/>
          <w:lang w:val="en-US"/>
        </w:rPr>
        <w:t>NetBeans</w:t>
      </w:r>
      <w:proofErr w:type="spellEnd"/>
      <w:r w:rsidRPr="003F3DC3">
        <w:rPr>
          <w:rFonts w:ascii="Arial" w:hAnsi="Arial" w:cs="Arial"/>
          <w:sz w:val="24"/>
          <w:szCs w:val="24"/>
          <w:lang w:val="en-US"/>
        </w:rPr>
        <w:t xml:space="preserve">, </w:t>
      </w:r>
      <w:proofErr w:type="spellStart"/>
      <w:r w:rsidRPr="003F3DC3">
        <w:rPr>
          <w:rFonts w:ascii="Arial" w:hAnsi="Arial" w:cs="Arial"/>
          <w:color w:val="000000"/>
          <w:sz w:val="24"/>
          <w:szCs w:val="24"/>
          <w:lang w:val="en-US"/>
        </w:rPr>
        <w:t>IntelliJ</w:t>
      </w:r>
      <w:proofErr w:type="spellEnd"/>
      <w:r w:rsidRPr="003F3DC3">
        <w:rPr>
          <w:rFonts w:ascii="Arial" w:hAnsi="Arial" w:cs="Arial"/>
          <w:color w:val="000000"/>
          <w:sz w:val="24"/>
          <w:szCs w:val="24"/>
          <w:lang w:val="en-US"/>
        </w:rPr>
        <w:t xml:space="preserve"> IDEA, </w:t>
      </w:r>
      <w:r w:rsidRPr="003F3DC3">
        <w:rPr>
          <w:rFonts w:ascii="Arial" w:eastAsia="Times New Roman" w:hAnsi="Arial" w:cs="Arial"/>
          <w:color w:val="000000"/>
          <w:sz w:val="24"/>
          <w:szCs w:val="24"/>
          <w:lang w:val="en-US"/>
        </w:rPr>
        <w:t xml:space="preserve">Eclipse, </w:t>
      </w:r>
      <w:proofErr w:type="spellStart"/>
      <w:r w:rsidRPr="003F3DC3">
        <w:rPr>
          <w:rFonts w:ascii="Arial" w:hAnsi="Arial" w:cs="Arial"/>
          <w:color w:val="000000"/>
          <w:sz w:val="24"/>
          <w:szCs w:val="24"/>
          <w:lang w:val="en-US"/>
        </w:rPr>
        <w:t>JDeveloper</w:t>
      </w:r>
      <w:proofErr w:type="spellEnd"/>
      <w:r w:rsidRPr="003F3DC3">
        <w:rPr>
          <w:rFonts w:ascii="Arial" w:hAnsi="Arial" w:cs="Arial"/>
          <w:color w:val="000000"/>
          <w:sz w:val="24"/>
          <w:szCs w:val="24"/>
          <w:lang w:val="en-US"/>
        </w:rPr>
        <w:t xml:space="preserve"> and other</w:t>
      </w:r>
      <w:r w:rsidR="00941D28">
        <w:rPr>
          <w:rFonts w:ascii="Arial" w:hAnsi="Arial" w:cs="Arial"/>
          <w:color w:val="000000"/>
          <w:sz w:val="24"/>
          <w:szCs w:val="24"/>
          <w:lang w:val="en-US"/>
        </w:rPr>
        <w:t>s</w:t>
      </w:r>
      <w:r w:rsidRPr="003F3DC3">
        <w:rPr>
          <w:rFonts w:ascii="Arial" w:hAnsi="Arial" w:cs="Arial"/>
          <w:sz w:val="24"/>
          <w:szCs w:val="24"/>
          <w:lang w:val="en-US"/>
        </w:rPr>
        <w:t xml:space="preserve">). </w:t>
      </w:r>
      <w:r w:rsidRPr="003F3DC3">
        <w:rPr>
          <w:rFonts w:ascii="Arial" w:hAnsi="Arial" w:cs="Arial"/>
          <w:sz w:val="24"/>
          <w:lang w:val="en-US"/>
        </w:rPr>
        <w:t xml:space="preserve">I used </w:t>
      </w:r>
      <w:proofErr w:type="spellStart"/>
      <w:r w:rsidRPr="003F3DC3">
        <w:rPr>
          <w:rFonts w:ascii="Arial" w:hAnsi="Arial" w:cs="Arial"/>
          <w:sz w:val="24"/>
          <w:lang w:val="en-US"/>
        </w:rPr>
        <w:t>NetBeans</w:t>
      </w:r>
      <w:proofErr w:type="spellEnd"/>
      <w:r w:rsidRPr="003F3DC3">
        <w:rPr>
          <w:rFonts w:ascii="Arial" w:hAnsi="Arial" w:cs="Arial"/>
          <w:sz w:val="24"/>
          <w:lang w:val="en-US"/>
        </w:rPr>
        <w:t xml:space="preserve">. </w:t>
      </w:r>
    </w:p>
    <w:p w:rsidR="00FE1D00" w:rsidRDefault="00E0416E" w:rsidP="00FE1D00">
      <w:pPr>
        <w:jc w:val="both"/>
        <w:rPr>
          <w:rFonts w:ascii="Arial" w:hAnsi="Arial" w:cs="Arial"/>
          <w:sz w:val="24"/>
          <w:lang w:val="en-US"/>
        </w:rPr>
      </w:pPr>
      <w:r w:rsidRPr="003F3DC3">
        <w:rPr>
          <w:rFonts w:ascii="Arial" w:hAnsi="Arial" w:cs="Arial"/>
          <w:sz w:val="24"/>
          <w:lang w:val="en-US"/>
        </w:rPr>
        <w:t xml:space="preserve">For testing and debugging purposes, we will also need to install one of the web servers or application servers (Apache Tomcat or </w:t>
      </w:r>
      <w:proofErr w:type="spellStart"/>
      <w:r w:rsidRPr="003F3DC3">
        <w:rPr>
          <w:rFonts w:ascii="Arial" w:hAnsi="Arial" w:cs="Arial"/>
          <w:sz w:val="24"/>
          <w:lang w:val="en-US"/>
        </w:rPr>
        <w:t>GlassFish</w:t>
      </w:r>
      <w:proofErr w:type="spellEnd"/>
      <w:r w:rsidRPr="003F3DC3">
        <w:rPr>
          <w:rFonts w:ascii="Arial" w:hAnsi="Arial" w:cs="Arial"/>
          <w:sz w:val="24"/>
          <w:lang w:val="en-US"/>
        </w:rPr>
        <w:t xml:space="preserve">). </w:t>
      </w:r>
      <w:r w:rsidR="00BC1FDB">
        <w:rPr>
          <w:rFonts w:ascii="Arial" w:hAnsi="Arial" w:cs="Arial"/>
          <w:sz w:val="24"/>
          <w:lang w:val="en-US"/>
        </w:rPr>
        <w:t>W</w:t>
      </w:r>
      <w:r w:rsidR="00BC1FDB" w:rsidRPr="003F3DC3">
        <w:rPr>
          <w:rFonts w:ascii="Arial" w:hAnsi="Arial" w:cs="Arial"/>
          <w:sz w:val="24"/>
          <w:lang w:val="en-US"/>
        </w:rPr>
        <w:t xml:space="preserve">e </w:t>
      </w:r>
      <w:r w:rsidR="002A027E">
        <w:rPr>
          <w:rFonts w:ascii="Arial" w:hAnsi="Arial" w:cs="Arial"/>
          <w:sz w:val="24"/>
          <w:lang w:val="en-US"/>
        </w:rPr>
        <w:t xml:space="preserve">are </w:t>
      </w:r>
      <w:r w:rsidR="00BC1FDB">
        <w:rPr>
          <w:rFonts w:ascii="Arial" w:hAnsi="Arial" w:cs="Arial"/>
          <w:sz w:val="24"/>
          <w:lang w:val="en-US"/>
        </w:rPr>
        <w:t>bas</w:t>
      </w:r>
      <w:r w:rsidR="002A027E">
        <w:rPr>
          <w:rFonts w:ascii="Arial" w:hAnsi="Arial" w:cs="Arial"/>
          <w:sz w:val="24"/>
          <w:lang w:val="en-US"/>
        </w:rPr>
        <w:t>ing</w:t>
      </w:r>
      <w:r w:rsidR="00BC1FDB">
        <w:rPr>
          <w:rFonts w:ascii="Arial" w:hAnsi="Arial" w:cs="Arial"/>
          <w:sz w:val="24"/>
          <w:lang w:val="en-US"/>
        </w:rPr>
        <w:t xml:space="preserve"> </w:t>
      </w:r>
      <w:r w:rsidRPr="003F3DC3">
        <w:rPr>
          <w:rFonts w:ascii="Arial" w:hAnsi="Arial" w:cs="Arial"/>
          <w:sz w:val="24"/>
          <w:lang w:val="en-US"/>
        </w:rPr>
        <w:t xml:space="preserve">our project on the Maven </w:t>
      </w:r>
      <w:r w:rsidR="00133CC6">
        <w:rPr>
          <w:rFonts w:ascii="Arial" w:hAnsi="Arial" w:cs="Arial"/>
          <w:sz w:val="24"/>
          <w:lang w:val="en-US"/>
        </w:rPr>
        <w:t xml:space="preserve">web application </w:t>
      </w:r>
      <w:r w:rsidRPr="003F3DC3">
        <w:rPr>
          <w:rFonts w:ascii="Arial" w:hAnsi="Arial" w:cs="Arial"/>
          <w:sz w:val="24"/>
          <w:lang w:val="en-US"/>
        </w:rPr>
        <w:t xml:space="preserve">templates. </w:t>
      </w:r>
    </w:p>
    <w:p w:rsidR="00D66D72" w:rsidRPr="003F3DC3" w:rsidRDefault="00D66D72" w:rsidP="008E0725">
      <w:pPr>
        <w:pStyle w:val="Heading2"/>
        <w:rPr>
          <w:rFonts w:ascii="Arial" w:hAnsi="Arial" w:cs="Arial"/>
          <w:sz w:val="24"/>
          <w:lang w:val="en-US"/>
        </w:rPr>
      </w:pPr>
      <w:proofErr w:type="spellStart"/>
      <w:r w:rsidRPr="00D66D72">
        <w:rPr>
          <w:rFonts w:ascii="Arial" w:hAnsi="Arial" w:cs="Arial"/>
          <w:sz w:val="24"/>
          <w:lang w:val="en-US"/>
        </w:rPr>
        <w:t>Organising</w:t>
      </w:r>
      <w:proofErr w:type="spellEnd"/>
      <w:r w:rsidRPr="00D66D72">
        <w:rPr>
          <w:rFonts w:ascii="Arial" w:hAnsi="Arial" w:cs="Arial"/>
          <w:sz w:val="24"/>
          <w:lang w:val="en-US"/>
        </w:rPr>
        <w:t xml:space="preserve"> the Folder Structure</w:t>
      </w:r>
    </w:p>
    <w:p w:rsidR="00FE1D00" w:rsidRPr="003F3DC3" w:rsidRDefault="00E0416E" w:rsidP="00FE1D00">
      <w:pPr>
        <w:jc w:val="both"/>
        <w:rPr>
          <w:rFonts w:ascii="Arial" w:hAnsi="Arial" w:cs="Arial"/>
          <w:sz w:val="24"/>
          <w:lang w:val="en-US"/>
        </w:rPr>
      </w:pPr>
      <w:r w:rsidRPr="003F3DC3">
        <w:rPr>
          <w:rFonts w:ascii="Arial" w:hAnsi="Arial" w:cs="Arial"/>
          <w:sz w:val="24"/>
          <w:lang w:val="en-US"/>
        </w:rPr>
        <w:t xml:space="preserve">After a </w:t>
      </w:r>
      <w:r w:rsidR="00BC1FDB">
        <w:rPr>
          <w:rFonts w:ascii="Arial" w:hAnsi="Arial" w:cs="Arial"/>
          <w:sz w:val="24"/>
          <w:lang w:val="en-US"/>
        </w:rPr>
        <w:t xml:space="preserve">template-based </w:t>
      </w:r>
      <w:r w:rsidRPr="003F3DC3">
        <w:rPr>
          <w:rFonts w:ascii="Arial" w:hAnsi="Arial" w:cs="Arial"/>
          <w:sz w:val="24"/>
          <w:lang w:val="en-US"/>
        </w:rPr>
        <w:t>project</w:t>
      </w:r>
      <w:r w:rsidR="00AC1985">
        <w:rPr>
          <w:rFonts w:ascii="Arial" w:hAnsi="Arial" w:cs="Arial"/>
          <w:sz w:val="24"/>
          <w:lang w:val="en-US"/>
        </w:rPr>
        <w:t xml:space="preserve"> has been created, </w:t>
      </w:r>
      <w:r w:rsidRPr="003F3DC3">
        <w:rPr>
          <w:rFonts w:ascii="Arial" w:hAnsi="Arial" w:cs="Arial"/>
          <w:sz w:val="24"/>
          <w:lang w:val="en-US"/>
        </w:rPr>
        <w:t xml:space="preserve"> it</w:t>
      </w:r>
      <w:r w:rsidR="00957E35">
        <w:rPr>
          <w:rFonts w:ascii="Arial" w:hAnsi="Arial" w:cs="Arial"/>
          <w:sz w:val="24"/>
          <w:lang w:val="en-US"/>
        </w:rPr>
        <w:t xml:space="preserve">s folder structure will need to be </w:t>
      </w:r>
      <w:r w:rsidRPr="003F3DC3">
        <w:rPr>
          <w:rFonts w:ascii="Arial" w:hAnsi="Arial" w:cs="Arial"/>
          <w:sz w:val="24"/>
          <w:lang w:val="en-US"/>
        </w:rPr>
        <w:t>rearrange</w:t>
      </w:r>
      <w:r w:rsidR="00957E35">
        <w:rPr>
          <w:rFonts w:ascii="Arial" w:hAnsi="Arial" w:cs="Arial"/>
          <w:sz w:val="24"/>
          <w:lang w:val="en-US"/>
        </w:rPr>
        <w:t>d</w:t>
      </w:r>
      <w:r w:rsidRPr="003F3DC3">
        <w:rPr>
          <w:rFonts w:ascii="Arial" w:hAnsi="Arial" w:cs="Arial"/>
          <w:sz w:val="24"/>
          <w:lang w:val="en-US"/>
        </w:rPr>
        <w:t xml:space="preserve"> </w:t>
      </w:r>
      <w:r w:rsidR="00957E35">
        <w:rPr>
          <w:rFonts w:ascii="Arial" w:hAnsi="Arial" w:cs="Arial"/>
          <w:sz w:val="24"/>
          <w:lang w:val="en-US"/>
        </w:rPr>
        <w:t xml:space="preserve"> to suit </w:t>
      </w:r>
      <w:r w:rsidRPr="003F3DC3">
        <w:rPr>
          <w:rFonts w:ascii="Arial" w:hAnsi="Arial" w:cs="Arial"/>
          <w:sz w:val="24"/>
          <w:lang w:val="en-US"/>
        </w:rPr>
        <w:t xml:space="preserve">Spring 4. </w:t>
      </w:r>
      <w:r w:rsidR="00957E35">
        <w:rPr>
          <w:rFonts w:ascii="Arial" w:hAnsi="Arial" w:cs="Arial"/>
          <w:sz w:val="24"/>
          <w:lang w:val="en-US"/>
        </w:rPr>
        <w:t>I</w:t>
      </w:r>
      <w:r w:rsidRPr="003F3DC3">
        <w:rPr>
          <w:rFonts w:ascii="Arial" w:hAnsi="Arial" w:cs="Arial"/>
          <w:sz w:val="24"/>
          <w:lang w:val="en-US"/>
        </w:rPr>
        <w:t xml:space="preserve">n the </w:t>
      </w:r>
      <w:proofErr w:type="spellStart"/>
      <w:r w:rsidRPr="003F3DC3">
        <w:rPr>
          <w:rFonts w:ascii="Arial" w:hAnsi="Arial" w:cs="Arial"/>
          <w:sz w:val="24"/>
          <w:lang w:val="en-US"/>
        </w:rPr>
        <w:t>NetBeans</w:t>
      </w:r>
      <w:proofErr w:type="spellEnd"/>
      <w:r w:rsidRPr="003F3DC3">
        <w:rPr>
          <w:rFonts w:ascii="Arial" w:hAnsi="Arial" w:cs="Arial"/>
          <w:sz w:val="24"/>
          <w:lang w:val="en-US"/>
        </w:rPr>
        <w:t xml:space="preserve"> 8.2 environment, </w:t>
      </w:r>
      <w:r w:rsidR="00957E35">
        <w:rPr>
          <w:rFonts w:ascii="Arial" w:hAnsi="Arial" w:cs="Arial"/>
          <w:sz w:val="24"/>
          <w:lang w:val="en-US"/>
        </w:rPr>
        <w:t xml:space="preserve">the </w:t>
      </w:r>
      <w:r w:rsidRPr="003F3DC3">
        <w:rPr>
          <w:rFonts w:ascii="Arial" w:hAnsi="Arial" w:cs="Arial"/>
          <w:sz w:val="24"/>
          <w:lang w:val="en-US"/>
        </w:rPr>
        <w:t>steps</w:t>
      </w:r>
      <w:r w:rsidR="00957E35">
        <w:rPr>
          <w:rFonts w:ascii="Arial" w:hAnsi="Arial" w:cs="Arial"/>
          <w:sz w:val="24"/>
          <w:lang w:val="en-US"/>
        </w:rPr>
        <w:t xml:space="preserve"> would be as follows</w:t>
      </w:r>
      <w:r w:rsidRPr="003F3DC3">
        <w:rPr>
          <w:rFonts w:ascii="Arial" w:hAnsi="Arial" w:cs="Arial"/>
          <w:sz w:val="24"/>
          <w:lang w:val="en-US"/>
        </w:rPr>
        <w:t>:</w:t>
      </w:r>
    </w:p>
    <w:p w:rsidR="00FE1D00" w:rsidRPr="003F3DC3" w:rsidRDefault="00E0416E" w:rsidP="00FE1D00">
      <w:pPr>
        <w:pStyle w:val="ListParagraph"/>
        <w:numPr>
          <w:ilvl w:val="0"/>
          <w:numId w:val="9"/>
        </w:numPr>
        <w:jc w:val="both"/>
        <w:rPr>
          <w:rFonts w:ascii="Arial" w:eastAsia="Times New Roman" w:hAnsi="Arial" w:cs="Arial"/>
          <w:color w:val="000000"/>
          <w:sz w:val="24"/>
          <w:szCs w:val="24"/>
          <w:lang w:val="en-US"/>
        </w:rPr>
      </w:pPr>
      <w:r w:rsidRPr="003F3DC3">
        <w:rPr>
          <w:rFonts w:ascii="Arial" w:eastAsia="Times New Roman" w:hAnsi="Arial" w:cs="Arial"/>
          <w:color w:val="000000"/>
          <w:sz w:val="24"/>
          <w:szCs w:val="24"/>
          <w:lang w:val="en-US"/>
        </w:rPr>
        <w:t>Delete the index.html file</w:t>
      </w:r>
    </w:p>
    <w:p w:rsidR="00FE1D00" w:rsidRPr="003F3DC3" w:rsidRDefault="00E0416E" w:rsidP="00FE1D00">
      <w:pPr>
        <w:pStyle w:val="ListParagraph"/>
        <w:numPr>
          <w:ilvl w:val="0"/>
          <w:numId w:val="9"/>
        </w:numPr>
        <w:jc w:val="both"/>
        <w:rPr>
          <w:rFonts w:ascii="Arial" w:eastAsia="Times New Roman" w:hAnsi="Arial" w:cs="Arial"/>
          <w:color w:val="000000"/>
          <w:sz w:val="24"/>
          <w:szCs w:val="24"/>
          <w:lang w:val="en-US"/>
        </w:rPr>
      </w:pPr>
      <w:r w:rsidRPr="003F3DC3">
        <w:rPr>
          <w:rFonts w:ascii="Arial" w:eastAsia="Times New Roman" w:hAnsi="Arial" w:cs="Arial"/>
          <w:color w:val="000000"/>
          <w:sz w:val="24"/>
          <w:szCs w:val="24"/>
          <w:lang w:val="en-US"/>
        </w:rPr>
        <w:t>Create the WEB-INF folder inside the Web Pages folder</w:t>
      </w:r>
    </w:p>
    <w:p w:rsidR="00FE1D00" w:rsidRPr="003F3DC3" w:rsidRDefault="00E0416E" w:rsidP="00FE1D00">
      <w:pPr>
        <w:pStyle w:val="ListParagraph"/>
        <w:numPr>
          <w:ilvl w:val="0"/>
          <w:numId w:val="9"/>
        </w:numPr>
        <w:jc w:val="both"/>
        <w:rPr>
          <w:rFonts w:ascii="Arial" w:eastAsia="Times New Roman" w:hAnsi="Arial" w:cs="Arial"/>
          <w:color w:val="000000"/>
          <w:sz w:val="24"/>
          <w:szCs w:val="24"/>
          <w:lang w:val="en-US"/>
        </w:rPr>
      </w:pPr>
      <w:r w:rsidRPr="003F3DC3">
        <w:rPr>
          <w:rFonts w:ascii="Arial" w:eastAsia="Times New Roman" w:hAnsi="Arial" w:cs="Arial"/>
          <w:color w:val="000000"/>
          <w:sz w:val="24"/>
          <w:szCs w:val="24"/>
          <w:lang w:val="en-US"/>
        </w:rPr>
        <w:t xml:space="preserve">Create the </w:t>
      </w:r>
      <w:proofErr w:type="spellStart"/>
      <w:r w:rsidRPr="003F3DC3">
        <w:rPr>
          <w:rFonts w:ascii="Arial" w:eastAsia="Times New Roman" w:hAnsi="Arial" w:cs="Arial"/>
          <w:color w:val="000000"/>
          <w:sz w:val="24"/>
          <w:szCs w:val="24"/>
          <w:lang w:val="en-US"/>
        </w:rPr>
        <w:t>jsp</w:t>
      </w:r>
      <w:proofErr w:type="spellEnd"/>
      <w:r w:rsidRPr="003F3DC3">
        <w:rPr>
          <w:rFonts w:ascii="Arial" w:eastAsia="Times New Roman" w:hAnsi="Arial" w:cs="Arial"/>
          <w:color w:val="000000"/>
          <w:sz w:val="24"/>
          <w:szCs w:val="24"/>
          <w:lang w:val="en-US"/>
        </w:rPr>
        <w:t xml:space="preserve">, </w:t>
      </w:r>
      <w:proofErr w:type="spellStart"/>
      <w:r w:rsidRPr="003F3DC3">
        <w:rPr>
          <w:rFonts w:ascii="Arial" w:eastAsia="Times New Roman" w:hAnsi="Arial" w:cs="Arial"/>
          <w:color w:val="000000"/>
          <w:sz w:val="24"/>
          <w:szCs w:val="24"/>
          <w:lang w:val="en-US"/>
        </w:rPr>
        <w:t>jspf</w:t>
      </w:r>
      <w:proofErr w:type="spellEnd"/>
      <w:r w:rsidRPr="003F3DC3">
        <w:rPr>
          <w:rFonts w:ascii="Arial" w:eastAsia="Times New Roman" w:hAnsi="Arial" w:cs="Arial"/>
          <w:color w:val="000000"/>
          <w:sz w:val="24"/>
          <w:szCs w:val="24"/>
          <w:lang w:val="en-US"/>
        </w:rPr>
        <w:t xml:space="preserve"> and resources folders inside the WEB-INF folder</w:t>
      </w:r>
    </w:p>
    <w:p w:rsidR="00FE1D00" w:rsidRPr="003F3DC3" w:rsidRDefault="00E0416E" w:rsidP="00FE1D00">
      <w:pPr>
        <w:pStyle w:val="ListParagraph"/>
        <w:numPr>
          <w:ilvl w:val="0"/>
          <w:numId w:val="9"/>
        </w:numPr>
        <w:jc w:val="both"/>
        <w:rPr>
          <w:rFonts w:ascii="Arial" w:eastAsia="Times New Roman" w:hAnsi="Arial" w:cs="Arial"/>
          <w:color w:val="000000"/>
          <w:sz w:val="24"/>
          <w:szCs w:val="24"/>
          <w:lang w:val="en-US"/>
        </w:rPr>
      </w:pPr>
      <w:r w:rsidRPr="003F3DC3">
        <w:rPr>
          <w:rFonts w:ascii="Arial" w:eastAsia="Times New Roman" w:hAnsi="Arial" w:cs="Arial"/>
          <w:color w:val="000000"/>
          <w:sz w:val="24"/>
          <w:szCs w:val="24"/>
          <w:lang w:val="en-US"/>
        </w:rPr>
        <w:t xml:space="preserve">Create the </w:t>
      </w:r>
      <w:proofErr w:type="spellStart"/>
      <w:r w:rsidRPr="003F3DC3">
        <w:rPr>
          <w:rFonts w:ascii="Arial" w:eastAsia="Times New Roman" w:hAnsi="Arial" w:cs="Arial"/>
          <w:color w:val="000000"/>
          <w:sz w:val="24"/>
          <w:szCs w:val="24"/>
          <w:lang w:val="en-US"/>
        </w:rPr>
        <w:t>js</w:t>
      </w:r>
      <w:proofErr w:type="spellEnd"/>
      <w:r w:rsidRPr="003F3DC3">
        <w:rPr>
          <w:rFonts w:ascii="Arial" w:eastAsia="Times New Roman" w:hAnsi="Arial" w:cs="Arial"/>
          <w:color w:val="000000"/>
          <w:sz w:val="24"/>
          <w:szCs w:val="24"/>
          <w:lang w:val="en-US"/>
        </w:rPr>
        <w:t xml:space="preserve"> and CSS folders inside the resources folder.</w:t>
      </w:r>
    </w:p>
    <w:p w:rsidR="00FE1D00" w:rsidRPr="003F3DC3" w:rsidRDefault="00E0416E" w:rsidP="00FE1D00">
      <w:pPr>
        <w:pStyle w:val="ListParagraph"/>
        <w:numPr>
          <w:ilvl w:val="0"/>
          <w:numId w:val="9"/>
        </w:numPr>
        <w:jc w:val="both"/>
        <w:rPr>
          <w:rFonts w:ascii="Arial" w:eastAsia="Times New Roman" w:hAnsi="Arial" w:cs="Arial"/>
          <w:color w:val="000000"/>
          <w:sz w:val="24"/>
          <w:szCs w:val="24"/>
          <w:lang w:val="en-US"/>
        </w:rPr>
      </w:pPr>
      <w:r w:rsidRPr="003F3DC3">
        <w:rPr>
          <w:rFonts w:ascii="Arial" w:eastAsia="Times New Roman" w:hAnsi="Arial" w:cs="Arial"/>
          <w:color w:val="000000"/>
          <w:sz w:val="24"/>
          <w:szCs w:val="24"/>
          <w:lang w:val="en-US"/>
        </w:rPr>
        <w:t xml:space="preserve">Create the index.jsp file inside the </w:t>
      </w:r>
      <w:proofErr w:type="spellStart"/>
      <w:r w:rsidRPr="003F3DC3">
        <w:rPr>
          <w:rFonts w:ascii="Arial" w:eastAsia="Times New Roman" w:hAnsi="Arial" w:cs="Arial"/>
          <w:color w:val="000000"/>
          <w:sz w:val="24"/>
          <w:szCs w:val="24"/>
          <w:lang w:val="en-US"/>
        </w:rPr>
        <w:t>jsp</w:t>
      </w:r>
      <w:proofErr w:type="spellEnd"/>
      <w:r w:rsidRPr="003F3DC3">
        <w:rPr>
          <w:rFonts w:ascii="Arial" w:eastAsia="Times New Roman" w:hAnsi="Arial" w:cs="Arial"/>
          <w:color w:val="000000"/>
          <w:sz w:val="24"/>
          <w:szCs w:val="24"/>
          <w:lang w:val="en-US"/>
        </w:rPr>
        <w:t xml:space="preserve"> folder.</w:t>
      </w:r>
    </w:p>
    <w:p w:rsidR="00FE1D00" w:rsidRDefault="000855C6" w:rsidP="00FE1D00">
      <w:pPr>
        <w:jc w:val="both"/>
        <w:rPr>
          <w:rFonts w:ascii="Arial" w:hAnsi="Arial" w:cs="Arial"/>
          <w:sz w:val="24"/>
          <w:lang w:val="en-US"/>
        </w:rPr>
      </w:pPr>
      <w:r>
        <w:rPr>
          <w:rFonts w:ascii="Arial" w:hAnsi="Arial" w:cs="Arial"/>
          <w:sz w:val="24"/>
          <w:lang w:val="en-US"/>
        </w:rPr>
        <w:t>T</w:t>
      </w:r>
      <w:r w:rsidRPr="003F3DC3">
        <w:rPr>
          <w:rFonts w:ascii="Arial" w:hAnsi="Arial" w:cs="Arial"/>
          <w:sz w:val="24"/>
          <w:lang w:val="en-US"/>
        </w:rPr>
        <w:t xml:space="preserve">he </w:t>
      </w:r>
      <w:r>
        <w:rPr>
          <w:rFonts w:ascii="Arial" w:hAnsi="Arial" w:cs="Arial"/>
          <w:sz w:val="24"/>
          <w:lang w:val="en-US"/>
        </w:rPr>
        <w:t xml:space="preserve">new </w:t>
      </w:r>
      <w:r w:rsidR="00E0416E" w:rsidRPr="003F3DC3">
        <w:rPr>
          <w:rFonts w:ascii="Arial" w:hAnsi="Arial" w:cs="Arial"/>
          <w:sz w:val="24"/>
          <w:lang w:val="en-US"/>
        </w:rPr>
        <w:t>structure of the folders should look like this:</w:t>
      </w:r>
    </w:p>
    <w:p w:rsidR="00FE1D00" w:rsidRPr="003B108E" w:rsidRDefault="00DD0606" w:rsidP="00FE1D00">
      <w:pPr>
        <w:jc w:val="both"/>
        <w:rPr>
          <w:rFonts w:ascii="Arial" w:hAnsi="Arial" w:cs="Arial"/>
          <w:color w:val="FF0000"/>
          <w:sz w:val="24"/>
          <w:lang w:val="en-US"/>
        </w:rPr>
      </w:pPr>
      <w:r w:rsidRPr="00D8351F">
        <w:rPr>
          <w:rFonts w:ascii="Arial" w:hAnsi="Arial" w:cs="Arial"/>
          <w:sz w:val="24"/>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05pt;height:333.5pt">
            <v:imagedata r:id="rId9" o:title="java-structure"/>
          </v:shape>
        </w:pict>
      </w:r>
    </w:p>
    <w:p w:rsidR="00FE1D00" w:rsidRPr="006908C7" w:rsidRDefault="00E0416E" w:rsidP="00FE1D00">
      <w:pPr>
        <w:jc w:val="both"/>
        <w:rPr>
          <w:rFonts w:ascii="Arial" w:hAnsi="Arial" w:cs="Arial"/>
          <w:sz w:val="24"/>
          <w:lang w:val="en-US"/>
        </w:rPr>
      </w:pPr>
      <w:r w:rsidRPr="003F3DC3">
        <w:rPr>
          <w:rFonts w:ascii="Arial" w:hAnsi="Arial" w:cs="Arial"/>
          <w:sz w:val="24"/>
          <w:lang w:val="en-US"/>
        </w:rPr>
        <w:t>The WEB-INF/</w:t>
      </w:r>
      <w:proofErr w:type="spellStart"/>
      <w:r w:rsidRPr="003F3DC3">
        <w:rPr>
          <w:rFonts w:ascii="Arial" w:hAnsi="Arial" w:cs="Arial"/>
          <w:sz w:val="24"/>
          <w:lang w:val="en-US"/>
        </w:rPr>
        <w:t>jsp</w:t>
      </w:r>
      <w:proofErr w:type="spellEnd"/>
      <w:r w:rsidRPr="003F3DC3">
        <w:rPr>
          <w:rFonts w:ascii="Arial" w:hAnsi="Arial" w:cs="Arial"/>
          <w:sz w:val="24"/>
          <w:lang w:val="en-US"/>
        </w:rPr>
        <w:t xml:space="preserve"> folder will contain jsp pages and the jspf folder will contain page</w:t>
      </w:r>
      <w:r w:rsidR="000855C6">
        <w:rPr>
          <w:rFonts w:ascii="Arial" w:hAnsi="Arial" w:cs="Arial"/>
          <w:sz w:val="24"/>
          <w:lang w:val="en-US"/>
        </w:rPr>
        <w:t xml:space="preserve"> fragments</w:t>
      </w:r>
      <w:r w:rsidRPr="003F3DC3">
        <w:rPr>
          <w:rFonts w:ascii="Arial" w:hAnsi="Arial" w:cs="Arial"/>
          <w:sz w:val="24"/>
          <w:lang w:val="en-US"/>
        </w:rPr>
        <w:t xml:space="preserve"> that will be added to other pages </w:t>
      </w:r>
      <w:r w:rsidR="00BC1FDB">
        <w:rPr>
          <w:rFonts w:ascii="Arial" w:hAnsi="Arial" w:cs="Arial"/>
          <w:sz w:val="24"/>
          <w:lang w:val="en-US"/>
        </w:rPr>
        <w:t>using</w:t>
      </w:r>
      <w:r w:rsidRPr="003F3DC3">
        <w:rPr>
          <w:rFonts w:ascii="Arial" w:hAnsi="Arial" w:cs="Arial"/>
          <w:sz w:val="24"/>
          <w:lang w:val="en-US"/>
        </w:rPr>
        <w:t xml:space="preserve"> the following directive: </w:t>
      </w:r>
    </w:p>
    <w:p w:rsidR="006908C7" w:rsidRPr="006908C7" w:rsidRDefault="006908C7" w:rsidP="00FE1D00">
      <w:pPr>
        <w:jc w:val="both"/>
        <w:rPr>
          <w:rFonts w:ascii="Courier New" w:hAnsi="Courier New" w:cs="Courier New"/>
          <w:sz w:val="16"/>
          <w:szCs w:val="16"/>
          <w:lang w:val="en-US"/>
        </w:rPr>
      </w:pPr>
      <w:r w:rsidRPr="00EE4ACA">
        <w:rPr>
          <w:rFonts w:ascii="Courier New" w:hAnsi="Courier New" w:cs="Courier New"/>
          <w:sz w:val="16"/>
          <w:szCs w:val="16"/>
          <w:lang w:val="en-US" w:eastAsia="ru-RU"/>
        </w:rPr>
        <w:t>&lt;%@ include file ="</w:t>
      </w:r>
      <w:r w:rsidRPr="00EE4ACA">
        <w:rPr>
          <w:rFonts w:ascii="Courier New" w:hAnsi="Courier New" w:cs="Courier New"/>
          <w:i/>
          <w:iCs/>
          <w:sz w:val="16"/>
          <w:szCs w:val="16"/>
          <w:lang w:val="en-US" w:eastAsia="ru-RU"/>
        </w:rPr>
        <w:t>&lt;</w:t>
      </w:r>
      <w:r w:rsidRPr="006908C7">
        <w:rPr>
          <w:rFonts w:ascii="Courier New" w:hAnsi="Courier New" w:cs="Courier New"/>
          <w:i/>
          <w:iCs/>
          <w:sz w:val="16"/>
          <w:szCs w:val="16"/>
          <w:lang w:val="en-US" w:eastAsia="ru-RU"/>
        </w:rPr>
        <w:t>filename</w:t>
      </w:r>
      <w:r w:rsidRPr="00EE4ACA">
        <w:rPr>
          <w:rFonts w:ascii="Courier New" w:hAnsi="Courier New" w:cs="Courier New"/>
          <w:i/>
          <w:iCs/>
          <w:sz w:val="16"/>
          <w:szCs w:val="16"/>
          <w:lang w:val="en-US" w:eastAsia="ru-RU"/>
        </w:rPr>
        <w:t>&gt;</w:t>
      </w:r>
      <w:r w:rsidRPr="00EE4ACA">
        <w:rPr>
          <w:rFonts w:ascii="Courier New" w:hAnsi="Courier New" w:cs="Courier New"/>
          <w:sz w:val="16"/>
          <w:szCs w:val="16"/>
          <w:lang w:val="en-US" w:eastAsia="ru-RU"/>
        </w:rPr>
        <w:t>" %&gt;</w:t>
      </w:r>
    </w:p>
    <w:p w:rsidR="00FE1D00" w:rsidRPr="003F3DC3" w:rsidRDefault="00E0416E" w:rsidP="00FE1D00">
      <w:pPr>
        <w:jc w:val="both"/>
        <w:rPr>
          <w:rFonts w:ascii="Arial" w:hAnsi="Arial" w:cs="Arial"/>
          <w:sz w:val="24"/>
          <w:lang w:val="en-US"/>
        </w:rPr>
      </w:pPr>
      <w:r w:rsidRPr="003F3DC3">
        <w:rPr>
          <w:rFonts w:ascii="Arial" w:hAnsi="Arial" w:cs="Arial"/>
          <w:sz w:val="24"/>
          <w:lang w:val="en-US"/>
        </w:rPr>
        <w:t>The resource</w:t>
      </w:r>
      <w:r w:rsidR="002F46A2">
        <w:rPr>
          <w:rFonts w:ascii="Arial" w:hAnsi="Arial" w:cs="Arial"/>
          <w:sz w:val="24"/>
          <w:lang w:val="en-US"/>
        </w:rPr>
        <w:t>s</w:t>
      </w:r>
      <w:r w:rsidRPr="003F3DC3">
        <w:rPr>
          <w:rFonts w:ascii="Arial" w:hAnsi="Arial" w:cs="Arial"/>
          <w:sz w:val="24"/>
          <w:lang w:val="en-US"/>
        </w:rPr>
        <w:t xml:space="preserve"> folder is used to store static web resources</w:t>
      </w:r>
      <w:r w:rsidR="003A6355">
        <w:rPr>
          <w:rFonts w:ascii="Arial" w:hAnsi="Arial" w:cs="Arial"/>
          <w:sz w:val="24"/>
          <w:lang w:val="en-US"/>
        </w:rPr>
        <w:t>--t</w:t>
      </w:r>
      <w:r w:rsidR="003A6355" w:rsidRPr="003F3DC3">
        <w:rPr>
          <w:rFonts w:ascii="Arial" w:hAnsi="Arial" w:cs="Arial"/>
          <w:sz w:val="24"/>
          <w:lang w:val="en-US"/>
        </w:rPr>
        <w:t xml:space="preserve">he </w:t>
      </w:r>
      <w:r w:rsidRPr="003F3DC3">
        <w:rPr>
          <w:rFonts w:ascii="Arial" w:hAnsi="Arial" w:cs="Arial"/>
          <w:sz w:val="24"/>
          <w:lang w:val="en-US"/>
        </w:rPr>
        <w:t>WEB-INF/resources/</w:t>
      </w:r>
      <w:proofErr w:type="spellStart"/>
      <w:r w:rsidRPr="003F3DC3">
        <w:rPr>
          <w:rFonts w:ascii="Arial" w:hAnsi="Arial" w:cs="Arial"/>
          <w:sz w:val="24"/>
          <w:lang w:val="en-US"/>
        </w:rPr>
        <w:t>css</w:t>
      </w:r>
      <w:proofErr w:type="spellEnd"/>
      <w:r w:rsidRPr="003F3DC3">
        <w:rPr>
          <w:rFonts w:ascii="Arial" w:hAnsi="Arial" w:cs="Arial"/>
          <w:sz w:val="24"/>
          <w:lang w:val="en-US"/>
        </w:rPr>
        <w:t xml:space="preserve"> folder </w:t>
      </w:r>
      <w:r w:rsidR="000855C6">
        <w:rPr>
          <w:rFonts w:ascii="Arial" w:hAnsi="Arial" w:cs="Arial"/>
          <w:sz w:val="24"/>
          <w:lang w:val="en-US"/>
        </w:rPr>
        <w:t xml:space="preserve">for </w:t>
      </w:r>
      <w:r w:rsidRPr="003F3DC3">
        <w:rPr>
          <w:rFonts w:ascii="Arial" w:hAnsi="Arial" w:cs="Arial"/>
          <w:sz w:val="24"/>
          <w:lang w:val="en-US"/>
        </w:rPr>
        <w:t>cascading style sheet</w:t>
      </w:r>
      <w:r w:rsidR="000855C6">
        <w:rPr>
          <w:rFonts w:ascii="Arial" w:hAnsi="Arial" w:cs="Arial"/>
          <w:sz w:val="24"/>
          <w:lang w:val="en-US"/>
        </w:rPr>
        <w:t xml:space="preserve"> file</w:t>
      </w:r>
      <w:r w:rsidRPr="003F3DC3">
        <w:rPr>
          <w:rFonts w:ascii="Arial" w:hAnsi="Arial" w:cs="Arial"/>
          <w:sz w:val="24"/>
          <w:lang w:val="en-US"/>
        </w:rPr>
        <w:t xml:space="preserve">s, the WEB-INF/resources/fonts folder </w:t>
      </w:r>
      <w:r w:rsidR="000855C6">
        <w:rPr>
          <w:rFonts w:ascii="Arial" w:hAnsi="Arial" w:cs="Arial"/>
          <w:sz w:val="24"/>
          <w:lang w:val="en-US"/>
        </w:rPr>
        <w:t xml:space="preserve">for </w:t>
      </w:r>
      <w:r w:rsidRPr="003F3DC3">
        <w:rPr>
          <w:rFonts w:ascii="Arial" w:hAnsi="Arial" w:cs="Arial"/>
          <w:sz w:val="24"/>
          <w:lang w:val="en-US"/>
        </w:rPr>
        <w:t>font files, the WEB-INF/resources/</w:t>
      </w:r>
      <w:proofErr w:type="spellStart"/>
      <w:r w:rsidRPr="003F3DC3">
        <w:rPr>
          <w:rFonts w:ascii="Arial" w:hAnsi="Arial" w:cs="Arial"/>
          <w:sz w:val="24"/>
          <w:lang w:val="en-US"/>
        </w:rPr>
        <w:t>js</w:t>
      </w:r>
      <w:proofErr w:type="spellEnd"/>
      <w:r w:rsidRPr="003F3DC3">
        <w:rPr>
          <w:rFonts w:ascii="Arial" w:hAnsi="Arial" w:cs="Arial"/>
          <w:sz w:val="24"/>
          <w:lang w:val="en-US"/>
        </w:rPr>
        <w:t xml:space="preserve"> folder </w:t>
      </w:r>
      <w:r w:rsidR="000855C6">
        <w:rPr>
          <w:rFonts w:ascii="Arial" w:hAnsi="Arial" w:cs="Arial"/>
          <w:sz w:val="24"/>
          <w:lang w:val="en-US"/>
        </w:rPr>
        <w:t xml:space="preserve">for </w:t>
      </w:r>
      <w:r w:rsidRPr="003F3DC3">
        <w:rPr>
          <w:rFonts w:ascii="Arial" w:hAnsi="Arial" w:cs="Arial"/>
          <w:sz w:val="24"/>
          <w:lang w:val="en-US"/>
        </w:rPr>
        <w:t>JavaScript files and third-party JavaScript libraries.</w:t>
      </w:r>
    </w:p>
    <w:p w:rsidR="00FE1D00" w:rsidRDefault="00E0416E" w:rsidP="00FE1D00">
      <w:pPr>
        <w:jc w:val="both"/>
        <w:rPr>
          <w:rFonts w:ascii="Arial" w:hAnsi="Arial" w:cs="Arial"/>
          <w:sz w:val="24"/>
          <w:lang w:val="en-US"/>
        </w:rPr>
      </w:pPr>
      <w:r w:rsidRPr="003F3DC3">
        <w:rPr>
          <w:rFonts w:ascii="Arial" w:hAnsi="Arial" w:cs="Arial"/>
          <w:sz w:val="24"/>
          <w:lang w:val="en-US"/>
        </w:rPr>
        <w:t>Now</w:t>
      </w:r>
      <w:r w:rsidR="00DC2984">
        <w:rPr>
          <w:rFonts w:ascii="Arial" w:hAnsi="Arial" w:cs="Arial"/>
          <w:sz w:val="24"/>
          <w:lang w:val="en-US"/>
        </w:rPr>
        <w:t xml:space="preserve">, we </w:t>
      </w:r>
      <w:r w:rsidRPr="003F3DC3">
        <w:rPr>
          <w:rFonts w:ascii="Arial" w:hAnsi="Arial" w:cs="Arial"/>
          <w:sz w:val="24"/>
          <w:lang w:val="en-US"/>
        </w:rPr>
        <w:t>modify the pom.xml file and add the general properties of the application, dependencies on library packages (Spring MVC, Jaybird, JDBC pool, JOOQ) and the properties of the JDBC connection.</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&lt;?xml version="1.0" encoding="UTF-8"?&gt;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&lt;project xmlns="http://maven.apache.org/POM/4.0.0" </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xmlns:xsi="http://www.w3.org/2001/XMLSchema-instance" </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xsi:schemaLocation="http://maven.apache.org/POM/4.0.0 </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http://maven.apache.org/xsd/maven-4.0.0.xsd"&gt;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&lt;modelVersion&gt;4.0.0&lt;/modelVersion&gt;</w:t>
      </w:r>
    </w:p>
    <w:p w:rsidR="006908C7" w:rsidRPr="006908C7" w:rsidRDefault="006908C7" w:rsidP="006908C7">
      <w:pPr>
        <w:spacing w:after="0" w:line="240" w:lineRule="auto"/>
        <w:rPr>
          <w:rFonts w:ascii="Courier New" w:hAnsi="Courier New" w:cs="Courier New"/>
          <w:sz w:val="16"/>
          <w:szCs w:val="16"/>
          <w:lang w:val="en-US"/>
        </w:rPr>
      </w:pP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&lt;groupId&gt;ru.ibase&lt;/groupId&gt;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&lt;artifactId&gt;fbjavaex&lt;/artifactId&gt;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&lt;version&gt;1.0-SNAPSHOT&lt;/version&gt;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&lt;packaging&gt;war&lt;/packaging&gt;</w:t>
      </w:r>
    </w:p>
    <w:p w:rsidR="006908C7" w:rsidRPr="006908C7" w:rsidRDefault="006908C7" w:rsidP="006908C7">
      <w:pPr>
        <w:spacing w:after="0" w:line="240" w:lineRule="auto"/>
        <w:rPr>
          <w:rFonts w:ascii="Courier New" w:hAnsi="Courier New" w:cs="Courier New"/>
          <w:sz w:val="16"/>
          <w:szCs w:val="16"/>
          <w:lang w:val="en-US"/>
        </w:rPr>
      </w:pP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&lt;name&gt;Firebird Java Example&lt;/name&gt;</w:t>
      </w:r>
    </w:p>
    <w:p w:rsidR="006908C7" w:rsidRPr="006908C7" w:rsidRDefault="006908C7" w:rsidP="006908C7">
      <w:pPr>
        <w:spacing w:after="0" w:line="240" w:lineRule="auto"/>
        <w:rPr>
          <w:rFonts w:ascii="Courier New" w:hAnsi="Courier New" w:cs="Courier New"/>
          <w:sz w:val="16"/>
          <w:szCs w:val="16"/>
          <w:lang w:val="en-US"/>
        </w:rPr>
      </w:pP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&lt;properties&gt;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&lt;endorsed.dir&gt;${project.build.directory}/endorsed&lt;/endorsed.dir&gt;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&lt;project.build.sourceEncoding&gt;UTF-8&lt;/project.build.sourceEncoding&gt;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&lt;spring.version&gt;4.3.4.RELEASE&lt;/spring.version&gt;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&lt;jstl.version&gt;1.2&lt;/jstl.version&gt;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&lt;javax.servlet.version&gt;3.0.1&lt;/javax.servlet.version&gt;    </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&lt;db.url&gt;jdbc:firebirdsql://localhost:3050/examples&lt;/db.url&gt;    </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&lt;db.driver&gt;org.firebirdsql.jdbc.FBDriver&lt;/db.driver&gt;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lastRenderedPageBreak/>
        <w:t xml:space="preserve">        &lt;db.username&gt;SYSDBA&lt;/db.username&gt;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&lt;db.password&gt;masterkey&lt;/db.password&gt;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&lt;/properties&gt;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&lt;dependencies&gt;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&lt;dependency&gt;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&lt;groupId&gt;javax&lt;/groupId&gt;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&lt;artifactId&gt;javaee-web-api&lt;/artifactId&gt;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&lt;version&gt;7.0&lt;/version&gt;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&lt;scope&gt;provided&lt;/scope&gt;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&lt;/dependency&gt;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&lt;dependency&gt;  </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&lt;groupId&gt;javax.servlet&lt;/groupId&gt;  </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&lt;artifactId&gt;javax.servlet-api&lt;/artifactId&gt;  </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&lt;version&gt;${javax.servlet.version}&lt;/version&gt;  </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&lt;scope&gt;provided&lt;/scope&gt; </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&lt;/dependency&gt; </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&lt;dependency&gt;  </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&lt;groupId&gt;jstl&lt;/groupId&gt;  </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&lt;artifactId&gt;jstl&lt;/artifactId&gt;  </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&lt;version&gt;${jstl.version}&lt;/version&gt;  </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&lt;/dependency&gt;   </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w:t>
      </w:r>
    </w:p>
    <w:p w:rsidR="006908C7" w:rsidRPr="006908C7" w:rsidRDefault="004C55DA" w:rsidP="004C55DA">
      <w:pPr>
        <w:pStyle w:val="2"/>
      </w:pPr>
      <w:r>
        <w:t xml:space="preserve">        &lt;!—- Work with</w:t>
      </w:r>
      <w:r w:rsidR="006908C7" w:rsidRPr="006908C7">
        <w:t xml:space="preserve"> JSON --&gt;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&lt;dependency&gt;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&lt;groupId&gt;com.fasterxml.jackson.core&lt;/groupId&gt;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&lt;artifactId&gt;jackson-core&lt;/artifactId&gt;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&lt;version&gt;2.8.5&lt;/version&gt;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&lt;/dependency&gt;</w:t>
      </w:r>
    </w:p>
    <w:p w:rsidR="006908C7" w:rsidRPr="006908C7" w:rsidRDefault="006908C7" w:rsidP="006908C7">
      <w:pPr>
        <w:spacing w:after="0" w:line="240" w:lineRule="auto"/>
        <w:rPr>
          <w:rFonts w:ascii="Courier New" w:hAnsi="Courier New" w:cs="Courier New"/>
          <w:sz w:val="16"/>
          <w:szCs w:val="16"/>
          <w:lang w:val="en-US"/>
        </w:rPr>
      </w:pP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&lt;dependency&gt;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&lt;groupId&gt;com.fasterxml.jackson.core&lt;/groupId&gt;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&lt;artifactId&gt;jackson-annotations&lt;/artifactId&gt;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&lt;version&gt;2.8.5&lt;/version&gt;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&lt;/dependency&gt;</w:t>
      </w:r>
    </w:p>
    <w:p w:rsidR="006908C7" w:rsidRPr="006908C7" w:rsidRDefault="006908C7" w:rsidP="006908C7">
      <w:pPr>
        <w:spacing w:after="0" w:line="240" w:lineRule="auto"/>
        <w:rPr>
          <w:rFonts w:ascii="Courier New" w:hAnsi="Courier New" w:cs="Courier New"/>
          <w:sz w:val="16"/>
          <w:szCs w:val="16"/>
          <w:lang w:val="en-US"/>
        </w:rPr>
      </w:pP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&lt;dependency&gt;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&lt;groupId&gt;com.fasterxml.jackson.core&lt;/groupId&gt;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&lt;artifactId&gt;jackson-databind&lt;/artifactId&gt;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&lt;version&gt;2.8.5&lt;/version&gt;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&lt;/dependency&gt;        </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w:t>
      </w:r>
    </w:p>
    <w:p w:rsidR="006908C7" w:rsidRPr="006908C7" w:rsidRDefault="006908C7" w:rsidP="004C55DA">
      <w:pPr>
        <w:pStyle w:val="2"/>
      </w:pPr>
      <w:r w:rsidRPr="006908C7">
        <w:t xml:space="preserve">        &lt;!-- Spring --&gt;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&lt;dependency&gt;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&lt;groupId&gt;org.springframework&lt;/groupId&gt;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&lt;artifactId&gt;spring-core&lt;/artifactId&gt;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&lt;version&gt;${spring.version}&lt;/version&gt;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&lt;/dependency&gt;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&lt;dependency&gt;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&lt;groupId&gt;org.springframework&lt;/groupId&gt;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&lt;artifactId&gt;spring-web&lt;/artifactId&gt;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&lt;version&gt;${spring.version}&lt;/version&gt;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&lt;/dependency&gt;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&lt;dependency&gt;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&lt;groupId&gt;org.springframework&lt;/groupId&gt;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&lt;artifactId&gt;spring-webmvc&lt;/artifactId&gt;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&lt;version&gt;${spring.version}&lt;/version&gt;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&lt;/dependency&gt;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&lt;dependency&gt;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&lt;groupId&gt;org.springframework&lt;/groupId&gt;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&lt;artifactId&gt;spring-context&lt;/artifactId&gt;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&lt;version&gt;${spring.version}&lt;/version&gt;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&lt;/dependency&gt;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&lt;dependency&gt;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&lt;groupId&gt;org.springframework&lt;/groupId&gt;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&lt;artifactId&gt;spring-jdbc&lt;/artifactId&gt;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&lt;version&gt;${spring.version}&lt;/version&gt;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&lt;/dependency&gt;        </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w:t>
      </w:r>
    </w:p>
    <w:p w:rsidR="006908C7" w:rsidRPr="006908C7" w:rsidRDefault="006908C7" w:rsidP="004C55DA">
      <w:pPr>
        <w:pStyle w:val="2"/>
      </w:pPr>
      <w:r w:rsidRPr="006908C7">
        <w:t xml:space="preserve">        &lt;!-- JDBC --&gt;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lastRenderedPageBreak/>
        <w:t xml:space="preserve">        </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&lt;dependency&gt;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&lt;groupId&gt;org.firebirdsql.jdbc&lt;/groupId&gt;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&lt;artifactId&gt;jaybird-jdk18&lt;/artifactId&gt;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&lt;version&gt;3.0.0&lt;/version&gt;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&lt;/dependency&gt;  </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w:t>
      </w:r>
    </w:p>
    <w:p w:rsidR="006908C7" w:rsidRPr="006908C7" w:rsidRDefault="004C55DA" w:rsidP="004C55DA">
      <w:pPr>
        <w:pStyle w:val="2"/>
      </w:pPr>
      <w:r>
        <w:t xml:space="preserve">        &lt;!—</w:t>
      </w:r>
      <w:r w:rsidRPr="003B108E">
        <w:rPr>
          <w:rFonts w:asciiTheme="minorHAnsi" w:hAnsiTheme="minorHAnsi"/>
        </w:rPr>
        <w:t xml:space="preserve"> </w:t>
      </w:r>
      <w:r>
        <w:rPr>
          <w:rFonts w:asciiTheme="minorHAnsi" w:hAnsiTheme="minorHAnsi"/>
        </w:rPr>
        <w:t>Connection pool</w:t>
      </w:r>
      <w:r w:rsidR="006908C7" w:rsidRPr="006908C7">
        <w:t xml:space="preserve"> --&gt;  </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&lt;dependency&gt;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&lt;groupId&gt;commons-dbcp&lt;/groupId&gt;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&lt;artifactId&gt;commons-dbcp&lt;/artifactId&gt;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&lt;version&gt;1.4&lt;/version&gt;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&lt;/dependency&gt;          </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w:t>
      </w:r>
    </w:p>
    <w:p w:rsidR="006908C7" w:rsidRPr="006908C7" w:rsidRDefault="006908C7" w:rsidP="004C55DA">
      <w:pPr>
        <w:pStyle w:val="2"/>
      </w:pPr>
      <w:r w:rsidRPr="006908C7">
        <w:t xml:space="preserve">        &lt;!-- jOOQ --&gt;   </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&lt;dependency&gt;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&lt;groupId&gt;org.jooq&lt;/groupId&gt;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&lt;artifactId&gt;jooq&lt;/artifactId&gt;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&lt;version&gt;3.9.2&lt;/version&gt;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&lt;/dependency&gt;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&lt;dependency&gt;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&lt;groupId&gt;org.jooq&lt;/groupId&gt;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&lt;artifactId&gt;jooq-meta&lt;/artifactId&gt;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&lt;version&gt;3.9.2&lt;/version&gt;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&lt;/dependency&gt;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&lt;dependency&gt;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&lt;groupId&gt;org.jooq&lt;/groupId&gt;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&lt;artifactId&gt;jooq-codegen&lt;/artifactId&gt;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&lt;version&gt;3.9.2&lt;/version&gt;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&lt;/dependency&gt;   </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w:t>
      </w:r>
    </w:p>
    <w:p w:rsidR="006908C7" w:rsidRPr="006908C7" w:rsidRDefault="006908C7" w:rsidP="004C55DA">
      <w:pPr>
        <w:pStyle w:val="2"/>
      </w:pPr>
      <w:r w:rsidRPr="006908C7">
        <w:t xml:space="preserve">        &lt;!-- Testing --&gt;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&lt;dependency&gt;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&lt;groupId&gt;junit&lt;/groupId&gt;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&lt;artifactId&gt;junit&lt;/artifactId&gt;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&lt;version&gt;4.11&lt;/version&gt;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&lt;type&gt;jar&lt;/type&gt;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&lt;scope&gt;test&lt;/scope&gt;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&lt;/dependency&gt;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&lt;dependency&gt;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&lt;groupId&gt;org.springframework&lt;/groupId&gt;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&lt;artifactId&gt;spring-test&lt;/artifactId&gt;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&lt;version&gt;${spring.version}&lt;/version&gt;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&lt;scope&gt;test&lt;/scope&gt;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&lt;/dependency&gt;            </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&lt;/dependencies&gt;</w:t>
      </w:r>
    </w:p>
    <w:p w:rsidR="006908C7" w:rsidRPr="006908C7" w:rsidRDefault="006908C7" w:rsidP="006908C7">
      <w:pPr>
        <w:spacing w:after="0" w:line="240" w:lineRule="auto"/>
        <w:rPr>
          <w:rFonts w:ascii="Courier New" w:hAnsi="Courier New" w:cs="Courier New"/>
          <w:sz w:val="16"/>
          <w:szCs w:val="16"/>
          <w:lang w:val="en-US"/>
        </w:rPr>
      </w:pP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&lt;build&gt;          </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&lt;plugins&gt;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&lt;plugin&gt;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&lt;groupId&gt;org.apache.maven.plugins&lt;/groupId&gt;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&lt;artifactId&gt;maven-compiler-plugin&lt;/artifactId&gt;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&lt;version&gt;3.1&lt;/version&gt;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&lt;configuration&gt;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&lt;source&gt;1.7&lt;/source&gt;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&lt;target&gt;1.7&lt;/target&gt;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&lt;compilerArguments&gt;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&lt;endorseddirs&gt;${endorsed.dir}&lt;/endorseddirs&gt;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&lt;/compilerArguments&gt;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&lt;/configuration&gt;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&lt;/plugin&gt;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&lt;plugin&gt;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&lt;groupId&gt;org.apache.maven.plugins&lt;/groupId&gt;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&lt;artifactId&gt;maven-war-plugin&lt;/artifactId&gt;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&lt;version&gt;2.3&lt;/version&gt;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&lt;configuration&gt;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&lt;failOnMissingWebXml&gt;false&lt;/failOnMissingWebXml&gt;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&lt;/configuration&gt;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&lt;/plugin&gt;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&lt;plugin&gt;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&lt;groupId&gt;org.apache.maven.plugins&lt;/groupId&gt;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&lt;artifactId&gt;maven-dependency-plugin&lt;/artifactId&gt;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lastRenderedPageBreak/>
        <w:t xml:space="preserve">                &lt;version&gt;2.6&lt;/version&gt;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&lt;executions&gt;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&lt;execution&gt;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&lt;phase&gt;validate&lt;/phase&gt;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&lt;goals&gt;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&lt;goal&gt;copy&lt;/goal&gt;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&lt;/goals&gt;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&lt;configuration&gt;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&lt;outputDirectory&gt;${endorsed.dir}&lt;/outputDirectory&gt;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&lt;silent&gt;true&lt;/silent&gt;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&lt;artifactItems&gt;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&lt;artifactItem&gt;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&lt;groupId&gt;javax&lt;/groupId&gt;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&lt;artifactId&gt;javaee-endorsed-api&lt;/artifactId&gt;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&lt;version&gt;7.0&lt;/version&gt;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&lt;type&gt;jar&lt;/type&gt;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&lt;/artifactItem&gt;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&lt;/artifactItems&gt;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&lt;/configuration&gt;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&lt;/execution&gt;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&lt;/executions&gt;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&lt;/plugin&gt;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&lt;/plugins&gt;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&lt;/build&gt;</w:t>
      </w:r>
    </w:p>
    <w:p w:rsidR="006908C7" w:rsidRPr="006908C7" w:rsidRDefault="006908C7" w:rsidP="006908C7">
      <w:pPr>
        <w:spacing w:after="0" w:line="240" w:lineRule="auto"/>
        <w:rPr>
          <w:rFonts w:ascii="Courier New" w:hAnsi="Courier New" w:cs="Courier New"/>
          <w:sz w:val="16"/>
          <w:szCs w:val="16"/>
          <w:lang w:val="en-US"/>
        </w:rPr>
      </w:pP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&lt;/project&gt;</w:t>
      </w:r>
    </w:p>
    <w:p w:rsidR="00FE1D00" w:rsidRPr="003F3DC3" w:rsidRDefault="00FE1D00" w:rsidP="00FE1D00">
      <w:pPr>
        <w:jc w:val="both"/>
        <w:rPr>
          <w:rFonts w:ascii="Arial" w:hAnsi="Arial" w:cs="Arial"/>
          <w:sz w:val="24"/>
          <w:lang w:val="en-US"/>
        </w:rPr>
      </w:pPr>
    </w:p>
    <w:tbl>
      <w:tblPr>
        <w:tblStyle w:val="TableGrid"/>
        <w:tblW w:w="0" w:type="auto"/>
        <w:tblLook w:val="04A0"/>
      </w:tblPr>
      <w:tblGrid>
        <w:gridCol w:w="9571"/>
      </w:tblGrid>
      <w:tr w:rsidR="00EE4ACA" w:rsidRPr="003B108E" w:rsidTr="00EE4ACA">
        <w:tc>
          <w:tcPr>
            <w:tcW w:w="9571" w:type="dxa"/>
          </w:tcPr>
          <w:p w:rsidR="00EE4ACA" w:rsidRPr="003B108E" w:rsidRDefault="001876FE" w:rsidP="00EE4ACA">
            <w:pPr>
              <w:jc w:val="both"/>
              <w:rPr>
                <w:rFonts w:ascii="Arial" w:hAnsi="Arial" w:cs="Arial"/>
                <w:b/>
                <w:sz w:val="24"/>
                <w:lang w:val="en-US"/>
              </w:rPr>
            </w:pPr>
            <w:r w:rsidRPr="003B108E">
              <w:rPr>
                <w:rFonts w:ascii="Arial" w:hAnsi="Arial" w:cs="Arial"/>
                <w:b/>
                <w:sz w:val="24"/>
                <w:lang w:val="en-US"/>
              </w:rPr>
              <w:t>What is a POM?</w:t>
            </w:r>
          </w:p>
          <w:p w:rsidR="00EE4ACA" w:rsidRPr="00EE4ACA" w:rsidRDefault="00EE4ACA" w:rsidP="00150446">
            <w:pPr>
              <w:jc w:val="both"/>
              <w:rPr>
                <w:rFonts w:ascii="Arial" w:hAnsi="Arial" w:cs="Arial"/>
                <w:sz w:val="24"/>
                <w:lang w:val="en-US"/>
              </w:rPr>
            </w:pPr>
            <w:r w:rsidRPr="00EE4ACA">
              <w:rPr>
                <w:rFonts w:ascii="Arial" w:hAnsi="Arial" w:cs="Arial"/>
                <w:sz w:val="24"/>
                <w:lang w:val="en-US"/>
              </w:rPr>
              <w:t>A Project Object Model or POM is the fundamental unit of work in Maven. It is an XML file that contains information about the project and configuration details used by Maven to build the project.</w:t>
            </w:r>
            <w:r w:rsidR="001876FE" w:rsidRPr="003B108E">
              <w:rPr>
                <w:rFonts w:ascii="Arial" w:hAnsi="Arial" w:cs="Arial"/>
                <w:sz w:val="24"/>
                <w:lang w:val="en-US"/>
              </w:rPr>
              <w:t xml:space="preserve"> More details </w:t>
            </w:r>
            <w:r w:rsidR="00150446">
              <w:rPr>
                <w:rFonts w:ascii="Arial" w:hAnsi="Arial" w:cs="Arial"/>
                <w:sz w:val="24"/>
                <w:lang w:val="en-US"/>
              </w:rPr>
              <w:t xml:space="preserve">can be found at </w:t>
            </w:r>
            <w:r w:rsidR="001876FE" w:rsidRPr="003B108E">
              <w:rPr>
                <w:rFonts w:ascii="Arial" w:hAnsi="Arial" w:cs="Arial"/>
                <w:sz w:val="24"/>
                <w:lang w:val="en-US"/>
              </w:rPr>
              <w:t>http://maven.apache.org/guides/introduction/introduction-to-the-pom.</w:t>
            </w:r>
          </w:p>
        </w:tc>
      </w:tr>
    </w:tbl>
    <w:p w:rsidR="00EE4ACA" w:rsidRDefault="00EE4ACA" w:rsidP="00FE1D00">
      <w:pPr>
        <w:jc w:val="both"/>
        <w:rPr>
          <w:rFonts w:ascii="Arial" w:hAnsi="Arial" w:cs="Arial"/>
          <w:sz w:val="24"/>
          <w:lang w:val="en-US"/>
        </w:rPr>
      </w:pPr>
    </w:p>
    <w:p w:rsidR="00FE1D00" w:rsidRDefault="00E0416E" w:rsidP="00FE1D00">
      <w:pPr>
        <w:jc w:val="both"/>
        <w:rPr>
          <w:rFonts w:ascii="Arial" w:hAnsi="Arial" w:cs="Arial"/>
          <w:sz w:val="24"/>
          <w:lang w:val="en-US"/>
        </w:rPr>
      </w:pPr>
      <w:r w:rsidRPr="003F3DC3">
        <w:rPr>
          <w:rFonts w:ascii="Arial" w:hAnsi="Arial" w:cs="Arial"/>
          <w:sz w:val="24"/>
          <w:lang w:val="en-US"/>
        </w:rPr>
        <w:t>After all the necessary dependencies</w:t>
      </w:r>
      <w:r w:rsidR="003902B0">
        <w:rPr>
          <w:rFonts w:ascii="Arial" w:hAnsi="Arial" w:cs="Arial"/>
          <w:sz w:val="24"/>
          <w:lang w:val="en-US"/>
        </w:rPr>
        <w:t xml:space="preserve"> have been fulfilled</w:t>
      </w:r>
      <w:r w:rsidRPr="003F3DC3">
        <w:rPr>
          <w:rFonts w:ascii="Arial" w:hAnsi="Arial" w:cs="Arial"/>
          <w:sz w:val="24"/>
          <w:lang w:val="en-US"/>
        </w:rPr>
        <w:t xml:space="preserve">, </w:t>
      </w:r>
      <w:r w:rsidR="003902B0">
        <w:rPr>
          <w:rFonts w:ascii="Arial" w:hAnsi="Arial" w:cs="Arial"/>
          <w:sz w:val="24"/>
          <w:lang w:val="en-US"/>
        </w:rPr>
        <w:t xml:space="preserve">a </w:t>
      </w:r>
      <w:r w:rsidRPr="003F3DC3">
        <w:rPr>
          <w:rFonts w:ascii="Arial" w:hAnsi="Arial" w:cs="Arial"/>
          <w:sz w:val="24"/>
          <w:lang w:val="en-US"/>
        </w:rPr>
        <w:t xml:space="preserve">restart </w:t>
      </w:r>
      <w:r w:rsidR="003902B0">
        <w:rPr>
          <w:rFonts w:ascii="Arial" w:hAnsi="Arial" w:cs="Arial"/>
          <w:sz w:val="24"/>
          <w:lang w:val="en-US"/>
        </w:rPr>
        <w:t xml:space="preserve">of </w:t>
      </w:r>
      <w:r w:rsidRPr="003F3DC3">
        <w:rPr>
          <w:rFonts w:ascii="Arial" w:hAnsi="Arial" w:cs="Arial"/>
          <w:sz w:val="24"/>
          <w:lang w:val="en-US"/>
        </w:rPr>
        <w:t xml:space="preserve">the </w:t>
      </w:r>
      <w:commentRangeStart w:id="2"/>
      <w:commentRangeStart w:id="3"/>
      <w:r w:rsidRPr="003F3DC3">
        <w:rPr>
          <w:rFonts w:ascii="Arial" w:hAnsi="Arial" w:cs="Arial"/>
          <w:sz w:val="24"/>
          <w:lang w:val="en-US"/>
        </w:rPr>
        <w:t>POM</w:t>
      </w:r>
      <w:commentRangeEnd w:id="2"/>
      <w:r w:rsidR="003902B0">
        <w:rPr>
          <w:rStyle w:val="CommentReference"/>
        </w:rPr>
        <w:commentReference w:id="2"/>
      </w:r>
      <w:commentRangeEnd w:id="3"/>
      <w:r w:rsidR="008E0725">
        <w:rPr>
          <w:rStyle w:val="CommentReference"/>
        </w:rPr>
        <w:commentReference w:id="3"/>
      </w:r>
      <w:r w:rsidRPr="003F3DC3">
        <w:rPr>
          <w:rFonts w:ascii="Arial" w:hAnsi="Arial" w:cs="Arial"/>
          <w:sz w:val="24"/>
          <w:lang w:val="en-US"/>
        </w:rPr>
        <w:t xml:space="preserve"> </w:t>
      </w:r>
      <w:r w:rsidR="003902B0">
        <w:rPr>
          <w:rFonts w:ascii="Arial" w:hAnsi="Arial" w:cs="Arial"/>
          <w:sz w:val="24"/>
          <w:lang w:val="en-US"/>
        </w:rPr>
        <w:t xml:space="preserve">is recommended, </w:t>
      </w:r>
      <w:r w:rsidRPr="003F3DC3">
        <w:rPr>
          <w:rFonts w:ascii="Arial" w:hAnsi="Arial" w:cs="Arial"/>
          <w:sz w:val="24"/>
          <w:lang w:val="en-US"/>
        </w:rPr>
        <w:t>to load all the necessary libraries</w:t>
      </w:r>
      <w:r w:rsidR="003902B0">
        <w:rPr>
          <w:rFonts w:ascii="Arial" w:hAnsi="Arial" w:cs="Arial"/>
          <w:sz w:val="24"/>
          <w:lang w:val="en-US"/>
        </w:rPr>
        <w:t xml:space="preserve"> and avoid  </w:t>
      </w:r>
      <w:r w:rsidRPr="003F3DC3">
        <w:rPr>
          <w:rFonts w:ascii="Arial" w:hAnsi="Arial" w:cs="Arial"/>
          <w:sz w:val="24"/>
          <w:lang w:val="en-US"/>
        </w:rPr>
        <w:t xml:space="preserve">errors </w:t>
      </w:r>
      <w:r w:rsidR="003902B0">
        <w:rPr>
          <w:rFonts w:ascii="Arial" w:hAnsi="Arial" w:cs="Arial"/>
          <w:sz w:val="24"/>
          <w:lang w:val="en-US"/>
        </w:rPr>
        <w:t>that might otherwise</w:t>
      </w:r>
      <w:r w:rsidR="003902B0" w:rsidRPr="003F3DC3">
        <w:rPr>
          <w:rFonts w:ascii="Arial" w:hAnsi="Arial" w:cs="Arial"/>
          <w:sz w:val="24"/>
          <w:lang w:val="en-US"/>
        </w:rPr>
        <w:t xml:space="preserve"> </w:t>
      </w:r>
      <w:r w:rsidRPr="003F3DC3">
        <w:rPr>
          <w:rFonts w:ascii="Arial" w:hAnsi="Arial" w:cs="Arial"/>
          <w:sz w:val="24"/>
          <w:lang w:val="en-US"/>
        </w:rPr>
        <w:t xml:space="preserve">occur </w:t>
      </w:r>
      <w:r w:rsidR="003902B0">
        <w:rPr>
          <w:rFonts w:ascii="Arial" w:hAnsi="Arial" w:cs="Arial"/>
          <w:sz w:val="24"/>
          <w:lang w:val="en-US"/>
        </w:rPr>
        <w:t xml:space="preserve">while you are </w:t>
      </w:r>
      <w:r w:rsidRPr="003F3DC3">
        <w:rPr>
          <w:rFonts w:ascii="Arial" w:hAnsi="Arial" w:cs="Arial"/>
          <w:sz w:val="24"/>
          <w:lang w:val="en-US"/>
        </w:rPr>
        <w:t xml:space="preserve">working </w:t>
      </w:r>
      <w:r w:rsidR="003902B0">
        <w:rPr>
          <w:rFonts w:ascii="Arial" w:hAnsi="Arial" w:cs="Arial"/>
          <w:sz w:val="24"/>
          <w:lang w:val="en-US"/>
        </w:rPr>
        <w:t xml:space="preserve">on </w:t>
      </w:r>
      <w:r w:rsidRPr="003F3DC3">
        <w:rPr>
          <w:rFonts w:ascii="Arial" w:hAnsi="Arial" w:cs="Arial"/>
          <w:sz w:val="24"/>
          <w:lang w:val="en-US"/>
        </w:rPr>
        <w:t>the project. This is how it is done in NetBeans:</w:t>
      </w:r>
    </w:p>
    <w:p w:rsidR="006908C7" w:rsidRPr="006908C7" w:rsidRDefault="00DD0606" w:rsidP="00FE1D00">
      <w:pPr>
        <w:jc w:val="both"/>
        <w:rPr>
          <w:rFonts w:ascii="Arial" w:hAnsi="Arial" w:cs="Arial"/>
          <w:sz w:val="24"/>
          <w:lang w:val="en-US"/>
        </w:rPr>
      </w:pPr>
      <w:r w:rsidRPr="00D8351F">
        <w:rPr>
          <w:rFonts w:ascii="Arial" w:hAnsi="Arial" w:cs="Arial"/>
          <w:sz w:val="24"/>
          <w:lang w:val="en-US"/>
        </w:rPr>
        <w:lastRenderedPageBreak/>
        <w:pict>
          <v:shape id="_x0000_i1026" type="#_x0000_t75" style="width:284.6pt;height:478.85pt">
            <v:imagedata r:id="rId11" o:title="java-reload-pom"/>
          </v:shape>
        </w:pict>
      </w:r>
    </w:p>
    <w:p w:rsidR="00FE1D00" w:rsidRPr="003F3DC3" w:rsidRDefault="00FE1D00" w:rsidP="00FE1D00">
      <w:pPr>
        <w:jc w:val="both"/>
        <w:rPr>
          <w:rFonts w:ascii="Arial" w:hAnsi="Arial" w:cs="Arial"/>
          <w:sz w:val="24"/>
          <w:lang w:val="en-US"/>
        </w:rPr>
      </w:pPr>
    </w:p>
    <w:p w:rsidR="00DA666E" w:rsidRDefault="003902B0" w:rsidP="003B108E">
      <w:pPr>
        <w:pStyle w:val="Heading2"/>
        <w:rPr>
          <w:rFonts w:ascii="Arial" w:hAnsi="Arial" w:cs="Arial"/>
          <w:sz w:val="24"/>
          <w:lang w:val="en-US"/>
        </w:rPr>
      </w:pPr>
      <w:r>
        <w:rPr>
          <w:rFonts w:ascii="Arial" w:hAnsi="Arial" w:cs="Arial"/>
          <w:sz w:val="24"/>
          <w:lang w:val="en-US"/>
        </w:rPr>
        <w:t>Coding the Configuration</w:t>
      </w:r>
    </w:p>
    <w:p w:rsidR="003902B0" w:rsidRDefault="003902B0" w:rsidP="00FE1D00">
      <w:pPr>
        <w:jc w:val="both"/>
        <w:rPr>
          <w:rFonts w:ascii="Arial" w:hAnsi="Arial" w:cs="Arial"/>
          <w:sz w:val="24"/>
          <w:lang w:val="en-US"/>
        </w:rPr>
      </w:pPr>
      <w:r w:rsidRPr="003902B0">
        <w:rPr>
          <w:rFonts w:ascii="Arial" w:hAnsi="Arial" w:cs="Arial"/>
          <w:sz w:val="24"/>
          <w:lang w:val="en-US"/>
        </w:rPr>
        <w:t>We use this configuration class to specify the location</w:t>
      </w:r>
      <w:r>
        <w:rPr>
          <w:rFonts w:ascii="Arial" w:hAnsi="Arial" w:cs="Arial"/>
          <w:sz w:val="24"/>
          <w:lang w:val="en-US"/>
        </w:rPr>
        <w:t>s</w:t>
      </w:r>
      <w:r w:rsidRPr="003902B0">
        <w:rPr>
          <w:rFonts w:ascii="Arial" w:hAnsi="Arial" w:cs="Arial"/>
          <w:sz w:val="24"/>
          <w:lang w:val="en-US"/>
        </w:rPr>
        <w:t xml:space="preserve"> </w:t>
      </w:r>
      <w:r>
        <w:rPr>
          <w:rFonts w:ascii="Arial" w:hAnsi="Arial" w:cs="Arial"/>
          <w:sz w:val="24"/>
          <w:lang w:val="en-US"/>
        </w:rPr>
        <w:t>of</w:t>
      </w:r>
      <w:r w:rsidRPr="003902B0">
        <w:rPr>
          <w:rFonts w:ascii="Arial" w:hAnsi="Arial" w:cs="Arial"/>
          <w:sz w:val="24"/>
          <w:lang w:val="en-US"/>
        </w:rPr>
        <w:t xml:space="preserve"> web resources and JSP views. The </w:t>
      </w:r>
      <w:proofErr w:type="spellStart"/>
      <w:r w:rsidRPr="003902B0">
        <w:rPr>
          <w:rFonts w:ascii="Arial" w:hAnsi="Arial" w:cs="Arial"/>
          <w:sz w:val="24"/>
          <w:lang w:val="en-US"/>
        </w:rPr>
        <w:t>configureMessageConverters</w:t>
      </w:r>
      <w:proofErr w:type="spellEnd"/>
      <w:r w:rsidRPr="003902B0">
        <w:rPr>
          <w:rFonts w:ascii="Arial" w:hAnsi="Arial" w:cs="Arial"/>
          <w:sz w:val="24"/>
          <w:lang w:val="en-US"/>
        </w:rPr>
        <w:t xml:space="preserve"> method </w:t>
      </w:r>
      <w:r w:rsidR="00104036" w:rsidRPr="003902B0">
        <w:rPr>
          <w:rFonts w:ascii="Arial" w:hAnsi="Arial" w:cs="Arial"/>
          <w:sz w:val="24"/>
          <w:lang w:val="en-US"/>
        </w:rPr>
        <w:t>d</w:t>
      </w:r>
      <w:r w:rsidR="00104036">
        <w:rPr>
          <w:rFonts w:ascii="Arial" w:hAnsi="Arial" w:cs="Arial"/>
          <w:sz w:val="24"/>
          <w:lang w:val="en-US"/>
        </w:rPr>
        <w:t>irect</w:t>
      </w:r>
      <w:r w:rsidR="00104036" w:rsidRPr="003902B0">
        <w:rPr>
          <w:rFonts w:ascii="Arial" w:hAnsi="Arial" w:cs="Arial"/>
          <w:sz w:val="24"/>
          <w:lang w:val="en-US"/>
        </w:rPr>
        <w:t xml:space="preserve">s </w:t>
      </w:r>
      <w:r w:rsidRPr="003902B0">
        <w:rPr>
          <w:rFonts w:ascii="Arial" w:hAnsi="Arial" w:cs="Arial"/>
          <w:sz w:val="24"/>
          <w:lang w:val="en-US"/>
        </w:rPr>
        <w:t>that date</w:t>
      </w:r>
      <w:r w:rsidR="00E97F59">
        <w:rPr>
          <w:rFonts w:ascii="Arial" w:hAnsi="Arial" w:cs="Arial"/>
          <w:sz w:val="24"/>
          <w:lang w:val="en-US"/>
        </w:rPr>
        <w:t>s</w:t>
      </w:r>
      <w:r w:rsidRPr="003902B0">
        <w:rPr>
          <w:rFonts w:ascii="Arial" w:hAnsi="Arial" w:cs="Arial"/>
          <w:sz w:val="24"/>
          <w:lang w:val="en-US"/>
        </w:rPr>
        <w:t xml:space="preserve"> must be </w:t>
      </w:r>
      <w:r w:rsidR="00104036">
        <w:rPr>
          <w:rFonts w:ascii="Arial" w:hAnsi="Arial" w:cs="Arial"/>
          <w:sz w:val="24"/>
          <w:lang w:val="en-US"/>
        </w:rPr>
        <w:t>serialized</w:t>
      </w:r>
      <w:r w:rsidR="00E97F59">
        <w:rPr>
          <w:rFonts w:ascii="Arial" w:hAnsi="Arial" w:cs="Arial"/>
          <w:sz w:val="24"/>
          <w:lang w:val="en-US"/>
        </w:rPr>
        <w:t xml:space="preserve"> </w:t>
      </w:r>
      <w:r w:rsidRPr="003902B0">
        <w:rPr>
          <w:rFonts w:ascii="Arial" w:hAnsi="Arial" w:cs="Arial"/>
          <w:sz w:val="24"/>
          <w:lang w:val="en-US"/>
        </w:rPr>
        <w:t>to string</w:t>
      </w:r>
      <w:r w:rsidR="00E97F59">
        <w:rPr>
          <w:rFonts w:ascii="Arial" w:hAnsi="Arial" w:cs="Arial"/>
          <w:sz w:val="24"/>
          <w:lang w:val="en-US"/>
        </w:rPr>
        <w:t xml:space="preserve">s, overriding the </w:t>
      </w:r>
      <w:r w:rsidRPr="003902B0">
        <w:rPr>
          <w:rFonts w:ascii="Arial" w:hAnsi="Arial" w:cs="Arial"/>
          <w:sz w:val="24"/>
          <w:lang w:val="en-US"/>
        </w:rPr>
        <w:t xml:space="preserve">default, </w:t>
      </w:r>
      <w:r w:rsidR="00E97F59">
        <w:rPr>
          <w:rFonts w:ascii="Arial" w:hAnsi="Arial" w:cs="Arial"/>
          <w:sz w:val="24"/>
          <w:lang w:val="en-US"/>
        </w:rPr>
        <w:t xml:space="preserve">which </w:t>
      </w:r>
      <w:r w:rsidR="00104036">
        <w:rPr>
          <w:rFonts w:ascii="Arial" w:hAnsi="Arial" w:cs="Arial"/>
          <w:sz w:val="24"/>
          <w:lang w:val="en-US"/>
        </w:rPr>
        <w:t>serializes</w:t>
      </w:r>
      <w:r w:rsidR="00E97F59">
        <w:rPr>
          <w:rFonts w:ascii="Arial" w:hAnsi="Arial" w:cs="Arial"/>
          <w:sz w:val="24"/>
          <w:lang w:val="en-US"/>
        </w:rPr>
        <w:t xml:space="preserve"> them to</w:t>
      </w:r>
      <w:r w:rsidRPr="003902B0">
        <w:rPr>
          <w:rFonts w:ascii="Arial" w:hAnsi="Arial" w:cs="Arial"/>
          <w:sz w:val="24"/>
          <w:lang w:val="en-US"/>
        </w:rPr>
        <w:t xml:space="preserve"> </w:t>
      </w:r>
      <w:r w:rsidR="00104036">
        <w:rPr>
          <w:rFonts w:ascii="Arial" w:hAnsi="Arial" w:cs="Arial"/>
          <w:sz w:val="24"/>
          <w:lang w:val="en-US"/>
        </w:rPr>
        <w:t xml:space="preserve">a </w:t>
      </w:r>
      <w:r w:rsidRPr="003902B0">
        <w:rPr>
          <w:rFonts w:ascii="Arial" w:hAnsi="Arial" w:cs="Arial"/>
          <w:sz w:val="24"/>
          <w:lang w:val="en-US"/>
        </w:rPr>
        <w:t xml:space="preserve">numeric representation </w:t>
      </w:r>
      <w:r w:rsidR="00E97F59">
        <w:rPr>
          <w:rFonts w:ascii="Arial" w:hAnsi="Arial" w:cs="Arial"/>
          <w:sz w:val="24"/>
          <w:lang w:val="en-US"/>
        </w:rPr>
        <w:t>of</w:t>
      </w:r>
      <w:r w:rsidR="00E97F59" w:rsidRPr="003902B0">
        <w:rPr>
          <w:rFonts w:ascii="Arial" w:hAnsi="Arial" w:cs="Arial"/>
          <w:sz w:val="24"/>
          <w:lang w:val="en-US"/>
        </w:rPr>
        <w:t xml:space="preserve"> </w:t>
      </w:r>
      <w:r w:rsidRPr="003902B0">
        <w:rPr>
          <w:rFonts w:ascii="Arial" w:hAnsi="Arial" w:cs="Arial"/>
          <w:sz w:val="24"/>
          <w:lang w:val="en-US"/>
        </w:rPr>
        <w:t>a timestamp.</w:t>
      </w:r>
    </w:p>
    <w:p w:rsidR="00FE1D00" w:rsidRDefault="00E0416E" w:rsidP="00FE1D00">
      <w:pPr>
        <w:jc w:val="both"/>
        <w:rPr>
          <w:rFonts w:ascii="Arial" w:hAnsi="Arial" w:cs="Arial"/>
          <w:sz w:val="24"/>
          <w:lang w:val="en-US"/>
        </w:rPr>
      </w:pPr>
      <w:r w:rsidRPr="003F3DC3">
        <w:rPr>
          <w:rFonts w:ascii="Arial" w:hAnsi="Arial" w:cs="Arial"/>
          <w:sz w:val="24"/>
          <w:lang w:val="en-US"/>
        </w:rPr>
        <w:t xml:space="preserve">I </w:t>
      </w:r>
      <w:r w:rsidR="00A05F1A">
        <w:rPr>
          <w:rFonts w:ascii="Arial" w:hAnsi="Arial" w:cs="Arial"/>
          <w:sz w:val="24"/>
          <w:lang w:val="en-US"/>
        </w:rPr>
        <w:t>am creating</w:t>
      </w:r>
      <w:r w:rsidRPr="003F3DC3">
        <w:rPr>
          <w:rFonts w:ascii="Arial" w:hAnsi="Arial" w:cs="Arial"/>
          <w:sz w:val="24"/>
          <w:lang w:val="en-US"/>
        </w:rPr>
        <w:t xml:space="preserve"> Java configuration classes</w:t>
      </w:r>
      <w:r w:rsidR="00A05F1A">
        <w:rPr>
          <w:rFonts w:ascii="Arial" w:hAnsi="Arial" w:cs="Arial"/>
          <w:sz w:val="24"/>
          <w:lang w:val="en-US"/>
        </w:rPr>
        <w:t xml:space="preserve"> here as I am not a big fan of </w:t>
      </w:r>
      <w:r w:rsidR="00DD45C0">
        <w:rPr>
          <w:rFonts w:ascii="Arial" w:hAnsi="Arial" w:cs="Arial"/>
          <w:sz w:val="24"/>
          <w:lang w:val="en-US"/>
        </w:rPr>
        <w:t xml:space="preserve">doing </w:t>
      </w:r>
      <w:r w:rsidR="00A05F1A">
        <w:rPr>
          <w:rFonts w:ascii="Arial" w:hAnsi="Arial" w:cs="Arial"/>
          <w:sz w:val="24"/>
          <w:lang w:val="en-US"/>
        </w:rPr>
        <w:t>configur</w:t>
      </w:r>
      <w:r w:rsidR="00DD45C0">
        <w:rPr>
          <w:rFonts w:ascii="Arial" w:hAnsi="Arial" w:cs="Arial"/>
          <w:sz w:val="24"/>
          <w:lang w:val="en-US"/>
        </w:rPr>
        <w:t>ation</w:t>
      </w:r>
      <w:r w:rsidR="00A05F1A">
        <w:rPr>
          <w:rFonts w:ascii="Arial" w:hAnsi="Arial" w:cs="Arial"/>
          <w:sz w:val="24"/>
          <w:lang w:val="en-US"/>
        </w:rPr>
        <w:t xml:space="preserve"> in XML</w:t>
      </w:r>
      <w:r w:rsidRPr="003F3DC3">
        <w:rPr>
          <w:rFonts w:ascii="Arial" w:hAnsi="Arial" w:cs="Arial"/>
          <w:sz w:val="24"/>
          <w:lang w:val="en-US"/>
        </w:rPr>
        <w: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package ru.ibase.fbjavaex.config;</w:t>
      </w:r>
    </w:p>
    <w:p w:rsidR="006908C7" w:rsidRPr="006908C7" w:rsidRDefault="006908C7" w:rsidP="006908C7">
      <w:pPr>
        <w:spacing w:after="0" w:line="240" w:lineRule="auto"/>
        <w:rPr>
          <w:rFonts w:ascii="Courier New" w:hAnsi="Courier New" w:cs="Courier New"/>
          <w:sz w:val="16"/>
          <w:szCs w:val="16"/>
          <w:lang w:val="en-US"/>
        </w:rPr>
      </w:pP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import org.springframework.context.annotation.Bean;</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import org.springframework.context.annotation.ComponentScan;</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import org.springframework.context.annotation.Configuration;</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import org.springframework.web.servlet.config.annotation.EnableWebMvc;</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import org.springframework.web.servlet.config.annotation.ResourceHandlerRegistry;</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import org.springframework.web.servlet.config.annotation.WebMvcConfigurerAdapter;</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lastRenderedPageBreak/>
        <w:t>import org.springframework.web.servlet.view.JstlView;</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import org.springframework.web.servlet.view.UrlBasedViewResolver;</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import org.springframework.http.converter.json.MappingJackson2HttpMessageConverter;</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import org.springframework.http.converter.HttpMessageConverter;</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import com.fasterxml.jackson.databind.ObjectMapper;</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import com.fasterxml.jackson.databind.SerializationFeature;</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import java.util.List;</w:t>
      </w:r>
    </w:p>
    <w:p w:rsidR="006908C7" w:rsidRPr="006908C7" w:rsidRDefault="006908C7" w:rsidP="006908C7">
      <w:pPr>
        <w:spacing w:after="0" w:line="240" w:lineRule="auto"/>
        <w:rPr>
          <w:rFonts w:ascii="Courier New" w:hAnsi="Courier New" w:cs="Courier New"/>
          <w:sz w:val="16"/>
          <w:szCs w:val="16"/>
          <w:lang w:val="en-US"/>
        </w:rPr>
      </w:pPr>
    </w:p>
    <w:p w:rsidR="006908C7" w:rsidRPr="006908C7" w:rsidRDefault="006908C7" w:rsidP="00325337">
      <w:pPr>
        <w:pStyle w:val="1"/>
      </w:pPr>
      <w:r w:rsidRPr="006908C7">
        <w:t>@Configuration</w:t>
      </w:r>
    </w:p>
    <w:p w:rsidR="006908C7" w:rsidRPr="006908C7" w:rsidRDefault="006908C7" w:rsidP="00325337">
      <w:pPr>
        <w:pStyle w:val="1"/>
      </w:pPr>
      <w:r w:rsidRPr="006908C7">
        <w:t>@ComponentScan("ru.ibase.fbjavaex")</w:t>
      </w:r>
    </w:p>
    <w:p w:rsidR="006908C7" w:rsidRPr="006908C7" w:rsidRDefault="006908C7" w:rsidP="00325337">
      <w:pPr>
        <w:pStyle w:val="1"/>
      </w:pPr>
      <w:r w:rsidRPr="006908C7">
        <w:t>@EnableWebMvc</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public class WebAppConfig extends WebMvcConfigurerAdapter {</w:t>
      </w:r>
    </w:p>
    <w:p w:rsidR="006908C7" w:rsidRPr="006908C7" w:rsidRDefault="006908C7" w:rsidP="006908C7">
      <w:pPr>
        <w:spacing w:after="0" w:line="240" w:lineRule="auto"/>
        <w:rPr>
          <w:rFonts w:ascii="Courier New" w:hAnsi="Courier New" w:cs="Courier New"/>
          <w:sz w:val="16"/>
          <w:szCs w:val="16"/>
          <w:lang w:val="en-US"/>
        </w:rPr>
      </w:pPr>
    </w:p>
    <w:p w:rsidR="006908C7" w:rsidRPr="006908C7" w:rsidRDefault="006908C7" w:rsidP="00325337">
      <w:pPr>
        <w:pStyle w:val="1"/>
      </w:pPr>
      <w:r w:rsidRPr="006908C7">
        <w:t xml:space="preserve">    @Override</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public void configureMessageConverters(</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List&lt;HttpMessageConverter&lt;?&gt;&gt; httpMessageConverters) {</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MappingJackson2HttpMessageConverter jsonConverter = </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new MappingJackson2HttpMessageConverter();</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ObjectMapper objectMapper = new ObjectMapper();</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objectMapper.configure(SerializationFeature.WRITE_DATES_AS_TIMESTAMPS, </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false);</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jsonConverter.setObjectMapper(objectMapper);</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httpMessageConverters.add(jsonConverter);</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w:t>
      </w:r>
    </w:p>
    <w:p w:rsidR="006908C7" w:rsidRPr="006908C7" w:rsidRDefault="006908C7" w:rsidP="006908C7">
      <w:pPr>
        <w:spacing w:after="0" w:line="240" w:lineRule="auto"/>
        <w:rPr>
          <w:rFonts w:ascii="Courier New" w:hAnsi="Courier New" w:cs="Courier New"/>
          <w:sz w:val="16"/>
          <w:szCs w:val="16"/>
          <w:lang w:val="en-US"/>
        </w:rPr>
      </w:pPr>
    </w:p>
    <w:p w:rsidR="006908C7" w:rsidRPr="006908C7" w:rsidRDefault="006908C7" w:rsidP="00325337">
      <w:pPr>
        <w:pStyle w:val="1"/>
      </w:pPr>
      <w:r w:rsidRPr="006908C7">
        <w:t xml:space="preserve">    @Bean</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public UrlBasedViewResolver setupViewResolver() {</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UrlBasedViewResolver resolver = new UrlBasedViewResolver();</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resolver.setPrefix(</w:t>
      </w:r>
      <w:r w:rsidRPr="004C55DA">
        <w:rPr>
          <w:rStyle w:val="30"/>
        </w:rPr>
        <w:t>"/WEB-INF/jsp/"</w:t>
      </w:r>
      <w:r w:rsidRPr="006908C7">
        <w:rPr>
          <w:rFonts w:ascii="Courier New" w:hAnsi="Courier New" w:cs="Courier New"/>
          <w:sz w:val="16"/>
          <w:szCs w:val="16"/>
          <w:lang w:val="en-US"/>
        </w:rPr>
        <w: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resolver.setSuffix(".jsp");</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resolver.setViewClass(JstlView.class);</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return resolver;</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w:t>
      </w:r>
    </w:p>
    <w:p w:rsidR="006908C7" w:rsidRPr="006908C7" w:rsidRDefault="006908C7" w:rsidP="006908C7">
      <w:pPr>
        <w:spacing w:after="0" w:line="240" w:lineRule="auto"/>
        <w:rPr>
          <w:rFonts w:ascii="Courier New" w:hAnsi="Courier New" w:cs="Courier New"/>
          <w:sz w:val="16"/>
          <w:szCs w:val="16"/>
          <w:lang w:val="en-US"/>
        </w:rPr>
      </w:pPr>
    </w:p>
    <w:p w:rsidR="006908C7" w:rsidRPr="006908C7" w:rsidRDefault="006908C7" w:rsidP="00325337">
      <w:pPr>
        <w:pStyle w:val="1"/>
      </w:pPr>
      <w:r w:rsidRPr="006908C7">
        <w:t xml:space="preserve">    @Override</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public void addResourceHandlers(ResourceHandlerRegistry registry) {</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registry.addResourceHandler(</w:t>
      </w:r>
      <w:r w:rsidRPr="004C55DA">
        <w:rPr>
          <w:rStyle w:val="30"/>
        </w:rPr>
        <w:t>"/resources/**"</w:t>
      </w:r>
      <w:r w:rsidRPr="006908C7">
        <w:rPr>
          <w:rFonts w:ascii="Courier New" w:hAnsi="Courier New" w:cs="Courier New"/>
          <w:sz w:val="16"/>
          <w:szCs w:val="16"/>
          <w:lang w:val="en-US"/>
        </w:rPr>
        <w: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.addResourceLocations(</w:t>
      </w:r>
      <w:r w:rsidRPr="004C55DA">
        <w:rPr>
          <w:rStyle w:val="30"/>
        </w:rPr>
        <w:t>"/WEB-INF/resources/"</w:t>
      </w:r>
      <w:r w:rsidRPr="006908C7">
        <w:rPr>
          <w:rFonts w:ascii="Courier New" w:hAnsi="Courier New" w:cs="Courier New"/>
          <w:sz w:val="16"/>
          <w:szCs w:val="16"/>
          <w:lang w:val="en-US"/>
        </w:rPr>
        <w: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w:t>
      </w:r>
    </w:p>
    <w:p w:rsidR="00FE1D00" w:rsidRDefault="00FE1D00" w:rsidP="00FE1D00">
      <w:pPr>
        <w:jc w:val="both"/>
        <w:rPr>
          <w:rFonts w:ascii="Arial" w:hAnsi="Arial" w:cs="Arial"/>
          <w:sz w:val="24"/>
          <w:lang w:val="en-US"/>
        </w:rPr>
      </w:pPr>
    </w:p>
    <w:p w:rsidR="005E4725" w:rsidRPr="003F3DC3" w:rsidRDefault="005E4725" w:rsidP="008E0725">
      <w:pPr>
        <w:pStyle w:val="Heading2"/>
        <w:rPr>
          <w:rFonts w:ascii="Arial" w:hAnsi="Arial" w:cs="Arial"/>
          <w:sz w:val="24"/>
          <w:lang w:val="en-US"/>
        </w:rPr>
      </w:pPr>
      <w:r>
        <w:rPr>
          <w:rFonts w:ascii="Arial" w:hAnsi="Arial" w:cs="Arial"/>
          <w:sz w:val="24"/>
          <w:lang w:val="en-US"/>
        </w:rPr>
        <w:t>Start-up Code--</w:t>
      </w:r>
      <w:proofErr w:type="spellStart"/>
      <w:r>
        <w:rPr>
          <w:rFonts w:ascii="Arial" w:hAnsi="Arial" w:cs="Arial"/>
          <w:sz w:val="24"/>
          <w:lang w:val="en-US"/>
        </w:rPr>
        <w:t>WebInitializer</w:t>
      </w:r>
      <w:proofErr w:type="spellEnd"/>
    </w:p>
    <w:p w:rsidR="00FE1D00" w:rsidRDefault="00E0416E" w:rsidP="00FE1D00">
      <w:pPr>
        <w:jc w:val="both"/>
        <w:rPr>
          <w:rFonts w:ascii="Arial" w:hAnsi="Arial" w:cs="Arial"/>
          <w:sz w:val="24"/>
          <w:lang w:val="en-US"/>
        </w:rPr>
      </w:pPr>
      <w:r w:rsidRPr="003F3DC3">
        <w:rPr>
          <w:rFonts w:ascii="Arial" w:hAnsi="Arial" w:cs="Arial"/>
          <w:sz w:val="24"/>
          <w:lang w:val="en-US"/>
        </w:rPr>
        <w:t xml:space="preserve">Now </w:t>
      </w:r>
      <w:r w:rsidR="006B14EE">
        <w:rPr>
          <w:rFonts w:ascii="Arial" w:hAnsi="Arial" w:cs="Arial"/>
          <w:sz w:val="24"/>
          <w:lang w:val="en-US"/>
        </w:rPr>
        <w:t xml:space="preserve">we'll </w:t>
      </w:r>
      <w:r w:rsidRPr="003F3DC3">
        <w:rPr>
          <w:rFonts w:ascii="Arial" w:hAnsi="Arial" w:cs="Arial"/>
          <w:sz w:val="24"/>
          <w:lang w:val="en-US"/>
        </w:rPr>
        <w:t xml:space="preserve">get rid of the Web.xml file and create the WebInitializer.java </w:t>
      </w:r>
      <w:r w:rsidR="00543959">
        <w:rPr>
          <w:rFonts w:ascii="Arial" w:hAnsi="Arial" w:cs="Arial"/>
          <w:sz w:val="24"/>
          <w:lang w:val="en-US"/>
        </w:rPr>
        <w:t>class</w:t>
      </w:r>
      <w:r w:rsidR="00543959" w:rsidRPr="003F3DC3">
        <w:rPr>
          <w:rFonts w:ascii="Arial" w:hAnsi="Arial" w:cs="Arial"/>
          <w:sz w:val="24"/>
          <w:lang w:val="en-US"/>
        </w:rPr>
        <w:t xml:space="preserve"> </w:t>
      </w:r>
      <w:r w:rsidR="00CA2F3F" w:rsidRPr="003F3DC3">
        <w:rPr>
          <w:rFonts w:ascii="Arial" w:hAnsi="Arial" w:cs="Arial"/>
          <w:sz w:val="24"/>
          <w:lang w:val="en-US"/>
        </w:rPr>
        <w:t>in</w:t>
      </w:r>
      <w:r w:rsidR="00CA2F3F">
        <w:rPr>
          <w:rFonts w:ascii="Arial" w:hAnsi="Arial" w:cs="Arial"/>
          <w:sz w:val="24"/>
          <w:lang w:val="en-US"/>
        </w:rPr>
        <w:t xml:space="preserve"> its place:</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package ru.ibase.fbjavaex.config;</w:t>
      </w:r>
    </w:p>
    <w:p w:rsidR="006908C7" w:rsidRPr="006908C7" w:rsidRDefault="006908C7" w:rsidP="006908C7">
      <w:pPr>
        <w:spacing w:after="0" w:line="240" w:lineRule="auto"/>
        <w:rPr>
          <w:rFonts w:ascii="Courier New" w:hAnsi="Courier New" w:cs="Courier New"/>
          <w:sz w:val="16"/>
          <w:szCs w:val="16"/>
          <w:lang w:val="en-US"/>
        </w:rPr>
      </w:pP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import javax.servlet.ServletContext;  </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import javax.servlet.ServletException;  </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import javax.servlet.ServletRegistration.Dynamic;  </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import org.springframework.web.WebApplicationInitializer;  </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import org.springframework.web.context.support.AnnotationConfigWebApplicationContext;  </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import org.springframework.web.servlet.DispatcherServlet;  </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public class WebInitializer implements WebApplicationInitializer {</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w:t>
      </w:r>
    </w:p>
    <w:p w:rsidR="006908C7" w:rsidRPr="006908C7" w:rsidRDefault="006908C7" w:rsidP="004C55DA">
      <w:pPr>
        <w:pStyle w:val="1"/>
      </w:pPr>
      <w:r w:rsidRPr="006908C7">
        <w:t xml:space="preserve">    @Override</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public void onStartup(ServletContext servletContext) throws ServletException {        </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AnnotationConfigWebApplicationContext ctx = </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new AnnotationConfigWebApplicationContext();  </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ctx.register(WebAppConfig.class);  </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ctx.setServletContext(servletContext);    </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Dynamic servlet = servletContext.addServlet(</w:t>
      </w:r>
      <w:r w:rsidRPr="004C55DA">
        <w:rPr>
          <w:rStyle w:val="30"/>
        </w:rPr>
        <w:t>"dispatcher"</w:t>
      </w:r>
      <w:r w:rsidRPr="006908C7">
        <w:rPr>
          <w:rFonts w:ascii="Courier New" w:hAnsi="Courier New" w:cs="Courier New"/>
          <w:sz w:val="16"/>
          <w:szCs w:val="16"/>
          <w:lang w:val="en-US"/>
        </w:rPr>
        <w:t xml:space="preserve">, </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new DispatcherServlet(ctx));  </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servlet.addMapping("/");  </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servlet.setLoadOnStartup(1);</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w:t>
      </w:r>
    </w:p>
    <w:p w:rsidR="00FE1D00" w:rsidRPr="003F3DC3" w:rsidRDefault="00FE1D00" w:rsidP="00FE1D00">
      <w:pPr>
        <w:jc w:val="both"/>
        <w:rPr>
          <w:rFonts w:ascii="Arial" w:hAnsi="Arial" w:cs="Arial"/>
          <w:sz w:val="24"/>
          <w:lang w:val="en-US"/>
        </w:rPr>
      </w:pPr>
    </w:p>
    <w:p w:rsidR="00FE1D00" w:rsidRPr="003F3DC3" w:rsidRDefault="00E0416E" w:rsidP="00FE1D00">
      <w:pPr>
        <w:jc w:val="both"/>
        <w:rPr>
          <w:rFonts w:ascii="Arial" w:hAnsi="Arial" w:cs="Arial"/>
          <w:sz w:val="24"/>
          <w:lang w:val="en-US"/>
        </w:rPr>
      </w:pPr>
      <w:r w:rsidRPr="003F3DC3">
        <w:rPr>
          <w:rFonts w:ascii="Arial" w:hAnsi="Arial" w:cs="Arial"/>
          <w:sz w:val="24"/>
          <w:lang w:val="en-US"/>
        </w:rPr>
        <w:lastRenderedPageBreak/>
        <w:t xml:space="preserve">All </w:t>
      </w:r>
      <w:r w:rsidR="005E4725" w:rsidRPr="003F3DC3">
        <w:rPr>
          <w:rFonts w:ascii="Arial" w:hAnsi="Arial" w:cs="Arial"/>
          <w:sz w:val="24"/>
          <w:lang w:val="en-US"/>
        </w:rPr>
        <w:t>th</w:t>
      </w:r>
      <w:r w:rsidR="005E4725">
        <w:rPr>
          <w:rFonts w:ascii="Arial" w:hAnsi="Arial" w:cs="Arial"/>
          <w:sz w:val="24"/>
          <w:lang w:val="en-US"/>
        </w:rPr>
        <w:t>at</w:t>
      </w:r>
      <w:r w:rsidR="005E4725" w:rsidRPr="003F3DC3">
        <w:rPr>
          <w:rFonts w:ascii="Arial" w:hAnsi="Arial" w:cs="Arial"/>
          <w:sz w:val="24"/>
          <w:lang w:val="en-US"/>
        </w:rPr>
        <w:t xml:space="preserve"> </w:t>
      </w:r>
      <w:r w:rsidRPr="003F3DC3">
        <w:rPr>
          <w:rFonts w:ascii="Arial" w:hAnsi="Arial" w:cs="Arial"/>
          <w:sz w:val="24"/>
          <w:lang w:val="en-US"/>
        </w:rPr>
        <w:t>is left to configure is IoC containers for injecting dependencies</w:t>
      </w:r>
      <w:r w:rsidR="005E4725">
        <w:rPr>
          <w:rFonts w:ascii="Arial" w:hAnsi="Arial" w:cs="Arial"/>
          <w:sz w:val="24"/>
          <w:lang w:val="en-US"/>
        </w:rPr>
        <w:t>, a step we will return to later</w:t>
      </w:r>
      <w:r w:rsidRPr="003F3DC3">
        <w:rPr>
          <w:rFonts w:ascii="Arial" w:hAnsi="Arial" w:cs="Arial"/>
          <w:sz w:val="24"/>
          <w:lang w:val="en-US"/>
        </w:rPr>
        <w:t xml:space="preserve">. </w:t>
      </w:r>
      <w:r w:rsidR="00426A37">
        <w:rPr>
          <w:rFonts w:ascii="Arial" w:hAnsi="Arial" w:cs="Arial"/>
          <w:sz w:val="24"/>
          <w:lang w:val="en-US"/>
        </w:rPr>
        <w:t>W</w:t>
      </w:r>
      <w:r w:rsidR="00426A37" w:rsidRPr="003F3DC3">
        <w:rPr>
          <w:rFonts w:ascii="Arial" w:hAnsi="Arial" w:cs="Arial"/>
          <w:sz w:val="24"/>
          <w:lang w:val="en-US"/>
        </w:rPr>
        <w:t xml:space="preserve">e </w:t>
      </w:r>
      <w:r w:rsidRPr="003F3DC3">
        <w:rPr>
          <w:rFonts w:ascii="Arial" w:hAnsi="Arial" w:cs="Arial"/>
          <w:sz w:val="24"/>
          <w:lang w:val="en-US"/>
        </w:rPr>
        <w:t xml:space="preserve">proceed </w:t>
      </w:r>
      <w:r w:rsidR="00426A37">
        <w:rPr>
          <w:rFonts w:ascii="Arial" w:hAnsi="Arial" w:cs="Arial"/>
          <w:sz w:val="24"/>
          <w:lang w:val="en-US"/>
        </w:rPr>
        <w:t xml:space="preserve">next </w:t>
      </w:r>
      <w:r w:rsidRPr="003F3DC3">
        <w:rPr>
          <w:rFonts w:ascii="Arial" w:hAnsi="Arial" w:cs="Arial"/>
          <w:sz w:val="24"/>
          <w:lang w:val="en-US"/>
        </w:rPr>
        <w:t xml:space="preserve">to generating classes for working with the database via </w:t>
      </w:r>
      <w:r w:rsidR="00C61783">
        <w:rPr>
          <w:rFonts w:ascii="Arial" w:hAnsi="Arial" w:cs="Arial"/>
          <w:sz w:val="24"/>
          <w:lang w:val="en-US"/>
        </w:rPr>
        <w:t>Java Object-Oriented Querying (</w:t>
      </w:r>
      <w:proofErr w:type="spellStart"/>
      <w:r w:rsidRPr="003F3DC3">
        <w:rPr>
          <w:rFonts w:ascii="Arial" w:hAnsi="Arial" w:cs="Arial"/>
          <w:sz w:val="24"/>
          <w:lang w:val="en-US"/>
        </w:rPr>
        <w:t>jOOQ</w:t>
      </w:r>
      <w:proofErr w:type="spellEnd"/>
      <w:r w:rsidR="00C61783">
        <w:rPr>
          <w:rFonts w:ascii="Arial" w:hAnsi="Arial" w:cs="Arial"/>
          <w:sz w:val="24"/>
          <w:lang w:val="en-US"/>
        </w:rPr>
        <w:t>)</w:t>
      </w:r>
      <w:r w:rsidRPr="003F3DC3">
        <w:rPr>
          <w:rFonts w:ascii="Arial" w:hAnsi="Arial" w:cs="Arial"/>
          <w:sz w:val="24"/>
          <w:lang w:val="en-US"/>
        </w:rPr>
        <w:t>.</w:t>
      </w:r>
    </w:p>
    <w:p w:rsidR="00FE1D00" w:rsidRPr="003F3DC3" w:rsidRDefault="00FE1D00" w:rsidP="00FE1D00">
      <w:pPr>
        <w:jc w:val="both"/>
        <w:rPr>
          <w:rFonts w:ascii="Arial" w:hAnsi="Arial" w:cs="Arial"/>
          <w:sz w:val="24"/>
          <w:lang w:val="en-US"/>
        </w:rPr>
      </w:pPr>
    </w:p>
    <w:p w:rsidR="00FE1D00" w:rsidRPr="003F3DC3" w:rsidRDefault="00E0416E" w:rsidP="00FE1D00">
      <w:pPr>
        <w:pStyle w:val="Heading2"/>
        <w:rPr>
          <w:rFonts w:ascii="Arial" w:hAnsi="Arial" w:cs="Arial"/>
          <w:sz w:val="24"/>
          <w:lang w:val="en-US"/>
        </w:rPr>
      </w:pPr>
      <w:bookmarkStart w:id="4" w:name="_Toc477772241"/>
      <w:r w:rsidRPr="003F3DC3">
        <w:rPr>
          <w:rFonts w:ascii="Arial" w:hAnsi="Arial" w:cs="Arial"/>
          <w:sz w:val="24"/>
          <w:lang w:val="en-US"/>
        </w:rPr>
        <w:t xml:space="preserve">Generating classes for </w:t>
      </w:r>
      <w:proofErr w:type="spellStart"/>
      <w:r w:rsidRPr="003F3DC3">
        <w:rPr>
          <w:rFonts w:ascii="Arial" w:hAnsi="Arial" w:cs="Arial"/>
          <w:sz w:val="24"/>
          <w:lang w:val="en-US"/>
        </w:rPr>
        <w:t>jOOQ</w:t>
      </w:r>
      <w:bookmarkEnd w:id="4"/>
      <w:proofErr w:type="spellEnd"/>
    </w:p>
    <w:p w:rsidR="00FE1D00" w:rsidRPr="003F3DC3" w:rsidRDefault="00FE1D00" w:rsidP="00FE1D00">
      <w:pPr>
        <w:jc w:val="both"/>
        <w:rPr>
          <w:rFonts w:ascii="Arial" w:hAnsi="Arial" w:cs="Arial"/>
          <w:sz w:val="24"/>
          <w:lang w:val="en-US"/>
        </w:rPr>
      </w:pPr>
    </w:p>
    <w:p w:rsidR="00FE1D00" w:rsidRPr="003F3DC3" w:rsidRDefault="00E0416E" w:rsidP="00FE1D00">
      <w:pPr>
        <w:jc w:val="both"/>
        <w:rPr>
          <w:rFonts w:ascii="Arial" w:hAnsi="Arial" w:cs="Arial"/>
          <w:sz w:val="24"/>
          <w:lang w:val="en-US"/>
        </w:rPr>
      </w:pPr>
      <w:r w:rsidRPr="003F3DC3">
        <w:rPr>
          <w:rFonts w:ascii="Arial" w:hAnsi="Arial" w:cs="Arial"/>
          <w:sz w:val="24"/>
          <w:lang w:val="en-US"/>
        </w:rPr>
        <w:t xml:space="preserve">Work with the database will be carried out </w:t>
      </w:r>
      <w:r w:rsidR="00BC1FDB">
        <w:rPr>
          <w:rFonts w:ascii="Arial" w:hAnsi="Arial" w:cs="Arial"/>
          <w:sz w:val="24"/>
          <w:lang w:val="en-US"/>
        </w:rPr>
        <w:t>using</w:t>
      </w:r>
      <w:r w:rsidRPr="003F3DC3">
        <w:rPr>
          <w:rFonts w:ascii="Arial" w:hAnsi="Arial" w:cs="Arial"/>
          <w:sz w:val="24"/>
          <w:lang w:val="en-US"/>
        </w:rPr>
        <w:t xml:space="preserve"> the </w:t>
      </w:r>
      <w:hyperlink r:id="rId12" w:history="1">
        <w:r w:rsidRPr="003F3DC3">
          <w:rPr>
            <w:rStyle w:val="Hyperlink"/>
            <w:rFonts w:ascii="Arial" w:hAnsi="Arial" w:cs="Arial"/>
            <w:sz w:val="24"/>
            <w:lang w:val="en-US"/>
          </w:rPr>
          <w:t>jOOQ</w:t>
        </w:r>
      </w:hyperlink>
      <w:r w:rsidRPr="003F3DC3">
        <w:rPr>
          <w:rFonts w:ascii="Arial" w:hAnsi="Arial" w:cs="Arial"/>
          <w:sz w:val="24"/>
          <w:lang w:val="en-US"/>
        </w:rPr>
        <w:t xml:space="preserve"> library. </w:t>
      </w:r>
      <w:proofErr w:type="spellStart"/>
      <w:r w:rsidRPr="003F3DC3">
        <w:rPr>
          <w:rFonts w:ascii="Arial" w:hAnsi="Arial" w:cs="Arial"/>
          <w:sz w:val="24"/>
          <w:lang w:val="en-US"/>
        </w:rPr>
        <w:t>jOOQ</w:t>
      </w:r>
      <w:proofErr w:type="spellEnd"/>
      <w:r w:rsidRPr="003F3DC3">
        <w:rPr>
          <w:rFonts w:ascii="Arial" w:hAnsi="Arial" w:cs="Arial"/>
          <w:sz w:val="24"/>
          <w:lang w:val="en-US"/>
        </w:rPr>
        <w:t xml:space="preserve"> build</w:t>
      </w:r>
      <w:r w:rsidR="00C61783">
        <w:rPr>
          <w:rFonts w:ascii="Arial" w:hAnsi="Arial" w:cs="Arial"/>
          <w:sz w:val="24"/>
          <w:lang w:val="en-US"/>
        </w:rPr>
        <w:t>s</w:t>
      </w:r>
      <w:r w:rsidRPr="003F3DC3">
        <w:rPr>
          <w:rFonts w:ascii="Arial" w:hAnsi="Arial" w:cs="Arial"/>
          <w:sz w:val="24"/>
          <w:lang w:val="en-US"/>
        </w:rPr>
        <w:t xml:space="preserve"> SQL queries from jOOQ objects and code (similarly to LINQ). jOOQ is more closely </w:t>
      </w:r>
      <w:r w:rsidR="003F3DC3" w:rsidRPr="003F3DC3">
        <w:rPr>
          <w:rFonts w:ascii="Arial" w:hAnsi="Arial" w:cs="Arial"/>
          <w:sz w:val="24"/>
          <w:lang w:val="en-US"/>
        </w:rPr>
        <w:t>integrated</w:t>
      </w:r>
      <w:r w:rsidRPr="003F3DC3">
        <w:rPr>
          <w:rFonts w:ascii="Arial" w:hAnsi="Arial" w:cs="Arial"/>
          <w:sz w:val="24"/>
          <w:lang w:val="en-US"/>
        </w:rPr>
        <w:t xml:space="preserve"> with the database than ORM</w:t>
      </w:r>
      <w:r w:rsidR="00C61783">
        <w:rPr>
          <w:rFonts w:ascii="Arial" w:hAnsi="Arial" w:cs="Arial"/>
          <w:sz w:val="24"/>
          <w:lang w:val="en-US"/>
        </w:rPr>
        <w:t>, enabling more database features to be utilized, rather than just the</w:t>
      </w:r>
      <w:r w:rsidRPr="003F3DC3">
        <w:rPr>
          <w:rFonts w:ascii="Arial" w:hAnsi="Arial" w:cs="Arial"/>
          <w:sz w:val="24"/>
          <w:lang w:val="en-US"/>
        </w:rPr>
        <w:t xml:space="preserve"> simple CRUD SQL queries used in Active Record</w:t>
      </w:r>
      <w:r w:rsidR="00C61783">
        <w:rPr>
          <w:rFonts w:ascii="Arial" w:hAnsi="Arial" w:cs="Arial"/>
          <w:sz w:val="24"/>
          <w:lang w:val="en-US"/>
        </w:rPr>
        <w:t xml:space="preserve">. </w:t>
      </w:r>
      <w:proofErr w:type="spellStart"/>
      <w:r w:rsidRPr="003F3DC3">
        <w:rPr>
          <w:rFonts w:ascii="Arial" w:hAnsi="Arial" w:cs="Arial"/>
          <w:sz w:val="24"/>
          <w:lang w:val="en-US"/>
        </w:rPr>
        <w:t>jOOQ</w:t>
      </w:r>
      <w:proofErr w:type="spellEnd"/>
      <w:r w:rsidRPr="003F3DC3">
        <w:rPr>
          <w:rFonts w:ascii="Arial" w:hAnsi="Arial" w:cs="Arial"/>
          <w:sz w:val="24"/>
          <w:lang w:val="en-US"/>
        </w:rPr>
        <w:t xml:space="preserve"> can work with stored procedures and functions, sequences</w:t>
      </w:r>
      <w:r w:rsidR="00966C78">
        <w:rPr>
          <w:rFonts w:ascii="Arial" w:hAnsi="Arial" w:cs="Arial"/>
          <w:sz w:val="24"/>
          <w:lang w:val="en-US"/>
        </w:rPr>
        <w:t xml:space="preserve"> and</w:t>
      </w:r>
      <w:r w:rsidRPr="003F3DC3">
        <w:rPr>
          <w:rFonts w:ascii="Arial" w:hAnsi="Arial" w:cs="Arial"/>
          <w:sz w:val="24"/>
          <w:lang w:val="en-US"/>
        </w:rPr>
        <w:t xml:space="preserve"> use window functions and other </w:t>
      </w:r>
      <w:r w:rsidR="00C61783">
        <w:rPr>
          <w:rFonts w:ascii="Arial" w:hAnsi="Arial" w:cs="Arial"/>
          <w:sz w:val="24"/>
          <w:lang w:val="en-US"/>
        </w:rPr>
        <w:t>Firebird</w:t>
      </w:r>
      <w:r w:rsidRPr="003F3DC3">
        <w:rPr>
          <w:rFonts w:ascii="Arial" w:hAnsi="Arial" w:cs="Arial"/>
          <w:sz w:val="24"/>
          <w:lang w:val="en-US"/>
        </w:rPr>
        <w:t xml:space="preserve">-specific features. You can find the full documentation </w:t>
      </w:r>
      <w:r w:rsidR="00C61783">
        <w:rPr>
          <w:rFonts w:ascii="Arial" w:hAnsi="Arial" w:cs="Arial"/>
          <w:sz w:val="24"/>
          <w:lang w:val="en-US"/>
        </w:rPr>
        <w:t>for</w:t>
      </w:r>
      <w:r w:rsidR="00C61783" w:rsidRPr="003F3DC3">
        <w:rPr>
          <w:rFonts w:ascii="Arial" w:hAnsi="Arial" w:cs="Arial"/>
          <w:sz w:val="24"/>
          <w:lang w:val="en-US"/>
        </w:rPr>
        <w:t xml:space="preserve"> </w:t>
      </w:r>
      <w:proofErr w:type="spellStart"/>
      <w:r w:rsidRPr="003F3DC3">
        <w:rPr>
          <w:rFonts w:ascii="Arial" w:hAnsi="Arial" w:cs="Arial"/>
          <w:sz w:val="24"/>
          <w:lang w:val="en-US"/>
        </w:rPr>
        <w:t>jOOQ</w:t>
      </w:r>
      <w:proofErr w:type="spellEnd"/>
      <w:r w:rsidRPr="003F3DC3">
        <w:rPr>
          <w:rFonts w:ascii="Arial" w:hAnsi="Arial" w:cs="Arial"/>
          <w:sz w:val="24"/>
          <w:lang w:val="en-US"/>
        </w:rPr>
        <w:t xml:space="preserve"> at </w:t>
      </w:r>
      <w:hyperlink r:id="rId13" w:history="1">
        <w:r w:rsidRPr="003F3DC3">
          <w:rPr>
            <w:rStyle w:val="Hyperlink"/>
            <w:rFonts w:ascii="Arial" w:hAnsi="Arial" w:cs="Arial"/>
            <w:sz w:val="24"/>
            <w:lang w:val="en-US"/>
          </w:rPr>
          <w:t>http://www.jooq.org/doc/3.9/manual-single-page/</w:t>
        </w:r>
      </w:hyperlink>
    </w:p>
    <w:p w:rsidR="00FE1D00" w:rsidRDefault="00FE1D00" w:rsidP="00FE1D00">
      <w:pPr>
        <w:jc w:val="both"/>
        <w:rPr>
          <w:rFonts w:ascii="Arial" w:hAnsi="Arial" w:cs="Arial"/>
          <w:sz w:val="24"/>
          <w:lang w:val="en-US"/>
        </w:rPr>
      </w:pPr>
    </w:p>
    <w:p w:rsidR="00C61783" w:rsidRPr="003F3DC3" w:rsidRDefault="00C61783" w:rsidP="008E0725">
      <w:pPr>
        <w:pStyle w:val="Heading3"/>
        <w:rPr>
          <w:rFonts w:ascii="Arial" w:hAnsi="Arial" w:cs="Arial"/>
          <w:sz w:val="24"/>
          <w:lang w:val="en-US"/>
        </w:rPr>
      </w:pPr>
      <w:proofErr w:type="spellStart"/>
      <w:r>
        <w:rPr>
          <w:rFonts w:ascii="Arial" w:hAnsi="Arial" w:cs="Arial"/>
          <w:sz w:val="24"/>
          <w:lang w:val="en-US"/>
        </w:rPr>
        <w:t>jOOQ</w:t>
      </w:r>
      <w:proofErr w:type="spellEnd"/>
      <w:r>
        <w:rPr>
          <w:rFonts w:ascii="Arial" w:hAnsi="Arial" w:cs="Arial"/>
          <w:sz w:val="24"/>
          <w:lang w:val="en-US"/>
        </w:rPr>
        <w:t xml:space="preserve"> Classes</w:t>
      </w:r>
    </w:p>
    <w:p w:rsidR="00FE1D00" w:rsidRPr="003F3DC3" w:rsidRDefault="00E0416E" w:rsidP="00FE1D00">
      <w:pPr>
        <w:jc w:val="both"/>
        <w:rPr>
          <w:rFonts w:ascii="Arial" w:hAnsi="Arial" w:cs="Arial"/>
          <w:sz w:val="24"/>
          <w:lang w:val="en-US"/>
        </w:rPr>
      </w:pPr>
      <w:proofErr w:type="spellStart"/>
      <w:r w:rsidRPr="003F3DC3">
        <w:rPr>
          <w:rFonts w:ascii="Arial" w:hAnsi="Arial" w:cs="Arial"/>
          <w:sz w:val="24"/>
          <w:lang w:val="en-US"/>
        </w:rPr>
        <w:t>jOOQ</w:t>
      </w:r>
      <w:proofErr w:type="spellEnd"/>
      <w:r w:rsidRPr="003F3DC3">
        <w:rPr>
          <w:rFonts w:ascii="Arial" w:hAnsi="Arial" w:cs="Arial"/>
          <w:sz w:val="24"/>
          <w:lang w:val="en-US"/>
        </w:rPr>
        <w:t xml:space="preserve"> classes for working with the database are generated on the basis of the database schema described in the </w:t>
      </w:r>
      <w:r w:rsidR="00AF24C1">
        <w:rPr>
          <w:rFonts w:ascii="Arial" w:hAnsi="Arial" w:cs="Arial"/>
          <w:sz w:val="24"/>
          <w:lang w:val="en-US"/>
        </w:rPr>
        <w:t xml:space="preserve">earlier </w:t>
      </w:r>
      <w:r w:rsidRPr="003F3DC3">
        <w:rPr>
          <w:rFonts w:ascii="Arial" w:hAnsi="Arial" w:cs="Arial"/>
          <w:sz w:val="24"/>
          <w:lang w:val="en-US"/>
        </w:rPr>
        <w:t>chapter</w:t>
      </w:r>
      <w:r w:rsidR="00AF24C1">
        <w:rPr>
          <w:rFonts w:ascii="Arial" w:hAnsi="Arial" w:cs="Arial"/>
          <w:sz w:val="24"/>
          <w:lang w:val="en-US"/>
        </w:rPr>
        <w:t xml:space="preserve">, </w:t>
      </w:r>
      <w:r w:rsidR="008E0725">
        <w:rPr>
          <w:rFonts w:ascii="Arial" w:hAnsi="Arial" w:cs="Arial"/>
          <w:sz w:val="24"/>
          <w:lang w:val="en-US"/>
        </w:rPr>
        <w:t>t</w:t>
      </w:r>
      <w:r w:rsidR="00AF24C1" w:rsidRPr="00AF24C1">
        <w:rPr>
          <w:rFonts w:ascii="Arial" w:hAnsi="Arial" w:cs="Arial"/>
          <w:sz w:val="24"/>
          <w:lang w:val="en-US"/>
        </w:rPr>
        <w:t>he examples.fdb Database</w:t>
      </w:r>
      <w:r w:rsidRPr="003F3DC3">
        <w:rPr>
          <w:rFonts w:ascii="Arial" w:hAnsi="Arial" w:cs="Arial"/>
          <w:sz w:val="24"/>
          <w:lang w:val="en-US"/>
        </w:rPr>
        <w:t>.</w:t>
      </w:r>
    </w:p>
    <w:p w:rsidR="00FE1D00" w:rsidRPr="003F3DC3" w:rsidRDefault="00E0416E" w:rsidP="00FE1D00">
      <w:pPr>
        <w:jc w:val="both"/>
        <w:rPr>
          <w:rFonts w:ascii="Arial" w:hAnsi="Arial" w:cs="Arial"/>
          <w:sz w:val="24"/>
          <w:lang w:val="en-US"/>
        </w:rPr>
      </w:pPr>
      <w:r w:rsidRPr="003F3DC3">
        <w:rPr>
          <w:rFonts w:ascii="Arial" w:hAnsi="Arial" w:cs="Arial"/>
          <w:sz w:val="24"/>
          <w:lang w:val="en-US"/>
        </w:rPr>
        <w:t xml:space="preserve">To generate </w:t>
      </w:r>
      <w:proofErr w:type="spellStart"/>
      <w:r w:rsidRPr="003F3DC3">
        <w:rPr>
          <w:rFonts w:ascii="Arial" w:hAnsi="Arial" w:cs="Arial"/>
          <w:sz w:val="24"/>
          <w:lang w:val="en-US"/>
        </w:rPr>
        <w:t>jOOQ</w:t>
      </w:r>
      <w:proofErr w:type="spellEnd"/>
      <w:r w:rsidRPr="003F3DC3">
        <w:rPr>
          <w:rFonts w:ascii="Arial" w:hAnsi="Arial" w:cs="Arial"/>
          <w:sz w:val="24"/>
          <w:lang w:val="en-US"/>
        </w:rPr>
        <w:t xml:space="preserve"> classes </w:t>
      </w:r>
      <w:r w:rsidR="00AF24C1">
        <w:rPr>
          <w:rFonts w:ascii="Arial" w:hAnsi="Arial" w:cs="Arial"/>
          <w:sz w:val="24"/>
          <w:lang w:val="en-US"/>
        </w:rPr>
        <w:t xml:space="preserve">for </w:t>
      </w:r>
      <w:r w:rsidRPr="003F3DC3">
        <w:rPr>
          <w:rFonts w:ascii="Arial" w:hAnsi="Arial" w:cs="Arial"/>
          <w:sz w:val="24"/>
          <w:lang w:val="en-US"/>
        </w:rPr>
        <w:t xml:space="preserve">working with our database, </w:t>
      </w:r>
      <w:r w:rsidR="00AF24C1">
        <w:rPr>
          <w:rFonts w:ascii="Arial" w:hAnsi="Arial" w:cs="Arial"/>
          <w:sz w:val="24"/>
          <w:lang w:val="en-US"/>
        </w:rPr>
        <w:t>you will need</w:t>
      </w:r>
      <w:r w:rsidRPr="003F3DC3">
        <w:rPr>
          <w:rFonts w:ascii="Arial" w:hAnsi="Arial" w:cs="Arial"/>
          <w:sz w:val="24"/>
          <w:lang w:val="en-US"/>
        </w:rPr>
        <w:t xml:space="preserve"> to download the</w:t>
      </w:r>
      <w:r w:rsidR="00AF24C1">
        <w:rPr>
          <w:rFonts w:ascii="Arial" w:hAnsi="Arial" w:cs="Arial"/>
          <w:sz w:val="24"/>
          <w:lang w:val="en-US"/>
        </w:rPr>
        <w:t>se</w:t>
      </w:r>
      <w:r w:rsidRPr="003F3DC3">
        <w:rPr>
          <w:rFonts w:ascii="Arial" w:hAnsi="Arial" w:cs="Arial"/>
          <w:sz w:val="24"/>
          <w:lang w:val="en-US"/>
        </w:rPr>
        <w:t xml:space="preserve"> binary files at </w:t>
      </w:r>
      <w:hyperlink r:id="rId14" w:history="1">
        <w:r w:rsidRPr="003F3DC3">
          <w:rPr>
            <w:rStyle w:val="Hyperlink"/>
            <w:rFonts w:ascii="Arial" w:hAnsi="Arial" w:cs="Arial"/>
            <w:sz w:val="24"/>
            <w:lang w:val="en-US"/>
          </w:rPr>
          <w:t>http://www.jooq.org/download</w:t>
        </w:r>
      </w:hyperlink>
      <w:r w:rsidRPr="003F3DC3">
        <w:rPr>
          <w:rFonts w:ascii="Arial" w:hAnsi="Arial" w:cs="Arial"/>
          <w:sz w:val="24"/>
          <w:lang w:val="en-US"/>
        </w:rPr>
        <w:t xml:space="preserve"> or via the maven repository:</w:t>
      </w:r>
    </w:p>
    <w:p w:rsidR="00FE1D00" w:rsidRPr="003F3DC3" w:rsidRDefault="00E0416E" w:rsidP="00FE1D00">
      <w:pPr>
        <w:pStyle w:val="ListParagraph"/>
        <w:numPr>
          <w:ilvl w:val="0"/>
          <w:numId w:val="10"/>
        </w:numPr>
        <w:jc w:val="both"/>
        <w:rPr>
          <w:rFonts w:ascii="Arial" w:hAnsi="Arial" w:cs="Arial"/>
          <w:b/>
          <w:sz w:val="24"/>
          <w:lang w:val="en-US"/>
        </w:rPr>
      </w:pPr>
      <w:r w:rsidRPr="003F3DC3">
        <w:rPr>
          <w:rFonts w:ascii="Arial" w:hAnsi="Arial" w:cs="Arial"/>
          <w:b/>
          <w:sz w:val="24"/>
          <w:lang w:val="en-US"/>
        </w:rPr>
        <w:t>jooq-3.9.2.jar</w:t>
      </w:r>
    </w:p>
    <w:p w:rsidR="00FE1D00" w:rsidRPr="003F3DC3" w:rsidRDefault="00E0416E" w:rsidP="00FE1D00">
      <w:pPr>
        <w:pStyle w:val="ListParagraph"/>
        <w:jc w:val="both"/>
        <w:rPr>
          <w:rFonts w:ascii="Arial" w:hAnsi="Arial" w:cs="Arial"/>
          <w:sz w:val="24"/>
          <w:lang w:val="en-US"/>
        </w:rPr>
      </w:pPr>
      <w:r w:rsidRPr="003F3DC3">
        <w:rPr>
          <w:rFonts w:ascii="Arial" w:hAnsi="Arial" w:cs="Arial"/>
          <w:sz w:val="24"/>
          <w:lang w:val="en-US"/>
        </w:rPr>
        <w:t>The main library included in our application for working with jOOQ.</w:t>
      </w:r>
    </w:p>
    <w:p w:rsidR="00FE1D00" w:rsidRPr="003F3DC3" w:rsidRDefault="00FE1D00" w:rsidP="00FE1D00">
      <w:pPr>
        <w:pStyle w:val="ListParagraph"/>
        <w:jc w:val="both"/>
        <w:rPr>
          <w:rFonts w:ascii="Arial" w:hAnsi="Arial" w:cs="Arial"/>
          <w:sz w:val="24"/>
          <w:lang w:val="en-US"/>
        </w:rPr>
      </w:pPr>
    </w:p>
    <w:p w:rsidR="00FE1D00" w:rsidRPr="003F3DC3" w:rsidRDefault="00E0416E" w:rsidP="00FE1D00">
      <w:pPr>
        <w:pStyle w:val="ListParagraph"/>
        <w:numPr>
          <w:ilvl w:val="0"/>
          <w:numId w:val="10"/>
        </w:numPr>
        <w:jc w:val="both"/>
        <w:rPr>
          <w:rFonts w:ascii="Arial" w:hAnsi="Arial" w:cs="Arial"/>
          <w:b/>
          <w:sz w:val="24"/>
          <w:lang w:val="en-US"/>
        </w:rPr>
      </w:pPr>
      <w:r w:rsidRPr="003F3DC3">
        <w:rPr>
          <w:rFonts w:ascii="Arial" w:hAnsi="Arial" w:cs="Arial"/>
          <w:b/>
          <w:sz w:val="24"/>
          <w:lang w:val="en-US"/>
        </w:rPr>
        <w:t>jooq-meta-3.9.2.jar</w:t>
      </w:r>
    </w:p>
    <w:p w:rsidR="00FE1D00" w:rsidRPr="003F3DC3" w:rsidRDefault="00E0416E" w:rsidP="00FE1D00">
      <w:pPr>
        <w:pStyle w:val="ListParagraph"/>
        <w:jc w:val="both"/>
        <w:rPr>
          <w:rFonts w:ascii="Arial" w:hAnsi="Arial" w:cs="Arial"/>
          <w:sz w:val="24"/>
          <w:lang w:val="en-US"/>
        </w:rPr>
      </w:pPr>
      <w:r w:rsidRPr="003F3DC3">
        <w:rPr>
          <w:rFonts w:ascii="Arial" w:hAnsi="Arial" w:cs="Arial"/>
          <w:sz w:val="24"/>
          <w:lang w:val="en-US"/>
        </w:rPr>
        <w:t>The tool included in your build for navigating the database schema via generated objects.</w:t>
      </w:r>
    </w:p>
    <w:p w:rsidR="00FE1D00" w:rsidRPr="003F3DC3" w:rsidRDefault="00FE1D00" w:rsidP="00FE1D00">
      <w:pPr>
        <w:pStyle w:val="ListParagraph"/>
        <w:jc w:val="both"/>
        <w:rPr>
          <w:rFonts w:ascii="Arial" w:hAnsi="Arial" w:cs="Arial"/>
          <w:sz w:val="24"/>
          <w:lang w:val="en-US"/>
        </w:rPr>
      </w:pPr>
    </w:p>
    <w:p w:rsidR="00FE1D00" w:rsidRPr="003F3DC3" w:rsidRDefault="00E0416E" w:rsidP="00FE1D00">
      <w:pPr>
        <w:pStyle w:val="ListParagraph"/>
        <w:numPr>
          <w:ilvl w:val="0"/>
          <w:numId w:val="10"/>
        </w:numPr>
        <w:jc w:val="both"/>
        <w:rPr>
          <w:rFonts w:ascii="Arial" w:hAnsi="Arial" w:cs="Arial"/>
          <w:b/>
          <w:sz w:val="24"/>
          <w:lang w:val="en-US"/>
        </w:rPr>
      </w:pPr>
      <w:r w:rsidRPr="003F3DC3">
        <w:rPr>
          <w:rFonts w:ascii="Arial" w:hAnsi="Arial" w:cs="Arial"/>
          <w:b/>
          <w:sz w:val="24"/>
          <w:lang w:val="en-US"/>
        </w:rPr>
        <w:t>jooq-codegen-3.9.2.jar</w:t>
      </w:r>
    </w:p>
    <w:p w:rsidR="00FE1D00" w:rsidRPr="003F3DC3" w:rsidRDefault="00E0416E" w:rsidP="00FE1D00">
      <w:pPr>
        <w:pStyle w:val="ListParagraph"/>
        <w:jc w:val="both"/>
        <w:rPr>
          <w:rFonts w:ascii="Arial" w:hAnsi="Arial" w:cs="Arial"/>
          <w:sz w:val="24"/>
          <w:lang w:val="en-US"/>
        </w:rPr>
      </w:pPr>
      <w:r w:rsidRPr="003F3DC3">
        <w:rPr>
          <w:rFonts w:ascii="Arial" w:hAnsi="Arial" w:cs="Arial"/>
          <w:sz w:val="24"/>
          <w:lang w:val="en-US"/>
        </w:rPr>
        <w:t>The tool included in your build for generating the database schema.</w:t>
      </w:r>
    </w:p>
    <w:p w:rsidR="00FE1D00" w:rsidRPr="003F3DC3" w:rsidRDefault="00FE1D00" w:rsidP="00FE1D00">
      <w:pPr>
        <w:pStyle w:val="ListParagraph"/>
        <w:jc w:val="both"/>
        <w:rPr>
          <w:rFonts w:ascii="Arial" w:hAnsi="Arial" w:cs="Arial"/>
          <w:sz w:val="24"/>
          <w:lang w:val="en-US"/>
        </w:rPr>
      </w:pPr>
    </w:p>
    <w:p w:rsidR="00FE1D00" w:rsidRPr="003F3DC3" w:rsidRDefault="00AF24C1" w:rsidP="00FE1D00">
      <w:pPr>
        <w:pStyle w:val="ListParagraph"/>
        <w:ind w:left="0"/>
        <w:jc w:val="both"/>
        <w:rPr>
          <w:rFonts w:ascii="Arial" w:hAnsi="Arial" w:cs="Arial"/>
          <w:sz w:val="24"/>
          <w:lang w:val="en-US"/>
        </w:rPr>
      </w:pPr>
      <w:r>
        <w:rPr>
          <w:rFonts w:ascii="Arial" w:hAnsi="Arial" w:cs="Arial"/>
          <w:sz w:val="24"/>
          <w:lang w:val="en-US"/>
        </w:rPr>
        <w:t>Along with those, of course</w:t>
      </w:r>
      <w:r w:rsidR="00E0416E" w:rsidRPr="003F3DC3">
        <w:rPr>
          <w:rFonts w:ascii="Arial" w:hAnsi="Arial" w:cs="Arial"/>
          <w:sz w:val="24"/>
          <w:lang w:val="en-US"/>
        </w:rPr>
        <w:t xml:space="preserve">, you will need to download the </w:t>
      </w:r>
      <w:r>
        <w:rPr>
          <w:rFonts w:ascii="Arial" w:hAnsi="Arial" w:cs="Arial"/>
          <w:sz w:val="24"/>
          <w:lang w:val="en-US"/>
        </w:rPr>
        <w:t>Jaybird</w:t>
      </w:r>
      <w:r w:rsidRPr="003F3DC3">
        <w:rPr>
          <w:rFonts w:ascii="Arial" w:hAnsi="Arial" w:cs="Arial"/>
          <w:sz w:val="24"/>
          <w:lang w:val="en-US"/>
        </w:rPr>
        <w:t xml:space="preserve"> </w:t>
      </w:r>
      <w:r w:rsidR="00E0416E" w:rsidRPr="003F3DC3">
        <w:rPr>
          <w:rFonts w:ascii="Arial" w:hAnsi="Arial" w:cs="Arial"/>
          <w:sz w:val="24"/>
          <w:lang w:val="en-US"/>
        </w:rPr>
        <w:t xml:space="preserve">driver for connecting to the Firebird database via JDBC: </w:t>
      </w:r>
      <w:hyperlink r:id="rId15" w:history="1">
        <w:r w:rsidR="00E0416E" w:rsidRPr="003F3DC3">
          <w:rPr>
            <w:rStyle w:val="Hyperlink"/>
            <w:rFonts w:ascii="Arial" w:hAnsi="Arial" w:cs="Arial"/>
            <w:sz w:val="24"/>
            <w:lang w:val="en-US"/>
          </w:rPr>
          <w:t>jaybird-full-3.0.0.jar</w:t>
        </w:r>
      </w:hyperlink>
      <w:r w:rsidR="00E0416E" w:rsidRPr="003F3DC3">
        <w:rPr>
          <w:rFonts w:ascii="Arial" w:hAnsi="Arial" w:cs="Arial"/>
          <w:sz w:val="24"/>
          <w:lang w:val="en-US"/>
        </w:rPr>
        <w:t>.</w:t>
      </w:r>
    </w:p>
    <w:p w:rsidR="00AF24C1" w:rsidRDefault="00AF24C1" w:rsidP="00FE1D00">
      <w:pPr>
        <w:jc w:val="both"/>
        <w:rPr>
          <w:rFonts w:ascii="Arial" w:hAnsi="Arial" w:cs="Arial"/>
          <w:sz w:val="24"/>
          <w:lang w:val="en-US"/>
        </w:rPr>
      </w:pPr>
    </w:p>
    <w:p w:rsidR="00FE1D00" w:rsidRDefault="00AF24C1" w:rsidP="00FE1D00">
      <w:pPr>
        <w:jc w:val="both"/>
        <w:rPr>
          <w:rFonts w:ascii="Arial" w:hAnsi="Arial" w:cs="Arial"/>
          <w:sz w:val="24"/>
          <w:lang w:val="en-US"/>
        </w:rPr>
      </w:pPr>
      <w:r>
        <w:rPr>
          <w:rFonts w:ascii="Arial" w:hAnsi="Arial" w:cs="Arial"/>
          <w:sz w:val="24"/>
          <w:lang w:val="en-US"/>
        </w:rPr>
        <w:t xml:space="preserve">For </w:t>
      </w:r>
      <w:r w:rsidRPr="003F3DC3">
        <w:rPr>
          <w:rFonts w:ascii="Arial" w:hAnsi="Arial" w:cs="Arial"/>
          <w:sz w:val="24"/>
          <w:lang w:val="en-US"/>
        </w:rPr>
        <w:t>generat</w:t>
      </w:r>
      <w:r>
        <w:rPr>
          <w:rFonts w:ascii="Arial" w:hAnsi="Arial" w:cs="Arial"/>
          <w:sz w:val="24"/>
          <w:lang w:val="en-US"/>
        </w:rPr>
        <w:t>ing</w:t>
      </w:r>
      <w:r w:rsidRPr="003F3DC3">
        <w:rPr>
          <w:rFonts w:ascii="Arial" w:hAnsi="Arial" w:cs="Arial"/>
          <w:sz w:val="24"/>
          <w:lang w:val="en-US"/>
        </w:rPr>
        <w:t xml:space="preserve"> </w:t>
      </w:r>
      <w:r w:rsidR="00E0416E" w:rsidRPr="003F3DC3">
        <w:rPr>
          <w:rFonts w:ascii="Arial" w:hAnsi="Arial" w:cs="Arial"/>
          <w:sz w:val="24"/>
          <w:lang w:val="en-US"/>
        </w:rPr>
        <w:t xml:space="preserve">the classes </w:t>
      </w:r>
      <w:r>
        <w:rPr>
          <w:rFonts w:ascii="Arial" w:hAnsi="Arial" w:cs="Arial"/>
          <w:sz w:val="24"/>
          <w:lang w:val="en-US"/>
        </w:rPr>
        <w:t>for</w:t>
      </w:r>
      <w:r w:rsidRPr="003F3DC3">
        <w:rPr>
          <w:rFonts w:ascii="Arial" w:hAnsi="Arial" w:cs="Arial"/>
          <w:sz w:val="24"/>
          <w:lang w:val="en-US"/>
        </w:rPr>
        <w:t xml:space="preserve"> </w:t>
      </w:r>
      <w:r w:rsidR="00E0416E" w:rsidRPr="003F3DC3">
        <w:rPr>
          <w:rFonts w:ascii="Arial" w:hAnsi="Arial" w:cs="Arial"/>
          <w:sz w:val="24"/>
          <w:lang w:val="en-US"/>
        </w:rPr>
        <w:t>the database schema</w:t>
      </w:r>
      <w:r>
        <w:rPr>
          <w:rFonts w:ascii="Arial" w:hAnsi="Arial" w:cs="Arial"/>
          <w:sz w:val="24"/>
          <w:lang w:val="en-US"/>
        </w:rPr>
        <w:t xml:space="preserve">, we </w:t>
      </w:r>
      <w:r w:rsidRPr="003F3DC3">
        <w:rPr>
          <w:rFonts w:ascii="Arial" w:hAnsi="Arial" w:cs="Arial"/>
          <w:sz w:val="24"/>
          <w:lang w:val="en-US"/>
        </w:rPr>
        <w:t xml:space="preserve">create the </w:t>
      </w:r>
      <w:r w:rsidR="00CA2F3F">
        <w:rPr>
          <w:rFonts w:ascii="Arial" w:hAnsi="Arial" w:cs="Arial"/>
          <w:sz w:val="24"/>
          <w:lang w:val="en-US"/>
        </w:rPr>
        <w:t xml:space="preserve">configuration file </w:t>
      </w:r>
      <w:r w:rsidRPr="003F3DC3">
        <w:rPr>
          <w:rFonts w:ascii="Arial" w:hAnsi="Arial" w:cs="Arial"/>
          <w:sz w:val="24"/>
          <w:lang w:val="en-US"/>
        </w:rPr>
        <w:t>example.xml</w:t>
      </w:r>
      <w:r>
        <w:rPr>
          <w:rFonts w:ascii="Arial" w:hAnsi="Arial" w:cs="Arial"/>
          <w:sz w:val="24"/>
          <w:lang w:val="en-US"/>
        </w:rPr>
        <w: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&lt;?xml version="1.0" encoding="UTF-8" standalone="yes"?&gt;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&lt;configuration xmlns="http://www.jooq.org/xsd/jooq-codegen-3.8.0.xsd"&gt;</w:t>
      </w:r>
    </w:p>
    <w:p w:rsidR="006908C7" w:rsidRPr="00325337" w:rsidRDefault="006908C7" w:rsidP="004C55DA">
      <w:pPr>
        <w:pStyle w:val="2"/>
      </w:pPr>
      <w:r w:rsidRPr="006908C7">
        <w:t xml:space="preserve">  </w:t>
      </w:r>
      <w:r w:rsidRPr="00325337">
        <w:t>&lt;!--</w:t>
      </w:r>
      <w:r w:rsidR="00325337" w:rsidRPr="00325337">
        <w:t xml:space="preserve"> Configuration of connection to the database</w:t>
      </w:r>
      <w:r w:rsidRPr="00325337">
        <w:t xml:space="preserve"> --&gt;</w:t>
      </w:r>
    </w:p>
    <w:p w:rsidR="006908C7" w:rsidRPr="009C365F" w:rsidRDefault="006908C7" w:rsidP="006908C7">
      <w:pPr>
        <w:spacing w:after="0" w:line="240" w:lineRule="auto"/>
        <w:rPr>
          <w:rFonts w:ascii="Courier New" w:hAnsi="Courier New" w:cs="Courier New"/>
          <w:sz w:val="16"/>
          <w:szCs w:val="16"/>
          <w:lang w:val="en-US"/>
        </w:rPr>
      </w:pPr>
      <w:r w:rsidRPr="00325337">
        <w:rPr>
          <w:rFonts w:ascii="Courier New" w:hAnsi="Courier New" w:cs="Courier New"/>
          <w:sz w:val="16"/>
          <w:szCs w:val="16"/>
          <w:lang w:val="en-US"/>
        </w:rPr>
        <w:t xml:space="preserve">  </w:t>
      </w:r>
      <w:r w:rsidRPr="009C365F">
        <w:rPr>
          <w:rFonts w:ascii="Courier New" w:hAnsi="Courier New" w:cs="Courier New"/>
          <w:sz w:val="16"/>
          <w:szCs w:val="16"/>
          <w:lang w:val="en-US"/>
        </w:rPr>
        <w:t>&lt;</w:t>
      </w:r>
      <w:r w:rsidRPr="006908C7">
        <w:rPr>
          <w:rFonts w:ascii="Courier New" w:hAnsi="Courier New" w:cs="Courier New"/>
          <w:sz w:val="16"/>
          <w:szCs w:val="16"/>
          <w:lang w:val="en-US"/>
        </w:rPr>
        <w:t>jdbc</w:t>
      </w:r>
      <w:r w:rsidRPr="009C365F">
        <w:rPr>
          <w:rFonts w:ascii="Courier New" w:hAnsi="Courier New" w:cs="Courier New"/>
          <w:sz w:val="16"/>
          <w:szCs w:val="16"/>
          <w:lang w:val="en-US"/>
        </w:rPr>
        <w:t>&gt;</w:t>
      </w:r>
    </w:p>
    <w:p w:rsidR="006908C7" w:rsidRPr="006908C7" w:rsidRDefault="006908C7" w:rsidP="006908C7">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w:t>
      </w:r>
      <w:r w:rsidRPr="006908C7">
        <w:rPr>
          <w:rFonts w:ascii="Courier New" w:hAnsi="Courier New" w:cs="Courier New"/>
          <w:sz w:val="16"/>
          <w:szCs w:val="16"/>
          <w:lang w:val="en-US"/>
        </w:rPr>
        <w:t>&lt;driver&gt;org.firebirdsql.jdbc.FBDriver&lt;/driver&gt;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&lt;url&gt;jdbc:firebirdsql://localhost:3050/examples&lt;/url&gt;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&lt;user&gt;SYSDBA&lt;/user&gt;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&lt;password&gt;masterkey&lt;/password&gt;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&lt;properties&gt;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lastRenderedPageBreak/>
        <w:t xml:space="preserve">      &lt;property&gt;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&lt;key&gt;charSet&lt;/key&gt;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&lt;value&gt;utf-8&lt;/value&gt;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&lt;/property&gt;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&lt;/properties&gt;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&lt;/jdbc&gt;</w:t>
      </w:r>
    </w:p>
    <w:p w:rsidR="006908C7" w:rsidRPr="006908C7" w:rsidRDefault="006908C7" w:rsidP="006908C7">
      <w:pPr>
        <w:spacing w:after="0" w:line="240" w:lineRule="auto"/>
        <w:rPr>
          <w:rFonts w:ascii="Courier New" w:hAnsi="Courier New" w:cs="Courier New"/>
          <w:sz w:val="16"/>
          <w:szCs w:val="16"/>
          <w:lang w:val="en-US"/>
        </w:rPr>
      </w:pP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&lt;generator&gt;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&lt;name&gt;org.jooq.util.JavaGenerator&lt;/name&gt;</w:t>
      </w:r>
    </w:p>
    <w:p w:rsidR="006908C7" w:rsidRPr="006908C7" w:rsidRDefault="006908C7" w:rsidP="006908C7">
      <w:pPr>
        <w:spacing w:after="0" w:line="240" w:lineRule="auto"/>
        <w:rPr>
          <w:rFonts w:ascii="Courier New" w:hAnsi="Courier New" w:cs="Courier New"/>
          <w:sz w:val="16"/>
          <w:szCs w:val="16"/>
          <w:lang w:val="en-US"/>
        </w:rPr>
      </w:pPr>
    </w:p>
    <w:p w:rsidR="006908C7" w:rsidRPr="009C365F"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w:t>
      </w:r>
      <w:r w:rsidRPr="009C365F">
        <w:rPr>
          <w:rFonts w:ascii="Courier New" w:hAnsi="Courier New" w:cs="Courier New"/>
          <w:sz w:val="16"/>
          <w:szCs w:val="16"/>
          <w:lang w:val="en-US"/>
        </w:rPr>
        <w:t>&lt;</w:t>
      </w:r>
      <w:r w:rsidRPr="006908C7">
        <w:rPr>
          <w:rFonts w:ascii="Courier New" w:hAnsi="Courier New" w:cs="Courier New"/>
          <w:sz w:val="16"/>
          <w:szCs w:val="16"/>
          <w:lang w:val="en-US"/>
        </w:rPr>
        <w:t>database</w:t>
      </w:r>
      <w:r w:rsidRPr="009C365F">
        <w:rPr>
          <w:rFonts w:ascii="Courier New" w:hAnsi="Courier New" w:cs="Courier New"/>
          <w:sz w:val="16"/>
          <w:szCs w:val="16"/>
          <w:lang w:val="en-US"/>
        </w:rPr>
        <w:t>&gt;</w:t>
      </w:r>
    </w:p>
    <w:p w:rsidR="006908C7" w:rsidRPr="00325337" w:rsidRDefault="006908C7" w:rsidP="004C55DA">
      <w:pPr>
        <w:pStyle w:val="2"/>
      </w:pPr>
      <w:r w:rsidRPr="009C365F">
        <w:t xml:space="preserve">      </w:t>
      </w:r>
      <w:r w:rsidRPr="00325337">
        <w:t xml:space="preserve">&lt;!-- </w:t>
      </w:r>
      <w:r w:rsidR="00325337" w:rsidRPr="00325337">
        <w:t>The type of the database. Format:</w:t>
      </w:r>
    </w:p>
    <w:p w:rsidR="006908C7" w:rsidRPr="006908C7" w:rsidRDefault="006908C7" w:rsidP="004C55DA">
      <w:pPr>
        <w:pStyle w:val="2"/>
      </w:pPr>
      <w:r w:rsidRPr="00325337">
        <w:t xml:space="preserve">           </w:t>
      </w:r>
      <w:r w:rsidRPr="006908C7">
        <w:t>org.util.[database].[database]Database --&gt;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&lt;name&gt;org.jooq.util.firebird.FirebirdDatabase&lt;/name&gt;</w:t>
      </w:r>
    </w:p>
    <w:p w:rsidR="006908C7" w:rsidRPr="006908C7" w:rsidRDefault="006908C7" w:rsidP="006908C7">
      <w:pPr>
        <w:spacing w:after="0" w:line="240" w:lineRule="auto"/>
        <w:rPr>
          <w:rFonts w:ascii="Courier New" w:hAnsi="Courier New" w:cs="Courier New"/>
          <w:sz w:val="16"/>
          <w:szCs w:val="16"/>
          <w:lang w:val="en-US"/>
        </w:rPr>
      </w:pPr>
    </w:p>
    <w:p w:rsidR="006908C7" w:rsidRPr="009C365F"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w:t>
      </w:r>
      <w:r w:rsidRPr="009C365F">
        <w:rPr>
          <w:rFonts w:ascii="Courier New" w:hAnsi="Courier New" w:cs="Courier New"/>
          <w:sz w:val="16"/>
          <w:szCs w:val="16"/>
          <w:lang w:val="en-US"/>
        </w:rPr>
        <w:t>&lt;</w:t>
      </w:r>
      <w:r w:rsidRPr="006908C7">
        <w:rPr>
          <w:rFonts w:ascii="Courier New" w:hAnsi="Courier New" w:cs="Courier New"/>
          <w:sz w:val="16"/>
          <w:szCs w:val="16"/>
          <w:lang w:val="en-US"/>
        </w:rPr>
        <w:t>inputSchema</w:t>
      </w:r>
      <w:r w:rsidRPr="009C365F">
        <w:rPr>
          <w:rFonts w:ascii="Courier New" w:hAnsi="Courier New" w:cs="Courier New"/>
          <w:sz w:val="16"/>
          <w:szCs w:val="16"/>
          <w:lang w:val="en-US"/>
        </w:rPr>
        <w:t>&gt;&lt;/</w:t>
      </w:r>
      <w:r w:rsidRPr="006908C7">
        <w:rPr>
          <w:rFonts w:ascii="Courier New" w:hAnsi="Courier New" w:cs="Courier New"/>
          <w:sz w:val="16"/>
          <w:szCs w:val="16"/>
          <w:lang w:val="en-US"/>
        </w:rPr>
        <w:t>inputSchema</w:t>
      </w:r>
      <w:r w:rsidRPr="009C365F">
        <w:rPr>
          <w:rFonts w:ascii="Courier New" w:hAnsi="Courier New" w:cs="Courier New"/>
          <w:sz w:val="16"/>
          <w:szCs w:val="16"/>
          <w:lang w:val="en-US"/>
        </w:rPr>
        <w:t>&gt;</w:t>
      </w:r>
    </w:p>
    <w:p w:rsidR="006908C7" w:rsidRPr="009C365F" w:rsidRDefault="006908C7" w:rsidP="006908C7">
      <w:pPr>
        <w:spacing w:after="0" w:line="240" w:lineRule="auto"/>
        <w:rPr>
          <w:rFonts w:ascii="Courier New" w:hAnsi="Courier New" w:cs="Courier New"/>
          <w:sz w:val="16"/>
          <w:szCs w:val="16"/>
          <w:lang w:val="en-US"/>
        </w:rPr>
      </w:pPr>
    </w:p>
    <w:p w:rsidR="006908C7" w:rsidRPr="00325337" w:rsidRDefault="006908C7" w:rsidP="004C55DA">
      <w:pPr>
        <w:pStyle w:val="2"/>
      </w:pPr>
      <w:r w:rsidRPr="009C365F">
        <w:t xml:space="preserve">      </w:t>
      </w:r>
      <w:r w:rsidRPr="00325337">
        <w:t xml:space="preserve">&lt;!-- </w:t>
      </w:r>
      <w:r w:rsidR="00325337" w:rsidRPr="00325337">
        <w:t>All objects that are generated from your schema</w:t>
      </w:r>
      <w:r w:rsidRPr="00325337">
        <w:t xml:space="preserve"> </w:t>
      </w:r>
    </w:p>
    <w:p w:rsidR="006908C7" w:rsidRPr="00325337" w:rsidRDefault="006908C7" w:rsidP="004C55DA">
      <w:pPr>
        <w:pStyle w:val="2"/>
      </w:pPr>
      <w:r w:rsidRPr="00325337">
        <w:t xml:space="preserve">           </w:t>
      </w:r>
      <w:r w:rsidR="00325337" w:rsidRPr="00325337">
        <w:t>(</w:t>
      </w:r>
      <w:r w:rsidR="00325337">
        <w:t>Java</w:t>
      </w:r>
      <w:r w:rsidR="00325337" w:rsidRPr="00325337">
        <w:t xml:space="preserve"> </w:t>
      </w:r>
      <w:r w:rsidR="00325337">
        <w:t>regular</w:t>
      </w:r>
      <w:r w:rsidR="00325337" w:rsidRPr="00325337">
        <w:t xml:space="preserve"> </w:t>
      </w:r>
      <w:r w:rsidR="00325337">
        <w:t>expression</w:t>
      </w:r>
      <w:r w:rsidR="00325337" w:rsidRPr="00325337">
        <w:t xml:space="preserve">. Use filters to limit number of objects). </w:t>
      </w:r>
      <w:r w:rsidR="00325337">
        <w:t xml:space="preserve"> </w:t>
      </w:r>
    </w:p>
    <w:p w:rsidR="00325337" w:rsidRDefault="006908C7" w:rsidP="004C55DA">
      <w:pPr>
        <w:pStyle w:val="2"/>
      </w:pPr>
      <w:r w:rsidRPr="00325337">
        <w:t xml:space="preserve">           </w:t>
      </w:r>
      <w:r w:rsidR="00325337" w:rsidRPr="00325337">
        <w:t xml:space="preserve">Watch for sensitivity to the register. Depending on your database, </w:t>
      </w:r>
    </w:p>
    <w:p w:rsidR="006908C7" w:rsidRPr="00325337" w:rsidRDefault="00325337" w:rsidP="004C55DA">
      <w:pPr>
        <w:pStyle w:val="2"/>
      </w:pPr>
      <w:r>
        <w:t xml:space="preserve">           </w:t>
      </w:r>
      <w:r w:rsidRPr="00325337">
        <w:t>this can be important!</w:t>
      </w:r>
      <w:r w:rsidR="006908C7" w:rsidRPr="00325337">
        <w:t xml:space="preserve"> </w:t>
      </w:r>
    </w:p>
    <w:p w:rsidR="006908C7" w:rsidRPr="009C365F" w:rsidRDefault="00325337" w:rsidP="004C55DA">
      <w:pPr>
        <w:pStyle w:val="2"/>
      </w:pPr>
      <w:r>
        <w:t xml:space="preserve">      </w:t>
      </w:r>
      <w:r w:rsidR="006908C7" w:rsidRPr="009C365F">
        <w:t xml:space="preserve"> --&gt;</w:t>
      </w:r>
    </w:p>
    <w:p w:rsidR="006908C7" w:rsidRPr="009C365F" w:rsidRDefault="006908C7" w:rsidP="006908C7">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&lt;</w:t>
      </w:r>
      <w:r w:rsidRPr="006908C7">
        <w:rPr>
          <w:rFonts w:ascii="Courier New" w:hAnsi="Courier New" w:cs="Courier New"/>
          <w:sz w:val="16"/>
          <w:szCs w:val="16"/>
          <w:lang w:val="en-US"/>
        </w:rPr>
        <w:t>includes</w:t>
      </w:r>
      <w:r w:rsidRPr="009C365F">
        <w:rPr>
          <w:rFonts w:ascii="Courier New" w:hAnsi="Courier New" w:cs="Courier New"/>
          <w:sz w:val="16"/>
          <w:szCs w:val="16"/>
          <w:lang w:val="en-US"/>
        </w:rPr>
        <w:t>&gt;.*&lt;/</w:t>
      </w:r>
      <w:r w:rsidRPr="006908C7">
        <w:rPr>
          <w:rFonts w:ascii="Courier New" w:hAnsi="Courier New" w:cs="Courier New"/>
          <w:sz w:val="16"/>
          <w:szCs w:val="16"/>
          <w:lang w:val="en-US"/>
        </w:rPr>
        <w:t>includes</w:t>
      </w:r>
      <w:r w:rsidRPr="009C365F">
        <w:rPr>
          <w:rFonts w:ascii="Courier New" w:hAnsi="Courier New" w:cs="Courier New"/>
          <w:sz w:val="16"/>
          <w:szCs w:val="16"/>
          <w:lang w:val="en-US"/>
        </w:rPr>
        <w:t>&gt;</w:t>
      </w:r>
    </w:p>
    <w:p w:rsidR="006908C7" w:rsidRPr="009C365F" w:rsidRDefault="006908C7" w:rsidP="006908C7">
      <w:pPr>
        <w:spacing w:after="0" w:line="240" w:lineRule="auto"/>
        <w:rPr>
          <w:rFonts w:ascii="Courier New" w:hAnsi="Courier New" w:cs="Courier New"/>
          <w:sz w:val="16"/>
          <w:szCs w:val="16"/>
          <w:lang w:val="en-US"/>
        </w:rPr>
      </w:pPr>
    </w:p>
    <w:p w:rsidR="004C55DA" w:rsidRPr="004C55DA" w:rsidRDefault="006908C7" w:rsidP="004C55DA">
      <w:pPr>
        <w:pStyle w:val="2"/>
      </w:pPr>
      <w:r w:rsidRPr="009C365F">
        <w:t xml:space="preserve">      </w:t>
      </w:r>
      <w:r w:rsidRPr="004C55DA">
        <w:t>&lt;!--</w:t>
      </w:r>
      <w:r w:rsidR="004C55DA" w:rsidRPr="004C55DA">
        <w:t xml:space="preserve"> Objects that are excluded when generating from your schema.</w:t>
      </w:r>
    </w:p>
    <w:p w:rsidR="006908C7" w:rsidRPr="004C55DA" w:rsidRDefault="006908C7" w:rsidP="004C55DA">
      <w:pPr>
        <w:pStyle w:val="2"/>
      </w:pPr>
      <w:r w:rsidRPr="004C55DA">
        <w:t xml:space="preserve">           </w:t>
      </w:r>
      <w:r w:rsidR="004C55DA" w:rsidRPr="004C55DA">
        <w:t>(Java regular expression</w:t>
      </w:r>
      <w:r w:rsidRPr="004C55DA">
        <w:t>).</w:t>
      </w:r>
    </w:p>
    <w:p w:rsidR="004C55DA" w:rsidRDefault="006908C7" w:rsidP="004C55DA">
      <w:pPr>
        <w:pStyle w:val="2"/>
      </w:pPr>
      <w:r w:rsidRPr="004C55DA">
        <w:t xml:space="preserve">           </w:t>
      </w:r>
      <w:r w:rsidR="004C55DA" w:rsidRPr="004C55DA">
        <w:t xml:space="preserve">In this case, we exclude system tables RDB$, monitoring tables MON$ </w:t>
      </w:r>
    </w:p>
    <w:p w:rsidR="004C55DA" w:rsidRPr="004C55DA" w:rsidRDefault="004C55DA" w:rsidP="004C55DA">
      <w:pPr>
        <w:pStyle w:val="2"/>
      </w:pPr>
      <w:r>
        <w:t xml:space="preserve">           </w:t>
      </w:r>
      <w:r w:rsidRPr="004C55DA">
        <w:t>and security pseudo-tables SEC$.</w:t>
      </w:r>
      <w:r>
        <w:t xml:space="preserve"> </w:t>
      </w:r>
    </w:p>
    <w:p w:rsidR="006908C7" w:rsidRPr="004C55DA" w:rsidRDefault="004C55DA" w:rsidP="004C55DA">
      <w:pPr>
        <w:pStyle w:val="2"/>
      </w:pPr>
      <w:r>
        <w:t xml:space="preserve">      </w:t>
      </w:r>
      <w:r w:rsidR="006908C7" w:rsidRPr="004C55DA">
        <w:t>--&gt;</w:t>
      </w:r>
    </w:p>
    <w:p w:rsidR="006908C7" w:rsidRPr="006908C7" w:rsidRDefault="006908C7" w:rsidP="006908C7">
      <w:pPr>
        <w:spacing w:after="0" w:line="240" w:lineRule="auto"/>
        <w:rPr>
          <w:rFonts w:ascii="Courier New" w:hAnsi="Courier New" w:cs="Courier New"/>
          <w:sz w:val="16"/>
          <w:szCs w:val="16"/>
          <w:lang w:val="en-US"/>
        </w:rPr>
      </w:pPr>
      <w:r w:rsidRPr="004C55DA">
        <w:rPr>
          <w:rFonts w:ascii="Courier New" w:hAnsi="Courier New" w:cs="Courier New"/>
          <w:sz w:val="16"/>
          <w:szCs w:val="16"/>
          <w:lang w:val="en-US"/>
        </w:rPr>
        <w:t xml:space="preserve">      </w:t>
      </w:r>
      <w:r w:rsidRPr="006908C7">
        <w:rPr>
          <w:rFonts w:ascii="Courier New" w:hAnsi="Courier New" w:cs="Courier New"/>
          <w:sz w:val="16"/>
          <w:szCs w:val="16"/>
          <w:lang w:val="en-US"/>
        </w:rPr>
        <w:t>&lt;excludes&gt;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RDB\$.*</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 MON\$.*</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 SEC\$.*</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&lt;/excludes&gt;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&lt;/database&gt;</w:t>
      </w:r>
    </w:p>
    <w:p w:rsidR="006908C7" w:rsidRPr="006908C7" w:rsidRDefault="006908C7" w:rsidP="006908C7">
      <w:pPr>
        <w:spacing w:after="0" w:line="240" w:lineRule="auto"/>
        <w:rPr>
          <w:rFonts w:ascii="Courier New" w:hAnsi="Courier New" w:cs="Courier New"/>
          <w:sz w:val="16"/>
          <w:szCs w:val="16"/>
          <w:lang w:val="en-US"/>
        </w:rPr>
      </w:pPr>
    </w:p>
    <w:p w:rsidR="006908C7" w:rsidRPr="009C365F"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w:t>
      </w:r>
      <w:r w:rsidRPr="009C365F">
        <w:rPr>
          <w:rFonts w:ascii="Courier New" w:hAnsi="Courier New" w:cs="Courier New"/>
          <w:sz w:val="16"/>
          <w:szCs w:val="16"/>
          <w:lang w:val="en-US"/>
        </w:rPr>
        <w:t>&lt;</w:t>
      </w:r>
      <w:r w:rsidRPr="006908C7">
        <w:rPr>
          <w:rFonts w:ascii="Courier New" w:hAnsi="Courier New" w:cs="Courier New"/>
          <w:sz w:val="16"/>
          <w:szCs w:val="16"/>
          <w:lang w:val="en-US"/>
        </w:rPr>
        <w:t>target</w:t>
      </w:r>
      <w:r w:rsidRPr="009C365F">
        <w:rPr>
          <w:rFonts w:ascii="Courier New" w:hAnsi="Courier New" w:cs="Courier New"/>
          <w:sz w:val="16"/>
          <w:szCs w:val="16"/>
          <w:lang w:val="en-US"/>
        </w:rPr>
        <w:t>&gt;</w:t>
      </w:r>
    </w:p>
    <w:p w:rsidR="006908C7" w:rsidRPr="004C55DA" w:rsidRDefault="006908C7" w:rsidP="004C55DA">
      <w:pPr>
        <w:pStyle w:val="2"/>
      </w:pPr>
      <w:r w:rsidRPr="009C365F">
        <w:t xml:space="preserve">      </w:t>
      </w:r>
      <w:r w:rsidRPr="004C55DA">
        <w:t xml:space="preserve">&lt;!-- </w:t>
      </w:r>
      <w:r w:rsidR="004C55DA" w:rsidRPr="004C55DA">
        <w:t>The name of the package to which the generated</w:t>
      </w:r>
      <w:r w:rsidRPr="004C55DA">
        <w:t xml:space="preserve"> --&gt;</w:t>
      </w:r>
    </w:p>
    <w:p w:rsidR="006908C7" w:rsidRPr="006908C7" w:rsidRDefault="006908C7" w:rsidP="006908C7">
      <w:pPr>
        <w:spacing w:after="0" w:line="240" w:lineRule="auto"/>
        <w:rPr>
          <w:rFonts w:ascii="Courier New" w:hAnsi="Courier New" w:cs="Courier New"/>
          <w:sz w:val="16"/>
          <w:szCs w:val="16"/>
          <w:lang w:val="en-US"/>
        </w:rPr>
      </w:pPr>
      <w:r w:rsidRPr="004C55DA">
        <w:rPr>
          <w:rFonts w:ascii="Courier New" w:hAnsi="Courier New" w:cs="Courier New"/>
          <w:sz w:val="16"/>
          <w:szCs w:val="16"/>
          <w:lang w:val="en-US"/>
        </w:rPr>
        <w:t xml:space="preserve">      </w:t>
      </w:r>
      <w:r w:rsidRPr="006908C7">
        <w:rPr>
          <w:rFonts w:ascii="Courier New" w:hAnsi="Courier New" w:cs="Courier New"/>
          <w:sz w:val="16"/>
          <w:szCs w:val="16"/>
          <w:lang w:val="en-US"/>
        </w:rPr>
        <w:t>&lt;packageName&gt;ru.ibase.fbjavaex.exampledb&lt;/packageName&gt;</w:t>
      </w:r>
    </w:p>
    <w:p w:rsidR="006908C7" w:rsidRPr="006908C7" w:rsidRDefault="006908C7" w:rsidP="006908C7">
      <w:pPr>
        <w:spacing w:after="0" w:line="240" w:lineRule="auto"/>
        <w:rPr>
          <w:rFonts w:ascii="Courier New" w:hAnsi="Courier New" w:cs="Courier New"/>
          <w:sz w:val="16"/>
          <w:szCs w:val="16"/>
          <w:lang w:val="en-US"/>
        </w:rPr>
      </w:pPr>
    </w:p>
    <w:p w:rsidR="006908C7" w:rsidRPr="004C55DA" w:rsidRDefault="006908C7" w:rsidP="004C55DA">
      <w:pPr>
        <w:pStyle w:val="2"/>
      </w:pPr>
      <w:r w:rsidRPr="006908C7">
        <w:t xml:space="preserve">      </w:t>
      </w:r>
      <w:r w:rsidRPr="004C55DA">
        <w:t xml:space="preserve">&lt;!-- </w:t>
      </w:r>
      <w:r w:rsidR="004C55DA" w:rsidRPr="004C55DA">
        <w:t>Directory for posting the generated classes.</w:t>
      </w:r>
    </w:p>
    <w:p w:rsidR="006908C7" w:rsidRPr="004C55DA" w:rsidRDefault="006908C7" w:rsidP="004C55DA">
      <w:pPr>
        <w:pStyle w:val="2"/>
      </w:pPr>
      <w:r w:rsidRPr="004C55DA">
        <w:t xml:space="preserve">           </w:t>
      </w:r>
      <w:r w:rsidR="004C55DA" w:rsidRPr="004C55DA">
        <w:t>Here, the Maven directory structure is used.</w:t>
      </w:r>
      <w:r w:rsidR="004C55DA">
        <w:t xml:space="preserve"> </w:t>
      </w:r>
      <w:r w:rsidRPr="004C55DA">
        <w:t>--&gt;</w:t>
      </w:r>
    </w:p>
    <w:p w:rsidR="006908C7" w:rsidRPr="006908C7" w:rsidRDefault="006908C7" w:rsidP="006908C7">
      <w:pPr>
        <w:spacing w:after="0" w:line="240" w:lineRule="auto"/>
        <w:rPr>
          <w:rFonts w:ascii="Courier New" w:hAnsi="Courier New" w:cs="Courier New"/>
          <w:sz w:val="16"/>
          <w:szCs w:val="16"/>
          <w:lang w:val="en-US"/>
        </w:rPr>
      </w:pPr>
      <w:r w:rsidRPr="004C55DA">
        <w:rPr>
          <w:rFonts w:ascii="Courier New" w:hAnsi="Courier New" w:cs="Courier New"/>
          <w:sz w:val="16"/>
          <w:szCs w:val="16"/>
          <w:lang w:val="en-US"/>
        </w:rPr>
        <w:t xml:space="preserve">      </w:t>
      </w:r>
      <w:r w:rsidRPr="006908C7">
        <w:rPr>
          <w:rFonts w:ascii="Courier New" w:hAnsi="Courier New" w:cs="Courier New"/>
          <w:sz w:val="16"/>
          <w:szCs w:val="16"/>
          <w:lang w:val="en-US"/>
        </w:rPr>
        <w:t>&lt;directory&gt;e:/OpenServer/domains/localhost/fbjavaex/src/main/java/&lt;/directory&gt;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&lt;/target&gt;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 xml:space="preserve">  &lt;/generator&gt;</w:t>
      </w:r>
    </w:p>
    <w:p w:rsidR="006908C7" w:rsidRPr="006908C7" w:rsidRDefault="006908C7" w:rsidP="006908C7">
      <w:pPr>
        <w:spacing w:after="0" w:line="240" w:lineRule="auto"/>
        <w:rPr>
          <w:rFonts w:ascii="Courier New" w:hAnsi="Courier New" w:cs="Courier New"/>
          <w:sz w:val="16"/>
          <w:szCs w:val="16"/>
          <w:lang w:val="en-US"/>
        </w:rPr>
      </w:pPr>
      <w:r w:rsidRPr="006908C7">
        <w:rPr>
          <w:rFonts w:ascii="Courier New" w:hAnsi="Courier New" w:cs="Courier New"/>
          <w:sz w:val="16"/>
          <w:szCs w:val="16"/>
          <w:lang w:val="en-US"/>
        </w:rPr>
        <w:t>&lt;/configuration&gt;</w:t>
      </w:r>
    </w:p>
    <w:p w:rsidR="00FE1D00" w:rsidRPr="008F34C2" w:rsidRDefault="00FE1D00" w:rsidP="00FE1D00">
      <w:pPr>
        <w:jc w:val="both"/>
        <w:rPr>
          <w:rFonts w:ascii="Arial" w:hAnsi="Arial" w:cs="Arial"/>
          <w:sz w:val="24"/>
          <w:lang w:val="en-US"/>
        </w:rPr>
      </w:pPr>
    </w:p>
    <w:p w:rsidR="00071239" w:rsidRDefault="00071239" w:rsidP="008E0725">
      <w:pPr>
        <w:pStyle w:val="Heading3"/>
        <w:rPr>
          <w:rFonts w:ascii="Arial" w:hAnsi="Arial" w:cs="Arial"/>
          <w:sz w:val="24"/>
          <w:lang w:val="en-US"/>
        </w:rPr>
      </w:pPr>
      <w:r>
        <w:rPr>
          <w:rFonts w:ascii="Arial" w:hAnsi="Arial" w:cs="Arial"/>
          <w:sz w:val="24"/>
          <w:lang w:val="en-US"/>
        </w:rPr>
        <w:t>Generating the Schema Classes</w:t>
      </w:r>
    </w:p>
    <w:p w:rsidR="00FE1D00" w:rsidRPr="008F34C2" w:rsidRDefault="00071239" w:rsidP="00FE1D00">
      <w:pPr>
        <w:jc w:val="both"/>
        <w:rPr>
          <w:rFonts w:ascii="Arial" w:hAnsi="Arial" w:cs="Arial"/>
          <w:sz w:val="24"/>
          <w:lang w:val="en-US"/>
        </w:rPr>
      </w:pPr>
      <w:r>
        <w:rPr>
          <w:rFonts w:ascii="Arial" w:hAnsi="Arial" w:cs="Arial"/>
          <w:sz w:val="24"/>
          <w:lang w:val="en-US"/>
        </w:rPr>
        <w:t>In the</w:t>
      </w:r>
      <w:r w:rsidR="00E0416E" w:rsidRPr="003F3DC3">
        <w:rPr>
          <w:rFonts w:ascii="Arial" w:hAnsi="Arial" w:cs="Arial"/>
          <w:sz w:val="24"/>
          <w:lang w:val="en-US"/>
        </w:rPr>
        <w:t xml:space="preserve"> </w:t>
      </w:r>
      <w:proofErr w:type="spellStart"/>
      <w:r w:rsidR="00E0416E" w:rsidRPr="003F3DC3">
        <w:rPr>
          <w:rFonts w:ascii="Arial" w:hAnsi="Arial" w:cs="Arial"/>
          <w:sz w:val="24"/>
          <w:lang w:val="en-US"/>
        </w:rPr>
        <w:t>the</w:t>
      </w:r>
      <w:proofErr w:type="spellEnd"/>
      <w:r w:rsidR="00E0416E" w:rsidRPr="003F3DC3">
        <w:rPr>
          <w:rFonts w:ascii="Arial" w:hAnsi="Arial" w:cs="Arial"/>
          <w:sz w:val="24"/>
          <w:lang w:val="en-US"/>
        </w:rPr>
        <w:t xml:space="preserve"> command </w:t>
      </w:r>
      <w:r>
        <w:rPr>
          <w:rFonts w:ascii="Arial" w:hAnsi="Arial" w:cs="Arial"/>
          <w:sz w:val="24"/>
          <w:lang w:val="en-US"/>
        </w:rPr>
        <w:t xml:space="preserve">shell, </w:t>
      </w:r>
      <w:r w:rsidR="00E0416E" w:rsidRPr="003F3DC3">
        <w:rPr>
          <w:rFonts w:ascii="Arial" w:hAnsi="Arial" w:cs="Arial"/>
          <w:sz w:val="24"/>
          <w:lang w:val="en-US"/>
        </w:rPr>
        <w:t>execute the following command</w:t>
      </w:r>
      <w:r w:rsidR="00CA2F3F">
        <w:rPr>
          <w:rFonts w:ascii="Arial" w:hAnsi="Arial" w:cs="Arial"/>
          <w:sz w:val="24"/>
          <w:lang w:val="en-US"/>
        </w:rPr>
        <w:t xml:space="preserve"> to create the classes needed for writing queries to database objects in Java</w:t>
      </w:r>
      <w:r w:rsidR="00E0416E" w:rsidRPr="003F3DC3">
        <w:rPr>
          <w:rFonts w:ascii="Arial" w:hAnsi="Arial" w:cs="Arial"/>
          <w:sz w:val="24"/>
          <w:lang w:val="en-US"/>
        </w:rPr>
        <w:t>:</w:t>
      </w:r>
    </w:p>
    <w:p w:rsidR="008F34C2" w:rsidRPr="008F34C2"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java -cp jooq-3.9.2.jar;jooq-meta-3.9.2.jar;jooq-codegen-3.9.2.jar;</w:t>
      </w:r>
    </w:p>
    <w:p w:rsidR="008F34C2" w:rsidRPr="008F34C2"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jaybird-full-3.0.0.jar;. org.jooq.util.GenerationTool example.xml</w:t>
      </w:r>
    </w:p>
    <w:p w:rsidR="008F34C2" w:rsidRPr="009C365F" w:rsidRDefault="008F34C2" w:rsidP="00FE1D00">
      <w:pPr>
        <w:jc w:val="both"/>
        <w:rPr>
          <w:rFonts w:ascii="Arial" w:hAnsi="Arial" w:cs="Arial"/>
          <w:sz w:val="24"/>
          <w:lang w:val="en-US"/>
        </w:rPr>
      </w:pPr>
    </w:p>
    <w:p w:rsidR="00FE1D00" w:rsidRPr="003F3DC3" w:rsidRDefault="00E0416E" w:rsidP="00FE1D00">
      <w:pPr>
        <w:jc w:val="both"/>
        <w:rPr>
          <w:rFonts w:ascii="Arial" w:hAnsi="Arial" w:cs="Arial"/>
          <w:sz w:val="24"/>
          <w:lang w:val="en-US"/>
        </w:rPr>
      </w:pPr>
      <w:r w:rsidRPr="003F3DC3">
        <w:rPr>
          <w:rFonts w:ascii="Arial" w:hAnsi="Arial" w:cs="Arial"/>
          <w:sz w:val="24"/>
          <w:lang w:val="en-US"/>
        </w:rPr>
        <w:t xml:space="preserve">You can find more details about the process of generating classes at </w:t>
      </w:r>
      <w:hyperlink r:id="rId16" w:history="1">
        <w:r w:rsidRPr="003F3DC3">
          <w:rPr>
            <w:rStyle w:val="Hyperlink"/>
            <w:rFonts w:ascii="Arial" w:hAnsi="Arial" w:cs="Arial"/>
            <w:sz w:val="24"/>
            <w:lang w:val="en-US"/>
          </w:rPr>
          <w:t>https://www.jooq.org/doc/3.9/manual-single-page/#code-generation</w:t>
        </w:r>
      </w:hyperlink>
      <w:r w:rsidRPr="003F3DC3">
        <w:rPr>
          <w:rFonts w:ascii="Arial" w:hAnsi="Arial" w:cs="Arial"/>
          <w:sz w:val="24"/>
          <w:lang w:val="en-US"/>
        </w:rPr>
        <w:t xml:space="preserve">. </w:t>
      </w:r>
    </w:p>
    <w:p w:rsidR="00FE1D00" w:rsidRPr="003F3DC3" w:rsidRDefault="00FE1D00" w:rsidP="00FE1D00">
      <w:pPr>
        <w:jc w:val="both"/>
        <w:rPr>
          <w:rFonts w:ascii="Arial" w:hAnsi="Arial" w:cs="Arial"/>
          <w:sz w:val="24"/>
          <w:lang w:val="en-US"/>
        </w:rPr>
      </w:pPr>
    </w:p>
    <w:p w:rsidR="00BA0044" w:rsidRDefault="00BA0044" w:rsidP="00FE1D00">
      <w:pPr>
        <w:pStyle w:val="Heading2"/>
        <w:rPr>
          <w:rFonts w:ascii="Arial" w:hAnsi="Arial" w:cs="Arial"/>
          <w:sz w:val="24"/>
          <w:lang w:val="en-US"/>
        </w:rPr>
      </w:pPr>
      <w:bookmarkStart w:id="5" w:name="_Toc477772242"/>
      <w:r>
        <w:rPr>
          <w:rFonts w:ascii="Arial" w:hAnsi="Arial" w:cs="Arial"/>
          <w:sz w:val="24"/>
          <w:lang w:val="en-US"/>
        </w:rPr>
        <w:t>Dependency Injection</w:t>
      </w:r>
    </w:p>
    <w:p w:rsidR="00BA0044" w:rsidRPr="003F3DC3" w:rsidRDefault="00BA0044" w:rsidP="00BA0044">
      <w:pPr>
        <w:jc w:val="both"/>
        <w:rPr>
          <w:rFonts w:ascii="Arial" w:hAnsi="Arial" w:cs="Arial"/>
          <w:sz w:val="24"/>
          <w:lang w:val="en-US"/>
        </w:rPr>
      </w:pPr>
      <w:r w:rsidRPr="003F3DC3">
        <w:rPr>
          <w:rFonts w:ascii="Arial" w:hAnsi="Arial" w:cs="Arial"/>
          <w:sz w:val="24"/>
          <w:lang w:val="en-US"/>
        </w:rPr>
        <w:t xml:space="preserve">Dependency injection </w:t>
      </w:r>
      <w:r>
        <w:rPr>
          <w:rFonts w:ascii="Arial" w:hAnsi="Arial" w:cs="Arial"/>
          <w:sz w:val="24"/>
          <w:lang w:val="en-US"/>
        </w:rPr>
        <w:t xml:space="preserve">is </w:t>
      </w:r>
      <w:r w:rsidRPr="003F3DC3">
        <w:rPr>
          <w:rFonts w:ascii="Arial" w:hAnsi="Arial" w:cs="Arial"/>
          <w:sz w:val="24"/>
          <w:lang w:val="en-US"/>
        </w:rPr>
        <w:t>a process whereby objects define their dependencies, that is, the other objects they work with</w:t>
      </w:r>
      <w:r>
        <w:rPr>
          <w:rFonts w:ascii="Arial" w:hAnsi="Arial" w:cs="Arial"/>
          <w:sz w:val="24"/>
          <w:lang w:val="en-US"/>
        </w:rPr>
        <w:t>.  It is done</w:t>
      </w:r>
      <w:r w:rsidRPr="003F3DC3">
        <w:rPr>
          <w:rFonts w:ascii="Arial" w:hAnsi="Arial" w:cs="Arial"/>
          <w:sz w:val="24"/>
          <w:lang w:val="en-US"/>
        </w:rPr>
        <w:t xml:space="preserve"> only through constructor arguments, arguments to a factory method, or properties set or returned </w:t>
      </w:r>
      <w:r>
        <w:rPr>
          <w:rFonts w:ascii="Arial" w:hAnsi="Arial" w:cs="Arial"/>
          <w:sz w:val="24"/>
          <w:lang w:val="en-US"/>
        </w:rPr>
        <w:t>using</w:t>
      </w:r>
      <w:r w:rsidRPr="003F3DC3">
        <w:rPr>
          <w:rFonts w:ascii="Arial" w:hAnsi="Arial" w:cs="Arial"/>
          <w:sz w:val="24"/>
          <w:lang w:val="en-US"/>
        </w:rPr>
        <w:t xml:space="preserve"> a factory method. The container then injects those dependencies when it creates the bean. You can find </w:t>
      </w:r>
      <w:r w:rsidRPr="003F3DC3">
        <w:rPr>
          <w:rFonts w:ascii="Arial" w:hAnsi="Arial" w:cs="Arial"/>
          <w:sz w:val="24"/>
          <w:lang w:val="en-US"/>
        </w:rPr>
        <w:lastRenderedPageBreak/>
        <w:t xml:space="preserve">more details about dependency injection at </w:t>
      </w:r>
      <w:hyperlink r:id="rId17" w:anchor="beans" w:history="1">
        <w:r w:rsidRPr="003F3DC3">
          <w:rPr>
            <w:rStyle w:val="Hyperlink"/>
            <w:rFonts w:ascii="Arial" w:hAnsi="Arial" w:cs="Arial"/>
            <w:sz w:val="24"/>
            <w:lang w:val="en-US"/>
          </w:rPr>
          <w:t>http://docs.spring.io/spring/docs/current/spring-framework-reference/htmlsingle/#beans</w:t>
        </w:r>
      </w:hyperlink>
      <w:r w:rsidRPr="003F3DC3">
        <w:rPr>
          <w:rFonts w:ascii="Arial" w:hAnsi="Arial" w:cs="Arial"/>
          <w:sz w:val="24"/>
          <w:lang w:val="en-US"/>
        </w:rPr>
        <w:t>.</w:t>
      </w:r>
    </w:p>
    <w:p w:rsidR="00D36939" w:rsidRPr="008E0725" w:rsidRDefault="00D36939" w:rsidP="008E0725">
      <w:pPr>
        <w:rPr>
          <w:lang w:val="en-US"/>
        </w:rPr>
      </w:pPr>
    </w:p>
    <w:p w:rsidR="00FE1D00" w:rsidRPr="003F3DC3" w:rsidRDefault="00E0416E" w:rsidP="00FE1D00">
      <w:pPr>
        <w:pStyle w:val="Heading2"/>
        <w:rPr>
          <w:rFonts w:ascii="Arial" w:hAnsi="Arial" w:cs="Arial"/>
          <w:sz w:val="24"/>
          <w:lang w:val="en-US"/>
        </w:rPr>
      </w:pPr>
      <w:r w:rsidRPr="003F3DC3">
        <w:rPr>
          <w:rFonts w:ascii="Arial" w:hAnsi="Arial" w:cs="Arial"/>
          <w:sz w:val="24"/>
          <w:lang w:val="en-US"/>
        </w:rPr>
        <w:t xml:space="preserve">Configuring </w:t>
      </w:r>
      <w:proofErr w:type="spellStart"/>
      <w:r w:rsidRPr="003F3DC3">
        <w:rPr>
          <w:rFonts w:ascii="Arial" w:hAnsi="Arial" w:cs="Arial"/>
          <w:sz w:val="24"/>
          <w:lang w:val="en-US"/>
        </w:rPr>
        <w:t>IoC</w:t>
      </w:r>
      <w:proofErr w:type="spellEnd"/>
      <w:r w:rsidRPr="003F3DC3">
        <w:rPr>
          <w:rFonts w:ascii="Arial" w:hAnsi="Arial" w:cs="Arial"/>
          <w:sz w:val="24"/>
          <w:lang w:val="en-US"/>
        </w:rPr>
        <w:t xml:space="preserve"> </w:t>
      </w:r>
      <w:bookmarkEnd w:id="5"/>
      <w:r w:rsidR="00BA0044">
        <w:rPr>
          <w:rFonts w:ascii="Arial" w:hAnsi="Arial" w:cs="Arial"/>
          <w:sz w:val="24"/>
          <w:lang w:val="en-US"/>
        </w:rPr>
        <w:t>C</w:t>
      </w:r>
      <w:r w:rsidR="00BA0044" w:rsidRPr="003F3DC3">
        <w:rPr>
          <w:rFonts w:ascii="Arial" w:hAnsi="Arial" w:cs="Arial"/>
          <w:sz w:val="24"/>
          <w:lang w:val="en-US"/>
        </w:rPr>
        <w:t>ontainers</w:t>
      </w:r>
      <w:r w:rsidR="00BA0044">
        <w:rPr>
          <w:rFonts w:ascii="Arial" w:hAnsi="Arial" w:cs="Arial"/>
          <w:sz w:val="24"/>
          <w:lang w:val="en-US"/>
        </w:rPr>
        <w:t xml:space="preserve"> for Dependency Injection</w:t>
      </w:r>
    </w:p>
    <w:p w:rsidR="00FE1D00" w:rsidRPr="003F3DC3" w:rsidRDefault="00FE1D00" w:rsidP="00FE1D00">
      <w:pPr>
        <w:jc w:val="both"/>
        <w:rPr>
          <w:rFonts w:ascii="Arial" w:hAnsi="Arial" w:cs="Arial"/>
          <w:sz w:val="24"/>
          <w:lang w:val="en-US"/>
        </w:rPr>
      </w:pPr>
    </w:p>
    <w:p w:rsidR="00BA0044" w:rsidRDefault="00E0416E" w:rsidP="00FE1D00">
      <w:pPr>
        <w:jc w:val="both"/>
        <w:rPr>
          <w:rFonts w:ascii="Arial" w:hAnsi="Arial" w:cs="Arial"/>
          <w:sz w:val="24"/>
          <w:lang w:val="en-US"/>
        </w:rPr>
      </w:pPr>
      <w:r w:rsidRPr="003F3DC3">
        <w:rPr>
          <w:rFonts w:ascii="Arial" w:hAnsi="Arial" w:cs="Arial"/>
          <w:sz w:val="24"/>
          <w:lang w:val="en-US"/>
        </w:rPr>
        <w:t xml:space="preserve">In Spring, dependency injection (DI) is carried out through the Spring IoC (Inversion of Control) container. </w:t>
      </w:r>
    </w:p>
    <w:p w:rsidR="00BA0044" w:rsidRDefault="00BA0044" w:rsidP="00FE1D00">
      <w:pPr>
        <w:jc w:val="both"/>
        <w:rPr>
          <w:rFonts w:ascii="Arial" w:hAnsi="Arial" w:cs="Arial"/>
          <w:sz w:val="24"/>
          <w:lang w:val="en-US"/>
        </w:rPr>
      </w:pPr>
      <w:r>
        <w:rPr>
          <w:rFonts w:ascii="Arial" w:hAnsi="Arial" w:cs="Arial"/>
          <w:sz w:val="24"/>
          <w:lang w:val="en-US"/>
        </w:rPr>
        <w:t xml:space="preserve">As before, we will avoid </w:t>
      </w:r>
      <w:r w:rsidR="00E0416E" w:rsidRPr="003F3DC3">
        <w:rPr>
          <w:rFonts w:ascii="Arial" w:hAnsi="Arial" w:cs="Arial"/>
          <w:sz w:val="24"/>
          <w:lang w:val="en-US"/>
        </w:rPr>
        <w:t>xml configuration</w:t>
      </w:r>
      <w:r w:rsidR="00605745">
        <w:rPr>
          <w:rFonts w:ascii="Arial" w:hAnsi="Arial" w:cs="Arial"/>
          <w:sz w:val="24"/>
          <w:lang w:val="en-US"/>
        </w:rPr>
        <w:t xml:space="preserve"> and</w:t>
      </w:r>
      <w:r w:rsidR="00E0416E" w:rsidRPr="003F3DC3">
        <w:rPr>
          <w:rFonts w:ascii="Arial" w:hAnsi="Arial" w:cs="Arial"/>
          <w:sz w:val="24"/>
          <w:lang w:val="en-US"/>
        </w:rPr>
        <w:t xml:space="preserve"> </w:t>
      </w:r>
      <w:r>
        <w:rPr>
          <w:rFonts w:ascii="Arial" w:hAnsi="Arial" w:cs="Arial"/>
          <w:sz w:val="24"/>
          <w:lang w:val="en-US"/>
        </w:rPr>
        <w:t>base our</w:t>
      </w:r>
      <w:r w:rsidR="00E0416E" w:rsidRPr="003F3DC3">
        <w:rPr>
          <w:rFonts w:ascii="Arial" w:hAnsi="Arial" w:cs="Arial"/>
          <w:sz w:val="24"/>
          <w:lang w:val="en-US"/>
        </w:rPr>
        <w:t xml:space="preserve"> approach on annotations and Java configuration. </w:t>
      </w:r>
    </w:p>
    <w:p w:rsidR="00BA0044" w:rsidRDefault="00E0416E" w:rsidP="00FE1D00">
      <w:pPr>
        <w:jc w:val="both"/>
        <w:rPr>
          <w:rFonts w:ascii="Arial" w:hAnsi="Arial" w:cs="Arial"/>
          <w:sz w:val="24"/>
          <w:lang w:val="en-US"/>
        </w:rPr>
      </w:pPr>
      <w:r w:rsidRPr="003F3DC3">
        <w:rPr>
          <w:rFonts w:ascii="Arial" w:hAnsi="Arial" w:cs="Arial"/>
          <w:sz w:val="24"/>
          <w:lang w:val="en-US"/>
        </w:rPr>
        <w:t xml:space="preserve">The main attributes and parts of the Java configuration of an IoC container are classes with the @Configuration annotation and methods with the @Bean annotation. </w:t>
      </w:r>
    </w:p>
    <w:p w:rsidR="00BA0044" w:rsidRDefault="00BA0044" w:rsidP="008E0725">
      <w:pPr>
        <w:pStyle w:val="Heading3"/>
        <w:rPr>
          <w:rFonts w:ascii="Arial" w:hAnsi="Arial" w:cs="Arial"/>
          <w:sz w:val="24"/>
          <w:lang w:val="en-US"/>
        </w:rPr>
      </w:pPr>
      <w:r>
        <w:rPr>
          <w:rFonts w:ascii="Arial" w:hAnsi="Arial" w:cs="Arial"/>
          <w:sz w:val="24"/>
          <w:lang w:val="en-US"/>
        </w:rPr>
        <w:t>The @Bean Annotation</w:t>
      </w:r>
    </w:p>
    <w:p w:rsidR="00073E0E" w:rsidRDefault="00E0416E" w:rsidP="00FE1D00">
      <w:pPr>
        <w:jc w:val="both"/>
        <w:rPr>
          <w:rFonts w:ascii="Arial" w:hAnsi="Arial" w:cs="Arial"/>
          <w:sz w:val="24"/>
          <w:lang w:val="en-US"/>
        </w:rPr>
      </w:pPr>
      <w:r w:rsidRPr="003F3DC3">
        <w:rPr>
          <w:rFonts w:ascii="Arial" w:hAnsi="Arial" w:cs="Arial"/>
          <w:sz w:val="24"/>
          <w:lang w:val="en-US"/>
        </w:rPr>
        <w:t xml:space="preserve">The @Bean annotation is used to define </w:t>
      </w:r>
      <w:r w:rsidR="00073E0E">
        <w:rPr>
          <w:rFonts w:ascii="Arial" w:hAnsi="Arial" w:cs="Arial"/>
          <w:sz w:val="24"/>
          <w:lang w:val="en-US"/>
        </w:rPr>
        <w:t>a</w:t>
      </w:r>
      <w:r w:rsidRPr="003F3DC3">
        <w:rPr>
          <w:rFonts w:ascii="Arial" w:hAnsi="Arial" w:cs="Arial"/>
          <w:sz w:val="24"/>
          <w:lang w:val="en-US"/>
        </w:rPr>
        <w:t xml:space="preserve"> method</w:t>
      </w:r>
      <w:r w:rsidR="00073E0E">
        <w:rPr>
          <w:rFonts w:ascii="Arial" w:hAnsi="Arial" w:cs="Arial"/>
          <w:sz w:val="24"/>
          <w:lang w:val="en-US"/>
        </w:rPr>
        <w:t>'s activity in</w:t>
      </w:r>
      <w:r w:rsidRPr="003F3DC3">
        <w:rPr>
          <w:rFonts w:ascii="Arial" w:hAnsi="Arial" w:cs="Arial"/>
          <w:sz w:val="24"/>
          <w:lang w:val="en-US"/>
        </w:rPr>
        <w:t xml:space="preserve"> </w:t>
      </w:r>
      <w:r w:rsidR="00073E0E" w:rsidRPr="003F3DC3">
        <w:rPr>
          <w:rFonts w:ascii="Arial" w:hAnsi="Arial" w:cs="Arial"/>
          <w:sz w:val="24"/>
          <w:lang w:val="en-US"/>
        </w:rPr>
        <w:t>creat</w:t>
      </w:r>
      <w:r w:rsidR="00073E0E">
        <w:rPr>
          <w:rFonts w:ascii="Arial" w:hAnsi="Arial" w:cs="Arial"/>
          <w:sz w:val="24"/>
          <w:lang w:val="en-US"/>
        </w:rPr>
        <w:t>ing</w:t>
      </w:r>
      <w:r w:rsidRPr="003F3DC3">
        <w:rPr>
          <w:rFonts w:ascii="Arial" w:hAnsi="Arial" w:cs="Arial"/>
          <w:sz w:val="24"/>
          <w:lang w:val="en-US"/>
        </w:rPr>
        <w:t xml:space="preserve">, </w:t>
      </w:r>
      <w:r w:rsidR="00073E0E" w:rsidRPr="003F3DC3">
        <w:rPr>
          <w:rFonts w:ascii="Arial" w:hAnsi="Arial" w:cs="Arial"/>
          <w:sz w:val="24"/>
          <w:lang w:val="en-US"/>
        </w:rPr>
        <w:t>configur</w:t>
      </w:r>
      <w:r w:rsidR="00073E0E">
        <w:rPr>
          <w:rFonts w:ascii="Arial" w:hAnsi="Arial" w:cs="Arial"/>
          <w:sz w:val="24"/>
          <w:lang w:val="en-US"/>
        </w:rPr>
        <w:t>ing</w:t>
      </w:r>
      <w:r w:rsidR="00073E0E" w:rsidRPr="003F3DC3">
        <w:rPr>
          <w:rFonts w:ascii="Arial" w:hAnsi="Arial" w:cs="Arial"/>
          <w:sz w:val="24"/>
          <w:lang w:val="en-US"/>
        </w:rPr>
        <w:t xml:space="preserve"> </w:t>
      </w:r>
      <w:r w:rsidRPr="003F3DC3">
        <w:rPr>
          <w:rFonts w:ascii="Arial" w:hAnsi="Arial" w:cs="Arial"/>
          <w:sz w:val="24"/>
          <w:lang w:val="en-US"/>
        </w:rPr>
        <w:t xml:space="preserve">and </w:t>
      </w:r>
      <w:del w:id="6" w:author="Helen" w:date="2017-11-14T17:10:00Z">
        <w:r w:rsidR="00073E0E" w:rsidRPr="003F3DC3" w:rsidDel="004054AE">
          <w:rPr>
            <w:rFonts w:ascii="Arial" w:hAnsi="Arial" w:cs="Arial"/>
            <w:sz w:val="24"/>
            <w:lang w:val="en-US"/>
          </w:rPr>
          <w:delText>initiat</w:delText>
        </w:r>
        <w:r w:rsidR="00073E0E" w:rsidDel="004054AE">
          <w:rPr>
            <w:rFonts w:ascii="Arial" w:hAnsi="Arial" w:cs="Arial"/>
            <w:sz w:val="24"/>
            <w:lang w:val="en-US"/>
          </w:rPr>
          <w:delText>ing</w:delText>
        </w:r>
        <w:r w:rsidR="00073E0E" w:rsidRPr="003F3DC3" w:rsidDel="004054AE">
          <w:rPr>
            <w:rFonts w:ascii="Arial" w:hAnsi="Arial" w:cs="Arial"/>
            <w:sz w:val="24"/>
            <w:lang w:val="en-US"/>
          </w:rPr>
          <w:delText xml:space="preserve"> </w:delText>
        </w:r>
      </w:del>
      <w:ins w:id="7" w:author="Helen" w:date="2017-11-14T17:10:00Z">
        <w:r w:rsidR="004054AE" w:rsidRPr="003F3DC3">
          <w:rPr>
            <w:rFonts w:ascii="Arial" w:hAnsi="Arial" w:cs="Arial"/>
            <w:sz w:val="24"/>
            <w:lang w:val="en-US"/>
          </w:rPr>
          <w:t>initia</w:t>
        </w:r>
        <w:r w:rsidR="004054AE">
          <w:rPr>
            <w:rFonts w:ascii="Arial" w:hAnsi="Arial" w:cs="Arial"/>
            <w:sz w:val="24"/>
            <w:lang w:val="en-US"/>
          </w:rPr>
          <w:t>liz</w:t>
        </w:r>
        <w:r w:rsidR="004054AE">
          <w:rPr>
            <w:rFonts w:ascii="Arial" w:hAnsi="Arial" w:cs="Arial"/>
            <w:sz w:val="24"/>
            <w:lang w:val="en-US"/>
          </w:rPr>
          <w:t>ing</w:t>
        </w:r>
        <w:r w:rsidR="004054AE" w:rsidRPr="003F3DC3">
          <w:rPr>
            <w:rFonts w:ascii="Arial" w:hAnsi="Arial" w:cs="Arial"/>
            <w:sz w:val="24"/>
            <w:lang w:val="en-US"/>
          </w:rPr>
          <w:t xml:space="preserve"> </w:t>
        </w:r>
      </w:ins>
      <w:r w:rsidRPr="003F3DC3">
        <w:rPr>
          <w:rFonts w:ascii="Arial" w:hAnsi="Arial" w:cs="Arial"/>
          <w:sz w:val="24"/>
          <w:lang w:val="en-US"/>
        </w:rPr>
        <w:t xml:space="preserve">a new object controlled by the Spring IoC container. </w:t>
      </w:r>
      <w:r w:rsidR="00073E0E">
        <w:rPr>
          <w:rFonts w:ascii="Arial" w:hAnsi="Arial" w:cs="Arial"/>
          <w:sz w:val="24"/>
          <w:lang w:val="en-US"/>
        </w:rPr>
        <w:t>M</w:t>
      </w:r>
      <w:r w:rsidR="00073E0E" w:rsidRPr="003F3DC3">
        <w:rPr>
          <w:rFonts w:ascii="Arial" w:hAnsi="Arial" w:cs="Arial"/>
          <w:sz w:val="24"/>
          <w:lang w:val="en-US"/>
        </w:rPr>
        <w:t xml:space="preserve">ethods </w:t>
      </w:r>
      <w:r w:rsidR="00073E0E">
        <w:rPr>
          <w:rFonts w:ascii="Arial" w:hAnsi="Arial" w:cs="Arial"/>
          <w:sz w:val="24"/>
          <w:lang w:val="en-US"/>
        </w:rPr>
        <w:t xml:space="preserve">so defined </w:t>
      </w:r>
      <w:r w:rsidRPr="003F3DC3">
        <w:rPr>
          <w:rFonts w:ascii="Arial" w:hAnsi="Arial" w:cs="Arial"/>
          <w:sz w:val="24"/>
          <w:lang w:val="en-US"/>
        </w:rPr>
        <w:t>can be used the same</w:t>
      </w:r>
      <w:r w:rsidR="00073E0E">
        <w:rPr>
          <w:rFonts w:ascii="Arial" w:hAnsi="Arial" w:cs="Arial"/>
          <w:sz w:val="24"/>
          <w:lang w:val="en-US"/>
        </w:rPr>
        <w:t xml:space="preserve"> way</w:t>
      </w:r>
      <w:r w:rsidRPr="003F3DC3">
        <w:rPr>
          <w:rFonts w:ascii="Arial" w:hAnsi="Arial" w:cs="Arial"/>
          <w:sz w:val="24"/>
          <w:lang w:val="en-US"/>
        </w:rPr>
        <w:t xml:space="preserve"> as classes with the @Configuration annotation. </w:t>
      </w:r>
    </w:p>
    <w:p w:rsidR="00073E0E" w:rsidRDefault="00E0416E" w:rsidP="00FE1D00">
      <w:pPr>
        <w:jc w:val="both"/>
        <w:rPr>
          <w:rFonts w:ascii="Arial" w:hAnsi="Arial" w:cs="Arial"/>
          <w:sz w:val="24"/>
          <w:lang w:val="en-US"/>
        </w:rPr>
      </w:pPr>
      <w:r w:rsidRPr="003F3DC3">
        <w:rPr>
          <w:rFonts w:ascii="Arial" w:hAnsi="Arial" w:cs="Arial"/>
          <w:sz w:val="24"/>
          <w:lang w:val="en-US"/>
        </w:rPr>
        <w:t xml:space="preserve">Our </w:t>
      </w:r>
      <w:proofErr w:type="spellStart"/>
      <w:r w:rsidRPr="003F3DC3">
        <w:rPr>
          <w:rFonts w:ascii="Arial" w:hAnsi="Arial" w:cs="Arial"/>
          <w:sz w:val="24"/>
          <w:lang w:val="en-US"/>
        </w:rPr>
        <w:t>IoC</w:t>
      </w:r>
      <w:proofErr w:type="spellEnd"/>
      <w:r w:rsidRPr="003F3DC3">
        <w:rPr>
          <w:rFonts w:ascii="Arial" w:hAnsi="Arial" w:cs="Arial"/>
          <w:sz w:val="24"/>
          <w:lang w:val="en-US"/>
        </w:rPr>
        <w:t xml:space="preserve"> container will return </w:t>
      </w:r>
    </w:p>
    <w:p w:rsidR="00D36939" w:rsidRPr="008E0725" w:rsidRDefault="00D36939" w:rsidP="008E0725">
      <w:pPr>
        <w:pStyle w:val="ListParagraph"/>
        <w:numPr>
          <w:ilvl w:val="0"/>
          <w:numId w:val="13"/>
        </w:numPr>
        <w:jc w:val="both"/>
        <w:rPr>
          <w:rFonts w:ascii="Arial" w:hAnsi="Arial" w:cs="Arial"/>
          <w:sz w:val="24"/>
          <w:lang w:val="en-US"/>
        </w:rPr>
      </w:pPr>
      <w:r w:rsidRPr="008E0725">
        <w:rPr>
          <w:rFonts w:ascii="Arial" w:hAnsi="Arial" w:cs="Arial"/>
          <w:sz w:val="24"/>
          <w:lang w:val="en-US"/>
        </w:rPr>
        <w:t xml:space="preserve">the connection pool </w:t>
      </w:r>
    </w:p>
    <w:p w:rsidR="00D36939" w:rsidRPr="008E0725" w:rsidRDefault="00D36939" w:rsidP="008E0725">
      <w:pPr>
        <w:pStyle w:val="ListParagraph"/>
        <w:numPr>
          <w:ilvl w:val="0"/>
          <w:numId w:val="13"/>
        </w:numPr>
        <w:jc w:val="both"/>
        <w:rPr>
          <w:rFonts w:ascii="Arial" w:hAnsi="Arial" w:cs="Arial"/>
          <w:sz w:val="24"/>
          <w:lang w:val="en-US"/>
        </w:rPr>
      </w:pPr>
      <w:r w:rsidRPr="008E0725">
        <w:rPr>
          <w:rFonts w:ascii="Arial" w:hAnsi="Arial" w:cs="Arial"/>
          <w:sz w:val="24"/>
          <w:lang w:val="en-US"/>
        </w:rPr>
        <w:t xml:space="preserve">the transaction manager </w:t>
      </w:r>
    </w:p>
    <w:p w:rsidR="00D36939" w:rsidRPr="008E0725" w:rsidRDefault="00D36939" w:rsidP="008E0725">
      <w:pPr>
        <w:pStyle w:val="ListParagraph"/>
        <w:numPr>
          <w:ilvl w:val="0"/>
          <w:numId w:val="13"/>
        </w:numPr>
        <w:jc w:val="both"/>
        <w:rPr>
          <w:rFonts w:ascii="Arial" w:hAnsi="Arial" w:cs="Arial"/>
          <w:sz w:val="24"/>
          <w:lang w:val="en-US"/>
        </w:rPr>
      </w:pPr>
      <w:r w:rsidRPr="008E0725">
        <w:rPr>
          <w:rFonts w:ascii="Arial" w:hAnsi="Arial" w:cs="Arial"/>
          <w:sz w:val="24"/>
          <w:lang w:val="en-US"/>
        </w:rPr>
        <w:t>the exception translator  that</w:t>
      </w:r>
      <w:r w:rsidR="006F78DE">
        <w:rPr>
          <w:rFonts w:ascii="Arial" w:hAnsi="Arial" w:cs="Arial"/>
          <w:sz w:val="24"/>
          <w:lang w:val="en-US"/>
        </w:rPr>
        <w:t xml:space="preserve"> </w:t>
      </w:r>
      <w:r w:rsidRPr="008E0725">
        <w:rPr>
          <w:rFonts w:ascii="Arial" w:hAnsi="Arial" w:cs="Arial"/>
          <w:sz w:val="24"/>
          <w:lang w:val="en-US"/>
        </w:rPr>
        <w:t xml:space="preserve">translates </w:t>
      </w:r>
      <w:proofErr w:type="spellStart"/>
      <w:r w:rsidRPr="008E0725">
        <w:rPr>
          <w:rFonts w:ascii="Arial" w:hAnsi="Arial" w:cs="Arial"/>
          <w:sz w:val="24"/>
          <w:lang w:val="en-US"/>
        </w:rPr>
        <w:t>SQLException</w:t>
      </w:r>
      <w:proofErr w:type="spellEnd"/>
      <w:r w:rsidRPr="008E0725">
        <w:rPr>
          <w:rFonts w:ascii="Arial" w:hAnsi="Arial" w:cs="Arial"/>
          <w:sz w:val="24"/>
          <w:lang w:val="en-US"/>
        </w:rPr>
        <w:t xml:space="preserve"> exceptions into Spring-specific </w:t>
      </w:r>
      <w:proofErr w:type="spellStart"/>
      <w:r w:rsidRPr="008E0725">
        <w:rPr>
          <w:rFonts w:ascii="Arial" w:hAnsi="Arial" w:cs="Arial"/>
          <w:sz w:val="24"/>
          <w:lang w:val="en-US"/>
        </w:rPr>
        <w:t>DataAccessException</w:t>
      </w:r>
      <w:proofErr w:type="spellEnd"/>
      <w:r w:rsidRPr="008E0725">
        <w:rPr>
          <w:rFonts w:ascii="Arial" w:hAnsi="Arial" w:cs="Arial"/>
          <w:sz w:val="24"/>
          <w:lang w:val="en-US"/>
        </w:rPr>
        <w:t xml:space="preserve"> exceptions </w:t>
      </w:r>
    </w:p>
    <w:p w:rsidR="00D36939" w:rsidRPr="008E0725" w:rsidRDefault="00D36939" w:rsidP="008E0725">
      <w:pPr>
        <w:pStyle w:val="ListParagraph"/>
        <w:numPr>
          <w:ilvl w:val="0"/>
          <w:numId w:val="13"/>
        </w:numPr>
        <w:jc w:val="both"/>
        <w:rPr>
          <w:rFonts w:ascii="Arial" w:hAnsi="Arial" w:cs="Arial"/>
          <w:sz w:val="24"/>
          <w:lang w:val="en-US"/>
        </w:rPr>
      </w:pPr>
      <w:r w:rsidRPr="008E0725">
        <w:rPr>
          <w:rFonts w:ascii="Arial" w:hAnsi="Arial" w:cs="Arial"/>
          <w:sz w:val="24"/>
          <w:lang w:val="en-US"/>
        </w:rPr>
        <w:t xml:space="preserve">the DSL context that is the starting point for building all queries using the Fluent API </w:t>
      </w:r>
    </w:p>
    <w:p w:rsidR="00D36939" w:rsidRPr="008E0725" w:rsidRDefault="00D36939" w:rsidP="008E0725">
      <w:pPr>
        <w:pStyle w:val="ListParagraph"/>
        <w:numPr>
          <w:ilvl w:val="0"/>
          <w:numId w:val="13"/>
        </w:numPr>
        <w:jc w:val="both"/>
        <w:rPr>
          <w:rFonts w:ascii="Arial" w:hAnsi="Arial" w:cs="Arial"/>
          <w:sz w:val="24"/>
          <w:lang w:val="en-US"/>
        </w:rPr>
      </w:pPr>
      <w:r w:rsidRPr="008E0725">
        <w:rPr>
          <w:rFonts w:ascii="Arial" w:hAnsi="Arial" w:cs="Arial"/>
          <w:sz w:val="24"/>
          <w:lang w:val="en-US"/>
        </w:rPr>
        <w:t xml:space="preserve">managers for implementing the business logic and </w:t>
      </w:r>
    </w:p>
    <w:p w:rsidR="00D36939" w:rsidRPr="008E0725" w:rsidRDefault="00D36939" w:rsidP="008E0725">
      <w:pPr>
        <w:pStyle w:val="ListParagraph"/>
        <w:numPr>
          <w:ilvl w:val="0"/>
          <w:numId w:val="13"/>
        </w:numPr>
        <w:jc w:val="both"/>
        <w:rPr>
          <w:rFonts w:ascii="Arial" w:hAnsi="Arial" w:cs="Arial"/>
          <w:sz w:val="24"/>
          <w:lang w:val="en-US"/>
        </w:rPr>
      </w:pPr>
      <w:r w:rsidRPr="008E0725">
        <w:rPr>
          <w:rFonts w:ascii="Arial" w:hAnsi="Arial" w:cs="Arial"/>
          <w:sz w:val="24"/>
          <w:lang w:val="en-US"/>
        </w:rPr>
        <w:t>grids for displaying data</w:t>
      </w:r>
    </w:p>
    <w:p w:rsidR="008F34C2" w:rsidRPr="008F34C2" w:rsidRDefault="008F34C2" w:rsidP="007438EA">
      <w:pPr>
        <w:pStyle w:val="2"/>
      </w:pPr>
      <w:r w:rsidRPr="008F34C2">
        <w:t>/**</w:t>
      </w:r>
    </w:p>
    <w:p w:rsidR="008F34C2" w:rsidRPr="007438EA" w:rsidRDefault="008F34C2" w:rsidP="007438EA">
      <w:pPr>
        <w:pStyle w:val="2"/>
      </w:pPr>
      <w:r w:rsidRPr="007438EA">
        <w:t xml:space="preserve"> * </w:t>
      </w:r>
      <w:r w:rsidR="007438EA" w:rsidRPr="007438EA">
        <w:t>IoC container configuration</w:t>
      </w:r>
    </w:p>
    <w:p w:rsidR="008F34C2" w:rsidRPr="007438EA" w:rsidRDefault="008F34C2" w:rsidP="007438EA">
      <w:pPr>
        <w:pStyle w:val="2"/>
      </w:pPr>
      <w:r w:rsidRPr="007438EA">
        <w:t xml:space="preserve"> * </w:t>
      </w:r>
      <w:r w:rsidR="007438EA" w:rsidRPr="007438EA">
        <w:t>to implement dependency injection.</w:t>
      </w:r>
    </w:p>
    <w:p w:rsidR="008F34C2" w:rsidRPr="008F34C2" w:rsidRDefault="008F34C2" w:rsidP="007438EA">
      <w:pPr>
        <w:pStyle w:val="2"/>
      </w:pPr>
      <w:r w:rsidRPr="007438EA">
        <w:t xml:space="preserve"> </w:t>
      </w:r>
      <w:r w:rsidRPr="008F34C2">
        <w:t>*/</w:t>
      </w:r>
    </w:p>
    <w:p w:rsidR="008F34C2" w:rsidRPr="008F34C2" w:rsidRDefault="008F34C2" w:rsidP="008F34C2">
      <w:pPr>
        <w:spacing w:after="0" w:line="240" w:lineRule="auto"/>
        <w:rPr>
          <w:rFonts w:ascii="Courier New" w:hAnsi="Courier New" w:cs="Courier New"/>
          <w:sz w:val="16"/>
          <w:szCs w:val="16"/>
          <w:lang w:val="en-US"/>
        </w:rPr>
      </w:pPr>
    </w:p>
    <w:p w:rsidR="008F34C2" w:rsidRPr="008F34C2"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package ru.ibase.fbjavaex.config;</w:t>
      </w:r>
    </w:p>
    <w:p w:rsidR="008F34C2" w:rsidRPr="008F34C2" w:rsidRDefault="008F34C2" w:rsidP="008F34C2">
      <w:pPr>
        <w:spacing w:after="0" w:line="240" w:lineRule="auto"/>
        <w:rPr>
          <w:rFonts w:ascii="Courier New" w:hAnsi="Courier New" w:cs="Courier New"/>
          <w:sz w:val="16"/>
          <w:szCs w:val="16"/>
          <w:lang w:val="en-US"/>
        </w:rPr>
      </w:pPr>
    </w:p>
    <w:p w:rsidR="008F34C2" w:rsidRPr="008F34C2"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import org.springframework.context.annotation.Bean;</w:t>
      </w:r>
    </w:p>
    <w:p w:rsidR="008F34C2" w:rsidRPr="008F34C2"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import org.springframework.context.annotation.Configuration;</w:t>
      </w:r>
    </w:p>
    <w:p w:rsidR="008F34C2" w:rsidRPr="008F34C2" w:rsidRDefault="008F34C2" w:rsidP="008F34C2">
      <w:pPr>
        <w:spacing w:after="0" w:line="240" w:lineRule="auto"/>
        <w:rPr>
          <w:rFonts w:ascii="Courier New" w:hAnsi="Courier New" w:cs="Courier New"/>
          <w:sz w:val="16"/>
          <w:szCs w:val="16"/>
          <w:lang w:val="en-US"/>
        </w:rPr>
      </w:pPr>
    </w:p>
    <w:p w:rsidR="008F34C2" w:rsidRPr="008F34C2"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import javax.sql.DataSource;</w:t>
      </w:r>
    </w:p>
    <w:p w:rsidR="008F34C2" w:rsidRPr="008F34C2"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import org.apache.commons.dbcp.BasicDataSource;</w:t>
      </w:r>
    </w:p>
    <w:p w:rsidR="008F34C2" w:rsidRPr="008F34C2"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import org.springframework.jdbc.datasource.DataSourceTransactionManager;</w:t>
      </w:r>
    </w:p>
    <w:p w:rsidR="008F34C2" w:rsidRPr="008F34C2"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import org.springframework.jdbc.datasource.TransactionAwareDataSourceProxy;</w:t>
      </w:r>
    </w:p>
    <w:p w:rsidR="008F34C2" w:rsidRPr="008F34C2"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import org.jooq.impl.DataSourceConnectionProvider;</w:t>
      </w:r>
    </w:p>
    <w:p w:rsidR="008F34C2" w:rsidRPr="008F34C2"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import org.jooq.DSLContext;</w:t>
      </w:r>
    </w:p>
    <w:p w:rsidR="008F34C2" w:rsidRPr="008F34C2"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import org.jooq.impl.DefaultDSLContext;</w:t>
      </w:r>
    </w:p>
    <w:p w:rsidR="008F34C2" w:rsidRPr="008F34C2"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import org.jooq.impl.DefaultConfiguration;</w:t>
      </w:r>
    </w:p>
    <w:p w:rsidR="008F34C2" w:rsidRPr="008F34C2"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import org.jooq.SQLDialect;</w:t>
      </w:r>
    </w:p>
    <w:p w:rsidR="008F34C2" w:rsidRPr="008F34C2"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import org.jooq.impl.DefaultExecuteListenerProvider;</w:t>
      </w:r>
    </w:p>
    <w:p w:rsidR="008F34C2" w:rsidRPr="008F34C2" w:rsidRDefault="008F34C2" w:rsidP="008F34C2">
      <w:pPr>
        <w:spacing w:after="0" w:line="240" w:lineRule="auto"/>
        <w:rPr>
          <w:rFonts w:ascii="Courier New" w:hAnsi="Courier New" w:cs="Courier New"/>
          <w:sz w:val="16"/>
          <w:szCs w:val="16"/>
          <w:lang w:val="en-US"/>
        </w:rPr>
      </w:pPr>
    </w:p>
    <w:p w:rsidR="008F34C2" w:rsidRPr="008F34C2"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import ru.ibase.fbjavaex.exception.ExceptionTranslator;</w:t>
      </w:r>
    </w:p>
    <w:p w:rsidR="008F34C2" w:rsidRPr="008F34C2" w:rsidRDefault="008F34C2" w:rsidP="008F34C2">
      <w:pPr>
        <w:spacing w:after="0" w:line="240" w:lineRule="auto"/>
        <w:rPr>
          <w:rFonts w:ascii="Courier New" w:hAnsi="Courier New" w:cs="Courier New"/>
          <w:sz w:val="16"/>
          <w:szCs w:val="16"/>
          <w:lang w:val="en-US"/>
        </w:rPr>
      </w:pPr>
    </w:p>
    <w:p w:rsidR="008F34C2" w:rsidRPr="008F34C2"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import ru.ibase.fbjavaex.managers.*;</w:t>
      </w:r>
    </w:p>
    <w:p w:rsidR="008F34C2" w:rsidRPr="008F34C2"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import ru.ibase.fbjavaex.jqgrid.*;</w:t>
      </w:r>
    </w:p>
    <w:p w:rsidR="008F34C2" w:rsidRPr="008F34C2" w:rsidRDefault="008F34C2" w:rsidP="008F34C2">
      <w:pPr>
        <w:spacing w:after="0" w:line="240" w:lineRule="auto"/>
        <w:rPr>
          <w:rFonts w:ascii="Courier New" w:hAnsi="Courier New" w:cs="Courier New"/>
          <w:sz w:val="16"/>
          <w:szCs w:val="16"/>
          <w:lang w:val="en-US"/>
        </w:rPr>
      </w:pPr>
    </w:p>
    <w:p w:rsidR="008F34C2" w:rsidRPr="008F34C2" w:rsidRDefault="008F34C2" w:rsidP="007438EA">
      <w:pPr>
        <w:pStyle w:val="2"/>
      </w:pPr>
      <w:r w:rsidRPr="008F34C2">
        <w:lastRenderedPageBreak/>
        <w:t>/**</w:t>
      </w:r>
    </w:p>
    <w:p w:rsidR="007438EA" w:rsidRPr="007438EA" w:rsidRDefault="008F34C2" w:rsidP="007438EA">
      <w:pPr>
        <w:pStyle w:val="2"/>
      </w:pPr>
      <w:r w:rsidRPr="007438EA">
        <w:t xml:space="preserve"> *</w:t>
      </w:r>
      <w:r w:rsidR="007438EA" w:rsidRPr="007438EA">
        <w:t xml:space="preserve"> The Spring IoC configuration class of the container</w:t>
      </w:r>
      <w:r w:rsidRPr="007438EA">
        <w:t xml:space="preserve"> </w:t>
      </w:r>
    </w:p>
    <w:p w:rsidR="008F34C2" w:rsidRPr="007438EA" w:rsidRDefault="007438EA" w:rsidP="007438EA">
      <w:pPr>
        <w:pStyle w:val="2"/>
      </w:pPr>
      <w:r w:rsidRPr="007438EA">
        <w:t xml:space="preserve"> </w:t>
      </w:r>
      <w:r w:rsidR="008F34C2" w:rsidRPr="007438EA">
        <w:t>*/</w:t>
      </w:r>
    </w:p>
    <w:p w:rsidR="008F34C2" w:rsidRPr="009C365F" w:rsidRDefault="008F34C2" w:rsidP="007438EA">
      <w:pPr>
        <w:pStyle w:val="1"/>
      </w:pPr>
      <w:r w:rsidRPr="009C365F">
        <w:t>@</w:t>
      </w:r>
      <w:r w:rsidRPr="008F34C2">
        <w:t>Configuration</w:t>
      </w:r>
    </w:p>
    <w:p w:rsidR="008F34C2" w:rsidRPr="009C365F"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public</w:t>
      </w:r>
      <w:r w:rsidRPr="009C365F">
        <w:rPr>
          <w:rFonts w:ascii="Courier New" w:hAnsi="Courier New" w:cs="Courier New"/>
          <w:sz w:val="16"/>
          <w:szCs w:val="16"/>
          <w:lang w:val="en-US"/>
        </w:rPr>
        <w:t xml:space="preserve"> </w:t>
      </w:r>
      <w:r w:rsidRPr="008F34C2">
        <w:rPr>
          <w:rFonts w:ascii="Courier New" w:hAnsi="Courier New" w:cs="Courier New"/>
          <w:sz w:val="16"/>
          <w:szCs w:val="16"/>
          <w:lang w:val="en-US"/>
        </w:rPr>
        <w:t>class</w:t>
      </w:r>
      <w:r w:rsidRPr="009C365F">
        <w:rPr>
          <w:rFonts w:ascii="Courier New" w:hAnsi="Courier New" w:cs="Courier New"/>
          <w:sz w:val="16"/>
          <w:szCs w:val="16"/>
          <w:lang w:val="en-US"/>
        </w:rPr>
        <w:t xml:space="preserve"> </w:t>
      </w:r>
      <w:r w:rsidRPr="008F34C2">
        <w:rPr>
          <w:rFonts w:ascii="Courier New" w:hAnsi="Courier New" w:cs="Courier New"/>
          <w:sz w:val="16"/>
          <w:szCs w:val="16"/>
          <w:lang w:val="en-US"/>
        </w:rPr>
        <w:t>JooqConfig</w:t>
      </w:r>
      <w:r w:rsidRPr="009C365F">
        <w:rPr>
          <w:rFonts w:ascii="Courier New" w:hAnsi="Courier New" w:cs="Courier New"/>
          <w:sz w:val="16"/>
          <w:szCs w:val="16"/>
          <w:lang w:val="en-US"/>
        </w:rPr>
        <w:t xml:space="preserve"> {</w:t>
      </w:r>
    </w:p>
    <w:p w:rsidR="008F34C2" w:rsidRPr="009C365F" w:rsidRDefault="008F34C2" w:rsidP="008F34C2">
      <w:pPr>
        <w:spacing w:after="0" w:line="240" w:lineRule="auto"/>
        <w:rPr>
          <w:rFonts w:ascii="Courier New" w:hAnsi="Courier New" w:cs="Courier New"/>
          <w:sz w:val="16"/>
          <w:szCs w:val="16"/>
          <w:lang w:val="en-US"/>
        </w:rPr>
      </w:pPr>
    </w:p>
    <w:p w:rsidR="008F34C2" w:rsidRPr="009C365F" w:rsidRDefault="008F34C2" w:rsidP="008F34C2">
      <w:pPr>
        <w:spacing w:after="0" w:line="240" w:lineRule="auto"/>
        <w:rPr>
          <w:rFonts w:ascii="Courier New" w:hAnsi="Courier New" w:cs="Courier New"/>
          <w:sz w:val="16"/>
          <w:szCs w:val="16"/>
          <w:lang w:val="en-US"/>
        </w:rPr>
      </w:pPr>
    </w:p>
    <w:p w:rsidR="008F34C2" w:rsidRPr="008F34C2" w:rsidRDefault="008F34C2" w:rsidP="00FB49B2">
      <w:pPr>
        <w:pStyle w:val="2"/>
      </w:pPr>
      <w:r w:rsidRPr="008F34C2">
        <w:t xml:space="preserve">    /**</w:t>
      </w:r>
    </w:p>
    <w:p w:rsidR="008F34C2" w:rsidRPr="007438EA" w:rsidRDefault="007438EA" w:rsidP="00FB49B2">
      <w:pPr>
        <w:pStyle w:val="2"/>
      </w:pPr>
      <w:r>
        <w:t xml:space="preserve">     * Return connection pool</w:t>
      </w:r>
    </w:p>
    <w:p w:rsidR="008F34C2" w:rsidRPr="008F34C2" w:rsidRDefault="008F34C2" w:rsidP="00FB49B2">
      <w:pPr>
        <w:pStyle w:val="2"/>
      </w:pPr>
      <w:r w:rsidRPr="008F34C2">
        <w:t xml:space="preserve">     *</w:t>
      </w:r>
    </w:p>
    <w:p w:rsidR="008F34C2" w:rsidRPr="008F34C2" w:rsidRDefault="008F34C2" w:rsidP="00FB49B2">
      <w:pPr>
        <w:pStyle w:val="2"/>
      </w:pPr>
      <w:r w:rsidRPr="008F34C2">
        <w:t xml:space="preserve">     * @return </w:t>
      </w:r>
    </w:p>
    <w:p w:rsidR="008F34C2" w:rsidRPr="008F34C2" w:rsidRDefault="008F34C2" w:rsidP="00FB49B2">
      <w:pPr>
        <w:pStyle w:val="2"/>
      </w:pPr>
      <w:r w:rsidRPr="008F34C2">
        <w:t xml:space="preserve">     */</w:t>
      </w:r>
    </w:p>
    <w:p w:rsidR="008F34C2" w:rsidRPr="008F34C2" w:rsidRDefault="008F34C2" w:rsidP="00FB49B2">
      <w:pPr>
        <w:pStyle w:val="1"/>
      </w:pPr>
      <w:r w:rsidRPr="008F34C2">
        <w:t xml:space="preserve">    @Bean(name = "dataSource")</w:t>
      </w:r>
    </w:p>
    <w:p w:rsidR="008F34C2" w:rsidRPr="008F34C2"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 xml:space="preserve">    public DataSource getDataSource() {</w:t>
      </w:r>
    </w:p>
    <w:p w:rsidR="008F34C2" w:rsidRPr="008F34C2"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 xml:space="preserve">        BasicDataSource dataSource = new BasicDataSource();</w:t>
      </w:r>
    </w:p>
    <w:p w:rsidR="008F34C2" w:rsidRPr="008F34C2"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 xml:space="preserve">        // определяем конфигурацию подключения</w:t>
      </w:r>
    </w:p>
    <w:p w:rsidR="008F34C2" w:rsidRPr="008F34C2"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 xml:space="preserve">        dataSource.setUrl("jdbc:firebirdsql://localhost:3050/examples");</w:t>
      </w:r>
    </w:p>
    <w:p w:rsidR="008F34C2" w:rsidRPr="008F34C2"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 xml:space="preserve">        dataSource.setDriverClassName("org.firebirdsql.jdbc.FBDriver");</w:t>
      </w:r>
    </w:p>
    <w:p w:rsidR="008F34C2" w:rsidRPr="008F34C2"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 xml:space="preserve">        dataSource.setUsername("SYSDBA");</w:t>
      </w:r>
    </w:p>
    <w:p w:rsidR="008F34C2" w:rsidRPr="008F34C2"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 xml:space="preserve">        dataSource.setPassword("masterkey");</w:t>
      </w:r>
    </w:p>
    <w:p w:rsidR="008F34C2" w:rsidRPr="008F34C2"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 xml:space="preserve">        dataSource.setConnectionProperties("charSet=utf-8");</w:t>
      </w:r>
    </w:p>
    <w:p w:rsidR="008F34C2" w:rsidRPr="008F34C2"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 xml:space="preserve">        return dataSource;</w:t>
      </w:r>
    </w:p>
    <w:p w:rsidR="008F34C2" w:rsidRPr="008F34C2"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 xml:space="preserve">    }</w:t>
      </w:r>
    </w:p>
    <w:p w:rsidR="008F34C2" w:rsidRPr="008F34C2" w:rsidRDefault="008F34C2" w:rsidP="008F34C2">
      <w:pPr>
        <w:spacing w:after="0" w:line="240" w:lineRule="auto"/>
        <w:rPr>
          <w:rFonts w:ascii="Courier New" w:hAnsi="Courier New" w:cs="Courier New"/>
          <w:sz w:val="16"/>
          <w:szCs w:val="16"/>
          <w:lang w:val="en-US"/>
        </w:rPr>
      </w:pPr>
    </w:p>
    <w:p w:rsidR="008F34C2" w:rsidRPr="008F34C2" w:rsidRDefault="008F34C2" w:rsidP="00FB49B2">
      <w:pPr>
        <w:pStyle w:val="2"/>
      </w:pPr>
      <w:r w:rsidRPr="008F34C2">
        <w:t xml:space="preserve">    /**</w:t>
      </w:r>
    </w:p>
    <w:p w:rsidR="008F34C2" w:rsidRPr="007438EA" w:rsidRDefault="008F34C2" w:rsidP="00FB49B2">
      <w:pPr>
        <w:pStyle w:val="2"/>
      </w:pPr>
      <w:r w:rsidRPr="008F34C2">
        <w:t xml:space="preserve">    </w:t>
      </w:r>
      <w:r w:rsidR="007438EA">
        <w:t xml:space="preserve"> * Return transaction manager</w:t>
      </w:r>
    </w:p>
    <w:p w:rsidR="008F34C2" w:rsidRPr="008F34C2" w:rsidRDefault="008F34C2" w:rsidP="00FB49B2">
      <w:pPr>
        <w:pStyle w:val="2"/>
      </w:pPr>
      <w:r w:rsidRPr="008F34C2">
        <w:t xml:space="preserve">     * </w:t>
      </w:r>
    </w:p>
    <w:p w:rsidR="008F34C2" w:rsidRPr="008F34C2" w:rsidRDefault="008F34C2" w:rsidP="00FB49B2">
      <w:pPr>
        <w:pStyle w:val="2"/>
      </w:pPr>
      <w:r w:rsidRPr="008F34C2">
        <w:t xml:space="preserve">     * @return </w:t>
      </w:r>
    </w:p>
    <w:p w:rsidR="008F34C2" w:rsidRPr="008F34C2" w:rsidRDefault="008F34C2" w:rsidP="00FB49B2">
      <w:pPr>
        <w:pStyle w:val="2"/>
      </w:pPr>
      <w:r w:rsidRPr="008F34C2">
        <w:t xml:space="preserve">     */</w:t>
      </w:r>
    </w:p>
    <w:p w:rsidR="008F34C2" w:rsidRPr="008F34C2"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 xml:space="preserve">    @Bean(name = "transactionManager")</w:t>
      </w:r>
    </w:p>
    <w:p w:rsidR="008F34C2" w:rsidRPr="008F34C2"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 xml:space="preserve">    public DataSourceTransactionManager getTransactionManager() {</w:t>
      </w:r>
    </w:p>
    <w:p w:rsidR="008F34C2" w:rsidRPr="008F34C2"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 xml:space="preserve">        return new DataSourceTransactionManager(getDataSource());</w:t>
      </w:r>
    </w:p>
    <w:p w:rsidR="008F34C2" w:rsidRPr="008F34C2"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 xml:space="preserve">    }</w:t>
      </w:r>
    </w:p>
    <w:p w:rsidR="008F34C2" w:rsidRPr="008F34C2" w:rsidRDefault="008F34C2" w:rsidP="008F34C2">
      <w:pPr>
        <w:spacing w:after="0" w:line="240" w:lineRule="auto"/>
        <w:rPr>
          <w:rFonts w:ascii="Courier New" w:hAnsi="Courier New" w:cs="Courier New"/>
          <w:sz w:val="16"/>
          <w:szCs w:val="16"/>
          <w:lang w:val="en-US"/>
        </w:rPr>
      </w:pPr>
    </w:p>
    <w:p w:rsidR="008F34C2" w:rsidRPr="008F34C2" w:rsidRDefault="008F34C2" w:rsidP="00FB49B2">
      <w:pPr>
        <w:pStyle w:val="1"/>
      </w:pPr>
      <w:r w:rsidRPr="008F34C2">
        <w:t xml:space="preserve">    @Bean(name = "transactionAwareDataSource")</w:t>
      </w:r>
    </w:p>
    <w:p w:rsidR="008F34C2" w:rsidRPr="008F34C2"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 xml:space="preserve">    public TransactionAwareDataSourceProxy getTransactionAwareDataSource() {</w:t>
      </w:r>
    </w:p>
    <w:p w:rsidR="008F34C2" w:rsidRPr="008F34C2"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 xml:space="preserve">        return new TransactionAwareDataSourceProxy(getDataSource());</w:t>
      </w:r>
    </w:p>
    <w:p w:rsidR="008F34C2" w:rsidRPr="008F34C2"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 xml:space="preserve">    }</w:t>
      </w:r>
    </w:p>
    <w:p w:rsidR="008F34C2" w:rsidRPr="008F34C2" w:rsidRDefault="008F34C2" w:rsidP="008F34C2">
      <w:pPr>
        <w:spacing w:after="0" w:line="240" w:lineRule="auto"/>
        <w:rPr>
          <w:rFonts w:ascii="Courier New" w:hAnsi="Courier New" w:cs="Courier New"/>
          <w:sz w:val="16"/>
          <w:szCs w:val="16"/>
          <w:lang w:val="en-US"/>
        </w:rPr>
      </w:pPr>
    </w:p>
    <w:p w:rsidR="008F34C2" w:rsidRPr="008F34C2" w:rsidRDefault="008F34C2" w:rsidP="00FB49B2">
      <w:pPr>
        <w:pStyle w:val="2"/>
      </w:pPr>
      <w:r w:rsidRPr="008F34C2">
        <w:t xml:space="preserve">    /**</w:t>
      </w:r>
    </w:p>
    <w:p w:rsidR="008F34C2" w:rsidRPr="008F34C2" w:rsidRDefault="008F34C2" w:rsidP="00FB49B2">
      <w:pPr>
        <w:pStyle w:val="2"/>
      </w:pPr>
      <w:r w:rsidRPr="008F34C2">
        <w:t xml:space="preserve">     * </w:t>
      </w:r>
      <w:r w:rsidR="007438EA">
        <w:t>Return connection provider</w:t>
      </w:r>
    </w:p>
    <w:p w:rsidR="008F34C2" w:rsidRPr="008F34C2" w:rsidRDefault="008F34C2" w:rsidP="00FB49B2">
      <w:pPr>
        <w:pStyle w:val="2"/>
      </w:pPr>
      <w:r w:rsidRPr="008F34C2">
        <w:t xml:space="preserve">     * </w:t>
      </w:r>
    </w:p>
    <w:p w:rsidR="008F34C2" w:rsidRPr="008F34C2" w:rsidRDefault="008F34C2" w:rsidP="00FB49B2">
      <w:pPr>
        <w:pStyle w:val="2"/>
      </w:pPr>
      <w:r w:rsidRPr="008F34C2">
        <w:t xml:space="preserve">     * @return </w:t>
      </w:r>
    </w:p>
    <w:p w:rsidR="008F34C2" w:rsidRPr="008F34C2" w:rsidRDefault="008F34C2" w:rsidP="00FB49B2">
      <w:pPr>
        <w:pStyle w:val="2"/>
      </w:pPr>
      <w:r w:rsidRPr="008F34C2">
        <w:t xml:space="preserve">     */</w:t>
      </w:r>
    </w:p>
    <w:p w:rsidR="008F34C2" w:rsidRPr="008F34C2" w:rsidRDefault="008F34C2" w:rsidP="00FB49B2">
      <w:pPr>
        <w:pStyle w:val="1"/>
      </w:pPr>
      <w:r w:rsidRPr="008F34C2">
        <w:t xml:space="preserve">    @Bean(name = "connectionProvider")</w:t>
      </w:r>
    </w:p>
    <w:p w:rsidR="008F34C2" w:rsidRPr="008F34C2"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 xml:space="preserve">    public DataSourceConnectionProvider getConnectionProvider() {</w:t>
      </w:r>
    </w:p>
    <w:p w:rsidR="008F34C2" w:rsidRPr="008F34C2"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 xml:space="preserve">        return new DataSourceConnectionProvider(getTransactionAwareDataSource());</w:t>
      </w:r>
    </w:p>
    <w:p w:rsidR="008F34C2" w:rsidRPr="008F34C2"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 xml:space="preserve">    }</w:t>
      </w:r>
    </w:p>
    <w:p w:rsidR="008F34C2" w:rsidRPr="008F34C2" w:rsidRDefault="008F34C2" w:rsidP="008F34C2">
      <w:pPr>
        <w:spacing w:after="0" w:line="240" w:lineRule="auto"/>
        <w:rPr>
          <w:rFonts w:ascii="Courier New" w:hAnsi="Courier New" w:cs="Courier New"/>
          <w:sz w:val="16"/>
          <w:szCs w:val="16"/>
          <w:lang w:val="en-US"/>
        </w:rPr>
      </w:pPr>
    </w:p>
    <w:p w:rsidR="008F34C2" w:rsidRPr="008F34C2" w:rsidRDefault="008F34C2" w:rsidP="00FB49B2">
      <w:pPr>
        <w:pStyle w:val="2"/>
      </w:pPr>
      <w:r w:rsidRPr="008F34C2">
        <w:t xml:space="preserve">    /**</w:t>
      </w:r>
    </w:p>
    <w:p w:rsidR="008F34C2" w:rsidRPr="008F34C2" w:rsidRDefault="00FB49B2" w:rsidP="00FB49B2">
      <w:pPr>
        <w:pStyle w:val="2"/>
      </w:pPr>
      <w:r>
        <w:t xml:space="preserve">     * Return</w:t>
      </w:r>
      <w:r w:rsidR="007438EA">
        <w:t xml:space="preserve"> exception translator</w:t>
      </w:r>
    </w:p>
    <w:p w:rsidR="008F34C2" w:rsidRPr="008F34C2" w:rsidRDefault="008F34C2" w:rsidP="00FB49B2">
      <w:pPr>
        <w:pStyle w:val="2"/>
      </w:pPr>
      <w:r w:rsidRPr="008F34C2">
        <w:t xml:space="preserve">     * </w:t>
      </w:r>
    </w:p>
    <w:p w:rsidR="008F34C2" w:rsidRPr="008F34C2" w:rsidRDefault="008F34C2" w:rsidP="00FB49B2">
      <w:pPr>
        <w:pStyle w:val="2"/>
      </w:pPr>
      <w:r w:rsidRPr="008F34C2">
        <w:t xml:space="preserve">     * @return </w:t>
      </w:r>
    </w:p>
    <w:p w:rsidR="008F34C2" w:rsidRPr="008F34C2" w:rsidRDefault="008F34C2" w:rsidP="00FB49B2">
      <w:pPr>
        <w:pStyle w:val="2"/>
      </w:pPr>
      <w:r w:rsidRPr="008F34C2">
        <w:t xml:space="preserve">     */</w:t>
      </w:r>
    </w:p>
    <w:p w:rsidR="008F34C2" w:rsidRPr="008F34C2" w:rsidRDefault="008F34C2" w:rsidP="00FB49B2">
      <w:pPr>
        <w:pStyle w:val="1"/>
      </w:pPr>
      <w:r w:rsidRPr="008F34C2">
        <w:t xml:space="preserve">    @Bean(name = "exceptionTranslator")</w:t>
      </w:r>
    </w:p>
    <w:p w:rsidR="008F34C2" w:rsidRPr="008F34C2"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 xml:space="preserve">    public ExceptionTranslator getExceptionTranslator() {</w:t>
      </w:r>
    </w:p>
    <w:p w:rsidR="008F34C2" w:rsidRPr="008F34C2"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 xml:space="preserve">        return new ExceptionTranslator();</w:t>
      </w:r>
    </w:p>
    <w:p w:rsidR="008F34C2" w:rsidRPr="008F34C2"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 xml:space="preserve">    }</w:t>
      </w:r>
    </w:p>
    <w:p w:rsidR="008F34C2" w:rsidRPr="008F34C2" w:rsidRDefault="008F34C2" w:rsidP="008F34C2">
      <w:pPr>
        <w:spacing w:after="0" w:line="240" w:lineRule="auto"/>
        <w:rPr>
          <w:rFonts w:ascii="Courier New" w:hAnsi="Courier New" w:cs="Courier New"/>
          <w:sz w:val="16"/>
          <w:szCs w:val="16"/>
          <w:lang w:val="en-US"/>
        </w:rPr>
      </w:pPr>
    </w:p>
    <w:p w:rsidR="008F34C2" w:rsidRPr="008F34C2" w:rsidRDefault="008F34C2" w:rsidP="00FB49B2">
      <w:pPr>
        <w:pStyle w:val="2"/>
      </w:pPr>
      <w:r w:rsidRPr="008F34C2">
        <w:t xml:space="preserve">    /**</w:t>
      </w:r>
    </w:p>
    <w:p w:rsidR="008F34C2" w:rsidRPr="008F34C2" w:rsidRDefault="008F34C2" w:rsidP="00FB49B2">
      <w:pPr>
        <w:pStyle w:val="2"/>
      </w:pPr>
      <w:r w:rsidRPr="008F34C2">
        <w:t xml:space="preserve">     * </w:t>
      </w:r>
      <w:r w:rsidR="007438EA" w:rsidRPr="007438EA">
        <w:t>Returns the DSL context configuration</w:t>
      </w:r>
    </w:p>
    <w:p w:rsidR="008F34C2" w:rsidRPr="008F34C2" w:rsidRDefault="008F34C2" w:rsidP="00FB49B2">
      <w:pPr>
        <w:pStyle w:val="2"/>
      </w:pPr>
      <w:r w:rsidRPr="008F34C2">
        <w:t xml:space="preserve">     *</w:t>
      </w:r>
    </w:p>
    <w:p w:rsidR="008F34C2" w:rsidRPr="008F34C2" w:rsidRDefault="008F34C2" w:rsidP="00FB49B2">
      <w:pPr>
        <w:pStyle w:val="2"/>
      </w:pPr>
      <w:r w:rsidRPr="008F34C2">
        <w:t xml:space="preserve">     * @return </w:t>
      </w:r>
    </w:p>
    <w:p w:rsidR="008F34C2" w:rsidRPr="008F34C2" w:rsidRDefault="008F34C2" w:rsidP="00FB49B2">
      <w:pPr>
        <w:pStyle w:val="2"/>
      </w:pPr>
      <w:r w:rsidRPr="008F34C2">
        <w:t xml:space="preserve">     */</w:t>
      </w:r>
    </w:p>
    <w:p w:rsidR="008F34C2" w:rsidRPr="008F34C2" w:rsidRDefault="008F34C2" w:rsidP="00FB49B2">
      <w:pPr>
        <w:pStyle w:val="1"/>
      </w:pPr>
      <w:r w:rsidRPr="008F34C2">
        <w:t xml:space="preserve">    @Bean(name = "dslConfig")</w:t>
      </w:r>
    </w:p>
    <w:p w:rsidR="008F34C2" w:rsidRPr="008F34C2"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 xml:space="preserve">    public org.jooq.Configuration getDslConfig() {</w:t>
      </w:r>
    </w:p>
    <w:p w:rsidR="008F34C2" w:rsidRPr="008F34C2"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 xml:space="preserve">        DefaultConfiguration config = new DefaultConfiguration();</w:t>
      </w:r>
    </w:p>
    <w:p w:rsidR="008F34C2" w:rsidRPr="008F34C2"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 xml:space="preserve">        // используем диалект SQL СУБД Firebird</w:t>
      </w:r>
    </w:p>
    <w:p w:rsidR="008F34C2" w:rsidRPr="008F34C2"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 xml:space="preserve">        config.setSQLDialect(SQLDialect.FIREBIRD);</w:t>
      </w:r>
    </w:p>
    <w:p w:rsidR="008F34C2" w:rsidRPr="008F34C2"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 xml:space="preserve">        config.setConnectionProvider(getConnectionProvider());</w:t>
      </w:r>
    </w:p>
    <w:p w:rsidR="008F34C2" w:rsidRPr="008F34C2"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lastRenderedPageBreak/>
        <w:t xml:space="preserve">        DefaultExecuteListenerProvider listenerProvider = </w:t>
      </w:r>
    </w:p>
    <w:p w:rsidR="008F34C2" w:rsidRPr="008F34C2"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 xml:space="preserve">          new DefaultExecuteListenerProvider(getExceptionTranslator());</w:t>
      </w:r>
    </w:p>
    <w:p w:rsidR="008F34C2" w:rsidRPr="008F34C2"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 xml:space="preserve">        config.setExecuteListenerProvider(listenerProvider);</w:t>
      </w:r>
    </w:p>
    <w:p w:rsidR="008F34C2" w:rsidRPr="008F34C2"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 xml:space="preserve">        return config;</w:t>
      </w:r>
    </w:p>
    <w:p w:rsidR="008F34C2" w:rsidRPr="009C365F"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 xml:space="preserve">    </w:t>
      </w:r>
      <w:r w:rsidRPr="009C365F">
        <w:rPr>
          <w:rFonts w:ascii="Courier New" w:hAnsi="Courier New" w:cs="Courier New"/>
          <w:sz w:val="16"/>
          <w:szCs w:val="16"/>
          <w:lang w:val="en-US"/>
        </w:rPr>
        <w:t>}</w:t>
      </w:r>
    </w:p>
    <w:p w:rsidR="008F34C2" w:rsidRPr="009C365F" w:rsidRDefault="008F34C2" w:rsidP="008F34C2">
      <w:pPr>
        <w:spacing w:after="0" w:line="240" w:lineRule="auto"/>
        <w:rPr>
          <w:rFonts w:ascii="Courier New" w:hAnsi="Courier New" w:cs="Courier New"/>
          <w:sz w:val="16"/>
          <w:szCs w:val="16"/>
          <w:lang w:val="en-US"/>
        </w:rPr>
      </w:pPr>
    </w:p>
    <w:p w:rsidR="008F34C2" w:rsidRPr="008F34C2" w:rsidRDefault="008F34C2" w:rsidP="00FB49B2">
      <w:pPr>
        <w:pStyle w:val="2"/>
      </w:pPr>
      <w:r w:rsidRPr="008F34C2">
        <w:t xml:space="preserve">    /**</w:t>
      </w:r>
    </w:p>
    <w:p w:rsidR="008F34C2" w:rsidRPr="007438EA" w:rsidRDefault="007438EA" w:rsidP="00FB49B2">
      <w:pPr>
        <w:pStyle w:val="2"/>
      </w:pPr>
      <w:r>
        <w:t xml:space="preserve">     * Return</w:t>
      </w:r>
      <w:r w:rsidR="008F34C2" w:rsidRPr="008F34C2">
        <w:t xml:space="preserve"> DSL</w:t>
      </w:r>
      <w:r>
        <w:t xml:space="preserve"> context</w:t>
      </w:r>
    </w:p>
    <w:p w:rsidR="008F34C2" w:rsidRPr="008F34C2" w:rsidRDefault="008F34C2" w:rsidP="00FB49B2">
      <w:pPr>
        <w:pStyle w:val="2"/>
      </w:pPr>
      <w:r w:rsidRPr="008F34C2">
        <w:t xml:space="preserve">     *</w:t>
      </w:r>
    </w:p>
    <w:p w:rsidR="008F34C2" w:rsidRPr="008F34C2" w:rsidRDefault="008F34C2" w:rsidP="00FB49B2">
      <w:pPr>
        <w:pStyle w:val="2"/>
      </w:pPr>
      <w:r w:rsidRPr="008F34C2">
        <w:t xml:space="preserve">     * @return </w:t>
      </w:r>
    </w:p>
    <w:p w:rsidR="008F34C2" w:rsidRPr="008F34C2" w:rsidRDefault="008F34C2" w:rsidP="00FB49B2">
      <w:pPr>
        <w:pStyle w:val="2"/>
      </w:pPr>
      <w:r w:rsidRPr="008F34C2">
        <w:t xml:space="preserve">     */</w:t>
      </w:r>
    </w:p>
    <w:p w:rsidR="008F34C2" w:rsidRPr="008E0725" w:rsidRDefault="008F34C2" w:rsidP="00FB49B2">
      <w:pPr>
        <w:pStyle w:val="1"/>
      </w:pPr>
      <w:r w:rsidRPr="008E0725">
        <w:t xml:space="preserve">    @</w:t>
      </w:r>
      <w:r w:rsidRPr="008F34C2">
        <w:t>Bean</w:t>
      </w:r>
      <w:r w:rsidRPr="008E0725">
        <w:t>(</w:t>
      </w:r>
      <w:r w:rsidRPr="008F34C2">
        <w:t>name</w:t>
      </w:r>
      <w:r w:rsidRPr="008E0725">
        <w:t xml:space="preserve"> = "</w:t>
      </w:r>
      <w:proofErr w:type="spellStart"/>
      <w:r w:rsidRPr="008F34C2">
        <w:t>dsl</w:t>
      </w:r>
      <w:proofErr w:type="spellEnd"/>
      <w:r w:rsidRPr="008E0725">
        <w:t>")</w:t>
      </w:r>
    </w:p>
    <w:p w:rsidR="008F34C2" w:rsidRPr="008F34C2" w:rsidRDefault="008F34C2" w:rsidP="008F34C2">
      <w:pPr>
        <w:spacing w:after="0" w:line="240" w:lineRule="auto"/>
        <w:rPr>
          <w:rFonts w:ascii="Courier New" w:hAnsi="Courier New" w:cs="Courier New"/>
          <w:sz w:val="16"/>
          <w:szCs w:val="16"/>
          <w:lang w:val="en-US"/>
        </w:rPr>
      </w:pPr>
      <w:r w:rsidRPr="008E0725">
        <w:rPr>
          <w:rFonts w:ascii="Courier New" w:hAnsi="Courier New" w:cs="Courier New"/>
          <w:sz w:val="16"/>
          <w:szCs w:val="16"/>
          <w:lang w:val="en-US"/>
        </w:rPr>
        <w:t xml:space="preserve">    </w:t>
      </w:r>
      <w:r w:rsidRPr="008F34C2">
        <w:rPr>
          <w:rFonts w:ascii="Courier New" w:hAnsi="Courier New" w:cs="Courier New"/>
          <w:sz w:val="16"/>
          <w:szCs w:val="16"/>
          <w:lang w:val="en-US"/>
        </w:rPr>
        <w:t xml:space="preserve">public </w:t>
      </w:r>
      <w:proofErr w:type="spellStart"/>
      <w:r w:rsidRPr="008F34C2">
        <w:rPr>
          <w:rFonts w:ascii="Courier New" w:hAnsi="Courier New" w:cs="Courier New"/>
          <w:sz w:val="16"/>
          <w:szCs w:val="16"/>
          <w:lang w:val="en-US"/>
        </w:rPr>
        <w:t>DSLContext</w:t>
      </w:r>
      <w:proofErr w:type="spellEnd"/>
      <w:r w:rsidRPr="008F34C2">
        <w:rPr>
          <w:rFonts w:ascii="Courier New" w:hAnsi="Courier New" w:cs="Courier New"/>
          <w:sz w:val="16"/>
          <w:szCs w:val="16"/>
          <w:lang w:val="en-US"/>
        </w:rPr>
        <w:t xml:space="preserve"> </w:t>
      </w:r>
      <w:proofErr w:type="spellStart"/>
      <w:r w:rsidRPr="008F34C2">
        <w:rPr>
          <w:rFonts w:ascii="Courier New" w:hAnsi="Courier New" w:cs="Courier New"/>
          <w:sz w:val="16"/>
          <w:szCs w:val="16"/>
          <w:lang w:val="en-US"/>
        </w:rPr>
        <w:t>getDsl</w:t>
      </w:r>
      <w:proofErr w:type="spellEnd"/>
      <w:r w:rsidRPr="008F34C2">
        <w:rPr>
          <w:rFonts w:ascii="Courier New" w:hAnsi="Courier New" w:cs="Courier New"/>
          <w:sz w:val="16"/>
          <w:szCs w:val="16"/>
          <w:lang w:val="en-US"/>
        </w:rPr>
        <w:t>() {</w:t>
      </w:r>
    </w:p>
    <w:p w:rsidR="008F34C2" w:rsidRPr="008F34C2"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 xml:space="preserve">        org.jooq.Configuration config = this.getDslConfig();</w:t>
      </w:r>
    </w:p>
    <w:p w:rsidR="008F34C2" w:rsidRPr="008F34C2"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 xml:space="preserve">        return new DefaultDSLContext(config);</w:t>
      </w:r>
    </w:p>
    <w:p w:rsidR="008F34C2" w:rsidRPr="008F34C2"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 xml:space="preserve">    }</w:t>
      </w:r>
    </w:p>
    <w:p w:rsidR="008F34C2" w:rsidRPr="008F34C2" w:rsidRDefault="008F34C2" w:rsidP="008F34C2">
      <w:pPr>
        <w:spacing w:after="0" w:line="240" w:lineRule="auto"/>
        <w:rPr>
          <w:rFonts w:ascii="Courier New" w:hAnsi="Courier New" w:cs="Courier New"/>
          <w:sz w:val="16"/>
          <w:szCs w:val="16"/>
          <w:lang w:val="en-US"/>
        </w:rPr>
      </w:pPr>
    </w:p>
    <w:p w:rsidR="008F34C2" w:rsidRPr="008F34C2" w:rsidRDefault="008F34C2" w:rsidP="00FB49B2">
      <w:pPr>
        <w:pStyle w:val="2"/>
      </w:pPr>
      <w:r w:rsidRPr="008F34C2">
        <w:t xml:space="preserve">    /**</w:t>
      </w:r>
    </w:p>
    <w:p w:rsidR="008F34C2" w:rsidRPr="008F34C2" w:rsidRDefault="008F34C2" w:rsidP="00FB49B2">
      <w:pPr>
        <w:pStyle w:val="2"/>
      </w:pPr>
      <w:r w:rsidRPr="008F34C2">
        <w:t xml:space="preserve">     </w:t>
      </w:r>
      <w:r w:rsidR="007438EA">
        <w:t>* Return customer manager</w:t>
      </w:r>
    </w:p>
    <w:p w:rsidR="008F34C2" w:rsidRPr="008F34C2" w:rsidRDefault="008F34C2" w:rsidP="00FB49B2">
      <w:pPr>
        <w:pStyle w:val="2"/>
      </w:pPr>
      <w:r w:rsidRPr="008F34C2">
        <w:t xml:space="preserve">     * </w:t>
      </w:r>
    </w:p>
    <w:p w:rsidR="008F34C2" w:rsidRPr="008F34C2" w:rsidRDefault="008F34C2" w:rsidP="00FB49B2">
      <w:pPr>
        <w:pStyle w:val="2"/>
      </w:pPr>
      <w:r w:rsidRPr="008F34C2">
        <w:t xml:space="preserve">     * @return </w:t>
      </w:r>
    </w:p>
    <w:p w:rsidR="008F34C2" w:rsidRPr="008F34C2" w:rsidRDefault="008F34C2" w:rsidP="00FB49B2">
      <w:pPr>
        <w:pStyle w:val="2"/>
      </w:pPr>
      <w:r w:rsidRPr="008F34C2">
        <w:t xml:space="preserve">     */</w:t>
      </w:r>
    </w:p>
    <w:p w:rsidR="008F34C2" w:rsidRPr="008F34C2" w:rsidRDefault="008F34C2" w:rsidP="00FB49B2">
      <w:pPr>
        <w:pStyle w:val="1"/>
      </w:pPr>
      <w:r w:rsidRPr="008F34C2">
        <w:t xml:space="preserve">    @Bean(name = "customerManager")</w:t>
      </w:r>
    </w:p>
    <w:p w:rsidR="008F34C2" w:rsidRPr="008F34C2"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 xml:space="preserve">    public CustomerManager getCustomerManager() {</w:t>
      </w:r>
    </w:p>
    <w:p w:rsidR="008F34C2" w:rsidRPr="008F34C2"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 xml:space="preserve">        return new CustomerManager();</w:t>
      </w:r>
    </w:p>
    <w:p w:rsidR="008F34C2" w:rsidRPr="008F34C2"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 xml:space="preserve">    }</w:t>
      </w:r>
    </w:p>
    <w:p w:rsidR="008F34C2" w:rsidRPr="008F34C2" w:rsidRDefault="008F34C2" w:rsidP="008F34C2">
      <w:pPr>
        <w:spacing w:after="0" w:line="240" w:lineRule="auto"/>
        <w:rPr>
          <w:rFonts w:ascii="Courier New" w:hAnsi="Courier New" w:cs="Courier New"/>
          <w:sz w:val="16"/>
          <w:szCs w:val="16"/>
          <w:lang w:val="en-US"/>
        </w:rPr>
      </w:pPr>
    </w:p>
    <w:p w:rsidR="008F34C2" w:rsidRPr="008F34C2" w:rsidRDefault="008F34C2" w:rsidP="00FB49B2">
      <w:pPr>
        <w:pStyle w:val="2"/>
      </w:pPr>
      <w:r w:rsidRPr="008F34C2">
        <w:t xml:space="preserve">    /**</w:t>
      </w:r>
    </w:p>
    <w:p w:rsidR="008F34C2" w:rsidRPr="008F34C2" w:rsidRDefault="008F34C2" w:rsidP="00FB49B2">
      <w:pPr>
        <w:pStyle w:val="2"/>
      </w:pPr>
      <w:r w:rsidRPr="008F34C2">
        <w:t xml:space="preserve">    </w:t>
      </w:r>
      <w:r w:rsidR="007438EA">
        <w:t xml:space="preserve"> * Return customer grid</w:t>
      </w:r>
    </w:p>
    <w:p w:rsidR="008F34C2" w:rsidRPr="008F34C2" w:rsidRDefault="008F34C2" w:rsidP="00FB49B2">
      <w:pPr>
        <w:pStyle w:val="2"/>
      </w:pPr>
      <w:r w:rsidRPr="008F34C2">
        <w:t xml:space="preserve">     * </w:t>
      </w:r>
    </w:p>
    <w:p w:rsidR="008F34C2" w:rsidRPr="008F34C2" w:rsidRDefault="008F34C2" w:rsidP="00FB49B2">
      <w:pPr>
        <w:pStyle w:val="2"/>
      </w:pPr>
      <w:r w:rsidRPr="008F34C2">
        <w:t xml:space="preserve">     * @return </w:t>
      </w:r>
    </w:p>
    <w:p w:rsidR="008F34C2" w:rsidRPr="008F34C2" w:rsidRDefault="008F34C2" w:rsidP="00FB49B2">
      <w:pPr>
        <w:pStyle w:val="2"/>
      </w:pPr>
      <w:r w:rsidRPr="008F34C2">
        <w:t xml:space="preserve">     */</w:t>
      </w:r>
    </w:p>
    <w:p w:rsidR="008F34C2" w:rsidRPr="008F34C2" w:rsidRDefault="008F34C2" w:rsidP="00FB49B2">
      <w:pPr>
        <w:pStyle w:val="1"/>
      </w:pPr>
      <w:r w:rsidRPr="008F34C2">
        <w:t xml:space="preserve">    @Bean(name = "customerGrid")</w:t>
      </w:r>
    </w:p>
    <w:p w:rsidR="008F34C2" w:rsidRPr="008F34C2"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 xml:space="preserve">    public JqGridCustomer getCustomerGrid() {</w:t>
      </w:r>
    </w:p>
    <w:p w:rsidR="008F34C2" w:rsidRPr="008F34C2"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 xml:space="preserve">        return new JqGridCustomer();</w:t>
      </w:r>
    </w:p>
    <w:p w:rsidR="008F34C2" w:rsidRPr="009C365F"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 xml:space="preserve">    </w:t>
      </w:r>
      <w:r w:rsidRPr="009C365F">
        <w:rPr>
          <w:rFonts w:ascii="Courier New" w:hAnsi="Courier New" w:cs="Courier New"/>
          <w:sz w:val="16"/>
          <w:szCs w:val="16"/>
          <w:lang w:val="en-US"/>
        </w:rPr>
        <w:t>}</w:t>
      </w:r>
    </w:p>
    <w:p w:rsidR="008F34C2" w:rsidRPr="009C365F" w:rsidRDefault="008F34C2" w:rsidP="008F34C2">
      <w:pPr>
        <w:spacing w:after="0" w:line="240" w:lineRule="auto"/>
        <w:rPr>
          <w:rFonts w:ascii="Courier New" w:hAnsi="Courier New" w:cs="Courier New"/>
          <w:sz w:val="16"/>
          <w:szCs w:val="16"/>
          <w:lang w:val="en-US"/>
        </w:rPr>
      </w:pPr>
    </w:p>
    <w:p w:rsidR="008F34C2" w:rsidRPr="008F34C2" w:rsidRDefault="008F34C2" w:rsidP="00FB49B2">
      <w:pPr>
        <w:pStyle w:val="2"/>
      </w:pPr>
      <w:r w:rsidRPr="008F34C2">
        <w:t xml:space="preserve">    /**</w:t>
      </w:r>
    </w:p>
    <w:p w:rsidR="008F34C2" w:rsidRPr="007438EA" w:rsidRDefault="008F34C2" w:rsidP="00FB49B2">
      <w:pPr>
        <w:pStyle w:val="2"/>
      </w:pPr>
      <w:r w:rsidRPr="008F34C2">
        <w:t xml:space="preserve">    </w:t>
      </w:r>
      <w:r w:rsidR="007438EA">
        <w:t xml:space="preserve"> * Return product manager</w:t>
      </w:r>
    </w:p>
    <w:p w:rsidR="008F34C2" w:rsidRPr="008F34C2" w:rsidRDefault="008F34C2" w:rsidP="00FB49B2">
      <w:pPr>
        <w:pStyle w:val="2"/>
      </w:pPr>
      <w:r w:rsidRPr="008F34C2">
        <w:t xml:space="preserve">     * </w:t>
      </w:r>
    </w:p>
    <w:p w:rsidR="008F34C2" w:rsidRPr="008F34C2" w:rsidRDefault="008F34C2" w:rsidP="00FB49B2">
      <w:pPr>
        <w:pStyle w:val="2"/>
      </w:pPr>
      <w:r w:rsidRPr="008F34C2">
        <w:t xml:space="preserve">     * @return </w:t>
      </w:r>
    </w:p>
    <w:p w:rsidR="008F34C2" w:rsidRPr="008F34C2" w:rsidRDefault="008F34C2" w:rsidP="00FB49B2">
      <w:pPr>
        <w:pStyle w:val="2"/>
      </w:pPr>
      <w:r w:rsidRPr="008F34C2">
        <w:t xml:space="preserve">     */</w:t>
      </w:r>
    </w:p>
    <w:p w:rsidR="008F34C2" w:rsidRPr="008E0725" w:rsidRDefault="008F34C2" w:rsidP="00FB49B2">
      <w:pPr>
        <w:pStyle w:val="1"/>
      </w:pPr>
      <w:r w:rsidRPr="008E0725">
        <w:t xml:space="preserve">    @</w:t>
      </w:r>
      <w:r w:rsidRPr="008F34C2">
        <w:t>Bean</w:t>
      </w:r>
      <w:r w:rsidRPr="008E0725">
        <w:t>(</w:t>
      </w:r>
      <w:r w:rsidRPr="008F34C2">
        <w:t>name</w:t>
      </w:r>
      <w:r w:rsidRPr="008E0725">
        <w:t xml:space="preserve"> = "</w:t>
      </w:r>
      <w:proofErr w:type="spellStart"/>
      <w:r w:rsidRPr="008F34C2">
        <w:t>productManager</w:t>
      </w:r>
      <w:proofErr w:type="spellEnd"/>
      <w:r w:rsidRPr="008E0725">
        <w:t>")</w:t>
      </w:r>
    </w:p>
    <w:p w:rsidR="008F34C2" w:rsidRPr="008F34C2" w:rsidRDefault="008F34C2" w:rsidP="008F34C2">
      <w:pPr>
        <w:spacing w:after="0" w:line="240" w:lineRule="auto"/>
        <w:rPr>
          <w:rFonts w:ascii="Courier New" w:hAnsi="Courier New" w:cs="Courier New"/>
          <w:sz w:val="16"/>
          <w:szCs w:val="16"/>
          <w:lang w:val="en-US"/>
        </w:rPr>
      </w:pPr>
      <w:r w:rsidRPr="008E0725">
        <w:rPr>
          <w:rFonts w:ascii="Courier New" w:hAnsi="Courier New" w:cs="Courier New"/>
          <w:sz w:val="16"/>
          <w:szCs w:val="16"/>
          <w:lang w:val="en-US"/>
        </w:rPr>
        <w:t xml:space="preserve">    </w:t>
      </w:r>
      <w:r w:rsidRPr="008F34C2">
        <w:rPr>
          <w:rFonts w:ascii="Courier New" w:hAnsi="Courier New" w:cs="Courier New"/>
          <w:sz w:val="16"/>
          <w:szCs w:val="16"/>
          <w:lang w:val="en-US"/>
        </w:rPr>
        <w:t xml:space="preserve">public </w:t>
      </w:r>
      <w:proofErr w:type="spellStart"/>
      <w:r w:rsidRPr="008F34C2">
        <w:rPr>
          <w:rFonts w:ascii="Courier New" w:hAnsi="Courier New" w:cs="Courier New"/>
          <w:sz w:val="16"/>
          <w:szCs w:val="16"/>
          <w:lang w:val="en-US"/>
        </w:rPr>
        <w:t>ProductManager</w:t>
      </w:r>
      <w:proofErr w:type="spellEnd"/>
      <w:r w:rsidRPr="008F34C2">
        <w:rPr>
          <w:rFonts w:ascii="Courier New" w:hAnsi="Courier New" w:cs="Courier New"/>
          <w:sz w:val="16"/>
          <w:szCs w:val="16"/>
          <w:lang w:val="en-US"/>
        </w:rPr>
        <w:t xml:space="preserve"> </w:t>
      </w:r>
      <w:proofErr w:type="spellStart"/>
      <w:r w:rsidRPr="008F34C2">
        <w:rPr>
          <w:rFonts w:ascii="Courier New" w:hAnsi="Courier New" w:cs="Courier New"/>
          <w:sz w:val="16"/>
          <w:szCs w:val="16"/>
          <w:lang w:val="en-US"/>
        </w:rPr>
        <w:t>getProductManager</w:t>
      </w:r>
      <w:proofErr w:type="spellEnd"/>
      <w:r w:rsidRPr="008F34C2">
        <w:rPr>
          <w:rFonts w:ascii="Courier New" w:hAnsi="Courier New" w:cs="Courier New"/>
          <w:sz w:val="16"/>
          <w:szCs w:val="16"/>
          <w:lang w:val="en-US"/>
        </w:rPr>
        <w:t>() {</w:t>
      </w:r>
    </w:p>
    <w:p w:rsidR="008F34C2" w:rsidRPr="008F34C2"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 xml:space="preserve">        return new ProductManager();</w:t>
      </w:r>
    </w:p>
    <w:p w:rsidR="008F34C2" w:rsidRPr="008E0725"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 xml:space="preserve">    </w:t>
      </w:r>
      <w:r w:rsidRPr="008E0725">
        <w:rPr>
          <w:rFonts w:ascii="Courier New" w:hAnsi="Courier New" w:cs="Courier New"/>
          <w:sz w:val="16"/>
          <w:szCs w:val="16"/>
          <w:lang w:val="en-US"/>
        </w:rPr>
        <w:t>}</w:t>
      </w:r>
    </w:p>
    <w:p w:rsidR="008F34C2" w:rsidRPr="008E0725" w:rsidRDefault="008F34C2" w:rsidP="008F34C2">
      <w:pPr>
        <w:spacing w:after="0" w:line="240" w:lineRule="auto"/>
        <w:rPr>
          <w:rFonts w:ascii="Courier New" w:hAnsi="Courier New" w:cs="Courier New"/>
          <w:sz w:val="16"/>
          <w:szCs w:val="16"/>
          <w:lang w:val="en-US"/>
        </w:rPr>
      </w:pPr>
    </w:p>
    <w:p w:rsidR="008F34C2" w:rsidRPr="008F34C2" w:rsidRDefault="008F34C2" w:rsidP="00FB49B2">
      <w:pPr>
        <w:pStyle w:val="2"/>
      </w:pPr>
      <w:r w:rsidRPr="008F34C2">
        <w:t xml:space="preserve">    /**</w:t>
      </w:r>
    </w:p>
    <w:p w:rsidR="008F34C2" w:rsidRPr="007438EA" w:rsidRDefault="008F34C2" w:rsidP="00FB49B2">
      <w:pPr>
        <w:pStyle w:val="2"/>
      </w:pPr>
      <w:r w:rsidRPr="008F34C2">
        <w:t xml:space="preserve"> </w:t>
      </w:r>
      <w:r w:rsidR="007438EA">
        <w:t xml:space="preserve">    * Return product grid</w:t>
      </w:r>
    </w:p>
    <w:p w:rsidR="008F34C2" w:rsidRPr="008F34C2" w:rsidRDefault="008F34C2" w:rsidP="00FB49B2">
      <w:pPr>
        <w:pStyle w:val="2"/>
      </w:pPr>
      <w:r w:rsidRPr="008F34C2">
        <w:t xml:space="preserve">     * </w:t>
      </w:r>
    </w:p>
    <w:p w:rsidR="008F34C2" w:rsidRPr="008F34C2" w:rsidRDefault="008F34C2" w:rsidP="00FB49B2">
      <w:pPr>
        <w:pStyle w:val="2"/>
      </w:pPr>
      <w:r w:rsidRPr="008F34C2">
        <w:t xml:space="preserve">     * @return </w:t>
      </w:r>
    </w:p>
    <w:p w:rsidR="008F34C2" w:rsidRPr="008F34C2" w:rsidRDefault="008F34C2" w:rsidP="00FB49B2">
      <w:pPr>
        <w:pStyle w:val="2"/>
      </w:pPr>
      <w:r w:rsidRPr="008F34C2">
        <w:t xml:space="preserve">     */</w:t>
      </w:r>
    </w:p>
    <w:p w:rsidR="008F34C2" w:rsidRPr="008F34C2" w:rsidRDefault="008F34C2" w:rsidP="00FB49B2">
      <w:pPr>
        <w:pStyle w:val="1"/>
      </w:pPr>
      <w:r w:rsidRPr="008E0725">
        <w:t xml:space="preserve">    </w:t>
      </w:r>
      <w:r w:rsidRPr="008F34C2">
        <w:t>@Bean(name = "</w:t>
      </w:r>
      <w:proofErr w:type="spellStart"/>
      <w:r w:rsidRPr="008F34C2">
        <w:t>productGrid</w:t>
      </w:r>
      <w:proofErr w:type="spellEnd"/>
      <w:r w:rsidRPr="008F34C2">
        <w:t>")</w:t>
      </w:r>
    </w:p>
    <w:p w:rsidR="008F34C2" w:rsidRPr="008F34C2"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 xml:space="preserve">    public JqGridProduct getProductGrid() {</w:t>
      </w:r>
    </w:p>
    <w:p w:rsidR="008F34C2" w:rsidRPr="008F34C2"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 xml:space="preserve">        return new JqGridProduct();</w:t>
      </w:r>
    </w:p>
    <w:p w:rsidR="008F34C2" w:rsidRPr="008F34C2"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 xml:space="preserve">    }</w:t>
      </w:r>
    </w:p>
    <w:p w:rsidR="008F34C2" w:rsidRPr="008F34C2" w:rsidRDefault="008F34C2" w:rsidP="008F34C2">
      <w:pPr>
        <w:spacing w:after="0" w:line="240" w:lineRule="auto"/>
        <w:rPr>
          <w:rFonts w:ascii="Courier New" w:hAnsi="Courier New" w:cs="Courier New"/>
          <w:sz w:val="16"/>
          <w:szCs w:val="16"/>
          <w:lang w:val="en-US"/>
        </w:rPr>
      </w:pPr>
    </w:p>
    <w:p w:rsidR="008F34C2" w:rsidRPr="008F34C2" w:rsidRDefault="008F34C2" w:rsidP="00FB49B2">
      <w:pPr>
        <w:pStyle w:val="2"/>
      </w:pPr>
      <w:r w:rsidRPr="008F34C2">
        <w:t xml:space="preserve">    /**</w:t>
      </w:r>
    </w:p>
    <w:p w:rsidR="008F34C2" w:rsidRPr="008F34C2" w:rsidRDefault="008F34C2" w:rsidP="00FB49B2">
      <w:pPr>
        <w:pStyle w:val="2"/>
      </w:pPr>
      <w:r w:rsidRPr="008F34C2">
        <w:t xml:space="preserve">     *</w:t>
      </w:r>
      <w:r w:rsidR="007438EA">
        <w:t xml:space="preserve"> Return invoice manager</w:t>
      </w:r>
    </w:p>
    <w:p w:rsidR="008F34C2" w:rsidRPr="008F34C2" w:rsidRDefault="008F34C2" w:rsidP="00FB49B2">
      <w:pPr>
        <w:pStyle w:val="2"/>
      </w:pPr>
      <w:r w:rsidRPr="008F34C2">
        <w:t xml:space="preserve">     * </w:t>
      </w:r>
    </w:p>
    <w:p w:rsidR="008F34C2" w:rsidRPr="008F34C2" w:rsidRDefault="008F34C2" w:rsidP="00FB49B2">
      <w:pPr>
        <w:pStyle w:val="2"/>
      </w:pPr>
      <w:r w:rsidRPr="008F34C2">
        <w:t xml:space="preserve">     * @return </w:t>
      </w:r>
    </w:p>
    <w:p w:rsidR="008F34C2" w:rsidRPr="008F34C2" w:rsidRDefault="008F34C2" w:rsidP="00FB49B2">
      <w:pPr>
        <w:pStyle w:val="2"/>
      </w:pPr>
      <w:r w:rsidRPr="008F34C2">
        <w:t xml:space="preserve">     */</w:t>
      </w:r>
    </w:p>
    <w:p w:rsidR="008F34C2" w:rsidRPr="008F34C2" w:rsidRDefault="008F34C2" w:rsidP="00FB49B2">
      <w:pPr>
        <w:pStyle w:val="1"/>
      </w:pPr>
      <w:r w:rsidRPr="008F34C2">
        <w:t xml:space="preserve">    @Bean(name = "invoiceManager")</w:t>
      </w:r>
    </w:p>
    <w:p w:rsidR="008F34C2" w:rsidRPr="008F34C2"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 xml:space="preserve">    public InvoiceManager getInvoiceManager() {</w:t>
      </w:r>
    </w:p>
    <w:p w:rsidR="008F34C2" w:rsidRPr="008F34C2"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 xml:space="preserve">        return new InvoiceManager();</w:t>
      </w:r>
    </w:p>
    <w:p w:rsidR="008F34C2" w:rsidRPr="008F34C2"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 xml:space="preserve">    }</w:t>
      </w:r>
    </w:p>
    <w:p w:rsidR="008F34C2" w:rsidRPr="008F34C2" w:rsidRDefault="008F34C2" w:rsidP="008F34C2">
      <w:pPr>
        <w:spacing w:after="0" w:line="240" w:lineRule="auto"/>
        <w:rPr>
          <w:rFonts w:ascii="Courier New" w:hAnsi="Courier New" w:cs="Courier New"/>
          <w:sz w:val="16"/>
          <w:szCs w:val="16"/>
          <w:lang w:val="en-US"/>
        </w:rPr>
      </w:pPr>
    </w:p>
    <w:p w:rsidR="008F34C2" w:rsidRPr="008F34C2" w:rsidRDefault="008F34C2" w:rsidP="00FB49B2">
      <w:pPr>
        <w:pStyle w:val="2"/>
      </w:pPr>
      <w:r w:rsidRPr="008F34C2">
        <w:t xml:space="preserve">    /**</w:t>
      </w:r>
    </w:p>
    <w:p w:rsidR="008F34C2" w:rsidRPr="008F34C2" w:rsidRDefault="007438EA" w:rsidP="00FB49B2">
      <w:pPr>
        <w:pStyle w:val="2"/>
      </w:pPr>
      <w:r>
        <w:t xml:space="preserve">     * Return invoice grid</w:t>
      </w:r>
    </w:p>
    <w:p w:rsidR="008F34C2" w:rsidRPr="008F34C2" w:rsidRDefault="008F34C2" w:rsidP="00FB49B2">
      <w:pPr>
        <w:pStyle w:val="2"/>
      </w:pPr>
      <w:r w:rsidRPr="008F34C2">
        <w:lastRenderedPageBreak/>
        <w:t xml:space="preserve">     * </w:t>
      </w:r>
    </w:p>
    <w:p w:rsidR="008F34C2" w:rsidRPr="008F34C2" w:rsidRDefault="008F34C2" w:rsidP="00FB49B2">
      <w:pPr>
        <w:pStyle w:val="2"/>
      </w:pPr>
      <w:r w:rsidRPr="008F34C2">
        <w:t xml:space="preserve">     * @return </w:t>
      </w:r>
    </w:p>
    <w:p w:rsidR="008F34C2" w:rsidRPr="008F34C2" w:rsidRDefault="008F34C2" w:rsidP="00FB49B2">
      <w:pPr>
        <w:pStyle w:val="2"/>
      </w:pPr>
      <w:r w:rsidRPr="008F34C2">
        <w:t xml:space="preserve">     */</w:t>
      </w:r>
    </w:p>
    <w:p w:rsidR="008F34C2" w:rsidRPr="008F34C2" w:rsidRDefault="008F34C2" w:rsidP="00FB49B2">
      <w:pPr>
        <w:pStyle w:val="1"/>
      </w:pPr>
      <w:r w:rsidRPr="008F34C2">
        <w:t xml:space="preserve">    @Bean(name = "invoiceGrid")</w:t>
      </w:r>
    </w:p>
    <w:p w:rsidR="008F34C2" w:rsidRPr="008F34C2"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 xml:space="preserve">    public JqGridInvoice getInvoiceGrid() {</w:t>
      </w:r>
    </w:p>
    <w:p w:rsidR="008F34C2" w:rsidRPr="009C365F"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 xml:space="preserve">        return</w:t>
      </w:r>
      <w:r w:rsidRPr="009C365F">
        <w:rPr>
          <w:rFonts w:ascii="Courier New" w:hAnsi="Courier New" w:cs="Courier New"/>
          <w:sz w:val="16"/>
          <w:szCs w:val="16"/>
          <w:lang w:val="en-US"/>
        </w:rPr>
        <w:t xml:space="preserve"> </w:t>
      </w:r>
      <w:r w:rsidRPr="008F34C2">
        <w:rPr>
          <w:rFonts w:ascii="Courier New" w:hAnsi="Courier New" w:cs="Courier New"/>
          <w:sz w:val="16"/>
          <w:szCs w:val="16"/>
          <w:lang w:val="en-US"/>
        </w:rPr>
        <w:t>new</w:t>
      </w:r>
      <w:r w:rsidRPr="009C365F">
        <w:rPr>
          <w:rFonts w:ascii="Courier New" w:hAnsi="Courier New" w:cs="Courier New"/>
          <w:sz w:val="16"/>
          <w:szCs w:val="16"/>
          <w:lang w:val="en-US"/>
        </w:rPr>
        <w:t xml:space="preserve"> </w:t>
      </w:r>
      <w:r w:rsidRPr="008F34C2">
        <w:rPr>
          <w:rFonts w:ascii="Courier New" w:hAnsi="Courier New" w:cs="Courier New"/>
          <w:sz w:val="16"/>
          <w:szCs w:val="16"/>
          <w:lang w:val="en-US"/>
        </w:rPr>
        <w:t>JqGridInvoice</w:t>
      </w:r>
      <w:r w:rsidRPr="009C365F">
        <w:rPr>
          <w:rFonts w:ascii="Courier New" w:hAnsi="Courier New" w:cs="Courier New"/>
          <w:sz w:val="16"/>
          <w:szCs w:val="16"/>
          <w:lang w:val="en-US"/>
        </w:rPr>
        <w:t>();</w:t>
      </w:r>
    </w:p>
    <w:p w:rsidR="008F34C2" w:rsidRPr="009C365F" w:rsidRDefault="008F34C2" w:rsidP="008F34C2">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w:t>
      </w:r>
    </w:p>
    <w:p w:rsidR="008F34C2" w:rsidRPr="009C365F" w:rsidRDefault="008F34C2" w:rsidP="008F34C2">
      <w:pPr>
        <w:spacing w:after="0" w:line="240" w:lineRule="auto"/>
        <w:rPr>
          <w:rFonts w:ascii="Courier New" w:hAnsi="Courier New" w:cs="Courier New"/>
          <w:sz w:val="16"/>
          <w:szCs w:val="16"/>
          <w:lang w:val="en-US"/>
        </w:rPr>
      </w:pPr>
    </w:p>
    <w:p w:rsidR="008F34C2" w:rsidRPr="008F34C2" w:rsidRDefault="008F34C2" w:rsidP="00FB49B2">
      <w:pPr>
        <w:pStyle w:val="2"/>
      </w:pPr>
      <w:r w:rsidRPr="008F34C2">
        <w:t xml:space="preserve">    /**</w:t>
      </w:r>
    </w:p>
    <w:p w:rsidR="008F34C2" w:rsidRPr="007438EA" w:rsidRDefault="007438EA" w:rsidP="00FB49B2">
      <w:pPr>
        <w:pStyle w:val="2"/>
      </w:pPr>
      <w:r>
        <w:t xml:space="preserve">     * Return invoice items grid</w:t>
      </w:r>
    </w:p>
    <w:p w:rsidR="008F34C2" w:rsidRPr="008F34C2" w:rsidRDefault="008F34C2" w:rsidP="00FB49B2">
      <w:pPr>
        <w:pStyle w:val="2"/>
      </w:pPr>
      <w:r w:rsidRPr="008F34C2">
        <w:t xml:space="preserve">     * </w:t>
      </w:r>
    </w:p>
    <w:p w:rsidR="008F34C2" w:rsidRPr="008F34C2" w:rsidRDefault="008F34C2" w:rsidP="00FB49B2">
      <w:pPr>
        <w:pStyle w:val="2"/>
      </w:pPr>
      <w:r w:rsidRPr="008F34C2">
        <w:t xml:space="preserve">     * @return </w:t>
      </w:r>
    </w:p>
    <w:p w:rsidR="008F34C2" w:rsidRPr="008F34C2" w:rsidRDefault="008F34C2" w:rsidP="00FB49B2">
      <w:pPr>
        <w:pStyle w:val="2"/>
      </w:pPr>
      <w:r w:rsidRPr="008F34C2">
        <w:t xml:space="preserve">     */</w:t>
      </w:r>
    </w:p>
    <w:p w:rsidR="008F34C2" w:rsidRPr="008F34C2" w:rsidRDefault="008F34C2" w:rsidP="00FB49B2">
      <w:pPr>
        <w:pStyle w:val="1"/>
      </w:pPr>
      <w:r w:rsidRPr="008F34C2">
        <w:t xml:space="preserve">    @Bean(name = "invoiceLineGrid")</w:t>
      </w:r>
    </w:p>
    <w:p w:rsidR="008F34C2" w:rsidRPr="008F34C2"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 xml:space="preserve">    public JqGridInvoiceLine getInvoiceLineGrid() {</w:t>
      </w:r>
    </w:p>
    <w:p w:rsidR="008F34C2" w:rsidRPr="008F34C2"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 xml:space="preserve">        return new JqGridInvoiceLine();</w:t>
      </w:r>
    </w:p>
    <w:p w:rsidR="008F34C2" w:rsidRPr="008F34C2"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 xml:space="preserve">    }</w:t>
      </w:r>
    </w:p>
    <w:p w:rsidR="008F34C2" w:rsidRPr="008F34C2" w:rsidRDefault="008F34C2" w:rsidP="008F34C2">
      <w:pPr>
        <w:spacing w:after="0" w:line="240" w:lineRule="auto"/>
        <w:rPr>
          <w:rFonts w:ascii="Courier New" w:hAnsi="Courier New" w:cs="Courier New"/>
          <w:sz w:val="16"/>
          <w:szCs w:val="16"/>
          <w:lang w:val="en-US"/>
        </w:rPr>
      </w:pPr>
    </w:p>
    <w:p w:rsidR="008F34C2" w:rsidRPr="008F34C2" w:rsidRDefault="008F34C2" w:rsidP="00FB49B2">
      <w:pPr>
        <w:pStyle w:val="2"/>
      </w:pPr>
      <w:r w:rsidRPr="008F34C2">
        <w:t xml:space="preserve">    /**</w:t>
      </w:r>
    </w:p>
    <w:p w:rsidR="008F34C2" w:rsidRPr="008F34C2" w:rsidRDefault="007438EA" w:rsidP="00FB49B2">
      <w:pPr>
        <w:pStyle w:val="2"/>
      </w:pPr>
      <w:r>
        <w:t xml:space="preserve">     * Return working period</w:t>
      </w:r>
    </w:p>
    <w:p w:rsidR="008F34C2" w:rsidRPr="008F34C2" w:rsidRDefault="008F34C2" w:rsidP="00FB49B2">
      <w:pPr>
        <w:pStyle w:val="2"/>
      </w:pPr>
      <w:r w:rsidRPr="008F34C2">
        <w:t xml:space="preserve">     * </w:t>
      </w:r>
    </w:p>
    <w:p w:rsidR="008F34C2" w:rsidRPr="008F34C2" w:rsidRDefault="008F34C2" w:rsidP="00FB49B2">
      <w:pPr>
        <w:pStyle w:val="2"/>
      </w:pPr>
      <w:r w:rsidRPr="008F34C2">
        <w:t xml:space="preserve">     * @return </w:t>
      </w:r>
    </w:p>
    <w:p w:rsidR="008F34C2" w:rsidRPr="008F34C2" w:rsidRDefault="008F34C2" w:rsidP="00FB49B2">
      <w:pPr>
        <w:pStyle w:val="2"/>
      </w:pPr>
      <w:r w:rsidRPr="008F34C2">
        <w:t xml:space="preserve">     */</w:t>
      </w:r>
    </w:p>
    <w:p w:rsidR="008F34C2" w:rsidRPr="008F34C2" w:rsidRDefault="008F34C2" w:rsidP="00FB49B2">
      <w:pPr>
        <w:pStyle w:val="1"/>
      </w:pPr>
      <w:r w:rsidRPr="008F34C2">
        <w:t xml:space="preserve">    @Bean(name = "workingPeriod")</w:t>
      </w:r>
    </w:p>
    <w:p w:rsidR="008F34C2" w:rsidRPr="008F34C2"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 xml:space="preserve">    public WorkingPeriod getWorkingPeriod() {</w:t>
      </w:r>
    </w:p>
    <w:p w:rsidR="008F34C2" w:rsidRPr="008F34C2"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 xml:space="preserve">        return new WorkingPeriod();</w:t>
      </w:r>
    </w:p>
    <w:p w:rsidR="008F34C2" w:rsidRPr="008F34C2"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 xml:space="preserve">    }</w:t>
      </w:r>
    </w:p>
    <w:p w:rsidR="008F34C2" w:rsidRPr="008F34C2" w:rsidRDefault="008F34C2" w:rsidP="008F34C2">
      <w:pPr>
        <w:spacing w:after="0" w:line="240" w:lineRule="auto"/>
        <w:rPr>
          <w:rFonts w:ascii="Courier New" w:hAnsi="Courier New" w:cs="Courier New"/>
          <w:sz w:val="16"/>
          <w:szCs w:val="16"/>
          <w:lang w:val="en-US"/>
        </w:rPr>
      </w:pPr>
    </w:p>
    <w:p w:rsidR="008F34C2" w:rsidRPr="008F34C2" w:rsidRDefault="008F34C2" w:rsidP="008F34C2">
      <w:pPr>
        <w:spacing w:after="0" w:line="240" w:lineRule="auto"/>
        <w:rPr>
          <w:rFonts w:ascii="Courier New" w:hAnsi="Courier New" w:cs="Courier New"/>
          <w:sz w:val="16"/>
          <w:szCs w:val="16"/>
          <w:lang w:val="en-US"/>
        </w:rPr>
      </w:pPr>
      <w:r w:rsidRPr="008F34C2">
        <w:rPr>
          <w:rFonts w:ascii="Courier New" w:hAnsi="Courier New" w:cs="Courier New"/>
          <w:sz w:val="16"/>
          <w:szCs w:val="16"/>
          <w:lang w:val="en-US"/>
        </w:rPr>
        <w:t>}</w:t>
      </w:r>
    </w:p>
    <w:p w:rsidR="00FE1D00" w:rsidRPr="003F3DC3" w:rsidRDefault="00FE1D00" w:rsidP="00FE1D00">
      <w:pPr>
        <w:jc w:val="both"/>
        <w:rPr>
          <w:rFonts w:ascii="Arial" w:hAnsi="Arial" w:cs="Arial"/>
          <w:sz w:val="24"/>
          <w:lang w:val="en-US"/>
        </w:rPr>
      </w:pPr>
    </w:p>
    <w:p w:rsidR="00FE1D00" w:rsidRPr="003F3DC3" w:rsidRDefault="00FE1D00" w:rsidP="00FE1D00">
      <w:pPr>
        <w:jc w:val="both"/>
        <w:rPr>
          <w:rFonts w:ascii="Arial" w:hAnsi="Arial" w:cs="Arial"/>
          <w:sz w:val="24"/>
          <w:lang w:val="en-US"/>
        </w:rPr>
      </w:pPr>
    </w:p>
    <w:p w:rsidR="00FE1D00" w:rsidRPr="003F3DC3" w:rsidRDefault="00E0416E" w:rsidP="00FE1D00">
      <w:pPr>
        <w:pStyle w:val="Heading2"/>
        <w:rPr>
          <w:rFonts w:ascii="Arial" w:hAnsi="Arial" w:cs="Arial"/>
          <w:sz w:val="24"/>
          <w:lang w:val="en-US"/>
        </w:rPr>
      </w:pPr>
      <w:bookmarkStart w:id="8" w:name="_Toc477772243"/>
      <w:r w:rsidRPr="003F3DC3">
        <w:rPr>
          <w:rFonts w:ascii="Arial" w:hAnsi="Arial" w:cs="Arial"/>
          <w:sz w:val="24"/>
          <w:lang w:val="en-US"/>
        </w:rPr>
        <w:t xml:space="preserve">Creating SQL queries </w:t>
      </w:r>
      <w:r w:rsidR="00BC1FDB">
        <w:rPr>
          <w:rFonts w:ascii="Arial" w:hAnsi="Arial" w:cs="Arial"/>
          <w:sz w:val="24"/>
          <w:lang w:val="en-US"/>
        </w:rPr>
        <w:t>using</w:t>
      </w:r>
      <w:r w:rsidRPr="003F3DC3">
        <w:rPr>
          <w:rFonts w:ascii="Arial" w:hAnsi="Arial" w:cs="Arial"/>
          <w:sz w:val="24"/>
          <w:lang w:val="en-US"/>
        </w:rPr>
        <w:t xml:space="preserve"> </w:t>
      </w:r>
      <w:proofErr w:type="spellStart"/>
      <w:r w:rsidRPr="003F3DC3">
        <w:rPr>
          <w:rFonts w:ascii="Arial" w:hAnsi="Arial" w:cs="Arial"/>
          <w:sz w:val="24"/>
          <w:lang w:val="en-US"/>
        </w:rPr>
        <w:t>jOOQ</w:t>
      </w:r>
      <w:bookmarkEnd w:id="8"/>
      <w:proofErr w:type="spellEnd"/>
    </w:p>
    <w:p w:rsidR="00FE1D00" w:rsidRPr="003F3DC3" w:rsidRDefault="00FE1D00" w:rsidP="00FE1D00">
      <w:pPr>
        <w:jc w:val="both"/>
        <w:rPr>
          <w:rFonts w:ascii="Arial" w:hAnsi="Arial" w:cs="Arial"/>
          <w:sz w:val="24"/>
          <w:lang w:val="en-US"/>
        </w:rPr>
      </w:pPr>
    </w:p>
    <w:p w:rsidR="00FE1D00" w:rsidRPr="003F3DC3" w:rsidRDefault="00E0416E" w:rsidP="00FE1D00">
      <w:pPr>
        <w:rPr>
          <w:rFonts w:ascii="Arial" w:hAnsi="Arial" w:cs="Arial"/>
          <w:lang w:val="en-US"/>
        </w:rPr>
      </w:pPr>
      <w:r w:rsidRPr="008F34C2">
        <w:rPr>
          <w:rFonts w:ascii="Arial" w:hAnsi="Arial" w:cs="Arial"/>
          <w:sz w:val="24"/>
          <w:szCs w:val="24"/>
          <w:lang w:val="en-US"/>
        </w:rPr>
        <w:t xml:space="preserve">Before we </w:t>
      </w:r>
      <w:r w:rsidR="009A08F0">
        <w:rPr>
          <w:rFonts w:ascii="Arial" w:hAnsi="Arial" w:cs="Arial"/>
          <w:sz w:val="24"/>
          <w:szCs w:val="24"/>
          <w:lang w:val="en-US"/>
        </w:rPr>
        <w:t>move</w:t>
      </w:r>
      <w:r w:rsidR="009A08F0" w:rsidRPr="008F34C2">
        <w:rPr>
          <w:rFonts w:ascii="Arial" w:hAnsi="Arial" w:cs="Arial"/>
          <w:sz w:val="24"/>
          <w:szCs w:val="24"/>
          <w:lang w:val="en-US"/>
        </w:rPr>
        <w:t xml:space="preserve"> </w:t>
      </w:r>
      <w:r w:rsidRPr="008F34C2">
        <w:rPr>
          <w:rFonts w:ascii="Arial" w:hAnsi="Arial" w:cs="Arial"/>
          <w:sz w:val="24"/>
          <w:szCs w:val="24"/>
          <w:lang w:val="en-US"/>
        </w:rPr>
        <w:t xml:space="preserve">on </w:t>
      </w:r>
      <w:r w:rsidR="009A08F0">
        <w:rPr>
          <w:rFonts w:ascii="Arial" w:hAnsi="Arial" w:cs="Arial"/>
          <w:sz w:val="24"/>
          <w:szCs w:val="24"/>
          <w:lang w:val="en-US"/>
        </w:rPr>
        <w:t xml:space="preserve">to </w:t>
      </w:r>
      <w:r w:rsidRPr="008F34C2">
        <w:rPr>
          <w:rFonts w:ascii="Arial" w:hAnsi="Arial" w:cs="Arial"/>
          <w:sz w:val="24"/>
          <w:szCs w:val="24"/>
          <w:lang w:val="en-US"/>
        </w:rPr>
        <w:t xml:space="preserve">the implementation of managers and grids, </w:t>
      </w:r>
      <w:r w:rsidR="00BB4FA5">
        <w:rPr>
          <w:rFonts w:ascii="Arial" w:hAnsi="Arial" w:cs="Arial"/>
          <w:sz w:val="24"/>
          <w:szCs w:val="24"/>
          <w:lang w:val="en-US"/>
        </w:rPr>
        <w:t>we will examine briefly</w:t>
      </w:r>
      <w:r w:rsidRPr="008F34C2">
        <w:rPr>
          <w:rFonts w:ascii="Arial" w:hAnsi="Arial" w:cs="Arial"/>
          <w:sz w:val="24"/>
          <w:szCs w:val="24"/>
          <w:lang w:val="en-US"/>
        </w:rPr>
        <w:t xml:space="preserve"> how to work with the database via jOOQ. </w:t>
      </w:r>
      <w:r w:rsidR="00BB4FA5">
        <w:rPr>
          <w:rFonts w:ascii="Arial" w:hAnsi="Arial" w:cs="Arial"/>
          <w:sz w:val="24"/>
          <w:szCs w:val="24"/>
          <w:lang w:val="en-US"/>
        </w:rPr>
        <w:t>Y</w:t>
      </w:r>
      <w:r w:rsidR="00BB4FA5" w:rsidRPr="008F34C2">
        <w:rPr>
          <w:rFonts w:ascii="Arial" w:hAnsi="Arial" w:cs="Arial"/>
          <w:sz w:val="24"/>
          <w:szCs w:val="24"/>
          <w:lang w:val="en-US"/>
        </w:rPr>
        <w:t xml:space="preserve">ou </w:t>
      </w:r>
      <w:r w:rsidRPr="008F34C2">
        <w:rPr>
          <w:rFonts w:ascii="Arial" w:hAnsi="Arial" w:cs="Arial"/>
          <w:sz w:val="24"/>
          <w:szCs w:val="24"/>
          <w:lang w:val="en-US"/>
        </w:rPr>
        <w:t xml:space="preserve">can find the full documentation on this issue in the </w:t>
      </w:r>
      <w:hyperlink r:id="rId18" w:history="1">
        <w:r w:rsidR="00C91A50">
          <w:rPr>
            <w:rStyle w:val="Hyperlink"/>
            <w:rFonts w:ascii="Arial" w:hAnsi="Arial" w:cs="Arial"/>
            <w:sz w:val="24"/>
            <w:szCs w:val="24"/>
            <w:lang w:val="en-US"/>
          </w:rPr>
          <w:t>SQL</w:t>
        </w:r>
        <w:r w:rsidR="00C91A50" w:rsidRPr="008F34C2">
          <w:rPr>
            <w:rStyle w:val="Hyperlink"/>
            <w:rFonts w:ascii="Arial" w:hAnsi="Arial" w:cs="Arial"/>
            <w:sz w:val="24"/>
            <w:szCs w:val="24"/>
            <w:lang w:val="en-US"/>
          </w:rPr>
          <w:t>-building</w:t>
        </w:r>
      </w:hyperlink>
      <w:r w:rsidRPr="008F34C2">
        <w:rPr>
          <w:rFonts w:ascii="Arial" w:hAnsi="Arial" w:cs="Arial"/>
          <w:sz w:val="24"/>
          <w:szCs w:val="24"/>
          <w:lang w:val="en-US"/>
        </w:rPr>
        <w:t xml:space="preserve"> section of the jOOQ documentation</w:t>
      </w:r>
      <w:r w:rsidRPr="003F3DC3">
        <w:rPr>
          <w:rFonts w:ascii="Arial" w:hAnsi="Arial" w:cs="Arial"/>
          <w:lang w:val="en-US"/>
        </w:rPr>
        <w:t>.</w:t>
      </w:r>
    </w:p>
    <w:p w:rsidR="00FE1D00" w:rsidRPr="003F3DC3" w:rsidRDefault="00E0416E" w:rsidP="00FE1D00">
      <w:pPr>
        <w:jc w:val="both"/>
        <w:rPr>
          <w:rFonts w:ascii="Arial" w:hAnsi="Arial" w:cs="Arial"/>
          <w:sz w:val="24"/>
          <w:lang w:val="en-US"/>
        </w:rPr>
      </w:pPr>
      <w:r w:rsidRPr="003F3DC3">
        <w:rPr>
          <w:rFonts w:ascii="Arial" w:hAnsi="Arial" w:cs="Arial"/>
          <w:sz w:val="24"/>
          <w:lang w:val="en-US"/>
        </w:rPr>
        <w:t xml:space="preserve">The org.jooq.impl.DSL class is the main </w:t>
      </w:r>
      <w:r w:rsidR="003E789E">
        <w:rPr>
          <w:rFonts w:ascii="Arial" w:hAnsi="Arial" w:cs="Arial"/>
          <w:sz w:val="24"/>
          <w:lang w:val="en-US"/>
        </w:rPr>
        <w:t xml:space="preserve">one </w:t>
      </w:r>
      <w:r w:rsidR="00BB4FA5">
        <w:rPr>
          <w:rFonts w:ascii="Arial" w:hAnsi="Arial" w:cs="Arial"/>
          <w:sz w:val="24"/>
          <w:lang w:val="en-US"/>
        </w:rPr>
        <w:t xml:space="preserve">from which </w:t>
      </w:r>
      <w:proofErr w:type="spellStart"/>
      <w:r w:rsidRPr="003F3DC3">
        <w:rPr>
          <w:rFonts w:ascii="Arial" w:hAnsi="Arial" w:cs="Arial"/>
          <w:sz w:val="24"/>
          <w:lang w:val="en-US"/>
        </w:rPr>
        <w:t>jOOQ</w:t>
      </w:r>
      <w:proofErr w:type="spellEnd"/>
      <w:r w:rsidRPr="003F3DC3">
        <w:rPr>
          <w:rFonts w:ascii="Arial" w:hAnsi="Arial" w:cs="Arial"/>
          <w:sz w:val="24"/>
          <w:lang w:val="en-US"/>
        </w:rPr>
        <w:t xml:space="preserve"> objects</w:t>
      </w:r>
      <w:r w:rsidR="003E789E">
        <w:rPr>
          <w:rFonts w:ascii="Arial" w:hAnsi="Arial" w:cs="Arial"/>
          <w:sz w:val="24"/>
          <w:lang w:val="en-US"/>
        </w:rPr>
        <w:t xml:space="preserve"> </w:t>
      </w:r>
      <w:r w:rsidR="009142CB">
        <w:rPr>
          <w:rFonts w:ascii="Arial" w:hAnsi="Arial" w:cs="Arial"/>
          <w:sz w:val="24"/>
          <w:lang w:val="en-US"/>
        </w:rPr>
        <w:t>are created</w:t>
      </w:r>
      <w:r w:rsidRPr="003F3DC3">
        <w:rPr>
          <w:rFonts w:ascii="Arial" w:hAnsi="Arial" w:cs="Arial"/>
          <w:sz w:val="24"/>
          <w:lang w:val="en-US"/>
        </w:rPr>
        <w:t>. It acts as a static factory for table expressions, column (or field) expressions, conditional expressions and many other parts of a query.</w:t>
      </w:r>
    </w:p>
    <w:p w:rsidR="009142CB" w:rsidRDefault="00E0416E" w:rsidP="00FE1D00">
      <w:pPr>
        <w:jc w:val="both"/>
        <w:rPr>
          <w:rFonts w:ascii="Arial" w:hAnsi="Arial" w:cs="Arial"/>
          <w:sz w:val="24"/>
          <w:lang w:val="en-US"/>
        </w:rPr>
      </w:pPr>
      <w:r w:rsidRPr="003F3DC3">
        <w:rPr>
          <w:rFonts w:ascii="Arial" w:hAnsi="Arial" w:cs="Arial"/>
          <w:sz w:val="24"/>
          <w:lang w:val="en-US"/>
        </w:rPr>
        <w:t xml:space="preserve">DSLContext references the org.jooq.Configuration object that configures the behavior of jOOQ during the execution of queries. Unlike </w:t>
      </w:r>
      <w:r w:rsidR="00FA4092">
        <w:rPr>
          <w:rFonts w:ascii="Arial" w:hAnsi="Arial" w:cs="Arial"/>
          <w:sz w:val="24"/>
          <w:lang w:val="en-US"/>
        </w:rPr>
        <w:t xml:space="preserve">with </w:t>
      </w:r>
      <w:r w:rsidRPr="003F3DC3">
        <w:rPr>
          <w:rFonts w:ascii="Arial" w:hAnsi="Arial" w:cs="Arial"/>
          <w:sz w:val="24"/>
          <w:lang w:val="en-US"/>
        </w:rPr>
        <w:t xml:space="preserve">static DSL, </w:t>
      </w:r>
      <w:r w:rsidR="001F44C9">
        <w:rPr>
          <w:rFonts w:ascii="Arial" w:hAnsi="Arial" w:cs="Arial"/>
          <w:sz w:val="24"/>
          <w:lang w:val="en-US"/>
        </w:rPr>
        <w:t xml:space="preserve">with </w:t>
      </w:r>
      <w:proofErr w:type="spellStart"/>
      <w:r w:rsidRPr="003F3DC3">
        <w:rPr>
          <w:rFonts w:ascii="Arial" w:hAnsi="Arial" w:cs="Arial"/>
          <w:sz w:val="24"/>
          <w:lang w:val="en-US"/>
        </w:rPr>
        <w:t>DSLContext</w:t>
      </w:r>
      <w:proofErr w:type="spellEnd"/>
      <w:r w:rsidRPr="003F3DC3">
        <w:rPr>
          <w:rFonts w:ascii="Arial" w:hAnsi="Arial" w:cs="Arial"/>
          <w:sz w:val="24"/>
          <w:lang w:val="en-US"/>
        </w:rPr>
        <w:t xml:space="preserve"> </w:t>
      </w:r>
      <w:r w:rsidR="001F44C9">
        <w:rPr>
          <w:rFonts w:ascii="Arial" w:hAnsi="Arial" w:cs="Arial"/>
          <w:sz w:val="24"/>
          <w:lang w:val="en-US"/>
        </w:rPr>
        <w:t xml:space="preserve">you can </w:t>
      </w:r>
      <w:r w:rsidRPr="003F3DC3">
        <w:rPr>
          <w:rFonts w:ascii="Arial" w:hAnsi="Arial" w:cs="Arial"/>
          <w:sz w:val="24"/>
          <w:lang w:val="en-US"/>
        </w:rPr>
        <w:t xml:space="preserve">create SQL statements that are already "configured" and ready for execution. </w:t>
      </w:r>
    </w:p>
    <w:p w:rsidR="00782FF3" w:rsidRDefault="00E0416E" w:rsidP="00FE1D00">
      <w:pPr>
        <w:jc w:val="both"/>
        <w:rPr>
          <w:rFonts w:ascii="Arial" w:hAnsi="Arial" w:cs="Arial"/>
          <w:sz w:val="24"/>
          <w:lang w:val="en-US"/>
        </w:rPr>
      </w:pPr>
      <w:r w:rsidRPr="003F3DC3">
        <w:rPr>
          <w:rFonts w:ascii="Arial" w:hAnsi="Arial" w:cs="Arial"/>
          <w:sz w:val="24"/>
          <w:lang w:val="en-US"/>
        </w:rPr>
        <w:t xml:space="preserve">In our application, </w:t>
      </w:r>
      <w:proofErr w:type="spellStart"/>
      <w:r w:rsidRPr="003F3DC3">
        <w:rPr>
          <w:rFonts w:ascii="Arial" w:hAnsi="Arial" w:cs="Arial"/>
          <w:sz w:val="24"/>
          <w:lang w:val="en-US"/>
        </w:rPr>
        <w:t>DSLContext</w:t>
      </w:r>
      <w:proofErr w:type="spellEnd"/>
      <w:r w:rsidRPr="003F3DC3">
        <w:rPr>
          <w:rFonts w:ascii="Arial" w:hAnsi="Arial" w:cs="Arial"/>
          <w:sz w:val="24"/>
          <w:lang w:val="en-US"/>
        </w:rPr>
        <w:t xml:space="preserve"> is created in the getDsl method of the JooqConfig configuration class. Configuration for DSLContext is returned by the getDslConfig method. </w:t>
      </w:r>
      <w:r w:rsidR="009142CB">
        <w:rPr>
          <w:rFonts w:ascii="Arial" w:hAnsi="Arial" w:cs="Arial"/>
          <w:sz w:val="24"/>
          <w:lang w:val="en-US"/>
        </w:rPr>
        <w:t>I</w:t>
      </w:r>
      <w:r w:rsidR="009142CB" w:rsidRPr="003F3DC3">
        <w:rPr>
          <w:rFonts w:ascii="Arial" w:hAnsi="Arial" w:cs="Arial"/>
          <w:sz w:val="24"/>
          <w:lang w:val="en-US"/>
        </w:rPr>
        <w:t xml:space="preserve">n </w:t>
      </w:r>
      <w:r w:rsidRPr="003F3DC3">
        <w:rPr>
          <w:rFonts w:ascii="Arial" w:hAnsi="Arial" w:cs="Arial"/>
          <w:sz w:val="24"/>
          <w:lang w:val="en-US"/>
        </w:rPr>
        <w:t xml:space="preserve">this method </w:t>
      </w:r>
      <w:r w:rsidR="009142CB">
        <w:rPr>
          <w:rFonts w:ascii="Arial" w:hAnsi="Arial" w:cs="Arial"/>
          <w:sz w:val="24"/>
          <w:lang w:val="en-US"/>
        </w:rPr>
        <w:t xml:space="preserve">we specify </w:t>
      </w:r>
      <w:r w:rsidRPr="003F3DC3">
        <w:rPr>
          <w:rFonts w:ascii="Arial" w:hAnsi="Arial" w:cs="Arial"/>
          <w:sz w:val="24"/>
          <w:lang w:val="en-US"/>
        </w:rPr>
        <w:t>the Firebird dialect</w:t>
      </w:r>
      <w:r w:rsidR="009142CB">
        <w:rPr>
          <w:rFonts w:ascii="Arial" w:hAnsi="Arial" w:cs="Arial"/>
          <w:sz w:val="24"/>
          <w:lang w:val="en-US"/>
        </w:rPr>
        <w:t xml:space="preserve"> that we will use</w:t>
      </w:r>
      <w:r w:rsidRPr="003F3DC3">
        <w:rPr>
          <w:rFonts w:ascii="Arial" w:hAnsi="Arial" w:cs="Arial"/>
          <w:sz w:val="24"/>
          <w:lang w:val="en-US"/>
        </w:rPr>
        <w:t xml:space="preserve">, the connection provider </w:t>
      </w:r>
      <w:r w:rsidR="009142CB">
        <w:rPr>
          <w:rFonts w:ascii="Arial" w:hAnsi="Arial" w:cs="Arial"/>
          <w:sz w:val="24"/>
          <w:lang w:val="en-US"/>
        </w:rPr>
        <w:t xml:space="preserve">that </w:t>
      </w:r>
      <w:r w:rsidRPr="003F3DC3">
        <w:rPr>
          <w:rFonts w:ascii="Arial" w:hAnsi="Arial" w:cs="Arial"/>
          <w:sz w:val="24"/>
          <w:lang w:val="en-US"/>
        </w:rPr>
        <w:t>determines how we get a connection via JDBC and the SQL query execution listener.</w:t>
      </w:r>
    </w:p>
    <w:p w:rsidR="00FE1D00" w:rsidRPr="003F3DC3" w:rsidRDefault="002E4795" w:rsidP="004C1C41">
      <w:pPr>
        <w:pStyle w:val="Heading3"/>
        <w:rPr>
          <w:rFonts w:ascii="Arial" w:hAnsi="Arial" w:cs="Arial"/>
          <w:sz w:val="24"/>
          <w:lang w:val="en-US"/>
        </w:rPr>
      </w:pPr>
      <w:r>
        <w:rPr>
          <w:rFonts w:ascii="Arial" w:hAnsi="Arial" w:cs="Arial"/>
          <w:sz w:val="24"/>
          <w:lang w:val="en-US"/>
        </w:rPr>
        <w:t xml:space="preserve">The </w:t>
      </w:r>
      <w:proofErr w:type="spellStart"/>
      <w:r w:rsidR="00782FF3">
        <w:rPr>
          <w:rFonts w:ascii="Arial" w:hAnsi="Arial" w:cs="Arial"/>
          <w:sz w:val="24"/>
          <w:lang w:val="en-US"/>
        </w:rPr>
        <w:t>jOOQ</w:t>
      </w:r>
      <w:proofErr w:type="spellEnd"/>
      <w:r w:rsidR="00782FF3">
        <w:rPr>
          <w:rFonts w:ascii="Arial" w:hAnsi="Arial" w:cs="Arial"/>
          <w:sz w:val="24"/>
          <w:lang w:val="en-US"/>
        </w:rPr>
        <w:t xml:space="preserve"> DSL</w:t>
      </w:r>
      <w:r w:rsidR="00E0416E" w:rsidRPr="003F3DC3">
        <w:rPr>
          <w:rFonts w:ascii="Arial" w:hAnsi="Arial" w:cs="Arial"/>
          <w:sz w:val="24"/>
          <w:lang w:val="en-US"/>
        </w:rPr>
        <w:t xml:space="preserve"> </w:t>
      </w:r>
    </w:p>
    <w:p w:rsidR="00FE1D00" w:rsidRPr="003F3DC3" w:rsidRDefault="00E0416E" w:rsidP="00FE1D00">
      <w:pPr>
        <w:jc w:val="both"/>
        <w:rPr>
          <w:rFonts w:ascii="Arial" w:hAnsi="Arial" w:cs="Arial"/>
          <w:sz w:val="24"/>
          <w:lang w:val="en-US"/>
        </w:rPr>
      </w:pPr>
      <w:r w:rsidRPr="003F3DC3">
        <w:rPr>
          <w:rFonts w:ascii="Arial" w:hAnsi="Arial" w:cs="Arial"/>
          <w:sz w:val="24"/>
          <w:lang w:val="en-US"/>
        </w:rPr>
        <w:t>jOOQ comes with its own DSL (</w:t>
      </w:r>
      <w:r w:rsidR="00BF1B75">
        <w:rPr>
          <w:rFonts w:ascii="Arial" w:hAnsi="Arial" w:cs="Arial"/>
          <w:sz w:val="24"/>
          <w:lang w:val="en-US"/>
        </w:rPr>
        <w:t>f</w:t>
      </w:r>
      <w:r w:rsidRPr="003F3DC3">
        <w:rPr>
          <w:rFonts w:ascii="Arial" w:hAnsi="Arial" w:cs="Arial"/>
          <w:sz w:val="24"/>
          <w:lang w:val="en-US"/>
        </w:rPr>
        <w:t xml:space="preserve">or Domain Specific Language) that emulates SQL in Java. It </w:t>
      </w:r>
      <w:r w:rsidR="007F7A17">
        <w:rPr>
          <w:rFonts w:ascii="Arial" w:hAnsi="Arial" w:cs="Arial"/>
          <w:sz w:val="24"/>
          <w:lang w:val="en-US"/>
        </w:rPr>
        <w:t xml:space="preserve">allows </w:t>
      </w:r>
      <w:r w:rsidRPr="003F3DC3">
        <w:rPr>
          <w:rFonts w:ascii="Arial" w:hAnsi="Arial" w:cs="Arial"/>
          <w:sz w:val="24"/>
          <w:lang w:val="en-US"/>
        </w:rPr>
        <w:t xml:space="preserve">you </w:t>
      </w:r>
      <w:r w:rsidR="007F7A17">
        <w:rPr>
          <w:rFonts w:ascii="Arial" w:hAnsi="Arial" w:cs="Arial"/>
          <w:sz w:val="24"/>
          <w:lang w:val="en-US"/>
        </w:rPr>
        <w:t>to</w:t>
      </w:r>
      <w:r w:rsidR="007F7A17" w:rsidRPr="003F3DC3">
        <w:rPr>
          <w:rFonts w:ascii="Arial" w:hAnsi="Arial" w:cs="Arial"/>
          <w:sz w:val="24"/>
          <w:lang w:val="en-US"/>
        </w:rPr>
        <w:t xml:space="preserve"> </w:t>
      </w:r>
      <w:r w:rsidRPr="003F3DC3">
        <w:rPr>
          <w:rFonts w:ascii="Arial" w:hAnsi="Arial" w:cs="Arial"/>
          <w:sz w:val="24"/>
          <w:lang w:val="en-US"/>
        </w:rPr>
        <w:t xml:space="preserve">write SQL statements almost as </w:t>
      </w:r>
      <w:r w:rsidR="004513B9">
        <w:rPr>
          <w:rFonts w:ascii="Arial" w:hAnsi="Arial" w:cs="Arial"/>
          <w:sz w:val="24"/>
          <w:lang w:val="en-US"/>
        </w:rPr>
        <w:t xml:space="preserve">though </w:t>
      </w:r>
      <w:r w:rsidRPr="003F3DC3">
        <w:rPr>
          <w:rFonts w:ascii="Arial" w:hAnsi="Arial" w:cs="Arial"/>
          <w:sz w:val="24"/>
          <w:lang w:val="en-US"/>
        </w:rPr>
        <w:t xml:space="preserve">Java </w:t>
      </w:r>
      <w:r w:rsidR="007F7A17">
        <w:rPr>
          <w:rFonts w:ascii="Arial" w:hAnsi="Arial" w:cs="Arial"/>
          <w:sz w:val="24"/>
          <w:lang w:val="en-US"/>
        </w:rPr>
        <w:t xml:space="preserve">actually </w:t>
      </w:r>
      <w:r w:rsidRPr="003F3DC3">
        <w:rPr>
          <w:rFonts w:ascii="Arial" w:hAnsi="Arial" w:cs="Arial"/>
          <w:sz w:val="24"/>
          <w:lang w:val="en-US"/>
        </w:rPr>
        <w:t>supported</w:t>
      </w:r>
      <w:r w:rsidR="007F7A17">
        <w:rPr>
          <w:rFonts w:ascii="Arial" w:hAnsi="Arial" w:cs="Arial"/>
          <w:sz w:val="24"/>
          <w:lang w:val="en-US"/>
        </w:rPr>
        <w:t xml:space="preserve"> them</w:t>
      </w:r>
      <w:r w:rsidRPr="003F3DC3">
        <w:rPr>
          <w:rFonts w:ascii="Arial" w:hAnsi="Arial" w:cs="Arial"/>
          <w:sz w:val="24"/>
          <w:lang w:val="en-US"/>
        </w:rPr>
        <w:t>. It</w:t>
      </w:r>
      <w:r w:rsidR="007F7A17">
        <w:rPr>
          <w:rFonts w:ascii="Arial" w:hAnsi="Arial" w:cs="Arial"/>
          <w:sz w:val="24"/>
          <w:lang w:val="en-US"/>
        </w:rPr>
        <w:t>s effect</w:t>
      </w:r>
      <w:r w:rsidRPr="003F3DC3">
        <w:rPr>
          <w:rFonts w:ascii="Arial" w:hAnsi="Arial" w:cs="Arial"/>
          <w:sz w:val="24"/>
          <w:lang w:val="en-US"/>
        </w:rPr>
        <w:t xml:space="preserve"> is similar to what .NET in C# does </w:t>
      </w:r>
      <w:r w:rsidR="007F7A17">
        <w:rPr>
          <w:rFonts w:ascii="Arial" w:hAnsi="Arial" w:cs="Arial"/>
          <w:sz w:val="24"/>
          <w:lang w:val="en-US"/>
        </w:rPr>
        <w:t>with</w:t>
      </w:r>
      <w:r w:rsidRPr="003F3DC3">
        <w:rPr>
          <w:rFonts w:ascii="Arial" w:hAnsi="Arial" w:cs="Arial"/>
          <w:sz w:val="24"/>
          <w:lang w:val="en-US"/>
        </w:rPr>
        <w:t xml:space="preserve"> LINQ to SQL.</w:t>
      </w:r>
    </w:p>
    <w:p w:rsidR="00FE1D00" w:rsidRPr="003F3DC3" w:rsidRDefault="00E0416E" w:rsidP="00FE1D00">
      <w:pPr>
        <w:jc w:val="both"/>
        <w:rPr>
          <w:rFonts w:ascii="Arial" w:hAnsi="Arial" w:cs="Arial"/>
          <w:sz w:val="24"/>
          <w:szCs w:val="24"/>
          <w:lang w:val="en-US"/>
        </w:rPr>
      </w:pPr>
      <w:proofErr w:type="spellStart"/>
      <w:r w:rsidRPr="003F3DC3">
        <w:rPr>
          <w:rFonts w:ascii="Arial" w:hAnsi="Arial" w:cs="Arial"/>
          <w:sz w:val="24"/>
          <w:szCs w:val="24"/>
          <w:lang w:val="en-US"/>
        </w:rPr>
        <w:lastRenderedPageBreak/>
        <w:t>jOOQ</w:t>
      </w:r>
      <w:proofErr w:type="spellEnd"/>
      <w:r w:rsidRPr="003F3DC3">
        <w:rPr>
          <w:rFonts w:ascii="Arial" w:hAnsi="Arial" w:cs="Arial"/>
          <w:sz w:val="24"/>
          <w:szCs w:val="24"/>
          <w:lang w:val="en-US"/>
        </w:rPr>
        <w:t xml:space="preserve"> uses an informal BNF notation modelling a unified SQL dialect suitable for most</w:t>
      </w:r>
      <w:r w:rsidR="00E63F8C">
        <w:rPr>
          <w:rFonts w:ascii="Arial" w:hAnsi="Arial" w:cs="Arial"/>
          <w:sz w:val="24"/>
          <w:szCs w:val="24"/>
          <w:lang w:val="en-US"/>
        </w:rPr>
        <w:t xml:space="preserve"> </w:t>
      </w:r>
      <w:r w:rsidR="003F2039">
        <w:rPr>
          <w:rFonts w:ascii="Arial" w:hAnsi="Arial" w:cs="Arial"/>
          <w:sz w:val="24"/>
          <w:szCs w:val="24"/>
          <w:lang w:val="en-US"/>
        </w:rPr>
        <w:t>database engines</w:t>
      </w:r>
      <w:r w:rsidRPr="003F3DC3">
        <w:rPr>
          <w:rFonts w:ascii="Arial" w:hAnsi="Arial" w:cs="Arial"/>
          <w:sz w:val="24"/>
          <w:szCs w:val="24"/>
          <w:lang w:val="en-US"/>
        </w:rPr>
        <w:t>. Unlike other</w:t>
      </w:r>
      <w:r w:rsidR="003C6375">
        <w:rPr>
          <w:rFonts w:ascii="Arial" w:hAnsi="Arial" w:cs="Arial"/>
          <w:sz w:val="24"/>
          <w:szCs w:val="24"/>
          <w:lang w:val="en-US"/>
        </w:rPr>
        <w:t>,</w:t>
      </w:r>
      <w:r w:rsidRPr="003F3DC3">
        <w:rPr>
          <w:rFonts w:ascii="Arial" w:hAnsi="Arial" w:cs="Arial"/>
          <w:sz w:val="24"/>
          <w:szCs w:val="24"/>
          <w:lang w:val="en-US"/>
        </w:rPr>
        <w:t xml:space="preserve"> simpler frameworks that use the Fluent API or the chain method, the </w:t>
      </w:r>
      <w:proofErr w:type="spellStart"/>
      <w:r w:rsidR="003F2039">
        <w:rPr>
          <w:rFonts w:ascii="Arial" w:hAnsi="Arial" w:cs="Arial"/>
          <w:sz w:val="24"/>
          <w:szCs w:val="24"/>
          <w:lang w:val="en-US"/>
        </w:rPr>
        <w:t>jOOQ</w:t>
      </w:r>
      <w:proofErr w:type="spellEnd"/>
      <w:r w:rsidR="003F2039">
        <w:rPr>
          <w:rFonts w:ascii="Arial" w:hAnsi="Arial" w:cs="Arial"/>
          <w:sz w:val="24"/>
          <w:szCs w:val="24"/>
          <w:lang w:val="en-US"/>
        </w:rPr>
        <w:t xml:space="preserve">-based </w:t>
      </w:r>
      <w:r w:rsidRPr="003F3DC3">
        <w:rPr>
          <w:rFonts w:ascii="Arial" w:hAnsi="Arial" w:cs="Arial"/>
          <w:sz w:val="24"/>
          <w:szCs w:val="24"/>
          <w:lang w:val="en-US"/>
        </w:rPr>
        <w:t>BNF interface does not permit bad query syntax.</w:t>
      </w:r>
    </w:p>
    <w:p w:rsidR="00FE1D00" w:rsidRDefault="003F2039" w:rsidP="00FE1D00">
      <w:pPr>
        <w:jc w:val="both"/>
        <w:rPr>
          <w:rFonts w:ascii="Arial" w:hAnsi="Arial" w:cs="Arial"/>
          <w:sz w:val="24"/>
          <w:szCs w:val="24"/>
          <w:lang w:val="en-US"/>
        </w:rPr>
      </w:pPr>
      <w:r>
        <w:rPr>
          <w:rFonts w:ascii="Arial" w:hAnsi="Arial" w:cs="Arial"/>
          <w:sz w:val="24"/>
          <w:szCs w:val="24"/>
          <w:lang w:val="en-US"/>
        </w:rPr>
        <w:t>A</w:t>
      </w:r>
      <w:r w:rsidRPr="003F3DC3">
        <w:rPr>
          <w:rFonts w:ascii="Arial" w:hAnsi="Arial" w:cs="Arial"/>
          <w:sz w:val="24"/>
          <w:szCs w:val="24"/>
          <w:lang w:val="en-US"/>
        </w:rPr>
        <w:t xml:space="preserve"> </w:t>
      </w:r>
      <w:r w:rsidR="00E0416E" w:rsidRPr="003F3DC3">
        <w:rPr>
          <w:rFonts w:ascii="Arial" w:hAnsi="Arial" w:cs="Arial"/>
          <w:sz w:val="24"/>
          <w:szCs w:val="24"/>
          <w:lang w:val="en-US"/>
        </w:rPr>
        <w:t>simple SQL query:</w:t>
      </w:r>
    </w:p>
    <w:p w:rsidR="006D078A" w:rsidRPr="006D078A" w:rsidRDefault="006D078A" w:rsidP="006D078A">
      <w:pPr>
        <w:spacing w:after="0" w:line="240" w:lineRule="auto"/>
        <w:rPr>
          <w:rFonts w:ascii="Courier New" w:hAnsi="Courier New" w:cs="Courier New"/>
          <w:sz w:val="16"/>
          <w:szCs w:val="16"/>
          <w:lang w:val="en-US"/>
        </w:rPr>
      </w:pPr>
      <w:r w:rsidRPr="006D078A">
        <w:rPr>
          <w:rFonts w:ascii="Courier New" w:hAnsi="Courier New" w:cs="Courier New"/>
          <w:b/>
          <w:sz w:val="16"/>
          <w:szCs w:val="16"/>
          <w:lang w:val="en-US"/>
        </w:rPr>
        <w:t>SELECT</w:t>
      </w:r>
      <w:r w:rsidRPr="006D078A">
        <w:rPr>
          <w:rFonts w:ascii="Courier New" w:hAnsi="Courier New" w:cs="Courier New"/>
          <w:sz w:val="16"/>
          <w:szCs w:val="16"/>
          <w:lang w:val="en-US"/>
        </w:rPr>
        <w:t xml:space="preserve"> *</w:t>
      </w:r>
    </w:p>
    <w:p w:rsidR="006D078A" w:rsidRPr="006D078A" w:rsidRDefault="006D078A" w:rsidP="006D078A">
      <w:pPr>
        <w:spacing w:after="0" w:line="240" w:lineRule="auto"/>
        <w:rPr>
          <w:rFonts w:ascii="Courier New" w:hAnsi="Courier New" w:cs="Courier New"/>
          <w:sz w:val="16"/>
          <w:szCs w:val="16"/>
          <w:lang w:val="en-US"/>
        </w:rPr>
      </w:pPr>
      <w:r w:rsidRPr="006D078A">
        <w:rPr>
          <w:rFonts w:ascii="Courier New" w:hAnsi="Courier New" w:cs="Courier New"/>
          <w:sz w:val="16"/>
          <w:szCs w:val="16"/>
          <w:lang w:val="en-US"/>
        </w:rPr>
        <w:t xml:space="preserve">  </w:t>
      </w:r>
      <w:r w:rsidRPr="006D078A">
        <w:rPr>
          <w:rFonts w:ascii="Courier New" w:hAnsi="Courier New" w:cs="Courier New"/>
          <w:b/>
          <w:sz w:val="16"/>
          <w:szCs w:val="16"/>
          <w:lang w:val="en-US"/>
        </w:rPr>
        <w:t>FROM</w:t>
      </w:r>
      <w:r w:rsidRPr="006D078A">
        <w:rPr>
          <w:rFonts w:ascii="Courier New" w:hAnsi="Courier New" w:cs="Courier New"/>
          <w:sz w:val="16"/>
          <w:szCs w:val="16"/>
          <w:lang w:val="en-US"/>
        </w:rPr>
        <w:t xml:space="preserve"> author a</w:t>
      </w:r>
    </w:p>
    <w:p w:rsidR="006D078A" w:rsidRPr="006D078A" w:rsidRDefault="006D078A" w:rsidP="006D078A">
      <w:pPr>
        <w:spacing w:after="0" w:line="240" w:lineRule="auto"/>
        <w:rPr>
          <w:rFonts w:ascii="Courier New" w:hAnsi="Courier New" w:cs="Courier New"/>
          <w:sz w:val="16"/>
          <w:szCs w:val="16"/>
          <w:lang w:val="en-US"/>
        </w:rPr>
      </w:pPr>
      <w:r w:rsidRPr="006D078A">
        <w:rPr>
          <w:rFonts w:ascii="Courier New" w:hAnsi="Courier New" w:cs="Courier New"/>
          <w:sz w:val="16"/>
          <w:szCs w:val="16"/>
          <w:lang w:val="en-US"/>
        </w:rPr>
        <w:t xml:space="preserve">  </w:t>
      </w:r>
      <w:r w:rsidRPr="006D078A">
        <w:rPr>
          <w:rFonts w:ascii="Courier New" w:hAnsi="Courier New" w:cs="Courier New"/>
          <w:b/>
          <w:sz w:val="16"/>
          <w:szCs w:val="16"/>
          <w:lang w:val="en-US"/>
        </w:rPr>
        <w:t>JOIN</w:t>
      </w:r>
      <w:r w:rsidRPr="006D078A">
        <w:rPr>
          <w:rFonts w:ascii="Courier New" w:hAnsi="Courier New" w:cs="Courier New"/>
          <w:sz w:val="16"/>
          <w:szCs w:val="16"/>
          <w:lang w:val="en-US"/>
        </w:rPr>
        <w:t xml:space="preserve"> book b </w:t>
      </w:r>
      <w:r w:rsidRPr="006D078A">
        <w:rPr>
          <w:rFonts w:ascii="Courier New" w:hAnsi="Courier New" w:cs="Courier New"/>
          <w:b/>
          <w:sz w:val="16"/>
          <w:szCs w:val="16"/>
          <w:lang w:val="en-US"/>
        </w:rPr>
        <w:t>ON</w:t>
      </w:r>
      <w:r w:rsidRPr="006D078A">
        <w:rPr>
          <w:rFonts w:ascii="Courier New" w:hAnsi="Courier New" w:cs="Courier New"/>
          <w:sz w:val="16"/>
          <w:szCs w:val="16"/>
          <w:lang w:val="en-US"/>
        </w:rPr>
        <w:t xml:space="preserve"> a.id = b.author_id</w:t>
      </w:r>
    </w:p>
    <w:p w:rsidR="006D078A" w:rsidRPr="006D078A" w:rsidRDefault="006D078A" w:rsidP="006D078A">
      <w:pPr>
        <w:spacing w:after="0" w:line="240" w:lineRule="auto"/>
        <w:rPr>
          <w:rFonts w:ascii="Courier New" w:hAnsi="Courier New" w:cs="Courier New"/>
          <w:sz w:val="16"/>
          <w:szCs w:val="16"/>
          <w:lang w:val="en-US"/>
        </w:rPr>
      </w:pPr>
      <w:r w:rsidRPr="006D078A">
        <w:rPr>
          <w:rFonts w:ascii="Courier New" w:hAnsi="Courier New" w:cs="Courier New"/>
          <w:sz w:val="16"/>
          <w:szCs w:val="16"/>
          <w:lang w:val="en-US"/>
        </w:rPr>
        <w:t xml:space="preserve"> </w:t>
      </w:r>
      <w:r w:rsidRPr="006D078A">
        <w:rPr>
          <w:rFonts w:ascii="Courier New" w:hAnsi="Courier New" w:cs="Courier New"/>
          <w:b/>
          <w:sz w:val="16"/>
          <w:szCs w:val="16"/>
          <w:lang w:val="en-US"/>
        </w:rPr>
        <w:t>WHERE</w:t>
      </w:r>
      <w:r w:rsidRPr="006D078A">
        <w:rPr>
          <w:rFonts w:ascii="Courier New" w:hAnsi="Courier New" w:cs="Courier New"/>
          <w:sz w:val="16"/>
          <w:szCs w:val="16"/>
          <w:lang w:val="en-US"/>
        </w:rPr>
        <w:t xml:space="preserve"> a.year_of_birth &gt; 1920</w:t>
      </w:r>
    </w:p>
    <w:p w:rsidR="006D078A" w:rsidRPr="006D078A" w:rsidRDefault="006D078A" w:rsidP="006D078A">
      <w:pPr>
        <w:spacing w:after="0" w:line="240" w:lineRule="auto"/>
        <w:rPr>
          <w:rFonts w:ascii="Courier New" w:hAnsi="Courier New" w:cs="Courier New"/>
          <w:sz w:val="16"/>
          <w:szCs w:val="16"/>
          <w:lang w:val="en-US"/>
        </w:rPr>
      </w:pPr>
      <w:r w:rsidRPr="006D078A">
        <w:rPr>
          <w:rFonts w:ascii="Courier New" w:hAnsi="Courier New" w:cs="Courier New"/>
          <w:sz w:val="16"/>
          <w:szCs w:val="16"/>
          <w:lang w:val="en-US"/>
        </w:rPr>
        <w:t xml:space="preserve">   </w:t>
      </w:r>
      <w:r w:rsidRPr="006D078A">
        <w:rPr>
          <w:rFonts w:ascii="Courier New" w:hAnsi="Courier New" w:cs="Courier New"/>
          <w:b/>
          <w:sz w:val="16"/>
          <w:szCs w:val="16"/>
          <w:lang w:val="en-US"/>
        </w:rPr>
        <w:t>AND</w:t>
      </w:r>
      <w:r w:rsidRPr="006D078A">
        <w:rPr>
          <w:rFonts w:ascii="Courier New" w:hAnsi="Courier New" w:cs="Courier New"/>
          <w:sz w:val="16"/>
          <w:szCs w:val="16"/>
          <w:lang w:val="en-US"/>
        </w:rPr>
        <w:t xml:space="preserve"> a.first_name = 'Paulo'</w:t>
      </w:r>
    </w:p>
    <w:p w:rsidR="006D078A" w:rsidRPr="006D078A" w:rsidRDefault="006D078A" w:rsidP="006D078A">
      <w:pPr>
        <w:spacing w:after="0" w:line="240" w:lineRule="auto"/>
        <w:rPr>
          <w:rFonts w:ascii="Courier New" w:hAnsi="Courier New" w:cs="Courier New"/>
          <w:sz w:val="16"/>
          <w:szCs w:val="16"/>
          <w:lang w:val="en-US"/>
        </w:rPr>
      </w:pPr>
      <w:r w:rsidRPr="006D078A">
        <w:rPr>
          <w:rFonts w:ascii="Courier New" w:hAnsi="Courier New" w:cs="Courier New"/>
          <w:sz w:val="16"/>
          <w:szCs w:val="16"/>
          <w:lang w:val="en-US"/>
        </w:rPr>
        <w:t xml:space="preserve"> </w:t>
      </w:r>
      <w:r w:rsidRPr="006D078A">
        <w:rPr>
          <w:rFonts w:ascii="Courier New" w:hAnsi="Courier New" w:cs="Courier New"/>
          <w:b/>
          <w:sz w:val="16"/>
          <w:szCs w:val="16"/>
          <w:lang w:val="en-US"/>
        </w:rPr>
        <w:t>ORDER</w:t>
      </w:r>
      <w:r w:rsidRPr="006D078A">
        <w:rPr>
          <w:rFonts w:ascii="Courier New" w:hAnsi="Courier New" w:cs="Courier New"/>
          <w:sz w:val="16"/>
          <w:szCs w:val="16"/>
          <w:lang w:val="en-US"/>
        </w:rPr>
        <w:t xml:space="preserve"> </w:t>
      </w:r>
      <w:r w:rsidRPr="006D078A">
        <w:rPr>
          <w:rFonts w:ascii="Courier New" w:hAnsi="Courier New" w:cs="Courier New"/>
          <w:b/>
          <w:sz w:val="16"/>
          <w:szCs w:val="16"/>
          <w:lang w:val="en-US"/>
        </w:rPr>
        <w:t>BY</w:t>
      </w:r>
      <w:r w:rsidRPr="006D078A">
        <w:rPr>
          <w:rFonts w:ascii="Courier New" w:hAnsi="Courier New" w:cs="Courier New"/>
          <w:sz w:val="16"/>
          <w:szCs w:val="16"/>
          <w:lang w:val="en-US"/>
        </w:rPr>
        <w:t xml:space="preserve"> b.title</w:t>
      </w:r>
    </w:p>
    <w:p w:rsidR="00FE1D00" w:rsidRPr="003F3DC3" w:rsidRDefault="00FE1D00" w:rsidP="00FE1D00">
      <w:pPr>
        <w:jc w:val="both"/>
        <w:rPr>
          <w:rFonts w:ascii="Arial" w:hAnsi="Arial" w:cs="Arial"/>
          <w:sz w:val="24"/>
          <w:szCs w:val="24"/>
          <w:lang w:val="en-US"/>
        </w:rPr>
      </w:pPr>
    </w:p>
    <w:p w:rsidR="00FE1D00" w:rsidRDefault="003F2039" w:rsidP="00FE1D00">
      <w:pPr>
        <w:jc w:val="both"/>
        <w:rPr>
          <w:rFonts w:ascii="Arial" w:hAnsi="Arial" w:cs="Arial"/>
          <w:sz w:val="24"/>
          <w:szCs w:val="24"/>
          <w:lang w:val="en-US"/>
        </w:rPr>
      </w:pPr>
      <w:r>
        <w:rPr>
          <w:rFonts w:ascii="Arial" w:hAnsi="Arial" w:cs="Arial"/>
          <w:sz w:val="24"/>
          <w:szCs w:val="24"/>
          <w:lang w:val="en-US"/>
        </w:rPr>
        <w:t>I</w:t>
      </w:r>
      <w:r w:rsidRPr="003F3DC3">
        <w:rPr>
          <w:rFonts w:ascii="Arial" w:hAnsi="Arial" w:cs="Arial"/>
          <w:sz w:val="24"/>
          <w:szCs w:val="24"/>
          <w:lang w:val="en-US"/>
        </w:rPr>
        <w:t xml:space="preserve">n </w:t>
      </w:r>
      <w:proofErr w:type="spellStart"/>
      <w:r w:rsidR="00E0416E" w:rsidRPr="003F3DC3">
        <w:rPr>
          <w:rFonts w:ascii="Arial" w:hAnsi="Arial" w:cs="Arial"/>
          <w:sz w:val="24"/>
          <w:szCs w:val="24"/>
          <w:lang w:val="en-US"/>
        </w:rPr>
        <w:t>jOOQ</w:t>
      </w:r>
      <w:proofErr w:type="spellEnd"/>
      <w:r>
        <w:rPr>
          <w:rFonts w:ascii="Arial" w:hAnsi="Arial" w:cs="Arial"/>
          <w:sz w:val="24"/>
          <w:szCs w:val="24"/>
          <w:lang w:val="en-US"/>
        </w:rPr>
        <w:t xml:space="preserve"> it looks like this</w:t>
      </w:r>
      <w:r w:rsidR="00E0416E" w:rsidRPr="003F3DC3">
        <w:rPr>
          <w:rFonts w:ascii="Arial" w:hAnsi="Arial" w:cs="Arial"/>
          <w:sz w:val="24"/>
          <w:szCs w:val="24"/>
          <w:lang w:val="en-US"/>
        </w:rPr>
        <w:t>:</w:t>
      </w:r>
    </w:p>
    <w:p w:rsidR="006D078A" w:rsidRPr="006D078A" w:rsidRDefault="006D078A" w:rsidP="006D078A">
      <w:pPr>
        <w:spacing w:after="0" w:line="240" w:lineRule="auto"/>
        <w:rPr>
          <w:rFonts w:ascii="Courier New" w:hAnsi="Courier New" w:cs="Courier New"/>
          <w:sz w:val="16"/>
          <w:szCs w:val="16"/>
          <w:lang w:val="en-US"/>
        </w:rPr>
      </w:pPr>
      <w:r w:rsidRPr="006D078A">
        <w:rPr>
          <w:rFonts w:ascii="Courier New" w:hAnsi="Courier New" w:cs="Courier New"/>
          <w:sz w:val="16"/>
          <w:szCs w:val="16"/>
          <w:lang w:val="en-US"/>
        </w:rPr>
        <w:t>Result&lt;Record&gt; result =</w:t>
      </w:r>
    </w:p>
    <w:p w:rsidR="006D078A" w:rsidRPr="006D078A" w:rsidRDefault="006D078A" w:rsidP="006D078A">
      <w:pPr>
        <w:spacing w:after="0" w:line="240" w:lineRule="auto"/>
        <w:rPr>
          <w:rFonts w:ascii="Courier New" w:hAnsi="Courier New" w:cs="Courier New"/>
          <w:sz w:val="16"/>
          <w:szCs w:val="16"/>
          <w:lang w:val="en-US"/>
        </w:rPr>
      </w:pPr>
      <w:r w:rsidRPr="006D078A">
        <w:rPr>
          <w:rFonts w:ascii="Courier New" w:hAnsi="Courier New" w:cs="Courier New"/>
          <w:sz w:val="16"/>
          <w:szCs w:val="16"/>
          <w:lang w:val="en-US"/>
        </w:rPr>
        <w:t>dsl.select()</w:t>
      </w:r>
    </w:p>
    <w:p w:rsidR="006D078A" w:rsidRPr="006D078A" w:rsidRDefault="006D078A" w:rsidP="006D078A">
      <w:pPr>
        <w:spacing w:after="0" w:line="240" w:lineRule="auto"/>
        <w:rPr>
          <w:rFonts w:ascii="Courier New" w:hAnsi="Courier New" w:cs="Courier New"/>
          <w:sz w:val="16"/>
          <w:szCs w:val="16"/>
          <w:lang w:val="en-US"/>
        </w:rPr>
      </w:pPr>
      <w:r w:rsidRPr="006D078A">
        <w:rPr>
          <w:rFonts w:ascii="Courier New" w:hAnsi="Courier New" w:cs="Courier New"/>
          <w:sz w:val="16"/>
          <w:szCs w:val="16"/>
          <w:lang w:val="en-US"/>
        </w:rPr>
        <w:t xml:space="preserve">   .from(AUTHOR.as("a"))</w:t>
      </w:r>
    </w:p>
    <w:p w:rsidR="006D078A" w:rsidRPr="006D078A" w:rsidRDefault="006D078A" w:rsidP="006D078A">
      <w:pPr>
        <w:spacing w:after="0" w:line="240" w:lineRule="auto"/>
        <w:rPr>
          <w:rFonts w:ascii="Courier New" w:hAnsi="Courier New" w:cs="Courier New"/>
          <w:sz w:val="16"/>
          <w:szCs w:val="16"/>
          <w:lang w:val="en-US"/>
        </w:rPr>
      </w:pPr>
      <w:r w:rsidRPr="006D078A">
        <w:rPr>
          <w:rFonts w:ascii="Courier New" w:hAnsi="Courier New" w:cs="Courier New"/>
          <w:sz w:val="16"/>
          <w:szCs w:val="16"/>
          <w:lang w:val="en-US"/>
        </w:rPr>
        <w:t xml:space="preserve">   .join(BOOK.as("b")).on(a.ID.equal(b.AUTHOR_ID))</w:t>
      </w:r>
    </w:p>
    <w:p w:rsidR="006D078A" w:rsidRPr="006D078A" w:rsidRDefault="006D078A" w:rsidP="006D078A">
      <w:pPr>
        <w:spacing w:after="0" w:line="240" w:lineRule="auto"/>
        <w:rPr>
          <w:rFonts w:ascii="Courier New" w:hAnsi="Courier New" w:cs="Courier New"/>
          <w:sz w:val="16"/>
          <w:szCs w:val="16"/>
          <w:lang w:val="en-US"/>
        </w:rPr>
      </w:pPr>
      <w:r w:rsidRPr="006D078A">
        <w:rPr>
          <w:rFonts w:ascii="Courier New" w:hAnsi="Courier New" w:cs="Courier New"/>
          <w:sz w:val="16"/>
          <w:szCs w:val="16"/>
          <w:lang w:val="en-US"/>
        </w:rPr>
        <w:t xml:space="preserve">   .where(a.YEAR_OF_BIRTH.greaterThan(1920)</w:t>
      </w:r>
    </w:p>
    <w:p w:rsidR="006D078A" w:rsidRPr="006D078A" w:rsidRDefault="006D078A" w:rsidP="006D078A">
      <w:pPr>
        <w:spacing w:after="0" w:line="240" w:lineRule="auto"/>
        <w:rPr>
          <w:rFonts w:ascii="Courier New" w:hAnsi="Courier New" w:cs="Courier New"/>
          <w:sz w:val="16"/>
          <w:szCs w:val="16"/>
          <w:lang w:val="en-US"/>
        </w:rPr>
      </w:pPr>
      <w:r w:rsidRPr="006D078A">
        <w:rPr>
          <w:rFonts w:ascii="Courier New" w:hAnsi="Courier New" w:cs="Courier New"/>
          <w:sz w:val="16"/>
          <w:szCs w:val="16"/>
          <w:lang w:val="en-US"/>
        </w:rPr>
        <w:t xml:space="preserve">   .and(a.FIRST_NAME.equal("Paulo")))</w:t>
      </w:r>
    </w:p>
    <w:p w:rsidR="006D078A" w:rsidRPr="006D078A" w:rsidRDefault="006D078A" w:rsidP="006D078A">
      <w:pPr>
        <w:spacing w:after="0" w:line="240" w:lineRule="auto"/>
        <w:rPr>
          <w:rFonts w:ascii="Courier New" w:hAnsi="Courier New" w:cs="Courier New"/>
          <w:sz w:val="16"/>
          <w:szCs w:val="16"/>
          <w:lang w:val="en-US"/>
        </w:rPr>
      </w:pPr>
      <w:r w:rsidRPr="006D078A">
        <w:rPr>
          <w:rFonts w:ascii="Courier New" w:hAnsi="Courier New" w:cs="Courier New"/>
          <w:sz w:val="16"/>
          <w:szCs w:val="16"/>
          <w:lang w:val="en-US"/>
        </w:rPr>
        <w:t xml:space="preserve">   .orderBy(b.TITLE)</w:t>
      </w:r>
    </w:p>
    <w:p w:rsidR="006D078A" w:rsidRPr="006D078A" w:rsidRDefault="006D078A" w:rsidP="006D078A">
      <w:pPr>
        <w:spacing w:after="0" w:line="240" w:lineRule="auto"/>
        <w:rPr>
          <w:rFonts w:ascii="Courier New" w:hAnsi="Courier New" w:cs="Courier New"/>
          <w:sz w:val="16"/>
          <w:szCs w:val="16"/>
          <w:lang w:val="en-US"/>
        </w:rPr>
      </w:pPr>
      <w:r w:rsidRPr="006D078A">
        <w:rPr>
          <w:rFonts w:ascii="Courier New" w:hAnsi="Courier New" w:cs="Courier New"/>
          <w:sz w:val="16"/>
          <w:szCs w:val="16"/>
          <w:lang w:val="en-US"/>
        </w:rPr>
        <w:t xml:space="preserve">   .fetch();</w:t>
      </w:r>
    </w:p>
    <w:p w:rsidR="00FE1D00" w:rsidRPr="003F3DC3" w:rsidRDefault="00FE1D00" w:rsidP="00FE1D00">
      <w:pPr>
        <w:jc w:val="both"/>
        <w:rPr>
          <w:rFonts w:ascii="Arial" w:hAnsi="Arial" w:cs="Arial"/>
          <w:sz w:val="24"/>
          <w:szCs w:val="24"/>
          <w:lang w:val="en-US"/>
        </w:rPr>
      </w:pPr>
    </w:p>
    <w:p w:rsidR="00FE1D00" w:rsidRPr="003F3DC3" w:rsidRDefault="00E0416E" w:rsidP="00FE1D00">
      <w:pPr>
        <w:jc w:val="both"/>
        <w:rPr>
          <w:rFonts w:ascii="Arial" w:hAnsi="Arial" w:cs="Arial"/>
          <w:sz w:val="24"/>
          <w:szCs w:val="24"/>
          <w:lang w:val="en-US"/>
        </w:rPr>
      </w:pPr>
      <w:r w:rsidRPr="003F3DC3">
        <w:rPr>
          <w:rFonts w:ascii="Arial" w:hAnsi="Arial" w:cs="Arial"/>
          <w:sz w:val="24"/>
          <w:szCs w:val="24"/>
          <w:lang w:val="en-US"/>
        </w:rPr>
        <w:t xml:space="preserve">The AUTHOR and BOOK classes describing the corresponding tables must be generated beforehand. The process of generating jOOQ classes according to the specified database schema was </w:t>
      </w:r>
      <w:r w:rsidR="003F3DC3" w:rsidRPr="003F3DC3">
        <w:rPr>
          <w:rFonts w:ascii="Arial" w:hAnsi="Arial" w:cs="Arial"/>
          <w:sz w:val="24"/>
          <w:szCs w:val="24"/>
          <w:lang w:val="en-US"/>
        </w:rPr>
        <w:t>described</w:t>
      </w:r>
      <w:r w:rsidRPr="003F3DC3">
        <w:rPr>
          <w:rFonts w:ascii="Arial" w:hAnsi="Arial" w:cs="Arial"/>
          <w:sz w:val="24"/>
          <w:szCs w:val="24"/>
          <w:lang w:val="en-US"/>
        </w:rPr>
        <w:t xml:space="preserve"> above.</w:t>
      </w:r>
    </w:p>
    <w:p w:rsidR="00FE1D00" w:rsidRPr="00EB0AB4" w:rsidRDefault="001155AF" w:rsidP="00FE1D00">
      <w:pPr>
        <w:jc w:val="both"/>
        <w:rPr>
          <w:rFonts w:ascii="Arial" w:hAnsi="Arial" w:cs="Arial"/>
          <w:sz w:val="24"/>
          <w:szCs w:val="24"/>
          <w:lang w:val="en-US"/>
        </w:rPr>
      </w:pPr>
      <w:r>
        <w:rPr>
          <w:rFonts w:ascii="Arial" w:hAnsi="Arial" w:cs="Arial"/>
          <w:sz w:val="24"/>
          <w:szCs w:val="24"/>
          <w:lang w:val="en-US"/>
        </w:rPr>
        <w:t>W</w:t>
      </w:r>
      <w:r w:rsidRPr="003F3DC3">
        <w:rPr>
          <w:rFonts w:ascii="Arial" w:hAnsi="Arial" w:cs="Arial"/>
          <w:sz w:val="24"/>
          <w:szCs w:val="24"/>
          <w:lang w:val="en-US"/>
        </w:rPr>
        <w:t>e specif</w:t>
      </w:r>
      <w:r>
        <w:rPr>
          <w:rFonts w:ascii="Arial" w:hAnsi="Arial" w:cs="Arial"/>
          <w:sz w:val="24"/>
          <w:szCs w:val="24"/>
          <w:lang w:val="en-US"/>
        </w:rPr>
        <w:t>ied</w:t>
      </w:r>
      <w:r w:rsidRPr="003F3DC3">
        <w:rPr>
          <w:rFonts w:ascii="Arial" w:hAnsi="Arial" w:cs="Arial"/>
          <w:sz w:val="24"/>
          <w:szCs w:val="24"/>
          <w:lang w:val="en-US"/>
        </w:rPr>
        <w:t xml:space="preserve"> </w:t>
      </w:r>
      <w:r>
        <w:rPr>
          <w:rFonts w:ascii="Arial" w:hAnsi="Arial" w:cs="Arial"/>
          <w:sz w:val="24"/>
          <w:szCs w:val="24"/>
          <w:lang w:val="en-US"/>
        </w:rPr>
        <w:t xml:space="preserve">table </w:t>
      </w:r>
      <w:r w:rsidR="00E0416E" w:rsidRPr="003F3DC3">
        <w:rPr>
          <w:rFonts w:ascii="Arial" w:hAnsi="Arial" w:cs="Arial"/>
          <w:sz w:val="24"/>
          <w:szCs w:val="24"/>
          <w:lang w:val="en-US"/>
        </w:rPr>
        <w:t xml:space="preserve">aliases for the AUTHOR and BOOK tables using the </w:t>
      </w:r>
      <w:r>
        <w:rPr>
          <w:rFonts w:ascii="Arial" w:hAnsi="Arial" w:cs="Arial"/>
          <w:sz w:val="24"/>
          <w:szCs w:val="24"/>
          <w:lang w:val="en-US"/>
        </w:rPr>
        <w:t>'</w:t>
      </w:r>
      <w:r w:rsidR="00E0416E" w:rsidRPr="003F3DC3">
        <w:rPr>
          <w:rFonts w:ascii="Arial" w:hAnsi="Arial" w:cs="Arial"/>
          <w:sz w:val="24"/>
          <w:szCs w:val="24"/>
          <w:lang w:val="en-US"/>
        </w:rPr>
        <w:t>as</w:t>
      </w:r>
      <w:r>
        <w:rPr>
          <w:rFonts w:ascii="Arial" w:hAnsi="Arial" w:cs="Arial"/>
          <w:sz w:val="24"/>
          <w:szCs w:val="24"/>
          <w:lang w:val="en-US"/>
        </w:rPr>
        <w:t>'</w:t>
      </w:r>
      <w:r w:rsidR="00E0416E" w:rsidRPr="003F3DC3">
        <w:rPr>
          <w:rFonts w:ascii="Arial" w:hAnsi="Arial" w:cs="Arial"/>
          <w:sz w:val="24"/>
          <w:szCs w:val="24"/>
          <w:lang w:val="en-US"/>
        </w:rPr>
        <w:t xml:space="preserve"> </w:t>
      </w:r>
      <w:r>
        <w:rPr>
          <w:rFonts w:ascii="Arial" w:hAnsi="Arial" w:cs="Arial"/>
          <w:sz w:val="24"/>
          <w:szCs w:val="24"/>
          <w:lang w:val="en-US"/>
        </w:rPr>
        <w:t xml:space="preserve"> clause</w:t>
      </w:r>
      <w:r w:rsidR="00E0416E" w:rsidRPr="003F3DC3">
        <w:rPr>
          <w:rFonts w:ascii="Arial" w:hAnsi="Arial" w:cs="Arial"/>
          <w:sz w:val="24"/>
          <w:szCs w:val="24"/>
          <w:lang w:val="en-US"/>
        </w:rPr>
        <w:t xml:space="preserve">. </w:t>
      </w:r>
      <w:r>
        <w:rPr>
          <w:rFonts w:ascii="Arial" w:hAnsi="Arial" w:cs="Arial"/>
          <w:sz w:val="24"/>
          <w:szCs w:val="24"/>
          <w:lang w:val="en-US"/>
        </w:rPr>
        <w:t xml:space="preserve">Here is the same query </w:t>
      </w:r>
      <w:r w:rsidR="009B6333">
        <w:rPr>
          <w:rFonts w:ascii="Arial" w:hAnsi="Arial" w:cs="Arial"/>
          <w:sz w:val="24"/>
          <w:szCs w:val="24"/>
          <w:lang w:val="en-US"/>
        </w:rPr>
        <w:t xml:space="preserve">in DSL </w:t>
      </w:r>
      <w:r>
        <w:rPr>
          <w:rFonts w:ascii="Arial" w:hAnsi="Arial" w:cs="Arial"/>
          <w:sz w:val="24"/>
          <w:szCs w:val="24"/>
          <w:lang w:val="en-US"/>
        </w:rPr>
        <w:t>w</w:t>
      </w:r>
      <w:r w:rsidR="00E0416E" w:rsidRPr="003F3DC3">
        <w:rPr>
          <w:rFonts w:ascii="Arial" w:hAnsi="Arial" w:cs="Arial"/>
          <w:sz w:val="24"/>
          <w:szCs w:val="24"/>
          <w:lang w:val="en-US"/>
        </w:rPr>
        <w:t>ithout aliases:</w:t>
      </w:r>
    </w:p>
    <w:p w:rsidR="00EB0AB4" w:rsidRPr="00EB0AB4" w:rsidRDefault="00EB0AB4" w:rsidP="00EB0AB4">
      <w:pPr>
        <w:spacing w:after="0" w:line="240" w:lineRule="auto"/>
        <w:rPr>
          <w:rFonts w:ascii="Courier New" w:hAnsi="Courier New" w:cs="Courier New"/>
          <w:sz w:val="16"/>
          <w:szCs w:val="16"/>
          <w:lang w:val="en-US"/>
        </w:rPr>
      </w:pPr>
      <w:r w:rsidRPr="00EB0AB4">
        <w:rPr>
          <w:rFonts w:ascii="Courier New" w:hAnsi="Courier New" w:cs="Courier New"/>
          <w:sz w:val="16"/>
          <w:szCs w:val="16"/>
          <w:lang w:val="en-US"/>
        </w:rPr>
        <w:t>Result&lt;Record&gt; result =</w:t>
      </w:r>
    </w:p>
    <w:p w:rsidR="00EB0AB4" w:rsidRPr="00EB0AB4" w:rsidRDefault="00EB0AB4" w:rsidP="00EB0AB4">
      <w:pPr>
        <w:spacing w:after="0" w:line="240" w:lineRule="auto"/>
        <w:rPr>
          <w:rFonts w:ascii="Courier New" w:hAnsi="Courier New" w:cs="Courier New"/>
          <w:sz w:val="16"/>
          <w:szCs w:val="16"/>
          <w:lang w:val="en-US"/>
        </w:rPr>
      </w:pPr>
      <w:r w:rsidRPr="00EB0AB4">
        <w:rPr>
          <w:rFonts w:ascii="Courier New" w:hAnsi="Courier New" w:cs="Courier New"/>
          <w:sz w:val="16"/>
          <w:szCs w:val="16"/>
          <w:lang w:val="en-US"/>
        </w:rPr>
        <w:t>dsl.select()</w:t>
      </w:r>
    </w:p>
    <w:p w:rsidR="00EB0AB4" w:rsidRPr="00EB0AB4" w:rsidRDefault="00EB0AB4" w:rsidP="00EB0AB4">
      <w:pPr>
        <w:spacing w:after="0" w:line="240" w:lineRule="auto"/>
        <w:rPr>
          <w:rFonts w:ascii="Courier New" w:hAnsi="Courier New" w:cs="Courier New"/>
          <w:sz w:val="16"/>
          <w:szCs w:val="16"/>
          <w:lang w:val="en-US"/>
        </w:rPr>
      </w:pPr>
      <w:r w:rsidRPr="00EB0AB4">
        <w:rPr>
          <w:rFonts w:ascii="Courier New" w:hAnsi="Courier New" w:cs="Courier New"/>
          <w:sz w:val="16"/>
          <w:szCs w:val="16"/>
          <w:lang w:val="en-US"/>
        </w:rPr>
        <w:t xml:space="preserve">   .from(AUTHOR)</w:t>
      </w:r>
    </w:p>
    <w:p w:rsidR="00EB0AB4" w:rsidRPr="00EB0AB4" w:rsidRDefault="00EB0AB4" w:rsidP="00EB0AB4">
      <w:pPr>
        <w:spacing w:after="0" w:line="240" w:lineRule="auto"/>
        <w:rPr>
          <w:rFonts w:ascii="Courier New" w:hAnsi="Courier New" w:cs="Courier New"/>
          <w:sz w:val="16"/>
          <w:szCs w:val="16"/>
          <w:lang w:val="en-US"/>
        </w:rPr>
      </w:pPr>
      <w:r w:rsidRPr="00EB0AB4">
        <w:rPr>
          <w:rFonts w:ascii="Courier New" w:hAnsi="Courier New" w:cs="Courier New"/>
          <w:sz w:val="16"/>
          <w:szCs w:val="16"/>
          <w:lang w:val="en-US"/>
        </w:rPr>
        <w:t xml:space="preserve">   .join(BOOK).on(AUTHOR.ID.equal(BOOK.AUTHOR_ID))</w:t>
      </w:r>
    </w:p>
    <w:p w:rsidR="00EB0AB4" w:rsidRPr="00EB0AB4" w:rsidRDefault="00EB0AB4" w:rsidP="00EB0AB4">
      <w:pPr>
        <w:spacing w:after="0" w:line="240" w:lineRule="auto"/>
        <w:rPr>
          <w:rFonts w:ascii="Courier New" w:hAnsi="Courier New" w:cs="Courier New"/>
          <w:sz w:val="16"/>
          <w:szCs w:val="16"/>
          <w:lang w:val="en-US"/>
        </w:rPr>
      </w:pPr>
      <w:r w:rsidRPr="00EB0AB4">
        <w:rPr>
          <w:rFonts w:ascii="Courier New" w:hAnsi="Courier New" w:cs="Courier New"/>
          <w:sz w:val="16"/>
          <w:szCs w:val="16"/>
          <w:lang w:val="en-US"/>
        </w:rPr>
        <w:t xml:space="preserve">   .where(AUTHOR.YEAR_OF_BIRTH.greaterThan(1920)</w:t>
      </w:r>
    </w:p>
    <w:p w:rsidR="00EB0AB4" w:rsidRPr="00EB0AB4" w:rsidRDefault="00EB0AB4" w:rsidP="00EB0AB4">
      <w:pPr>
        <w:spacing w:after="0" w:line="240" w:lineRule="auto"/>
        <w:rPr>
          <w:rFonts w:ascii="Courier New" w:hAnsi="Courier New" w:cs="Courier New"/>
          <w:sz w:val="16"/>
          <w:szCs w:val="16"/>
          <w:lang w:val="en-US"/>
        </w:rPr>
      </w:pPr>
      <w:r w:rsidRPr="00EB0AB4">
        <w:rPr>
          <w:rFonts w:ascii="Courier New" w:hAnsi="Courier New" w:cs="Courier New"/>
          <w:sz w:val="16"/>
          <w:szCs w:val="16"/>
          <w:lang w:val="en-US"/>
        </w:rPr>
        <w:t xml:space="preserve">   .and(AUTHOR.FIRST_NAME.equal("Paulo")))</w:t>
      </w:r>
    </w:p>
    <w:p w:rsidR="00EB0AB4" w:rsidRPr="00EB0AB4" w:rsidRDefault="00EB0AB4" w:rsidP="00EB0AB4">
      <w:pPr>
        <w:spacing w:after="0" w:line="240" w:lineRule="auto"/>
        <w:rPr>
          <w:rFonts w:ascii="Courier New" w:hAnsi="Courier New" w:cs="Courier New"/>
          <w:sz w:val="16"/>
          <w:szCs w:val="16"/>
          <w:lang w:val="en-US"/>
        </w:rPr>
      </w:pPr>
      <w:r w:rsidRPr="00EB0AB4">
        <w:rPr>
          <w:rFonts w:ascii="Courier New" w:hAnsi="Courier New" w:cs="Courier New"/>
          <w:sz w:val="16"/>
          <w:szCs w:val="16"/>
          <w:lang w:val="en-US"/>
        </w:rPr>
        <w:t xml:space="preserve">   .orderBy(BOOK.TITLE)</w:t>
      </w:r>
    </w:p>
    <w:p w:rsidR="00EB0AB4" w:rsidRPr="00EB0AB4" w:rsidRDefault="00EB0AB4" w:rsidP="00EB0AB4">
      <w:pPr>
        <w:spacing w:after="0" w:line="240" w:lineRule="auto"/>
        <w:rPr>
          <w:rFonts w:ascii="Courier New" w:hAnsi="Courier New" w:cs="Courier New"/>
          <w:sz w:val="16"/>
          <w:szCs w:val="16"/>
          <w:lang w:val="en-US"/>
        </w:rPr>
      </w:pPr>
      <w:r w:rsidRPr="00EB0AB4">
        <w:rPr>
          <w:rFonts w:ascii="Courier New" w:hAnsi="Courier New" w:cs="Courier New"/>
          <w:sz w:val="16"/>
          <w:szCs w:val="16"/>
          <w:lang w:val="en-US"/>
        </w:rPr>
        <w:t xml:space="preserve">   .fetch();</w:t>
      </w:r>
    </w:p>
    <w:p w:rsidR="00FE1D00" w:rsidRPr="003F3DC3" w:rsidRDefault="00FE1D00" w:rsidP="00FE1D00">
      <w:pPr>
        <w:jc w:val="both"/>
        <w:rPr>
          <w:rFonts w:ascii="Arial" w:hAnsi="Arial" w:cs="Arial"/>
          <w:sz w:val="24"/>
          <w:szCs w:val="24"/>
          <w:lang w:val="en-US"/>
        </w:rPr>
      </w:pPr>
    </w:p>
    <w:p w:rsidR="00FE1D00" w:rsidRPr="00EB0AB4" w:rsidRDefault="00E0416E" w:rsidP="00FE1D00">
      <w:pPr>
        <w:jc w:val="both"/>
        <w:rPr>
          <w:rFonts w:ascii="Arial" w:hAnsi="Arial" w:cs="Arial"/>
          <w:sz w:val="24"/>
          <w:szCs w:val="24"/>
          <w:lang w:val="en-US"/>
        </w:rPr>
      </w:pPr>
      <w:r w:rsidRPr="003F3DC3">
        <w:rPr>
          <w:rFonts w:ascii="Arial" w:hAnsi="Arial" w:cs="Arial"/>
          <w:sz w:val="24"/>
          <w:szCs w:val="24"/>
          <w:lang w:val="en-US"/>
        </w:rPr>
        <w:t xml:space="preserve">Now </w:t>
      </w:r>
      <w:r w:rsidR="001155AF">
        <w:rPr>
          <w:rFonts w:ascii="Arial" w:hAnsi="Arial" w:cs="Arial"/>
          <w:sz w:val="24"/>
          <w:szCs w:val="24"/>
          <w:lang w:val="en-US"/>
        </w:rPr>
        <w:t>we</w:t>
      </w:r>
      <w:r w:rsidRPr="003F3DC3">
        <w:rPr>
          <w:rFonts w:ascii="Arial" w:hAnsi="Arial" w:cs="Arial"/>
          <w:sz w:val="24"/>
          <w:szCs w:val="24"/>
          <w:lang w:val="en-US"/>
        </w:rPr>
        <w:t xml:space="preserve"> take a more complex query with aggregate functions and grouping</w:t>
      </w:r>
      <w:r w:rsidR="001155AF">
        <w:rPr>
          <w:rFonts w:ascii="Arial" w:hAnsi="Arial" w:cs="Arial"/>
          <w:sz w:val="24"/>
          <w:szCs w:val="24"/>
          <w:lang w:val="en-US"/>
        </w:rPr>
        <w:t>:</w:t>
      </w:r>
    </w:p>
    <w:p w:rsidR="00EB0AB4" w:rsidRPr="00EB0AB4" w:rsidRDefault="00EB0AB4" w:rsidP="00EB0AB4">
      <w:pPr>
        <w:spacing w:after="0" w:line="240" w:lineRule="auto"/>
        <w:rPr>
          <w:rFonts w:ascii="Courier New" w:hAnsi="Courier New" w:cs="Courier New"/>
          <w:sz w:val="16"/>
          <w:szCs w:val="16"/>
          <w:lang w:val="en-US"/>
        </w:rPr>
      </w:pPr>
      <w:r w:rsidRPr="00EB0AB4">
        <w:rPr>
          <w:rFonts w:ascii="Courier New" w:hAnsi="Courier New" w:cs="Courier New"/>
          <w:b/>
          <w:sz w:val="16"/>
          <w:szCs w:val="16"/>
          <w:lang w:val="en-US"/>
        </w:rPr>
        <w:t>SELECT</w:t>
      </w:r>
      <w:r w:rsidRPr="00EB0AB4">
        <w:rPr>
          <w:rFonts w:ascii="Courier New" w:hAnsi="Courier New" w:cs="Courier New"/>
          <w:sz w:val="16"/>
          <w:szCs w:val="16"/>
          <w:lang w:val="en-US"/>
        </w:rPr>
        <w:t xml:space="preserve"> AUTHOR.FIRST_NAME, AUTHOR.LAST_NAME, </w:t>
      </w:r>
      <w:r w:rsidRPr="00EB0AB4">
        <w:rPr>
          <w:rFonts w:ascii="Courier New" w:hAnsi="Courier New" w:cs="Courier New"/>
          <w:b/>
          <w:sz w:val="16"/>
          <w:szCs w:val="16"/>
          <w:lang w:val="en-US"/>
        </w:rPr>
        <w:t>COUNT</w:t>
      </w:r>
      <w:r w:rsidRPr="00EB0AB4">
        <w:rPr>
          <w:rFonts w:ascii="Courier New" w:hAnsi="Courier New" w:cs="Courier New"/>
          <w:sz w:val="16"/>
          <w:szCs w:val="16"/>
          <w:lang w:val="en-US"/>
        </w:rPr>
        <w:t>(*)</w:t>
      </w:r>
    </w:p>
    <w:p w:rsidR="00EB0AB4" w:rsidRPr="00EB0AB4" w:rsidRDefault="00EB0AB4" w:rsidP="00EB0AB4">
      <w:pPr>
        <w:spacing w:after="0" w:line="240" w:lineRule="auto"/>
        <w:rPr>
          <w:rFonts w:ascii="Courier New" w:hAnsi="Courier New" w:cs="Courier New"/>
          <w:sz w:val="16"/>
          <w:szCs w:val="16"/>
          <w:lang w:val="en-US"/>
        </w:rPr>
      </w:pPr>
      <w:r w:rsidRPr="00EB0AB4">
        <w:rPr>
          <w:rFonts w:ascii="Courier New" w:hAnsi="Courier New" w:cs="Courier New"/>
          <w:b/>
          <w:sz w:val="16"/>
          <w:szCs w:val="16"/>
          <w:lang w:val="en-US"/>
        </w:rPr>
        <w:t>FROM</w:t>
      </w:r>
      <w:r w:rsidRPr="00EB0AB4">
        <w:rPr>
          <w:rFonts w:ascii="Courier New" w:hAnsi="Courier New" w:cs="Courier New"/>
          <w:sz w:val="16"/>
          <w:szCs w:val="16"/>
          <w:lang w:val="en-US"/>
        </w:rPr>
        <w:t xml:space="preserve"> AUTHOR</w:t>
      </w:r>
    </w:p>
    <w:p w:rsidR="00EB0AB4" w:rsidRPr="00EB0AB4" w:rsidRDefault="00EB0AB4" w:rsidP="00EB0AB4">
      <w:pPr>
        <w:spacing w:after="0" w:line="240" w:lineRule="auto"/>
        <w:rPr>
          <w:rFonts w:ascii="Courier New" w:hAnsi="Courier New" w:cs="Courier New"/>
          <w:sz w:val="16"/>
          <w:szCs w:val="16"/>
          <w:lang w:val="en-US"/>
        </w:rPr>
      </w:pPr>
      <w:r w:rsidRPr="00EB0AB4">
        <w:rPr>
          <w:rFonts w:ascii="Courier New" w:hAnsi="Courier New" w:cs="Courier New"/>
          <w:sz w:val="16"/>
          <w:szCs w:val="16"/>
          <w:lang w:val="en-US"/>
        </w:rPr>
        <w:t xml:space="preserve">  </w:t>
      </w:r>
      <w:r w:rsidRPr="00EB0AB4">
        <w:rPr>
          <w:rFonts w:ascii="Courier New" w:hAnsi="Courier New" w:cs="Courier New"/>
          <w:b/>
          <w:sz w:val="16"/>
          <w:szCs w:val="16"/>
          <w:lang w:val="en-US"/>
        </w:rPr>
        <w:t>JOIN</w:t>
      </w:r>
      <w:r w:rsidRPr="00EB0AB4">
        <w:rPr>
          <w:rFonts w:ascii="Courier New" w:hAnsi="Courier New" w:cs="Courier New"/>
          <w:sz w:val="16"/>
          <w:szCs w:val="16"/>
          <w:lang w:val="en-US"/>
        </w:rPr>
        <w:t xml:space="preserve"> BOOK </w:t>
      </w:r>
      <w:r w:rsidRPr="00EB0AB4">
        <w:rPr>
          <w:rFonts w:ascii="Courier New" w:hAnsi="Courier New" w:cs="Courier New"/>
          <w:b/>
          <w:sz w:val="16"/>
          <w:szCs w:val="16"/>
          <w:lang w:val="en-US"/>
        </w:rPr>
        <w:t>ON</w:t>
      </w:r>
      <w:r w:rsidRPr="00EB0AB4">
        <w:rPr>
          <w:rFonts w:ascii="Courier New" w:hAnsi="Courier New" w:cs="Courier New"/>
          <w:sz w:val="16"/>
          <w:szCs w:val="16"/>
          <w:lang w:val="en-US"/>
        </w:rPr>
        <w:t xml:space="preserve"> AUTHOR.ID = BOOK.AUTHOR_ID</w:t>
      </w:r>
    </w:p>
    <w:p w:rsidR="00EB0AB4" w:rsidRPr="00EB0AB4" w:rsidRDefault="00EB0AB4" w:rsidP="00EB0AB4">
      <w:pPr>
        <w:spacing w:after="0" w:line="240" w:lineRule="auto"/>
        <w:rPr>
          <w:rFonts w:ascii="Courier New" w:hAnsi="Courier New" w:cs="Courier New"/>
          <w:sz w:val="16"/>
          <w:szCs w:val="16"/>
          <w:lang w:val="en-US"/>
        </w:rPr>
      </w:pPr>
      <w:r w:rsidRPr="00EB0AB4">
        <w:rPr>
          <w:rFonts w:ascii="Courier New" w:hAnsi="Courier New" w:cs="Courier New"/>
          <w:b/>
          <w:sz w:val="16"/>
          <w:szCs w:val="16"/>
          <w:lang w:val="en-US"/>
        </w:rPr>
        <w:t>WHERE</w:t>
      </w:r>
      <w:r w:rsidRPr="00EB0AB4">
        <w:rPr>
          <w:rFonts w:ascii="Courier New" w:hAnsi="Courier New" w:cs="Courier New"/>
          <w:sz w:val="16"/>
          <w:szCs w:val="16"/>
          <w:lang w:val="en-US"/>
        </w:rPr>
        <w:t xml:space="preserve"> BOOK.LANGUAGE = 'DE'</w:t>
      </w:r>
    </w:p>
    <w:p w:rsidR="00EB0AB4" w:rsidRPr="00EB0AB4" w:rsidRDefault="00EB0AB4" w:rsidP="00EB0AB4">
      <w:pPr>
        <w:spacing w:after="0" w:line="240" w:lineRule="auto"/>
        <w:rPr>
          <w:rFonts w:ascii="Courier New" w:hAnsi="Courier New" w:cs="Courier New"/>
          <w:sz w:val="16"/>
          <w:szCs w:val="16"/>
          <w:lang w:val="en-US"/>
        </w:rPr>
      </w:pPr>
      <w:r w:rsidRPr="00EB0AB4">
        <w:rPr>
          <w:rFonts w:ascii="Courier New" w:hAnsi="Courier New" w:cs="Courier New"/>
          <w:sz w:val="16"/>
          <w:szCs w:val="16"/>
          <w:lang w:val="en-US"/>
        </w:rPr>
        <w:t xml:space="preserve">  </w:t>
      </w:r>
      <w:r w:rsidRPr="00EB0AB4">
        <w:rPr>
          <w:rFonts w:ascii="Courier New" w:hAnsi="Courier New" w:cs="Courier New"/>
          <w:b/>
          <w:sz w:val="16"/>
          <w:szCs w:val="16"/>
          <w:lang w:val="en-US"/>
        </w:rPr>
        <w:t>AND</w:t>
      </w:r>
      <w:r w:rsidRPr="00EB0AB4">
        <w:rPr>
          <w:rFonts w:ascii="Courier New" w:hAnsi="Courier New" w:cs="Courier New"/>
          <w:sz w:val="16"/>
          <w:szCs w:val="16"/>
          <w:lang w:val="en-US"/>
        </w:rPr>
        <w:t xml:space="preserve"> BOOK.PUBLISHED &gt; '2008-01-01'</w:t>
      </w:r>
    </w:p>
    <w:p w:rsidR="00EB0AB4" w:rsidRPr="00EB0AB4" w:rsidRDefault="00EB0AB4" w:rsidP="00EB0AB4">
      <w:pPr>
        <w:spacing w:after="0" w:line="240" w:lineRule="auto"/>
        <w:rPr>
          <w:rFonts w:ascii="Courier New" w:hAnsi="Courier New" w:cs="Courier New"/>
          <w:sz w:val="16"/>
          <w:szCs w:val="16"/>
          <w:lang w:val="en-US"/>
        </w:rPr>
      </w:pPr>
      <w:r w:rsidRPr="00EB0AB4">
        <w:rPr>
          <w:rFonts w:ascii="Courier New" w:hAnsi="Courier New" w:cs="Courier New"/>
          <w:b/>
          <w:sz w:val="16"/>
          <w:szCs w:val="16"/>
          <w:lang w:val="en-US"/>
        </w:rPr>
        <w:t>GROUP</w:t>
      </w:r>
      <w:r w:rsidRPr="00EB0AB4">
        <w:rPr>
          <w:rFonts w:ascii="Courier New" w:hAnsi="Courier New" w:cs="Courier New"/>
          <w:sz w:val="16"/>
          <w:szCs w:val="16"/>
          <w:lang w:val="en-US"/>
        </w:rPr>
        <w:t xml:space="preserve"> </w:t>
      </w:r>
      <w:r w:rsidRPr="00EB0AB4">
        <w:rPr>
          <w:rFonts w:ascii="Courier New" w:hAnsi="Courier New" w:cs="Courier New"/>
          <w:b/>
          <w:sz w:val="16"/>
          <w:szCs w:val="16"/>
          <w:lang w:val="en-US"/>
        </w:rPr>
        <w:t>BY</w:t>
      </w:r>
      <w:r w:rsidRPr="00EB0AB4">
        <w:rPr>
          <w:rFonts w:ascii="Courier New" w:hAnsi="Courier New" w:cs="Courier New"/>
          <w:sz w:val="16"/>
          <w:szCs w:val="16"/>
          <w:lang w:val="en-US"/>
        </w:rPr>
        <w:t xml:space="preserve"> AUTHOR.FIRST_NAME, AUTHOR.LAST_NAME</w:t>
      </w:r>
    </w:p>
    <w:p w:rsidR="00EB0AB4" w:rsidRPr="00EB0AB4" w:rsidRDefault="00EB0AB4" w:rsidP="00EB0AB4">
      <w:pPr>
        <w:spacing w:after="0" w:line="240" w:lineRule="auto"/>
        <w:rPr>
          <w:rFonts w:ascii="Courier New" w:hAnsi="Courier New" w:cs="Courier New"/>
          <w:sz w:val="16"/>
          <w:szCs w:val="16"/>
          <w:lang w:val="en-US"/>
        </w:rPr>
      </w:pPr>
      <w:r w:rsidRPr="00EB0AB4">
        <w:rPr>
          <w:rFonts w:ascii="Courier New" w:hAnsi="Courier New" w:cs="Courier New"/>
          <w:sz w:val="16"/>
          <w:szCs w:val="16"/>
          <w:lang w:val="en-US"/>
        </w:rPr>
        <w:t xml:space="preserve">  </w:t>
      </w:r>
      <w:r w:rsidRPr="00EB0AB4">
        <w:rPr>
          <w:rFonts w:ascii="Courier New" w:hAnsi="Courier New" w:cs="Courier New"/>
          <w:b/>
          <w:sz w:val="16"/>
          <w:szCs w:val="16"/>
          <w:lang w:val="en-US"/>
        </w:rPr>
        <w:t>HAVING</w:t>
      </w:r>
      <w:r w:rsidRPr="00EB0AB4">
        <w:rPr>
          <w:rFonts w:ascii="Courier New" w:hAnsi="Courier New" w:cs="Courier New"/>
          <w:sz w:val="16"/>
          <w:szCs w:val="16"/>
          <w:lang w:val="en-US"/>
        </w:rPr>
        <w:t xml:space="preserve"> </w:t>
      </w:r>
      <w:r w:rsidRPr="00EB0AB4">
        <w:rPr>
          <w:rFonts w:ascii="Courier New" w:hAnsi="Courier New" w:cs="Courier New"/>
          <w:b/>
          <w:sz w:val="16"/>
          <w:szCs w:val="16"/>
          <w:lang w:val="en-US"/>
        </w:rPr>
        <w:t>COUNT</w:t>
      </w:r>
      <w:r w:rsidRPr="00EB0AB4">
        <w:rPr>
          <w:rFonts w:ascii="Courier New" w:hAnsi="Courier New" w:cs="Courier New"/>
          <w:sz w:val="16"/>
          <w:szCs w:val="16"/>
          <w:lang w:val="en-US"/>
        </w:rPr>
        <w:t>(*) &gt; 5</w:t>
      </w:r>
    </w:p>
    <w:p w:rsidR="00EB0AB4" w:rsidRPr="00EB0AB4" w:rsidRDefault="00EB0AB4" w:rsidP="00EB0AB4">
      <w:pPr>
        <w:spacing w:after="0" w:line="240" w:lineRule="auto"/>
        <w:rPr>
          <w:rFonts w:ascii="Courier New" w:hAnsi="Courier New" w:cs="Courier New"/>
          <w:sz w:val="16"/>
          <w:szCs w:val="16"/>
          <w:lang w:val="en-US"/>
        </w:rPr>
      </w:pPr>
      <w:r w:rsidRPr="00EB0AB4">
        <w:rPr>
          <w:rFonts w:ascii="Courier New" w:hAnsi="Courier New" w:cs="Courier New"/>
          <w:b/>
          <w:sz w:val="16"/>
          <w:szCs w:val="16"/>
          <w:lang w:val="en-US"/>
        </w:rPr>
        <w:t>ORDER</w:t>
      </w:r>
      <w:r w:rsidRPr="00EB0AB4">
        <w:rPr>
          <w:rFonts w:ascii="Courier New" w:hAnsi="Courier New" w:cs="Courier New"/>
          <w:sz w:val="16"/>
          <w:szCs w:val="16"/>
          <w:lang w:val="en-US"/>
        </w:rPr>
        <w:t xml:space="preserve"> </w:t>
      </w:r>
      <w:r w:rsidRPr="00EB0AB4">
        <w:rPr>
          <w:rFonts w:ascii="Courier New" w:hAnsi="Courier New" w:cs="Courier New"/>
          <w:b/>
          <w:sz w:val="16"/>
          <w:szCs w:val="16"/>
          <w:lang w:val="en-US"/>
        </w:rPr>
        <w:t>BY</w:t>
      </w:r>
      <w:r w:rsidRPr="00EB0AB4">
        <w:rPr>
          <w:rFonts w:ascii="Courier New" w:hAnsi="Courier New" w:cs="Courier New"/>
          <w:sz w:val="16"/>
          <w:szCs w:val="16"/>
          <w:lang w:val="en-US"/>
        </w:rPr>
        <w:t xml:space="preserve"> AUTHOR.LAST_NAME </w:t>
      </w:r>
      <w:r w:rsidRPr="00EB0AB4">
        <w:rPr>
          <w:rFonts w:ascii="Courier New" w:hAnsi="Courier New" w:cs="Courier New"/>
          <w:b/>
          <w:sz w:val="16"/>
          <w:szCs w:val="16"/>
          <w:lang w:val="en-US"/>
        </w:rPr>
        <w:t>ASC NULLS FIRST</w:t>
      </w:r>
    </w:p>
    <w:p w:rsidR="00EB0AB4" w:rsidRPr="00EB0AB4" w:rsidRDefault="00EB0AB4" w:rsidP="00EB0AB4">
      <w:pPr>
        <w:spacing w:after="0" w:line="240" w:lineRule="auto"/>
        <w:rPr>
          <w:rFonts w:ascii="Courier New" w:hAnsi="Courier New" w:cs="Courier New"/>
          <w:sz w:val="16"/>
          <w:szCs w:val="16"/>
          <w:lang w:val="en-US"/>
        </w:rPr>
      </w:pPr>
      <w:r w:rsidRPr="00EB0AB4">
        <w:rPr>
          <w:rFonts w:ascii="Courier New" w:hAnsi="Courier New" w:cs="Courier New"/>
          <w:sz w:val="16"/>
          <w:szCs w:val="16"/>
          <w:lang w:val="en-US"/>
        </w:rPr>
        <w:t xml:space="preserve">  </w:t>
      </w:r>
      <w:r w:rsidRPr="00EB0AB4">
        <w:rPr>
          <w:rFonts w:ascii="Courier New" w:hAnsi="Courier New" w:cs="Courier New"/>
          <w:b/>
          <w:sz w:val="16"/>
          <w:szCs w:val="16"/>
          <w:lang w:val="en-US"/>
        </w:rPr>
        <w:t>OFFSET</w:t>
      </w:r>
      <w:r w:rsidRPr="00EB0AB4">
        <w:rPr>
          <w:rFonts w:ascii="Courier New" w:hAnsi="Courier New" w:cs="Courier New"/>
          <w:sz w:val="16"/>
          <w:szCs w:val="16"/>
          <w:lang w:val="en-US"/>
        </w:rPr>
        <w:t xml:space="preserve"> 1 </w:t>
      </w:r>
      <w:r w:rsidRPr="00EB0AB4">
        <w:rPr>
          <w:rFonts w:ascii="Courier New" w:hAnsi="Courier New" w:cs="Courier New"/>
          <w:b/>
          <w:sz w:val="16"/>
          <w:szCs w:val="16"/>
          <w:lang w:val="en-US"/>
        </w:rPr>
        <w:t>ROWS</w:t>
      </w:r>
    </w:p>
    <w:p w:rsidR="00EB0AB4" w:rsidRPr="00EB0AB4" w:rsidRDefault="00EB0AB4" w:rsidP="00EB0AB4">
      <w:pPr>
        <w:spacing w:after="0" w:line="240" w:lineRule="auto"/>
        <w:rPr>
          <w:rFonts w:ascii="Courier New" w:hAnsi="Courier New" w:cs="Courier New"/>
          <w:sz w:val="16"/>
          <w:szCs w:val="16"/>
          <w:lang w:val="en-US"/>
        </w:rPr>
      </w:pPr>
      <w:r w:rsidRPr="00EB0AB4">
        <w:rPr>
          <w:rFonts w:ascii="Courier New" w:hAnsi="Courier New" w:cs="Courier New"/>
          <w:sz w:val="16"/>
          <w:szCs w:val="16"/>
          <w:lang w:val="en-US"/>
        </w:rPr>
        <w:t xml:space="preserve">  </w:t>
      </w:r>
      <w:r w:rsidRPr="00EB0AB4">
        <w:rPr>
          <w:rFonts w:ascii="Courier New" w:hAnsi="Courier New" w:cs="Courier New"/>
          <w:b/>
          <w:sz w:val="16"/>
          <w:szCs w:val="16"/>
          <w:lang w:val="en-US"/>
        </w:rPr>
        <w:t>FETCH</w:t>
      </w:r>
      <w:r w:rsidRPr="00EB0AB4">
        <w:rPr>
          <w:rFonts w:ascii="Courier New" w:hAnsi="Courier New" w:cs="Courier New"/>
          <w:sz w:val="16"/>
          <w:szCs w:val="16"/>
          <w:lang w:val="en-US"/>
        </w:rPr>
        <w:t xml:space="preserve"> </w:t>
      </w:r>
      <w:r w:rsidRPr="00EB0AB4">
        <w:rPr>
          <w:rFonts w:ascii="Courier New" w:hAnsi="Courier New" w:cs="Courier New"/>
          <w:b/>
          <w:sz w:val="16"/>
          <w:szCs w:val="16"/>
          <w:lang w:val="en-US"/>
        </w:rPr>
        <w:t>FIRST</w:t>
      </w:r>
      <w:r w:rsidRPr="00EB0AB4">
        <w:rPr>
          <w:rFonts w:ascii="Courier New" w:hAnsi="Courier New" w:cs="Courier New"/>
          <w:sz w:val="16"/>
          <w:szCs w:val="16"/>
          <w:lang w:val="en-US"/>
        </w:rPr>
        <w:t xml:space="preserve"> 2 </w:t>
      </w:r>
      <w:r w:rsidRPr="00EB0AB4">
        <w:rPr>
          <w:rFonts w:ascii="Courier New" w:hAnsi="Courier New" w:cs="Courier New"/>
          <w:b/>
          <w:sz w:val="16"/>
          <w:szCs w:val="16"/>
          <w:lang w:val="en-US"/>
        </w:rPr>
        <w:t>ROWS</w:t>
      </w:r>
      <w:r w:rsidRPr="00EB0AB4">
        <w:rPr>
          <w:rFonts w:ascii="Courier New" w:hAnsi="Courier New" w:cs="Courier New"/>
          <w:sz w:val="16"/>
          <w:szCs w:val="16"/>
          <w:lang w:val="en-US"/>
        </w:rPr>
        <w:t xml:space="preserve"> </w:t>
      </w:r>
      <w:r w:rsidRPr="00EB0AB4">
        <w:rPr>
          <w:rFonts w:ascii="Courier New" w:hAnsi="Courier New" w:cs="Courier New"/>
          <w:b/>
          <w:sz w:val="16"/>
          <w:szCs w:val="16"/>
          <w:lang w:val="en-US"/>
        </w:rPr>
        <w:t>ONLY</w:t>
      </w:r>
    </w:p>
    <w:p w:rsidR="00FE1D00" w:rsidRPr="007914BD" w:rsidRDefault="00FE1D00" w:rsidP="00FE1D00">
      <w:pPr>
        <w:spacing w:after="0" w:line="240" w:lineRule="auto"/>
        <w:rPr>
          <w:rFonts w:cs="Arial"/>
          <w:sz w:val="16"/>
          <w:szCs w:val="16"/>
          <w:lang w:val="en-US"/>
        </w:rPr>
      </w:pPr>
    </w:p>
    <w:p w:rsidR="00FE1D00" w:rsidRPr="003F3DC3" w:rsidRDefault="00E0416E" w:rsidP="00FE1D00">
      <w:pPr>
        <w:spacing w:after="0" w:line="240" w:lineRule="auto"/>
        <w:rPr>
          <w:rFonts w:ascii="Source Code Pro" w:hAnsi="Source Code Pro" w:cs="Arial"/>
          <w:sz w:val="16"/>
          <w:szCs w:val="16"/>
          <w:lang w:val="en-US"/>
        </w:rPr>
      </w:pPr>
      <w:r w:rsidRPr="003F3DC3">
        <w:rPr>
          <w:rFonts w:ascii="Source Code Pro" w:hAnsi="Source Code Pro" w:cs="Arial"/>
          <w:sz w:val="16"/>
          <w:szCs w:val="16"/>
          <w:lang w:val="en-US"/>
        </w:rPr>
        <w:t xml:space="preserve">  </w:t>
      </w:r>
    </w:p>
    <w:p w:rsidR="00FE1D00" w:rsidRPr="007914BD" w:rsidRDefault="001155AF" w:rsidP="00FE1D00">
      <w:pPr>
        <w:jc w:val="both"/>
        <w:rPr>
          <w:rFonts w:ascii="Arial" w:hAnsi="Arial" w:cs="Arial"/>
          <w:sz w:val="24"/>
          <w:szCs w:val="24"/>
          <w:lang w:val="en-US"/>
        </w:rPr>
      </w:pPr>
      <w:r>
        <w:rPr>
          <w:rFonts w:ascii="Arial" w:hAnsi="Arial" w:cs="Arial"/>
          <w:sz w:val="24"/>
          <w:szCs w:val="24"/>
          <w:lang w:val="en-US"/>
        </w:rPr>
        <w:t xml:space="preserve">In </w:t>
      </w:r>
      <w:proofErr w:type="spellStart"/>
      <w:r w:rsidR="00E0416E" w:rsidRPr="003F3DC3">
        <w:rPr>
          <w:rFonts w:ascii="Arial" w:hAnsi="Arial" w:cs="Arial"/>
          <w:sz w:val="24"/>
          <w:szCs w:val="24"/>
          <w:lang w:val="en-US"/>
        </w:rPr>
        <w:t>jOOQ</w:t>
      </w:r>
      <w:proofErr w:type="spellEnd"/>
      <w:r w:rsidR="00E0416E" w:rsidRPr="003F3DC3">
        <w:rPr>
          <w:rFonts w:ascii="Arial" w:hAnsi="Arial" w:cs="Arial"/>
          <w:sz w:val="24"/>
          <w:szCs w:val="24"/>
          <w:lang w:val="en-US"/>
        </w:rPr>
        <w:t>:</w:t>
      </w:r>
    </w:p>
    <w:p w:rsidR="007914BD" w:rsidRPr="007914BD" w:rsidRDefault="007914BD" w:rsidP="007914BD">
      <w:pPr>
        <w:spacing w:after="0" w:line="240" w:lineRule="auto"/>
        <w:rPr>
          <w:rFonts w:ascii="Courier New" w:hAnsi="Courier New" w:cs="Courier New"/>
          <w:sz w:val="16"/>
          <w:szCs w:val="16"/>
          <w:lang w:val="en-US"/>
        </w:rPr>
      </w:pPr>
      <w:r w:rsidRPr="007914BD">
        <w:rPr>
          <w:rFonts w:ascii="Courier New" w:hAnsi="Courier New" w:cs="Courier New"/>
          <w:sz w:val="16"/>
          <w:szCs w:val="16"/>
          <w:lang w:val="en-US"/>
        </w:rPr>
        <w:t>dsl.select(AUTHOR.FIRST_NAME, AUTHOR.LAST_NAME, count())</w:t>
      </w:r>
    </w:p>
    <w:p w:rsidR="007914BD" w:rsidRPr="007914BD" w:rsidRDefault="007914BD" w:rsidP="007914BD">
      <w:pPr>
        <w:spacing w:after="0" w:line="240" w:lineRule="auto"/>
        <w:rPr>
          <w:rFonts w:ascii="Courier New" w:hAnsi="Courier New" w:cs="Courier New"/>
          <w:sz w:val="16"/>
          <w:szCs w:val="16"/>
          <w:lang w:val="en-US"/>
        </w:rPr>
      </w:pPr>
      <w:r w:rsidRPr="007914BD">
        <w:rPr>
          <w:rFonts w:ascii="Courier New" w:hAnsi="Courier New" w:cs="Courier New"/>
          <w:sz w:val="16"/>
          <w:szCs w:val="16"/>
          <w:lang w:val="en-US"/>
        </w:rPr>
        <w:t xml:space="preserve">   .from(AUTHOR)</w:t>
      </w:r>
    </w:p>
    <w:p w:rsidR="007914BD" w:rsidRPr="007914BD" w:rsidRDefault="007914BD" w:rsidP="007914BD">
      <w:pPr>
        <w:spacing w:after="0" w:line="240" w:lineRule="auto"/>
        <w:rPr>
          <w:rFonts w:ascii="Courier New" w:hAnsi="Courier New" w:cs="Courier New"/>
          <w:sz w:val="16"/>
          <w:szCs w:val="16"/>
          <w:lang w:val="en-US"/>
        </w:rPr>
      </w:pPr>
      <w:r w:rsidRPr="007914BD">
        <w:rPr>
          <w:rFonts w:ascii="Courier New" w:hAnsi="Courier New" w:cs="Courier New"/>
          <w:sz w:val="16"/>
          <w:szCs w:val="16"/>
          <w:lang w:val="en-US"/>
        </w:rPr>
        <w:t xml:space="preserve">   .join(BOOK).on(BOOK.AUTHOR_ID.equal(AUTHOR.ID))</w:t>
      </w:r>
    </w:p>
    <w:p w:rsidR="007914BD" w:rsidRPr="007914BD" w:rsidRDefault="007914BD" w:rsidP="007914BD">
      <w:pPr>
        <w:spacing w:after="0" w:line="240" w:lineRule="auto"/>
        <w:rPr>
          <w:rFonts w:ascii="Courier New" w:hAnsi="Courier New" w:cs="Courier New"/>
          <w:sz w:val="16"/>
          <w:szCs w:val="16"/>
          <w:lang w:val="en-US"/>
        </w:rPr>
      </w:pPr>
      <w:r w:rsidRPr="007914BD">
        <w:rPr>
          <w:rFonts w:ascii="Courier New" w:hAnsi="Courier New" w:cs="Courier New"/>
          <w:sz w:val="16"/>
          <w:szCs w:val="16"/>
          <w:lang w:val="en-US"/>
        </w:rPr>
        <w:t xml:space="preserve">   .where(BOOK.LANGUAGE.equal("DE"))</w:t>
      </w:r>
    </w:p>
    <w:p w:rsidR="007914BD" w:rsidRPr="007914BD" w:rsidRDefault="007914BD" w:rsidP="007914BD">
      <w:pPr>
        <w:spacing w:after="0" w:line="240" w:lineRule="auto"/>
        <w:rPr>
          <w:rFonts w:ascii="Courier New" w:hAnsi="Courier New" w:cs="Courier New"/>
          <w:sz w:val="16"/>
          <w:szCs w:val="16"/>
          <w:lang w:val="en-US"/>
        </w:rPr>
      </w:pPr>
      <w:r w:rsidRPr="007914BD">
        <w:rPr>
          <w:rFonts w:ascii="Courier New" w:hAnsi="Courier New" w:cs="Courier New"/>
          <w:sz w:val="16"/>
          <w:szCs w:val="16"/>
          <w:lang w:val="en-US"/>
        </w:rPr>
        <w:t xml:space="preserve">   .and(BOOK.PUBLISHED.greaterThan("2008-01-01"))</w:t>
      </w:r>
    </w:p>
    <w:p w:rsidR="007914BD" w:rsidRPr="007914BD" w:rsidRDefault="007914BD" w:rsidP="007914BD">
      <w:pPr>
        <w:spacing w:after="0" w:line="240" w:lineRule="auto"/>
        <w:rPr>
          <w:rFonts w:ascii="Courier New" w:hAnsi="Courier New" w:cs="Courier New"/>
          <w:sz w:val="16"/>
          <w:szCs w:val="16"/>
          <w:lang w:val="en-US"/>
        </w:rPr>
      </w:pPr>
      <w:r w:rsidRPr="007914BD">
        <w:rPr>
          <w:rFonts w:ascii="Courier New" w:hAnsi="Courier New" w:cs="Courier New"/>
          <w:sz w:val="16"/>
          <w:szCs w:val="16"/>
          <w:lang w:val="en-US"/>
        </w:rPr>
        <w:t xml:space="preserve">   .groupBy(AUTHOR.FIRST_NAME, AUTHOR.LAST_NAME)</w:t>
      </w:r>
    </w:p>
    <w:p w:rsidR="007914BD" w:rsidRPr="007914BD" w:rsidRDefault="007914BD" w:rsidP="007914BD">
      <w:pPr>
        <w:spacing w:after="0" w:line="240" w:lineRule="auto"/>
        <w:rPr>
          <w:rFonts w:ascii="Courier New" w:hAnsi="Courier New" w:cs="Courier New"/>
          <w:sz w:val="16"/>
          <w:szCs w:val="16"/>
          <w:lang w:val="en-US"/>
        </w:rPr>
      </w:pPr>
      <w:r w:rsidRPr="007914BD">
        <w:rPr>
          <w:rFonts w:ascii="Courier New" w:hAnsi="Courier New" w:cs="Courier New"/>
          <w:sz w:val="16"/>
          <w:szCs w:val="16"/>
          <w:lang w:val="en-US"/>
        </w:rPr>
        <w:t xml:space="preserve">   .having(count().greaterThan(5))</w:t>
      </w:r>
    </w:p>
    <w:p w:rsidR="007914BD" w:rsidRPr="007914BD" w:rsidRDefault="007914BD" w:rsidP="007914BD">
      <w:pPr>
        <w:spacing w:after="0" w:line="240" w:lineRule="auto"/>
        <w:rPr>
          <w:rFonts w:ascii="Courier New" w:hAnsi="Courier New" w:cs="Courier New"/>
          <w:sz w:val="16"/>
          <w:szCs w:val="16"/>
          <w:lang w:val="en-US"/>
        </w:rPr>
      </w:pPr>
      <w:r w:rsidRPr="007914BD">
        <w:rPr>
          <w:rFonts w:ascii="Courier New" w:hAnsi="Courier New" w:cs="Courier New"/>
          <w:sz w:val="16"/>
          <w:szCs w:val="16"/>
          <w:lang w:val="en-US"/>
        </w:rPr>
        <w:t xml:space="preserve">   .orderBy(AUTHOR.LAST_NAME.asc().nullsFirst())</w:t>
      </w:r>
    </w:p>
    <w:p w:rsidR="007914BD" w:rsidRPr="007914BD" w:rsidRDefault="007914BD" w:rsidP="007914BD">
      <w:pPr>
        <w:spacing w:after="0" w:line="240" w:lineRule="auto"/>
        <w:rPr>
          <w:rFonts w:ascii="Courier New" w:hAnsi="Courier New" w:cs="Courier New"/>
          <w:sz w:val="16"/>
          <w:szCs w:val="16"/>
          <w:lang w:val="en-US"/>
        </w:rPr>
      </w:pPr>
      <w:r w:rsidRPr="007914BD">
        <w:rPr>
          <w:rFonts w:ascii="Courier New" w:hAnsi="Courier New" w:cs="Courier New"/>
          <w:sz w:val="16"/>
          <w:szCs w:val="16"/>
          <w:lang w:val="en-US"/>
        </w:rPr>
        <w:lastRenderedPageBreak/>
        <w:t xml:space="preserve">   .limit(2)</w:t>
      </w:r>
    </w:p>
    <w:p w:rsidR="007914BD" w:rsidRPr="007914BD" w:rsidRDefault="007914BD" w:rsidP="007914BD">
      <w:pPr>
        <w:spacing w:after="0" w:line="240" w:lineRule="auto"/>
        <w:rPr>
          <w:rFonts w:ascii="Courier New" w:hAnsi="Courier New" w:cs="Courier New"/>
          <w:sz w:val="16"/>
          <w:szCs w:val="16"/>
          <w:lang w:val="en-US"/>
        </w:rPr>
      </w:pPr>
      <w:r w:rsidRPr="007914BD">
        <w:rPr>
          <w:rFonts w:ascii="Courier New" w:hAnsi="Courier New" w:cs="Courier New"/>
          <w:sz w:val="16"/>
          <w:szCs w:val="16"/>
          <w:lang w:val="en-US"/>
        </w:rPr>
        <w:t xml:space="preserve">   .offset(1)</w:t>
      </w:r>
    </w:p>
    <w:p w:rsidR="007914BD" w:rsidRPr="007914BD" w:rsidRDefault="007914BD" w:rsidP="007914BD">
      <w:pPr>
        <w:spacing w:after="0" w:line="240" w:lineRule="auto"/>
        <w:rPr>
          <w:rFonts w:ascii="Courier New" w:hAnsi="Courier New" w:cs="Courier New"/>
          <w:sz w:val="16"/>
          <w:szCs w:val="16"/>
          <w:lang w:val="en-US"/>
        </w:rPr>
      </w:pPr>
      <w:r w:rsidRPr="007914BD">
        <w:rPr>
          <w:rFonts w:ascii="Courier New" w:hAnsi="Courier New" w:cs="Courier New"/>
          <w:sz w:val="16"/>
          <w:szCs w:val="16"/>
          <w:lang w:val="en-US"/>
        </w:rPr>
        <w:t xml:space="preserve">   .fetch();</w:t>
      </w:r>
    </w:p>
    <w:p w:rsidR="00FE1D00" w:rsidRDefault="00FE1D00" w:rsidP="00FE1D00">
      <w:pPr>
        <w:jc w:val="both"/>
        <w:rPr>
          <w:rFonts w:ascii="Arial" w:hAnsi="Arial" w:cs="Arial"/>
          <w:sz w:val="24"/>
          <w:szCs w:val="24"/>
          <w:lang w:val="en-US"/>
        </w:rPr>
      </w:pPr>
    </w:p>
    <w:tbl>
      <w:tblPr>
        <w:tblStyle w:val="TableGrid"/>
        <w:tblW w:w="0" w:type="auto"/>
        <w:tblLook w:val="04A0"/>
      </w:tblPr>
      <w:tblGrid>
        <w:gridCol w:w="9571"/>
      </w:tblGrid>
      <w:tr w:rsidR="004C1C41" w:rsidRPr="003B108E" w:rsidTr="004C1C41">
        <w:tc>
          <w:tcPr>
            <w:tcW w:w="9571" w:type="dxa"/>
          </w:tcPr>
          <w:p w:rsidR="004C1C41" w:rsidRDefault="004C1C41" w:rsidP="004C1C41">
            <w:pPr>
              <w:jc w:val="both"/>
              <w:rPr>
                <w:rFonts w:ascii="Arial" w:hAnsi="Arial" w:cs="Arial"/>
                <w:sz w:val="24"/>
                <w:szCs w:val="24"/>
                <w:lang w:val="en-US"/>
              </w:rPr>
            </w:pPr>
            <w:r w:rsidRPr="003F3DC3">
              <w:rPr>
                <w:rFonts w:ascii="Arial" w:hAnsi="Arial" w:cs="Arial"/>
                <w:sz w:val="24"/>
                <w:szCs w:val="24"/>
                <w:lang w:val="en-US"/>
              </w:rPr>
              <w:t xml:space="preserve">Note </w:t>
            </w:r>
          </w:p>
          <w:p w:rsidR="004C1C41" w:rsidRPr="003F3DC3" w:rsidRDefault="004C1C41" w:rsidP="004C1C41">
            <w:pPr>
              <w:jc w:val="both"/>
              <w:rPr>
                <w:rFonts w:ascii="Arial" w:hAnsi="Arial" w:cs="Arial"/>
                <w:sz w:val="24"/>
                <w:szCs w:val="24"/>
                <w:lang w:val="en-US"/>
              </w:rPr>
            </w:pPr>
            <w:r>
              <w:rPr>
                <w:rFonts w:ascii="Arial" w:hAnsi="Arial" w:cs="Arial"/>
                <w:sz w:val="24"/>
                <w:szCs w:val="24"/>
                <w:lang w:val="en-US"/>
              </w:rPr>
              <w:t xml:space="preserve">'Dialect' in the </w:t>
            </w:r>
            <w:proofErr w:type="spellStart"/>
            <w:r>
              <w:rPr>
                <w:rFonts w:ascii="Arial" w:hAnsi="Arial" w:cs="Arial"/>
                <w:sz w:val="24"/>
                <w:szCs w:val="24"/>
                <w:lang w:val="en-US"/>
              </w:rPr>
              <w:t>jOOQ</w:t>
            </w:r>
            <w:proofErr w:type="spellEnd"/>
            <w:r>
              <w:rPr>
                <w:rFonts w:ascii="Arial" w:hAnsi="Arial" w:cs="Arial"/>
                <w:sz w:val="24"/>
                <w:szCs w:val="24"/>
                <w:lang w:val="en-US"/>
              </w:rPr>
              <w:t xml:space="preserve"> context represents not just the SQL dialect of the database but also the major version number of the database engine.  T</w:t>
            </w:r>
            <w:r w:rsidRPr="003F3DC3">
              <w:rPr>
                <w:rFonts w:ascii="Arial" w:hAnsi="Arial" w:cs="Arial"/>
                <w:sz w:val="24"/>
                <w:szCs w:val="24"/>
                <w:lang w:val="en-US"/>
              </w:rPr>
              <w:t xml:space="preserve">he </w:t>
            </w:r>
            <w:r>
              <w:rPr>
                <w:rFonts w:ascii="Arial" w:hAnsi="Arial" w:cs="Arial"/>
                <w:sz w:val="24"/>
                <w:szCs w:val="24"/>
                <w:lang w:val="en-US"/>
              </w:rPr>
              <w:t>field '</w:t>
            </w:r>
            <w:r w:rsidRPr="003F3DC3">
              <w:rPr>
                <w:rFonts w:ascii="Arial" w:hAnsi="Arial" w:cs="Arial"/>
                <w:sz w:val="24"/>
                <w:szCs w:val="24"/>
                <w:lang w:val="en-US"/>
              </w:rPr>
              <w:t>limit</w:t>
            </w:r>
            <w:r>
              <w:rPr>
                <w:rFonts w:ascii="Arial" w:hAnsi="Arial" w:cs="Arial"/>
                <w:sz w:val="24"/>
                <w:szCs w:val="24"/>
                <w:lang w:val="en-US"/>
              </w:rPr>
              <w:t>', limiting</w:t>
            </w:r>
            <w:r w:rsidRPr="003F3DC3">
              <w:rPr>
                <w:rFonts w:ascii="Arial" w:hAnsi="Arial" w:cs="Arial"/>
                <w:sz w:val="24"/>
                <w:szCs w:val="24"/>
                <w:lang w:val="en-US"/>
              </w:rPr>
              <w:t xml:space="preserve"> the number of records returned</w:t>
            </w:r>
            <w:r>
              <w:rPr>
                <w:rFonts w:ascii="Arial" w:hAnsi="Arial" w:cs="Arial"/>
                <w:sz w:val="24"/>
                <w:szCs w:val="24"/>
                <w:lang w:val="en-US"/>
              </w:rPr>
              <w:t xml:space="preserve">, </w:t>
            </w:r>
            <w:r w:rsidRPr="003F3DC3">
              <w:rPr>
                <w:rFonts w:ascii="Arial" w:hAnsi="Arial" w:cs="Arial"/>
                <w:sz w:val="24"/>
                <w:szCs w:val="24"/>
                <w:lang w:val="en-US"/>
              </w:rPr>
              <w:t xml:space="preserve">will be generated </w:t>
            </w:r>
            <w:r>
              <w:rPr>
                <w:rFonts w:ascii="Arial" w:hAnsi="Arial" w:cs="Arial"/>
                <w:sz w:val="24"/>
                <w:szCs w:val="24"/>
                <w:lang w:val="en-US"/>
              </w:rPr>
              <w:t>according to</w:t>
            </w:r>
            <w:r w:rsidRPr="003F3DC3">
              <w:rPr>
                <w:rFonts w:ascii="Arial" w:hAnsi="Arial" w:cs="Arial"/>
                <w:sz w:val="24"/>
                <w:szCs w:val="24"/>
                <w:lang w:val="en-US"/>
              </w:rPr>
              <w:t xml:space="preserve"> </w:t>
            </w:r>
            <w:r>
              <w:rPr>
                <w:rFonts w:ascii="Arial" w:hAnsi="Arial" w:cs="Arial"/>
                <w:sz w:val="24"/>
                <w:szCs w:val="24"/>
                <w:lang w:val="en-US"/>
              </w:rPr>
              <w:t>the SQL syntax available to the database engine</w:t>
            </w:r>
            <w:r w:rsidRPr="003F3DC3">
              <w:rPr>
                <w:rFonts w:ascii="Arial" w:hAnsi="Arial" w:cs="Arial"/>
                <w:sz w:val="24"/>
                <w:szCs w:val="24"/>
                <w:lang w:val="en-US"/>
              </w:rPr>
              <w:t xml:space="preserve">. </w:t>
            </w:r>
            <w:r>
              <w:rPr>
                <w:rFonts w:ascii="Arial" w:hAnsi="Arial" w:cs="Arial"/>
                <w:sz w:val="24"/>
                <w:szCs w:val="24"/>
                <w:lang w:val="en-US"/>
              </w:rPr>
              <w:t>T</w:t>
            </w:r>
            <w:r w:rsidRPr="003F3DC3">
              <w:rPr>
                <w:rFonts w:ascii="Arial" w:hAnsi="Arial" w:cs="Arial"/>
                <w:sz w:val="24"/>
                <w:szCs w:val="24"/>
                <w:lang w:val="en-US"/>
              </w:rPr>
              <w:t>he example above</w:t>
            </w:r>
            <w:r>
              <w:rPr>
                <w:rFonts w:ascii="Arial" w:hAnsi="Arial" w:cs="Arial"/>
                <w:sz w:val="24"/>
                <w:szCs w:val="24"/>
                <w:lang w:val="en-US"/>
              </w:rPr>
              <w:t xml:space="preserve"> used FIREBIRD_3_0, which supports </w:t>
            </w:r>
            <w:r w:rsidRPr="003F3DC3">
              <w:rPr>
                <w:rFonts w:ascii="Arial" w:hAnsi="Arial" w:cs="Arial"/>
                <w:sz w:val="24"/>
                <w:szCs w:val="24"/>
                <w:lang w:val="en-US"/>
              </w:rPr>
              <w:t xml:space="preserve">OFFSET … FETCH. If we </w:t>
            </w:r>
            <w:r>
              <w:rPr>
                <w:rFonts w:ascii="Arial" w:hAnsi="Arial" w:cs="Arial"/>
                <w:sz w:val="24"/>
                <w:szCs w:val="24"/>
                <w:lang w:val="en-US"/>
              </w:rPr>
              <w:t xml:space="preserve">had </w:t>
            </w:r>
            <w:r w:rsidRPr="003F3DC3">
              <w:rPr>
                <w:rFonts w:ascii="Arial" w:hAnsi="Arial" w:cs="Arial"/>
                <w:sz w:val="24"/>
                <w:szCs w:val="24"/>
                <w:lang w:val="en-US"/>
              </w:rPr>
              <w:t>specif</w:t>
            </w:r>
            <w:r>
              <w:rPr>
                <w:rFonts w:ascii="Arial" w:hAnsi="Arial" w:cs="Arial"/>
                <w:sz w:val="24"/>
                <w:szCs w:val="24"/>
                <w:lang w:val="en-US"/>
              </w:rPr>
              <w:t>ied</w:t>
            </w:r>
            <w:r w:rsidRPr="003F3DC3">
              <w:rPr>
                <w:rFonts w:ascii="Arial" w:hAnsi="Arial" w:cs="Arial"/>
                <w:sz w:val="24"/>
                <w:szCs w:val="24"/>
                <w:lang w:val="en-US"/>
              </w:rPr>
              <w:t xml:space="preserve"> the FIREBIRD_2_5 or just </w:t>
            </w:r>
            <w:r>
              <w:rPr>
                <w:rFonts w:ascii="Arial" w:hAnsi="Arial" w:cs="Arial"/>
                <w:sz w:val="24"/>
                <w:szCs w:val="24"/>
                <w:lang w:val="en-US"/>
              </w:rPr>
              <w:t xml:space="preserve">the </w:t>
            </w:r>
            <w:r w:rsidRPr="003F3DC3">
              <w:rPr>
                <w:rFonts w:ascii="Arial" w:hAnsi="Arial" w:cs="Arial"/>
                <w:sz w:val="24"/>
                <w:szCs w:val="24"/>
                <w:lang w:val="en-US"/>
              </w:rPr>
              <w:t>FIREBIRD dialect, the ROWS clause w</w:t>
            </w:r>
            <w:r>
              <w:rPr>
                <w:rFonts w:ascii="Arial" w:hAnsi="Arial" w:cs="Arial"/>
                <w:sz w:val="24"/>
                <w:szCs w:val="24"/>
                <w:lang w:val="en-US"/>
              </w:rPr>
              <w:t>ould have been</w:t>
            </w:r>
            <w:r w:rsidRPr="003F3DC3">
              <w:rPr>
                <w:rFonts w:ascii="Arial" w:hAnsi="Arial" w:cs="Arial"/>
                <w:sz w:val="24"/>
                <w:szCs w:val="24"/>
                <w:lang w:val="en-US"/>
              </w:rPr>
              <w:t xml:space="preserve"> used instead</w:t>
            </w:r>
            <w:r>
              <w:rPr>
                <w:rFonts w:ascii="Arial" w:hAnsi="Arial" w:cs="Arial"/>
                <w:sz w:val="24"/>
                <w:szCs w:val="24"/>
                <w:lang w:val="en-US"/>
              </w:rPr>
              <w:t>.</w:t>
            </w:r>
            <w:r w:rsidRPr="003F3DC3">
              <w:rPr>
                <w:rFonts w:ascii="Arial" w:hAnsi="Arial" w:cs="Arial"/>
                <w:sz w:val="24"/>
                <w:szCs w:val="24"/>
                <w:lang w:val="en-US"/>
              </w:rPr>
              <w:t xml:space="preserve"> </w:t>
            </w:r>
          </w:p>
          <w:p w:rsidR="004C1C41" w:rsidRDefault="004C1C41" w:rsidP="00FE1D00">
            <w:pPr>
              <w:jc w:val="both"/>
              <w:rPr>
                <w:rFonts w:ascii="Arial" w:hAnsi="Arial" w:cs="Arial"/>
                <w:sz w:val="24"/>
                <w:szCs w:val="24"/>
                <w:lang w:val="en-US"/>
              </w:rPr>
            </w:pPr>
          </w:p>
        </w:tc>
      </w:tr>
    </w:tbl>
    <w:p w:rsidR="004C1C41" w:rsidRPr="003F3DC3" w:rsidRDefault="004C1C41" w:rsidP="00FE1D00">
      <w:pPr>
        <w:jc w:val="both"/>
        <w:rPr>
          <w:rFonts w:ascii="Arial" w:hAnsi="Arial" w:cs="Arial"/>
          <w:sz w:val="24"/>
          <w:szCs w:val="24"/>
          <w:lang w:val="en-US"/>
        </w:rPr>
      </w:pPr>
    </w:p>
    <w:p w:rsidR="00FE1D00" w:rsidRPr="00A0689D" w:rsidRDefault="00E0416E" w:rsidP="00FE1D00">
      <w:pPr>
        <w:jc w:val="both"/>
        <w:rPr>
          <w:rFonts w:ascii="Arial" w:hAnsi="Arial" w:cs="Arial"/>
          <w:sz w:val="24"/>
          <w:szCs w:val="24"/>
          <w:lang w:val="en-US"/>
        </w:rPr>
      </w:pPr>
      <w:r w:rsidRPr="003F3DC3">
        <w:rPr>
          <w:rFonts w:ascii="Arial" w:hAnsi="Arial" w:cs="Arial"/>
          <w:sz w:val="24"/>
          <w:szCs w:val="24"/>
          <w:lang w:val="en-US"/>
        </w:rPr>
        <w:t>You can build a query in parts. This w</w:t>
      </w:r>
      <w:r w:rsidR="00F2767A">
        <w:rPr>
          <w:rFonts w:ascii="Arial" w:hAnsi="Arial" w:cs="Arial"/>
          <w:sz w:val="24"/>
          <w:szCs w:val="24"/>
          <w:lang w:val="en-US"/>
        </w:rPr>
        <w:t>ill allow you</w:t>
      </w:r>
      <w:r w:rsidRPr="003F3DC3">
        <w:rPr>
          <w:rFonts w:ascii="Arial" w:hAnsi="Arial" w:cs="Arial"/>
          <w:sz w:val="24"/>
          <w:szCs w:val="24"/>
          <w:lang w:val="en-US"/>
        </w:rPr>
        <w:t xml:space="preserve"> to change it dynamically, to change the sort order or to add additional filter conditions.</w:t>
      </w:r>
    </w:p>
    <w:p w:rsidR="00A0689D" w:rsidRPr="00A0689D" w:rsidRDefault="00A0689D" w:rsidP="00A0689D">
      <w:pPr>
        <w:spacing w:after="0" w:line="240" w:lineRule="auto"/>
        <w:rPr>
          <w:rFonts w:ascii="Courier New" w:hAnsi="Courier New" w:cs="Courier New"/>
          <w:sz w:val="16"/>
          <w:szCs w:val="16"/>
          <w:lang w:val="en-US"/>
        </w:rPr>
      </w:pPr>
      <w:r w:rsidRPr="00A0689D">
        <w:rPr>
          <w:rFonts w:ascii="Courier New" w:hAnsi="Courier New" w:cs="Courier New"/>
          <w:sz w:val="16"/>
          <w:szCs w:val="16"/>
          <w:lang w:val="en-US"/>
        </w:rPr>
        <w:t>SelectFinalStep&lt;?&gt; select</w:t>
      </w:r>
    </w:p>
    <w:p w:rsidR="00A0689D" w:rsidRPr="00A0689D" w:rsidRDefault="00A0689D" w:rsidP="00A0689D">
      <w:pPr>
        <w:spacing w:after="0" w:line="240" w:lineRule="auto"/>
        <w:rPr>
          <w:rFonts w:ascii="Courier New" w:hAnsi="Courier New" w:cs="Courier New"/>
          <w:sz w:val="16"/>
          <w:szCs w:val="16"/>
          <w:lang w:val="en-US"/>
        </w:rPr>
      </w:pPr>
      <w:r w:rsidRPr="00A0689D">
        <w:rPr>
          <w:rFonts w:ascii="Courier New" w:hAnsi="Courier New" w:cs="Courier New"/>
          <w:sz w:val="16"/>
          <w:szCs w:val="16"/>
          <w:lang w:val="en-US"/>
        </w:rPr>
        <w:t xml:space="preserve">    = dsl.select()</w:t>
      </w:r>
    </w:p>
    <w:p w:rsidR="00A0689D" w:rsidRPr="00A0689D" w:rsidRDefault="00A0689D" w:rsidP="00A0689D">
      <w:pPr>
        <w:spacing w:after="0" w:line="240" w:lineRule="auto"/>
        <w:rPr>
          <w:rFonts w:ascii="Courier New" w:hAnsi="Courier New" w:cs="Courier New"/>
          <w:sz w:val="16"/>
          <w:szCs w:val="16"/>
          <w:lang w:val="en-US"/>
        </w:rPr>
      </w:pPr>
      <w:r w:rsidRPr="00A0689D">
        <w:rPr>
          <w:rFonts w:ascii="Courier New" w:hAnsi="Courier New" w:cs="Courier New"/>
          <w:sz w:val="16"/>
          <w:szCs w:val="16"/>
          <w:lang w:val="en-US"/>
        </w:rPr>
        <w:t xml:space="preserve">         .from(PRODUCT);</w:t>
      </w:r>
    </w:p>
    <w:p w:rsidR="00A0689D" w:rsidRPr="00A0689D" w:rsidRDefault="00A0689D" w:rsidP="00A0689D">
      <w:pPr>
        <w:spacing w:after="0" w:line="240" w:lineRule="auto"/>
        <w:rPr>
          <w:rFonts w:ascii="Courier New" w:hAnsi="Courier New" w:cs="Courier New"/>
          <w:sz w:val="16"/>
          <w:szCs w:val="16"/>
          <w:lang w:val="en-US"/>
        </w:rPr>
      </w:pPr>
    </w:p>
    <w:p w:rsidR="00A0689D" w:rsidRPr="00A0689D" w:rsidRDefault="00A0689D" w:rsidP="00A0689D">
      <w:pPr>
        <w:spacing w:after="0" w:line="240" w:lineRule="auto"/>
        <w:rPr>
          <w:rFonts w:ascii="Courier New" w:hAnsi="Courier New" w:cs="Courier New"/>
          <w:sz w:val="16"/>
          <w:szCs w:val="16"/>
          <w:lang w:val="en-US"/>
        </w:rPr>
      </w:pPr>
      <w:r w:rsidRPr="00A0689D">
        <w:rPr>
          <w:rFonts w:ascii="Courier New" w:hAnsi="Courier New" w:cs="Courier New"/>
          <w:sz w:val="16"/>
          <w:szCs w:val="16"/>
          <w:lang w:val="en-US"/>
        </w:rPr>
        <w:t>SelectQuery&lt;?&gt; query = select.getQuery();</w:t>
      </w:r>
    </w:p>
    <w:p w:rsidR="00A0689D" w:rsidRPr="00A0689D" w:rsidRDefault="00A0689D" w:rsidP="00A0689D">
      <w:pPr>
        <w:spacing w:after="0" w:line="240" w:lineRule="auto"/>
        <w:rPr>
          <w:rFonts w:ascii="Courier New" w:hAnsi="Courier New" w:cs="Courier New"/>
          <w:sz w:val="16"/>
          <w:szCs w:val="16"/>
          <w:lang w:val="en-US"/>
        </w:rPr>
      </w:pPr>
      <w:r w:rsidRPr="00A0689D">
        <w:rPr>
          <w:rFonts w:ascii="Courier New" w:hAnsi="Courier New" w:cs="Courier New"/>
          <w:sz w:val="16"/>
          <w:szCs w:val="16"/>
          <w:lang w:val="en-US"/>
        </w:rPr>
        <w:t>switch (searchOper) {</w:t>
      </w:r>
    </w:p>
    <w:p w:rsidR="00A0689D" w:rsidRPr="00A0689D" w:rsidRDefault="00A0689D" w:rsidP="00A0689D">
      <w:pPr>
        <w:spacing w:after="0" w:line="240" w:lineRule="auto"/>
        <w:rPr>
          <w:rFonts w:ascii="Courier New" w:hAnsi="Courier New" w:cs="Courier New"/>
          <w:sz w:val="16"/>
          <w:szCs w:val="16"/>
          <w:lang w:val="en-US"/>
        </w:rPr>
      </w:pPr>
      <w:r w:rsidRPr="00A0689D">
        <w:rPr>
          <w:rFonts w:ascii="Courier New" w:hAnsi="Courier New" w:cs="Courier New"/>
          <w:sz w:val="16"/>
          <w:szCs w:val="16"/>
          <w:lang w:val="en-US"/>
        </w:rPr>
        <w:t xml:space="preserve">    case "eq":</w:t>
      </w:r>
    </w:p>
    <w:p w:rsidR="00A0689D" w:rsidRPr="00A0689D" w:rsidRDefault="00A0689D" w:rsidP="00A0689D">
      <w:pPr>
        <w:spacing w:after="0" w:line="240" w:lineRule="auto"/>
        <w:rPr>
          <w:rFonts w:ascii="Courier New" w:hAnsi="Courier New" w:cs="Courier New"/>
          <w:sz w:val="16"/>
          <w:szCs w:val="16"/>
          <w:lang w:val="en-US"/>
        </w:rPr>
      </w:pPr>
      <w:r w:rsidRPr="00A0689D">
        <w:rPr>
          <w:rFonts w:ascii="Courier New" w:hAnsi="Courier New" w:cs="Courier New"/>
          <w:sz w:val="16"/>
          <w:szCs w:val="16"/>
          <w:lang w:val="en-US"/>
        </w:rPr>
        <w:t xml:space="preserve">         query.addConditions(PRODUCT.NAME.eq(searchString));</w:t>
      </w:r>
    </w:p>
    <w:p w:rsidR="00A0689D" w:rsidRPr="00A0689D" w:rsidRDefault="00A0689D" w:rsidP="00A0689D">
      <w:pPr>
        <w:spacing w:after="0" w:line="240" w:lineRule="auto"/>
        <w:rPr>
          <w:rFonts w:ascii="Courier New" w:hAnsi="Courier New" w:cs="Courier New"/>
          <w:sz w:val="16"/>
          <w:szCs w:val="16"/>
          <w:lang w:val="en-US"/>
        </w:rPr>
      </w:pPr>
      <w:r w:rsidRPr="00A0689D">
        <w:rPr>
          <w:rFonts w:ascii="Courier New" w:hAnsi="Courier New" w:cs="Courier New"/>
          <w:sz w:val="16"/>
          <w:szCs w:val="16"/>
          <w:lang w:val="en-US"/>
        </w:rPr>
        <w:t xml:space="preserve">         break;</w:t>
      </w:r>
    </w:p>
    <w:p w:rsidR="00A0689D" w:rsidRPr="00A0689D" w:rsidRDefault="00A0689D" w:rsidP="00A0689D">
      <w:pPr>
        <w:spacing w:after="0" w:line="240" w:lineRule="auto"/>
        <w:rPr>
          <w:rFonts w:ascii="Courier New" w:hAnsi="Courier New" w:cs="Courier New"/>
          <w:sz w:val="16"/>
          <w:szCs w:val="16"/>
          <w:lang w:val="en-US"/>
        </w:rPr>
      </w:pPr>
      <w:r w:rsidRPr="00A0689D">
        <w:rPr>
          <w:rFonts w:ascii="Courier New" w:hAnsi="Courier New" w:cs="Courier New"/>
          <w:sz w:val="16"/>
          <w:szCs w:val="16"/>
          <w:lang w:val="en-US"/>
        </w:rPr>
        <w:t xml:space="preserve">    case "bw":</w:t>
      </w:r>
    </w:p>
    <w:p w:rsidR="00A0689D" w:rsidRPr="00A0689D" w:rsidRDefault="00A0689D" w:rsidP="00A0689D">
      <w:pPr>
        <w:spacing w:after="0" w:line="240" w:lineRule="auto"/>
        <w:rPr>
          <w:rFonts w:ascii="Courier New" w:hAnsi="Courier New" w:cs="Courier New"/>
          <w:sz w:val="16"/>
          <w:szCs w:val="16"/>
          <w:lang w:val="en-US"/>
        </w:rPr>
      </w:pPr>
      <w:r w:rsidRPr="00A0689D">
        <w:rPr>
          <w:rFonts w:ascii="Courier New" w:hAnsi="Courier New" w:cs="Courier New"/>
          <w:sz w:val="16"/>
          <w:szCs w:val="16"/>
          <w:lang w:val="en-US"/>
        </w:rPr>
        <w:t xml:space="preserve">         query.addConditions(PRODUCT.NAME.startsWith(searchString));</w:t>
      </w:r>
    </w:p>
    <w:p w:rsidR="00A0689D" w:rsidRPr="00A0689D" w:rsidRDefault="00A0689D" w:rsidP="00A0689D">
      <w:pPr>
        <w:spacing w:after="0" w:line="240" w:lineRule="auto"/>
        <w:rPr>
          <w:rFonts w:ascii="Courier New" w:hAnsi="Courier New" w:cs="Courier New"/>
          <w:sz w:val="16"/>
          <w:szCs w:val="16"/>
          <w:lang w:val="en-US"/>
        </w:rPr>
      </w:pPr>
      <w:r w:rsidRPr="00A0689D">
        <w:rPr>
          <w:rFonts w:ascii="Courier New" w:hAnsi="Courier New" w:cs="Courier New"/>
          <w:sz w:val="16"/>
          <w:szCs w:val="16"/>
          <w:lang w:val="en-US"/>
        </w:rPr>
        <w:t xml:space="preserve">         break;</w:t>
      </w:r>
    </w:p>
    <w:p w:rsidR="00A0689D" w:rsidRPr="00A0689D" w:rsidRDefault="00A0689D" w:rsidP="00A0689D">
      <w:pPr>
        <w:spacing w:after="0" w:line="240" w:lineRule="auto"/>
        <w:rPr>
          <w:rFonts w:ascii="Courier New" w:hAnsi="Courier New" w:cs="Courier New"/>
          <w:sz w:val="16"/>
          <w:szCs w:val="16"/>
          <w:lang w:val="en-US"/>
        </w:rPr>
      </w:pPr>
      <w:r w:rsidRPr="00A0689D">
        <w:rPr>
          <w:rFonts w:ascii="Courier New" w:hAnsi="Courier New" w:cs="Courier New"/>
          <w:sz w:val="16"/>
          <w:szCs w:val="16"/>
          <w:lang w:val="en-US"/>
        </w:rPr>
        <w:t xml:space="preserve">    case "cn":</w:t>
      </w:r>
    </w:p>
    <w:p w:rsidR="00A0689D" w:rsidRPr="00A0689D" w:rsidRDefault="00A0689D" w:rsidP="00A0689D">
      <w:pPr>
        <w:spacing w:after="0" w:line="240" w:lineRule="auto"/>
        <w:rPr>
          <w:rFonts w:ascii="Courier New" w:hAnsi="Courier New" w:cs="Courier New"/>
          <w:sz w:val="16"/>
          <w:szCs w:val="16"/>
          <w:lang w:val="en-US"/>
        </w:rPr>
      </w:pPr>
      <w:r w:rsidRPr="00A0689D">
        <w:rPr>
          <w:rFonts w:ascii="Courier New" w:hAnsi="Courier New" w:cs="Courier New"/>
          <w:sz w:val="16"/>
          <w:szCs w:val="16"/>
          <w:lang w:val="en-US"/>
        </w:rPr>
        <w:t xml:space="preserve">         query.addConditions(PRODUCT.NAME.contains(searchString));</w:t>
      </w:r>
    </w:p>
    <w:p w:rsidR="00A0689D" w:rsidRPr="00A0689D" w:rsidRDefault="00A0689D" w:rsidP="00A0689D">
      <w:pPr>
        <w:spacing w:after="0" w:line="240" w:lineRule="auto"/>
        <w:rPr>
          <w:rFonts w:ascii="Courier New" w:hAnsi="Courier New" w:cs="Courier New"/>
          <w:sz w:val="16"/>
          <w:szCs w:val="16"/>
          <w:lang w:val="en-US"/>
        </w:rPr>
      </w:pPr>
      <w:r w:rsidRPr="00A0689D">
        <w:rPr>
          <w:rFonts w:ascii="Courier New" w:hAnsi="Courier New" w:cs="Courier New"/>
          <w:sz w:val="16"/>
          <w:szCs w:val="16"/>
          <w:lang w:val="en-US"/>
        </w:rPr>
        <w:t xml:space="preserve">         break;</w:t>
      </w:r>
    </w:p>
    <w:p w:rsidR="00A0689D" w:rsidRPr="00A0689D" w:rsidRDefault="00A0689D" w:rsidP="00A0689D">
      <w:pPr>
        <w:spacing w:after="0" w:line="240" w:lineRule="auto"/>
        <w:rPr>
          <w:rFonts w:ascii="Courier New" w:hAnsi="Courier New" w:cs="Courier New"/>
          <w:sz w:val="16"/>
          <w:szCs w:val="16"/>
          <w:lang w:val="en-US"/>
        </w:rPr>
      </w:pPr>
      <w:r w:rsidRPr="00A0689D">
        <w:rPr>
          <w:rFonts w:ascii="Courier New" w:hAnsi="Courier New" w:cs="Courier New"/>
          <w:sz w:val="16"/>
          <w:szCs w:val="16"/>
          <w:lang w:val="en-US"/>
        </w:rPr>
        <w:t>}</w:t>
      </w:r>
    </w:p>
    <w:p w:rsidR="00A0689D" w:rsidRPr="00A0689D" w:rsidRDefault="00A0689D" w:rsidP="00A0689D">
      <w:pPr>
        <w:spacing w:after="0" w:line="240" w:lineRule="auto"/>
        <w:rPr>
          <w:rFonts w:ascii="Courier New" w:hAnsi="Courier New" w:cs="Courier New"/>
          <w:sz w:val="16"/>
          <w:szCs w:val="16"/>
          <w:lang w:val="en-US"/>
        </w:rPr>
      </w:pPr>
      <w:r w:rsidRPr="00A0689D">
        <w:rPr>
          <w:rFonts w:ascii="Courier New" w:hAnsi="Courier New" w:cs="Courier New"/>
          <w:sz w:val="16"/>
          <w:szCs w:val="16"/>
          <w:lang w:val="en-US"/>
        </w:rPr>
        <w:t>switch (sOrd) {</w:t>
      </w:r>
    </w:p>
    <w:p w:rsidR="00A0689D" w:rsidRPr="00A0689D" w:rsidRDefault="00A0689D" w:rsidP="00A0689D">
      <w:pPr>
        <w:spacing w:after="0" w:line="240" w:lineRule="auto"/>
        <w:rPr>
          <w:rFonts w:ascii="Courier New" w:hAnsi="Courier New" w:cs="Courier New"/>
          <w:sz w:val="16"/>
          <w:szCs w:val="16"/>
          <w:lang w:val="en-US"/>
        </w:rPr>
      </w:pPr>
      <w:r w:rsidRPr="00A0689D">
        <w:rPr>
          <w:rFonts w:ascii="Courier New" w:hAnsi="Courier New" w:cs="Courier New"/>
          <w:sz w:val="16"/>
          <w:szCs w:val="16"/>
          <w:lang w:val="en-US"/>
        </w:rPr>
        <w:t xml:space="preserve">    case "asc":</w:t>
      </w:r>
    </w:p>
    <w:p w:rsidR="00A0689D" w:rsidRPr="00A0689D" w:rsidRDefault="00A0689D" w:rsidP="00A0689D">
      <w:pPr>
        <w:spacing w:after="0" w:line="240" w:lineRule="auto"/>
        <w:rPr>
          <w:rFonts w:ascii="Courier New" w:hAnsi="Courier New" w:cs="Courier New"/>
          <w:sz w:val="16"/>
          <w:szCs w:val="16"/>
          <w:lang w:val="en-US"/>
        </w:rPr>
      </w:pPr>
      <w:r w:rsidRPr="00A0689D">
        <w:rPr>
          <w:rFonts w:ascii="Courier New" w:hAnsi="Courier New" w:cs="Courier New"/>
          <w:sz w:val="16"/>
          <w:szCs w:val="16"/>
          <w:lang w:val="en-US"/>
        </w:rPr>
        <w:t xml:space="preserve">         query.addOrderBy(PRODUCT.NAME.asc());</w:t>
      </w:r>
    </w:p>
    <w:p w:rsidR="00A0689D" w:rsidRPr="00A0689D" w:rsidRDefault="00A0689D" w:rsidP="00A0689D">
      <w:pPr>
        <w:spacing w:after="0" w:line="240" w:lineRule="auto"/>
        <w:rPr>
          <w:rFonts w:ascii="Courier New" w:hAnsi="Courier New" w:cs="Courier New"/>
          <w:sz w:val="16"/>
          <w:szCs w:val="16"/>
          <w:lang w:val="en-US"/>
        </w:rPr>
      </w:pPr>
      <w:r w:rsidRPr="00A0689D">
        <w:rPr>
          <w:rFonts w:ascii="Courier New" w:hAnsi="Courier New" w:cs="Courier New"/>
          <w:sz w:val="16"/>
          <w:szCs w:val="16"/>
          <w:lang w:val="en-US"/>
        </w:rPr>
        <w:t xml:space="preserve">         break;</w:t>
      </w:r>
    </w:p>
    <w:p w:rsidR="00A0689D" w:rsidRPr="00A0689D" w:rsidRDefault="00A0689D" w:rsidP="00A0689D">
      <w:pPr>
        <w:spacing w:after="0" w:line="240" w:lineRule="auto"/>
        <w:rPr>
          <w:rFonts w:ascii="Courier New" w:hAnsi="Courier New" w:cs="Courier New"/>
          <w:sz w:val="16"/>
          <w:szCs w:val="16"/>
          <w:lang w:val="en-US"/>
        </w:rPr>
      </w:pPr>
      <w:r w:rsidRPr="00A0689D">
        <w:rPr>
          <w:rFonts w:ascii="Courier New" w:hAnsi="Courier New" w:cs="Courier New"/>
          <w:sz w:val="16"/>
          <w:szCs w:val="16"/>
          <w:lang w:val="en-US"/>
        </w:rPr>
        <w:t xml:space="preserve">    case "desc":</w:t>
      </w:r>
    </w:p>
    <w:p w:rsidR="00A0689D" w:rsidRPr="00A0689D" w:rsidRDefault="00A0689D" w:rsidP="00A0689D">
      <w:pPr>
        <w:spacing w:after="0" w:line="240" w:lineRule="auto"/>
        <w:rPr>
          <w:rFonts w:ascii="Courier New" w:hAnsi="Courier New" w:cs="Courier New"/>
          <w:sz w:val="16"/>
          <w:szCs w:val="16"/>
          <w:lang w:val="en-US"/>
        </w:rPr>
      </w:pPr>
      <w:r w:rsidRPr="00A0689D">
        <w:rPr>
          <w:rFonts w:ascii="Courier New" w:hAnsi="Courier New" w:cs="Courier New"/>
          <w:sz w:val="16"/>
          <w:szCs w:val="16"/>
          <w:lang w:val="en-US"/>
        </w:rPr>
        <w:t xml:space="preserve">         query.addOrderBy(PRODUCT.NAME.desc());</w:t>
      </w:r>
    </w:p>
    <w:p w:rsidR="00A0689D" w:rsidRPr="00A0689D" w:rsidRDefault="00A0689D" w:rsidP="00A0689D">
      <w:pPr>
        <w:spacing w:after="0" w:line="240" w:lineRule="auto"/>
        <w:rPr>
          <w:rFonts w:ascii="Courier New" w:hAnsi="Courier New" w:cs="Courier New"/>
          <w:sz w:val="16"/>
          <w:szCs w:val="16"/>
          <w:lang w:val="en-US"/>
        </w:rPr>
      </w:pPr>
      <w:r w:rsidRPr="00A0689D">
        <w:rPr>
          <w:rFonts w:ascii="Courier New" w:hAnsi="Courier New" w:cs="Courier New"/>
          <w:sz w:val="16"/>
          <w:szCs w:val="16"/>
          <w:lang w:val="en-US"/>
        </w:rPr>
        <w:t xml:space="preserve">         break;</w:t>
      </w:r>
    </w:p>
    <w:p w:rsidR="00A0689D" w:rsidRPr="00A0689D" w:rsidRDefault="00A0689D" w:rsidP="00A0689D">
      <w:pPr>
        <w:spacing w:after="0" w:line="240" w:lineRule="auto"/>
        <w:rPr>
          <w:rFonts w:ascii="Courier New" w:hAnsi="Courier New" w:cs="Courier New"/>
          <w:sz w:val="16"/>
          <w:szCs w:val="16"/>
          <w:lang w:val="en-US"/>
        </w:rPr>
      </w:pPr>
      <w:r w:rsidRPr="00A0689D">
        <w:rPr>
          <w:rFonts w:ascii="Courier New" w:hAnsi="Courier New" w:cs="Courier New"/>
          <w:sz w:val="16"/>
          <w:szCs w:val="16"/>
          <w:lang w:val="en-US"/>
        </w:rPr>
        <w:t>}</w:t>
      </w:r>
    </w:p>
    <w:p w:rsidR="00A0689D" w:rsidRPr="00A0689D" w:rsidRDefault="00A0689D" w:rsidP="00A0689D">
      <w:pPr>
        <w:spacing w:after="0" w:line="240" w:lineRule="auto"/>
        <w:rPr>
          <w:rFonts w:ascii="Courier New" w:hAnsi="Courier New" w:cs="Courier New"/>
          <w:sz w:val="16"/>
          <w:szCs w:val="16"/>
          <w:lang w:val="en-US"/>
        </w:rPr>
      </w:pPr>
      <w:r w:rsidRPr="00A0689D">
        <w:rPr>
          <w:rFonts w:ascii="Courier New" w:hAnsi="Courier New" w:cs="Courier New"/>
          <w:sz w:val="16"/>
          <w:szCs w:val="16"/>
          <w:lang w:val="en-US"/>
        </w:rPr>
        <w:t>return query.fetchMaps();</w:t>
      </w:r>
    </w:p>
    <w:p w:rsidR="00FE1D00" w:rsidRPr="003F3DC3" w:rsidRDefault="00FE1D00" w:rsidP="00FE1D00">
      <w:pPr>
        <w:jc w:val="both"/>
        <w:rPr>
          <w:rFonts w:ascii="Arial" w:hAnsi="Arial" w:cs="Arial"/>
          <w:sz w:val="24"/>
          <w:szCs w:val="24"/>
          <w:lang w:val="en-US"/>
        </w:rPr>
      </w:pPr>
    </w:p>
    <w:p w:rsidR="00FE1D00" w:rsidRPr="003F3DC3" w:rsidRDefault="00E0416E" w:rsidP="00FE1D00">
      <w:pPr>
        <w:pStyle w:val="Heading3"/>
        <w:rPr>
          <w:rFonts w:ascii="Arial" w:hAnsi="Arial" w:cs="Arial"/>
          <w:sz w:val="24"/>
          <w:szCs w:val="24"/>
          <w:lang w:val="en-US"/>
        </w:rPr>
      </w:pPr>
      <w:bookmarkStart w:id="9" w:name="_Toc477772244"/>
      <w:r w:rsidRPr="003F3DC3">
        <w:rPr>
          <w:rFonts w:ascii="Arial" w:hAnsi="Arial" w:cs="Arial"/>
          <w:sz w:val="24"/>
          <w:szCs w:val="24"/>
          <w:lang w:val="en-US"/>
        </w:rPr>
        <w:t xml:space="preserve">Named and </w:t>
      </w:r>
      <w:r w:rsidR="001E30F9">
        <w:rPr>
          <w:rFonts w:ascii="Arial" w:hAnsi="Arial" w:cs="Arial"/>
          <w:sz w:val="24"/>
          <w:szCs w:val="24"/>
          <w:lang w:val="en-US"/>
        </w:rPr>
        <w:t>U</w:t>
      </w:r>
      <w:r w:rsidR="001E30F9" w:rsidRPr="003F3DC3">
        <w:rPr>
          <w:rFonts w:ascii="Arial" w:hAnsi="Arial" w:cs="Arial"/>
          <w:sz w:val="24"/>
          <w:szCs w:val="24"/>
          <w:lang w:val="en-US"/>
        </w:rPr>
        <w:t xml:space="preserve">nnamed </w:t>
      </w:r>
      <w:bookmarkEnd w:id="9"/>
      <w:r w:rsidR="001E30F9">
        <w:rPr>
          <w:rFonts w:ascii="Arial" w:hAnsi="Arial" w:cs="Arial"/>
          <w:sz w:val="24"/>
          <w:szCs w:val="24"/>
          <w:lang w:val="en-US"/>
        </w:rPr>
        <w:t>P</w:t>
      </w:r>
      <w:r w:rsidR="001E30F9" w:rsidRPr="003F3DC3">
        <w:rPr>
          <w:rFonts w:ascii="Arial" w:hAnsi="Arial" w:cs="Arial"/>
          <w:sz w:val="24"/>
          <w:szCs w:val="24"/>
          <w:lang w:val="en-US"/>
        </w:rPr>
        <w:t>arameters</w:t>
      </w:r>
    </w:p>
    <w:p w:rsidR="00FE1D00" w:rsidRPr="003F3DC3" w:rsidRDefault="00FE1D00" w:rsidP="00FE1D00">
      <w:pPr>
        <w:jc w:val="both"/>
        <w:rPr>
          <w:rFonts w:ascii="Arial" w:hAnsi="Arial" w:cs="Arial"/>
          <w:sz w:val="24"/>
          <w:szCs w:val="24"/>
          <w:lang w:val="en-US"/>
        </w:rPr>
      </w:pPr>
    </w:p>
    <w:p w:rsidR="00FE1D00" w:rsidRPr="00FE1D00" w:rsidRDefault="00E0416E" w:rsidP="00FE1D00">
      <w:pPr>
        <w:jc w:val="both"/>
        <w:rPr>
          <w:rFonts w:ascii="Arial" w:hAnsi="Arial" w:cs="Arial"/>
          <w:sz w:val="24"/>
          <w:szCs w:val="24"/>
          <w:lang w:val="en-US"/>
        </w:rPr>
      </w:pPr>
      <w:r w:rsidRPr="003F3DC3">
        <w:rPr>
          <w:rFonts w:ascii="Arial" w:hAnsi="Arial" w:cs="Arial"/>
          <w:sz w:val="24"/>
          <w:szCs w:val="24"/>
          <w:lang w:val="en-US"/>
        </w:rPr>
        <w:t xml:space="preserve">By default, </w:t>
      </w:r>
      <w:r w:rsidR="001E30F9">
        <w:rPr>
          <w:rFonts w:ascii="Arial" w:hAnsi="Arial" w:cs="Arial"/>
          <w:sz w:val="24"/>
          <w:szCs w:val="24"/>
          <w:lang w:val="en-US"/>
        </w:rPr>
        <w:t>any</w:t>
      </w:r>
      <w:r w:rsidR="001E30F9" w:rsidRPr="003F3DC3">
        <w:rPr>
          <w:rFonts w:ascii="Arial" w:hAnsi="Arial" w:cs="Arial"/>
          <w:sz w:val="24"/>
          <w:szCs w:val="24"/>
          <w:lang w:val="en-US"/>
        </w:rPr>
        <w:t xml:space="preserve"> </w:t>
      </w:r>
      <w:r w:rsidRPr="003F3DC3">
        <w:rPr>
          <w:rFonts w:ascii="Arial" w:hAnsi="Arial" w:cs="Arial"/>
          <w:sz w:val="24"/>
          <w:szCs w:val="24"/>
          <w:lang w:val="en-US"/>
        </w:rPr>
        <w:t xml:space="preserve">time you </w:t>
      </w:r>
      <w:r w:rsidR="001E30F9">
        <w:rPr>
          <w:rFonts w:ascii="Arial" w:hAnsi="Arial" w:cs="Arial"/>
          <w:sz w:val="24"/>
          <w:szCs w:val="24"/>
          <w:lang w:val="en-US"/>
        </w:rPr>
        <w:t>present a</w:t>
      </w:r>
      <w:r w:rsidRPr="003F3DC3">
        <w:rPr>
          <w:rFonts w:ascii="Arial" w:hAnsi="Arial" w:cs="Arial"/>
          <w:sz w:val="24"/>
          <w:szCs w:val="24"/>
          <w:lang w:val="en-US"/>
        </w:rPr>
        <w:t xml:space="preserve"> query </w:t>
      </w:r>
      <w:r w:rsidR="001E30F9">
        <w:rPr>
          <w:rFonts w:ascii="Arial" w:hAnsi="Arial" w:cs="Arial"/>
          <w:sz w:val="24"/>
          <w:szCs w:val="24"/>
          <w:lang w:val="en-US"/>
        </w:rPr>
        <w:t xml:space="preserve">containing </w:t>
      </w:r>
      <w:r w:rsidRPr="003F3DC3">
        <w:rPr>
          <w:rFonts w:ascii="Arial" w:hAnsi="Arial" w:cs="Arial"/>
          <w:sz w:val="24"/>
          <w:szCs w:val="24"/>
          <w:lang w:val="en-US"/>
        </w:rPr>
        <w:t xml:space="preserve">a </w:t>
      </w:r>
      <w:r w:rsidR="001E30F9">
        <w:rPr>
          <w:rFonts w:ascii="Arial" w:hAnsi="Arial" w:cs="Arial"/>
          <w:sz w:val="24"/>
          <w:szCs w:val="24"/>
          <w:lang w:val="en-US"/>
        </w:rPr>
        <w:t xml:space="preserve">parameter that is string literal, a date, a number </w:t>
      </w:r>
      <w:r w:rsidRPr="003F3DC3">
        <w:rPr>
          <w:rFonts w:ascii="Arial" w:hAnsi="Arial" w:cs="Arial"/>
          <w:sz w:val="24"/>
          <w:szCs w:val="24"/>
          <w:lang w:val="en-US"/>
        </w:rPr>
        <w:t>literal</w:t>
      </w:r>
      <w:r w:rsidR="00607F7C">
        <w:rPr>
          <w:rFonts w:ascii="Arial" w:hAnsi="Arial" w:cs="Arial"/>
          <w:sz w:val="24"/>
          <w:szCs w:val="24"/>
          <w:lang w:val="en-US"/>
        </w:rPr>
        <w:t xml:space="preserve"> </w:t>
      </w:r>
      <w:r w:rsidR="001E30F9">
        <w:rPr>
          <w:rFonts w:ascii="Arial" w:hAnsi="Arial" w:cs="Arial"/>
          <w:sz w:val="24"/>
          <w:szCs w:val="24"/>
          <w:lang w:val="en-US"/>
        </w:rPr>
        <w:t>or</w:t>
      </w:r>
      <w:r w:rsidRPr="003F3DC3">
        <w:rPr>
          <w:rFonts w:ascii="Arial" w:hAnsi="Arial" w:cs="Arial"/>
          <w:sz w:val="24"/>
          <w:szCs w:val="24"/>
          <w:lang w:val="en-US"/>
        </w:rPr>
        <w:t xml:space="preserve"> </w:t>
      </w:r>
      <w:r w:rsidR="001E30F9">
        <w:rPr>
          <w:rFonts w:ascii="Arial" w:hAnsi="Arial" w:cs="Arial"/>
          <w:sz w:val="24"/>
          <w:szCs w:val="24"/>
          <w:lang w:val="en-US"/>
        </w:rPr>
        <w:t>an</w:t>
      </w:r>
      <w:r w:rsidR="001E30F9" w:rsidRPr="003F3DC3">
        <w:rPr>
          <w:rFonts w:ascii="Arial" w:hAnsi="Arial" w:cs="Arial"/>
          <w:sz w:val="24"/>
          <w:szCs w:val="24"/>
          <w:lang w:val="en-US"/>
        </w:rPr>
        <w:t xml:space="preserve"> </w:t>
      </w:r>
      <w:r w:rsidRPr="003F3DC3">
        <w:rPr>
          <w:rFonts w:ascii="Arial" w:hAnsi="Arial" w:cs="Arial"/>
          <w:sz w:val="24"/>
          <w:szCs w:val="24"/>
          <w:lang w:val="en-US"/>
        </w:rPr>
        <w:t xml:space="preserve">external variable, </w:t>
      </w:r>
      <w:proofErr w:type="spellStart"/>
      <w:r w:rsidRPr="003F3DC3">
        <w:rPr>
          <w:rFonts w:ascii="Arial" w:hAnsi="Arial" w:cs="Arial"/>
          <w:sz w:val="24"/>
          <w:szCs w:val="24"/>
          <w:lang w:val="en-US"/>
        </w:rPr>
        <w:t>jOOQ</w:t>
      </w:r>
      <w:proofErr w:type="spellEnd"/>
      <w:r w:rsidRPr="003F3DC3">
        <w:rPr>
          <w:rFonts w:ascii="Arial" w:hAnsi="Arial" w:cs="Arial"/>
          <w:sz w:val="24"/>
          <w:szCs w:val="24"/>
          <w:lang w:val="en-US"/>
        </w:rPr>
        <w:t xml:space="preserve"> </w:t>
      </w:r>
      <w:r w:rsidR="001E30F9">
        <w:rPr>
          <w:rFonts w:ascii="Arial" w:hAnsi="Arial" w:cs="Arial"/>
          <w:sz w:val="24"/>
          <w:szCs w:val="24"/>
          <w:lang w:val="en-US"/>
        </w:rPr>
        <w:t xml:space="preserve">uses </w:t>
      </w:r>
      <w:r w:rsidR="001E30F9" w:rsidRPr="003F3DC3">
        <w:rPr>
          <w:rFonts w:ascii="Arial" w:hAnsi="Arial" w:cs="Arial"/>
          <w:sz w:val="24"/>
          <w:szCs w:val="24"/>
          <w:lang w:val="en-US"/>
        </w:rPr>
        <w:t xml:space="preserve">unnamed parameters </w:t>
      </w:r>
      <w:r w:rsidR="001E30F9">
        <w:rPr>
          <w:rFonts w:ascii="Arial" w:hAnsi="Arial" w:cs="Arial"/>
          <w:sz w:val="24"/>
          <w:szCs w:val="24"/>
          <w:lang w:val="en-US"/>
        </w:rPr>
        <w:t xml:space="preserve">to </w:t>
      </w:r>
      <w:r w:rsidRPr="003F3DC3">
        <w:rPr>
          <w:rFonts w:ascii="Arial" w:hAnsi="Arial" w:cs="Arial"/>
          <w:sz w:val="24"/>
          <w:szCs w:val="24"/>
          <w:lang w:val="en-US"/>
        </w:rPr>
        <w:t xml:space="preserve">bind </w:t>
      </w:r>
      <w:r w:rsidR="001E30F9" w:rsidRPr="003F3DC3">
        <w:rPr>
          <w:rFonts w:ascii="Arial" w:hAnsi="Arial" w:cs="Arial"/>
          <w:sz w:val="24"/>
          <w:szCs w:val="24"/>
          <w:lang w:val="en-US"/>
        </w:rPr>
        <w:t>th</w:t>
      </w:r>
      <w:r w:rsidR="001E30F9">
        <w:rPr>
          <w:rFonts w:ascii="Arial" w:hAnsi="Arial" w:cs="Arial"/>
          <w:sz w:val="24"/>
          <w:szCs w:val="24"/>
          <w:lang w:val="en-US"/>
        </w:rPr>
        <w:t>at</w:t>
      </w:r>
      <w:r w:rsidR="001E30F9" w:rsidRPr="003F3DC3">
        <w:rPr>
          <w:rFonts w:ascii="Arial" w:hAnsi="Arial" w:cs="Arial"/>
          <w:sz w:val="24"/>
          <w:szCs w:val="24"/>
          <w:lang w:val="en-US"/>
        </w:rPr>
        <w:t xml:space="preserve"> </w:t>
      </w:r>
      <w:r w:rsidRPr="003F3DC3">
        <w:rPr>
          <w:rFonts w:ascii="Arial" w:hAnsi="Arial" w:cs="Arial"/>
          <w:sz w:val="24"/>
          <w:szCs w:val="24"/>
          <w:lang w:val="en-US"/>
        </w:rPr>
        <w:t>variable or literal.</w:t>
      </w:r>
      <w:r w:rsidR="00AC70BE">
        <w:rPr>
          <w:rFonts w:ascii="Arial" w:hAnsi="Arial" w:cs="Arial"/>
          <w:sz w:val="24"/>
          <w:szCs w:val="24"/>
          <w:lang w:val="en-US"/>
        </w:rPr>
        <w:t xml:space="preserve"> </w:t>
      </w:r>
      <w:r w:rsidR="001E30F9">
        <w:rPr>
          <w:rFonts w:ascii="Arial" w:hAnsi="Arial" w:cs="Arial"/>
          <w:sz w:val="24"/>
          <w:szCs w:val="24"/>
          <w:lang w:val="en-US"/>
        </w:rPr>
        <w:t>To illustrate</w:t>
      </w:r>
      <w:r w:rsidRPr="003F3DC3">
        <w:rPr>
          <w:rFonts w:ascii="Arial" w:hAnsi="Arial" w:cs="Arial"/>
          <w:sz w:val="24"/>
          <w:szCs w:val="24"/>
          <w:lang w:val="en-US"/>
        </w:rPr>
        <w:t>, the following expression in Java:</w:t>
      </w:r>
    </w:p>
    <w:p w:rsidR="00FE1D00" w:rsidRPr="00FE1D00" w:rsidRDefault="00FE1D00" w:rsidP="00FE1D00">
      <w:pPr>
        <w:spacing w:after="0" w:line="240" w:lineRule="auto"/>
        <w:rPr>
          <w:rFonts w:ascii="Arial" w:hAnsi="Arial" w:cs="Arial"/>
          <w:sz w:val="24"/>
          <w:szCs w:val="24"/>
          <w:lang w:val="en-US"/>
        </w:rPr>
      </w:pPr>
      <w:r w:rsidRPr="00FE1D00">
        <w:rPr>
          <w:rFonts w:ascii="Arial" w:hAnsi="Arial" w:cs="Arial"/>
          <w:sz w:val="24"/>
          <w:szCs w:val="24"/>
          <w:lang w:val="en-US"/>
        </w:rPr>
        <w:t>dsl.select()</w:t>
      </w:r>
    </w:p>
    <w:p w:rsidR="00FE1D00" w:rsidRPr="00FE1D00" w:rsidRDefault="00FE1D00" w:rsidP="00FE1D00">
      <w:pPr>
        <w:spacing w:after="0" w:line="240" w:lineRule="auto"/>
        <w:rPr>
          <w:rFonts w:ascii="Arial" w:hAnsi="Arial" w:cs="Arial"/>
          <w:sz w:val="24"/>
          <w:szCs w:val="24"/>
          <w:lang w:val="en-US"/>
        </w:rPr>
      </w:pPr>
      <w:r w:rsidRPr="00FE1D00">
        <w:rPr>
          <w:rFonts w:ascii="Arial" w:hAnsi="Arial" w:cs="Arial"/>
          <w:sz w:val="24"/>
          <w:szCs w:val="24"/>
          <w:lang w:val="en-US"/>
        </w:rPr>
        <w:t xml:space="preserve">   .from(BOOK)</w:t>
      </w:r>
    </w:p>
    <w:p w:rsidR="00FE1D00" w:rsidRPr="00FE1D00" w:rsidRDefault="00FE1D00" w:rsidP="00FE1D00">
      <w:pPr>
        <w:spacing w:after="0" w:line="240" w:lineRule="auto"/>
        <w:rPr>
          <w:rFonts w:ascii="Arial" w:hAnsi="Arial" w:cs="Arial"/>
          <w:sz w:val="24"/>
          <w:szCs w:val="24"/>
          <w:lang w:val="en-US"/>
        </w:rPr>
      </w:pPr>
      <w:r w:rsidRPr="00FE1D00">
        <w:rPr>
          <w:rFonts w:ascii="Arial" w:hAnsi="Arial" w:cs="Arial"/>
          <w:sz w:val="24"/>
          <w:szCs w:val="24"/>
          <w:lang w:val="en-US"/>
        </w:rPr>
        <w:t xml:space="preserve">   .where(BOOK.ID.equal(5))</w:t>
      </w:r>
    </w:p>
    <w:p w:rsidR="00FE1D00" w:rsidRPr="00FE1D00" w:rsidRDefault="00FE1D00" w:rsidP="00FE1D00">
      <w:pPr>
        <w:spacing w:after="0" w:line="240" w:lineRule="auto"/>
        <w:rPr>
          <w:rFonts w:ascii="Arial" w:hAnsi="Arial" w:cs="Arial"/>
          <w:sz w:val="24"/>
          <w:szCs w:val="24"/>
          <w:lang w:val="en-US"/>
        </w:rPr>
      </w:pPr>
      <w:r w:rsidRPr="00FE1D00">
        <w:rPr>
          <w:rFonts w:ascii="Arial" w:hAnsi="Arial" w:cs="Arial"/>
          <w:sz w:val="24"/>
          <w:szCs w:val="24"/>
          <w:lang w:val="en-US"/>
        </w:rPr>
        <w:t xml:space="preserve">   .and(BOOK.TITLE.equal("Animal Farm"))</w:t>
      </w:r>
    </w:p>
    <w:p w:rsidR="00FE1D00" w:rsidRPr="00FE1D00" w:rsidRDefault="00FE1D00" w:rsidP="00FE1D00">
      <w:pPr>
        <w:spacing w:after="0" w:line="240" w:lineRule="auto"/>
        <w:rPr>
          <w:rFonts w:ascii="Arial" w:hAnsi="Arial" w:cs="Arial"/>
          <w:sz w:val="24"/>
          <w:szCs w:val="24"/>
          <w:lang w:val="en-US"/>
        </w:rPr>
      </w:pPr>
      <w:r w:rsidRPr="00FE1D00">
        <w:rPr>
          <w:rFonts w:ascii="Arial" w:hAnsi="Arial" w:cs="Arial"/>
          <w:sz w:val="24"/>
          <w:szCs w:val="24"/>
          <w:lang w:val="en-US"/>
        </w:rPr>
        <w:t xml:space="preserve">   .fetch();</w:t>
      </w:r>
    </w:p>
    <w:p w:rsidR="00FE1D00" w:rsidRPr="003F3DC3" w:rsidRDefault="00FE1D00" w:rsidP="00FE1D00">
      <w:pPr>
        <w:jc w:val="both"/>
        <w:rPr>
          <w:rFonts w:ascii="Arial" w:hAnsi="Arial" w:cs="Arial"/>
          <w:sz w:val="24"/>
          <w:szCs w:val="24"/>
          <w:lang w:val="en-US"/>
        </w:rPr>
      </w:pPr>
    </w:p>
    <w:p w:rsidR="00FE1D00" w:rsidRPr="00FE1D00" w:rsidRDefault="00E0416E" w:rsidP="00FE1D00">
      <w:pPr>
        <w:jc w:val="both"/>
        <w:rPr>
          <w:rFonts w:ascii="Arial" w:hAnsi="Arial" w:cs="Arial"/>
          <w:sz w:val="24"/>
          <w:szCs w:val="24"/>
          <w:lang w:val="en-US"/>
        </w:rPr>
      </w:pPr>
      <w:r w:rsidRPr="003F3DC3">
        <w:rPr>
          <w:rFonts w:ascii="Arial" w:hAnsi="Arial" w:cs="Arial"/>
          <w:sz w:val="24"/>
          <w:szCs w:val="24"/>
          <w:lang w:val="en-US"/>
        </w:rPr>
        <w:lastRenderedPageBreak/>
        <w:t>is equ</w:t>
      </w:r>
      <w:r w:rsidR="00096FBA">
        <w:rPr>
          <w:rFonts w:ascii="Arial" w:hAnsi="Arial" w:cs="Arial"/>
          <w:sz w:val="24"/>
          <w:szCs w:val="24"/>
          <w:lang w:val="en-US"/>
        </w:rPr>
        <w:t>ivalent</w:t>
      </w:r>
      <w:r w:rsidRPr="003F3DC3">
        <w:rPr>
          <w:rFonts w:ascii="Arial" w:hAnsi="Arial" w:cs="Arial"/>
          <w:sz w:val="24"/>
          <w:szCs w:val="24"/>
          <w:lang w:val="en-US"/>
        </w:rPr>
        <w:t xml:space="preserve"> to the full form:</w:t>
      </w:r>
    </w:p>
    <w:p w:rsidR="00FE1D00" w:rsidRPr="00FE1D00" w:rsidRDefault="00FE1D00" w:rsidP="00FE1D00">
      <w:pPr>
        <w:spacing w:after="0" w:line="240" w:lineRule="auto"/>
        <w:rPr>
          <w:rFonts w:ascii="Courier New" w:hAnsi="Courier New" w:cs="Courier New"/>
          <w:sz w:val="16"/>
          <w:szCs w:val="16"/>
          <w:lang w:val="en-US"/>
        </w:rPr>
      </w:pPr>
      <w:r w:rsidRPr="00FE1D00">
        <w:rPr>
          <w:rFonts w:ascii="Courier New" w:hAnsi="Courier New" w:cs="Courier New"/>
          <w:sz w:val="16"/>
          <w:szCs w:val="16"/>
          <w:lang w:val="en-US"/>
        </w:rPr>
        <w:t>dsl.select()</w:t>
      </w:r>
    </w:p>
    <w:p w:rsidR="00FE1D00" w:rsidRPr="00FE1D00" w:rsidRDefault="00FE1D00" w:rsidP="00FE1D00">
      <w:pPr>
        <w:spacing w:after="0" w:line="240" w:lineRule="auto"/>
        <w:rPr>
          <w:rFonts w:ascii="Courier New" w:hAnsi="Courier New" w:cs="Courier New"/>
          <w:sz w:val="16"/>
          <w:szCs w:val="16"/>
          <w:lang w:val="en-US"/>
        </w:rPr>
      </w:pPr>
      <w:r w:rsidRPr="00FE1D00">
        <w:rPr>
          <w:rFonts w:ascii="Courier New" w:hAnsi="Courier New" w:cs="Courier New"/>
          <w:sz w:val="16"/>
          <w:szCs w:val="16"/>
          <w:lang w:val="en-US"/>
        </w:rPr>
        <w:t xml:space="preserve">   .from(BOOK)</w:t>
      </w:r>
    </w:p>
    <w:p w:rsidR="00FE1D00" w:rsidRPr="00FE1D00" w:rsidRDefault="00FE1D00" w:rsidP="00FE1D00">
      <w:pPr>
        <w:spacing w:after="0" w:line="240" w:lineRule="auto"/>
        <w:rPr>
          <w:rFonts w:ascii="Courier New" w:hAnsi="Courier New" w:cs="Courier New"/>
          <w:sz w:val="16"/>
          <w:szCs w:val="16"/>
          <w:lang w:val="en-US"/>
        </w:rPr>
      </w:pPr>
      <w:r w:rsidRPr="00FE1D00">
        <w:rPr>
          <w:rFonts w:ascii="Courier New" w:hAnsi="Courier New" w:cs="Courier New"/>
          <w:sz w:val="16"/>
          <w:szCs w:val="16"/>
          <w:lang w:val="en-US"/>
        </w:rPr>
        <w:t xml:space="preserve">   .where(BOOK.ID.equal(val(5)))</w:t>
      </w:r>
    </w:p>
    <w:p w:rsidR="00FE1D00" w:rsidRPr="00FE1D00" w:rsidRDefault="00FE1D00" w:rsidP="00FE1D00">
      <w:pPr>
        <w:spacing w:after="0" w:line="240" w:lineRule="auto"/>
        <w:rPr>
          <w:rFonts w:ascii="Courier New" w:hAnsi="Courier New" w:cs="Courier New"/>
          <w:sz w:val="16"/>
          <w:szCs w:val="16"/>
          <w:lang w:val="en-US"/>
        </w:rPr>
      </w:pPr>
      <w:r w:rsidRPr="00FE1D00">
        <w:rPr>
          <w:rFonts w:ascii="Courier New" w:hAnsi="Courier New" w:cs="Courier New"/>
          <w:sz w:val="16"/>
          <w:szCs w:val="16"/>
          <w:lang w:val="en-US"/>
        </w:rPr>
        <w:t xml:space="preserve">   .and(BOOK.TITLE.equal(val("Animal Farm")))</w:t>
      </w:r>
    </w:p>
    <w:p w:rsidR="00FE1D00" w:rsidRPr="00FE1D00" w:rsidRDefault="00FE1D00" w:rsidP="00FE1D00">
      <w:pPr>
        <w:spacing w:after="0" w:line="240" w:lineRule="auto"/>
        <w:rPr>
          <w:rFonts w:ascii="Courier New" w:hAnsi="Courier New" w:cs="Courier New"/>
          <w:sz w:val="16"/>
          <w:szCs w:val="16"/>
          <w:lang w:val="en-US"/>
        </w:rPr>
      </w:pPr>
      <w:r w:rsidRPr="00FE1D00">
        <w:rPr>
          <w:rFonts w:ascii="Courier New" w:hAnsi="Courier New" w:cs="Courier New"/>
          <w:sz w:val="16"/>
          <w:szCs w:val="16"/>
          <w:lang w:val="en-US"/>
        </w:rPr>
        <w:t xml:space="preserve">   .fetch();</w:t>
      </w:r>
    </w:p>
    <w:p w:rsidR="00FE1D00" w:rsidRPr="003F3DC3" w:rsidRDefault="00FE1D00" w:rsidP="00FE1D00">
      <w:pPr>
        <w:jc w:val="both"/>
        <w:rPr>
          <w:rFonts w:ascii="Arial" w:hAnsi="Arial" w:cs="Arial"/>
          <w:sz w:val="24"/>
          <w:szCs w:val="24"/>
          <w:lang w:val="en-US"/>
        </w:rPr>
      </w:pPr>
    </w:p>
    <w:p w:rsidR="00FE1D00" w:rsidRPr="00FE1D00" w:rsidRDefault="00E0416E" w:rsidP="00FE1D00">
      <w:pPr>
        <w:jc w:val="both"/>
        <w:rPr>
          <w:rFonts w:ascii="Arial" w:hAnsi="Arial" w:cs="Arial"/>
          <w:sz w:val="24"/>
          <w:szCs w:val="24"/>
          <w:lang w:val="en-US"/>
        </w:rPr>
      </w:pPr>
      <w:r w:rsidRPr="003F3DC3">
        <w:rPr>
          <w:rFonts w:ascii="Arial" w:hAnsi="Arial" w:cs="Arial"/>
          <w:sz w:val="24"/>
          <w:szCs w:val="24"/>
          <w:lang w:val="en-US"/>
        </w:rPr>
        <w:t>and is converted into the SQL query:</w:t>
      </w:r>
    </w:p>
    <w:p w:rsidR="00FE1D00" w:rsidRPr="00FE1D00" w:rsidRDefault="00FE1D00" w:rsidP="00FE1D00">
      <w:pPr>
        <w:spacing w:after="0" w:line="240" w:lineRule="auto"/>
        <w:rPr>
          <w:rFonts w:ascii="Courier New" w:hAnsi="Courier New" w:cs="Courier New"/>
          <w:sz w:val="16"/>
          <w:szCs w:val="16"/>
          <w:lang w:val="en-US"/>
        </w:rPr>
      </w:pPr>
      <w:r w:rsidRPr="00FE1D00">
        <w:rPr>
          <w:rFonts w:ascii="Courier New" w:hAnsi="Courier New" w:cs="Courier New"/>
          <w:sz w:val="16"/>
          <w:szCs w:val="16"/>
          <w:lang w:val="en-US"/>
        </w:rPr>
        <w:t>SELECT *</w:t>
      </w:r>
    </w:p>
    <w:p w:rsidR="00FE1D00" w:rsidRPr="00FE1D00" w:rsidRDefault="00FE1D00" w:rsidP="00FE1D00">
      <w:pPr>
        <w:spacing w:after="0" w:line="240" w:lineRule="auto"/>
        <w:rPr>
          <w:rFonts w:ascii="Courier New" w:hAnsi="Courier New" w:cs="Courier New"/>
          <w:sz w:val="16"/>
          <w:szCs w:val="16"/>
          <w:lang w:val="en-US"/>
        </w:rPr>
      </w:pPr>
      <w:r w:rsidRPr="00FE1D00">
        <w:rPr>
          <w:rFonts w:ascii="Courier New" w:hAnsi="Courier New" w:cs="Courier New"/>
          <w:sz w:val="16"/>
          <w:szCs w:val="16"/>
          <w:lang w:val="en-US"/>
        </w:rPr>
        <w:t>FROM BOOK</w:t>
      </w:r>
    </w:p>
    <w:p w:rsidR="00FE1D00" w:rsidRPr="00FE1D00" w:rsidRDefault="00FE1D00" w:rsidP="00FE1D00">
      <w:pPr>
        <w:spacing w:after="0" w:line="240" w:lineRule="auto"/>
        <w:rPr>
          <w:rFonts w:ascii="Courier New" w:hAnsi="Courier New" w:cs="Courier New"/>
          <w:sz w:val="16"/>
          <w:szCs w:val="16"/>
          <w:lang w:val="en-US"/>
        </w:rPr>
      </w:pPr>
      <w:r w:rsidRPr="00FE1D00">
        <w:rPr>
          <w:rFonts w:ascii="Courier New" w:hAnsi="Courier New" w:cs="Courier New"/>
          <w:sz w:val="16"/>
          <w:szCs w:val="16"/>
          <w:lang w:val="en-US"/>
        </w:rPr>
        <w:t>WHERE BOOK.ID = ?</w:t>
      </w:r>
    </w:p>
    <w:p w:rsidR="00FE1D00" w:rsidRPr="00FE1D00" w:rsidRDefault="00FE1D00" w:rsidP="00FE1D00">
      <w:pPr>
        <w:spacing w:after="0" w:line="240" w:lineRule="auto"/>
        <w:rPr>
          <w:rFonts w:ascii="Courier New" w:hAnsi="Courier New" w:cs="Courier New"/>
          <w:sz w:val="16"/>
          <w:szCs w:val="16"/>
          <w:lang w:val="en-US"/>
        </w:rPr>
      </w:pPr>
      <w:r w:rsidRPr="00FE1D00">
        <w:rPr>
          <w:rFonts w:ascii="Courier New" w:hAnsi="Courier New" w:cs="Courier New"/>
          <w:sz w:val="16"/>
          <w:szCs w:val="16"/>
          <w:lang w:val="en-US"/>
        </w:rPr>
        <w:t xml:space="preserve">  AND BOOK.TITLE = ?</w:t>
      </w:r>
    </w:p>
    <w:p w:rsidR="00FE1D00" w:rsidRPr="003F3DC3" w:rsidRDefault="00FE1D00" w:rsidP="00FE1D00">
      <w:pPr>
        <w:jc w:val="both"/>
        <w:rPr>
          <w:rFonts w:ascii="Arial" w:hAnsi="Arial" w:cs="Arial"/>
          <w:sz w:val="24"/>
          <w:szCs w:val="24"/>
          <w:lang w:val="en-US"/>
        </w:rPr>
      </w:pPr>
    </w:p>
    <w:p w:rsidR="00FE1D00" w:rsidRPr="00FE1D00" w:rsidRDefault="00E0416E" w:rsidP="00FE1D00">
      <w:pPr>
        <w:jc w:val="both"/>
        <w:rPr>
          <w:rFonts w:ascii="Arial" w:hAnsi="Arial" w:cs="Arial"/>
          <w:sz w:val="24"/>
          <w:szCs w:val="24"/>
          <w:lang w:val="en-US"/>
        </w:rPr>
      </w:pPr>
      <w:r w:rsidRPr="003F3DC3">
        <w:rPr>
          <w:rFonts w:ascii="Arial" w:hAnsi="Arial" w:cs="Arial"/>
          <w:sz w:val="24"/>
          <w:szCs w:val="24"/>
          <w:lang w:val="en-US"/>
        </w:rPr>
        <w:t xml:space="preserve">You </w:t>
      </w:r>
      <w:r w:rsidR="00647D7A">
        <w:rPr>
          <w:rFonts w:ascii="Arial" w:hAnsi="Arial" w:cs="Arial"/>
          <w:sz w:val="24"/>
          <w:szCs w:val="24"/>
          <w:lang w:val="en-US"/>
        </w:rPr>
        <w:t>need not concern yourself with the</w:t>
      </w:r>
      <w:r w:rsidR="00647D7A" w:rsidRPr="003F3DC3">
        <w:rPr>
          <w:rFonts w:ascii="Arial" w:hAnsi="Arial" w:cs="Arial"/>
          <w:sz w:val="24"/>
          <w:szCs w:val="24"/>
          <w:lang w:val="en-US"/>
        </w:rPr>
        <w:t xml:space="preserve"> </w:t>
      </w:r>
      <w:r w:rsidRPr="003F3DC3">
        <w:rPr>
          <w:rFonts w:ascii="Arial" w:hAnsi="Arial" w:cs="Arial"/>
          <w:sz w:val="24"/>
          <w:szCs w:val="24"/>
          <w:lang w:val="en-US"/>
        </w:rPr>
        <w:t xml:space="preserve">index </w:t>
      </w:r>
      <w:r w:rsidR="00647D7A">
        <w:rPr>
          <w:rFonts w:ascii="Arial" w:hAnsi="Arial" w:cs="Arial"/>
          <w:sz w:val="24"/>
          <w:szCs w:val="24"/>
          <w:lang w:val="en-US"/>
        </w:rPr>
        <w:t xml:space="preserve">position of the </w:t>
      </w:r>
      <w:r w:rsidR="00477059">
        <w:rPr>
          <w:rFonts w:ascii="Arial" w:hAnsi="Arial" w:cs="Arial"/>
          <w:sz w:val="24"/>
          <w:szCs w:val="24"/>
          <w:lang w:val="en-US"/>
        </w:rPr>
        <w:t>field value that</w:t>
      </w:r>
      <w:r w:rsidR="00647D7A">
        <w:rPr>
          <w:rFonts w:ascii="Arial" w:hAnsi="Arial" w:cs="Arial"/>
          <w:sz w:val="24"/>
          <w:szCs w:val="24"/>
          <w:lang w:val="en-US"/>
        </w:rPr>
        <w:t xml:space="preserve"> </w:t>
      </w:r>
      <w:r w:rsidR="00477059" w:rsidRPr="003F3DC3">
        <w:rPr>
          <w:rFonts w:ascii="Arial" w:hAnsi="Arial" w:cs="Arial"/>
          <w:sz w:val="24"/>
          <w:szCs w:val="24"/>
          <w:lang w:val="en-US"/>
        </w:rPr>
        <w:t>correspond</w:t>
      </w:r>
      <w:r w:rsidR="00477059">
        <w:rPr>
          <w:rFonts w:ascii="Arial" w:hAnsi="Arial" w:cs="Arial"/>
          <w:sz w:val="24"/>
          <w:szCs w:val="24"/>
          <w:lang w:val="en-US"/>
        </w:rPr>
        <w:t>s</w:t>
      </w:r>
      <w:r w:rsidR="00477059" w:rsidRPr="003F3DC3">
        <w:rPr>
          <w:rFonts w:ascii="Arial" w:hAnsi="Arial" w:cs="Arial"/>
          <w:sz w:val="24"/>
          <w:szCs w:val="24"/>
          <w:lang w:val="en-US"/>
        </w:rPr>
        <w:t xml:space="preserve"> </w:t>
      </w:r>
      <w:r w:rsidR="00647D7A">
        <w:rPr>
          <w:rFonts w:ascii="Arial" w:hAnsi="Arial" w:cs="Arial"/>
          <w:sz w:val="24"/>
          <w:szCs w:val="24"/>
          <w:lang w:val="en-US"/>
        </w:rPr>
        <w:t xml:space="preserve">to a </w:t>
      </w:r>
      <w:r w:rsidRPr="003F3DC3">
        <w:rPr>
          <w:rFonts w:ascii="Arial" w:hAnsi="Arial" w:cs="Arial"/>
          <w:sz w:val="24"/>
          <w:szCs w:val="24"/>
          <w:lang w:val="en-US"/>
        </w:rPr>
        <w:t>parameter</w:t>
      </w:r>
      <w:r w:rsidR="00647D7A">
        <w:rPr>
          <w:rFonts w:ascii="Arial" w:hAnsi="Arial" w:cs="Arial"/>
          <w:sz w:val="24"/>
          <w:szCs w:val="24"/>
          <w:lang w:val="en-US"/>
        </w:rPr>
        <w:t>, as</w:t>
      </w:r>
      <w:r w:rsidRPr="003F3DC3">
        <w:rPr>
          <w:rFonts w:ascii="Arial" w:hAnsi="Arial" w:cs="Arial"/>
          <w:sz w:val="24"/>
          <w:szCs w:val="24"/>
          <w:lang w:val="en-US"/>
        </w:rPr>
        <w:t xml:space="preserve"> the values will be bound to the </w:t>
      </w:r>
      <w:r w:rsidR="00DD5300">
        <w:rPr>
          <w:rFonts w:ascii="Arial" w:hAnsi="Arial" w:cs="Arial"/>
          <w:sz w:val="24"/>
          <w:szCs w:val="24"/>
          <w:lang w:val="en-US"/>
        </w:rPr>
        <w:t>appropriate</w:t>
      </w:r>
      <w:r w:rsidR="00477059">
        <w:rPr>
          <w:rFonts w:ascii="Arial" w:hAnsi="Arial" w:cs="Arial"/>
          <w:sz w:val="24"/>
          <w:szCs w:val="24"/>
          <w:lang w:val="en-US"/>
        </w:rPr>
        <w:t xml:space="preserve"> </w:t>
      </w:r>
      <w:r w:rsidRPr="003F3DC3">
        <w:rPr>
          <w:rFonts w:ascii="Arial" w:hAnsi="Arial" w:cs="Arial"/>
          <w:sz w:val="24"/>
          <w:szCs w:val="24"/>
          <w:lang w:val="en-US"/>
        </w:rPr>
        <w:t>parameter</w:t>
      </w:r>
      <w:r w:rsidR="00647D7A">
        <w:rPr>
          <w:rFonts w:ascii="Arial" w:hAnsi="Arial" w:cs="Arial"/>
          <w:sz w:val="24"/>
          <w:szCs w:val="24"/>
          <w:lang w:val="en-US"/>
        </w:rPr>
        <w:t xml:space="preserve"> </w:t>
      </w:r>
      <w:r w:rsidR="00647D7A" w:rsidRPr="003F3DC3">
        <w:rPr>
          <w:rFonts w:ascii="Arial" w:hAnsi="Arial" w:cs="Arial"/>
          <w:sz w:val="24"/>
          <w:szCs w:val="24"/>
          <w:lang w:val="en-US"/>
        </w:rPr>
        <w:t>automatically</w:t>
      </w:r>
      <w:r w:rsidRPr="003F3DC3">
        <w:rPr>
          <w:rFonts w:ascii="Arial" w:hAnsi="Arial" w:cs="Arial"/>
          <w:sz w:val="24"/>
          <w:szCs w:val="24"/>
          <w:lang w:val="en-US"/>
        </w:rPr>
        <w:t xml:space="preserve">. </w:t>
      </w:r>
      <w:r w:rsidR="00647D7A">
        <w:rPr>
          <w:rFonts w:ascii="Arial" w:hAnsi="Arial" w:cs="Arial"/>
          <w:sz w:val="24"/>
          <w:szCs w:val="24"/>
          <w:lang w:val="en-US"/>
        </w:rPr>
        <w:t xml:space="preserve">The index of the parameter list is 1-based. </w:t>
      </w:r>
      <w:r w:rsidRPr="003F3DC3">
        <w:rPr>
          <w:rFonts w:ascii="Arial" w:hAnsi="Arial" w:cs="Arial"/>
          <w:sz w:val="24"/>
          <w:szCs w:val="24"/>
          <w:lang w:val="en-US"/>
        </w:rPr>
        <w:t xml:space="preserve">If you need to change the value of a parameter, you </w:t>
      </w:r>
      <w:r w:rsidR="00647D7A">
        <w:rPr>
          <w:rFonts w:ascii="Arial" w:hAnsi="Arial" w:cs="Arial"/>
          <w:sz w:val="24"/>
          <w:szCs w:val="24"/>
          <w:lang w:val="en-US"/>
        </w:rPr>
        <w:t xml:space="preserve">just select it by its </w:t>
      </w:r>
      <w:r w:rsidRPr="003F3DC3">
        <w:rPr>
          <w:rFonts w:ascii="Arial" w:hAnsi="Arial" w:cs="Arial"/>
          <w:sz w:val="24"/>
          <w:szCs w:val="24"/>
          <w:lang w:val="en-US"/>
        </w:rPr>
        <w:t>index number.</w:t>
      </w:r>
    </w:p>
    <w:p w:rsidR="00FE1D00" w:rsidRPr="00FE1D00" w:rsidRDefault="00FE1D00" w:rsidP="00FE1D00">
      <w:pPr>
        <w:spacing w:after="0" w:line="240" w:lineRule="auto"/>
        <w:rPr>
          <w:rFonts w:ascii="Courier New" w:hAnsi="Courier New" w:cs="Courier New"/>
          <w:sz w:val="16"/>
          <w:szCs w:val="16"/>
          <w:lang w:val="en-US"/>
        </w:rPr>
      </w:pPr>
      <w:r w:rsidRPr="00FE1D00">
        <w:rPr>
          <w:rFonts w:ascii="Courier New" w:hAnsi="Courier New" w:cs="Courier New"/>
          <w:sz w:val="16"/>
          <w:szCs w:val="16"/>
          <w:lang w:val="en-US"/>
        </w:rPr>
        <w:t xml:space="preserve">Select&lt;?&gt; select = </w:t>
      </w:r>
    </w:p>
    <w:p w:rsidR="00FE1D00" w:rsidRPr="00FE1D00" w:rsidRDefault="00FE1D00" w:rsidP="00FE1D00">
      <w:pPr>
        <w:spacing w:after="0" w:line="240" w:lineRule="auto"/>
        <w:rPr>
          <w:rFonts w:ascii="Courier New" w:hAnsi="Courier New" w:cs="Courier New"/>
          <w:sz w:val="16"/>
          <w:szCs w:val="16"/>
          <w:lang w:val="en-US"/>
        </w:rPr>
      </w:pPr>
      <w:r w:rsidRPr="00FE1D00">
        <w:rPr>
          <w:rFonts w:ascii="Courier New" w:hAnsi="Courier New" w:cs="Courier New"/>
          <w:sz w:val="16"/>
          <w:szCs w:val="16"/>
          <w:lang w:val="en-US"/>
        </w:rPr>
        <w:t xml:space="preserve">  dsl.select()</w:t>
      </w:r>
    </w:p>
    <w:p w:rsidR="00FE1D00" w:rsidRPr="00FE1D00" w:rsidRDefault="00FE1D00" w:rsidP="00FE1D00">
      <w:pPr>
        <w:spacing w:after="0" w:line="240" w:lineRule="auto"/>
        <w:rPr>
          <w:rFonts w:ascii="Courier New" w:hAnsi="Courier New" w:cs="Courier New"/>
          <w:sz w:val="16"/>
          <w:szCs w:val="16"/>
          <w:lang w:val="en-US"/>
        </w:rPr>
      </w:pPr>
      <w:r w:rsidRPr="00FE1D00">
        <w:rPr>
          <w:rFonts w:ascii="Courier New" w:hAnsi="Courier New" w:cs="Courier New"/>
          <w:sz w:val="16"/>
          <w:szCs w:val="16"/>
          <w:lang w:val="en-US"/>
        </w:rPr>
        <w:t xml:space="preserve">     .from(BOOK)</w:t>
      </w:r>
    </w:p>
    <w:p w:rsidR="00FE1D00" w:rsidRPr="00FE1D00" w:rsidRDefault="00FE1D00" w:rsidP="00FE1D00">
      <w:pPr>
        <w:spacing w:after="0" w:line="240" w:lineRule="auto"/>
        <w:rPr>
          <w:rFonts w:ascii="Courier New" w:hAnsi="Courier New" w:cs="Courier New"/>
          <w:sz w:val="16"/>
          <w:szCs w:val="16"/>
          <w:lang w:val="en-US"/>
        </w:rPr>
      </w:pPr>
      <w:r w:rsidRPr="00FE1D00">
        <w:rPr>
          <w:rFonts w:ascii="Courier New" w:hAnsi="Courier New" w:cs="Courier New"/>
          <w:sz w:val="16"/>
          <w:szCs w:val="16"/>
          <w:lang w:val="en-US"/>
        </w:rPr>
        <w:t xml:space="preserve">     .where(BOOK.ID.equal(5))</w:t>
      </w:r>
    </w:p>
    <w:p w:rsidR="00FE1D00" w:rsidRPr="00FE1D00" w:rsidRDefault="00FE1D00" w:rsidP="00FE1D00">
      <w:pPr>
        <w:spacing w:after="0" w:line="240" w:lineRule="auto"/>
        <w:rPr>
          <w:rFonts w:ascii="Courier New" w:hAnsi="Courier New" w:cs="Courier New"/>
          <w:sz w:val="16"/>
          <w:szCs w:val="16"/>
          <w:lang w:val="en-US"/>
        </w:rPr>
      </w:pPr>
      <w:r w:rsidRPr="00FE1D00">
        <w:rPr>
          <w:rFonts w:ascii="Courier New" w:hAnsi="Courier New" w:cs="Courier New"/>
          <w:sz w:val="16"/>
          <w:szCs w:val="16"/>
          <w:lang w:val="en-US"/>
        </w:rPr>
        <w:t xml:space="preserve">     .and(BOOK.TITLE.equal("Animal Farm"));</w:t>
      </w:r>
    </w:p>
    <w:p w:rsidR="00FE1D00" w:rsidRPr="00FE1D00" w:rsidRDefault="00FE1D00" w:rsidP="00FE1D00">
      <w:pPr>
        <w:spacing w:after="0" w:line="240" w:lineRule="auto"/>
        <w:rPr>
          <w:rFonts w:ascii="Courier New" w:hAnsi="Courier New" w:cs="Courier New"/>
          <w:sz w:val="16"/>
          <w:szCs w:val="16"/>
          <w:lang w:val="en-US"/>
        </w:rPr>
      </w:pPr>
      <w:r w:rsidRPr="00FE1D00">
        <w:rPr>
          <w:rFonts w:ascii="Courier New" w:hAnsi="Courier New" w:cs="Courier New"/>
          <w:sz w:val="16"/>
          <w:szCs w:val="16"/>
          <w:lang w:val="en-US"/>
        </w:rPr>
        <w:t>Param&lt;?&gt; param = select.getParam("2");</w:t>
      </w:r>
    </w:p>
    <w:p w:rsidR="00FE1D00" w:rsidRPr="00FE1D00" w:rsidRDefault="00FE1D00" w:rsidP="00FE1D00">
      <w:pPr>
        <w:spacing w:after="0" w:line="240" w:lineRule="auto"/>
        <w:rPr>
          <w:rFonts w:ascii="Courier New" w:hAnsi="Courier New" w:cs="Courier New"/>
          <w:sz w:val="16"/>
          <w:szCs w:val="16"/>
          <w:lang w:val="en-US"/>
        </w:rPr>
      </w:pPr>
      <w:r w:rsidRPr="00FE1D00">
        <w:rPr>
          <w:rFonts w:ascii="Courier New" w:hAnsi="Courier New" w:cs="Courier New"/>
          <w:sz w:val="16"/>
          <w:szCs w:val="16"/>
          <w:lang w:val="en-US"/>
        </w:rPr>
        <w:t>Param.setValue("Animals as Leaders");</w:t>
      </w:r>
    </w:p>
    <w:p w:rsidR="00FE1D00" w:rsidRPr="003F3DC3" w:rsidRDefault="00FE1D00" w:rsidP="00FE1D00">
      <w:pPr>
        <w:rPr>
          <w:rFonts w:ascii="Source Code Pro" w:hAnsi="Source Code Pro" w:cs="Arial"/>
          <w:sz w:val="16"/>
          <w:szCs w:val="24"/>
          <w:lang w:val="en-US"/>
        </w:rPr>
      </w:pPr>
    </w:p>
    <w:p w:rsidR="00FE1D00" w:rsidRPr="00FE1D00" w:rsidRDefault="00E0416E" w:rsidP="00FE1D00">
      <w:pPr>
        <w:jc w:val="both"/>
        <w:rPr>
          <w:rFonts w:ascii="Arial" w:hAnsi="Arial" w:cs="Arial"/>
          <w:sz w:val="24"/>
          <w:szCs w:val="24"/>
          <w:lang w:val="en-US"/>
        </w:rPr>
      </w:pPr>
      <w:r w:rsidRPr="003F3DC3">
        <w:rPr>
          <w:rFonts w:ascii="Arial" w:hAnsi="Arial" w:cs="Arial"/>
          <w:sz w:val="24"/>
          <w:szCs w:val="24"/>
          <w:lang w:val="en-US"/>
        </w:rPr>
        <w:t xml:space="preserve">Another way to assign a new value to a parameter is </w:t>
      </w:r>
      <w:r w:rsidR="00647D7A">
        <w:rPr>
          <w:rFonts w:ascii="Arial" w:hAnsi="Arial" w:cs="Arial"/>
          <w:sz w:val="24"/>
          <w:szCs w:val="24"/>
          <w:lang w:val="en-US"/>
        </w:rPr>
        <w:t xml:space="preserve">to </w:t>
      </w:r>
      <w:r w:rsidRPr="003F3DC3">
        <w:rPr>
          <w:rFonts w:ascii="Arial" w:hAnsi="Arial" w:cs="Arial"/>
          <w:sz w:val="24"/>
          <w:szCs w:val="24"/>
          <w:lang w:val="en-US"/>
        </w:rPr>
        <w:t>call the bind method</w:t>
      </w:r>
      <w:r w:rsidR="00384AE7">
        <w:rPr>
          <w:rFonts w:ascii="Arial" w:hAnsi="Arial" w:cs="Arial"/>
          <w:sz w:val="24"/>
          <w:szCs w:val="24"/>
          <w:lang w:val="en-US"/>
        </w:rPr>
        <w:t>:</w:t>
      </w:r>
    </w:p>
    <w:p w:rsidR="00FE1D00" w:rsidRPr="00FE1D00" w:rsidRDefault="00FE1D00" w:rsidP="00FE1D00">
      <w:pPr>
        <w:spacing w:after="0" w:line="240" w:lineRule="auto"/>
        <w:rPr>
          <w:rFonts w:ascii="Courier New" w:hAnsi="Courier New" w:cs="Courier New"/>
          <w:sz w:val="16"/>
          <w:szCs w:val="16"/>
          <w:lang w:val="en-US"/>
        </w:rPr>
      </w:pPr>
      <w:r w:rsidRPr="00FE1D00">
        <w:rPr>
          <w:rFonts w:ascii="Courier New" w:hAnsi="Courier New" w:cs="Courier New"/>
          <w:sz w:val="16"/>
          <w:szCs w:val="16"/>
          <w:lang w:val="en-US"/>
        </w:rPr>
        <w:t xml:space="preserve">Query query1 = </w:t>
      </w:r>
    </w:p>
    <w:p w:rsidR="00FE1D00" w:rsidRPr="00FE1D00" w:rsidRDefault="00FE1D00" w:rsidP="00FE1D00">
      <w:pPr>
        <w:spacing w:after="0" w:line="240" w:lineRule="auto"/>
        <w:rPr>
          <w:rFonts w:ascii="Courier New" w:hAnsi="Courier New" w:cs="Courier New"/>
          <w:sz w:val="16"/>
          <w:szCs w:val="16"/>
          <w:lang w:val="en-US"/>
        </w:rPr>
      </w:pPr>
      <w:r w:rsidRPr="00FE1D00">
        <w:rPr>
          <w:rFonts w:ascii="Courier New" w:hAnsi="Courier New" w:cs="Courier New"/>
          <w:sz w:val="16"/>
          <w:szCs w:val="16"/>
          <w:lang w:val="en-US"/>
        </w:rPr>
        <w:t xml:space="preserve">  dsl.select()</w:t>
      </w:r>
    </w:p>
    <w:p w:rsidR="00FE1D00" w:rsidRPr="00FE1D00" w:rsidRDefault="00FE1D00" w:rsidP="00FE1D00">
      <w:pPr>
        <w:spacing w:after="0" w:line="240" w:lineRule="auto"/>
        <w:rPr>
          <w:rFonts w:ascii="Courier New" w:hAnsi="Courier New" w:cs="Courier New"/>
          <w:sz w:val="16"/>
          <w:szCs w:val="16"/>
          <w:lang w:val="en-US"/>
        </w:rPr>
      </w:pPr>
      <w:r w:rsidRPr="00FE1D00">
        <w:rPr>
          <w:rFonts w:ascii="Courier New" w:hAnsi="Courier New" w:cs="Courier New"/>
          <w:sz w:val="16"/>
          <w:szCs w:val="16"/>
          <w:lang w:val="en-US"/>
        </w:rPr>
        <w:t xml:space="preserve">     .from(AUTHOR)</w:t>
      </w:r>
    </w:p>
    <w:p w:rsidR="00FE1D00" w:rsidRPr="00FE1D00" w:rsidRDefault="00FE1D00" w:rsidP="00FE1D00">
      <w:pPr>
        <w:spacing w:after="0" w:line="240" w:lineRule="auto"/>
        <w:rPr>
          <w:rFonts w:ascii="Courier New" w:hAnsi="Courier New" w:cs="Courier New"/>
          <w:sz w:val="16"/>
          <w:szCs w:val="16"/>
          <w:lang w:val="en-US"/>
        </w:rPr>
      </w:pPr>
      <w:r w:rsidRPr="00FE1D00">
        <w:rPr>
          <w:rFonts w:ascii="Courier New" w:hAnsi="Courier New" w:cs="Courier New"/>
          <w:sz w:val="16"/>
          <w:szCs w:val="16"/>
          <w:lang w:val="en-US"/>
        </w:rPr>
        <w:t xml:space="preserve">     .where(LAST_NAME.equal("Poe"));</w:t>
      </w:r>
    </w:p>
    <w:p w:rsidR="00FE1D00" w:rsidRPr="00FE1D00" w:rsidRDefault="00FE1D00" w:rsidP="00FE1D00">
      <w:pPr>
        <w:spacing w:after="0" w:line="240" w:lineRule="auto"/>
        <w:rPr>
          <w:rFonts w:ascii="Courier New" w:hAnsi="Courier New" w:cs="Courier New"/>
          <w:sz w:val="16"/>
          <w:szCs w:val="16"/>
          <w:lang w:val="en-US"/>
        </w:rPr>
      </w:pPr>
      <w:r w:rsidRPr="00FE1D00">
        <w:rPr>
          <w:rFonts w:ascii="Courier New" w:hAnsi="Courier New" w:cs="Courier New"/>
          <w:sz w:val="16"/>
          <w:szCs w:val="16"/>
          <w:lang w:val="en-US"/>
        </w:rPr>
        <w:t>query1.bind(1, "Orwell");</w:t>
      </w:r>
    </w:p>
    <w:p w:rsidR="00FE1D00" w:rsidRPr="003F3DC3" w:rsidRDefault="00FE1D00" w:rsidP="00FE1D00">
      <w:pPr>
        <w:jc w:val="both"/>
        <w:rPr>
          <w:rFonts w:ascii="Arial" w:hAnsi="Arial" w:cs="Arial"/>
          <w:sz w:val="24"/>
          <w:szCs w:val="24"/>
          <w:lang w:val="en-US"/>
        </w:rPr>
      </w:pPr>
    </w:p>
    <w:p w:rsidR="00FE1D00" w:rsidRPr="00FE1D00" w:rsidRDefault="00E0416E" w:rsidP="00FE1D00">
      <w:pPr>
        <w:jc w:val="both"/>
        <w:rPr>
          <w:rFonts w:ascii="Arial" w:hAnsi="Arial" w:cs="Arial"/>
          <w:sz w:val="24"/>
          <w:szCs w:val="24"/>
          <w:lang w:val="en-US"/>
        </w:rPr>
      </w:pPr>
      <w:proofErr w:type="spellStart"/>
      <w:r w:rsidRPr="003F3DC3">
        <w:rPr>
          <w:rFonts w:ascii="Arial" w:hAnsi="Arial" w:cs="Arial"/>
          <w:sz w:val="24"/>
          <w:szCs w:val="24"/>
          <w:lang w:val="en-US"/>
        </w:rPr>
        <w:t>jOOQ</w:t>
      </w:r>
      <w:proofErr w:type="spellEnd"/>
      <w:r w:rsidRPr="003F3DC3">
        <w:rPr>
          <w:rFonts w:ascii="Arial" w:hAnsi="Arial" w:cs="Arial"/>
          <w:sz w:val="24"/>
          <w:szCs w:val="24"/>
          <w:lang w:val="en-US"/>
        </w:rPr>
        <w:t xml:space="preserve"> supports named parameters</w:t>
      </w:r>
      <w:r w:rsidR="003E6827">
        <w:rPr>
          <w:rFonts w:ascii="Arial" w:hAnsi="Arial" w:cs="Arial"/>
          <w:sz w:val="24"/>
          <w:szCs w:val="24"/>
          <w:lang w:val="en-US"/>
        </w:rPr>
        <w:t>, too</w:t>
      </w:r>
      <w:r w:rsidRPr="003F3DC3">
        <w:rPr>
          <w:rFonts w:ascii="Arial" w:hAnsi="Arial" w:cs="Arial"/>
          <w:sz w:val="24"/>
          <w:szCs w:val="24"/>
          <w:lang w:val="en-US"/>
        </w:rPr>
        <w:t xml:space="preserve">. </w:t>
      </w:r>
      <w:r w:rsidR="003E6827">
        <w:rPr>
          <w:rFonts w:ascii="Arial" w:hAnsi="Arial" w:cs="Arial"/>
          <w:sz w:val="24"/>
          <w:szCs w:val="24"/>
          <w:lang w:val="en-US"/>
        </w:rPr>
        <w:t xml:space="preserve">They need </w:t>
      </w:r>
      <w:r w:rsidRPr="003F3DC3">
        <w:rPr>
          <w:rFonts w:ascii="Arial" w:hAnsi="Arial" w:cs="Arial"/>
          <w:sz w:val="24"/>
          <w:szCs w:val="24"/>
          <w:lang w:val="en-US"/>
        </w:rPr>
        <w:t xml:space="preserve">to </w:t>
      </w:r>
      <w:r w:rsidR="003E6827">
        <w:rPr>
          <w:rFonts w:ascii="Arial" w:hAnsi="Arial" w:cs="Arial"/>
          <w:sz w:val="24"/>
          <w:szCs w:val="24"/>
          <w:lang w:val="en-US"/>
        </w:rPr>
        <w:t xml:space="preserve">be </w:t>
      </w:r>
      <w:r w:rsidRPr="003F3DC3">
        <w:rPr>
          <w:rFonts w:ascii="Arial" w:hAnsi="Arial" w:cs="Arial"/>
          <w:sz w:val="24"/>
          <w:szCs w:val="24"/>
          <w:lang w:val="en-US"/>
        </w:rPr>
        <w:t>create</w:t>
      </w:r>
      <w:r w:rsidR="003E6827">
        <w:rPr>
          <w:rFonts w:ascii="Arial" w:hAnsi="Arial" w:cs="Arial"/>
          <w:sz w:val="24"/>
          <w:szCs w:val="24"/>
          <w:lang w:val="en-US"/>
        </w:rPr>
        <w:t>d</w:t>
      </w:r>
      <w:r w:rsidRPr="003F3DC3">
        <w:rPr>
          <w:rFonts w:ascii="Arial" w:hAnsi="Arial" w:cs="Arial"/>
          <w:sz w:val="24"/>
          <w:szCs w:val="24"/>
          <w:lang w:val="en-US"/>
        </w:rPr>
        <w:t xml:space="preserve"> explicitly </w:t>
      </w:r>
      <w:r w:rsidR="00BC1FDB">
        <w:rPr>
          <w:rFonts w:ascii="Arial" w:hAnsi="Arial" w:cs="Arial"/>
          <w:sz w:val="24"/>
          <w:szCs w:val="24"/>
          <w:lang w:val="en-US"/>
        </w:rPr>
        <w:t>using</w:t>
      </w:r>
      <w:r w:rsidRPr="003F3DC3">
        <w:rPr>
          <w:rFonts w:ascii="Arial" w:hAnsi="Arial" w:cs="Arial"/>
          <w:sz w:val="24"/>
          <w:szCs w:val="24"/>
          <w:lang w:val="en-US"/>
        </w:rPr>
        <w:t xml:space="preserve"> </w:t>
      </w:r>
      <w:proofErr w:type="spellStart"/>
      <w:r w:rsidRPr="003F3DC3">
        <w:rPr>
          <w:rFonts w:ascii="Arial" w:hAnsi="Arial" w:cs="Arial"/>
          <w:sz w:val="24"/>
          <w:szCs w:val="24"/>
          <w:lang w:val="en-US"/>
        </w:rPr>
        <w:t>org.jooq.Param</w:t>
      </w:r>
      <w:proofErr w:type="spellEnd"/>
      <w:r w:rsidR="003E6827">
        <w:rPr>
          <w:rFonts w:ascii="Arial" w:hAnsi="Arial" w:cs="Arial"/>
          <w:sz w:val="24"/>
          <w:szCs w:val="24"/>
          <w:lang w:val="en-US"/>
        </w:rPr>
        <w:t>:</w:t>
      </w:r>
    </w:p>
    <w:p w:rsidR="00FE1D00" w:rsidRPr="004C2815" w:rsidRDefault="00FE1D00" w:rsidP="004C2815">
      <w:pPr>
        <w:pStyle w:val="2"/>
        <w:rPr>
          <w:i/>
        </w:rPr>
      </w:pPr>
      <w:r w:rsidRPr="004C2815">
        <w:rPr>
          <w:i/>
        </w:rPr>
        <w:t xml:space="preserve">// Create a query with a named parameter. You can then use that name for </w:t>
      </w:r>
    </w:p>
    <w:p w:rsidR="00FE1D00" w:rsidRPr="004C2815" w:rsidRDefault="00FE1D00" w:rsidP="004C2815">
      <w:pPr>
        <w:pStyle w:val="2"/>
        <w:rPr>
          <w:i/>
        </w:rPr>
      </w:pPr>
      <w:r w:rsidRPr="004C2815">
        <w:rPr>
          <w:i/>
        </w:rPr>
        <w:t>// accessing the parameter again</w:t>
      </w:r>
    </w:p>
    <w:p w:rsidR="00FE1D00" w:rsidRPr="00FE1D00" w:rsidRDefault="00FE1D00" w:rsidP="00FE1D00">
      <w:pPr>
        <w:spacing w:after="0" w:line="240" w:lineRule="auto"/>
        <w:rPr>
          <w:rFonts w:ascii="Courier New" w:hAnsi="Courier New" w:cs="Courier New"/>
          <w:sz w:val="16"/>
          <w:szCs w:val="16"/>
          <w:lang w:val="en-US"/>
        </w:rPr>
      </w:pPr>
      <w:r w:rsidRPr="00FE1D00">
        <w:rPr>
          <w:rFonts w:ascii="Courier New" w:hAnsi="Courier New" w:cs="Courier New"/>
          <w:sz w:val="16"/>
          <w:szCs w:val="16"/>
          <w:lang w:val="en-US"/>
        </w:rPr>
        <w:t xml:space="preserve">Query query1 = </w:t>
      </w:r>
    </w:p>
    <w:p w:rsidR="00FE1D00" w:rsidRPr="00FE1D00" w:rsidRDefault="00FE1D00" w:rsidP="00FE1D00">
      <w:pPr>
        <w:spacing w:after="0" w:line="240" w:lineRule="auto"/>
        <w:rPr>
          <w:rFonts w:ascii="Courier New" w:hAnsi="Courier New" w:cs="Courier New"/>
          <w:sz w:val="16"/>
          <w:szCs w:val="16"/>
          <w:lang w:val="en-US"/>
        </w:rPr>
      </w:pPr>
      <w:r w:rsidRPr="00FE1D00">
        <w:rPr>
          <w:rFonts w:ascii="Courier New" w:hAnsi="Courier New" w:cs="Courier New"/>
          <w:sz w:val="16"/>
          <w:szCs w:val="16"/>
          <w:lang w:val="en-US"/>
        </w:rPr>
        <w:t xml:space="preserve">  dsl.select()</w:t>
      </w:r>
    </w:p>
    <w:p w:rsidR="00FE1D00" w:rsidRPr="00FE1D00" w:rsidRDefault="00FE1D00" w:rsidP="00FE1D00">
      <w:pPr>
        <w:spacing w:after="0" w:line="240" w:lineRule="auto"/>
        <w:rPr>
          <w:rFonts w:ascii="Courier New" w:hAnsi="Courier New" w:cs="Courier New"/>
          <w:sz w:val="16"/>
          <w:szCs w:val="16"/>
          <w:lang w:val="en-US"/>
        </w:rPr>
      </w:pPr>
      <w:r w:rsidRPr="00FE1D00">
        <w:rPr>
          <w:rFonts w:ascii="Courier New" w:hAnsi="Courier New" w:cs="Courier New"/>
          <w:sz w:val="16"/>
          <w:szCs w:val="16"/>
          <w:lang w:val="en-US"/>
        </w:rPr>
        <w:t xml:space="preserve">     .from(AUTHOR)</w:t>
      </w:r>
    </w:p>
    <w:p w:rsidR="00FE1D00" w:rsidRPr="00FE1D00" w:rsidRDefault="00FE1D00" w:rsidP="00FE1D00">
      <w:pPr>
        <w:spacing w:after="0" w:line="240" w:lineRule="auto"/>
        <w:rPr>
          <w:rFonts w:ascii="Courier New" w:hAnsi="Courier New" w:cs="Courier New"/>
          <w:sz w:val="16"/>
          <w:szCs w:val="16"/>
          <w:lang w:val="en-US"/>
        </w:rPr>
      </w:pPr>
      <w:r w:rsidRPr="00FE1D00">
        <w:rPr>
          <w:rFonts w:ascii="Courier New" w:hAnsi="Courier New" w:cs="Courier New"/>
          <w:sz w:val="16"/>
          <w:szCs w:val="16"/>
          <w:lang w:val="en-US"/>
        </w:rPr>
        <w:t xml:space="preserve">     .where(LAST_NAME.equal(param("lastName", "Poe")));</w:t>
      </w:r>
    </w:p>
    <w:p w:rsidR="00FE1D00" w:rsidRPr="00FE1D00" w:rsidRDefault="00FE1D00" w:rsidP="00FE1D00">
      <w:pPr>
        <w:spacing w:after="0" w:line="240" w:lineRule="auto"/>
        <w:rPr>
          <w:rFonts w:ascii="Courier New" w:hAnsi="Courier New" w:cs="Courier New"/>
          <w:sz w:val="16"/>
          <w:szCs w:val="16"/>
          <w:lang w:val="en-US"/>
        </w:rPr>
      </w:pPr>
      <w:r w:rsidRPr="00FE1D00">
        <w:rPr>
          <w:rFonts w:ascii="Courier New" w:hAnsi="Courier New" w:cs="Courier New"/>
          <w:sz w:val="16"/>
          <w:szCs w:val="16"/>
          <w:lang w:val="en-US"/>
        </w:rPr>
        <w:t>Param&lt;?&gt; param1 = query.getParam("lastName");</w:t>
      </w:r>
    </w:p>
    <w:p w:rsidR="00FE1D00" w:rsidRPr="00FE1D00" w:rsidRDefault="00FE1D00" w:rsidP="00FE1D00">
      <w:pPr>
        <w:spacing w:after="0" w:line="240" w:lineRule="auto"/>
        <w:rPr>
          <w:rFonts w:ascii="Courier New" w:hAnsi="Courier New" w:cs="Courier New"/>
          <w:sz w:val="16"/>
          <w:szCs w:val="16"/>
          <w:lang w:val="en-US"/>
        </w:rPr>
      </w:pPr>
    </w:p>
    <w:p w:rsidR="00FE1D00" w:rsidRPr="004C2815" w:rsidRDefault="00FE1D00" w:rsidP="004C2815">
      <w:pPr>
        <w:pStyle w:val="2"/>
        <w:rPr>
          <w:i/>
        </w:rPr>
      </w:pPr>
      <w:r w:rsidRPr="004C2815">
        <w:rPr>
          <w:i/>
        </w:rPr>
        <w:t xml:space="preserve">// Or, keep a reference to the typed parameter in order </w:t>
      </w:r>
    </w:p>
    <w:p w:rsidR="00FE1D00" w:rsidRPr="004C2815" w:rsidRDefault="00FE1D00" w:rsidP="004C2815">
      <w:pPr>
        <w:pStyle w:val="2"/>
        <w:rPr>
          <w:i/>
        </w:rPr>
      </w:pPr>
      <w:r w:rsidRPr="004C2815">
        <w:rPr>
          <w:i/>
        </w:rPr>
        <w:t>// not to lose the &lt;T&gt; type information:</w:t>
      </w:r>
    </w:p>
    <w:p w:rsidR="00FE1D00" w:rsidRPr="00FE1D00" w:rsidRDefault="00FE1D00" w:rsidP="00FE1D00">
      <w:pPr>
        <w:spacing w:after="0" w:line="240" w:lineRule="auto"/>
        <w:rPr>
          <w:rFonts w:ascii="Courier New" w:hAnsi="Courier New" w:cs="Courier New"/>
          <w:sz w:val="16"/>
          <w:szCs w:val="16"/>
          <w:lang w:val="en-US"/>
        </w:rPr>
      </w:pPr>
      <w:r w:rsidRPr="00FE1D00">
        <w:rPr>
          <w:rFonts w:ascii="Courier New" w:hAnsi="Courier New" w:cs="Courier New"/>
          <w:sz w:val="16"/>
          <w:szCs w:val="16"/>
          <w:lang w:val="en-US"/>
        </w:rPr>
        <w:t>Param&lt;String&gt; param2 = param("lastName", "Poe");</w:t>
      </w:r>
    </w:p>
    <w:p w:rsidR="00FE1D00" w:rsidRPr="00FE1D00" w:rsidRDefault="00FE1D00" w:rsidP="00FE1D00">
      <w:pPr>
        <w:spacing w:after="0" w:line="240" w:lineRule="auto"/>
        <w:rPr>
          <w:rFonts w:ascii="Courier New" w:hAnsi="Courier New" w:cs="Courier New"/>
          <w:sz w:val="16"/>
          <w:szCs w:val="16"/>
          <w:lang w:val="en-US"/>
        </w:rPr>
      </w:pPr>
      <w:r w:rsidRPr="00FE1D00">
        <w:rPr>
          <w:rFonts w:ascii="Courier New" w:hAnsi="Courier New" w:cs="Courier New"/>
          <w:sz w:val="16"/>
          <w:szCs w:val="16"/>
          <w:lang w:val="en-US"/>
        </w:rPr>
        <w:t xml:space="preserve">Query query2 = </w:t>
      </w:r>
    </w:p>
    <w:p w:rsidR="00FE1D00" w:rsidRPr="00FE1D00" w:rsidRDefault="00FE1D00" w:rsidP="00FE1D00">
      <w:pPr>
        <w:spacing w:after="0" w:line="240" w:lineRule="auto"/>
        <w:rPr>
          <w:rFonts w:ascii="Courier New" w:hAnsi="Courier New" w:cs="Courier New"/>
          <w:sz w:val="16"/>
          <w:szCs w:val="16"/>
          <w:lang w:val="en-US"/>
        </w:rPr>
      </w:pPr>
      <w:r w:rsidRPr="00FE1D00">
        <w:rPr>
          <w:rFonts w:ascii="Courier New" w:hAnsi="Courier New" w:cs="Courier New"/>
          <w:sz w:val="16"/>
          <w:szCs w:val="16"/>
          <w:lang w:val="en-US"/>
        </w:rPr>
        <w:t xml:space="preserve">  dsl.select()</w:t>
      </w:r>
    </w:p>
    <w:p w:rsidR="00FE1D00" w:rsidRPr="00FE1D00" w:rsidRDefault="00FE1D00" w:rsidP="00FE1D00">
      <w:pPr>
        <w:spacing w:after="0" w:line="240" w:lineRule="auto"/>
        <w:rPr>
          <w:rFonts w:ascii="Courier New" w:hAnsi="Courier New" w:cs="Courier New"/>
          <w:sz w:val="16"/>
          <w:szCs w:val="16"/>
          <w:lang w:val="en-US"/>
        </w:rPr>
      </w:pPr>
      <w:r w:rsidRPr="00FE1D00">
        <w:rPr>
          <w:rFonts w:ascii="Courier New" w:hAnsi="Courier New" w:cs="Courier New"/>
          <w:sz w:val="16"/>
          <w:szCs w:val="16"/>
          <w:lang w:val="en-US"/>
        </w:rPr>
        <w:t xml:space="preserve">     .from(AUTHOR)</w:t>
      </w:r>
    </w:p>
    <w:p w:rsidR="00FE1D00" w:rsidRPr="00FE1D00" w:rsidRDefault="00FE1D00" w:rsidP="00FE1D00">
      <w:pPr>
        <w:spacing w:after="0" w:line="240" w:lineRule="auto"/>
        <w:rPr>
          <w:rFonts w:ascii="Courier New" w:hAnsi="Courier New" w:cs="Courier New"/>
          <w:sz w:val="16"/>
          <w:szCs w:val="16"/>
          <w:lang w:val="en-US"/>
        </w:rPr>
      </w:pPr>
      <w:r w:rsidRPr="00FE1D00">
        <w:rPr>
          <w:rFonts w:ascii="Courier New" w:hAnsi="Courier New" w:cs="Courier New"/>
          <w:sz w:val="16"/>
          <w:szCs w:val="16"/>
          <w:lang w:val="en-US"/>
        </w:rPr>
        <w:t xml:space="preserve">     .where(LAST_NAME.equal(param2));</w:t>
      </w:r>
    </w:p>
    <w:p w:rsidR="00FE1D00" w:rsidRPr="00FE1D00" w:rsidRDefault="00FE1D00" w:rsidP="00FE1D00">
      <w:pPr>
        <w:spacing w:after="0" w:line="240" w:lineRule="auto"/>
        <w:rPr>
          <w:rFonts w:ascii="Courier New" w:hAnsi="Courier New" w:cs="Courier New"/>
          <w:sz w:val="16"/>
          <w:szCs w:val="16"/>
          <w:lang w:val="en-US"/>
        </w:rPr>
      </w:pPr>
    </w:p>
    <w:p w:rsidR="00FE1D00" w:rsidRPr="004C2815" w:rsidRDefault="00FE1D00" w:rsidP="004C2815">
      <w:pPr>
        <w:pStyle w:val="2"/>
        <w:rPr>
          <w:i/>
        </w:rPr>
      </w:pPr>
      <w:r w:rsidRPr="004C2815">
        <w:rPr>
          <w:i/>
        </w:rPr>
        <w:t>// You can now change the bind value directly on the Param reference:</w:t>
      </w:r>
    </w:p>
    <w:p w:rsidR="00FE1D00" w:rsidRPr="00FE1D00" w:rsidRDefault="00FE1D00" w:rsidP="00FE1D00">
      <w:pPr>
        <w:spacing w:after="0" w:line="240" w:lineRule="auto"/>
        <w:rPr>
          <w:rFonts w:ascii="Courier New" w:hAnsi="Courier New" w:cs="Courier New"/>
          <w:sz w:val="16"/>
          <w:szCs w:val="16"/>
          <w:lang w:val="en-US"/>
        </w:rPr>
      </w:pPr>
      <w:r w:rsidRPr="00FE1D00">
        <w:rPr>
          <w:rFonts w:ascii="Courier New" w:hAnsi="Courier New" w:cs="Courier New"/>
          <w:sz w:val="16"/>
          <w:szCs w:val="16"/>
          <w:lang w:val="en-US"/>
        </w:rPr>
        <w:t>param2.setValue("Orwell");</w:t>
      </w:r>
    </w:p>
    <w:p w:rsidR="00FE1D00" w:rsidRPr="003F3DC3" w:rsidRDefault="00FE1D00" w:rsidP="00FE1D00">
      <w:pPr>
        <w:jc w:val="both"/>
        <w:rPr>
          <w:rFonts w:ascii="Arial" w:hAnsi="Arial" w:cs="Arial"/>
          <w:sz w:val="24"/>
          <w:szCs w:val="24"/>
          <w:lang w:val="en-US"/>
        </w:rPr>
      </w:pPr>
    </w:p>
    <w:p w:rsidR="00FE1D00" w:rsidRPr="00FE1D00" w:rsidRDefault="00E0416E" w:rsidP="00FE1D00">
      <w:pPr>
        <w:jc w:val="both"/>
        <w:rPr>
          <w:rFonts w:ascii="Arial" w:hAnsi="Arial" w:cs="Arial"/>
          <w:sz w:val="24"/>
          <w:szCs w:val="24"/>
          <w:lang w:val="en-US"/>
        </w:rPr>
      </w:pPr>
      <w:r w:rsidRPr="003F3DC3">
        <w:rPr>
          <w:rFonts w:ascii="Arial" w:hAnsi="Arial" w:cs="Arial"/>
          <w:sz w:val="24"/>
          <w:szCs w:val="24"/>
          <w:lang w:val="en-US"/>
        </w:rPr>
        <w:t xml:space="preserve">Another way to assign a new value to a parameter is </w:t>
      </w:r>
      <w:r w:rsidR="003E6827">
        <w:rPr>
          <w:rFonts w:ascii="Arial" w:hAnsi="Arial" w:cs="Arial"/>
          <w:sz w:val="24"/>
          <w:szCs w:val="24"/>
          <w:lang w:val="en-US"/>
        </w:rPr>
        <w:t xml:space="preserve">to </w:t>
      </w:r>
      <w:r w:rsidRPr="003F3DC3">
        <w:rPr>
          <w:rFonts w:ascii="Arial" w:hAnsi="Arial" w:cs="Arial"/>
          <w:sz w:val="24"/>
          <w:szCs w:val="24"/>
          <w:lang w:val="en-US"/>
        </w:rPr>
        <w:t>call the bind method</w:t>
      </w:r>
      <w:r w:rsidR="003E6827">
        <w:rPr>
          <w:rFonts w:ascii="Arial" w:hAnsi="Arial" w:cs="Arial"/>
          <w:sz w:val="24"/>
          <w:szCs w:val="24"/>
          <w:lang w:val="en-US"/>
        </w:rPr>
        <w:t>:</w:t>
      </w:r>
    </w:p>
    <w:p w:rsidR="00FE1D00" w:rsidRPr="004C2815" w:rsidRDefault="00FE1D00" w:rsidP="004C2815">
      <w:pPr>
        <w:pStyle w:val="2"/>
        <w:rPr>
          <w:i/>
        </w:rPr>
      </w:pPr>
      <w:r w:rsidRPr="004C2815">
        <w:rPr>
          <w:i/>
        </w:rPr>
        <w:t>// Or, with named parameters</w:t>
      </w:r>
    </w:p>
    <w:p w:rsidR="00FE1D00" w:rsidRPr="00FE1D00" w:rsidRDefault="00FE1D00" w:rsidP="00FE1D00">
      <w:pPr>
        <w:spacing w:after="0" w:line="240" w:lineRule="auto"/>
        <w:rPr>
          <w:rFonts w:ascii="Courier New" w:hAnsi="Courier New" w:cs="Courier New"/>
          <w:sz w:val="16"/>
          <w:szCs w:val="16"/>
          <w:lang w:val="en-US"/>
        </w:rPr>
      </w:pPr>
      <w:r w:rsidRPr="00FE1D00">
        <w:rPr>
          <w:rFonts w:ascii="Courier New" w:hAnsi="Courier New" w:cs="Courier New"/>
          <w:sz w:val="16"/>
          <w:szCs w:val="16"/>
          <w:lang w:val="en-US"/>
        </w:rPr>
        <w:lastRenderedPageBreak/>
        <w:t xml:space="preserve">Query query2 = </w:t>
      </w:r>
    </w:p>
    <w:p w:rsidR="00FE1D00" w:rsidRPr="00FE1D00" w:rsidRDefault="00FE1D00" w:rsidP="00FE1D00">
      <w:pPr>
        <w:spacing w:after="0" w:line="240" w:lineRule="auto"/>
        <w:rPr>
          <w:rFonts w:ascii="Courier New" w:hAnsi="Courier New" w:cs="Courier New"/>
          <w:sz w:val="16"/>
          <w:szCs w:val="16"/>
          <w:lang w:val="en-US"/>
        </w:rPr>
      </w:pPr>
      <w:r w:rsidRPr="00FE1D00">
        <w:rPr>
          <w:rFonts w:ascii="Courier New" w:hAnsi="Courier New" w:cs="Courier New"/>
          <w:sz w:val="16"/>
          <w:szCs w:val="16"/>
          <w:lang w:val="en-US"/>
        </w:rPr>
        <w:t xml:space="preserve">  dsl.select()</w:t>
      </w:r>
    </w:p>
    <w:p w:rsidR="00FE1D00" w:rsidRPr="00FE1D00" w:rsidRDefault="00FE1D00" w:rsidP="00FE1D00">
      <w:pPr>
        <w:spacing w:after="0" w:line="240" w:lineRule="auto"/>
        <w:rPr>
          <w:rFonts w:ascii="Courier New" w:hAnsi="Courier New" w:cs="Courier New"/>
          <w:sz w:val="16"/>
          <w:szCs w:val="16"/>
          <w:lang w:val="en-US"/>
        </w:rPr>
      </w:pPr>
      <w:r w:rsidRPr="00FE1D00">
        <w:rPr>
          <w:rFonts w:ascii="Courier New" w:hAnsi="Courier New" w:cs="Courier New"/>
          <w:sz w:val="16"/>
          <w:szCs w:val="16"/>
          <w:lang w:val="en-US"/>
        </w:rPr>
        <w:t xml:space="preserve">     .from(AUTHOR)</w:t>
      </w:r>
    </w:p>
    <w:p w:rsidR="00FE1D00" w:rsidRPr="00FE1D00" w:rsidRDefault="00FE1D00" w:rsidP="00FE1D00">
      <w:pPr>
        <w:spacing w:after="0" w:line="240" w:lineRule="auto"/>
        <w:rPr>
          <w:rFonts w:ascii="Courier New" w:hAnsi="Courier New" w:cs="Courier New"/>
          <w:sz w:val="16"/>
          <w:szCs w:val="16"/>
          <w:lang w:val="en-US"/>
        </w:rPr>
      </w:pPr>
      <w:r w:rsidRPr="00FE1D00">
        <w:rPr>
          <w:rFonts w:ascii="Courier New" w:hAnsi="Courier New" w:cs="Courier New"/>
          <w:sz w:val="16"/>
          <w:szCs w:val="16"/>
          <w:lang w:val="en-US"/>
        </w:rPr>
        <w:t xml:space="preserve">     .where(LAST_NAME.equal(param("lastName", "Poe")));</w:t>
      </w:r>
    </w:p>
    <w:p w:rsidR="00FE1D00" w:rsidRPr="00FE1D00" w:rsidRDefault="00FE1D00" w:rsidP="00FE1D00">
      <w:pPr>
        <w:spacing w:after="0" w:line="240" w:lineRule="auto"/>
        <w:rPr>
          <w:rFonts w:ascii="Courier New" w:hAnsi="Courier New" w:cs="Courier New"/>
          <w:sz w:val="16"/>
          <w:szCs w:val="16"/>
          <w:lang w:val="en-US"/>
        </w:rPr>
      </w:pPr>
      <w:r w:rsidRPr="00FE1D00">
        <w:rPr>
          <w:rFonts w:ascii="Courier New" w:hAnsi="Courier New" w:cs="Courier New"/>
          <w:sz w:val="16"/>
          <w:szCs w:val="16"/>
          <w:lang w:val="en-US"/>
        </w:rPr>
        <w:t>query2.bind("</w:t>
      </w:r>
      <w:proofErr w:type="spellStart"/>
      <w:r w:rsidRPr="00FE1D00">
        <w:rPr>
          <w:rFonts w:ascii="Courier New" w:hAnsi="Courier New" w:cs="Courier New"/>
          <w:sz w:val="16"/>
          <w:szCs w:val="16"/>
          <w:lang w:val="en-US"/>
        </w:rPr>
        <w:t>lastName</w:t>
      </w:r>
      <w:proofErr w:type="spellEnd"/>
      <w:r w:rsidRPr="00FE1D00">
        <w:rPr>
          <w:rFonts w:ascii="Courier New" w:hAnsi="Courier New" w:cs="Courier New"/>
          <w:sz w:val="16"/>
          <w:szCs w:val="16"/>
          <w:lang w:val="en-US"/>
        </w:rPr>
        <w:t>", "Orwell");</w:t>
      </w:r>
    </w:p>
    <w:p w:rsidR="00FE1D00" w:rsidRPr="003F3DC3" w:rsidRDefault="00FE1D00" w:rsidP="00FE1D00">
      <w:pPr>
        <w:jc w:val="both"/>
        <w:rPr>
          <w:rFonts w:ascii="Arial" w:hAnsi="Arial" w:cs="Arial"/>
          <w:sz w:val="24"/>
          <w:szCs w:val="24"/>
          <w:lang w:val="en-US"/>
        </w:rPr>
      </w:pPr>
    </w:p>
    <w:p w:rsidR="00FE1D00" w:rsidRPr="003F3DC3" w:rsidRDefault="00E0416E" w:rsidP="00FE1D00">
      <w:pPr>
        <w:pStyle w:val="Heading3"/>
        <w:rPr>
          <w:rFonts w:ascii="Arial" w:hAnsi="Arial" w:cs="Arial"/>
          <w:sz w:val="24"/>
          <w:szCs w:val="24"/>
          <w:lang w:val="en-US"/>
        </w:rPr>
      </w:pPr>
      <w:bookmarkStart w:id="10" w:name="_Toc477772245"/>
      <w:r w:rsidRPr="003F3DC3">
        <w:rPr>
          <w:rFonts w:ascii="Arial" w:hAnsi="Arial" w:cs="Arial"/>
          <w:sz w:val="24"/>
          <w:szCs w:val="24"/>
          <w:lang w:val="en-US"/>
        </w:rPr>
        <w:t xml:space="preserve">Returning </w:t>
      </w:r>
      <w:r w:rsidR="003E6827">
        <w:rPr>
          <w:rFonts w:ascii="Arial" w:hAnsi="Arial" w:cs="Arial"/>
          <w:sz w:val="24"/>
          <w:szCs w:val="24"/>
          <w:lang w:val="en-US"/>
        </w:rPr>
        <w:t>V</w:t>
      </w:r>
      <w:r w:rsidR="003E6827" w:rsidRPr="003F3DC3">
        <w:rPr>
          <w:rFonts w:ascii="Arial" w:hAnsi="Arial" w:cs="Arial"/>
          <w:sz w:val="24"/>
          <w:szCs w:val="24"/>
          <w:lang w:val="en-US"/>
        </w:rPr>
        <w:t xml:space="preserve">alues </w:t>
      </w:r>
      <w:r w:rsidRPr="003F3DC3">
        <w:rPr>
          <w:rFonts w:ascii="Arial" w:hAnsi="Arial" w:cs="Arial"/>
          <w:sz w:val="24"/>
          <w:szCs w:val="24"/>
          <w:lang w:val="en-US"/>
        </w:rPr>
        <w:t xml:space="preserve">from </w:t>
      </w:r>
      <w:r w:rsidR="003E6827">
        <w:rPr>
          <w:rFonts w:ascii="Arial" w:hAnsi="Arial" w:cs="Arial"/>
          <w:sz w:val="24"/>
          <w:szCs w:val="24"/>
          <w:lang w:val="en-US"/>
        </w:rPr>
        <w:t xml:space="preserve">SELECT </w:t>
      </w:r>
      <w:r w:rsidR="00426754">
        <w:rPr>
          <w:rFonts w:ascii="Arial" w:hAnsi="Arial" w:cs="Arial"/>
          <w:sz w:val="24"/>
          <w:szCs w:val="24"/>
          <w:lang w:val="en-US"/>
        </w:rPr>
        <w:t>Q</w:t>
      </w:r>
      <w:r w:rsidRPr="003F3DC3">
        <w:rPr>
          <w:rFonts w:ascii="Arial" w:hAnsi="Arial" w:cs="Arial"/>
          <w:sz w:val="24"/>
          <w:szCs w:val="24"/>
          <w:lang w:val="en-US"/>
        </w:rPr>
        <w:t>ueries</w:t>
      </w:r>
      <w:bookmarkEnd w:id="10"/>
    </w:p>
    <w:p w:rsidR="00FE1D00" w:rsidRPr="003F3DC3" w:rsidRDefault="00FE1D00" w:rsidP="00FE1D00">
      <w:pPr>
        <w:jc w:val="both"/>
        <w:rPr>
          <w:rFonts w:ascii="Arial" w:hAnsi="Arial" w:cs="Arial"/>
          <w:sz w:val="24"/>
          <w:szCs w:val="24"/>
          <w:lang w:val="en-US"/>
        </w:rPr>
      </w:pPr>
    </w:p>
    <w:p w:rsidR="003E6827" w:rsidRDefault="00E0416E" w:rsidP="00FE1D00">
      <w:pPr>
        <w:jc w:val="both"/>
        <w:rPr>
          <w:rFonts w:ascii="Arial" w:hAnsi="Arial" w:cs="Arial"/>
          <w:sz w:val="24"/>
          <w:szCs w:val="24"/>
          <w:lang w:val="en-US"/>
        </w:rPr>
      </w:pPr>
      <w:proofErr w:type="spellStart"/>
      <w:r w:rsidRPr="003F3DC3">
        <w:rPr>
          <w:rFonts w:ascii="Arial" w:hAnsi="Arial" w:cs="Arial"/>
          <w:sz w:val="24"/>
          <w:szCs w:val="24"/>
          <w:lang w:val="en-US"/>
        </w:rPr>
        <w:t>jOOQ</w:t>
      </w:r>
      <w:proofErr w:type="spellEnd"/>
      <w:r w:rsidRPr="003F3DC3">
        <w:rPr>
          <w:rFonts w:ascii="Arial" w:hAnsi="Arial" w:cs="Arial"/>
          <w:sz w:val="24"/>
          <w:szCs w:val="24"/>
          <w:lang w:val="en-US"/>
        </w:rPr>
        <w:t xml:space="preserve"> offers </w:t>
      </w:r>
      <w:r w:rsidR="003E6827">
        <w:rPr>
          <w:rFonts w:ascii="Arial" w:hAnsi="Arial" w:cs="Arial"/>
          <w:sz w:val="24"/>
          <w:szCs w:val="24"/>
          <w:lang w:val="en-US"/>
        </w:rPr>
        <w:t>several</w:t>
      </w:r>
      <w:r w:rsidRPr="003F3DC3">
        <w:rPr>
          <w:rFonts w:ascii="Arial" w:hAnsi="Arial" w:cs="Arial"/>
          <w:sz w:val="24"/>
          <w:szCs w:val="24"/>
          <w:lang w:val="en-US"/>
        </w:rPr>
        <w:t xml:space="preserve"> methods for fetch</w:t>
      </w:r>
      <w:r w:rsidR="003E6827">
        <w:rPr>
          <w:rFonts w:ascii="Arial" w:hAnsi="Arial" w:cs="Arial"/>
          <w:sz w:val="24"/>
          <w:szCs w:val="24"/>
          <w:lang w:val="en-US"/>
        </w:rPr>
        <w:t>ing</w:t>
      </w:r>
      <w:r w:rsidRPr="003F3DC3">
        <w:rPr>
          <w:rFonts w:ascii="Arial" w:hAnsi="Arial" w:cs="Arial"/>
          <w:sz w:val="24"/>
          <w:szCs w:val="24"/>
          <w:lang w:val="en-US"/>
        </w:rPr>
        <w:t xml:space="preserve"> data from SQL queries. We </w:t>
      </w:r>
      <w:r w:rsidR="003E6827">
        <w:rPr>
          <w:rFonts w:ascii="Arial" w:hAnsi="Arial" w:cs="Arial"/>
          <w:sz w:val="24"/>
          <w:szCs w:val="24"/>
          <w:lang w:val="en-US"/>
        </w:rPr>
        <w:t xml:space="preserve">are not covering </w:t>
      </w:r>
      <w:r w:rsidRPr="003F3DC3">
        <w:rPr>
          <w:rFonts w:ascii="Arial" w:hAnsi="Arial" w:cs="Arial"/>
          <w:sz w:val="24"/>
          <w:szCs w:val="24"/>
          <w:lang w:val="en-US"/>
        </w:rPr>
        <w:t xml:space="preserve">all </w:t>
      </w:r>
      <w:r w:rsidR="003E6827">
        <w:rPr>
          <w:rFonts w:ascii="Arial" w:hAnsi="Arial" w:cs="Arial"/>
          <w:sz w:val="24"/>
          <w:szCs w:val="24"/>
          <w:lang w:val="en-US"/>
        </w:rPr>
        <w:t>of them</w:t>
      </w:r>
      <w:r w:rsidR="003E6827" w:rsidRPr="003F3DC3">
        <w:rPr>
          <w:rFonts w:ascii="Arial" w:hAnsi="Arial" w:cs="Arial"/>
          <w:sz w:val="24"/>
          <w:szCs w:val="24"/>
          <w:lang w:val="en-US"/>
        </w:rPr>
        <w:t xml:space="preserve"> </w:t>
      </w:r>
      <w:r w:rsidRPr="003F3DC3">
        <w:rPr>
          <w:rFonts w:ascii="Arial" w:hAnsi="Arial" w:cs="Arial"/>
          <w:sz w:val="24"/>
          <w:szCs w:val="24"/>
          <w:lang w:val="en-US"/>
        </w:rPr>
        <w:t>here</w:t>
      </w:r>
      <w:r w:rsidR="003E6827">
        <w:rPr>
          <w:rFonts w:ascii="Arial" w:hAnsi="Arial" w:cs="Arial"/>
          <w:sz w:val="24"/>
          <w:szCs w:val="24"/>
          <w:lang w:val="en-US"/>
        </w:rPr>
        <w:t xml:space="preserve"> but</w:t>
      </w:r>
      <w:r w:rsidRPr="003F3DC3">
        <w:rPr>
          <w:rFonts w:ascii="Arial" w:hAnsi="Arial" w:cs="Arial"/>
          <w:sz w:val="24"/>
          <w:szCs w:val="24"/>
          <w:lang w:val="en-US"/>
        </w:rPr>
        <w:t xml:space="preserve"> you can find more details about them in the </w:t>
      </w:r>
      <w:hyperlink r:id="rId19" w:anchor="fetching" w:history="1">
        <w:r w:rsidRPr="003F3DC3">
          <w:rPr>
            <w:rStyle w:val="Hyperlink"/>
            <w:rFonts w:ascii="Arial" w:hAnsi="Arial" w:cs="Arial"/>
            <w:sz w:val="24"/>
            <w:szCs w:val="24"/>
            <w:lang w:val="en-US"/>
          </w:rPr>
          <w:t>Fetching</w:t>
        </w:r>
      </w:hyperlink>
      <w:r w:rsidRPr="003F3DC3">
        <w:rPr>
          <w:rFonts w:ascii="Arial" w:hAnsi="Arial" w:cs="Arial"/>
          <w:sz w:val="24"/>
          <w:szCs w:val="24"/>
          <w:lang w:val="en-US"/>
        </w:rPr>
        <w:t xml:space="preserve"> section of the jOOQ documentation. </w:t>
      </w:r>
    </w:p>
    <w:p w:rsidR="00FE1D00" w:rsidRPr="003F3DC3" w:rsidRDefault="003E6827" w:rsidP="00FE1D00">
      <w:pPr>
        <w:jc w:val="both"/>
        <w:rPr>
          <w:rFonts w:ascii="Arial" w:hAnsi="Arial" w:cs="Arial"/>
          <w:sz w:val="24"/>
          <w:szCs w:val="24"/>
          <w:lang w:val="en-US"/>
        </w:rPr>
      </w:pPr>
      <w:r>
        <w:rPr>
          <w:rFonts w:ascii="Arial" w:hAnsi="Arial" w:cs="Arial"/>
          <w:sz w:val="24"/>
          <w:szCs w:val="24"/>
          <w:lang w:val="en-US"/>
        </w:rPr>
        <w:t>For</w:t>
      </w:r>
      <w:r w:rsidRPr="003F3DC3">
        <w:rPr>
          <w:rFonts w:ascii="Arial" w:hAnsi="Arial" w:cs="Arial"/>
          <w:sz w:val="24"/>
          <w:szCs w:val="24"/>
          <w:lang w:val="en-US"/>
        </w:rPr>
        <w:t xml:space="preserve"> </w:t>
      </w:r>
      <w:r w:rsidR="00E0416E" w:rsidRPr="003F3DC3">
        <w:rPr>
          <w:rFonts w:ascii="Arial" w:hAnsi="Arial" w:cs="Arial"/>
          <w:sz w:val="24"/>
          <w:szCs w:val="24"/>
          <w:lang w:val="en-US"/>
        </w:rPr>
        <w:t>our example, we wil</w:t>
      </w:r>
      <w:r w:rsidR="00FE1D00">
        <w:rPr>
          <w:rFonts w:ascii="Arial" w:hAnsi="Arial" w:cs="Arial"/>
          <w:sz w:val="24"/>
          <w:szCs w:val="24"/>
          <w:lang w:val="en-US"/>
        </w:rPr>
        <w:t>l</w:t>
      </w:r>
      <w:r w:rsidR="00E0416E" w:rsidRPr="003F3DC3">
        <w:rPr>
          <w:rFonts w:ascii="Arial" w:hAnsi="Arial" w:cs="Arial"/>
          <w:sz w:val="24"/>
          <w:szCs w:val="24"/>
          <w:lang w:val="en-US"/>
        </w:rPr>
        <w:t xml:space="preserve"> return </w:t>
      </w:r>
      <w:r>
        <w:rPr>
          <w:rFonts w:ascii="Arial" w:hAnsi="Arial" w:cs="Arial"/>
          <w:sz w:val="24"/>
          <w:szCs w:val="24"/>
          <w:lang w:val="en-US"/>
        </w:rPr>
        <w:t xml:space="preserve">the data </w:t>
      </w:r>
      <w:r w:rsidR="00E0416E" w:rsidRPr="003F3DC3">
        <w:rPr>
          <w:rFonts w:ascii="Arial" w:hAnsi="Arial" w:cs="Arial"/>
          <w:sz w:val="24"/>
          <w:szCs w:val="24"/>
          <w:lang w:val="en-US"/>
        </w:rPr>
        <w:t xml:space="preserve">to </w:t>
      </w:r>
      <w:r>
        <w:rPr>
          <w:rFonts w:ascii="Arial" w:hAnsi="Arial" w:cs="Arial"/>
          <w:sz w:val="24"/>
          <w:szCs w:val="24"/>
          <w:lang w:val="en-US"/>
        </w:rPr>
        <w:t xml:space="preserve">a </w:t>
      </w:r>
      <w:r w:rsidR="00E0416E" w:rsidRPr="003F3DC3">
        <w:rPr>
          <w:rFonts w:ascii="Arial" w:hAnsi="Arial" w:cs="Arial"/>
          <w:sz w:val="24"/>
          <w:szCs w:val="24"/>
          <w:lang w:val="en-US"/>
        </w:rPr>
        <w:t xml:space="preserve">map list (the </w:t>
      </w:r>
      <w:proofErr w:type="spellStart"/>
      <w:r w:rsidR="00E0416E" w:rsidRPr="003F3DC3">
        <w:rPr>
          <w:rFonts w:ascii="Arial" w:hAnsi="Arial" w:cs="Arial"/>
          <w:sz w:val="24"/>
          <w:szCs w:val="24"/>
          <w:lang w:val="en-US"/>
        </w:rPr>
        <w:t>fetchMaps</w:t>
      </w:r>
      <w:proofErr w:type="spellEnd"/>
      <w:r w:rsidR="00E0416E" w:rsidRPr="003F3DC3">
        <w:rPr>
          <w:rFonts w:ascii="Arial" w:hAnsi="Arial" w:cs="Arial"/>
          <w:sz w:val="24"/>
          <w:szCs w:val="24"/>
          <w:lang w:val="en-US"/>
        </w:rPr>
        <w:t xml:space="preserve"> method) </w:t>
      </w:r>
      <w:r>
        <w:rPr>
          <w:rFonts w:ascii="Arial" w:hAnsi="Arial" w:cs="Arial"/>
          <w:sz w:val="24"/>
          <w:szCs w:val="24"/>
          <w:lang w:val="en-US"/>
        </w:rPr>
        <w:t>which</w:t>
      </w:r>
      <w:r w:rsidRPr="003F3DC3">
        <w:rPr>
          <w:rFonts w:ascii="Arial" w:hAnsi="Arial" w:cs="Arial"/>
          <w:sz w:val="24"/>
          <w:szCs w:val="24"/>
          <w:lang w:val="en-US"/>
        </w:rPr>
        <w:t xml:space="preserve"> </w:t>
      </w:r>
      <w:r w:rsidR="00E0416E" w:rsidRPr="003F3DC3">
        <w:rPr>
          <w:rFonts w:ascii="Arial" w:hAnsi="Arial" w:cs="Arial"/>
          <w:sz w:val="24"/>
          <w:szCs w:val="24"/>
          <w:lang w:val="en-US"/>
        </w:rPr>
        <w:t xml:space="preserve">is </w:t>
      </w:r>
      <w:r>
        <w:rPr>
          <w:rFonts w:ascii="Arial" w:hAnsi="Arial" w:cs="Arial"/>
          <w:sz w:val="24"/>
          <w:szCs w:val="24"/>
          <w:lang w:val="en-US"/>
        </w:rPr>
        <w:t xml:space="preserve">handy </w:t>
      </w:r>
      <w:r w:rsidR="00E0416E" w:rsidRPr="003F3DC3">
        <w:rPr>
          <w:rFonts w:ascii="Arial" w:hAnsi="Arial" w:cs="Arial"/>
          <w:sz w:val="24"/>
          <w:szCs w:val="24"/>
          <w:lang w:val="en-US"/>
        </w:rPr>
        <w:t xml:space="preserve">to use for </w:t>
      </w:r>
      <w:r>
        <w:rPr>
          <w:rFonts w:ascii="Arial" w:hAnsi="Arial" w:cs="Arial"/>
          <w:sz w:val="24"/>
          <w:szCs w:val="24"/>
          <w:lang w:val="en-US"/>
        </w:rPr>
        <w:t>serializing</w:t>
      </w:r>
      <w:r w:rsidRPr="003F3DC3">
        <w:rPr>
          <w:rFonts w:ascii="Arial" w:hAnsi="Arial" w:cs="Arial"/>
          <w:sz w:val="24"/>
          <w:szCs w:val="24"/>
          <w:lang w:val="en-US"/>
        </w:rPr>
        <w:t xml:space="preserve"> </w:t>
      </w:r>
      <w:r>
        <w:rPr>
          <w:rFonts w:ascii="Arial" w:hAnsi="Arial" w:cs="Arial"/>
          <w:sz w:val="24"/>
          <w:szCs w:val="24"/>
          <w:lang w:val="en-US"/>
        </w:rPr>
        <w:t>a</w:t>
      </w:r>
      <w:r w:rsidR="00E0416E" w:rsidRPr="003F3DC3">
        <w:rPr>
          <w:rFonts w:ascii="Arial" w:hAnsi="Arial" w:cs="Arial"/>
          <w:sz w:val="24"/>
          <w:szCs w:val="24"/>
          <w:lang w:val="en-US"/>
        </w:rPr>
        <w:t xml:space="preserve"> result </w:t>
      </w:r>
      <w:r w:rsidR="009635EE">
        <w:rPr>
          <w:rFonts w:ascii="Arial" w:hAnsi="Arial" w:cs="Arial"/>
          <w:sz w:val="24"/>
          <w:szCs w:val="24"/>
          <w:lang w:val="en-US"/>
        </w:rPr>
        <w:t>for</w:t>
      </w:r>
      <w:r w:rsidR="009635EE" w:rsidRPr="003F3DC3">
        <w:rPr>
          <w:rFonts w:ascii="Arial" w:hAnsi="Arial" w:cs="Arial"/>
          <w:sz w:val="24"/>
          <w:szCs w:val="24"/>
          <w:lang w:val="en-US"/>
        </w:rPr>
        <w:t xml:space="preserve"> </w:t>
      </w:r>
      <w:r w:rsidR="00E0416E" w:rsidRPr="003F3DC3">
        <w:rPr>
          <w:rFonts w:ascii="Arial" w:hAnsi="Arial" w:cs="Arial"/>
          <w:sz w:val="24"/>
          <w:szCs w:val="24"/>
          <w:lang w:val="en-US"/>
        </w:rPr>
        <w:t>JSON.</w:t>
      </w:r>
    </w:p>
    <w:p w:rsidR="00FE1D00" w:rsidRPr="003F3DC3" w:rsidRDefault="00E0416E" w:rsidP="00FE1D00">
      <w:pPr>
        <w:pStyle w:val="Heading3"/>
        <w:rPr>
          <w:rFonts w:ascii="Arial" w:hAnsi="Arial" w:cs="Arial"/>
          <w:sz w:val="24"/>
          <w:szCs w:val="24"/>
          <w:lang w:val="en-US"/>
        </w:rPr>
      </w:pPr>
      <w:bookmarkStart w:id="11" w:name="_Toc477772246"/>
      <w:r w:rsidRPr="003F3DC3">
        <w:rPr>
          <w:rFonts w:ascii="Arial" w:hAnsi="Arial" w:cs="Arial"/>
          <w:sz w:val="24"/>
          <w:szCs w:val="24"/>
          <w:lang w:val="en-US"/>
        </w:rPr>
        <w:t xml:space="preserve">Other </w:t>
      </w:r>
      <w:r w:rsidR="00F66861">
        <w:rPr>
          <w:rFonts w:ascii="Arial" w:hAnsi="Arial" w:cs="Arial"/>
          <w:sz w:val="24"/>
          <w:szCs w:val="24"/>
          <w:lang w:val="en-US"/>
        </w:rPr>
        <w:t>T</w:t>
      </w:r>
      <w:r w:rsidR="00F66861" w:rsidRPr="003F3DC3">
        <w:rPr>
          <w:rFonts w:ascii="Arial" w:hAnsi="Arial" w:cs="Arial"/>
          <w:sz w:val="24"/>
          <w:szCs w:val="24"/>
          <w:lang w:val="en-US"/>
        </w:rPr>
        <w:t xml:space="preserve">ypes </w:t>
      </w:r>
      <w:r w:rsidRPr="003F3DC3">
        <w:rPr>
          <w:rFonts w:ascii="Arial" w:hAnsi="Arial" w:cs="Arial"/>
          <w:sz w:val="24"/>
          <w:szCs w:val="24"/>
          <w:lang w:val="en-US"/>
        </w:rPr>
        <w:t xml:space="preserve">of </w:t>
      </w:r>
      <w:bookmarkEnd w:id="11"/>
      <w:r w:rsidR="00F66861">
        <w:rPr>
          <w:rFonts w:ascii="Arial" w:hAnsi="Arial" w:cs="Arial"/>
          <w:sz w:val="24"/>
          <w:szCs w:val="24"/>
          <w:lang w:val="en-US"/>
        </w:rPr>
        <w:t>Q</w:t>
      </w:r>
      <w:r w:rsidR="00F66861" w:rsidRPr="003F3DC3">
        <w:rPr>
          <w:rFonts w:ascii="Arial" w:hAnsi="Arial" w:cs="Arial"/>
          <w:sz w:val="24"/>
          <w:szCs w:val="24"/>
          <w:lang w:val="en-US"/>
        </w:rPr>
        <w:t>ueries</w:t>
      </w:r>
    </w:p>
    <w:p w:rsidR="00FE1D00" w:rsidRPr="003F3DC3" w:rsidRDefault="00FE1D00" w:rsidP="00FE1D00">
      <w:pPr>
        <w:jc w:val="both"/>
        <w:rPr>
          <w:rFonts w:ascii="Arial" w:hAnsi="Arial" w:cs="Arial"/>
          <w:sz w:val="24"/>
          <w:szCs w:val="24"/>
          <w:lang w:val="en-US"/>
        </w:rPr>
      </w:pPr>
    </w:p>
    <w:p w:rsidR="00FE1D00" w:rsidRDefault="00DC6B4C" w:rsidP="00FE1D00">
      <w:pPr>
        <w:jc w:val="both"/>
        <w:rPr>
          <w:rFonts w:ascii="Arial" w:hAnsi="Arial" w:cs="Arial"/>
          <w:sz w:val="24"/>
          <w:szCs w:val="24"/>
          <w:lang w:val="en-US"/>
        </w:rPr>
      </w:pPr>
      <w:r>
        <w:rPr>
          <w:rFonts w:ascii="Arial" w:hAnsi="Arial" w:cs="Arial"/>
          <w:sz w:val="24"/>
          <w:szCs w:val="24"/>
          <w:lang w:val="en-US"/>
        </w:rPr>
        <w:t>We'll take a look at</w:t>
      </w:r>
      <w:r w:rsidR="00E0416E" w:rsidRPr="003F3DC3">
        <w:rPr>
          <w:rFonts w:ascii="Arial" w:hAnsi="Arial" w:cs="Arial"/>
          <w:sz w:val="24"/>
          <w:szCs w:val="24"/>
          <w:lang w:val="en-US"/>
        </w:rPr>
        <w:t xml:space="preserve"> other types of queries. </w:t>
      </w:r>
      <w:r>
        <w:rPr>
          <w:rFonts w:ascii="Arial" w:hAnsi="Arial" w:cs="Arial"/>
          <w:sz w:val="24"/>
          <w:szCs w:val="24"/>
          <w:lang w:val="en-US"/>
        </w:rPr>
        <w:t xml:space="preserve">This </w:t>
      </w:r>
      <w:r w:rsidR="00E0416E" w:rsidRPr="003F3DC3">
        <w:rPr>
          <w:rFonts w:ascii="Arial" w:hAnsi="Arial" w:cs="Arial"/>
          <w:sz w:val="24"/>
          <w:szCs w:val="24"/>
          <w:lang w:val="en-US"/>
        </w:rPr>
        <w:t>query insert</w:t>
      </w:r>
      <w:r w:rsidR="00C02D46">
        <w:rPr>
          <w:rFonts w:ascii="Arial" w:hAnsi="Arial" w:cs="Arial"/>
          <w:sz w:val="24"/>
          <w:szCs w:val="24"/>
          <w:lang w:val="en-US"/>
        </w:rPr>
        <w:t>s</w:t>
      </w:r>
      <w:r w:rsidR="00E0416E" w:rsidRPr="003F3DC3">
        <w:rPr>
          <w:rFonts w:ascii="Arial" w:hAnsi="Arial" w:cs="Arial"/>
          <w:sz w:val="24"/>
          <w:szCs w:val="24"/>
          <w:lang w:val="en-US"/>
        </w:rPr>
        <w:t xml:space="preserve"> a record:</w:t>
      </w:r>
    </w:p>
    <w:p w:rsidR="00FE1D00" w:rsidRPr="00FE1D00" w:rsidRDefault="00FE1D00" w:rsidP="00FE1D00">
      <w:pPr>
        <w:spacing w:after="0" w:line="240" w:lineRule="auto"/>
        <w:rPr>
          <w:rFonts w:ascii="Courier New" w:hAnsi="Courier New" w:cs="Courier New"/>
          <w:sz w:val="16"/>
          <w:szCs w:val="16"/>
          <w:lang w:val="en-US"/>
        </w:rPr>
      </w:pPr>
      <w:r w:rsidRPr="00FE1D00">
        <w:rPr>
          <w:rFonts w:ascii="Courier New" w:hAnsi="Courier New" w:cs="Courier New"/>
          <w:b/>
          <w:sz w:val="16"/>
          <w:szCs w:val="16"/>
          <w:lang w:val="en-US"/>
        </w:rPr>
        <w:t>INSERT</w:t>
      </w:r>
      <w:r w:rsidRPr="00FE1D00">
        <w:rPr>
          <w:rFonts w:ascii="Courier New" w:hAnsi="Courier New" w:cs="Courier New"/>
          <w:sz w:val="16"/>
          <w:szCs w:val="16"/>
          <w:lang w:val="en-US"/>
        </w:rPr>
        <w:t xml:space="preserve"> </w:t>
      </w:r>
      <w:r w:rsidRPr="00FE1D00">
        <w:rPr>
          <w:rFonts w:ascii="Courier New" w:hAnsi="Courier New" w:cs="Courier New"/>
          <w:b/>
          <w:sz w:val="16"/>
          <w:szCs w:val="16"/>
          <w:lang w:val="en-US"/>
        </w:rPr>
        <w:t>INTO</w:t>
      </w:r>
      <w:r w:rsidRPr="00FE1D00">
        <w:rPr>
          <w:rFonts w:ascii="Courier New" w:hAnsi="Courier New" w:cs="Courier New"/>
          <w:sz w:val="16"/>
          <w:szCs w:val="16"/>
          <w:lang w:val="en-US"/>
        </w:rPr>
        <w:t xml:space="preserve"> AUTHOR</w:t>
      </w:r>
    </w:p>
    <w:p w:rsidR="00FE1D00" w:rsidRPr="00FE1D00" w:rsidRDefault="00FE1D00" w:rsidP="00FE1D00">
      <w:pPr>
        <w:spacing w:after="0" w:line="240" w:lineRule="auto"/>
        <w:rPr>
          <w:rFonts w:ascii="Courier New" w:hAnsi="Courier New" w:cs="Courier New"/>
          <w:sz w:val="16"/>
          <w:szCs w:val="16"/>
          <w:lang w:val="en-US"/>
        </w:rPr>
      </w:pPr>
      <w:r w:rsidRPr="00FE1D00">
        <w:rPr>
          <w:rFonts w:ascii="Courier New" w:hAnsi="Courier New" w:cs="Courier New"/>
          <w:sz w:val="16"/>
          <w:szCs w:val="16"/>
          <w:lang w:val="en-US"/>
        </w:rPr>
        <w:t xml:space="preserve">       (ID, FIRST_NAME, LAST_NAME)</w:t>
      </w:r>
    </w:p>
    <w:p w:rsidR="00FE1D00" w:rsidRPr="00FE1D00" w:rsidRDefault="00FE1D00" w:rsidP="00FE1D00">
      <w:pPr>
        <w:spacing w:after="0" w:line="240" w:lineRule="auto"/>
        <w:rPr>
          <w:rFonts w:ascii="Courier New" w:hAnsi="Courier New" w:cs="Courier New"/>
          <w:sz w:val="16"/>
          <w:szCs w:val="16"/>
          <w:lang w:val="en-US"/>
        </w:rPr>
      </w:pPr>
      <w:r w:rsidRPr="00FE1D00">
        <w:rPr>
          <w:rFonts w:ascii="Courier New" w:hAnsi="Courier New" w:cs="Courier New"/>
          <w:b/>
          <w:sz w:val="16"/>
          <w:szCs w:val="16"/>
          <w:lang w:val="en-US"/>
        </w:rPr>
        <w:t>VALUES</w:t>
      </w:r>
      <w:r w:rsidRPr="00FE1D00">
        <w:rPr>
          <w:rFonts w:ascii="Courier New" w:hAnsi="Courier New" w:cs="Courier New"/>
          <w:sz w:val="16"/>
          <w:szCs w:val="16"/>
          <w:lang w:val="en-US"/>
        </w:rPr>
        <w:t xml:space="preserve"> (100, 'Hermann', 'Hesse');</w:t>
      </w:r>
    </w:p>
    <w:p w:rsidR="00FE1D00" w:rsidRPr="003F3DC3" w:rsidRDefault="00FE1D00" w:rsidP="00FE1D00">
      <w:pPr>
        <w:spacing w:after="0" w:line="240" w:lineRule="auto"/>
        <w:rPr>
          <w:rFonts w:ascii="Arial" w:hAnsi="Arial" w:cs="Arial"/>
          <w:sz w:val="24"/>
          <w:szCs w:val="24"/>
          <w:lang w:val="en-US"/>
        </w:rPr>
      </w:pPr>
    </w:p>
    <w:p w:rsidR="00FE1D00" w:rsidRDefault="00DC6B4C" w:rsidP="00FE1D00">
      <w:pPr>
        <w:jc w:val="both"/>
        <w:rPr>
          <w:rFonts w:ascii="Arial" w:hAnsi="Arial" w:cs="Arial"/>
          <w:sz w:val="24"/>
          <w:szCs w:val="24"/>
          <w:lang w:val="en-US"/>
        </w:rPr>
      </w:pPr>
      <w:r>
        <w:rPr>
          <w:rFonts w:ascii="Arial" w:hAnsi="Arial" w:cs="Arial"/>
          <w:sz w:val="24"/>
          <w:szCs w:val="24"/>
          <w:lang w:val="en-US"/>
        </w:rPr>
        <w:t>I</w:t>
      </w:r>
      <w:r w:rsidRPr="003F3DC3">
        <w:rPr>
          <w:rFonts w:ascii="Arial" w:hAnsi="Arial" w:cs="Arial"/>
          <w:sz w:val="24"/>
          <w:szCs w:val="24"/>
          <w:lang w:val="en-US"/>
        </w:rPr>
        <w:t xml:space="preserve">n </w:t>
      </w:r>
      <w:proofErr w:type="spellStart"/>
      <w:r w:rsidR="00E0416E" w:rsidRPr="003F3DC3">
        <w:rPr>
          <w:rFonts w:ascii="Arial" w:hAnsi="Arial" w:cs="Arial"/>
          <w:sz w:val="24"/>
          <w:szCs w:val="24"/>
          <w:lang w:val="en-US"/>
        </w:rPr>
        <w:t>jOOQ</w:t>
      </w:r>
      <w:proofErr w:type="spellEnd"/>
      <w:r w:rsidR="00E0416E" w:rsidRPr="003F3DC3">
        <w:rPr>
          <w:rFonts w:ascii="Arial" w:hAnsi="Arial" w:cs="Arial"/>
          <w:sz w:val="24"/>
          <w:szCs w:val="24"/>
          <w:lang w:val="en-US"/>
        </w:rPr>
        <w:t>:</w:t>
      </w:r>
    </w:p>
    <w:p w:rsidR="00FE1D00" w:rsidRPr="00FE1D00" w:rsidRDefault="00FE1D00" w:rsidP="00FE1D00">
      <w:pPr>
        <w:spacing w:after="0" w:line="240" w:lineRule="auto"/>
        <w:rPr>
          <w:rFonts w:ascii="Courier New" w:hAnsi="Courier New" w:cs="Courier New"/>
          <w:sz w:val="16"/>
          <w:szCs w:val="16"/>
          <w:lang w:val="en-US"/>
        </w:rPr>
      </w:pPr>
      <w:r w:rsidRPr="00FE1D00">
        <w:rPr>
          <w:rFonts w:ascii="Courier New" w:hAnsi="Courier New" w:cs="Courier New"/>
          <w:sz w:val="16"/>
          <w:szCs w:val="16"/>
          <w:lang w:val="en-US"/>
        </w:rPr>
        <w:t>dsl.insertInto(AUTHOR,</w:t>
      </w:r>
    </w:p>
    <w:p w:rsidR="00FE1D00" w:rsidRPr="00FE1D00" w:rsidRDefault="00FE1D00" w:rsidP="00FE1D00">
      <w:pPr>
        <w:spacing w:after="0" w:line="240" w:lineRule="auto"/>
        <w:rPr>
          <w:rFonts w:ascii="Courier New" w:hAnsi="Courier New" w:cs="Courier New"/>
          <w:sz w:val="16"/>
          <w:szCs w:val="16"/>
          <w:lang w:val="en-US"/>
        </w:rPr>
      </w:pPr>
      <w:r w:rsidRPr="00FE1D00">
        <w:rPr>
          <w:rFonts w:ascii="Courier New" w:hAnsi="Courier New" w:cs="Courier New"/>
          <w:sz w:val="16"/>
          <w:szCs w:val="16"/>
          <w:lang w:val="en-US"/>
        </w:rPr>
        <w:t xml:space="preserve">        AUTHOR.ID, AUTHOR.FIRST_NAME, AUTHOR.LAST_NAME)</w:t>
      </w:r>
    </w:p>
    <w:p w:rsidR="00FE1D00" w:rsidRPr="00FE1D00" w:rsidRDefault="00FE1D00" w:rsidP="00FE1D00">
      <w:pPr>
        <w:spacing w:after="0" w:line="240" w:lineRule="auto"/>
        <w:rPr>
          <w:rFonts w:ascii="Courier New" w:hAnsi="Courier New" w:cs="Courier New"/>
          <w:sz w:val="16"/>
          <w:szCs w:val="16"/>
          <w:lang w:val="en-US"/>
        </w:rPr>
      </w:pPr>
      <w:r w:rsidRPr="00FE1D00">
        <w:rPr>
          <w:rFonts w:ascii="Courier New" w:hAnsi="Courier New" w:cs="Courier New"/>
          <w:sz w:val="16"/>
          <w:szCs w:val="16"/>
          <w:lang w:val="en-US"/>
        </w:rPr>
        <w:t xml:space="preserve">   .values(100, "Hermann", "Hesse")</w:t>
      </w:r>
    </w:p>
    <w:p w:rsidR="00FE1D00" w:rsidRPr="00FE1D00" w:rsidRDefault="00FE1D00" w:rsidP="00FE1D00">
      <w:pPr>
        <w:spacing w:after="0" w:line="240" w:lineRule="auto"/>
        <w:rPr>
          <w:rFonts w:ascii="Courier New" w:hAnsi="Courier New" w:cs="Courier New"/>
          <w:sz w:val="16"/>
          <w:szCs w:val="16"/>
          <w:lang w:val="en-US"/>
        </w:rPr>
      </w:pPr>
      <w:r w:rsidRPr="00FE1D00">
        <w:rPr>
          <w:rFonts w:ascii="Courier New" w:hAnsi="Courier New" w:cs="Courier New"/>
          <w:sz w:val="16"/>
          <w:szCs w:val="16"/>
          <w:lang w:val="en-US"/>
        </w:rPr>
        <w:t xml:space="preserve">   .execute();</w:t>
      </w:r>
    </w:p>
    <w:p w:rsidR="00FE1D00" w:rsidRDefault="00FE1D00" w:rsidP="00FE1D00">
      <w:pPr>
        <w:jc w:val="both"/>
        <w:rPr>
          <w:rFonts w:ascii="Arial" w:hAnsi="Arial" w:cs="Arial"/>
          <w:sz w:val="24"/>
          <w:szCs w:val="24"/>
          <w:lang w:val="en-US"/>
        </w:rPr>
      </w:pPr>
    </w:p>
    <w:p w:rsidR="00FE1D00" w:rsidRDefault="00DC6B4C" w:rsidP="00FE1D00">
      <w:pPr>
        <w:jc w:val="both"/>
        <w:rPr>
          <w:rFonts w:ascii="Arial" w:hAnsi="Arial" w:cs="Arial"/>
          <w:sz w:val="24"/>
          <w:szCs w:val="24"/>
          <w:lang w:val="en-US"/>
        </w:rPr>
      </w:pPr>
      <w:r>
        <w:rPr>
          <w:rFonts w:ascii="Arial" w:hAnsi="Arial" w:cs="Arial"/>
          <w:sz w:val="24"/>
          <w:szCs w:val="24"/>
          <w:lang w:val="en-US"/>
        </w:rPr>
        <w:t>A</w:t>
      </w:r>
      <w:r w:rsidR="00495594">
        <w:rPr>
          <w:rFonts w:ascii="Arial" w:hAnsi="Arial" w:cs="Arial"/>
          <w:sz w:val="24"/>
          <w:szCs w:val="24"/>
          <w:lang w:val="en-US"/>
        </w:rPr>
        <w:t xml:space="preserve"> </w:t>
      </w:r>
      <w:r w:rsidR="00E0416E" w:rsidRPr="003F3DC3">
        <w:rPr>
          <w:rFonts w:ascii="Arial" w:hAnsi="Arial" w:cs="Arial"/>
          <w:sz w:val="24"/>
          <w:szCs w:val="24"/>
          <w:lang w:val="en-US"/>
        </w:rPr>
        <w:t xml:space="preserve">query </w:t>
      </w:r>
      <w:r>
        <w:rPr>
          <w:rFonts w:ascii="Arial" w:hAnsi="Arial" w:cs="Arial"/>
          <w:sz w:val="24"/>
          <w:szCs w:val="24"/>
          <w:lang w:val="en-US"/>
        </w:rPr>
        <w:t>to</w:t>
      </w:r>
      <w:r w:rsidRPr="003F3DC3">
        <w:rPr>
          <w:rFonts w:ascii="Arial" w:hAnsi="Arial" w:cs="Arial"/>
          <w:sz w:val="24"/>
          <w:szCs w:val="24"/>
          <w:lang w:val="en-US"/>
        </w:rPr>
        <w:t xml:space="preserve"> </w:t>
      </w:r>
      <w:r w:rsidR="00E0416E" w:rsidRPr="003F3DC3">
        <w:rPr>
          <w:rFonts w:ascii="Arial" w:hAnsi="Arial" w:cs="Arial"/>
          <w:sz w:val="24"/>
          <w:szCs w:val="24"/>
          <w:lang w:val="en-US"/>
        </w:rPr>
        <w:t>updat</w:t>
      </w:r>
      <w:r>
        <w:rPr>
          <w:rFonts w:ascii="Arial" w:hAnsi="Arial" w:cs="Arial"/>
          <w:sz w:val="24"/>
          <w:szCs w:val="24"/>
          <w:lang w:val="en-US"/>
        </w:rPr>
        <w:t>e</w:t>
      </w:r>
      <w:r w:rsidR="00E0416E" w:rsidRPr="003F3DC3">
        <w:rPr>
          <w:rFonts w:ascii="Arial" w:hAnsi="Arial" w:cs="Arial"/>
          <w:sz w:val="24"/>
          <w:szCs w:val="24"/>
          <w:lang w:val="en-US"/>
        </w:rPr>
        <w:t xml:space="preserve"> a record:</w:t>
      </w:r>
    </w:p>
    <w:p w:rsidR="00FE1D00" w:rsidRPr="00FE1D00" w:rsidRDefault="00FE1D00" w:rsidP="00FE1D00">
      <w:pPr>
        <w:spacing w:after="0" w:line="240" w:lineRule="auto"/>
        <w:rPr>
          <w:rFonts w:ascii="Courier New" w:hAnsi="Courier New" w:cs="Courier New"/>
          <w:sz w:val="16"/>
          <w:szCs w:val="16"/>
          <w:lang w:val="en-US"/>
        </w:rPr>
      </w:pPr>
      <w:r w:rsidRPr="00FE1D00">
        <w:rPr>
          <w:rFonts w:ascii="Courier New" w:hAnsi="Courier New" w:cs="Courier New"/>
          <w:b/>
          <w:sz w:val="16"/>
          <w:szCs w:val="16"/>
          <w:lang w:val="en-US"/>
        </w:rPr>
        <w:t>UPDATE</w:t>
      </w:r>
      <w:r w:rsidRPr="00FE1D00">
        <w:rPr>
          <w:rFonts w:ascii="Courier New" w:hAnsi="Courier New" w:cs="Courier New"/>
          <w:sz w:val="16"/>
          <w:szCs w:val="16"/>
          <w:lang w:val="en-US"/>
        </w:rPr>
        <w:t xml:space="preserve"> AUTHOR</w:t>
      </w:r>
    </w:p>
    <w:p w:rsidR="00FE1D00" w:rsidRPr="00FE1D00" w:rsidRDefault="00FE1D00" w:rsidP="00FE1D00">
      <w:pPr>
        <w:spacing w:after="0" w:line="240" w:lineRule="auto"/>
        <w:rPr>
          <w:rFonts w:ascii="Courier New" w:hAnsi="Courier New" w:cs="Courier New"/>
          <w:sz w:val="16"/>
          <w:szCs w:val="16"/>
          <w:lang w:val="en-US"/>
        </w:rPr>
      </w:pPr>
      <w:r w:rsidRPr="00FE1D00">
        <w:rPr>
          <w:rFonts w:ascii="Courier New" w:hAnsi="Courier New" w:cs="Courier New"/>
          <w:sz w:val="16"/>
          <w:szCs w:val="16"/>
          <w:lang w:val="en-US"/>
        </w:rPr>
        <w:t xml:space="preserve">   </w:t>
      </w:r>
      <w:r w:rsidRPr="00FE1D00">
        <w:rPr>
          <w:rFonts w:ascii="Courier New" w:hAnsi="Courier New" w:cs="Courier New"/>
          <w:b/>
          <w:sz w:val="16"/>
          <w:szCs w:val="16"/>
          <w:lang w:val="en-US"/>
        </w:rPr>
        <w:t>SET</w:t>
      </w:r>
      <w:r w:rsidRPr="00FE1D00">
        <w:rPr>
          <w:rFonts w:ascii="Courier New" w:hAnsi="Courier New" w:cs="Courier New"/>
          <w:sz w:val="16"/>
          <w:szCs w:val="16"/>
          <w:lang w:val="en-US"/>
        </w:rPr>
        <w:t xml:space="preserve"> FIRST_NAME = 'Hermann',</w:t>
      </w:r>
    </w:p>
    <w:p w:rsidR="00FE1D00" w:rsidRPr="00FE1D00" w:rsidRDefault="00FE1D00" w:rsidP="00FE1D00">
      <w:pPr>
        <w:spacing w:after="0" w:line="240" w:lineRule="auto"/>
        <w:rPr>
          <w:rFonts w:ascii="Courier New" w:hAnsi="Courier New" w:cs="Courier New"/>
          <w:sz w:val="16"/>
          <w:szCs w:val="16"/>
          <w:lang w:val="en-US"/>
        </w:rPr>
      </w:pPr>
      <w:r w:rsidRPr="00FE1D00">
        <w:rPr>
          <w:rFonts w:ascii="Courier New" w:hAnsi="Courier New" w:cs="Courier New"/>
          <w:sz w:val="16"/>
          <w:szCs w:val="16"/>
          <w:lang w:val="en-US"/>
        </w:rPr>
        <w:t xml:space="preserve">       LAST_NAME = 'Hesse'</w:t>
      </w:r>
    </w:p>
    <w:p w:rsidR="00FE1D00" w:rsidRPr="00FE1D00" w:rsidRDefault="00FE1D00" w:rsidP="00FE1D00">
      <w:pPr>
        <w:spacing w:after="0" w:line="240" w:lineRule="auto"/>
        <w:rPr>
          <w:rFonts w:ascii="Courier New" w:hAnsi="Courier New" w:cs="Courier New"/>
          <w:sz w:val="16"/>
          <w:szCs w:val="16"/>
          <w:lang w:val="en-US"/>
        </w:rPr>
      </w:pPr>
      <w:r w:rsidRPr="00FE1D00">
        <w:rPr>
          <w:rFonts w:ascii="Courier New" w:hAnsi="Courier New" w:cs="Courier New"/>
          <w:sz w:val="16"/>
          <w:szCs w:val="16"/>
          <w:lang w:val="en-US"/>
        </w:rPr>
        <w:t xml:space="preserve"> </w:t>
      </w:r>
      <w:r w:rsidRPr="00FE1D00">
        <w:rPr>
          <w:rFonts w:ascii="Courier New" w:hAnsi="Courier New" w:cs="Courier New"/>
          <w:b/>
          <w:sz w:val="16"/>
          <w:szCs w:val="16"/>
          <w:lang w:val="en-US"/>
        </w:rPr>
        <w:t>WHERE</w:t>
      </w:r>
      <w:r w:rsidRPr="00FE1D00">
        <w:rPr>
          <w:rFonts w:ascii="Courier New" w:hAnsi="Courier New" w:cs="Courier New"/>
          <w:sz w:val="16"/>
          <w:szCs w:val="16"/>
          <w:lang w:val="en-US"/>
        </w:rPr>
        <w:t xml:space="preserve"> ID = 3;</w:t>
      </w:r>
    </w:p>
    <w:p w:rsidR="00FE1D00" w:rsidRPr="003F3DC3" w:rsidRDefault="00FE1D00" w:rsidP="00FE1D00">
      <w:pPr>
        <w:jc w:val="both"/>
        <w:rPr>
          <w:rFonts w:ascii="Arial" w:hAnsi="Arial" w:cs="Arial"/>
          <w:sz w:val="24"/>
          <w:szCs w:val="24"/>
          <w:lang w:val="en-US"/>
        </w:rPr>
      </w:pPr>
    </w:p>
    <w:p w:rsidR="00FE1D00" w:rsidRDefault="00DC6B4C" w:rsidP="00FE1D00">
      <w:pPr>
        <w:jc w:val="both"/>
        <w:rPr>
          <w:rFonts w:ascii="Arial" w:hAnsi="Arial" w:cs="Arial"/>
          <w:sz w:val="24"/>
          <w:szCs w:val="24"/>
          <w:lang w:val="en-US"/>
        </w:rPr>
      </w:pPr>
      <w:r>
        <w:rPr>
          <w:rFonts w:ascii="Arial" w:hAnsi="Arial" w:cs="Arial"/>
          <w:sz w:val="24"/>
          <w:szCs w:val="24"/>
          <w:lang w:val="en-US"/>
        </w:rPr>
        <w:t xml:space="preserve">In </w:t>
      </w:r>
      <w:proofErr w:type="spellStart"/>
      <w:r w:rsidR="00E0416E" w:rsidRPr="003F3DC3">
        <w:rPr>
          <w:rFonts w:ascii="Arial" w:hAnsi="Arial" w:cs="Arial"/>
          <w:sz w:val="24"/>
          <w:szCs w:val="24"/>
          <w:lang w:val="en-US"/>
        </w:rPr>
        <w:t>jOOQ</w:t>
      </w:r>
      <w:proofErr w:type="spellEnd"/>
      <w:r w:rsidR="00E0416E" w:rsidRPr="003F3DC3">
        <w:rPr>
          <w:rFonts w:ascii="Arial" w:hAnsi="Arial" w:cs="Arial"/>
          <w:sz w:val="24"/>
          <w:szCs w:val="24"/>
          <w:lang w:val="en-US"/>
        </w:rPr>
        <w:t>:</w:t>
      </w:r>
    </w:p>
    <w:p w:rsidR="00FE1D00" w:rsidRPr="00FE1D00" w:rsidRDefault="00FE1D00" w:rsidP="00FE1D00">
      <w:pPr>
        <w:spacing w:after="0" w:line="240" w:lineRule="auto"/>
        <w:rPr>
          <w:rFonts w:ascii="Courier New" w:hAnsi="Courier New" w:cs="Courier New"/>
          <w:sz w:val="16"/>
          <w:szCs w:val="16"/>
          <w:lang w:val="en-US"/>
        </w:rPr>
      </w:pPr>
      <w:r w:rsidRPr="00FE1D00">
        <w:rPr>
          <w:rFonts w:ascii="Courier New" w:hAnsi="Courier New" w:cs="Courier New"/>
          <w:sz w:val="16"/>
          <w:szCs w:val="16"/>
          <w:lang w:val="en-US"/>
        </w:rPr>
        <w:t>dsl.update(AUTHOR)</w:t>
      </w:r>
    </w:p>
    <w:p w:rsidR="00FE1D00" w:rsidRPr="00FE1D00" w:rsidRDefault="00FE1D00" w:rsidP="00FE1D00">
      <w:pPr>
        <w:spacing w:after="0" w:line="240" w:lineRule="auto"/>
        <w:rPr>
          <w:rFonts w:ascii="Courier New" w:hAnsi="Courier New" w:cs="Courier New"/>
          <w:sz w:val="16"/>
          <w:szCs w:val="16"/>
          <w:lang w:val="en-US"/>
        </w:rPr>
      </w:pPr>
      <w:r w:rsidRPr="00FE1D00">
        <w:rPr>
          <w:rFonts w:ascii="Courier New" w:hAnsi="Courier New" w:cs="Courier New"/>
          <w:sz w:val="16"/>
          <w:szCs w:val="16"/>
          <w:lang w:val="en-US"/>
        </w:rPr>
        <w:t xml:space="preserve">   .set(AUTHOR.FIRST_NAME, "Hermann")</w:t>
      </w:r>
    </w:p>
    <w:p w:rsidR="00FE1D00" w:rsidRPr="00FE1D00" w:rsidRDefault="00FE1D00" w:rsidP="00FE1D00">
      <w:pPr>
        <w:spacing w:after="0" w:line="240" w:lineRule="auto"/>
        <w:rPr>
          <w:rFonts w:ascii="Courier New" w:hAnsi="Courier New" w:cs="Courier New"/>
          <w:sz w:val="16"/>
          <w:szCs w:val="16"/>
          <w:lang w:val="en-US"/>
        </w:rPr>
      </w:pPr>
      <w:r w:rsidRPr="00FE1D00">
        <w:rPr>
          <w:rFonts w:ascii="Courier New" w:hAnsi="Courier New" w:cs="Courier New"/>
          <w:sz w:val="16"/>
          <w:szCs w:val="16"/>
          <w:lang w:val="en-US"/>
        </w:rPr>
        <w:t xml:space="preserve">   .set(AUTHOR.LAST_NAME, "Hesse")</w:t>
      </w:r>
    </w:p>
    <w:p w:rsidR="00FE1D00" w:rsidRPr="00FE1D00" w:rsidRDefault="00FE1D00" w:rsidP="00FE1D00">
      <w:pPr>
        <w:spacing w:after="0" w:line="240" w:lineRule="auto"/>
        <w:rPr>
          <w:rFonts w:ascii="Courier New" w:hAnsi="Courier New" w:cs="Courier New"/>
          <w:sz w:val="16"/>
          <w:szCs w:val="16"/>
          <w:lang w:val="en-US"/>
        </w:rPr>
      </w:pPr>
      <w:r w:rsidRPr="00FE1D00">
        <w:rPr>
          <w:rFonts w:ascii="Courier New" w:hAnsi="Courier New" w:cs="Courier New"/>
          <w:sz w:val="16"/>
          <w:szCs w:val="16"/>
          <w:lang w:val="en-US"/>
        </w:rPr>
        <w:t xml:space="preserve">   .where(AUTHOR.ID.equal(3))</w:t>
      </w:r>
    </w:p>
    <w:p w:rsidR="00FE1D00" w:rsidRPr="00FE1D00" w:rsidRDefault="00FE1D00" w:rsidP="00FE1D00">
      <w:pPr>
        <w:spacing w:after="0" w:line="240" w:lineRule="auto"/>
        <w:rPr>
          <w:rFonts w:ascii="Courier New" w:hAnsi="Courier New" w:cs="Courier New"/>
          <w:sz w:val="16"/>
          <w:szCs w:val="16"/>
          <w:lang w:val="en-US"/>
        </w:rPr>
      </w:pPr>
      <w:r w:rsidRPr="00FE1D00">
        <w:rPr>
          <w:rFonts w:ascii="Courier New" w:hAnsi="Courier New" w:cs="Courier New"/>
          <w:sz w:val="16"/>
          <w:szCs w:val="16"/>
          <w:lang w:val="en-US"/>
        </w:rPr>
        <w:t xml:space="preserve">   .execute();</w:t>
      </w:r>
    </w:p>
    <w:p w:rsidR="00FE1D00" w:rsidRPr="003F3DC3" w:rsidRDefault="00FE1D00" w:rsidP="00FE1D00">
      <w:pPr>
        <w:jc w:val="both"/>
        <w:rPr>
          <w:rFonts w:ascii="Arial" w:hAnsi="Arial" w:cs="Arial"/>
          <w:sz w:val="24"/>
          <w:szCs w:val="24"/>
          <w:lang w:val="en-US"/>
        </w:rPr>
      </w:pPr>
    </w:p>
    <w:p w:rsidR="00FE1D00" w:rsidRDefault="00E0416E" w:rsidP="00FE1D00">
      <w:pPr>
        <w:jc w:val="both"/>
        <w:rPr>
          <w:rFonts w:ascii="Arial" w:hAnsi="Arial" w:cs="Arial"/>
          <w:sz w:val="24"/>
          <w:szCs w:val="24"/>
          <w:lang w:val="en-US"/>
        </w:rPr>
      </w:pPr>
      <w:r w:rsidRPr="003F3DC3">
        <w:rPr>
          <w:rFonts w:ascii="Arial" w:hAnsi="Arial" w:cs="Arial"/>
          <w:sz w:val="24"/>
          <w:szCs w:val="24"/>
          <w:lang w:val="en-US"/>
        </w:rPr>
        <w:t xml:space="preserve">A query </w:t>
      </w:r>
      <w:proofErr w:type="spellStart"/>
      <w:r w:rsidR="00DC6B4C">
        <w:rPr>
          <w:rFonts w:ascii="Arial" w:hAnsi="Arial" w:cs="Arial"/>
          <w:sz w:val="24"/>
          <w:szCs w:val="24"/>
          <w:lang w:val="en-US"/>
        </w:rPr>
        <w:t>to</w:t>
      </w:r>
      <w:r w:rsidRPr="003F3DC3">
        <w:rPr>
          <w:rFonts w:ascii="Arial" w:hAnsi="Arial" w:cs="Arial"/>
          <w:sz w:val="24"/>
          <w:szCs w:val="24"/>
          <w:lang w:val="en-US"/>
        </w:rPr>
        <w:t>r</w:t>
      </w:r>
      <w:proofErr w:type="spellEnd"/>
      <w:r w:rsidRPr="003F3DC3">
        <w:rPr>
          <w:rFonts w:ascii="Arial" w:hAnsi="Arial" w:cs="Arial"/>
          <w:sz w:val="24"/>
          <w:szCs w:val="24"/>
          <w:lang w:val="en-US"/>
        </w:rPr>
        <w:t xml:space="preserve"> delet</w:t>
      </w:r>
      <w:r w:rsidR="00DC6B4C">
        <w:rPr>
          <w:rFonts w:ascii="Arial" w:hAnsi="Arial" w:cs="Arial"/>
          <w:sz w:val="24"/>
          <w:szCs w:val="24"/>
          <w:lang w:val="en-US"/>
        </w:rPr>
        <w:t>e</w:t>
      </w:r>
      <w:r w:rsidRPr="003F3DC3">
        <w:rPr>
          <w:rFonts w:ascii="Arial" w:hAnsi="Arial" w:cs="Arial"/>
          <w:sz w:val="24"/>
          <w:szCs w:val="24"/>
          <w:lang w:val="en-US"/>
        </w:rPr>
        <w:t xml:space="preserve"> a record: </w:t>
      </w:r>
    </w:p>
    <w:p w:rsidR="00FE1D00" w:rsidRPr="00FE1D00" w:rsidRDefault="00FE1D00" w:rsidP="00FE1D00">
      <w:pPr>
        <w:spacing w:after="0" w:line="240" w:lineRule="auto"/>
        <w:rPr>
          <w:rFonts w:ascii="Courier New" w:hAnsi="Courier New" w:cs="Courier New"/>
          <w:sz w:val="16"/>
          <w:szCs w:val="16"/>
          <w:lang w:val="en-US"/>
        </w:rPr>
      </w:pPr>
      <w:r w:rsidRPr="00FE1D00">
        <w:rPr>
          <w:rFonts w:ascii="Courier New" w:hAnsi="Courier New" w:cs="Courier New"/>
          <w:b/>
          <w:sz w:val="16"/>
          <w:szCs w:val="16"/>
          <w:lang w:val="en-US"/>
        </w:rPr>
        <w:t>DELETE</w:t>
      </w:r>
      <w:r w:rsidRPr="00FE1D00">
        <w:rPr>
          <w:rFonts w:ascii="Courier New" w:hAnsi="Courier New" w:cs="Courier New"/>
          <w:sz w:val="16"/>
          <w:szCs w:val="16"/>
          <w:lang w:val="en-US"/>
        </w:rPr>
        <w:t xml:space="preserve"> </w:t>
      </w:r>
      <w:r w:rsidRPr="00FE1D00">
        <w:rPr>
          <w:rFonts w:ascii="Courier New" w:hAnsi="Courier New" w:cs="Courier New"/>
          <w:b/>
          <w:sz w:val="16"/>
          <w:szCs w:val="16"/>
          <w:lang w:val="en-US"/>
        </w:rPr>
        <w:t>FROM</w:t>
      </w:r>
      <w:r w:rsidRPr="00FE1D00">
        <w:rPr>
          <w:rFonts w:ascii="Courier New" w:hAnsi="Courier New" w:cs="Courier New"/>
          <w:sz w:val="16"/>
          <w:szCs w:val="16"/>
          <w:lang w:val="en-US"/>
        </w:rPr>
        <w:t xml:space="preserve"> AUTHOR</w:t>
      </w:r>
    </w:p>
    <w:p w:rsidR="00FE1D00" w:rsidRPr="00FE1D00" w:rsidRDefault="00FE1D00" w:rsidP="00FE1D00">
      <w:pPr>
        <w:spacing w:after="0" w:line="240" w:lineRule="auto"/>
        <w:rPr>
          <w:rFonts w:ascii="Courier New" w:hAnsi="Courier New" w:cs="Courier New"/>
          <w:sz w:val="16"/>
          <w:szCs w:val="16"/>
          <w:lang w:val="en-US"/>
        </w:rPr>
      </w:pPr>
      <w:r w:rsidRPr="00FE1D00">
        <w:rPr>
          <w:rFonts w:ascii="Courier New" w:hAnsi="Courier New" w:cs="Courier New"/>
          <w:sz w:val="16"/>
          <w:szCs w:val="16"/>
          <w:lang w:val="en-US"/>
        </w:rPr>
        <w:t xml:space="preserve"> </w:t>
      </w:r>
      <w:r w:rsidRPr="00FE1D00">
        <w:rPr>
          <w:rFonts w:ascii="Courier New" w:hAnsi="Courier New" w:cs="Courier New"/>
          <w:b/>
          <w:sz w:val="16"/>
          <w:szCs w:val="16"/>
          <w:lang w:val="en-US"/>
        </w:rPr>
        <w:t>WHERE</w:t>
      </w:r>
      <w:r w:rsidRPr="00FE1D00">
        <w:rPr>
          <w:rFonts w:ascii="Courier New" w:hAnsi="Courier New" w:cs="Courier New"/>
          <w:sz w:val="16"/>
          <w:szCs w:val="16"/>
          <w:lang w:val="en-US"/>
        </w:rPr>
        <w:t xml:space="preserve"> ID = 100;</w:t>
      </w:r>
    </w:p>
    <w:p w:rsidR="00FE1D00" w:rsidRPr="003F3DC3" w:rsidRDefault="00FE1D00" w:rsidP="00FE1D00">
      <w:pPr>
        <w:spacing w:after="0" w:line="240" w:lineRule="auto"/>
        <w:rPr>
          <w:rFonts w:ascii="Arial" w:hAnsi="Arial" w:cs="Arial"/>
          <w:sz w:val="24"/>
          <w:szCs w:val="24"/>
          <w:lang w:val="en-US"/>
        </w:rPr>
      </w:pPr>
    </w:p>
    <w:p w:rsidR="00FE1D00" w:rsidRDefault="00DC6B4C" w:rsidP="00FE1D00">
      <w:pPr>
        <w:jc w:val="both"/>
        <w:rPr>
          <w:rFonts w:ascii="Arial" w:hAnsi="Arial" w:cs="Arial"/>
          <w:sz w:val="24"/>
          <w:szCs w:val="24"/>
          <w:lang w:val="en-US"/>
        </w:rPr>
      </w:pPr>
      <w:r>
        <w:rPr>
          <w:rFonts w:ascii="Arial" w:hAnsi="Arial" w:cs="Arial"/>
          <w:sz w:val="24"/>
          <w:szCs w:val="24"/>
          <w:lang w:val="en-US"/>
        </w:rPr>
        <w:t xml:space="preserve">In </w:t>
      </w:r>
      <w:proofErr w:type="spellStart"/>
      <w:r>
        <w:rPr>
          <w:rFonts w:ascii="Arial" w:hAnsi="Arial" w:cs="Arial"/>
          <w:sz w:val="24"/>
          <w:szCs w:val="24"/>
          <w:lang w:val="en-US"/>
        </w:rPr>
        <w:t>jOOQ</w:t>
      </w:r>
      <w:proofErr w:type="spellEnd"/>
      <w:r w:rsidR="00E0416E" w:rsidRPr="003F3DC3">
        <w:rPr>
          <w:rFonts w:ascii="Arial" w:hAnsi="Arial" w:cs="Arial"/>
          <w:sz w:val="24"/>
          <w:szCs w:val="24"/>
          <w:lang w:val="en-US"/>
        </w:rPr>
        <w:t>:</w:t>
      </w:r>
    </w:p>
    <w:p w:rsidR="00FE1D00" w:rsidRPr="00FE1D00" w:rsidRDefault="00FE1D00" w:rsidP="00FE1D00">
      <w:pPr>
        <w:spacing w:after="0" w:line="240" w:lineRule="auto"/>
        <w:rPr>
          <w:rFonts w:ascii="Courier New" w:hAnsi="Courier New" w:cs="Courier New"/>
          <w:sz w:val="16"/>
          <w:szCs w:val="16"/>
          <w:lang w:val="en-US"/>
        </w:rPr>
      </w:pPr>
      <w:r w:rsidRPr="00FE1D00">
        <w:rPr>
          <w:rFonts w:ascii="Courier New" w:hAnsi="Courier New" w:cs="Courier New"/>
          <w:sz w:val="16"/>
          <w:szCs w:val="16"/>
          <w:lang w:val="en-US"/>
        </w:rPr>
        <w:t>dsl.delete(AUTHOR)</w:t>
      </w:r>
    </w:p>
    <w:p w:rsidR="00FE1D00" w:rsidRPr="00FE1D00" w:rsidRDefault="00FE1D00" w:rsidP="00FE1D00">
      <w:pPr>
        <w:spacing w:after="0" w:line="240" w:lineRule="auto"/>
        <w:rPr>
          <w:rFonts w:ascii="Courier New" w:hAnsi="Courier New" w:cs="Courier New"/>
          <w:sz w:val="16"/>
          <w:szCs w:val="16"/>
          <w:lang w:val="en-US"/>
        </w:rPr>
      </w:pPr>
      <w:r w:rsidRPr="00FE1D00">
        <w:rPr>
          <w:rFonts w:ascii="Courier New" w:hAnsi="Courier New" w:cs="Courier New"/>
          <w:sz w:val="16"/>
          <w:szCs w:val="16"/>
          <w:lang w:val="en-US"/>
        </w:rPr>
        <w:t xml:space="preserve">   .where(AUTHOR.ID.equal(100))</w:t>
      </w:r>
    </w:p>
    <w:p w:rsidR="00FE1D00" w:rsidRPr="00FE1D00" w:rsidRDefault="00FE1D00" w:rsidP="00FE1D00">
      <w:pPr>
        <w:spacing w:after="0" w:line="240" w:lineRule="auto"/>
        <w:rPr>
          <w:rFonts w:ascii="Courier New" w:hAnsi="Courier New" w:cs="Courier New"/>
          <w:sz w:val="16"/>
          <w:szCs w:val="16"/>
          <w:lang w:val="en-US"/>
        </w:rPr>
      </w:pPr>
      <w:r w:rsidRPr="00FE1D00">
        <w:rPr>
          <w:rFonts w:ascii="Courier New" w:hAnsi="Courier New" w:cs="Courier New"/>
          <w:sz w:val="16"/>
          <w:szCs w:val="16"/>
          <w:lang w:val="en-US"/>
        </w:rPr>
        <w:t xml:space="preserve">   .execute();</w:t>
      </w:r>
    </w:p>
    <w:p w:rsidR="00FE1D00" w:rsidRPr="003F3DC3" w:rsidRDefault="00FE1D00" w:rsidP="00FE1D00">
      <w:pPr>
        <w:jc w:val="both"/>
        <w:rPr>
          <w:rFonts w:ascii="Arial" w:hAnsi="Arial" w:cs="Arial"/>
          <w:sz w:val="24"/>
          <w:szCs w:val="24"/>
          <w:lang w:val="en-US"/>
        </w:rPr>
      </w:pPr>
    </w:p>
    <w:p w:rsidR="00FE1D00" w:rsidRDefault="00DC6B4C" w:rsidP="00FE1D00">
      <w:pPr>
        <w:jc w:val="both"/>
        <w:rPr>
          <w:rFonts w:ascii="Arial" w:hAnsi="Arial" w:cs="Arial"/>
          <w:sz w:val="24"/>
          <w:szCs w:val="24"/>
          <w:lang w:val="en-US"/>
        </w:rPr>
      </w:pPr>
      <w:r>
        <w:rPr>
          <w:rFonts w:ascii="Arial" w:hAnsi="Arial" w:cs="Arial"/>
          <w:sz w:val="24"/>
          <w:szCs w:val="24"/>
          <w:lang w:val="en-US"/>
        </w:rPr>
        <w:lastRenderedPageBreak/>
        <w:t>M</w:t>
      </w:r>
      <w:r w:rsidR="00E0416E" w:rsidRPr="003F3DC3">
        <w:rPr>
          <w:rFonts w:ascii="Arial" w:hAnsi="Arial" w:cs="Arial"/>
          <w:sz w:val="24"/>
          <w:szCs w:val="24"/>
          <w:lang w:val="en-US"/>
        </w:rPr>
        <w:t xml:space="preserve">ore complex update queries </w:t>
      </w:r>
      <w:r>
        <w:rPr>
          <w:rFonts w:ascii="Arial" w:hAnsi="Arial" w:cs="Arial"/>
          <w:sz w:val="24"/>
          <w:szCs w:val="24"/>
          <w:lang w:val="en-US"/>
        </w:rPr>
        <w:t xml:space="preserve">can be built </w:t>
      </w:r>
      <w:r w:rsidR="00E0416E" w:rsidRPr="003F3DC3">
        <w:rPr>
          <w:rFonts w:ascii="Arial" w:hAnsi="Arial" w:cs="Arial"/>
          <w:sz w:val="24"/>
          <w:szCs w:val="24"/>
          <w:lang w:val="en-US"/>
        </w:rPr>
        <w:t xml:space="preserve">in </w:t>
      </w:r>
      <w:proofErr w:type="spellStart"/>
      <w:r w:rsidR="00E0416E" w:rsidRPr="003F3DC3">
        <w:rPr>
          <w:rFonts w:ascii="Arial" w:hAnsi="Arial" w:cs="Arial"/>
          <w:sz w:val="24"/>
          <w:szCs w:val="24"/>
          <w:lang w:val="en-US"/>
        </w:rPr>
        <w:t>jOOQ</w:t>
      </w:r>
      <w:proofErr w:type="spellEnd"/>
      <w:r>
        <w:rPr>
          <w:rFonts w:ascii="Arial" w:hAnsi="Arial" w:cs="Arial"/>
          <w:sz w:val="24"/>
          <w:szCs w:val="24"/>
          <w:lang w:val="en-US"/>
        </w:rPr>
        <w:t xml:space="preserve">, such as a </w:t>
      </w:r>
      <w:hyperlink r:id="rId20" w:anchor="merge-statement" w:history="1">
        <w:r w:rsidR="00E0416E" w:rsidRPr="003F3DC3">
          <w:rPr>
            <w:rStyle w:val="Hyperlink"/>
            <w:rFonts w:ascii="Arial" w:hAnsi="Arial" w:cs="Arial"/>
            <w:sz w:val="24"/>
            <w:szCs w:val="24"/>
            <w:lang w:val="en-US"/>
          </w:rPr>
          <w:t>MERGE</w:t>
        </w:r>
      </w:hyperlink>
      <w:r>
        <w:rPr>
          <w:lang w:val="en-NZ"/>
        </w:rPr>
        <w:t xml:space="preserve"> </w:t>
      </w:r>
      <w:r w:rsidRPr="004C1C41">
        <w:rPr>
          <w:rFonts w:ascii="Arial" w:hAnsi="Arial" w:cs="Arial"/>
          <w:sz w:val="24"/>
          <w:szCs w:val="24"/>
          <w:lang w:val="en-NZ"/>
        </w:rPr>
        <w:t>query, for example</w:t>
      </w:r>
      <w:r w:rsidR="00E0416E" w:rsidRPr="004C1C41">
        <w:rPr>
          <w:rFonts w:ascii="Arial" w:hAnsi="Arial" w:cs="Arial"/>
          <w:sz w:val="24"/>
          <w:szCs w:val="24"/>
          <w:lang w:val="en-US"/>
        </w:rPr>
        <w:t>.</w:t>
      </w:r>
    </w:p>
    <w:p w:rsidR="00963762" w:rsidRPr="003F3DC3" w:rsidRDefault="00963762" w:rsidP="004C1C41">
      <w:pPr>
        <w:pStyle w:val="Heading3"/>
        <w:rPr>
          <w:rFonts w:ascii="Arial" w:hAnsi="Arial" w:cs="Arial"/>
          <w:sz w:val="24"/>
          <w:szCs w:val="24"/>
          <w:lang w:val="en-US"/>
        </w:rPr>
      </w:pPr>
      <w:r>
        <w:rPr>
          <w:rFonts w:ascii="Arial" w:hAnsi="Arial" w:cs="Arial"/>
          <w:sz w:val="24"/>
          <w:szCs w:val="24"/>
          <w:lang w:val="en-US"/>
        </w:rPr>
        <w:t xml:space="preserve">Stored Procedures with </w:t>
      </w:r>
      <w:proofErr w:type="spellStart"/>
      <w:r>
        <w:rPr>
          <w:rFonts w:ascii="Arial" w:hAnsi="Arial" w:cs="Arial"/>
          <w:sz w:val="24"/>
          <w:szCs w:val="24"/>
          <w:lang w:val="en-US"/>
        </w:rPr>
        <w:t>jOOQ</w:t>
      </w:r>
      <w:proofErr w:type="spellEnd"/>
    </w:p>
    <w:p w:rsidR="00FE1D00" w:rsidRDefault="00DC6B4C" w:rsidP="00FE1D00">
      <w:pPr>
        <w:jc w:val="both"/>
        <w:rPr>
          <w:rFonts w:ascii="Arial" w:hAnsi="Arial" w:cs="Arial"/>
          <w:sz w:val="24"/>
          <w:szCs w:val="24"/>
          <w:lang w:val="en-US"/>
        </w:rPr>
      </w:pPr>
      <w:r>
        <w:rPr>
          <w:rFonts w:ascii="Arial" w:hAnsi="Arial" w:cs="Arial"/>
          <w:sz w:val="24"/>
          <w:szCs w:val="24"/>
          <w:lang w:val="en-US"/>
        </w:rPr>
        <w:t>A</w:t>
      </w:r>
      <w:r w:rsidRPr="003F3DC3">
        <w:rPr>
          <w:rFonts w:ascii="Arial" w:hAnsi="Arial" w:cs="Arial"/>
          <w:sz w:val="24"/>
          <w:szCs w:val="24"/>
          <w:lang w:val="en-US"/>
        </w:rPr>
        <w:t xml:space="preserve"> </w:t>
      </w:r>
      <w:r w:rsidR="00E0416E" w:rsidRPr="003F3DC3">
        <w:rPr>
          <w:rFonts w:ascii="Arial" w:hAnsi="Arial" w:cs="Arial"/>
          <w:sz w:val="24"/>
          <w:szCs w:val="24"/>
          <w:lang w:val="en-US"/>
        </w:rPr>
        <w:t xml:space="preserve">great </w:t>
      </w:r>
      <w:r w:rsidR="005748AE">
        <w:rPr>
          <w:rFonts w:ascii="Arial" w:hAnsi="Arial" w:cs="Arial"/>
          <w:sz w:val="24"/>
          <w:szCs w:val="24"/>
          <w:lang w:val="en-US"/>
        </w:rPr>
        <w:t xml:space="preserve">benefit </w:t>
      </w:r>
      <w:r w:rsidR="00E0416E" w:rsidRPr="003F3DC3">
        <w:rPr>
          <w:rFonts w:ascii="Arial" w:hAnsi="Arial" w:cs="Arial"/>
          <w:sz w:val="24"/>
          <w:szCs w:val="24"/>
          <w:lang w:val="en-US"/>
        </w:rPr>
        <w:t xml:space="preserve">of </w:t>
      </w:r>
      <w:proofErr w:type="spellStart"/>
      <w:r w:rsidR="00E0416E" w:rsidRPr="003F3DC3">
        <w:rPr>
          <w:rFonts w:ascii="Arial" w:hAnsi="Arial" w:cs="Arial"/>
          <w:sz w:val="24"/>
          <w:szCs w:val="24"/>
          <w:lang w:val="en-US"/>
        </w:rPr>
        <w:t>jOOQ</w:t>
      </w:r>
      <w:proofErr w:type="spellEnd"/>
      <w:r>
        <w:rPr>
          <w:rFonts w:ascii="Arial" w:hAnsi="Arial" w:cs="Arial"/>
          <w:sz w:val="24"/>
          <w:szCs w:val="24"/>
          <w:lang w:val="en-US"/>
        </w:rPr>
        <w:t xml:space="preserve"> is its </w:t>
      </w:r>
      <w:r w:rsidRPr="003F3DC3">
        <w:rPr>
          <w:rFonts w:ascii="Arial" w:hAnsi="Arial" w:cs="Arial"/>
          <w:sz w:val="24"/>
          <w:szCs w:val="24"/>
          <w:lang w:val="en-US"/>
        </w:rPr>
        <w:t xml:space="preserve">support </w:t>
      </w:r>
      <w:r>
        <w:rPr>
          <w:rFonts w:ascii="Arial" w:hAnsi="Arial" w:cs="Arial"/>
          <w:sz w:val="24"/>
          <w:szCs w:val="24"/>
          <w:lang w:val="en-US"/>
        </w:rPr>
        <w:t xml:space="preserve">for </w:t>
      </w:r>
      <w:r w:rsidRPr="003F3DC3">
        <w:rPr>
          <w:rFonts w:ascii="Arial" w:hAnsi="Arial" w:cs="Arial"/>
          <w:sz w:val="24"/>
          <w:szCs w:val="24"/>
          <w:lang w:val="en-US"/>
        </w:rPr>
        <w:t>working with stored procedures</w:t>
      </w:r>
      <w:r w:rsidR="00E0416E" w:rsidRPr="003F3DC3">
        <w:rPr>
          <w:rFonts w:ascii="Arial" w:hAnsi="Arial" w:cs="Arial"/>
          <w:sz w:val="24"/>
          <w:szCs w:val="24"/>
          <w:lang w:val="en-US"/>
        </w:rPr>
        <w:t>. Stored procedures are extracted to the *.Routines.* package</w:t>
      </w:r>
      <w:r>
        <w:rPr>
          <w:rFonts w:ascii="Arial" w:hAnsi="Arial" w:cs="Arial"/>
          <w:sz w:val="24"/>
          <w:szCs w:val="24"/>
          <w:lang w:val="en-US"/>
        </w:rPr>
        <w:t xml:space="preserve">.  From there, you can work with them easily. </w:t>
      </w:r>
      <w:r w:rsidR="00E0416E" w:rsidRPr="003F3DC3">
        <w:rPr>
          <w:rFonts w:ascii="Arial" w:hAnsi="Arial" w:cs="Arial"/>
          <w:sz w:val="24"/>
          <w:szCs w:val="24"/>
          <w:lang w:val="en-US"/>
        </w:rPr>
        <w:t>For instance, the following code in Java:</w:t>
      </w:r>
    </w:p>
    <w:p w:rsidR="00FE1D00" w:rsidRPr="00FE1D00" w:rsidRDefault="00FE1D00" w:rsidP="00FE1D00">
      <w:pPr>
        <w:spacing w:after="0" w:line="240" w:lineRule="auto"/>
        <w:rPr>
          <w:rFonts w:ascii="Courier New" w:hAnsi="Courier New" w:cs="Courier New"/>
          <w:sz w:val="16"/>
          <w:szCs w:val="16"/>
          <w:lang w:val="en-US"/>
        </w:rPr>
      </w:pPr>
      <w:r w:rsidRPr="00FE1D00">
        <w:rPr>
          <w:rFonts w:ascii="Courier New" w:hAnsi="Courier New" w:cs="Courier New"/>
          <w:sz w:val="16"/>
          <w:szCs w:val="16"/>
          <w:lang w:val="en-US"/>
        </w:rPr>
        <w:t>int invoiceId = dsl.nextval(GEN_INVOICE_ID).intValue();</w:t>
      </w:r>
    </w:p>
    <w:p w:rsidR="00FE1D00" w:rsidRPr="00FE1D00" w:rsidRDefault="00FE1D00" w:rsidP="00FE1D00">
      <w:pPr>
        <w:spacing w:after="0" w:line="240" w:lineRule="auto"/>
        <w:rPr>
          <w:rFonts w:ascii="Courier New" w:hAnsi="Courier New" w:cs="Courier New"/>
          <w:sz w:val="16"/>
          <w:szCs w:val="16"/>
          <w:lang w:val="en-US"/>
        </w:rPr>
      </w:pPr>
      <w:r w:rsidRPr="00FE1D00">
        <w:rPr>
          <w:rFonts w:ascii="Courier New" w:hAnsi="Courier New" w:cs="Courier New"/>
          <w:sz w:val="16"/>
          <w:szCs w:val="16"/>
          <w:lang w:val="en-US"/>
        </w:rPr>
        <w:t xml:space="preserve">        </w:t>
      </w:r>
    </w:p>
    <w:p w:rsidR="00FE1D00" w:rsidRPr="00FE1D00" w:rsidRDefault="00FE1D00" w:rsidP="00FE1D00">
      <w:pPr>
        <w:spacing w:after="0" w:line="240" w:lineRule="auto"/>
        <w:rPr>
          <w:rFonts w:ascii="Courier New" w:hAnsi="Courier New" w:cs="Courier New"/>
          <w:sz w:val="16"/>
          <w:szCs w:val="16"/>
          <w:lang w:val="en-US"/>
        </w:rPr>
      </w:pPr>
      <w:r w:rsidRPr="00FE1D00">
        <w:rPr>
          <w:rFonts w:ascii="Courier New" w:hAnsi="Courier New" w:cs="Courier New"/>
          <w:sz w:val="16"/>
          <w:szCs w:val="16"/>
          <w:lang w:val="en-US"/>
        </w:rPr>
        <w:t xml:space="preserve">spAddInvoice(dsl.configuration(), </w:t>
      </w:r>
    </w:p>
    <w:p w:rsidR="00FE1D00" w:rsidRPr="00FE1D00" w:rsidRDefault="00FE1D00" w:rsidP="00FE1D00">
      <w:pPr>
        <w:spacing w:after="0" w:line="240" w:lineRule="auto"/>
        <w:rPr>
          <w:rFonts w:ascii="Courier New" w:hAnsi="Courier New" w:cs="Courier New"/>
          <w:sz w:val="16"/>
          <w:szCs w:val="16"/>
          <w:lang w:val="en-US"/>
        </w:rPr>
      </w:pPr>
      <w:r w:rsidRPr="00FE1D00">
        <w:rPr>
          <w:rFonts w:ascii="Courier New" w:hAnsi="Courier New" w:cs="Courier New"/>
          <w:sz w:val="16"/>
          <w:szCs w:val="16"/>
          <w:lang w:val="en-US"/>
        </w:rPr>
        <w:t xml:space="preserve">             invoiceId,</w:t>
      </w:r>
    </w:p>
    <w:p w:rsidR="00FE1D00" w:rsidRPr="00FE1D00" w:rsidRDefault="00FE1D00" w:rsidP="00FE1D00">
      <w:pPr>
        <w:spacing w:after="0" w:line="240" w:lineRule="auto"/>
        <w:rPr>
          <w:rFonts w:ascii="Courier New" w:hAnsi="Courier New" w:cs="Courier New"/>
          <w:sz w:val="16"/>
          <w:szCs w:val="16"/>
          <w:lang w:val="en-US"/>
        </w:rPr>
      </w:pPr>
      <w:r w:rsidRPr="00FE1D00">
        <w:rPr>
          <w:rFonts w:ascii="Courier New" w:hAnsi="Courier New" w:cs="Courier New"/>
          <w:sz w:val="16"/>
          <w:szCs w:val="16"/>
          <w:lang w:val="en-US"/>
        </w:rPr>
        <w:t xml:space="preserve">             customerId,</w:t>
      </w:r>
    </w:p>
    <w:p w:rsidR="00FE1D00" w:rsidRPr="00FE1D00" w:rsidRDefault="00FE1D00" w:rsidP="00FE1D00">
      <w:pPr>
        <w:spacing w:after="0" w:line="240" w:lineRule="auto"/>
        <w:rPr>
          <w:rFonts w:ascii="Courier New" w:hAnsi="Courier New" w:cs="Courier New"/>
          <w:sz w:val="16"/>
          <w:szCs w:val="16"/>
          <w:lang w:val="en-US"/>
        </w:rPr>
      </w:pPr>
      <w:r w:rsidRPr="00FE1D00">
        <w:rPr>
          <w:rFonts w:ascii="Courier New" w:hAnsi="Courier New" w:cs="Courier New"/>
          <w:sz w:val="16"/>
          <w:szCs w:val="16"/>
          <w:lang w:val="en-US"/>
        </w:rPr>
        <w:t xml:space="preserve">             invoiceDate);</w:t>
      </w:r>
    </w:p>
    <w:p w:rsidR="00FE1D00" w:rsidRPr="003F3DC3" w:rsidRDefault="00FE1D00" w:rsidP="00FE1D00">
      <w:pPr>
        <w:jc w:val="both"/>
        <w:rPr>
          <w:rFonts w:ascii="Arial" w:hAnsi="Arial" w:cs="Arial"/>
          <w:sz w:val="24"/>
          <w:szCs w:val="24"/>
          <w:lang w:val="en-US"/>
        </w:rPr>
      </w:pPr>
    </w:p>
    <w:p w:rsidR="00FE1D00" w:rsidRDefault="00E0416E" w:rsidP="00FE1D00">
      <w:pPr>
        <w:jc w:val="both"/>
        <w:rPr>
          <w:rFonts w:ascii="Arial" w:hAnsi="Arial" w:cs="Arial"/>
          <w:sz w:val="24"/>
          <w:szCs w:val="24"/>
          <w:lang w:val="en-US"/>
        </w:rPr>
      </w:pPr>
      <w:r w:rsidRPr="003F3DC3">
        <w:rPr>
          <w:rFonts w:ascii="Arial" w:hAnsi="Arial" w:cs="Arial"/>
          <w:sz w:val="24"/>
          <w:szCs w:val="24"/>
          <w:lang w:val="en-US"/>
        </w:rPr>
        <w:t xml:space="preserve">is equivalent to getting the next value of the generator </w:t>
      </w:r>
      <w:r w:rsidR="00BC1FDB">
        <w:rPr>
          <w:rFonts w:ascii="Arial" w:hAnsi="Arial" w:cs="Arial"/>
          <w:sz w:val="24"/>
          <w:szCs w:val="24"/>
          <w:lang w:val="en-US"/>
        </w:rPr>
        <w:t>using</w:t>
      </w:r>
      <w:r w:rsidRPr="003F3DC3">
        <w:rPr>
          <w:rFonts w:ascii="Arial" w:hAnsi="Arial" w:cs="Arial"/>
          <w:sz w:val="24"/>
          <w:szCs w:val="24"/>
          <w:lang w:val="en-US"/>
        </w:rPr>
        <w:t xml:space="preserve"> the following SQL query:</w:t>
      </w:r>
    </w:p>
    <w:p w:rsidR="00FE1D00" w:rsidRPr="00FE1D00" w:rsidRDefault="00FE1D00" w:rsidP="00FE1D00">
      <w:pPr>
        <w:spacing w:after="0" w:line="240" w:lineRule="auto"/>
        <w:rPr>
          <w:rFonts w:ascii="Courier New" w:hAnsi="Courier New" w:cs="Courier New"/>
          <w:sz w:val="16"/>
          <w:szCs w:val="16"/>
          <w:lang w:val="en-US"/>
        </w:rPr>
      </w:pPr>
      <w:r w:rsidRPr="00FE1D00">
        <w:rPr>
          <w:rFonts w:ascii="Courier New" w:hAnsi="Courier New" w:cs="Courier New"/>
          <w:b/>
          <w:sz w:val="16"/>
          <w:szCs w:val="16"/>
          <w:lang w:val="en-US"/>
        </w:rPr>
        <w:t>SELECT</w:t>
      </w:r>
      <w:r w:rsidRPr="00FE1D00">
        <w:rPr>
          <w:rFonts w:ascii="Courier New" w:hAnsi="Courier New" w:cs="Courier New"/>
          <w:sz w:val="16"/>
          <w:szCs w:val="16"/>
          <w:lang w:val="en-US"/>
        </w:rPr>
        <w:t xml:space="preserve"> </w:t>
      </w:r>
      <w:r w:rsidRPr="00FE1D00">
        <w:rPr>
          <w:rFonts w:ascii="Courier New" w:hAnsi="Courier New" w:cs="Courier New"/>
          <w:b/>
          <w:sz w:val="16"/>
          <w:szCs w:val="16"/>
          <w:lang w:val="en-US"/>
        </w:rPr>
        <w:t>NEXT</w:t>
      </w:r>
      <w:r w:rsidRPr="00FE1D00">
        <w:rPr>
          <w:rFonts w:ascii="Courier New" w:hAnsi="Courier New" w:cs="Courier New"/>
          <w:sz w:val="16"/>
          <w:szCs w:val="16"/>
          <w:lang w:val="en-US"/>
        </w:rPr>
        <w:t xml:space="preserve"> </w:t>
      </w:r>
      <w:r w:rsidRPr="00FE1D00">
        <w:rPr>
          <w:rFonts w:ascii="Courier New" w:hAnsi="Courier New" w:cs="Courier New"/>
          <w:b/>
          <w:sz w:val="16"/>
          <w:szCs w:val="16"/>
          <w:lang w:val="en-US"/>
        </w:rPr>
        <w:t>VALUE</w:t>
      </w:r>
      <w:r w:rsidRPr="00FE1D00">
        <w:rPr>
          <w:rFonts w:ascii="Courier New" w:hAnsi="Courier New" w:cs="Courier New"/>
          <w:sz w:val="16"/>
          <w:szCs w:val="16"/>
          <w:lang w:val="en-US"/>
        </w:rPr>
        <w:t xml:space="preserve"> </w:t>
      </w:r>
      <w:r w:rsidRPr="00FE1D00">
        <w:rPr>
          <w:rFonts w:ascii="Courier New" w:hAnsi="Courier New" w:cs="Courier New"/>
          <w:b/>
          <w:sz w:val="16"/>
          <w:szCs w:val="16"/>
          <w:lang w:val="en-US"/>
        </w:rPr>
        <w:t>FOR</w:t>
      </w:r>
      <w:r w:rsidRPr="00FE1D00">
        <w:rPr>
          <w:rFonts w:ascii="Courier New" w:hAnsi="Courier New" w:cs="Courier New"/>
          <w:sz w:val="16"/>
          <w:szCs w:val="16"/>
          <w:lang w:val="en-US"/>
        </w:rPr>
        <w:t xml:space="preserve"> GEN_INVOICE_ID </w:t>
      </w:r>
      <w:r w:rsidRPr="00FE1D00">
        <w:rPr>
          <w:rFonts w:ascii="Courier New" w:hAnsi="Courier New" w:cs="Courier New"/>
          <w:b/>
          <w:sz w:val="16"/>
          <w:szCs w:val="16"/>
          <w:lang w:val="en-US"/>
        </w:rPr>
        <w:t>FROM</w:t>
      </w:r>
      <w:r w:rsidRPr="00FE1D00">
        <w:rPr>
          <w:rFonts w:ascii="Courier New" w:hAnsi="Courier New" w:cs="Courier New"/>
          <w:sz w:val="16"/>
          <w:szCs w:val="16"/>
          <w:lang w:val="en-US"/>
        </w:rPr>
        <w:t xml:space="preserve"> RDB$DATABASE</w:t>
      </w:r>
    </w:p>
    <w:p w:rsidR="00FE1D00" w:rsidRPr="003F3DC3" w:rsidRDefault="00FE1D00" w:rsidP="00FE1D00">
      <w:pPr>
        <w:jc w:val="both"/>
        <w:rPr>
          <w:rFonts w:ascii="Arial" w:hAnsi="Arial" w:cs="Arial"/>
          <w:sz w:val="24"/>
          <w:szCs w:val="24"/>
          <w:lang w:val="en-US"/>
        </w:rPr>
      </w:pPr>
    </w:p>
    <w:p w:rsidR="00FE1D00" w:rsidRDefault="00E0416E" w:rsidP="00FE1D00">
      <w:pPr>
        <w:jc w:val="both"/>
        <w:rPr>
          <w:rFonts w:ascii="Arial" w:hAnsi="Arial" w:cs="Arial"/>
          <w:sz w:val="24"/>
          <w:szCs w:val="24"/>
          <w:lang w:val="en-US"/>
        </w:rPr>
      </w:pPr>
      <w:r w:rsidRPr="003F3DC3">
        <w:rPr>
          <w:rFonts w:ascii="Arial" w:hAnsi="Arial" w:cs="Arial"/>
          <w:sz w:val="24"/>
          <w:szCs w:val="24"/>
          <w:lang w:val="en-US"/>
        </w:rPr>
        <w:t>and calling the stored procedure after that:</w:t>
      </w:r>
    </w:p>
    <w:p w:rsidR="00FE1D00" w:rsidRPr="00FE1D00" w:rsidRDefault="00FE1D00" w:rsidP="00FE1D00">
      <w:pPr>
        <w:spacing w:after="0" w:line="240" w:lineRule="auto"/>
        <w:rPr>
          <w:rFonts w:ascii="Courier New" w:hAnsi="Courier New" w:cs="Courier New"/>
          <w:sz w:val="16"/>
          <w:szCs w:val="16"/>
          <w:lang w:val="en-US"/>
        </w:rPr>
      </w:pPr>
      <w:r w:rsidRPr="00FE1D00">
        <w:rPr>
          <w:rFonts w:ascii="Courier New" w:hAnsi="Courier New" w:cs="Courier New"/>
          <w:b/>
          <w:sz w:val="16"/>
          <w:szCs w:val="16"/>
          <w:lang w:val="en-US"/>
        </w:rPr>
        <w:t>EXECUTE</w:t>
      </w:r>
      <w:r w:rsidRPr="00FE1D00">
        <w:rPr>
          <w:rFonts w:ascii="Courier New" w:hAnsi="Courier New" w:cs="Courier New"/>
          <w:sz w:val="16"/>
          <w:szCs w:val="16"/>
          <w:lang w:val="en-US"/>
        </w:rPr>
        <w:t xml:space="preserve"> </w:t>
      </w:r>
      <w:r w:rsidRPr="00FE1D00">
        <w:rPr>
          <w:rFonts w:ascii="Courier New" w:hAnsi="Courier New" w:cs="Courier New"/>
          <w:b/>
          <w:sz w:val="16"/>
          <w:szCs w:val="16"/>
          <w:lang w:val="en-US"/>
        </w:rPr>
        <w:t>PROCEDURE</w:t>
      </w:r>
      <w:r w:rsidRPr="00FE1D00">
        <w:rPr>
          <w:rFonts w:ascii="Courier New" w:hAnsi="Courier New" w:cs="Courier New"/>
          <w:sz w:val="16"/>
          <w:szCs w:val="16"/>
          <w:lang w:val="en-US"/>
        </w:rPr>
        <w:t xml:space="preserve"> SP_ADD_INVOICE(:INVOICE_ID, :CUSTOMER_ID, :INVOICE_DATE);</w:t>
      </w:r>
    </w:p>
    <w:p w:rsidR="00FE1D00" w:rsidRDefault="00FE1D00" w:rsidP="00FE1D00">
      <w:pPr>
        <w:jc w:val="both"/>
        <w:rPr>
          <w:rFonts w:ascii="Arial" w:hAnsi="Arial" w:cs="Arial"/>
          <w:sz w:val="24"/>
          <w:szCs w:val="24"/>
          <w:lang w:val="en-US"/>
        </w:rPr>
      </w:pPr>
    </w:p>
    <w:p w:rsidR="00FE1D00" w:rsidRPr="003F3DC3" w:rsidRDefault="00E0416E" w:rsidP="00FE1D00">
      <w:pPr>
        <w:jc w:val="both"/>
        <w:rPr>
          <w:rFonts w:ascii="Arial" w:hAnsi="Arial" w:cs="Arial"/>
          <w:sz w:val="24"/>
          <w:szCs w:val="24"/>
          <w:lang w:val="en-US"/>
        </w:rPr>
      </w:pPr>
      <w:proofErr w:type="spellStart"/>
      <w:r w:rsidRPr="003F3DC3">
        <w:rPr>
          <w:rFonts w:ascii="Arial" w:hAnsi="Arial" w:cs="Arial"/>
          <w:sz w:val="24"/>
          <w:szCs w:val="24"/>
          <w:lang w:val="en-US"/>
        </w:rPr>
        <w:t>jOOQ</w:t>
      </w:r>
      <w:proofErr w:type="spellEnd"/>
      <w:r w:rsidRPr="003F3DC3">
        <w:rPr>
          <w:rFonts w:ascii="Arial" w:hAnsi="Arial" w:cs="Arial"/>
          <w:sz w:val="24"/>
          <w:szCs w:val="24"/>
          <w:lang w:val="en-US"/>
        </w:rPr>
        <w:t xml:space="preserve"> also provides tools to build simple DDL queries, but we </w:t>
      </w:r>
      <w:r w:rsidR="00DC6B4C">
        <w:rPr>
          <w:rFonts w:ascii="Arial" w:hAnsi="Arial" w:cs="Arial"/>
          <w:sz w:val="24"/>
          <w:szCs w:val="24"/>
          <w:lang w:val="en-US"/>
        </w:rPr>
        <w:t>do not cover</w:t>
      </w:r>
      <w:r w:rsidRPr="003F3DC3">
        <w:rPr>
          <w:rFonts w:ascii="Arial" w:hAnsi="Arial" w:cs="Arial"/>
          <w:sz w:val="24"/>
          <w:szCs w:val="24"/>
          <w:lang w:val="en-US"/>
        </w:rPr>
        <w:t xml:space="preserve"> them here.</w:t>
      </w:r>
    </w:p>
    <w:p w:rsidR="00FE1D00" w:rsidRPr="003F3DC3" w:rsidRDefault="00FE1D00" w:rsidP="00FE1D00">
      <w:pPr>
        <w:jc w:val="both"/>
        <w:rPr>
          <w:rFonts w:ascii="Arial" w:hAnsi="Arial" w:cs="Arial"/>
          <w:sz w:val="24"/>
          <w:szCs w:val="24"/>
          <w:lang w:val="en-US"/>
        </w:rPr>
      </w:pPr>
    </w:p>
    <w:p w:rsidR="00FE1D00" w:rsidRPr="003F3DC3" w:rsidRDefault="00E0416E" w:rsidP="00FE1D00">
      <w:pPr>
        <w:pStyle w:val="Heading3"/>
        <w:rPr>
          <w:rFonts w:ascii="Arial" w:hAnsi="Arial" w:cs="Arial"/>
          <w:sz w:val="24"/>
          <w:szCs w:val="24"/>
          <w:lang w:val="en-US"/>
        </w:rPr>
      </w:pPr>
      <w:bookmarkStart w:id="12" w:name="_Toc477772247"/>
      <w:r w:rsidRPr="003F3DC3">
        <w:rPr>
          <w:rFonts w:ascii="Arial" w:hAnsi="Arial" w:cs="Arial"/>
          <w:sz w:val="24"/>
          <w:szCs w:val="24"/>
          <w:lang w:val="en-US"/>
        </w:rPr>
        <w:t xml:space="preserve">Working with </w:t>
      </w:r>
      <w:bookmarkEnd w:id="12"/>
      <w:r w:rsidR="002B6FAD">
        <w:rPr>
          <w:rFonts w:ascii="Arial" w:hAnsi="Arial" w:cs="Arial"/>
          <w:sz w:val="24"/>
          <w:szCs w:val="24"/>
          <w:lang w:val="en-US"/>
        </w:rPr>
        <w:t>T</w:t>
      </w:r>
      <w:r w:rsidR="002B6FAD" w:rsidRPr="003F3DC3">
        <w:rPr>
          <w:rFonts w:ascii="Arial" w:hAnsi="Arial" w:cs="Arial"/>
          <w:sz w:val="24"/>
          <w:szCs w:val="24"/>
          <w:lang w:val="en-US"/>
        </w:rPr>
        <w:t>ransactions</w:t>
      </w:r>
    </w:p>
    <w:p w:rsidR="00FE1D00" w:rsidRPr="003F3DC3" w:rsidRDefault="00FE1D00" w:rsidP="00FE1D00">
      <w:pPr>
        <w:jc w:val="both"/>
        <w:rPr>
          <w:rFonts w:ascii="Arial" w:hAnsi="Arial" w:cs="Arial"/>
          <w:sz w:val="24"/>
          <w:szCs w:val="24"/>
          <w:lang w:val="en-US"/>
        </w:rPr>
      </w:pPr>
    </w:p>
    <w:p w:rsidR="001D77EC" w:rsidRDefault="00E0416E" w:rsidP="00FE1D00">
      <w:pPr>
        <w:jc w:val="both"/>
        <w:rPr>
          <w:rFonts w:ascii="Arial" w:hAnsi="Arial" w:cs="Arial"/>
          <w:sz w:val="24"/>
          <w:szCs w:val="24"/>
          <w:lang w:val="en-US"/>
        </w:rPr>
      </w:pPr>
      <w:r w:rsidRPr="003F3DC3">
        <w:rPr>
          <w:rFonts w:ascii="Arial" w:hAnsi="Arial" w:cs="Arial"/>
          <w:sz w:val="24"/>
          <w:szCs w:val="24"/>
          <w:lang w:val="en-US"/>
        </w:rPr>
        <w:t xml:space="preserve">By default, </w:t>
      </w:r>
      <w:proofErr w:type="spellStart"/>
      <w:r w:rsidRPr="003F3DC3">
        <w:rPr>
          <w:rFonts w:ascii="Arial" w:hAnsi="Arial" w:cs="Arial"/>
          <w:sz w:val="24"/>
          <w:szCs w:val="24"/>
          <w:lang w:val="en-US"/>
        </w:rPr>
        <w:t>jOOQ</w:t>
      </w:r>
      <w:proofErr w:type="spellEnd"/>
      <w:r w:rsidRPr="003F3DC3">
        <w:rPr>
          <w:rFonts w:ascii="Arial" w:hAnsi="Arial" w:cs="Arial"/>
          <w:sz w:val="24"/>
          <w:szCs w:val="24"/>
          <w:lang w:val="en-US"/>
        </w:rPr>
        <w:t xml:space="preserve"> runs in </w:t>
      </w:r>
      <w:r w:rsidR="001D77EC">
        <w:rPr>
          <w:rFonts w:ascii="Arial" w:hAnsi="Arial" w:cs="Arial"/>
          <w:sz w:val="24"/>
          <w:szCs w:val="24"/>
          <w:lang w:val="en-US"/>
        </w:rPr>
        <w:t>a</w:t>
      </w:r>
      <w:r w:rsidR="001D77EC" w:rsidRPr="003F3DC3">
        <w:rPr>
          <w:rFonts w:ascii="Arial" w:hAnsi="Arial" w:cs="Arial"/>
          <w:sz w:val="24"/>
          <w:szCs w:val="24"/>
          <w:lang w:val="en-US"/>
        </w:rPr>
        <w:t xml:space="preserve"> </w:t>
      </w:r>
      <w:r w:rsidRPr="003F3DC3">
        <w:rPr>
          <w:rFonts w:ascii="Arial" w:hAnsi="Arial" w:cs="Arial"/>
          <w:sz w:val="24"/>
          <w:szCs w:val="24"/>
          <w:lang w:val="en-US"/>
        </w:rPr>
        <w:t xml:space="preserve">mode </w:t>
      </w:r>
      <w:r w:rsidR="001D77EC">
        <w:rPr>
          <w:rFonts w:ascii="Arial" w:hAnsi="Arial" w:cs="Arial"/>
          <w:sz w:val="24"/>
          <w:szCs w:val="24"/>
          <w:lang w:val="en-US"/>
        </w:rPr>
        <w:t>that</w:t>
      </w:r>
      <w:r w:rsidRPr="003F3DC3">
        <w:rPr>
          <w:rFonts w:ascii="Arial" w:hAnsi="Arial" w:cs="Arial"/>
          <w:sz w:val="24"/>
          <w:szCs w:val="24"/>
          <w:lang w:val="en-US"/>
        </w:rPr>
        <w:t xml:space="preserve"> commits transactions</w:t>
      </w:r>
      <w:r w:rsidR="001D77EC">
        <w:rPr>
          <w:rFonts w:ascii="Arial" w:hAnsi="Arial" w:cs="Arial"/>
          <w:sz w:val="24"/>
          <w:szCs w:val="24"/>
          <w:lang w:val="en-US"/>
        </w:rPr>
        <w:t xml:space="preserve"> </w:t>
      </w:r>
      <w:r w:rsidR="001D77EC" w:rsidRPr="003F3DC3">
        <w:rPr>
          <w:rFonts w:ascii="Arial" w:hAnsi="Arial" w:cs="Arial"/>
          <w:sz w:val="24"/>
          <w:szCs w:val="24"/>
          <w:lang w:val="en-US"/>
        </w:rPr>
        <w:t>automatically</w:t>
      </w:r>
      <w:r w:rsidR="001D77EC">
        <w:rPr>
          <w:rFonts w:ascii="Arial" w:hAnsi="Arial" w:cs="Arial"/>
          <w:sz w:val="24"/>
          <w:szCs w:val="24"/>
          <w:lang w:val="en-US"/>
        </w:rPr>
        <w:t xml:space="preserve">.  It starts </w:t>
      </w:r>
      <w:r w:rsidRPr="003F3DC3">
        <w:rPr>
          <w:rFonts w:ascii="Arial" w:hAnsi="Arial" w:cs="Arial"/>
          <w:sz w:val="24"/>
          <w:szCs w:val="24"/>
          <w:lang w:val="en-US"/>
        </w:rPr>
        <w:t xml:space="preserve">a new transaction for each SQL statement and </w:t>
      </w:r>
      <w:r w:rsidR="001D77EC">
        <w:rPr>
          <w:rFonts w:ascii="Arial" w:hAnsi="Arial" w:cs="Arial"/>
          <w:sz w:val="24"/>
          <w:szCs w:val="24"/>
          <w:lang w:val="en-US"/>
        </w:rPr>
        <w:t xml:space="preserve">commits </w:t>
      </w:r>
      <w:r w:rsidRPr="003F3DC3">
        <w:rPr>
          <w:rFonts w:ascii="Arial" w:hAnsi="Arial" w:cs="Arial"/>
          <w:sz w:val="24"/>
          <w:szCs w:val="24"/>
          <w:lang w:val="en-US"/>
        </w:rPr>
        <w:t xml:space="preserve">the transaction </w:t>
      </w:r>
      <w:r w:rsidR="00FF5E7D">
        <w:rPr>
          <w:rFonts w:ascii="Arial" w:hAnsi="Arial" w:cs="Arial"/>
          <w:sz w:val="24"/>
          <w:szCs w:val="24"/>
          <w:lang w:val="en-US"/>
        </w:rPr>
        <w:t>i</w:t>
      </w:r>
      <w:r w:rsidRPr="003F3DC3">
        <w:rPr>
          <w:rFonts w:ascii="Arial" w:hAnsi="Arial" w:cs="Arial"/>
          <w:sz w:val="24"/>
          <w:szCs w:val="24"/>
          <w:lang w:val="en-US"/>
        </w:rPr>
        <w:t xml:space="preserve">f there are no errors in the </w:t>
      </w:r>
      <w:r w:rsidR="001D77EC" w:rsidRPr="003F3DC3">
        <w:rPr>
          <w:rFonts w:ascii="Arial" w:hAnsi="Arial" w:cs="Arial"/>
          <w:sz w:val="24"/>
          <w:szCs w:val="24"/>
          <w:lang w:val="en-US"/>
        </w:rPr>
        <w:t>executi</w:t>
      </w:r>
      <w:r w:rsidR="001D77EC">
        <w:rPr>
          <w:rFonts w:ascii="Arial" w:hAnsi="Arial" w:cs="Arial"/>
          <w:sz w:val="24"/>
          <w:szCs w:val="24"/>
          <w:lang w:val="en-US"/>
        </w:rPr>
        <w:t>on of</w:t>
      </w:r>
      <w:r w:rsidR="001D77EC" w:rsidRPr="003F3DC3">
        <w:rPr>
          <w:rFonts w:ascii="Arial" w:hAnsi="Arial" w:cs="Arial"/>
          <w:sz w:val="24"/>
          <w:szCs w:val="24"/>
          <w:lang w:val="en-US"/>
        </w:rPr>
        <w:t xml:space="preserve"> </w:t>
      </w:r>
      <w:r w:rsidRPr="003F3DC3">
        <w:rPr>
          <w:rFonts w:ascii="Arial" w:hAnsi="Arial" w:cs="Arial"/>
          <w:sz w:val="24"/>
          <w:szCs w:val="24"/>
          <w:lang w:val="en-US"/>
        </w:rPr>
        <w:t xml:space="preserve">the statement. </w:t>
      </w:r>
      <w:r w:rsidR="001D77EC">
        <w:rPr>
          <w:rFonts w:ascii="Arial" w:hAnsi="Arial" w:cs="Arial"/>
          <w:sz w:val="24"/>
          <w:szCs w:val="24"/>
          <w:lang w:val="en-US"/>
        </w:rPr>
        <w:t>T</w:t>
      </w:r>
      <w:r w:rsidR="001D77EC" w:rsidRPr="003F3DC3">
        <w:rPr>
          <w:rFonts w:ascii="Arial" w:hAnsi="Arial" w:cs="Arial"/>
          <w:sz w:val="24"/>
          <w:szCs w:val="24"/>
          <w:lang w:val="en-US"/>
        </w:rPr>
        <w:t xml:space="preserve">he </w:t>
      </w:r>
      <w:r w:rsidRPr="003F3DC3">
        <w:rPr>
          <w:rFonts w:ascii="Arial" w:hAnsi="Arial" w:cs="Arial"/>
          <w:sz w:val="24"/>
          <w:szCs w:val="24"/>
          <w:lang w:val="en-US"/>
        </w:rPr>
        <w:t>transaction is rolled back</w:t>
      </w:r>
      <w:r w:rsidR="001D77EC">
        <w:rPr>
          <w:rFonts w:ascii="Arial" w:hAnsi="Arial" w:cs="Arial"/>
          <w:sz w:val="24"/>
          <w:szCs w:val="24"/>
          <w:lang w:val="en-US"/>
        </w:rPr>
        <w:t xml:space="preserve"> if an error occurs</w:t>
      </w:r>
      <w:r w:rsidRPr="003F3DC3">
        <w:rPr>
          <w:rFonts w:ascii="Arial" w:hAnsi="Arial" w:cs="Arial"/>
          <w:sz w:val="24"/>
          <w:szCs w:val="24"/>
          <w:lang w:val="en-US"/>
        </w:rPr>
        <w:t xml:space="preserve">. </w:t>
      </w:r>
    </w:p>
    <w:p w:rsidR="00FE1D00" w:rsidRPr="003F3DC3" w:rsidRDefault="001D77EC" w:rsidP="00FE1D00">
      <w:pPr>
        <w:jc w:val="both"/>
        <w:rPr>
          <w:rFonts w:ascii="Arial" w:hAnsi="Arial" w:cs="Arial"/>
          <w:sz w:val="24"/>
          <w:szCs w:val="24"/>
          <w:lang w:val="en-US"/>
        </w:rPr>
      </w:pPr>
      <w:r>
        <w:rPr>
          <w:rFonts w:ascii="Arial" w:hAnsi="Arial" w:cs="Arial"/>
          <w:sz w:val="24"/>
          <w:szCs w:val="24"/>
          <w:lang w:val="en-US"/>
        </w:rPr>
        <w:t xml:space="preserve">The default </w:t>
      </w:r>
      <w:r w:rsidR="00E0416E" w:rsidRPr="003F3DC3">
        <w:rPr>
          <w:rFonts w:ascii="Arial" w:hAnsi="Arial" w:cs="Arial"/>
          <w:sz w:val="24"/>
          <w:szCs w:val="24"/>
          <w:lang w:val="en-US"/>
        </w:rPr>
        <w:t xml:space="preserve">transaction </w:t>
      </w:r>
      <w:r>
        <w:rPr>
          <w:rFonts w:ascii="Arial" w:hAnsi="Arial" w:cs="Arial"/>
          <w:sz w:val="24"/>
          <w:szCs w:val="24"/>
          <w:lang w:val="en-US"/>
        </w:rPr>
        <w:t>has</w:t>
      </w:r>
      <w:r w:rsidRPr="003F3DC3">
        <w:rPr>
          <w:rFonts w:ascii="Arial" w:hAnsi="Arial" w:cs="Arial"/>
          <w:sz w:val="24"/>
          <w:szCs w:val="24"/>
          <w:lang w:val="en-US"/>
        </w:rPr>
        <w:t xml:space="preserve"> </w:t>
      </w:r>
      <w:r w:rsidR="00E0416E" w:rsidRPr="003F3DC3">
        <w:rPr>
          <w:rFonts w:ascii="Arial" w:hAnsi="Arial" w:cs="Arial"/>
          <w:sz w:val="24"/>
          <w:szCs w:val="24"/>
          <w:lang w:val="en-US"/>
        </w:rPr>
        <w:t>the following parameters: READ_WRITE</w:t>
      </w:r>
      <w:ins w:id="13" w:author="Helen" w:date="2017-11-14T17:17:00Z">
        <w:r w:rsidR="00C91B6A">
          <w:rPr>
            <w:rFonts w:ascii="Arial" w:hAnsi="Arial" w:cs="Arial"/>
            <w:sz w:val="24"/>
            <w:szCs w:val="24"/>
            <w:lang w:val="en-US"/>
          </w:rPr>
          <w:t xml:space="preserve"> </w:t>
        </w:r>
      </w:ins>
      <w:ins w:id="14" w:author="Helen" w:date="2017-11-14T17:16:00Z">
        <w:r w:rsidR="00C91B6A">
          <w:rPr>
            <w:rFonts w:ascii="Arial" w:hAnsi="Arial" w:cs="Arial"/>
            <w:sz w:val="24"/>
            <w:szCs w:val="24"/>
            <w:lang w:val="en-US"/>
          </w:rPr>
          <w:t xml:space="preserve">| </w:t>
        </w:r>
      </w:ins>
      <w:r w:rsidR="00E0416E" w:rsidRPr="003F3DC3">
        <w:rPr>
          <w:rFonts w:ascii="Arial" w:hAnsi="Arial" w:cs="Arial"/>
          <w:sz w:val="24"/>
          <w:szCs w:val="24"/>
          <w:lang w:val="en-US"/>
        </w:rPr>
        <w:t xml:space="preserve"> READ_COMMIT</w:t>
      </w:r>
      <w:r w:rsidR="007E65E5">
        <w:rPr>
          <w:rFonts w:ascii="Arial" w:hAnsi="Arial" w:cs="Arial"/>
          <w:sz w:val="24"/>
          <w:szCs w:val="24"/>
          <w:lang w:val="en-US"/>
        </w:rPr>
        <w:t>T</w:t>
      </w:r>
      <w:r w:rsidR="00E0416E" w:rsidRPr="003F3DC3">
        <w:rPr>
          <w:rFonts w:ascii="Arial" w:hAnsi="Arial" w:cs="Arial"/>
          <w:sz w:val="24"/>
          <w:szCs w:val="24"/>
          <w:lang w:val="en-US"/>
        </w:rPr>
        <w:t>ED</w:t>
      </w:r>
      <w:ins w:id="15" w:author="Helen" w:date="2017-11-14T17:16:00Z">
        <w:r w:rsidR="00C91B6A">
          <w:rPr>
            <w:rFonts w:ascii="Arial" w:hAnsi="Arial" w:cs="Arial"/>
            <w:sz w:val="24"/>
            <w:szCs w:val="24"/>
            <w:lang w:val="en-US"/>
          </w:rPr>
          <w:t xml:space="preserve"> |</w:t>
        </w:r>
      </w:ins>
      <w:r w:rsidR="00E0416E" w:rsidRPr="003F3DC3">
        <w:rPr>
          <w:rFonts w:ascii="Arial" w:hAnsi="Arial" w:cs="Arial"/>
          <w:sz w:val="24"/>
          <w:szCs w:val="24"/>
          <w:lang w:val="en-US"/>
        </w:rPr>
        <w:t xml:space="preserve"> REC_VERSION</w:t>
      </w:r>
      <w:ins w:id="16" w:author="Helen" w:date="2017-11-14T17:16:00Z">
        <w:r w:rsidR="00C91B6A">
          <w:rPr>
            <w:rFonts w:ascii="Arial" w:hAnsi="Arial" w:cs="Arial"/>
            <w:sz w:val="24"/>
            <w:szCs w:val="24"/>
            <w:lang w:val="en-US"/>
          </w:rPr>
          <w:t xml:space="preserve"> |</w:t>
        </w:r>
      </w:ins>
      <w:r w:rsidR="00E0416E" w:rsidRPr="003F3DC3">
        <w:rPr>
          <w:rFonts w:ascii="Arial" w:hAnsi="Arial" w:cs="Arial"/>
          <w:sz w:val="24"/>
          <w:szCs w:val="24"/>
          <w:lang w:val="en-US"/>
        </w:rPr>
        <w:t xml:space="preserve"> WAIT</w:t>
      </w:r>
      <w:r>
        <w:rPr>
          <w:rFonts w:ascii="Arial" w:hAnsi="Arial" w:cs="Arial"/>
          <w:sz w:val="24"/>
          <w:szCs w:val="24"/>
          <w:lang w:val="en-US"/>
        </w:rPr>
        <w:t xml:space="preserve">, </w:t>
      </w:r>
      <w:r w:rsidR="00E0416E" w:rsidRPr="003F3DC3">
        <w:rPr>
          <w:rFonts w:ascii="Arial" w:hAnsi="Arial" w:cs="Arial"/>
          <w:sz w:val="24"/>
          <w:szCs w:val="24"/>
          <w:lang w:val="en-US"/>
        </w:rPr>
        <w:t xml:space="preserve">the same </w:t>
      </w:r>
      <w:r>
        <w:rPr>
          <w:rFonts w:ascii="Arial" w:hAnsi="Arial" w:cs="Arial"/>
          <w:sz w:val="24"/>
          <w:szCs w:val="24"/>
          <w:lang w:val="en-US"/>
        </w:rPr>
        <w:t xml:space="preserve">parameters that are </w:t>
      </w:r>
      <w:r w:rsidR="00E0416E" w:rsidRPr="003F3DC3">
        <w:rPr>
          <w:rFonts w:ascii="Arial" w:hAnsi="Arial" w:cs="Arial"/>
          <w:sz w:val="24"/>
          <w:szCs w:val="24"/>
          <w:lang w:val="en-US"/>
        </w:rPr>
        <w:t>used by the JDBC driver. You can change the default isolation mode using the parameters of the connection pool</w:t>
      </w:r>
      <w:r>
        <w:rPr>
          <w:rFonts w:ascii="Arial" w:hAnsi="Arial" w:cs="Arial"/>
          <w:sz w:val="24"/>
          <w:szCs w:val="24"/>
          <w:lang w:val="en-US"/>
        </w:rPr>
        <w:t>--</w:t>
      </w:r>
      <w:proofErr w:type="spellStart"/>
      <w:r w:rsidR="00E0416E" w:rsidRPr="003F3DC3">
        <w:rPr>
          <w:rFonts w:ascii="Arial" w:hAnsi="Arial" w:cs="Arial"/>
          <w:sz w:val="24"/>
          <w:szCs w:val="24"/>
          <w:lang w:val="en-US"/>
        </w:rPr>
        <w:t>seBasicDataSource.setDefaultTransactionIsolation</w:t>
      </w:r>
      <w:proofErr w:type="spellEnd"/>
      <w:r w:rsidR="00E0416E" w:rsidRPr="003F3DC3">
        <w:rPr>
          <w:rFonts w:ascii="Arial" w:hAnsi="Arial" w:cs="Arial"/>
          <w:sz w:val="24"/>
          <w:szCs w:val="24"/>
          <w:lang w:val="en-US"/>
        </w:rPr>
        <w:t xml:space="preserve"> in the </w:t>
      </w:r>
      <w:proofErr w:type="spellStart"/>
      <w:r w:rsidR="00E0416E" w:rsidRPr="003F3DC3">
        <w:rPr>
          <w:rFonts w:ascii="Arial" w:hAnsi="Arial" w:cs="Arial"/>
          <w:sz w:val="24"/>
          <w:szCs w:val="24"/>
          <w:lang w:val="en-US"/>
        </w:rPr>
        <w:t>getDataSource</w:t>
      </w:r>
      <w:proofErr w:type="spellEnd"/>
      <w:r w:rsidR="00E0416E" w:rsidRPr="003F3DC3">
        <w:rPr>
          <w:rFonts w:ascii="Arial" w:hAnsi="Arial" w:cs="Arial"/>
          <w:sz w:val="24"/>
          <w:szCs w:val="24"/>
          <w:lang w:val="en-US"/>
        </w:rPr>
        <w:t xml:space="preserve"> method of the </w:t>
      </w:r>
      <w:proofErr w:type="spellStart"/>
      <w:r w:rsidR="00E0416E" w:rsidRPr="003F3DC3">
        <w:rPr>
          <w:rFonts w:ascii="Arial" w:hAnsi="Arial" w:cs="Arial"/>
          <w:sz w:val="24"/>
          <w:szCs w:val="24"/>
          <w:lang w:val="en-US"/>
        </w:rPr>
        <w:t>JooqConfig</w:t>
      </w:r>
      <w:proofErr w:type="spellEnd"/>
      <w:r w:rsidR="00E0416E" w:rsidRPr="003F3DC3">
        <w:rPr>
          <w:rFonts w:ascii="Arial" w:hAnsi="Arial" w:cs="Arial"/>
          <w:sz w:val="24"/>
          <w:szCs w:val="24"/>
          <w:lang w:val="en-US"/>
        </w:rPr>
        <w:t xml:space="preserve"> configuration class.</w:t>
      </w:r>
    </w:p>
    <w:p w:rsidR="00730322" w:rsidRDefault="00730322" w:rsidP="004C1C41">
      <w:pPr>
        <w:pStyle w:val="Heading4"/>
        <w:rPr>
          <w:rFonts w:ascii="Arial" w:hAnsi="Arial" w:cs="Arial"/>
          <w:sz w:val="24"/>
          <w:szCs w:val="24"/>
          <w:lang w:val="en-US"/>
        </w:rPr>
      </w:pPr>
      <w:r>
        <w:rPr>
          <w:rFonts w:ascii="Arial" w:hAnsi="Arial" w:cs="Arial"/>
          <w:sz w:val="24"/>
          <w:szCs w:val="24"/>
          <w:lang w:val="en-US"/>
        </w:rPr>
        <w:t>Explicit Transactions</w:t>
      </w:r>
    </w:p>
    <w:p w:rsidR="00FE1D00" w:rsidRDefault="001D77EC" w:rsidP="00FE1D00">
      <w:pPr>
        <w:jc w:val="both"/>
        <w:rPr>
          <w:rFonts w:ascii="Arial" w:hAnsi="Arial" w:cs="Arial"/>
          <w:sz w:val="24"/>
          <w:szCs w:val="24"/>
          <w:lang w:val="en-US"/>
        </w:rPr>
      </w:pPr>
      <w:r>
        <w:rPr>
          <w:rFonts w:ascii="Arial" w:hAnsi="Arial" w:cs="Arial"/>
          <w:sz w:val="24"/>
          <w:szCs w:val="24"/>
          <w:lang w:val="en-US"/>
        </w:rPr>
        <w:t>I</w:t>
      </w:r>
      <w:r w:rsidR="00E0416E" w:rsidRPr="003F3DC3">
        <w:rPr>
          <w:rFonts w:ascii="Arial" w:hAnsi="Arial" w:cs="Arial"/>
          <w:sz w:val="24"/>
          <w:szCs w:val="24"/>
          <w:lang w:val="en-US"/>
        </w:rPr>
        <w:t xml:space="preserve">n </w:t>
      </w:r>
      <w:proofErr w:type="spellStart"/>
      <w:r w:rsidR="00E0416E" w:rsidRPr="003F3DC3">
        <w:rPr>
          <w:rFonts w:ascii="Arial" w:hAnsi="Arial" w:cs="Arial"/>
          <w:sz w:val="24"/>
          <w:szCs w:val="24"/>
          <w:lang w:val="en-US"/>
        </w:rPr>
        <w:t>jOOQ</w:t>
      </w:r>
      <w:proofErr w:type="spellEnd"/>
      <w:r>
        <w:rPr>
          <w:rFonts w:ascii="Arial" w:hAnsi="Arial" w:cs="Arial"/>
          <w:sz w:val="24"/>
          <w:szCs w:val="24"/>
          <w:lang w:val="en-US"/>
        </w:rPr>
        <w:t xml:space="preserve"> you have </w:t>
      </w:r>
      <w:r w:rsidRPr="003F3DC3">
        <w:rPr>
          <w:rFonts w:ascii="Arial" w:hAnsi="Arial" w:cs="Arial"/>
          <w:sz w:val="24"/>
          <w:szCs w:val="24"/>
          <w:lang w:val="en-US"/>
        </w:rPr>
        <w:t>several ways to control transactions</w:t>
      </w:r>
      <w:r>
        <w:rPr>
          <w:rFonts w:ascii="Arial" w:hAnsi="Arial" w:cs="Arial"/>
          <w:sz w:val="24"/>
          <w:szCs w:val="24"/>
          <w:lang w:val="en-US"/>
        </w:rPr>
        <w:t xml:space="preserve"> </w:t>
      </w:r>
      <w:r w:rsidRPr="003F3DC3">
        <w:rPr>
          <w:rFonts w:ascii="Arial" w:hAnsi="Arial" w:cs="Arial"/>
          <w:sz w:val="24"/>
          <w:szCs w:val="24"/>
          <w:lang w:val="en-US"/>
        </w:rPr>
        <w:t>explicitly</w:t>
      </w:r>
      <w:r w:rsidR="00E0416E" w:rsidRPr="003F3DC3">
        <w:rPr>
          <w:rFonts w:ascii="Arial" w:hAnsi="Arial" w:cs="Arial"/>
          <w:sz w:val="24"/>
          <w:szCs w:val="24"/>
          <w:lang w:val="en-US"/>
        </w:rPr>
        <w:t xml:space="preserve">. Since we </w:t>
      </w:r>
      <w:r>
        <w:rPr>
          <w:rFonts w:ascii="Arial" w:hAnsi="Arial" w:cs="Arial"/>
          <w:sz w:val="24"/>
          <w:szCs w:val="24"/>
          <w:lang w:val="en-US"/>
        </w:rPr>
        <w:t xml:space="preserve">are going to </w:t>
      </w:r>
      <w:r w:rsidR="00E0416E" w:rsidRPr="003F3DC3">
        <w:rPr>
          <w:rFonts w:ascii="Arial" w:hAnsi="Arial" w:cs="Arial"/>
          <w:sz w:val="24"/>
          <w:szCs w:val="24"/>
          <w:lang w:val="en-US"/>
        </w:rPr>
        <w:t xml:space="preserve">develop our application </w:t>
      </w:r>
      <w:r w:rsidR="00BC1FDB">
        <w:rPr>
          <w:rFonts w:ascii="Arial" w:hAnsi="Arial" w:cs="Arial"/>
          <w:sz w:val="24"/>
          <w:szCs w:val="24"/>
          <w:lang w:val="en-US"/>
        </w:rPr>
        <w:t>using</w:t>
      </w:r>
      <w:r w:rsidR="00E0416E" w:rsidRPr="003F3DC3">
        <w:rPr>
          <w:rFonts w:ascii="Arial" w:hAnsi="Arial" w:cs="Arial"/>
          <w:sz w:val="24"/>
          <w:szCs w:val="24"/>
          <w:lang w:val="en-US"/>
        </w:rPr>
        <w:t xml:space="preserve"> </w:t>
      </w:r>
      <w:r>
        <w:rPr>
          <w:rFonts w:ascii="Arial" w:hAnsi="Arial" w:cs="Arial"/>
          <w:sz w:val="24"/>
          <w:szCs w:val="24"/>
          <w:lang w:val="en-US"/>
        </w:rPr>
        <w:t xml:space="preserve">the </w:t>
      </w:r>
      <w:r w:rsidR="00E0416E" w:rsidRPr="003F3DC3">
        <w:rPr>
          <w:rFonts w:ascii="Arial" w:hAnsi="Arial" w:cs="Arial"/>
          <w:sz w:val="24"/>
          <w:szCs w:val="24"/>
          <w:lang w:val="en-US"/>
        </w:rPr>
        <w:t xml:space="preserve">Spring Framework, we will use the transaction manager specified in the configuration (JooqConfig). You can get the transaction manager by declaring the txMgr property in the class </w:t>
      </w:r>
      <w:r>
        <w:rPr>
          <w:rFonts w:ascii="Arial" w:hAnsi="Arial" w:cs="Arial"/>
          <w:sz w:val="24"/>
          <w:szCs w:val="24"/>
          <w:lang w:val="en-US"/>
        </w:rPr>
        <w:t>as follows</w:t>
      </w:r>
      <w:r w:rsidR="00E0416E" w:rsidRPr="003F3DC3">
        <w:rPr>
          <w:rFonts w:ascii="Arial" w:hAnsi="Arial" w:cs="Arial"/>
          <w:sz w:val="24"/>
          <w:szCs w:val="24"/>
          <w:lang w:val="en-US"/>
        </w:rPr>
        <w:t>:</w:t>
      </w:r>
    </w:p>
    <w:p w:rsidR="004C2815" w:rsidRPr="004C2815" w:rsidRDefault="004C2815" w:rsidP="004C2815">
      <w:pPr>
        <w:pStyle w:val="1"/>
      </w:pPr>
      <w:r w:rsidRPr="004C2815">
        <w:t xml:space="preserve">@Autowired </w:t>
      </w:r>
    </w:p>
    <w:p w:rsidR="004C2815" w:rsidRPr="004C2815" w:rsidRDefault="004C2815" w:rsidP="004C2815">
      <w:pPr>
        <w:spacing w:after="0" w:line="240" w:lineRule="auto"/>
        <w:rPr>
          <w:rFonts w:ascii="Courier New" w:hAnsi="Courier New" w:cs="Courier New"/>
          <w:sz w:val="16"/>
          <w:szCs w:val="16"/>
          <w:lang w:val="en-US"/>
        </w:rPr>
      </w:pPr>
      <w:r w:rsidRPr="004C2815">
        <w:rPr>
          <w:rFonts w:ascii="Courier New" w:hAnsi="Courier New" w:cs="Courier New"/>
          <w:sz w:val="16"/>
          <w:szCs w:val="16"/>
          <w:lang w:val="en-US"/>
        </w:rPr>
        <w:t xml:space="preserve">private DataSourceTransactionManager txMgr;  </w:t>
      </w:r>
    </w:p>
    <w:p w:rsidR="00FE1D00" w:rsidRPr="003F3DC3" w:rsidRDefault="00FE1D00" w:rsidP="00FE1D00">
      <w:pPr>
        <w:jc w:val="both"/>
        <w:rPr>
          <w:rFonts w:ascii="Arial" w:hAnsi="Arial" w:cs="Arial"/>
          <w:sz w:val="24"/>
          <w:szCs w:val="24"/>
          <w:lang w:val="en-US"/>
        </w:rPr>
      </w:pPr>
    </w:p>
    <w:p w:rsidR="00FE1D00" w:rsidRDefault="001D77EC" w:rsidP="00FE1D00">
      <w:pPr>
        <w:jc w:val="both"/>
        <w:rPr>
          <w:rFonts w:ascii="Arial" w:hAnsi="Arial" w:cs="Arial"/>
          <w:sz w:val="24"/>
          <w:szCs w:val="24"/>
          <w:lang w:val="en-US"/>
        </w:rPr>
      </w:pPr>
      <w:r>
        <w:rPr>
          <w:rFonts w:ascii="Arial" w:hAnsi="Arial" w:cs="Arial"/>
          <w:sz w:val="24"/>
          <w:szCs w:val="24"/>
          <w:lang w:val="en-US"/>
        </w:rPr>
        <w:t>T</w:t>
      </w:r>
      <w:r w:rsidRPr="003F3DC3">
        <w:rPr>
          <w:rFonts w:ascii="Arial" w:hAnsi="Arial" w:cs="Arial"/>
          <w:sz w:val="24"/>
          <w:szCs w:val="24"/>
          <w:lang w:val="en-US"/>
        </w:rPr>
        <w:t xml:space="preserve">he </w:t>
      </w:r>
      <w:r w:rsidR="00E0416E" w:rsidRPr="003F3DC3">
        <w:rPr>
          <w:rFonts w:ascii="Arial" w:hAnsi="Arial" w:cs="Arial"/>
          <w:sz w:val="24"/>
          <w:szCs w:val="24"/>
          <w:lang w:val="en-US"/>
        </w:rPr>
        <w:t xml:space="preserve">standard scenario </w:t>
      </w:r>
      <w:r>
        <w:rPr>
          <w:rFonts w:ascii="Arial" w:hAnsi="Arial" w:cs="Arial"/>
          <w:sz w:val="24"/>
          <w:szCs w:val="24"/>
          <w:lang w:val="en-US"/>
        </w:rPr>
        <w:t>for</w:t>
      </w:r>
      <w:r w:rsidRPr="003F3DC3">
        <w:rPr>
          <w:rFonts w:ascii="Arial" w:hAnsi="Arial" w:cs="Arial"/>
          <w:sz w:val="24"/>
          <w:szCs w:val="24"/>
          <w:lang w:val="en-US"/>
        </w:rPr>
        <w:t xml:space="preserve"> </w:t>
      </w:r>
      <w:r>
        <w:rPr>
          <w:rFonts w:ascii="Arial" w:hAnsi="Arial" w:cs="Arial"/>
          <w:sz w:val="24"/>
          <w:szCs w:val="24"/>
          <w:lang w:val="en-US"/>
        </w:rPr>
        <w:t xml:space="preserve">using this technique </w:t>
      </w:r>
      <w:r w:rsidR="00E0416E" w:rsidRPr="003F3DC3">
        <w:rPr>
          <w:rFonts w:ascii="Arial" w:hAnsi="Arial" w:cs="Arial"/>
          <w:sz w:val="24"/>
          <w:szCs w:val="24"/>
          <w:lang w:val="en-US"/>
        </w:rPr>
        <w:t xml:space="preserve">with a transaction </w:t>
      </w:r>
      <w:r>
        <w:rPr>
          <w:rFonts w:ascii="Arial" w:hAnsi="Arial" w:cs="Arial"/>
          <w:sz w:val="24"/>
          <w:szCs w:val="24"/>
          <w:lang w:val="en-US"/>
        </w:rPr>
        <w:t>would be coded</w:t>
      </w:r>
      <w:r w:rsidRPr="003F3DC3">
        <w:rPr>
          <w:rFonts w:ascii="Arial" w:hAnsi="Arial" w:cs="Arial"/>
          <w:sz w:val="24"/>
          <w:szCs w:val="24"/>
          <w:lang w:val="en-US"/>
        </w:rPr>
        <w:t xml:space="preserve"> </w:t>
      </w:r>
      <w:r w:rsidR="00E0416E" w:rsidRPr="003F3DC3">
        <w:rPr>
          <w:rFonts w:ascii="Arial" w:hAnsi="Arial" w:cs="Arial"/>
          <w:sz w:val="24"/>
          <w:szCs w:val="24"/>
          <w:lang w:val="en-US"/>
        </w:rPr>
        <w:t>like this:</w:t>
      </w:r>
    </w:p>
    <w:p w:rsidR="004C2815" w:rsidRPr="004C2815" w:rsidRDefault="004C2815" w:rsidP="004C2815">
      <w:pPr>
        <w:spacing w:after="0" w:line="240" w:lineRule="auto"/>
        <w:rPr>
          <w:rFonts w:ascii="Courier New" w:hAnsi="Courier New" w:cs="Courier New"/>
          <w:sz w:val="16"/>
          <w:szCs w:val="16"/>
          <w:lang w:val="en-US"/>
        </w:rPr>
      </w:pPr>
      <w:r w:rsidRPr="004C2815">
        <w:rPr>
          <w:rFonts w:ascii="Courier New" w:hAnsi="Courier New" w:cs="Courier New"/>
          <w:sz w:val="16"/>
          <w:szCs w:val="16"/>
          <w:lang w:val="en-US"/>
        </w:rPr>
        <w:lastRenderedPageBreak/>
        <w:t>TransactionStatus tx = txMgr.getTransaction(new DefaultTransactionDefinition());</w:t>
      </w:r>
    </w:p>
    <w:p w:rsidR="004C2815" w:rsidRPr="004C2815" w:rsidRDefault="004C2815" w:rsidP="004C2815">
      <w:pPr>
        <w:spacing w:after="0" w:line="240" w:lineRule="auto"/>
        <w:rPr>
          <w:rFonts w:ascii="Courier New" w:hAnsi="Courier New" w:cs="Courier New"/>
          <w:sz w:val="16"/>
          <w:szCs w:val="16"/>
          <w:lang w:val="en-US"/>
        </w:rPr>
      </w:pPr>
      <w:r w:rsidRPr="004C2815">
        <w:rPr>
          <w:rFonts w:ascii="Courier New" w:hAnsi="Courier New" w:cs="Courier New"/>
          <w:sz w:val="16"/>
          <w:szCs w:val="16"/>
          <w:lang w:val="en-US"/>
        </w:rPr>
        <w:t>try {</w:t>
      </w:r>
    </w:p>
    <w:p w:rsidR="004C2815" w:rsidRPr="004C2815" w:rsidRDefault="004C2815" w:rsidP="004C2815">
      <w:pPr>
        <w:pStyle w:val="2"/>
        <w:rPr>
          <w:i/>
        </w:rPr>
      </w:pPr>
      <w:r w:rsidRPr="004C2815">
        <w:t xml:space="preserve"> </w:t>
      </w:r>
      <w:r>
        <w:t xml:space="preserve">   </w:t>
      </w:r>
      <w:r w:rsidRPr="004C2815">
        <w:rPr>
          <w:i/>
        </w:rPr>
        <w:t>// actions in the context of a transaction</w:t>
      </w:r>
    </w:p>
    <w:p w:rsidR="004C2815" w:rsidRPr="004C2815" w:rsidRDefault="004C2815" w:rsidP="004C2815">
      <w:pPr>
        <w:spacing w:after="0" w:line="240" w:lineRule="auto"/>
        <w:rPr>
          <w:rFonts w:ascii="Courier New" w:hAnsi="Courier New" w:cs="Courier New"/>
          <w:sz w:val="16"/>
          <w:szCs w:val="16"/>
          <w:lang w:val="en-US"/>
        </w:rPr>
      </w:pPr>
      <w:r w:rsidRPr="004C2815">
        <w:rPr>
          <w:rFonts w:ascii="Courier New" w:hAnsi="Courier New" w:cs="Courier New"/>
          <w:sz w:val="16"/>
          <w:szCs w:val="16"/>
          <w:lang w:val="en-US"/>
        </w:rPr>
        <w:t xml:space="preserve">    for (int i = 0; i &lt; 2; i++)</w:t>
      </w:r>
    </w:p>
    <w:p w:rsidR="004C2815" w:rsidRPr="004C2815" w:rsidRDefault="004C2815" w:rsidP="004C2815">
      <w:pPr>
        <w:spacing w:after="0" w:line="240" w:lineRule="auto"/>
        <w:rPr>
          <w:rFonts w:ascii="Courier New" w:hAnsi="Courier New" w:cs="Courier New"/>
          <w:sz w:val="16"/>
          <w:szCs w:val="16"/>
          <w:lang w:val="en-US"/>
        </w:rPr>
      </w:pPr>
      <w:r w:rsidRPr="004C2815">
        <w:rPr>
          <w:rFonts w:ascii="Courier New" w:hAnsi="Courier New" w:cs="Courier New"/>
          <w:sz w:val="16"/>
          <w:szCs w:val="16"/>
          <w:lang w:val="en-US"/>
        </w:rPr>
        <w:t xml:space="preserve">        dsl.insertInto(BOOK)</w:t>
      </w:r>
    </w:p>
    <w:p w:rsidR="004C2815" w:rsidRPr="004C2815" w:rsidRDefault="004C2815" w:rsidP="004C2815">
      <w:pPr>
        <w:spacing w:after="0" w:line="240" w:lineRule="auto"/>
        <w:rPr>
          <w:rFonts w:ascii="Courier New" w:hAnsi="Courier New" w:cs="Courier New"/>
          <w:sz w:val="16"/>
          <w:szCs w:val="16"/>
          <w:lang w:val="en-US"/>
        </w:rPr>
      </w:pPr>
      <w:r w:rsidRPr="004C2815">
        <w:rPr>
          <w:rFonts w:ascii="Courier New" w:hAnsi="Courier New" w:cs="Courier New"/>
          <w:sz w:val="16"/>
          <w:szCs w:val="16"/>
          <w:lang w:val="en-US"/>
        </w:rPr>
        <w:t xml:space="preserve">           .set(BOOK.ID, 5)</w:t>
      </w:r>
    </w:p>
    <w:p w:rsidR="004C2815" w:rsidRPr="004C2815" w:rsidRDefault="004C2815" w:rsidP="004C2815">
      <w:pPr>
        <w:spacing w:after="0" w:line="240" w:lineRule="auto"/>
        <w:rPr>
          <w:rFonts w:ascii="Courier New" w:hAnsi="Courier New" w:cs="Courier New"/>
          <w:sz w:val="16"/>
          <w:szCs w:val="16"/>
          <w:lang w:val="en-US"/>
        </w:rPr>
      </w:pPr>
      <w:r w:rsidRPr="004C2815">
        <w:rPr>
          <w:rFonts w:ascii="Courier New" w:hAnsi="Courier New" w:cs="Courier New"/>
          <w:sz w:val="16"/>
          <w:szCs w:val="16"/>
          <w:lang w:val="en-US"/>
        </w:rPr>
        <w:t xml:space="preserve">           .set(BOOK.AUTHOR_ID, 1)</w:t>
      </w:r>
    </w:p>
    <w:p w:rsidR="004C2815" w:rsidRPr="004C2815" w:rsidRDefault="004C2815" w:rsidP="004C2815">
      <w:pPr>
        <w:spacing w:after="0" w:line="240" w:lineRule="auto"/>
        <w:rPr>
          <w:rFonts w:ascii="Courier New" w:hAnsi="Courier New" w:cs="Courier New"/>
          <w:sz w:val="16"/>
          <w:szCs w:val="16"/>
          <w:lang w:val="en-US"/>
        </w:rPr>
      </w:pPr>
      <w:r w:rsidRPr="004C2815">
        <w:rPr>
          <w:rFonts w:ascii="Courier New" w:hAnsi="Courier New" w:cs="Courier New"/>
          <w:sz w:val="16"/>
          <w:szCs w:val="16"/>
          <w:lang w:val="en-US"/>
        </w:rPr>
        <w:t xml:space="preserve">           .set(BOOK.TITLE, "Book 5")</w:t>
      </w:r>
    </w:p>
    <w:p w:rsidR="004C2815" w:rsidRPr="009C365F" w:rsidRDefault="004C2815" w:rsidP="004C2815">
      <w:pPr>
        <w:spacing w:after="0" w:line="240" w:lineRule="auto"/>
        <w:rPr>
          <w:rFonts w:ascii="Courier New" w:hAnsi="Courier New" w:cs="Courier New"/>
          <w:sz w:val="16"/>
          <w:szCs w:val="16"/>
          <w:lang w:val="en-US"/>
        </w:rPr>
      </w:pPr>
      <w:r w:rsidRPr="004C2815">
        <w:rPr>
          <w:rFonts w:ascii="Courier New" w:hAnsi="Courier New" w:cs="Courier New"/>
          <w:sz w:val="16"/>
          <w:szCs w:val="16"/>
          <w:lang w:val="en-US"/>
        </w:rPr>
        <w:t xml:space="preserve">           </w:t>
      </w:r>
      <w:r w:rsidRPr="009C365F">
        <w:rPr>
          <w:rFonts w:ascii="Courier New" w:hAnsi="Courier New" w:cs="Courier New"/>
          <w:sz w:val="16"/>
          <w:szCs w:val="16"/>
          <w:lang w:val="en-US"/>
        </w:rPr>
        <w:t>.</w:t>
      </w:r>
      <w:r w:rsidRPr="004C2815">
        <w:rPr>
          <w:rFonts w:ascii="Courier New" w:hAnsi="Courier New" w:cs="Courier New"/>
          <w:sz w:val="16"/>
          <w:szCs w:val="16"/>
          <w:lang w:val="en-US"/>
        </w:rPr>
        <w:t>execute</w:t>
      </w:r>
      <w:r w:rsidRPr="009C365F">
        <w:rPr>
          <w:rFonts w:ascii="Courier New" w:hAnsi="Courier New" w:cs="Courier New"/>
          <w:sz w:val="16"/>
          <w:szCs w:val="16"/>
          <w:lang w:val="en-US"/>
        </w:rPr>
        <w:t>();</w:t>
      </w:r>
    </w:p>
    <w:p w:rsidR="004C2815" w:rsidRPr="004C2815" w:rsidRDefault="004C2815" w:rsidP="004C2815">
      <w:pPr>
        <w:pStyle w:val="2"/>
        <w:rPr>
          <w:i/>
        </w:rPr>
      </w:pPr>
      <w:r>
        <w:t xml:space="preserve">    </w:t>
      </w:r>
      <w:r w:rsidRPr="004C2815">
        <w:rPr>
          <w:i/>
        </w:rPr>
        <w:t>// transaction commit</w:t>
      </w:r>
    </w:p>
    <w:p w:rsidR="004C2815" w:rsidRPr="009C365F" w:rsidRDefault="004C2815" w:rsidP="004C2815">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w:t>
      </w:r>
      <w:r w:rsidRPr="004C2815">
        <w:rPr>
          <w:rFonts w:ascii="Courier New" w:hAnsi="Courier New" w:cs="Courier New"/>
          <w:sz w:val="16"/>
          <w:szCs w:val="16"/>
          <w:lang w:val="en-US"/>
        </w:rPr>
        <w:t>txMgr</w:t>
      </w:r>
      <w:r w:rsidRPr="009C365F">
        <w:rPr>
          <w:rFonts w:ascii="Courier New" w:hAnsi="Courier New" w:cs="Courier New"/>
          <w:sz w:val="16"/>
          <w:szCs w:val="16"/>
          <w:lang w:val="en-US"/>
        </w:rPr>
        <w:t>.</w:t>
      </w:r>
      <w:r w:rsidRPr="004C2815">
        <w:rPr>
          <w:rFonts w:ascii="Courier New" w:hAnsi="Courier New" w:cs="Courier New"/>
          <w:sz w:val="16"/>
          <w:szCs w:val="16"/>
          <w:lang w:val="en-US"/>
        </w:rPr>
        <w:t>commit</w:t>
      </w:r>
      <w:r w:rsidRPr="009C365F">
        <w:rPr>
          <w:rFonts w:ascii="Courier New" w:hAnsi="Courier New" w:cs="Courier New"/>
          <w:sz w:val="16"/>
          <w:szCs w:val="16"/>
          <w:lang w:val="en-US"/>
        </w:rPr>
        <w:t>(</w:t>
      </w:r>
      <w:r w:rsidRPr="004C2815">
        <w:rPr>
          <w:rFonts w:ascii="Courier New" w:hAnsi="Courier New" w:cs="Courier New"/>
          <w:sz w:val="16"/>
          <w:szCs w:val="16"/>
          <w:lang w:val="en-US"/>
        </w:rPr>
        <w:t>tx</w:t>
      </w:r>
      <w:r w:rsidRPr="009C365F">
        <w:rPr>
          <w:rFonts w:ascii="Courier New" w:hAnsi="Courier New" w:cs="Courier New"/>
          <w:sz w:val="16"/>
          <w:szCs w:val="16"/>
          <w:lang w:val="en-US"/>
        </w:rPr>
        <w:t>);</w:t>
      </w:r>
    </w:p>
    <w:p w:rsidR="004C2815" w:rsidRPr="004C2815" w:rsidRDefault="004C2815" w:rsidP="004C2815">
      <w:pPr>
        <w:spacing w:after="0" w:line="240" w:lineRule="auto"/>
        <w:rPr>
          <w:rFonts w:ascii="Courier New" w:hAnsi="Courier New" w:cs="Courier New"/>
          <w:sz w:val="16"/>
          <w:szCs w:val="16"/>
          <w:lang w:val="en-US"/>
        </w:rPr>
      </w:pPr>
      <w:r w:rsidRPr="004C2815">
        <w:rPr>
          <w:rFonts w:ascii="Courier New" w:hAnsi="Courier New" w:cs="Courier New"/>
          <w:sz w:val="16"/>
          <w:szCs w:val="16"/>
          <w:lang w:val="en-US"/>
        </w:rPr>
        <w:t>}</w:t>
      </w:r>
    </w:p>
    <w:p w:rsidR="004C2815" w:rsidRPr="004C2815" w:rsidRDefault="004C2815" w:rsidP="004C2815">
      <w:pPr>
        <w:spacing w:after="0" w:line="240" w:lineRule="auto"/>
        <w:rPr>
          <w:rFonts w:ascii="Courier New" w:hAnsi="Courier New" w:cs="Courier New"/>
          <w:sz w:val="16"/>
          <w:szCs w:val="16"/>
          <w:lang w:val="en-US"/>
        </w:rPr>
      </w:pPr>
      <w:r w:rsidRPr="004C2815">
        <w:rPr>
          <w:rFonts w:ascii="Courier New" w:hAnsi="Courier New" w:cs="Courier New"/>
          <w:sz w:val="16"/>
          <w:szCs w:val="16"/>
          <w:lang w:val="en-US"/>
        </w:rPr>
        <w:t>catch (DataAccessException e) {</w:t>
      </w:r>
    </w:p>
    <w:p w:rsidR="004C2815" w:rsidRPr="004C2815" w:rsidRDefault="004C2815" w:rsidP="004C2815">
      <w:pPr>
        <w:pStyle w:val="2"/>
        <w:rPr>
          <w:i/>
        </w:rPr>
      </w:pPr>
      <w:r>
        <w:t xml:space="preserve">    </w:t>
      </w:r>
      <w:r w:rsidRPr="004C2815">
        <w:rPr>
          <w:i/>
        </w:rPr>
        <w:t>// transaction rollback</w:t>
      </w:r>
    </w:p>
    <w:p w:rsidR="004C2815" w:rsidRPr="004C2815" w:rsidRDefault="004C2815" w:rsidP="004C2815">
      <w:pPr>
        <w:spacing w:after="0" w:line="240" w:lineRule="auto"/>
        <w:rPr>
          <w:rFonts w:ascii="Courier New" w:hAnsi="Courier New" w:cs="Courier New"/>
          <w:sz w:val="16"/>
          <w:szCs w:val="16"/>
          <w:lang w:val="en-US"/>
        </w:rPr>
      </w:pPr>
      <w:r w:rsidRPr="004C2815">
        <w:rPr>
          <w:rFonts w:ascii="Courier New" w:hAnsi="Courier New" w:cs="Courier New"/>
          <w:sz w:val="16"/>
          <w:szCs w:val="16"/>
          <w:lang w:val="en-US"/>
        </w:rPr>
        <w:t xml:space="preserve">    txMgr.rolback(tx);</w:t>
      </w:r>
    </w:p>
    <w:p w:rsidR="004C2815" w:rsidRPr="004C2815" w:rsidRDefault="004C2815" w:rsidP="004C2815">
      <w:pPr>
        <w:spacing w:after="0" w:line="240" w:lineRule="auto"/>
        <w:rPr>
          <w:rFonts w:ascii="Courier New" w:hAnsi="Courier New" w:cs="Courier New"/>
          <w:sz w:val="16"/>
          <w:szCs w:val="16"/>
          <w:lang w:val="en-US"/>
        </w:rPr>
      </w:pPr>
      <w:r w:rsidRPr="004C2815">
        <w:rPr>
          <w:rFonts w:ascii="Courier New" w:hAnsi="Courier New" w:cs="Courier New"/>
          <w:sz w:val="16"/>
          <w:szCs w:val="16"/>
          <w:lang w:val="en-US"/>
        </w:rPr>
        <w:t>}</w:t>
      </w:r>
    </w:p>
    <w:p w:rsidR="00FE1D00" w:rsidRPr="003F3DC3" w:rsidRDefault="00FE1D00" w:rsidP="00FE1D00">
      <w:pPr>
        <w:jc w:val="both"/>
        <w:rPr>
          <w:rFonts w:ascii="Arial" w:hAnsi="Arial" w:cs="Arial"/>
          <w:sz w:val="24"/>
          <w:szCs w:val="24"/>
          <w:lang w:val="en-US"/>
        </w:rPr>
      </w:pPr>
    </w:p>
    <w:p w:rsidR="00FE1D00" w:rsidRDefault="00E0416E" w:rsidP="00FE1D00">
      <w:pPr>
        <w:jc w:val="both"/>
        <w:rPr>
          <w:rFonts w:ascii="Arial" w:hAnsi="Arial" w:cs="Arial"/>
          <w:sz w:val="24"/>
          <w:szCs w:val="24"/>
          <w:lang w:val="en-US"/>
        </w:rPr>
      </w:pPr>
      <w:r w:rsidRPr="003F3DC3">
        <w:rPr>
          <w:rFonts w:ascii="Arial" w:hAnsi="Arial" w:cs="Arial"/>
          <w:sz w:val="24"/>
          <w:szCs w:val="24"/>
          <w:lang w:val="en-US"/>
        </w:rPr>
        <w:t xml:space="preserve">However, Spring </w:t>
      </w:r>
      <w:r w:rsidR="001D77EC">
        <w:rPr>
          <w:rFonts w:ascii="Arial" w:hAnsi="Arial" w:cs="Arial"/>
          <w:sz w:val="24"/>
          <w:szCs w:val="24"/>
          <w:lang w:val="en-US"/>
        </w:rPr>
        <w:t>enable</w:t>
      </w:r>
      <w:r w:rsidR="000A4FDB">
        <w:rPr>
          <w:rFonts w:ascii="Arial" w:hAnsi="Arial" w:cs="Arial"/>
          <w:sz w:val="24"/>
          <w:szCs w:val="24"/>
          <w:lang w:val="en-US"/>
        </w:rPr>
        <w:t>s</w:t>
      </w:r>
      <w:r w:rsidR="001D77EC">
        <w:rPr>
          <w:rFonts w:ascii="Arial" w:hAnsi="Arial" w:cs="Arial"/>
          <w:sz w:val="24"/>
          <w:szCs w:val="24"/>
          <w:lang w:val="en-US"/>
        </w:rPr>
        <w:t xml:space="preserve"> that s</w:t>
      </w:r>
      <w:r w:rsidR="000A4FDB">
        <w:rPr>
          <w:rFonts w:ascii="Arial" w:hAnsi="Arial" w:cs="Arial"/>
          <w:sz w:val="24"/>
          <w:szCs w:val="24"/>
          <w:lang w:val="en-US"/>
        </w:rPr>
        <w:t>c</w:t>
      </w:r>
      <w:r w:rsidR="001D77EC">
        <w:rPr>
          <w:rFonts w:ascii="Arial" w:hAnsi="Arial" w:cs="Arial"/>
          <w:sz w:val="24"/>
          <w:szCs w:val="24"/>
          <w:lang w:val="en-US"/>
        </w:rPr>
        <w:t xml:space="preserve">enario </w:t>
      </w:r>
      <w:r w:rsidRPr="003F3DC3">
        <w:rPr>
          <w:rFonts w:ascii="Arial" w:hAnsi="Arial" w:cs="Arial"/>
          <w:sz w:val="24"/>
          <w:szCs w:val="24"/>
          <w:lang w:val="en-US"/>
        </w:rPr>
        <w:t xml:space="preserve">to </w:t>
      </w:r>
      <w:r w:rsidR="001D77EC">
        <w:rPr>
          <w:rFonts w:ascii="Arial" w:hAnsi="Arial" w:cs="Arial"/>
          <w:sz w:val="24"/>
          <w:szCs w:val="24"/>
          <w:lang w:val="en-US"/>
        </w:rPr>
        <w:t>be</w:t>
      </w:r>
      <w:r w:rsidR="00713F58">
        <w:rPr>
          <w:rFonts w:ascii="Arial" w:hAnsi="Arial" w:cs="Arial"/>
          <w:sz w:val="24"/>
          <w:szCs w:val="24"/>
          <w:lang w:val="en-US"/>
        </w:rPr>
        <w:t xml:space="preserve"> </w:t>
      </w:r>
      <w:r w:rsidRPr="003F3DC3">
        <w:rPr>
          <w:rFonts w:ascii="Arial" w:hAnsi="Arial" w:cs="Arial"/>
          <w:sz w:val="24"/>
          <w:szCs w:val="24"/>
          <w:lang w:val="en-US"/>
        </w:rPr>
        <w:t>implement</w:t>
      </w:r>
      <w:r w:rsidR="001D77EC">
        <w:rPr>
          <w:rFonts w:ascii="Arial" w:hAnsi="Arial" w:cs="Arial"/>
          <w:sz w:val="24"/>
          <w:szCs w:val="24"/>
          <w:lang w:val="en-US"/>
        </w:rPr>
        <w:t>ed</w:t>
      </w:r>
      <w:r w:rsidRPr="003F3DC3">
        <w:rPr>
          <w:rFonts w:ascii="Arial" w:hAnsi="Arial" w:cs="Arial"/>
          <w:sz w:val="24"/>
          <w:szCs w:val="24"/>
          <w:lang w:val="en-US"/>
        </w:rPr>
        <w:t xml:space="preserve"> much more easi</w:t>
      </w:r>
      <w:r w:rsidR="00D968F7">
        <w:rPr>
          <w:rFonts w:ascii="Arial" w:hAnsi="Arial" w:cs="Arial"/>
          <w:sz w:val="24"/>
          <w:szCs w:val="24"/>
          <w:lang w:val="en-US"/>
        </w:rPr>
        <w:t>ly</w:t>
      </w:r>
      <w:r w:rsidRPr="003F3DC3">
        <w:rPr>
          <w:rFonts w:ascii="Arial" w:hAnsi="Arial" w:cs="Arial"/>
          <w:sz w:val="24"/>
          <w:szCs w:val="24"/>
          <w:lang w:val="en-US"/>
        </w:rPr>
        <w:t xml:space="preserve"> </w:t>
      </w:r>
      <w:r w:rsidR="00BC1FDB">
        <w:rPr>
          <w:rFonts w:ascii="Arial" w:hAnsi="Arial" w:cs="Arial"/>
          <w:sz w:val="24"/>
          <w:szCs w:val="24"/>
          <w:lang w:val="en-US"/>
        </w:rPr>
        <w:t>using</w:t>
      </w:r>
      <w:r w:rsidRPr="003F3DC3">
        <w:rPr>
          <w:rFonts w:ascii="Arial" w:hAnsi="Arial" w:cs="Arial"/>
          <w:sz w:val="24"/>
          <w:szCs w:val="24"/>
          <w:lang w:val="en-US"/>
        </w:rPr>
        <w:t xml:space="preserve"> the @Transactional annotation specified before the method of the class. </w:t>
      </w:r>
      <w:r w:rsidR="00D968F7">
        <w:rPr>
          <w:rFonts w:ascii="Arial" w:hAnsi="Arial" w:cs="Arial"/>
          <w:sz w:val="24"/>
          <w:szCs w:val="24"/>
          <w:lang w:val="en-US"/>
        </w:rPr>
        <w:t>Thereby</w:t>
      </w:r>
      <w:r w:rsidRPr="003F3DC3">
        <w:rPr>
          <w:rFonts w:ascii="Arial" w:hAnsi="Arial" w:cs="Arial"/>
          <w:sz w:val="24"/>
          <w:szCs w:val="24"/>
          <w:lang w:val="en-US"/>
        </w:rPr>
        <w:t>, all actions performed by the method will be wrapped in the transaction.</w:t>
      </w:r>
    </w:p>
    <w:p w:rsidR="004C2815" w:rsidRPr="004C2815" w:rsidRDefault="004C2815" w:rsidP="004C2815">
      <w:pPr>
        <w:pStyle w:val="2"/>
        <w:rPr>
          <w:i/>
        </w:rPr>
      </w:pPr>
      <w:r w:rsidRPr="004C2815">
        <w:rPr>
          <w:i/>
        </w:rPr>
        <w:t xml:space="preserve">    /**</w:t>
      </w:r>
    </w:p>
    <w:p w:rsidR="004C2815" w:rsidRPr="004C2815" w:rsidRDefault="004C2815" w:rsidP="004C2815">
      <w:pPr>
        <w:pStyle w:val="2"/>
        <w:rPr>
          <w:i/>
        </w:rPr>
      </w:pPr>
      <w:r>
        <w:rPr>
          <w:i/>
        </w:rPr>
        <w:t xml:space="preserve">     * Delete customer</w:t>
      </w:r>
    </w:p>
    <w:p w:rsidR="004C2815" w:rsidRPr="004C2815" w:rsidRDefault="004C2815" w:rsidP="004C2815">
      <w:pPr>
        <w:pStyle w:val="2"/>
        <w:rPr>
          <w:i/>
        </w:rPr>
      </w:pPr>
      <w:r w:rsidRPr="004C2815">
        <w:rPr>
          <w:i/>
        </w:rPr>
        <w:t xml:space="preserve">     * </w:t>
      </w:r>
    </w:p>
    <w:p w:rsidR="004C2815" w:rsidRPr="004C2815" w:rsidRDefault="004C2815" w:rsidP="004C2815">
      <w:pPr>
        <w:pStyle w:val="2"/>
        <w:rPr>
          <w:i/>
        </w:rPr>
      </w:pPr>
      <w:r w:rsidRPr="004C2815">
        <w:rPr>
          <w:i/>
        </w:rPr>
        <w:t xml:space="preserve">     * @param customerId </w:t>
      </w:r>
    </w:p>
    <w:p w:rsidR="004C2815" w:rsidRPr="004C2815" w:rsidRDefault="004C2815" w:rsidP="004C2815">
      <w:pPr>
        <w:pStyle w:val="2"/>
        <w:rPr>
          <w:i/>
        </w:rPr>
      </w:pPr>
      <w:r w:rsidRPr="004C2815">
        <w:rPr>
          <w:i/>
        </w:rPr>
        <w:t xml:space="preserve">     */</w:t>
      </w:r>
    </w:p>
    <w:p w:rsidR="004C2815" w:rsidRPr="004C2815" w:rsidRDefault="004C2815" w:rsidP="004C2815">
      <w:pPr>
        <w:pStyle w:val="1"/>
      </w:pPr>
      <w:r w:rsidRPr="004C2815">
        <w:t xml:space="preserve">    @Transactional(propagation = Propagation.REQUIRED, </w:t>
      </w:r>
    </w:p>
    <w:p w:rsidR="004C2815" w:rsidRPr="004C2815" w:rsidRDefault="004C2815" w:rsidP="004C2815">
      <w:pPr>
        <w:pStyle w:val="1"/>
      </w:pPr>
      <w:r w:rsidRPr="004C2815">
        <w:t xml:space="preserve">                   isolation = Isolation.REPEATABLE_READ)    </w:t>
      </w:r>
    </w:p>
    <w:p w:rsidR="004C2815" w:rsidRPr="004C2815" w:rsidRDefault="004C2815" w:rsidP="004C2815">
      <w:pPr>
        <w:spacing w:after="0" w:line="240" w:lineRule="auto"/>
        <w:rPr>
          <w:rFonts w:ascii="Courier New" w:hAnsi="Courier New" w:cs="Courier New"/>
          <w:sz w:val="16"/>
          <w:szCs w:val="16"/>
          <w:lang w:val="en-US"/>
        </w:rPr>
      </w:pPr>
      <w:r w:rsidRPr="004C2815">
        <w:rPr>
          <w:rFonts w:ascii="Courier New" w:hAnsi="Courier New" w:cs="Courier New"/>
          <w:sz w:val="16"/>
          <w:szCs w:val="16"/>
          <w:lang w:val="en-US"/>
        </w:rPr>
        <w:t xml:space="preserve">    public void delete(int customerId) {</w:t>
      </w:r>
    </w:p>
    <w:p w:rsidR="004C2815" w:rsidRPr="004C2815" w:rsidRDefault="004C2815" w:rsidP="004C2815">
      <w:pPr>
        <w:spacing w:after="0" w:line="240" w:lineRule="auto"/>
        <w:rPr>
          <w:rFonts w:ascii="Courier New" w:hAnsi="Courier New" w:cs="Courier New"/>
          <w:sz w:val="16"/>
          <w:szCs w:val="16"/>
          <w:lang w:val="en-US"/>
        </w:rPr>
      </w:pPr>
      <w:r w:rsidRPr="004C2815">
        <w:rPr>
          <w:rFonts w:ascii="Courier New" w:hAnsi="Courier New" w:cs="Courier New"/>
          <w:sz w:val="16"/>
          <w:szCs w:val="16"/>
          <w:lang w:val="en-US"/>
        </w:rPr>
        <w:t xml:space="preserve">        this.dsl.deleteFrom(CUSTOMER)</w:t>
      </w:r>
    </w:p>
    <w:p w:rsidR="004C2815" w:rsidRPr="004C2815" w:rsidRDefault="004C2815" w:rsidP="004C2815">
      <w:pPr>
        <w:spacing w:after="0" w:line="240" w:lineRule="auto"/>
        <w:rPr>
          <w:rFonts w:ascii="Courier New" w:hAnsi="Courier New" w:cs="Courier New"/>
          <w:sz w:val="16"/>
          <w:szCs w:val="16"/>
          <w:lang w:val="en-US"/>
        </w:rPr>
      </w:pPr>
      <w:r w:rsidRPr="004C2815">
        <w:rPr>
          <w:rFonts w:ascii="Courier New" w:hAnsi="Courier New" w:cs="Courier New"/>
          <w:sz w:val="16"/>
          <w:szCs w:val="16"/>
          <w:lang w:val="en-US"/>
        </w:rPr>
        <w:t xml:space="preserve">                .where(CUSTOMER.CUSTOMER_ID.eq(customerId))</w:t>
      </w:r>
    </w:p>
    <w:p w:rsidR="004C2815" w:rsidRPr="004C2815" w:rsidRDefault="004C2815" w:rsidP="004C2815">
      <w:pPr>
        <w:spacing w:after="0" w:line="240" w:lineRule="auto"/>
        <w:rPr>
          <w:rFonts w:ascii="Courier New" w:hAnsi="Courier New" w:cs="Courier New"/>
          <w:sz w:val="16"/>
          <w:szCs w:val="16"/>
          <w:lang w:val="en-US"/>
        </w:rPr>
      </w:pPr>
      <w:r w:rsidRPr="004C2815">
        <w:rPr>
          <w:rFonts w:ascii="Courier New" w:hAnsi="Courier New" w:cs="Courier New"/>
          <w:sz w:val="16"/>
          <w:szCs w:val="16"/>
          <w:lang w:val="en-US"/>
        </w:rPr>
        <w:t xml:space="preserve">                .execute();</w:t>
      </w:r>
    </w:p>
    <w:p w:rsidR="004C2815" w:rsidRDefault="004C2815" w:rsidP="004C2815">
      <w:pPr>
        <w:spacing w:after="0" w:line="240" w:lineRule="auto"/>
        <w:rPr>
          <w:rFonts w:ascii="Courier New" w:hAnsi="Courier New" w:cs="Courier New"/>
          <w:sz w:val="16"/>
          <w:szCs w:val="16"/>
          <w:lang w:val="en-US"/>
        </w:rPr>
      </w:pPr>
      <w:r w:rsidRPr="004C2815">
        <w:rPr>
          <w:rFonts w:ascii="Courier New" w:hAnsi="Courier New" w:cs="Courier New"/>
          <w:sz w:val="16"/>
          <w:szCs w:val="16"/>
          <w:lang w:val="en-US"/>
        </w:rPr>
        <w:t xml:space="preserve">    }</w:t>
      </w:r>
    </w:p>
    <w:p w:rsidR="004C1C41" w:rsidRPr="004C2815" w:rsidRDefault="004C1C41" w:rsidP="004C2815">
      <w:pPr>
        <w:spacing w:after="0" w:line="240" w:lineRule="auto"/>
        <w:rPr>
          <w:rFonts w:ascii="Courier New" w:hAnsi="Courier New" w:cs="Courier New"/>
          <w:sz w:val="16"/>
          <w:szCs w:val="16"/>
          <w:lang w:val="en-US"/>
        </w:rPr>
      </w:pPr>
    </w:p>
    <w:p w:rsidR="00FE1D00" w:rsidRDefault="00713F58" w:rsidP="004C1C41">
      <w:pPr>
        <w:pStyle w:val="Heading4"/>
        <w:rPr>
          <w:rFonts w:ascii="Arial" w:hAnsi="Arial" w:cs="Arial"/>
          <w:sz w:val="24"/>
          <w:szCs w:val="24"/>
          <w:lang w:val="en-US"/>
        </w:rPr>
      </w:pPr>
      <w:r>
        <w:rPr>
          <w:rFonts w:ascii="Arial" w:hAnsi="Arial" w:cs="Arial"/>
          <w:sz w:val="24"/>
          <w:szCs w:val="24"/>
          <w:lang w:val="en-US"/>
        </w:rPr>
        <w:t>Transaction Parameters</w:t>
      </w:r>
    </w:p>
    <w:p w:rsidR="00713F58" w:rsidRPr="003F3DC3" w:rsidRDefault="00713F58" w:rsidP="004C1C41">
      <w:pPr>
        <w:pStyle w:val="Heading5"/>
        <w:rPr>
          <w:rFonts w:ascii="Arial" w:hAnsi="Arial" w:cs="Arial"/>
          <w:sz w:val="24"/>
          <w:szCs w:val="24"/>
          <w:lang w:val="en-US"/>
        </w:rPr>
      </w:pPr>
      <w:r>
        <w:rPr>
          <w:rFonts w:ascii="Arial" w:hAnsi="Arial" w:cs="Arial"/>
          <w:sz w:val="24"/>
          <w:szCs w:val="24"/>
          <w:lang w:val="en-US"/>
        </w:rPr>
        <w:t>Propagation</w:t>
      </w:r>
    </w:p>
    <w:p w:rsidR="00FE1D00" w:rsidRPr="003F3DC3" w:rsidRDefault="00E0416E" w:rsidP="00FE1D00">
      <w:pPr>
        <w:jc w:val="both"/>
        <w:rPr>
          <w:rFonts w:ascii="Arial" w:hAnsi="Arial" w:cs="Arial"/>
          <w:sz w:val="24"/>
          <w:szCs w:val="24"/>
          <w:lang w:val="en-US"/>
        </w:rPr>
      </w:pPr>
      <w:r w:rsidRPr="003F3DC3">
        <w:rPr>
          <w:rFonts w:ascii="Arial" w:hAnsi="Arial" w:cs="Arial"/>
          <w:sz w:val="24"/>
          <w:szCs w:val="24"/>
          <w:lang w:val="en-US"/>
        </w:rPr>
        <w:t>The propagation parameter defines how to work with transactions if our method is called from an external transaction.</w:t>
      </w:r>
    </w:p>
    <w:p w:rsidR="00FE1D00" w:rsidRPr="003F3DC3" w:rsidRDefault="00E0416E" w:rsidP="00FE1D00">
      <w:pPr>
        <w:numPr>
          <w:ilvl w:val="0"/>
          <w:numId w:val="11"/>
        </w:numPr>
        <w:shd w:val="clear" w:color="auto" w:fill="FFFFFF"/>
        <w:spacing w:before="100" w:beforeAutospacing="1" w:after="100" w:afterAutospacing="1" w:line="240" w:lineRule="auto"/>
        <w:ind w:left="600"/>
        <w:rPr>
          <w:rFonts w:ascii="Arial" w:eastAsia="Times New Roman" w:hAnsi="Arial" w:cs="Arial"/>
          <w:color w:val="000000"/>
          <w:sz w:val="24"/>
          <w:szCs w:val="24"/>
          <w:lang w:val="en-US"/>
        </w:rPr>
      </w:pPr>
      <w:r w:rsidRPr="003F3DC3">
        <w:rPr>
          <w:rFonts w:ascii="Arial" w:eastAsia="Times New Roman" w:hAnsi="Arial" w:cs="Arial"/>
          <w:i/>
          <w:iCs/>
          <w:color w:val="000000"/>
          <w:sz w:val="24"/>
          <w:szCs w:val="24"/>
          <w:lang w:val="en-US"/>
        </w:rPr>
        <w:t>Propagation.REQUIRED</w:t>
      </w:r>
      <w:r w:rsidRPr="003F3DC3">
        <w:rPr>
          <w:rFonts w:ascii="Arial" w:eastAsia="Times New Roman" w:hAnsi="Arial" w:cs="Arial"/>
          <w:color w:val="000000"/>
          <w:sz w:val="24"/>
          <w:szCs w:val="24"/>
          <w:lang w:val="en-US"/>
        </w:rPr>
        <w:t> — execute in the existing transaction if there is one. Otherwise, create a new one.</w:t>
      </w:r>
    </w:p>
    <w:p w:rsidR="00FE1D00" w:rsidRPr="003F3DC3" w:rsidRDefault="00E0416E" w:rsidP="00FE1D00">
      <w:pPr>
        <w:numPr>
          <w:ilvl w:val="0"/>
          <w:numId w:val="11"/>
        </w:numPr>
        <w:shd w:val="clear" w:color="auto" w:fill="FFFFFF"/>
        <w:spacing w:before="100" w:beforeAutospacing="1" w:after="100" w:afterAutospacing="1" w:line="240" w:lineRule="auto"/>
        <w:ind w:left="600"/>
        <w:rPr>
          <w:rFonts w:ascii="Arial" w:eastAsia="Times New Roman" w:hAnsi="Arial" w:cs="Arial"/>
          <w:color w:val="000000"/>
          <w:sz w:val="24"/>
          <w:szCs w:val="24"/>
          <w:lang w:val="en-US"/>
        </w:rPr>
      </w:pPr>
      <w:r w:rsidRPr="003F3DC3">
        <w:rPr>
          <w:rFonts w:ascii="Arial" w:eastAsia="Times New Roman" w:hAnsi="Arial" w:cs="Arial"/>
          <w:i/>
          <w:iCs/>
          <w:color w:val="000000"/>
          <w:sz w:val="24"/>
          <w:szCs w:val="24"/>
          <w:lang w:val="en-US"/>
        </w:rPr>
        <w:t>Propagation.MANDATORY</w:t>
      </w:r>
      <w:r w:rsidRPr="003F3DC3">
        <w:rPr>
          <w:rFonts w:ascii="Arial" w:eastAsia="Times New Roman" w:hAnsi="Arial" w:cs="Arial"/>
          <w:color w:val="000000"/>
          <w:sz w:val="24"/>
          <w:szCs w:val="24"/>
          <w:lang w:val="en-US"/>
        </w:rPr>
        <w:t> — execute in the existing transaction if there is one. Otherwise, raise an exception.</w:t>
      </w:r>
    </w:p>
    <w:p w:rsidR="00FE1D00" w:rsidRPr="003F3DC3" w:rsidRDefault="00E0416E" w:rsidP="00FE1D00">
      <w:pPr>
        <w:numPr>
          <w:ilvl w:val="0"/>
          <w:numId w:val="11"/>
        </w:numPr>
        <w:shd w:val="clear" w:color="auto" w:fill="FFFFFF"/>
        <w:spacing w:before="100" w:beforeAutospacing="1" w:after="100" w:afterAutospacing="1" w:line="240" w:lineRule="auto"/>
        <w:ind w:left="600"/>
        <w:rPr>
          <w:rFonts w:ascii="Arial" w:eastAsia="Times New Roman" w:hAnsi="Arial" w:cs="Arial"/>
          <w:color w:val="000000"/>
          <w:sz w:val="24"/>
          <w:szCs w:val="24"/>
          <w:lang w:val="en-US"/>
        </w:rPr>
      </w:pPr>
      <w:r w:rsidRPr="003F3DC3">
        <w:rPr>
          <w:rFonts w:ascii="Arial" w:eastAsia="Times New Roman" w:hAnsi="Arial" w:cs="Arial"/>
          <w:i/>
          <w:iCs/>
          <w:color w:val="000000"/>
          <w:sz w:val="24"/>
          <w:szCs w:val="24"/>
          <w:lang w:val="en-US"/>
        </w:rPr>
        <w:t>Propagation.SUPPORTS</w:t>
      </w:r>
      <w:r w:rsidRPr="003F3DC3">
        <w:rPr>
          <w:rFonts w:ascii="Arial" w:eastAsia="Times New Roman" w:hAnsi="Arial" w:cs="Arial"/>
          <w:color w:val="000000"/>
          <w:sz w:val="24"/>
          <w:szCs w:val="24"/>
          <w:lang w:val="en-US"/>
        </w:rPr>
        <w:t> — execute in the existing transaction if there is one. Otherwise, execute outside the transaction.</w:t>
      </w:r>
    </w:p>
    <w:p w:rsidR="00FE1D00" w:rsidRPr="003F3DC3" w:rsidRDefault="00E0416E" w:rsidP="00FE1D00">
      <w:pPr>
        <w:numPr>
          <w:ilvl w:val="0"/>
          <w:numId w:val="11"/>
        </w:numPr>
        <w:shd w:val="clear" w:color="auto" w:fill="FFFFFF"/>
        <w:spacing w:before="100" w:beforeAutospacing="1" w:after="100" w:afterAutospacing="1" w:line="240" w:lineRule="auto"/>
        <w:ind w:left="600"/>
        <w:rPr>
          <w:rFonts w:ascii="Arial" w:eastAsia="Times New Roman" w:hAnsi="Arial" w:cs="Arial"/>
          <w:color w:val="000000"/>
          <w:sz w:val="24"/>
          <w:szCs w:val="24"/>
          <w:lang w:val="en-US"/>
        </w:rPr>
      </w:pPr>
      <w:r w:rsidRPr="003F3DC3">
        <w:rPr>
          <w:rFonts w:ascii="Arial" w:eastAsia="Times New Roman" w:hAnsi="Arial" w:cs="Arial"/>
          <w:i/>
          <w:iCs/>
          <w:color w:val="000000"/>
          <w:sz w:val="24"/>
          <w:szCs w:val="24"/>
          <w:lang w:val="en-US"/>
        </w:rPr>
        <w:t>Propagation.NOT_SUPPORTED</w:t>
      </w:r>
      <w:r w:rsidRPr="003F3DC3">
        <w:rPr>
          <w:rFonts w:ascii="Arial" w:eastAsia="Times New Roman" w:hAnsi="Arial" w:cs="Arial"/>
          <w:color w:val="000000"/>
          <w:sz w:val="24"/>
          <w:szCs w:val="24"/>
          <w:lang w:val="en-US"/>
        </w:rPr>
        <w:t> — always execute outside the transaction. If there is an existing one, it will be suspended.</w:t>
      </w:r>
    </w:p>
    <w:p w:rsidR="00FE1D00" w:rsidRPr="003F3DC3" w:rsidRDefault="00E0416E" w:rsidP="00FE1D00">
      <w:pPr>
        <w:numPr>
          <w:ilvl w:val="0"/>
          <w:numId w:val="11"/>
        </w:numPr>
        <w:shd w:val="clear" w:color="auto" w:fill="FFFFFF"/>
        <w:spacing w:before="100" w:beforeAutospacing="1" w:after="100" w:afterAutospacing="1" w:line="240" w:lineRule="auto"/>
        <w:ind w:left="600"/>
        <w:rPr>
          <w:rFonts w:ascii="Arial" w:eastAsia="Times New Roman" w:hAnsi="Arial" w:cs="Arial"/>
          <w:color w:val="000000"/>
          <w:sz w:val="24"/>
          <w:szCs w:val="24"/>
          <w:lang w:val="en-US"/>
        </w:rPr>
      </w:pPr>
      <w:r w:rsidRPr="003F3DC3">
        <w:rPr>
          <w:rFonts w:ascii="Arial" w:eastAsia="Times New Roman" w:hAnsi="Arial" w:cs="Arial"/>
          <w:i/>
          <w:iCs/>
          <w:color w:val="000000"/>
          <w:sz w:val="24"/>
          <w:szCs w:val="24"/>
          <w:lang w:val="en-US"/>
        </w:rPr>
        <w:t>Propagation.REQUIRES_NEW</w:t>
      </w:r>
      <w:r w:rsidRPr="003F3DC3">
        <w:rPr>
          <w:rFonts w:ascii="Arial" w:eastAsia="Times New Roman" w:hAnsi="Arial" w:cs="Arial"/>
          <w:color w:val="000000"/>
          <w:sz w:val="24"/>
          <w:szCs w:val="24"/>
          <w:lang w:val="en-US"/>
        </w:rPr>
        <w:t> — always execute in a new independent transaction. If there is an existing one, it will be suspended until the new transaction is ended.</w:t>
      </w:r>
    </w:p>
    <w:p w:rsidR="00FE1D00" w:rsidRPr="003F3DC3" w:rsidRDefault="00E0416E" w:rsidP="00FE1D00">
      <w:pPr>
        <w:numPr>
          <w:ilvl w:val="0"/>
          <w:numId w:val="11"/>
        </w:numPr>
        <w:shd w:val="clear" w:color="auto" w:fill="FFFFFF"/>
        <w:spacing w:before="100" w:beforeAutospacing="1" w:after="100" w:afterAutospacing="1" w:line="240" w:lineRule="auto"/>
        <w:ind w:left="600"/>
        <w:rPr>
          <w:rFonts w:ascii="Arial" w:eastAsia="Times New Roman" w:hAnsi="Arial" w:cs="Arial"/>
          <w:color w:val="000000"/>
          <w:sz w:val="24"/>
          <w:szCs w:val="24"/>
          <w:lang w:val="en-US"/>
        </w:rPr>
      </w:pPr>
      <w:r w:rsidRPr="003F3DC3">
        <w:rPr>
          <w:rFonts w:ascii="Arial" w:eastAsia="Times New Roman" w:hAnsi="Arial" w:cs="Arial"/>
          <w:i/>
          <w:iCs/>
          <w:color w:val="000000"/>
          <w:sz w:val="24"/>
          <w:szCs w:val="24"/>
          <w:lang w:val="en-US"/>
        </w:rPr>
        <w:t>Propagation.NESTED</w:t>
      </w:r>
      <w:r w:rsidRPr="003F3DC3">
        <w:rPr>
          <w:rFonts w:ascii="Arial" w:eastAsia="Times New Roman" w:hAnsi="Arial" w:cs="Arial"/>
          <w:color w:val="000000"/>
          <w:sz w:val="24"/>
          <w:szCs w:val="24"/>
          <w:lang w:val="en-US"/>
        </w:rPr>
        <w:t> — if there is an existing transaction, execute in a new so-called nested transaction. If the nested transaction is rolled back, it will not affect the external transaction; if the external transaction is rolled back, the nested one will be rolled back as well. If there is no existing transaction, a new one is simply created.</w:t>
      </w:r>
    </w:p>
    <w:p w:rsidR="00FE1D00" w:rsidRPr="003F3DC3" w:rsidRDefault="00E0416E" w:rsidP="00FE1D00">
      <w:pPr>
        <w:numPr>
          <w:ilvl w:val="0"/>
          <w:numId w:val="11"/>
        </w:numPr>
        <w:shd w:val="clear" w:color="auto" w:fill="FFFFFF"/>
        <w:spacing w:before="100" w:beforeAutospacing="1" w:after="100" w:afterAutospacing="1" w:line="240" w:lineRule="auto"/>
        <w:ind w:left="600"/>
        <w:rPr>
          <w:rFonts w:ascii="Arial" w:eastAsia="Times New Roman" w:hAnsi="Arial" w:cs="Arial"/>
          <w:color w:val="000000"/>
          <w:sz w:val="24"/>
          <w:szCs w:val="24"/>
          <w:lang w:val="en-US"/>
        </w:rPr>
      </w:pPr>
      <w:r w:rsidRPr="003F3DC3">
        <w:rPr>
          <w:rFonts w:ascii="Arial" w:eastAsia="Times New Roman" w:hAnsi="Arial" w:cs="Arial"/>
          <w:i/>
          <w:iCs/>
          <w:color w:val="000000"/>
          <w:sz w:val="24"/>
          <w:szCs w:val="24"/>
          <w:lang w:val="en-US"/>
        </w:rPr>
        <w:t>Propagation.NEVER</w:t>
      </w:r>
      <w:r w:rsidRPr="003F3DC3">
        <w:rPr>
          <w:rFonts w:ascii="Arial" w:eastAsia="Times New Roman" w:hAnsi="Arial" w:cs="Arial"/>
          <w:color w:val="000000"/>
          <w:sz w:val="24"/>
          <w:szCs w:val="24"/>
          <w:lang w:val="en-US"/>
        </w:rPr>
        <w:t> — always execute outside the transaction. Raise an exception if there is an existing one.</w:t>
      </w:r>
    </w:p>
    <w:p w:rsidR="00713F58" w:rsidRDefault="00713F58" w:rsidP="004C1C41">
      <w:pPr>
        <w:pStyle w:val="Heading5"/>
        <w:rPr>
          <w:rFonts w:ascii="Arial" w:hAnsi="Arial" w:cs="Arial"/>
          <w:sz w:val="24"/>
          <w:szCs w:val="24"/>
          <w:lang w:val="en-US"/>
        </w:rPr>
      </w:pPr>
      <w:r>
        <w:rPr>
          <w:rFonts w:ascii="Arial" w:hAnsi="Arial" w:cs="Arial"/>
          <w:sz w:val="24"/>
          <w:szCs w:val="24"/>
          <w:lang w:val="en-US"/>
        </w:rPr>
        <w:lastRenderedPageBreak/>
        <w:t>Isolation</w:t>
      </w:r>
      <w:r w:rsidR="0065340E">
        <w:rPr>
          <w:rFonts w:ascii="Arial" w:hAnsi="Arial" w:cs="Arial"/>
          <w:sz w:val="24"/>
          <w:szCs w:val="24"/>
          <w:lang w:val="en-US"/>
        </w:rPr>
        <w:t xml:space="preserve"> Level</w:t>
      </w:r>
    </w:p>
    <w:p w:rsidR="00FE1D00" w:rsidRPr="003F3DC3" w:rsidRDefault="00E0416E" w:rsidP="00FE1D00">
      <w:pPr>
        <w:jc w:val="both"/>
        <w:rPr>
          <w:rFonts w:ascii="Arial" w:hAnsi="Arial" w:cs="Arial"/>
          <w:sz w:val="24"/>
          <w:szCs w:val="24"/>
          <w:lang w:val="en-US"/>
        </w:rPr>
      </w:pPr>
      <w:r w:rsidRPr="003F3DC3">
        <w:rPr>
          <w:rFonts w:ascii="Arial" w:hAnsi="Arial" w:cs="Arial"/>
          <w:sz w:val="24"/>
          <w:szCs w:val="24"/>
          <w:lang w:val="en-US"/>
        </w:rPr>
        <w:t xml:space="preserve">The isolation parameter defines the isolation level. Five values are supported: DEFAULT, READ_UNCOMMITTED, READ_COMMITTED, REPEATABLE_READ, SERIALIZABLE. If the DEFAULT value of the parameter is specified, </w:t>
      </w:r>
      <w:r w:rsidR="00713F58">
        <w:rPr>
          <w:rFonts w:ascii="Arial" w:hAnsi="Arial" w:cs="Arial"/>
          <w:sz w:val="24"/>
          <w:szCs w:val="24"/>
          <w:lang w:val="en-US"/>
        </w:rPr>
        <w:t xml:space="preserve">that </w:t>
      </w:r>
      <w:r w:rsidRPr="003F3DC3">
        <w:rPr>
          <w:rFonts w:ascii="Arial" w:hAnsi="Arial" w:cs="Arial"/>
          <w:sz w:val="24"/>
          <w:szCs w:val="24"/>
          <w:lang w:val="en-US"/>
        </w:rPr>
        <w:t>level will be used. The other isolation levels are taken from the SQL</w:t>
      </w:r>
      <w:r w:rsidR="003C5EFC">
        <w:rPr>
          <w:rFonts w:ascii="Arial" w:hAnsi="Arial" w:cs="Arial"/>
          <w:sz w:val="24"/>
          <w:szCs w:val="24"/>
          <w:lang w:val="en-US"/>
        </w:rPr>
        <w:t xml:space="preserve"> </w:t>
      </w:r>
      <w:r w:rsidR="003C5EFC" w:rsidRPr="003F3DC3">
        <w:rPr>
          <w:rFonts w:ascii="Arial" w:hAnsi="Arial" w:cs="Arial"/>
          <w:sz w:val="24"/>
          <w:szCs w:val="24"/>
          <w:lang w:val="en-US"/>
        </w:rPr>
        <w:t>standard</w:t>
      </w:r>
      <w:r w:rsidR="00713F58">
        <w:rPr>
          <w:rFonts w:ascii="Arial" w:hAnsi="Arial" w:cs="Arial"/>
          <w:sz w:val="24"/>
          <w:szCs w:val="24"/>
          <w:lang w:val="en-US"/>
        </w:rPr>
        <w:t>, not all of them supported exactly by Firebird</w:t>
      </w:r>
      <w:r w:rsidRPr="003F3DC3">
        <w:rPr>
          <w:rFonts w:ascii="Arial" w:hAnsi="Arial" w:cs="Arial"/>
          <w:sz w:val="24"/>
          <w:szCs w:val="24"/>
          <w:lang w:val="en-US"/>
        </w:rPr>
        <w:t xml:space="preserve">. </w:t>
      </w:r>
      <w:r w:rsidR="00713F58">
        <w:rPr>
          <w:rFonts w:ascii="Arial" w:hAnsi="Arial" w:cs="Arial"/>
          <w:sz w:val="24"/>
          <w:szCs w:val="24"/>
          <w:lang w:val="en-US"/>
        </w:rPr>
        <w:t>O</w:t>
      </w:r>
      <w:r w:rsidR="00713F58" w:rsidRPr="003F3DC3">
        <w:rPr>
          <w:rFonts w:ascii="Arial" w:hAnsi="Arial" w:cs="Arial"/>
          <w:sz w:val="24"/>
          <w:szCs w:val="24"/>
          <w:lang w:val="en-US"/>
        </w:rPr>
        <w:t xml:space="preserve">nly </w:t>
      </w:r>
      <w:r w:rsidRPr="003F3DC3">
        <w:rPr>
          <w:rFonts w:ascii="Arial" w:hAnsi="Arial" w:cs="Arial"/>
          <w:sz w:val="24"/>
          <w:szCs w:val="24"/>
          <w:lang w:val="en-US"/>
        </w:rPr>
        <w:t xml:space="preserve">the READ_COMMITED level corresponds </w:t>
      </w:r>
      <w:r w:rsidR="006A55B0">
        <w:rPr>
          <w:rFonts w:ascii="Arial" w:hAnsi="Arial" w:cs="Arial"/>
          <w:sz w:val="24"/>
          <w:szCs w:val="24"/>
          <w:lang w:val="en-US"/>
        </w:rPr>
        <w:t xml:space="preserve">in </w:t>
      </w:r>
      <w:r w:rsidRPr="003F3DC3">
        <w:rPr>
          <w:rFonts w:ascii="Arial" w:hAnsi="Arial" w:cs="Arial"/>
          <w:sz w:val="24"/>
          <w:szCs w:val="24"/>
          <w:lang w:val="en-US"/>
        </w:rPr>
        <w:t xml:space="preserve">all </w:t>
      </w:r>
      <w:r w:rsidR="00713F58">
        <w:rPr>
          <w:rFonts w:ascii="Arial" w:hAnsi="Arial" w:cs="Arial"/>
          <w:sz w:val="24"/>
          <w:szCs w:val="24"/>
          <w:lang w:val="en-US"/>
        </w:rPr>
        <w:t xml:space="preserve">of </w:t>
      </w:r>
      <w:r w:rsidRPr="003F3DC3">
        <w:rPr>
          <w:rFonts w:ascii="Arial" w:hAnsi="Arial" w:cs="Arial"/>
          <w:sz w:val="24"/>
          <w:szCs w:val="24"/>
          <w:lang w:val="en-US"/>
        </w:rPr>
        <w:t>the criteria</w:t>
      </w:r>
      <w:r w:rsidR="00713F58">
        <w:rPr>
          <w:rFonts w:ascii="Arial" w:hAnsi="Arial" w:cs="Arial"/>
          <w:sz w:val="24"/>
          <w:szCs w:val="24"/>
          <w:lang w:val="en-US"/>
        </w:rPr>
        <w:t xml:space="preserve">, so </w:t>
      </w:r>
      <w:r w:rsidRPr="003F3DC3">
        <w:rPr>
          <w:rFonts w:ascii="Arial" w:hAnsi="Arial" w:cs="Arial"/>
          <w:sz w:val="24"/>
          <w:szCs w:val="24"/>
          <w:lang w:val="en-US"/>
        </w:rPr>
        <w:t xml:space="preserve">JDBC READ_COMMITTED is mapped into </w:t>
      </w:r>
      <w:proofErr w:type="spellStart"/>
      <w:r w:rsidRPr="003F3DC3">
        <w:rPr>
          <w:rFonts w:ascii="Arial" w:hAnsi="Arial" w:cs="Arial"/>
          <w:sz w:val="24"/>
          <w:szCs w:val="24"/>
          <w:lang w:val="en-US"/>
        </w:rPr>
        <w:t>read_committed</w:t>
      </w:r>
      <w:proofErr w:type="spellEnd"/>
      <w:r w:rsidRPr="003F3DC3">
        <w:rPr>
          <w:rFonts w:ascii="Arial" w:hAnsi="Arial" w:cs="Arial"/>
          <w:sz w:val="24"/>
          <w:szCs w:val="24"/>
          <w:lang w:val="en-US"/>
        </w:rPr>
        <w:t xml:space="preserve"> in Firebird</w:t>
      </w:r>
      <w:r w:rsidR="00713F58">
        <w:rPr>
          <w:rFonts w:ascii="Arial" w:hAnsi="Arial" w:cs="Arial"/>
          <w:sz w:val="24"/>
          <w:szCs w:val="24"/>
          <w:lang w:val="en-US"/>
        </w:rPr>
        <w:t xml:space="preserve">. </w:t>
      </w:r>
      <w:r w:rsidRPr="003F3DC3">
        <w:rPr>
          <w:rFonts w:ascii="Arial" w:hAnsi="Arial" w:cs="Arial"/>
          <w:sz w:val="24"/>
          <w:szCs w:val="24"/>
          <w:lang w:val="en-US"/>
        </w:rPr>
        <w:t xml:space="preserve"> REPEATABLE_READ is mapped into concurrency (</w:t>
      </w:r>
      <w:r w:rsidR="00713F58" w:rsidRPr="003F3DC3">
        <w:rPr>
          <w:rFonts w:ascii="Arial" w:hAnsi="Arial" w:cs="Arial"/>
          <w:sz w:val="24"/>
          <w:szCs w:val="24"/>
          <w:lang w:val="en-US"/>
        </w:rPr>
        <w:t>S</w:t>
      </w:r>
      <w:r w:rsidR="00713F58">
        <w:rPr>
          <w:rFonts w:ascii="Arial" w:hAnsi="Arial" w:cs="Arial"/>
          <w:sz w:val="24"/>
          <w:szCs w:val="24"/>
          <w:lang w:val="en-US"/>
        </w:rPr>
        <w:t>NAPSHOT</w:t>
      </w:r>
      <w:r w:rsidRPr="003F3DC3">
        <w:rPr>
          <w:rFonts w:ascii="Arial" w:hAnsi="Arial" w:cs="Arial"/>
          <w:sz w:val="24"/>
          <w:szCs w:val="24"/>
          <w:lang w:val="en-US"/>
        </w:rPr>
        <w:t>) and SERIALIZABLE is mapped into consistency</w:t>
      </w:r>
      <w:r w:rsidR="00713F58">
        <w:rPr>
          <w:rFonts w:ascii="Arial" w:hAnsi="Arial" w:cs="Arial"/>
          <w:sz w:val="24"/>
          <w:szCs w:val="24"/>
          <w:lang w:val="en-US"/>
        </w:rPr>
        <w:t xml:space="preserve"> (SNAPSHOT TABLE STABILITY)</w:t>
      </w:r>
      <w:r w:rsidRPr="003F3DC3">
        <w:rPr>
          <w:rFonts w:ascii="Arial" w:hAnsi="Arial" w:cs="Arial"/>
          <w:sz w:val="24"/>
          <w:szCs w:val="24"/>
          <w:lang w:val="en-US"/>
        </w:rPr>
        <w:t>. Firebird supports additional transaction parameters</w:t>
      </w:r>
      <w:r w:rsidR="00713F58">
        <w:rPr>
          <w:rFonts w:ascii="Arial" w:hAnsi="Arial" w:cs="Arial"/>
          <w:sz w:val="24"/>
          <w:szCs w:val="24"/>
          <w:lang w:val="en-US"/>
        </w:rPr>
        <w:t xml:space="preserve"> besides isolation level, viz. </w:t>
      </w:r>
      <w:r w:rsidRPr="003F3DC3">
        <w:rPr>
          <w:rFonts w:ascii="Arial" w:hAnsi="Arial" w:cs="Arial"/>
          <w:sz w:val="24"/>
          <w:szCs w:val="24"/>
          <w:lang w:val="en-US"/>
        </w:rPr>
        <w:t>NO RECORD_VERSION</w:t>
      </w:r>
      <w:r w:rsidR="00713F58">
        <w:rPr>
          <w:rFonts w:ascii="Arial" w:hAnsi="Arial" w:cs="Arial"/>
          <w:sz w:val="24"/>
          <w:szCs w:val="24"/>
          <w:lang w:val="en-US"/>
        </w:rPr>
        <w:t>/</w:t>
      </w:r>
      <w:r w:rsidRPr="003F3DC3">
        <w:rPr>
          <w:rFonts w:ascii="Arial" w:hAnsi="Arial" w:cs="Arial"/>
          <w:sz w:val="24"/>
          <w:szCs w:val="24"/>
          <w:lang w:val="en-US"/>
        </w:rPr>
        <w:t>RECORD_VERSION</w:t>
      </w:r>
      <w:r w:rsidR="00713F58">
        <w:rPr>
          <w:rFonts w:ascii="Arial" w:hAnsi="Arial" w:cs="Arial"/>
          <w:sz w:val="24"/>
          <w:szCs w:val="24"/>
          <w:lang w:val="en-US"/>
        </w:rPr>
        <w:t xml:space="preserve"> (applicable only to a transaction with READ COMMITTED isolation) and</w:t>
      </w:r>
      <w:r w:rsidRPr="003F3DC3">
        <w:rPr>
          <w:rFonts w:ascii="Arial" w:hAnsi="Arial" w:cs="Arial"/>
          <w:sz w:val="24"/>
          <w:szCs w:val="24"/>
          <w:lang w:val="en-US"/>
        </w:rPr>
        <w:t xml:space="preserve"> WAIT</w:t>
      </w:r>
      <w:r w:rsidR="00713F58">
        <w:rPr>
          <w:rFonts w:ascii="Arial" w:hAnsi="Arial" w:cs="Arial"/>
          <w:sz w:val="24"/>
          <w:szCs w:val="24"/>
          <w:lang w:val="en-US"/>
        </w:rPr>
        <w:t>/</w:t>
      </w:r>
      <w:r w:rsidRPr="003F3DC3">
        <w:rPr>
          <w:rFonts w:ascii="Arial" w:hAnsi="Arial" w:cs="Arial"/>
          <w:sz w:val="24"/>
          <w:szCs w:val="24"/>
          <w:lang w:val="en-US"/>
        </w:rPr>
        <w:t xml:space="preserve">NO WAIT. </w:t>
      </w:r>
      <w:r w:rsidR="0065340E">
        <w:rPr>
          <w:rFonts w:ascii="Arial" w:hAnsi="Arial" w:cs="Arial"/>
          <w:sz w:val="24"/>
          <w:szCs w:val="24"/>
          <w:lang w:val="en-US"/>
        </w:rPr>
        <w:t>T</w:t>
      </w:r>
      <w:r w:rsidR="0065340E" w:rsidRPr="003F3DC3">
        <w:rPr>
          <w:rFonts w:ascii="Arial" w:hAnsi="Arial" w:cs="Arial"/>
          <w:sz w:val="24"/>
          <w:szCs w:val="24"/>
          <w:lang w:val="en-US"/>
        </w:rPr>
        <w:t xml:space="preserve">he </w:t>
      </w:r>
      <w:r w:rsidRPr="003F3DC3">
        <w:rPr>
          <w:rFonts w:ascii="Arial" w:hAnsi="Arial" w:cs="Arial"/>
          <w:sz w:val="24"/>
          <w:szCs w:val="24"/>
          <w:lang w:val="en-US"/>
        </w:rPr>
        <w:t xml:space="preserve">standard isolation levels </w:t>
      </w:r>
      <w:r w:rsidR="0065340E">
        <w:rPr>
          <w:rFonts w:ascii="Arial" w:hAnsi="Arial" w:cs="Arial"/>
          <w:sz w:val="24"/>
          <w:szCs w:val="24"/>
          <w:lang w:val="en-US"/>
        </w:rPr>
        <w:t xml:space="preserve">can be mapped </w:t>
      </w:r>
      <w:r w:rsidRPr="003F3DC3">
        <w:rPr>
          <w:rFonts w:ascii="Arial" w:hAnsi="Arial" w:cs="Arial"/>
          <w:sz w:val="24"/>
          <w:szCs w:val="24"/>
          <w:lang w:val="en-US"/>
        </w:rPr>
        <w:t xml:space="preserve">to Firebird transaction parameters by specifying the properties of the JDBC connection (see more details in the Using transactions chapter of </w:t>
      </w:r>
      <w:hyperlink r:id="rId21" w:history="1">
        <w:r w:rsidRPr="003F3DC3">
          <w:rPr>
            <w:rStyle w:val="Hyperlink"/>
            <w:rFonts w:ascii="Arial" w:hAnsi="Arial" w:cs="Arial"/>
            <w:sz w:val="24"/>
            <w:szCs w:val="24"/>
            <w:lang w:val="en-US"/>
          </w:rPr>
          <w:t>Jaybird 2.1 JDBC driver Java Programmer's Manual</w:t>
        </w:r>
      </w:hyperlink>
      <w:r w:rsidRPr="003F3DC3">
        <w:rPr>
          <w:rFonts w:ascii="Arial" w:hAnsi="Arial" w:cs="Arial"/>
          <w:sz w:val="24"/>
          <w:szCs w:val="24"/>
          <w:lang w:val="en-US"/>
        </w:rPr>
        <w:t>. If your transaction works with more than on</w:t>
      </w:r>
      <w:r w:rsidR="0065340E">
        <w:rPr>
          <w:rFonts w:ascii="Arial" w:hAnsi="Arial" w:cs="Arial"/>
          <w:sz w:val="24"/>
          <w:szCs w:val="24"/>
          <w:lang w:val="en-US"/>
        </w:rPr>
        <w:t>e</w:t>
      </w:r>
      <w:r w:rsidRPr="003F3DC3">
        <w:rPr>
          <w:rFonts w:ascii="Arial" w:hAnsi="Arial" w:cs="Arial"/>
          <w:sz w:val="24"/>
          <w:szCs w:val="24"/>
          <w:lang w:val="en-US"/>
        </w:rPr>
        <w:t xml:space="preserve"> query, it is recommended to use the REPEATABLE_READ isolation level to maintain data consistency.</w:t>
      </w:r>
    </w:p>
    <w:p w:rsidR="0065340E" w:rsidRDefault="0065340E" w:rsidP="004C1C41">
      <w:pPr>
        <w:pStyle w:val="Heading5"/>
        <w:rPr>
          <w:rFonts w:ascii="Arial" w:hAnsi="Arial" w:cs="Arial"/>
          <w:sz w:val="24"/>
          <w:szCs w:val="24"/>
          <w:lang w:val="en-US"/>
        </w:rPr>
      </w:pPr>
      <w:r>
        <w:rPr>
          <w:rFonts w:ascii="Arial" w:hAnsi="Arial" w:cs="Arial"/>
          <w:sz w:val="24"/>
          <w:szCs w:val="24"/>
          <w:lang w:val="en-US"/>
        </w:rPr>
        <w:t>Read Mode</w:t>
      </w:r>
    </w:p>
    <w:p w:rsidR="00FE1D00" w:rsidRPr="003F3DC3" w:rsidRDefault="0065340E" w:rsidP="00FE1D00">
      <w:pPr>
        <w:jc w:val="both"/>
        <w:rPr>
          <w:rFonts w:ascii="Arial" w:hAnsi="Arial" w:cs="Arial"/>
          <w:sz w:val="24"/>
          <w:szCs w:val="24"/>
          <w:lang w:val="en-US"/>
        </w:rPr>
      </w:pPr>
      <w:r w:rsidRPr="003F3DC3">
        <w:rPr>
          <w:rFonts w:ascii="Arial" w:hAnsi="Arial" w:cs="Arial"/>
          <w:sz w:val="24"/>
          <w:szCs w:val="24"/>
          <w:lang w:val="en-US"/>
        </w:rPr>
        <w:t>By default, a transaction is in the read-write mode.</w:t>
      </w:r>
      <w:r>
        <w:rPr>
          <w:rFonts w:ascii="Arial" w:hAnsi="Arial" w:cs="Arial"/>
          <w:sz w:val="24"/>
          <w:szCs w:val="24"/>
          <w:lang w:val="en-US"/>
        </w:rPr>
        <w:t xml:space="preserve"> T</w:t>
      </w:r>
      <w:r w:rsidRPr="003F3DC3">
        <w:rPr>
          <w:rFonts w:ascii="Arial" w:hAnsi="Arial" w:cs="Arial"/>
          <w:sz w:val="24"/>
          <w:szCs w:val="24"/>
          <w:lang w:val="en-US"/>
        </w:rPr>
        <w:t xml:space="preserve">he </w:t>
      </w:r>
      <w:proofErr w:type="spellStart"/>
      <w:r w:rsidR="00E0416E" w:rsidRPr="003F3DC3">
        <w:rPr>
          <w:rFonts w:ascii="Arial" w:hAnsi="Arial" w:cs="Arial"/>
          <w:sz w:val="24"/>
          <w:szCs w:val="24"/>
          <w:lang w:val="en-US"/>
        </w:rPr>
        <w:t>readOnly</w:t>
      </w:r>
      <w:proofErr w:type="spellEnd"/>
      <w:r w:rsidR="00E0416E" w:rsidRPr="003F3DC3">
        <w:rPr>
          <w:rFonts w:ascii="Arial" w:hAnsi="Arial" w:cs="Arial"/>
          <w:sz w:val="24"/>
          <w:szCs w:val="24"/>
          <w:lang w:val="en-US"/>
        </w:rPr>
        <w:t xml:space="preserve"> property in the @Transactional annotation </w:t>
      </w:r>
      <w:r>
        <w:rPr>
          <w:rFonts w:ascii="Arial" w:hAnsi="Arial" w:cs="Arial"/>
          <w:sz w:val="24"/>
          <w:szCs w:val="24"/>
          <w:lang w:val="en-US"/>
        </w:rPr>
        <w:t xml:space="preserve">can be used </w:t>
      </w:r>
      <w:r w:rsidR="00E0416E" w:rsidRPr="003F3DC3">
        <w:rPr>
          <w:rFonts w:ascii="Arial" w:hAnsi="Arial" w:cs="Arial"/>
          <w:sz w:val="24"/>
          <w:szCs w:val="24"/>
          <w:lang w:val="en-US"/>
        </w:rPr>
        <w:t xml:space="preserve">to specify </w:t>
      </w:r>
      <w:r>
        <w:rPr>
          <w:rFonts w:ascii="Arial" w:hAnsi="Arial" w:cs="Arial"/>
          <w:sz w:val="24"/>
          <w:szCs w:val="24"/>
          <w:lang w:val="en-US"/>
        </w:rPr>
        <w:t>that it is to be</w:t>
      </w:r>
      <w:r w:rsidR="00E0416E" w:rsidRPr="003F3DC3">
        <w:rPr>
          <w:rFonts w:ascii="Arial" w:hAnsi="Arial" w:cs="Arial"/>
          <w:sz w:val="24"/>
          <w:szCs w:val="24"/>
          <w:lang w:val="en-US"/>
        </w:rPr>
        <w:t xml:space="preserve"> read-only. </w:t>
      </w:r>
    </w:p>
    <w:p w:rsidR="00FE1D00" w:rsidRPr="003F3DC3" w:rsidRDefault="00FE1D00" w:rsidP="00FE1D00">
      <w:pPr>
        <w:jc w:val="both"/>
        <w:rPr>
          <w:rFonts w:ascii="Arial" w:hAnsi="Arial" w:cs="Arial"/>
          <w:sz w:val="24"/>
          <w:szCs w:val="24"/>
          <w:lang w:val="en-US"/>
        </w:rPr>
      </w:pPr>
    </w:p>
    <w:p w:rsidR="00FE1D00" w:rsidRPr="003F3DC3" w:rsidRDefault="00E0416E" w:rsidP="00FE1D00">
      <w:pPr>
        <w:pStyle w:val="Heading2"/>
        <w:rPr>
          <w:rFonts w:ascii="Arial" w:hAnsi="Arial" w:cs="Arial"/>
          <w:sz w:val="24"/>
          <w:lang w:val="en-US"/>
        </w:rPr>
      </w:pPr>
      <w:bookmarkStart w:id="17" w:name="_Toc477772248"/>
      <w:r w:rsidRPr="003F3DC3">
        <w:rPr>
          <w:rFonts w:ascii="Arial" w:hAnsi="Arial" w:cs="Arial"/>
          <w:sz w:val="24"/>
          <w:lang w:val="en-US"/>
        </w:rPr>
        <w:t xml:space="preserve">Writing the </w:t>
      </w:r>
      <w:r w:rsidR="003143DB">
        <w:rPr>
          <w:rFonts w:ascii="Arial" w:hAnsi="Arial" w:cs="Arial"/>
          <w:sz w:val="24"/>
          <w:lang w:val="en-US"/>
        </w:rPr>
        <w:t>A</w:t>
      </w:r>
      <w:r w:rsidRPr="003F3DC3">
        <w:rPr>
          <w:rFonts w:ascii="Arial" w:hAnsi="Arial" w:cs="Arial"/>
          <w:sz w:val="24"/>
          <w:lang w:val="en-US"/>
        </w:rPr>
        <w:t xml:space="preserve">pplication </w:t>
      </w:r>
      <w:bookmarkEnd w:id="17"/>
      <w:r w:rsidR="003143DB">
        <w:rPr>
          <w:rFonts w:ascii="Arial" w:hAnsi="Arial" w:cs="Arial"/>
          <w:sz w:val="24"/>
          <w:lang w:val="en-US"/>
        </w:rPr>
        <w:t>C</w:t>
      </w:r>
      <w:r w:rsidR="003143DB" w:rsidRPr="003F3DC3">
        <w:rPr>
          <w:rFonts w:ascii="Arial" w:hAnsi="Arial" w:cs="Arial"/>
          <w:sz w:val="24"/>
          <w:lang w:val="en-US"/>
        </w:rPr>
        <w:t>ode</w:t>
      </w:r>
    </w:p>
    <w:p w:rsidR="00FE1D00" w:rsidRPr="003F3DC3" w:rsidRDefault="00FE1D00" w:rsidP="00FE1D00">
      <w:pPr>
        <w:jc w:val="both"/>
        <w:rPr>
          <w:rFonts w:ascii="Arial" w:hAnsi="Arial" w:cs="Arial"/>
          <w:sz w:val="24"/>
          <w:lang w:val="en-US"/>
        </w:rPr>
      </w:pPr>
    </w:p>
    <w:p w:rsidR="00CF2ECE" w:rsidRDefault="00E0416E" w:rsidP="00FE1D00">
      <w:pPr>
        <w:jc w:val="both"/>
        <w:rPr>
          <w:rFonts w:ascii="Arial" w:hAnsi="Arial" w:cs="Arial"/>
          <w:sz w:val="24"/>
          <w:lang w:val="en-US"/>
        </w:rPr>
      </w:pPr>
      <w:r w:rsidRPr="003F3DC3">
        <w:rPr>
          <w:rFonts w:ascii="Arial" w:hAnsi="Arial" w:cs="Arial"/>
          <w:sz w:val="24"/>
          <w:lang w:val="en-US"/>
        </w:rPr>
        <w:t xml:space="preserve">We will display the data of our application </w:t>
      </w:r>
      <w:r w:rsidR="00BC1FDB">
        <w:rPr>
          <w:rFonts w:ascii="Arial" w:hAnsi="Arial" w:cs="Arial"/>
          <w:sz w:val="24"/>
          <w:lang w:val="en-US"/>
        </w:rPr>
        <w:t>using</w:t>
      </w:r>
      <w:r w:rsidRPr="003F3DC3">
        <w:rPr>
          <w:rFonts w:ascii="Arial" w:hAnsi="Arial" w:cs="Arial"/>
          <w:sz w:val="24"/>
          <w:lang w:val="en-US"/>
        </w:rPr>
        <w:t xml:space="preserve"> the</w:t>
      </w:r>
      <w:r w:rsidR="00CF2ECE" w:rsidRPr="003F3DC3">
        <w:rPr>
          <w:rFonts w:ascii="Arial" w:hAnsi="Arial" w:cs="Arial"/>
          <w:sz w:val="24"/>
          <w:lang w:val="en-US"/>
        </w:rPr>
        <w:t xml:space="preserve"> JavaScript component</w:t>
      </w:r>
      <w:r w:rsidRPr="003F3DC3">
        <w:rPr>
          <w:rFonts w:ascii="Arial" w:hAnsi="Arial" w:cs="Arial"/>
          <w:sz w:val="24"/>
          <w:lang w:val="en-US"/>
        </w:rPr>
        <w:t xml:space="preserve"> </w:t>
      </w:r>
      <w:hyperlink r:id="rId22" w:history="1">
        <w:proofErr w:type="spellStart"/>
        <w:r w:rsidRPr="003F3DC3">
          <w:rPr>
            <w:rStyle w:val="Hyperlink"/>
            <w:rFonts w:ascii="Arial" w:hAnsi="Arial" w:cs="Arial"/>
            <w:sz w:val="24"/>
            <w:lang w:val="en-US"/>
          </w:rPr>
          <w:t>jqGrid</w:t>
        </w:r>
        <w:proofErr w:type="spellEnd"/>
      </w:hyperlink>
      <w:r w:rsidRPr="003F3DC3">
        <w:rPr>
          <w:rFonts w:ascii="Arial" w:hAnsi="Arial" w:cs="Arial"/>
          <w:sz w:val="24"/>
          <w:lang w:val="en-US"/>
        </w:rPr>
        <w:t xml:space="preserve">. Currently, jqGrid is distributed under a commercial </w:t>
      </w:r>
      <w:proofErr w:type="spellStart"/>
      <w:r w:rsidR="003F3DC3" w:rsidRPr="003F3DC3">
        <w:rPr>
          <w:rFonts w:ascii="Arial" w:hAnsi="Arial" w:cs="Arial"/>
          <w:sz w:val="24"/>
          <w:lang w:val="en-US"/>
        </w:rPr>
        <w:t>licen</w:t>
      </w:r>
      <w:r w:rsidR="00CF2ECE">
        <w:rPr>
          <w:rFonts w:ascii="Arial" w:hAnsi="Arial" w:cs="Arial"/>
          <w:sz w:val="24"/>
          <w:lang w:val="en-US"/>
        </w:rPr>
        <w:t>c</w:t>
      </w:r>
      <w:r w:rsidR="003F3DC3" w:rsidRPr="003F3DC3">
        <w:rPr>
          <w:rFonts w:ascii="Arial" w:hAnsi="Arial" w:cs="Arial"/>
          <w:sz w:val="24"/>
          <w:lang w:val="en-US"/>
        </w:rPr>
        <w:t>e</w:t>
      </w:r>
      <w:proofErr w:type="spellEnd"/>
      <w:r w:rsidRPr="003F3DC3">
        <w:rPr>
          <w:rFonts w:ascii="Arial" w:hAnsi="Arial" w:cs="Arial"/>
          <w:sz w:val="24"/>
          <w:lang w:val="en-US"/>
        </w:rPr>
        <w:t>, but it is free for non</w:t>
      </w:r>
      <w:r w:rsidR="00CF2ECE">
        <w:rPr>
          <w:rFonts w:ascii="Arial" w:hAnsi="Arial" w:cs="Arial"/>
          <w:sz w:val="24"/>
          <w:lang w:val="en-US"/>
        </w:rPr>
        <w:t>-</w:t>
      </w:r>
      <w:r w:rsidRPr="003F3DC3">
        <w:rPr>
          <w:rFonts w:ascii="Arial" w:hAnsi="Arial" w:cs="Arial"/>
          <w:sz w:val="24"/>
          <w:lang w:val="en-US"/>
        </w:rPr>
        <w:t xml:space="preserve">commercial purposes. You can use the </w:t>
      </w:r>
      <w:hyperlink r:id="rId23" w:history="1">
        <w:r w:rsidRPr="003F3DC3">
          <w:rPr>
            <w:rStyle w:val="Hyperlink"/>
            <w:rFonts w:ascii="Arial" w:hAnsi="Arial" w:cs="Arial"/>
            <w:sz w:val="24"/>
            <w:lang w:val="en-US"/>
          </w:rPr>
          <w:t>free-</w:t>
        </w:r>
        <w:proofErr w:type="spellStart"/>
        <w:r w:rsidRPr="003F3DC3">
          <w:rPr>
            <w:rStyle w:val="Hyperlink"/>
            <w:rFonts w:ascii="Arial" w:hAnsi="Arial" w:cs="Arial"/>
            <w:sz w:val="24"/>
            <w:lang w:val="en-US"/>
          </w:rPr>
          <w:t>jqGrid</w:t>
        </w:r>
        <w:proofErr w:type="spellEnd"/>
      </w:hyperlink>
      <w:r w:rsidRPr="003F3DC3">
        <w:rPr>
          <w:rFonts w:ascii="Arial" w:hAnsi="Arial" w:cs="Arial"/>
          <w:sz w:val="24"/>
          <w:lang w:val="en-US"/>
        </w:rPr>
        <w:t xml:space="preserve"> fork instead. </w:t>
      </w:r>
    </w:p>
    <w:p w:rsidR="00FE1D00" w:rsidRDefault="00E0416E" w:rsidP="00FE1D00">
      <w:pPr>
        <w:jc w:val="both"/>
        <w:rPr>
          <w:rFonts w:ascii="Arial" w:hAnsi="Arial" w:cs="Arial"/>
          <w:sz w:val="24"/>
          <w:lang w:val="en-US"/>
        </w:rPr>
      </w:pPr>
      <w:r w:rsidRPr="003F3DC3">
        <w:rPr>
          <w:rFonts w:ascii="Arial" w:hAnsi="Arial" w:cs="Arial"/>
          <w:sz w:val="24"/>
          <w:lang w:val="en-US"/>
        </w:rPr>
        <w:t>To display data and page-by-page navigation elements in this grid, we need to return data in the JSON format</w:t>
      </w:r>
      <w:r w:rsidR="00CF2ECE">
        <w:rPr>
          <w:rFonts w:ascii="Arial" w:hAnsi="Arial" w:cs="Arial"/>
          <w:sz w:val="24"/>
          <w:lang w:val="en-US"/>
        </w:rPr>
        <w:t>,</w:t>
      </w:r>
      <w:r w:rsidRPr="003F3DC3">
        <w:rPr>
          <w:rFonts w:ascii="Arial" w:hAnsi="Arial" w:cs="Arial"/>
          <w:sz w:val="24"/>
          <w:lang w:val="en-US"/>
        </w:rPr>
        <w:t xml:space="preserve"> the structure of which looks like this:</w:t>
      </w:r>
    </w:p>
    <w:p w:rsidR="004C2815" w:rsidRPr="004C2815" w:rsidRDefault="004C2815" w:rsidP="004C2815">
      <w:pPr>
        <w:spacing w:after="0" w:line="240" w:lineRule="auto"/>
        <w:rPr>
          <w:rFonts w:ascii="Courier New" w:hAnsi="Courier New" w:cs="Courier New"/>
          <w:sz w:val="16"/>
          <w:szCs w:val="16"/>
          <w:lang w:val="en-US"/>
        </w:rPr>
      </w:pPr>
      <w:r w:rsidRPr="004C2815">
        <w:rPr>
          <w:rFonts w:ascii="Courier New" w:hAnsi="Courier New" w:cs="Courier New"/>
          <w:sz w:val="16"/>
          <w:szCs w:val="16"/>
          <w:lang w:val="en-US"/>
        </w:rPr>
        <w:t>{</w:t>
      </w:r>
    </w:p>
    <w:p w:rsidR="004C2815" w:rsidRPr="004C2815" w:rsidRDefault="004C2815" w:rsidP="004C2815">
      <w:pPr>
        <w:spacing w:after="0" w:line="240" w:lineRule="auto"/>
        <w:rPr>
          <w:rFonts w:ascii="Courier New" w:hAnsi="Courier New" w:cs="Courier New"/>
          <w:sz w:val="16"/>
          <w:szCs w:val="16"/>
          <w:lang w:val="en-US"/>
        </w:rPr>
      </w:pPr>
      <w:r w:rsidRPr="004C2815">
        <w:rPr>
          <w:rFonts w:ascii="Courier New" w:hAnsi="Courier New" w:cs="Courier New"/>
          <w:sz w:val="16"/>
          <w:szCs w:val="16"/>
          <w:lang w:val="en-US"/>
        </w:rPr>
        <w:t xml:space="preserve">    total: 100,</w:t>
      </w:r>
    </w:p>
    <w:p w:rsidR="004C2815" w:rsidRPr="004C2815" w:rsidRDefault="004C2815" w:rsidP="004C2815">
      <w:pPr>
        <w:spacing w:after="0" w:line="240" w:lineRule="auto"/>
        <w:rPr>
          <w:rFonts w:ascii="Courier New" w:hAnsi="Courier New" w:cs="Courier New"/>
          <w:sz w:val="16"/>
          <w:szCs w:val="16"/>
          <w:lang w:val="en-US"/>
        </w:rPr>
      </w:pPr>
      <w:r w:rsidRPr="004C2815">
        <w:rPr>
          <w:rFonts w:ascii="Courier New" w:hAnsi="Courier New" w:cs="Courier New"/>
          <w:sz w:val="16"/>
          <w:szCs w:val="16"/>
          <w:lang w:val="en-US"/>
        </w:rPr>
        <w:t xml:space="preserve">    page: 3,</w:t>
      </w:r>
    </w:p>
    <w:p w:rsidR="004C2815" w:rsidRPr="004C2815" w:rsidRDefault="004C2815" w:rsidP="004C2815">
      <w:pPr>
        <w:spacing w:after="0" w:line="240" w:lineRule="auto"/>
        <w:rPr>
          <w:rFonts w:ascii="Courier New" w:hAnsi="Courier New" w:cs="Courier New"/>
          <w:sz w:val="16"/>
          <w:szCs w:val="16"/>
          <w:lang w:val="en-US"/>
        </w:rPr>
      </w:pPr>
      <w:r w:rsidRPr="004C2815">
        <w:rPr>
          <w:rFonts w:ascii="Courier New" w:hAnsi="Courier New" w:cs="Courier New"/>
          <w:sz w:val="16"/>
          <w:szCs w:val="16"/>
          <w:lang w:val="en-US"/>
        </w:rPr>
        <w:t xml:space="preserve">    records: 3000,</w:t>
      </w:r>
    </w:p>
    <w:p w:rsidR="004C2815" w:rsidRPr="004C2815" w:rsidRDefault="004C2815" w:rsidP="004C2815">
      <w:pPr>
        <w:spacing w:after="0" w:line="240" w:lineRule="auto"/>
        <w:rPr>
          <w:rFonts w:ascii="Courier New" w:hAnsi="Courier New" w:cs="Courier New"/>
          <w:sz w:val="16"/>
          <w:szCs w:val="16"/>
          <w:lang w:val="en-US"/>
        </w:rPr>
      </w:pPr>
      <w:r w:rsidRPr="004C2815">
        <w:rPr>
          <w:rFonts w:ascii="Courier New" w:hAnsi="Courier New" w:cs="Courier New"/>
          <w:sz w:val="16"/>
          <w:szCs w:val="16"/>
          <w:lang w:val="en-US"/>
        </w:rPr>
        <w:t xml:space="preserve">    rows: [</w:t>
      </w:r>
    </w:p>
    <w:p w:rsidR="004C2815" w:rsidRPr="004C2815" w:rsidRDefault="004C2815" w:rsidP="004C2815">
      <w:pPr>
        <w:spacing w:after="0" w:line="240" w:lineRule="auto"/>
        <w:rPr>
          <w:rFonts w:ascii="Courier New" w:hAnsi="Courier New" w:cs="Courier New"/>
          <w:sz w:val="16"/>
          <w:szCs w:val="16"/>
          <w:lang w:val="en-US"/>
        </w:rPr>
      </w:pPr>
      <w:r w:rsidRPr="004C2815">
        <w:rPr>
          <w:rFonts w:ascii="Courier New" w:hAnsi="Courier New" w:cs="Courier New"/>
          <w:sz w:val="16"/>
          <w:szCs w:val="16"/>
          <w:lang w:val="en-US"/>
        </w:rPr>
        <w:t xml:space="preserve">       {id: 1, name: "Ada"},</w:t>
      </w:r>
    </w:p>
    <w:p w:rsidR="004C2815" w:rsidRPr="004C2815" w:rsidRDefault="004C2815" w:rsidP="004C2815">
      <w:pPr>
        <w:spacing w:after="0" w:line="240" w:lineRule="auto"/>
        <w:rPr>
          <w:rFonts w:ascii="Courier New" w:hAnsi="Courier New" w:cs="Courier New"/>
          <w:sz w:val="16"/>
          <w:szCs w:val="16"/>
          <w:lang w:val="en-US"/>
        </w:rPr>
      </w:pPr>
      <w:r w:rsidRPr="004C2815">
        <w:rPr>
          <w:rFonts w:ascii="Courier New" w:hAnsi="Courier New" w:cs="Courier New"/>
          <w:sz w:val="16"/>
          <w:szCs w:val="16"/>
          <w:lang w:val="en-US"/>
        </w:rPr>
        <w:t xml:space="preserve">       {id: 2, name: "Smith"},</w:t>
      </w:r>
    </w:p>
    <w:p w:rsidR="004C2815" w:rsidRPr="004C2815" w:rsidRDefault="004C2815" w:rsidP="004C2815">
      <w:pPr>
        <w:spacing w:after="0" w:line="240" w:lineRule="auto"/>
        <w:rPr>
          <w:rFonts w:ascii="Courier New" w:hAnsi="Courier New" w:cs="Courier New"/>
          <w:sz w:val="16"/>
          <w:szCs w:val="16"/>
          <w:lang w:val="en-US"/>
        </w:rPr>
      </w:pPr>
      <w:r w:rsidRPr="004C2815">
        <w:rPr>
          <w:rFonts w:ascii="Courier New" w:hAnsi="Courier New" w:cs="Courier New"/>
          <w:sz w:val="16"/>
          <w:szCs w:val="16"/>
          <w:lang w:val="en-US"/>
        </w:rPr>
        <w:t xml:space="preserve">      …</w:t>
      </w:r>
    </w:p>
    <w:p w:rsidR="004C2815" w:rsidRPr="004C2815" w:rsidRDefault="004C2815" w:rsidP="004C2815">
      <w:pPr>
        <w:spacing w:after="0" w:line="240" w:lineRule="auto"/>
        <w:rPr>
          <w:rFonts w:ascii="Courier New" w:hAnsi="Courier New" w:cs="Courier New"/>
          <w:sz w:val="16"/>
          <w:szCs w:val="16"/>
          <w:lang w:val="en-US"/>
        </w:rPr>
      </w:pPr>
      <w:r w:rsidRPr="004C2815">
        <w:rPr>
          <w:rFonts w:ascii="Courier New" w:hAnsi="Courier New" w:cs="Courier New"/>
          <w:sz w:val="16"/>
          <w:szCs w:val="16"/>
          <w:lang w:val="en-US"/>
        </w:rPr>
        <w:t xml:space="preserve">    ]</w:t>
      </w:r>
    </w:p>
    <w:p w:rsidR="004C2815" w:rsidRPr="004C2815" w:rsidRDefault="004C2815" w:rsidP="004C2815">
      <w:pPr>
        <w:spacing w:after="0" w:line="240" w:lineRule="auto"/>
        <w:rPr>
          <w:rFonts w:ascii="Courier New" w:hAnsi="Courier New" w:cs="Courier New"/>
          <w:sz w:val="16"/>
          <w:szCs w:val="16"/>
          <w:lang w:val="en-US"/>
        </w:rPr>
      </w:pPr>
      <w:r w:rsidRPr="004C2815">
        <w:rPr>
          <w:rFonts w:ascii="Courier New" w:hAnsi="Courier New" w:cs="Courier New"/>
          <w:sz w:val="16"/>
          <w:szCs w:val="16"/>
          <w:lang w:val="en-US"/>
        </w:rPr>
        <w:t>}</w:t>
      </w:r>
    </w:p>
    <w:p w:rsidR="00FE1D00" w:rsidRPr="003F3DC3" w:rsidRDefault="00FE1D00" w:rsidP="00FE1D00">
      <w:pPr>
        <w:jc w:val="both"/>
        <w:rPr>
          <w:rFonts w:ascii="Arial" w:hAnsi="Arial" w:cs="Arial"/>
          <w:sz w:val="24"/>
          <w:szCs w:val="24"/>
          <w:lang w:val="en-US"/>
        </w:rPr>
      </w:pPr>
    </w:p>
    <w:p w:rsidR="00FE1D00" w:rsidRPr="003F3DC3" w:rsidRDefault="00E0416E" w:rsidP="00FE1D00">
      <w:pPr>
        <w:jc w:val="both"/>
        <w:rPr>
          <w:rFonts w:ascii="Arial" w:hAnsi="Arial" w:cs="Arial"/>
          <w:sz w:val="24"/>
          <w:szCs w:val="24"/>
          <w:lang w:val="en-US"/>
        </w:rPr>
      </w:pPr>
      <w:r w:rsidRPr="003F3DC3">
        <w:rPr>
          <w:rFonts w:ascii="Arial" w:hAnsi="Arial" w:cs="Arial"/>
          <w:sz w:val="24"/>
          <w:szCs w:val="24"/>
          <w:lang w:val="en-US"/>
        </w:rPr>
        <w:t>where</w:t>
      </w:r>
    </w:p>
    <w:p w:rsidR="00FE1D00" w:rsidRPr="003F3DC3" w:rsidRDefault="00E0416E" w:rsidP="00FE1D00">
      <w:pPr>
        <w:pStyle w:val="ListParagraph"/>
        <w:numPr>
          <w:ilvl w:val="0"/>
          <w:numId w:val="10"/>
        </w:numPr>
        <w:jc w:val="both"/>
        <w:rPr>
          <w:rFonts w:ascii="Arial" w:hAnsi="Arial" w:cs="Arial"/>
          <w:sz w:val="24"/>
          <w:szCs w:val="24"/>
          <w:lang w:val="en-US"/>
        </w:rPr>
      </w:pPr>
      <w:r w:rsidRPr="003F3DC3">
        <w:rPr>
          <w:rFonts w:ascii="Arial" w:hAnsi="Arial" w:cs="Arial"/>
          <w:sz w:val="24"/>
          <w:szCs w:val="24"/>
          <w:lang w:val="en-US"/>
        </w:rPr>
        <w:t>total – the total number of pages;</w:t>
      </w:r>
    </w:p>
    <w:p w:rsidR="00FE1D00" w:rsidRPr="003F3DC3" w:rsidRDefault="00E0416E" w:rsidP="00FE1D00">
      <w:pPr>
        <w:pStyle w:val="ListParagraph"/>
        <w:numPr>
          <w:ilvl w:val="0"/>
          <w:numId w:val="10"/>
        </w:numPr>
        <w:jc w:val="both"/>
        <w:rPr>
          <w:rFonts w:ascii="Arial" w:hAnsi="Arial" w:cs="Arial"/>
          <w:sz w:val="24"/>
          <w:szCs w:val="24"/>
          <w:lang w:val="en-US"/>
        </w:rPr>
      </w:pPr>
      <w:r w:rsidRPr="003F3DC3">
        <w:rPr>
          <w:rFonts w:ascii="Arial" w:hAnsi="Arial" w:cs="Arial"/>
          <w:sz w:val="24"/>
          <w:szCs w:val="24"/>
          <w:lang w:val="en-US"/>
        </w:rPr>
        <w:t>page – the number of the current page;</w:t>
      </w:r>
    </w:p>
    <w:p w:rsidR="00FE1D00" w:rsidRPr="003F3DC3" w:rsidRDefault="00E0416E" w:rsidP="00FE1D00">
      <w:pPr>
        <w:pStyle w:val="ListParagraph"/>
        <w:numPr>
          <w:ilvl w:val="0"/>
          <w:numId w:val="10"/>
        </w:numPr>
        <w:jc w:val="both"/>
        <w:rPr>
          <w:rFonts w:ascii="Arial" w:hAnsi="Arial" w:cs="Arial"/>
          <w:sz w:val="24"/>
          <w:szCs w:val="24"/>
          <w:lang w:val="en-US"/>
        </w:rPr>
      </w:pPr>
      <w:r w:rsidRPr="003F3DC3">
        <w:rPr>
          <w:rFonts w:ascii="Arial" w:hAnsi="Arial" w:cs="Arial"/>
          <w:sz w:val="24"/>
          <w:szCs w:val="24"/>
          <w:lang w:val="en-US"/>
        </w:rPr>
        <w:t>records – the total number of records;</w:t>
      </w:r>
    </w:p>
    <w:p w:rsidR="00FE1D00" w:rsidRPr="003F3DC3" w:rsidRDefault="00E0416E" w:rsidP="00FE1D00">
      <w:pPr>
        <w:pStyle w:val="ListParagraph"/>
        <w:numPr>
          <w:ilvl w:val="0"/>
          <w:numId w:val="10"/>
        </w:numPr>
        <w:jc w:val="both"/>
        <w:rPr>
          <w:rFonts w:ascii="Arial" w:hAnsi="Arial" w:cs="Arial"/>
          <w:sz w:val="24"/>
          <w:szCs w:val="24"/>
          <w:lang w:val="en-US"/>
        </w:rPr>
      </w:pPr>
      <w:r w:rsidRPr="003F3DC3">
        <w:rPr>
          <w:rFonts w:ascii="Arial" w:hAnsi="Arial" w:cs="Arial"/>
          <w:sz w:val="24"/>
          <w:szCs w:val="24"/>
          <w:lang w:val="en-US"/>
        </w:rPr>
        <w:t xml:space="preserve">rows – the </w:t>
      </w:r>
      <w:r w:rsidR="00FC1620">
        <w:rPr>
          <w:rFonts w:ascii="Arial" w:hAnsi="Arial" w:cs="Arial"/>
          <w:sz w:val="24"/>
          <w:szCs w:val="24"/>
          <w:lang w:val="en-US"/>
        </w:rPr>
        <w:t>count</w:t>
      </w:r>
      <w:r w:rsidR="00FC1620" w:rsidRPr="003F3DC3">
        <w:rPr>
          <w:rFonts w:ascii="Arial" w:hAnsi="Arial" w:cs="Arial"/>
          <w:sz w:val="24"/>
          <w:szCs w:val="24"/>
          <w:lang w:val="en-US"/>
        </w:rPr>
        <w:t xml:space="preserve"> </w:t>
      </w:r>
      <w:r w:rsidRPr="003F3DC3">
        <w:rPr>
          <w:rFonts w:ascii="Arial" w:hAnsi="Arial" w:cs="Arial"/>
          <w:sz w:val="24"/>
          <w:szCs w:val="24"/>
          <w:lang w:val="en-US"/>
        </w:rPr>
        <w:t>of records on the current page.</w:t>
      </w:r>
    </w:p>
    <w:p w:rsidR="00FE1D00" w:rsidRPr="009C365F" w:rsidRDefault="00874717" w:rsidP="00FE1D00">
      <w:pPr>
        <w:jc w:val="both"/>
        <w:rPr>
          <w:rFonts w:ascii="Arial" w:hAnsi="Arial" w:cs="Arial"/>
          <w:sz w:val="24"/>
          <w:szCs w:val="24"/>
          <w:lang w:val="en-US"/>
        </w:rPr>
      </w:pPr>
      <w:r>
        <w:rPr>
          <w:rFonts w:ascii="Arial" w:hAnsi="Arial" w:cs="Arial"/>
          <w:sz w:val="24"/>
          <w:szCs w:val="24"/>
          <w:lang w:val="en-US"/>
        </w:rPr>
        <w:lastRenderedPageBreak/>
        <w:t>The following code</w:t>
      </w:r>
      <w:r w:rsidR="00E0416E" w:rsidRPr="003F3DC3">
        <w:rPr>
          <w:rFonts w:ascii="Arial" w:hAnsi="Arial" w:cs="Arial"/>
          <w:sz w:val="24"/>
          <w:szCs w:val="24"/>
          <w:lang w:val="en-US"/>
        </w:rPr>
        <w:t xml:space="preserve"> create</w:t>
      </w:r>
      <w:r>
        <w:rPr>
          <w:rFonts w:ascii="Arial" w:hAnsi="Arial" w:cs="Arial"/>
          <w:sz w:val="24"/>
          <w:szCs w:val="24"/>
          <w:lang w:val="en-US"/>
        </w:rPr>
        <w:t>s</w:t>
      </w:r>
      <w:r w:rsidR="00E0416E" w:rsidRPr="003F3DC3">
        <w:rPr>
          <w:rFonts w:ascii="Arial" w:hAnsi="Arial" w:cs="Arial"/>
          <w:sz w:val="24"/>
          <w:szCs w:val="24"/>
          <w:lang w:val="en-US"/>
        </w:rPr>
        <w:t xml:space="preserve"> a class </w:t>
      </w:r>
      <w:r w:rsidRPr="003F3DC3">
        <w:rPr>
          <w:rFonts w:ascii="Arial" w:hAnsi="Arial" w:cs="Arial"/>
          <w:sz w:val="24"/>
          <w:szCs w:val="24"/>
          <w:lang w:val="en-US"/>
        </w:rPr>
        <w:t>de</w:t>
      </w:r>
      <w:r>
        <w:rPr>
          <w:rFonts w:ascii="Arial" w:hAnsi="Arial" w:cs="Arial"/>
          <w:sz w:val="24"/>
          <w:szCs w:val="24"/>
          <w:lang w:val="en-US"/>
        </w:rPr>
        <w:t>monstrating</w:t>
      </w:r>
      <w:r w:rsidRPr="003F3DC3">
        <w:rPr>
          <w:rFonts w:ascii="Arial" w:hAnsi="Arial" w:cs="Arial"/>
          <w:sz w:val="24"/>
          <w:szCs w:val="24"/>
          <w:lang w:val="en-US"/>
        </w:rPr>
        <w:t xml:space="preserve"> </w:t>
      </w:r>
      <w:r w:rsidR="00E0416E" w:rsidRPr="003F3DC3">
        <w:rPr>
          <w:rFonts w:ascii="Arial" w:hAnsi="Arial" w:cs="Arial"/>
          <w:sz w:val="24"/>
          <w:szCs w:val="24"/>
          <w:lang w:val="en-US"/>
        </w:rPr>
        <w:t>this structure:</w:t>
      </w: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package ru.ibase.fbjavaex.jqgrid;</w:t>
      </w:r>
    </w:p>
    <w:p w:rsidR="009C365F" w:rsidRPr="009C365F" w:rsidRDefault="009C365F" w:rsidP="009C365F">
      <w:pPr>
        <w:spacing w:after="0" w:line="240" w:lineRule="auto"/>
        <w:rPr>
          <w:rFonts w:ascii="Courier New" w:hAnsi="Courier New" w:cs="Courier New"/>
          <w:sz w:val="16"/>
          <w:szCs w:val="16"/>
          <w:lang w:val="en-US"/>
        </w:rPr>
      </w:pP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import java.util.List;</w:t>
      </w: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import java.util.Map;</w:t>
      </w:r>
    </w:p>
    <w:p w:rsidR="009C365F" w:rsidRPr="009C365F" w:rsidRDefault="009C365F" w:rsidP="009C365F">
      <w:pPr>
        <w:spacing w:after="0" w:line="240" w:lineRule="auto"/>
        <w:rPr>
          <w:rFonts w:ascii="Courier New" w:hAnsi="Courier New" w:cs="Courier New"/>
          <w:sz w:val="16"/>
          <w:szCs w:val="16"/>
          <w:lang w:val="en-US"/>
        </w:rPr>
      </w:pPr>
    </w:p>
    <w:p w:rsidR="009C365F" w:rsidRPr="009C365F" w:rsidRDefault="009C365F" w:rsidP="009C365F">
      <w:pPr>
        <w:pStyle w:val="2"/>
      </w:pPr>
      <w:r w:rsidRPr="009C365F">
        <w:t>/**</w:t>
      </w:r>
    </w:p>
    <w:p w:rsidR="009C365F" w:rsidRPr="009C365F" w:rsidRDefault="009C365F" w:rsidP="009C365F">
      <w:pPr>
        <w:pStyle w:val="2"/>
      </w:pPr>
      <w:r w:rsidRPr="009C365F">
        <w:t xml:space="preserve"> * A class describing the structure that is used in jqGrid</w:t>
      </w:r>
    </w:p>
    <w:p w:rsidR="009C365F" w:rsidRPr="009C365F" w:rsidRDefault="009C365F" w:rsidP="009C365F">
      <w:pPr>
        <w:pStyle w:val="2"/>
      </w:pPr>
      <w:r w:rsidRPr="009C365F">
        <w:t xml:space="preserve"> * </w:t>
      </w:r>
      <w:r>
        <w:t>Designed for</w:t>
      </w:r>
      <w:r w:rsidRPr="009C365F">
        <w:t xml:space="preserve"> JSON</w:t>
      </w:r>
      <w:r>
        <w:t xml:space="preserve"> serialization</w:t>
      </w:r>
    </w:p>
    <w:p w:rsidR="009C365F" w:rsidRPr="009C365F" w:rsidRDefault="009C365F" w:rsidP="009C365F">
      <w:pPr>
        <w:pStyle w:val="2"/>
      </w:pPr>
      <w:r w:rsidRPr="009C365F">
        <w:t xml:space="preserve"> * </w:t>
      </w:r>
    </w:p>
    <w:p w:rsidR="009C365F" w:rsidRPr="009C365F" w:rsidRDefault="009C365F" w:rsidP="009C365F">
      <w:pPr>
        <w:pStyle w:val="2"/>
      </w:pPr>
      <w:r w:rsidRPr="009C365F">
        <w:t xml:space="preserve"> * @author Simonov Denis</w:t>
      </w:r>
    </w:p>
    <w:p w:rsidR="009C365F" w:rsidRPr="009C365F" w:rsidRDefault="009C365F" w:rsidP="009C365F">
      <w:pPr>
        <w:pStyle w:val="2"/>
      </w:pPr>
      <w:r w:rsidRPr="009C365F">
        <w:t xml:space="preserve"> */</w:t>
      </w: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public class JqGridData {</w:t>
      </w:r>
    </w:p>
    <w:p w:rsidR="009C365F" w:rsidRPr="009C365F" w:rsidRDefault="009C365F" w:rsidP="009C365F">
      <w:pPr>
        <w:spacing w:after="0" w:line="240" w:lineRule="auto"/>
        <w:rPr>
          <w:rFonts w:ascii="Courier New" w:hAnsi="Courier New" w:cs="Courier New"/>
          <w:sz w:val="16"/>
          <w:szCs w:val="16"/>
          <w:lang w:val="en-US"/>
        </w:rPr>
      </w:pPr>
    </w:p>
    <w:p w:rsidR="009C365F" w:rsidRPr="009C365F" w:rsidRDefault="009C365F" w:rsidP="009C365F">
      <w:pPr>
        <w:pStyle w:val="2"/>
      </w:pPr>
      <w:r w:rsidRPr="009C365F">
        <w:t xml:space="preserve">    /**</w:t>
      </w:r>
    </w:p>
    <w:p w:rsidR="009C365F" w:rsidRPr="009C365F" w:rsidRDefault="009C365F" w:rsidP="009C365F">
      <w:pPr>
        <w:pStyle w:val="2"/>
      </w:pPr>
      <w:r w:rsidRPr="009C365F">
        <w:t xml:space="preserve">     * Total number of pages</w:t>
      </w:r>
    </w:p>
    <w:p w:rsidR="009C365F" w:rsidRPr="009C365F" w:rsidRDefault="009C365F" w:rsidP="009C365F">
      <w:pPr>
        <w:pStyle w:val="2"/>
      </w:pPr>
      <w:r w:rsidRPr="009C365F">
        <w:t xml:space="preserve">     */</w:t>
      </w: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private final int total;</w:t>
      </w:r>
    </w:p>
    <w:p w:rsidR="009C365F" w:rsidRPr="009C365F" w:rsidRDefault="009C365F" w:rsidP="009C365F">
      <w:pPr>
        <w:spacing w:after="0" w:line="240" w:lineRule="auto"/>
        <w:rPr>
          <w:rFonts w:ascii="Courier New" w:hAnsi="Courier New" w:cs="Courier New"/>
          <w:sz w:val="16"/>
          <w:szCs w:val="16"/>
          <w:lang w:val="en-US"/>
        </w:rPr>
      </w:pPr>
    </w:p>
    <w:p w:rsidR="009C365F" w:rsidRPr="009C365F" w:rsidRDefault="009C365F" w:rsidP="009C365F">
      <w:pPr>
        <w:pStyle w:val="2"/>
      </w:pPr>
      <w:r w:rsidRPr="009C365F">
        <w:t xml:space="preserve">    /**</w:t>
      </w:r>
    </w:p>
    <w:p w:rsidR="009C365F" w:rsidRPr="009C365F" w:rsidRDefault="009C365F" w:rsidP="009C365F">
      <w:pPr>
        <w:pStyle w:val="2"/>
      </w:pPr>
      <w:r w:rsidRPr="009C365F">
        <w:t xml:space="preserve">     * The current page number</w:t>
      </w:r>
    </w:p>
    <w:p w:rsidR="009C365F" w:rsidRPr="009C365F" w:rsidRDefault="009C365F" w:rsidP="009C365F">
      <w:pPr>
        <w:pStyle w:val="2"/>
      </w:pPr>
      <w:r w:rsidRPr="009C365F">
        <w:t xml:space="preserve">     */</w:t>
      </w: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private final int page;</w:t>
      </w:r>
    </w:p>
    <w:p w:rsidR="009C365F" w:rsidRPr="009C365F" w:rsidRDefault="009C365F" w:rsidP="009C365F">
      <w:pPr>
        <w:spacing w:after="0" w:line="240" w:lineRule="auto"/>
        <w:rPr>
          <w:rFonts w:ascii="Courier New" w:hAnsi="Courier New" w:cs="Courier New"/>
          <w:sz w:val="16"/>
          <w:szCs w:val="16"/>
          <w:lang w:val="en-US"/>
        </w:rPr>
      </w:pPr>
    </w:p>
    <w:p w:rsidR="009C365F" w:rsidRPr="009C365F" w:rsidRDefault="009C365F" w:rsidP="009C365F">
      <w:pPr>
        <w:pStyle w:val="2"/>
      </w:pPr>
      <w:r w:rsidRPr="009C365F">
        <w:t xml:space="preserve">    /**</w:t>
      </w:r>
    </w:p>
    <w:p w:rsidR="009C365F" w:rsidRPr="009C365F" w:rsidRDefault="009C365F" w:rsidP="009C365F">
      <w:pPr>
        <w:pStyle w:val="2"/>
      </w:pPr>
      <w:r w:rsidRPr="009C365F">
        <w:t xml:space="preserve">     * Total number of records</w:t>
      </w:r>
    </w:p>
    <w:p w:rsidR="009C365F" w:rsidRPr="009C365F" w:rsidRDefault="009C365F" w:rsidP="009C365F">
      <w:pPr>
        <w:pStyle w:val="2"/>
      </w:pPr>
      <w:r w:rsidRPr="009C365F">
        <w:t xml:space="preserve">     */</w:t>
      </w: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private final int records;</w:t>
      </w:r>
    </w:p>
    <w:p w:rsidR="009C365F" w:rsidRPr="009C365F" w:rsidRDefault="009C365F" w:rsidP="009C365F">
      <w:pPr>
        <w:spacing w:after="0" w:line="240" w:lineRule="auto"/>
        <w:rPr>
          <w:rFonts w:ascii="Courier New" w:hAnsi="Courier New" w:cs="Courier New"/>
          <w:sz w:val="16"/>
          <w:szCs w:val="16"/>
          <w:lang w:val="en-US"/>
        </w:rPr>
      </w:pPr>
    </w:p>
    <w:p w:rsidR="009C365F" w:rsidRPr="009C365F" w:rsidRDefault="009C365F" w:rsidP="009C365F">
      <w:pPr>
        <w:pStyle w:val="2"/>
      </w:pPr>
      <w:r w:rsidRPr="009C365F">
        <w:t xml:space="preserve">    /**</w:t>
      </w:r>
    </w:p>
    <w:p w:rsidR="009C365F" w:rsidRPr="009C365F" w:rsidRDefault="009C365F" w:rsidP="009C365F">
      <w:pPr>
        <w:pStyle w:val="2"/>
      </w:pPr>
      <w:r w:rsidRPr="009C365F">
        <w:t xml:space="preserve">     * The actual data</w:t>
      </w:r>
    </w:p>
    <w:p w:rsidR="009C365F" w:rsidRPr="009C365F" w:rsidRDefault="009C365F" w:rsidP="009C365F">
      <w:pPr>
        <w:pStyle w:val="2"/>
      </w:pPr>
      <w:r w:rsidRPr="009C365F">
        <w:t xml:space="preserve">     */</w:t>
      </w: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private final List&lt;Map&lt;String, Object&gt;&gt; rows;</w:t>
      </w:r>
    </w:p>
    <w:p w:rsidR="009C365F" w:rsidRPr="009C365F" w:rsidRDefault="009C365F" w:rsidP="009C365F">
      <w:pPr>
        <w:spacing w:after="0" w:line="240" w:lineRule="auto"/>
        <w:rPr>
          <w:rFonts w:ascii="Courier New" w:hAnsi="Courier New" w:cs="Courier New"/>
          <w:sz w:val="16"/>
          <w:szCs w:val="16"/>
          <w:lang w:val="en-US"/>
        </w:rPr>
      </w:pPr>
    </w:p>
    <w:p w:rsidR="009C365F" w:rsidRPr="009C365F" w:rsidRDefault="009C365F" w:rsidP="009C365F">
      <w:pPr>
        <w:pStyle w:val="2"/>
      </w:pPr>
      <w:r w:rsidRPr="009C365F">
        <w:t xml:space="preserve">    /**</w:t>
      </w:r>
    </w:p>
    <w:p w:rsidR="009C365F" w:rsidRPr="009C365F" w:rsidRDefault="009C365F" w:rsidP="009C365F">
      <w:pPr>
        <w:pStyle w:val="2"/>
      </w:pPr>
      <w:r>
        <w:t xml:space="preserve">     * Constructor</w:t>
      </w:r>
    </w:p>
    <w:p w:rsidR="009C365F" w:rsidRPr="009C365F" w:rsidRDefault="009C365F" w:rsidP="009C365F">
      <w:pPr>
        <w:pStyle w:val="2"/>
      </w:pPr>
      <w:r w:rsidRPr="009C365F">
        <w:t xml:space="preserve">     * </w:t>
      </w:r>
    </w:p>
    <w:p w:rsidR="009C365F" w:rsidRPr="009C365F" w:rsidRDefault="009C365F" w:rsidP="009C365F">
      <w:pPr>
        <w:pStyle w:val="2"/>
      </w:pPr>
      <w:r w:rsidRPr="009C365F">
        <w:t xml:space="preserve">     * @param total</w:t>
      </w:r>
    </w:p>
    <w:p w:rsidR="009C365F" w:rsidRPr="009C365F" w:rsidRDefault="009C365F" w:rsidP="009C365F">
      <w:pPr>
        <w:pStyle w:val="2"/>
      </w:pPr>
      <w:r w:rsidRPr="009C365F">
        <w:t xml:space="preserve">     * @param page</w:t>
      </w:r>
    </w:p>
    <w:p w:rsidR="009C365F" w:rsidRPr="009C365F" w:rsidRDefault="009C365F" w:rsidP="009C365F">
      <w:pPr>
        <w:pStyle w:val="2"/>
      </w:pPr>
      <w:r w:rsidRPr="009C365F">
        <w:t xml:space="preserve">     * @param records</w:t>
      </w:r>
    </w:p>
    <w:p w:rsidR="009C365F" w:rsidRPr="009C365F" w:rsidRDefault="009C365F" w:rsidP="009C365F">
      <w:pPr>
        <w:pStyle w:val="2"/>
      </w:pPr>
      <w:r w:rsidRPr="009C365F">
        <w:t xml:space="preserve">     * @param rows </w:t>
      </w:r>
    </w:p>
    <w:p w:rsidR="009C365F" w:rsidRPr="009C365F" w:rsidRDefault="009C365F" w:rsidP="009C365F">
      <w:pPr>
        <w:pStyle w:val="2"/>
      </w:pPr>
      <w:r w:rsidRPr="009C365F">
        <w:t xml:space="preserve">     */</w:t>
      </w: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public JqGridData(int total, int page, int records, </w:t>
      </w: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List&lt;Map&lt;String, Object&gt;&gt; rows) {</w:t>
      </w: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this.total = total;</w:t>
      </w: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this.page = page;</w:t>
      </w: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this.records = records;</w:t>
      </w: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this.rows = rows;</w:t>
      </w:r>
    </w:p>
    <w:p w:rsidR="009C365F" w:rsidRPr="00ED2849"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w:t>
      </w:r>
      <w:r w:rsidRPr="00ED2849">
        <w:rPr>
          <w:rFonts w:ascii="Courier New" w:hAnsi="Courier New" w:cs="Courier New"/>
          <w:sz w:val="16"/>
          <w:szCs w:val="16"/>
          <w:lang w:val="en-US"/>
        </w:rPr>
        <w:t>}</w:t>
      </w:r>
    </w:p>
    <w:p w:rsidR="009C365F" w:rsidRPr="00ED2849" w:rsidRDefault="009C365F" w:rsidP="009C365F">
      <w:pPr>
        <w:spacing w:after="0" w:line="240" w:lineRule="auto"/>
        <w:rPr>
          <w:rFonts w:ascii="Courier New" w:hAnsi="Courier New" w:cs="Courier New"/>
          <w:sz w:val="16"/>
          <w:szCs w:val="16"/>
          <w:lang w:val="en-US"/>
        </w:rPr>
      </w:pPr>
    </w:p>
    <w:p w:rsidR="009C365F" w:rsidRPr="009C365F" w:rsidRDefault="009C365F" w:rsidP="009C365F">
      <w:pPr>
        <w:pStyle w:val="2"/>
      </w:pPr>
      <w:r w:rsidRPr="009C365F">
        <w:t xml:space="preserve">    /**</w:t>
      </w:r>
    </w:p>
    <w:p w:rsidR="009C365F" w:rsidRPr="009C365F" w:rsidRDefault="009C365F" w:rsidP="009C365F">
      <w:pPr>
        <w:pStyle w:val="2"/>
      </w:pPr>
      <w:r w:rsidRPr="009C365F">
        <w:t xml:space="preserve">     * Returns the total number of pages</w:t>
      </w:r>
    </w:p>
    <w:p w:rsidR="009C365F" w:rsidRPr="009C365F" w:rsidRDefault="009C365F" w:rsidP="009C365F">
      <w:pPr>
        <w:pStyle w:val="2"/>
      </w:pPr>
      <w:r w:rsidRPr="009C365F">
        <w:t xml:space="preserve">     * </w:t>
      </w:r>
    </w:p>
    <w:p w:rsidR="009C365F" w:rsidRPr="009C365F" w:rsidRDefault="009C365F" w:rsidP="009C365F">
      <w:pPr>
        <w:pStyle w:val="2"/>
      </w:pPr>
      <w:r w:rsidRPr="009C365F">
        <w:t xml:space="preserve">     * @return </w:t>
      </w:r>
    </w:p>
    <w:p w:rsidR="009C365F" w:rsidRPr="009C365F" w:rsidRDefault="009C365F" w:rsidP="009C365F">
      <w:pPr>
        <w:pStyle w:val="2"/>
      </w:pPr>
      <w:r w:rsidRPr="009C365F">
        <w:t xml:space="preserve">     */</w:t>
      </w:r>
    </w:p>
    <w:p w:rsidR="009C365F" w:rsidRPr="009C365F" w:rsidRDefault="009C365F" w:rsidP="009C365F">
      <w:pPr>
        <w:spacing w:after="0" w:line="240" w:lineRule="auto"/>
        <w:rPr>
          <w:rFonts w:ascii="Courier New" w:hAnsi="Courier New" w:cs="Courier New"/>
          <w:sz w:val="16"/>
          <w:szCs w:val="16"/>
          <w:lang w:val="en-US"/>
        </w:rPr>
      </w:pPr>
      <w:r w:rsidRPr="004C1C41">
        <w:rPr>
          <w:rFonts w:ascii="Courier New" w:hAnsi="Courier New" w:cs="Courier New"/>
          <w:sz w:val="16"/>
          <w:szCs w:val="16"/>
          <w:lang w:val="en-US"/>
        </w:rPr>
        <w:t xml:space="preserve">    </w:t>
      </w:r>
      <w:r w:rsidRPr="009C365F">
        <w:rPr>
          <w:rFonts w:ascii="Courier New" w:hAnsi="Courier New" w:cs="Courier New"/>
          <w:sz w:val="16"/>
          <w:szCs w:val="16"/>
          <w:lang w:val="en-US"/>
        </w:rPr>
        <w:t xml:space="preserve">public </w:t>
      </w:r>
      <w:proofErr w:type="spellStart"/>
      <w:r w:rsidRPr="009C365F">
        <w:rPr>
          <w:rFonts w:ascii="Courier New" w:hAnsi="Courier New" w:cs="Courier New"/>
          <w:sz w:val="16"/>
          <w:szCs w:val="16"/>
          <w:lang w:val="en-US"/>
        </w:rPr>
        <w:t>int</w:t>
      </w:r>
      <w:proofErr w:type="spellEnd"/>
      <w:r w:rsidRPr="009C365F">
        <w:rPr>
          <w:rFonts w:ascii="Courier New" w:hAnsi="Courier New" w:cs="Courier New"/>
          <w:sz w:val="16"/>
          <w:szCs w:val="16"/>
          <w:lang w:val="en-US"/>
        </w:rPr>
        <w:t xml:space="preserve"> </w:t>
      </w:r>
      <w:proofErr w:type="spellStart"/>
      <w:r w:rsidRPr="009C365F">
        <w:rPr>
          <w:rFonts w:ascii="Courier New" w:hAnsi="Courier New" w:cs="Courier New"/>
          <w:sz w:val="16"/>
          <w:szCs w:val="16"/>
          <w:lang w:val="en-US"/>
        </w:rPr>
        <w:t>getTotal</w:t>
      </w:r>
      <w:proofErr w:type="spellEnd"/>
      <w:r w:rsidRPr="009C365F">
        <w:rPr>
          <w:rFonts w:ascii="Courier New" w:hAnsi="Courier New" w:cs="Courier New"/>
          <w:sz w:val="16"/>
          <w:szCs w:val="16"/>
          <w:lang w:val="en-US"/>
        </w:rPr>
        <w:t>() {</w:t>
      </w: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return total;</w:t>
      </w:r>
    </w:p>
    <w:p w:rsidR="009C365F" w:rsidRPr="00ED2849"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w:t>
      </w:r>
      <w:r w:rsidRPr="00ED2849">
        <w:rPr>
          <w:rFonts w:ascii="Courier New" w:hAnsi="Courier New" w:cs="Courier New"/>
          <w:sz w:val="16"/>
          <w:szCs w:val="16"/>
          <w:lang w:val="en-US"/>
        </w:rPr>
        <w:t>}</w:t>
      </w:r>
    </w:p>
    <w:p w:rsidR="009C365F" w:rsidRPr="00ED2849" w:rsidRDefault="009C365F" w:rsidP="009C365F">
      <w:pPr>
        <w:spacing w:after="0" w:line="240" w:lineRule="auto"/>
        <w:rPr>
          <w:rFonts w:ascii="Courier New" w:hAnsi="Courier New" w:cs="Courier New"/>
          <w:sz w:val="16"/>
          <w:szCs w:val="16"/>
          <w:lang w:val="en-US"/>
        </w:rPr>
      </w:pPr>
    </w:p>
    <w:p w:rsidR="009C365F" w:rsidRPr="009C365F" w:rsidRDefault="009C365F" w:rsidP="009C365F">
      <w:pPr>
        <w:pStyle w:val="2"/>
      </w:pPr>
      <w:r w:rsidRPr="009C365F">
        <w:t xml:space="preserve">    /**</w:t>
      </w:r>
    </w:p>
    <w:p w:rsidR="009C365F" w:rsidRPr="009C365F" w:rsidRDefault="009C365F" w:rsidP="009C365F">
      <w:pPr>
        <w:pStyle w:val="2"/>
      </w:pPr>
      <w:r w:rsidRPr="009C365F">
        <w:t xml:space="preserve">     * Returns the current page</w:t>
      </w:r>
    </w:p>
    <w:p w:rsidR="009C365F" w:rsidRPr="009C365F" w:rsidRDefault="009C365F" w:rsidP="009C365F">
      <w:pPr>
        <w:pStyle w:val="2"/>
      </w:pPr>
      <w:r w:rsidRPr="009C365F">
        <w:t xml:space="preserve">     * </w:t>
      </w:r>
    </w:p>
    <w:p w:rsidR="009C365F" w:rsidRPr="009C365F" w:rsidRDefault="009C365F" w:rsidP="009C365F">
      <w:pPr>
        <w:pStyle w:val="2"/>
      </w:pPr>
      <w:r w:rsidRPr="009C365F">
        <w:t xml:space="preserve">     * @return </w:t>
      </w:r>
    </w:p>
    <w:p w:rsidR="009C365F" w:rsidRPr="009C365F" w:rsidRDefault="009C365F" w:rsidP="009C365F">
      <w:pPr>
        <w:pStyle w:val="2"/>
      </w:pPr>
      <w:r w:rsidRPr="009C365F">
        <w:t xml:space="preserve">     */</w:t>
      </w:r>
    </w:p>
    <w:p w:rsidR="009C365F" w:rsidRPr="00ED2849" w:rsidRDefault="009C365F" w:rsidP="009C365F">
      <w:pPr>
        <w:spacing w:after="0" w:line="240" w:lineRule="auto"/>
        <w:rPr>
          <w:rFonts w:ascii="Courier New" w:hAnsi="Courier New" w:cs="Courier New"/>
          <w:sz w:val="16"/>
          <w:szCs w:val="16"/>
          <w:lang w:val="en-US"/>
        </w:rPr>
      </w:pPr>
      <w:r w:rsidRPr="00ED2849">
        <w:rPr>
          <w:rFonts w:ascii="Courier New" w:hAnsi="Courier New" w:cs="Courier New"/>
          <w:sz w:val="16"/>
          <w:szCs w:val="16"/>
          <w:lang w:val="en-US"/>
        </w:rPr>
        <w:t xml:space="preserve">    </w:t>
      </w:r>
      <w:r w:rsidRPr="009C365F">
        <w:rPr>
          <w:rFonts w:ascii="Courier New" w:hAnsi="Courier New" w:cs="Courier New"/>
          <w:sz w:val="16"/>
          <w:szCs w:val="16"/>
          <w:lang w:val="en-US"/>
        </w:rPr>
        <w:t>public</w:t>
      </w:r>
      <w:r w:rsidRPr="00ED2849">
        <w:rPr>
          <w:rFonts w:ascii="Courier New" w:hAnsi="Courier New" w:cs="Courier New"/>
          <w:sz w:val="16"/>
          <w:szCs w:val="16"/>
          <w:lang w:val="en-US"/>
        </w:rPr>
        <w:t xml:space="preserve"> </w:t>
      </w:r>
      <w:r w:rsidRPr="009C365F">
        <w:rPr>
          <w:rFonts w:ascii="Courier New" w:hAnsi="Courier New" w:cs="Courier New"/>
          <w:sz w:val="16"/>
          <w:szCs w:val="16"/>
          <w:lang w:val="en-US"/>
        </w:rPr>
        <w:t>int</w:t>
      </w:r>
      <w:r w:rsidRPr="00ED2849">
        <w:rPr>
          <w:rFonts w:ascii="Courier New" w:hAnsi="Courier New" w:cs="Courier New"/>
          <w:sz w:val="16"/>
          <w:szCs w:val="16"/>
          <w:lang w:val="en-US"/>
        </w:rPr>
        <w:t xml:space="preserve"> </w:t>
      </w:r>
      <w:r w:rsidRPr="009C365F">
        <w:rPr>
          <w:rFonts w:ascii="Courier New" w:hAnsi="Courier New" w:cs="Courier New"/>
          <w:sz w:val="16"/>
          <w:szCs w:val="16"/>
          <w:lang w:val="en-US"/>
        </w:rPr>
        <w:t>getPage</w:t>
      </w:r>
      <w:r w:rsidRPr="00ED2849">
        <w:rPr>
          <w:rFonts w:ascii="Courier New" w:hAnsi="Courier New" w:cs="Courier New"/>
          <w:sz w:val="16"/>
          <w:szCs w:val="16"/>
          <w:lang w:val="en-US"/>
        </w:rPr>
        <w:t>() {</w:t>
      </w:r>
    </w:p>
    <w:p w:rsidR="009C365F" w:rsidRPr="00ED2849" w:rsidRDefault="009C365F" w:rsidP="009C365F">
      <w:pPr>
        <w:spacing w:after="0" w:line="240" w:lineRule="auto"/>
        <w:rPr>
          <w:rFonts w:ascii="Courier New" w:hAnsi="Courier New" w:cs="Courier New"/>
          <w:sz w:val="16"/>
          <w:szCs w:val="16"/>
          <w:lang w:val="en-US"/>
        </w:rPr>
      </w:pPr>
      <w:r w:rsidRPr="00ED2849">
        <w:rPr>
          <w:rFonts w:ascii="Courier New" w:hAnsi="Courier New" w:cs="Courier New"/>
          <w:sz w:val="16"/>
          <w:szCs w:val="16"/>
          <w:lang w:val="en-US"/>
        </w:rPr>
        <w:t xml:space="preserve">        </w:t>
      </w:r>
      <w:r w:rsidRPr="009C365F">
        <w:rPr>
          <w:rFonts w:ascii="Courier New" w:hAnsi="Courier New" w:cs="Courier New"/>
          <w:sz w:val="16"/>
          <w:szCs w:val="16"/>
          <w:lang w:val="en-US"/>
        </w:rPr>
        <w:t>return</w:t>
      </w:r>
      <w:r w:rsidRPr="00ED2849">
        <w:rPr>
          <w:rFonts w:ascii="Courier New" w:hAnsi="Courier New" w:cs="Courier New"/>
          <w:sz w:val="16"/>
          <w:szCs w:val="16"/>
          <w:lang w:val="en-US"/>
        </w:rPr>
        <w:t xml:space="preserve"> </w:t>
      </w:r>
      <w:r w:rsidRPr="009C365F">
        <w:rPr>
          <w:rFonts w:ascii="Courier New" w:hAnsi="Courier New" w:cs="Courier New"/>
          <w:sz w:val="16"/>
          <w:szCs w:val="16"/>
          <w:lang w:val="en-US"/>
        </w:rPr>
        <w:t>page</w:t>
      </w:r>
      <w:r w:rsidRPr="00ED2849">
        <w:rPr>
          <w:rFonts w:ascii="Courier New" w:hAnsi="Courier New" w:cs="Courier New"/>
          <w:sz w:val="16"/>
          <w:szCs w:val="16"/>
          <w:lang w:val="en-US"/>
        </w:rPr>
        <w:t>;</w:t>
      </w:r>
    </w:p>
    <w:p w:rsidR="009C365F" w:rsidRPr="00ED2849" w:rsidRDefault="009C365F" w:rsidP="009C365F">
      <w:pPr>
        <w:spacing w:after="0" w:line="240" w:lineRule="auto"/>
        <w:rPr>
          <w:rFonts w:ascii="Courier New" w:hAnsi="Courier New" w:cs="Courier New"/>
          <w:sz w:val="16"/>
          <w:szCs w:val="16"/>
          <w:lang w:val="en-US"/>
        </w:rPr>
      </w:pPr>
      <w:r w:rsidRPr="00ED2849">
        <w:rPr>
          <w:rFonts w:ascii="Courier New" w:hAnsi="Courier New" w:cs="Courier New"/>
          <w:sz w:val="16"/>
          <w:szCs w:val="16"/>
          <w:lang w:val="en-US"/>
        </w:rPr>
        <w:t xml:space="preserve">    }</w:t>
      </w:r>
    </w:p>
    <w:p w:rsidR="009C365F" w:rsidRPr="00ED2849" w:rsidRDefault="009C365F" w:rsidP="009C365F">
      <w:pPr>
        <w:spacing w:after="0" w:line="240" w:lineRule="auto"/>
        <w:rPr>
          <w:rFonts w:ascii="Courier New" w:hAnsi="Courier New" w:cs="Courier New"/>
          <w:sz w:val="16"/>
          <w:szCs w:val="16"/>
          <w:lang w:val="en-US"/>
        </w:rPr>
      </w:pPr>
    </w:p>
    <w:p w:rsidR="009C365F" w:rsidRPr="009C365F" w:rsidRDefault="009C365F" w:rsidP="009C365F">
      <w:pPr>
        <w:pStyle w:val="2"/>
      </w:pPr>
      <w:r w:rsidRPr="009C365F">
        <w:lastRenderedPageBreak/>
        <w:t xml:space="preserve">    /**</w:t>
      </w:r>
    </w:p>
    <w:p w:rsidR="009C365F" w:rsidRPr="009C365F" w:rsidRDefault="009C365F" w:rsidP="009C365F">
      <w:pPr>
        <w:pStyle w:val="2"/>
      </w:pPr>
      <w:r w:rsidRPr="009C365F">
        <w:t xml:space="preserve">     * Returns the total number of records</w:t>
      </w:r>
    </w:p>
    <w:p w:rsidR="009C365F" w:rsidRPr="009C365F" w:rsidRDefault="009C365F" w:rsidP="009C365F">
      <w:pPr>
        <w:pStyle w:val="2"/>
      </w:pPr>
      <w:r w:rsidRPr="009C365F">
        <w:t xml:space="preserve">     * </w:t>
      </w:r>
    </w:p>
    <w:p w:rsidR="009C365F" w:rsidRPr="009C365F" w:rsidRDefault="009C365F" w:rsidP="009C365F">
      <w:pPr>
        <w:pStyle w:val="2"/>
      </w:pPr>
      <w:r w:rsidRPr="009C365F">
        <w:t xml:space="preserve">     * @return </w:t>
      </w:r>
    </w:p>
    <w:p w:rsidR="009C365F" w:rsidRPr="009C365F" w:rsidRDefault="009C365F" w:rsidP="009C365F">
      <w:pPr>
        <w:pStyle w:val="2"/>
      </w:pPr>
      <w:r w:rsidRPr="009C365F">
        <w:t xml:space="preserve">     */</w:t>
      </w: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public int getRecords() {</w:t>
      </w: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return records;</w:t>
      </w:r>
    </w:p>
    <w:p w:rsidR="009C365F" w:rsidRPr="00ED2849"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w:t>
      </w:r>
      <w:r w:rsidRPr="00ED2849">
        <w:rPr>
          <w:rFonts w:ascii="Courier New" w:hAnsi="Courier New" w:cs="Courier New"/>
          <w:sz w:val="16"/>
          <w:szCs w:val="16"/>
          <w:lang w:val="en-US"/>
        </w:rPr>
        <w:t>}</w:t>
      </w:r>
    </w:p>
    <w:p w:rsidR="009C365F" w:rsidRPr="00ED2849" w:rsidRDefault="009C365F" w:rsidP="009C365F">
      <w:pPr>
        <w:spacing w:after="0" w:line="240" w:lineRule="auto"/>
        <w:rPr>
          <w:rFonts w:ascii="Courier New" w:hAnsi="Courier New" w:cs="Courier New"/>
          <w:sz w:val="16"/>
          <w:szCs w:val="16"/>
          <w:lang w:val="en-US"/>
        </w:rPr>
      </w:pPr>
    </w:p>
    <w:p w:rsidR="009C365F" w:rsidRPr="009C365F" w:rsidRDefault="009C365F" w:rsidP="009C365F">
      <w:pPr>
        <w:pStyle w:val="2"/>
      </w:pPr>
      <w:r w:rsidRPr="009C365F">
        <w:t xml:space="preserve">    /**</w:t>
      </w:r>
    </w:p>
    <w:p w:rsidR="009C365F" w:rsidRPr="009C365F" w:rsidRDefault="009C365F" w:rsidP="009C365F">
      <w:pPr>
        <w:pStyle w:val="2"/>
      </w:pPr>
      <w:r w:rsidRPr="009C365F">
        <w:t xml:space="preserve">     * </w:t>
      </w:r>
      <w:r>
        <w:t>Return list of map</w:t>
      </w:r>
    </w:p>
    <w:p w:rsidR="009C365F" w:rsidRPr="009C365F" w:rsidRDefault="009C365F" w:rsidP="009C365F">
      <w:pPr>
        <w:pStyle w:val="2"/>
      </w:pPr>
      <w:r w:rsidRPr="009C365F">
        <w:t xml:space="preserve">     * This is an array of data to display in the grid</w:t>
      </w:r>
    </w:p>
    <w:p w:rsidR="009C365F" w:rsidRPr="009C365F" w:rsidRDefault="009C365F" w:rsidP="009C365F">
      <w:pPr>
        <w:pStyle w:val="2"/>
      </w:pPr>
      <w:r w:rsidRPr="009C365F">
        <w:t xml:space="preserve">     * </w:t>
      </w:r>
    </w:p>
    <w:p w:rsidR="009C365F" w:rsidRPr="009C365F" w:rsidRDefault="009C365F" w:rsidP="009C365F">
      <w:pPr>
        <w:pStyle w:val="2"/>
      </w:pPr>
      <w:r w:rsidRPr="009C365F">
        <w:t xml:space="preserve">     * @return </w:t>
      </w:r>
    </w:p>
    <w:p w:rsidR="009C365F" w:rsidRPr="009C365F" w:rsidRDefault="009C365F" w:rsidP="009C365F">
      <w:pPr>
        <w:pStyle w:val="2"/>
      </w:pPr>
      <w:r w:rsidRPr="009C365F">
        <w:t xml:space="preserve">     */</w:t>
      </w: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public List&lt;Map&lt;String, Object&gt;&gt; getRows() {</w:t>
      </w: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return rows;</w:t>
      </w: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w:t>
      </w: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w:t>
      </w:r>
    </w:p>
    <w:p w:rsidR="00FE1D00" w:rsidRPr="003F3DC3" w:rsidRDefault="00FE1D00" w:rsidP="00FE1D00">
      <w:pPr>
        <w:jc w:val="both"/>
        <w:rPr>
          <w:rFonts w:ascii="Arial" w:hAnsi="Arial" w:cs="Arial"/>
          <w:sz w:val="24"/>
          <w:szCs w:val="24"/>
          <w:lang w:val="en-US"/>
        </w:rPr>
      </w:pPr>
    </w:p>
    <w:p w:rsidR="00FE1D00" w:rsidRDefault="00E0416E" w:rsidP="00FE1D00">
      <w:pPr>
        <w:jc w:val="both"/>
        <w:rPr>
          <w:rFonts w:ascii="Arial" w:hAnsi="Arial" w:cs="Arial"/>
          <w:sz w:val="24"/>
          <w:szCs w:val="24"/>
          <w:lang w:val="en-US"/>
        </w:rPr>
      </w:pPr>
      <w:r w:rsidRPr="003F3DC3">
        <w:rPr>
          <w:rFonts w:ascii="Arial" w:hAnsi="Arial" w:cs="Arial"/>
          <w:sz w:val="24"/>
          <w:szCs w:val="24"/>
          <w:lang w:val="en-US"/>
        </w:rPr>
        <w:t>Now we will write an abstract class that will return th</w:t>
      </w:r>
      <w:r w:rsidR="00874717">
        <w:rPr>
          <w:rFonts w:ascii="Arial" w:hAnsi="Arial" w:cs="Arial"/>
          <w:sz w:val="24"/>
          <w:szCs w:val="24"/>
          <w:lang w:val="en-US"/>
        </w:rPr>
        <w:t>at</w:t>
      </w:r>
      <w:r w:rsidRPr="003F3DC3">
        <w:rPr>
          <w:rFonts w:ascii="Arial" w:hAnsi="Arial" w:cs="Arial"/>
          <w:sz w:val="24"/>
          <w:szCs w:val="24"/>
          <w:lang w:val="en-US"/>
        </w:rPr>
        <w:t xml:space="preserve"> structure depending on the search and sorting conditions. </w:t>
      </w:r>
      <w:r w:rsidR="00874717">
        <w:rPr>
          <w:rFonts w:ascii="Arial" w:hAnsi="Arial" w:cs="Arial"/>
          <w:sz w:val="24"/>
          <w:szCs w:val="24"/>
          <w:lang w:val="en-US"/>
        </w:rPr>
        <w:t xml:space="preserve">It </w:t>
      </w:r>
      <w:r w:rsidRPr="003F3DC3">
        <w:rPr>
          <w:rFonts w:ascii="Arial" w:hAnsi="Arial" w:cs="Arial"/>
          <w:sz w:val="24"/>
          <w:szCs w:val="24"/>
          <w:lang w:val="en-US"/>
        </w:rPr>
        <w:t xml:space="preserve">will be a parent </w:t>
      </w:r>
      <w:r w:rsidR="00874717">
        <w:rPr>
          <w:rFonts w:ascii="Arial" w:hAnsi="Arial" w:cs="Arial"/>
          <w:sz w:val="24"/>
          <w:szCs w:val="24"/>
          <w:lang w:val="en-US"/>
        </w:rPr>
        <w:t xml:space="preserve">class </w:t>
      </w:r>
      <w:r w:rsidRPr="003F3DC3">
        <w:rPr>
          <w:rFonts w:ascii="Arial" w:hAnsi="Arial" w:cs="Arial"/>
          <w:sz w:val="24"/>
          <w:szCs w:val="24"/>
          <w:lang w:val="en-US"/>
        </w:rPr>
        <w:t xml:space="preserve">for </w:t>
      </w:r>
      <w:r w:rsidR="00874717">
        <w:rPr>
          <w:rFonts w:ascii="Arial" w:hAnsi="Arial" w:cs="Arial"/>
          <w:sz w:val="24"/>
          <w:szCs w:val="24"/>
          <w:lang w:val="en-US"/>
        </w:rPr>
        <w:t xml:space="preserve">entity-specific </w:t>
      </w:r>
      <w:r w:rsidRPr="003F3DC3">
        <w:rPr>
          <w:rFonts w:ascii="Arial" w:hAnsi="Arial" w:cs="Arial"/>
          <w:sz w:val="24"/>
          <w:szCs w:val="24"/>
          <w:lang w:val="en-US"/>
        </w:rPr>
        <w:t>classes that return similar structures.</w:t>
      </w:r>
    </w:p>
    <w:p w:rsidR="009C365F" w:rsidRPr="009C365F" w:rsidRDefault="009C365F" w:rsidP="009C365F">
      <w:pPr>
        <w:pStyle w:val="2"/>
      </w:pPr>
      <w:r w:rsidRPr="009C365F">
        <w:t>/*</w:t>
      </w:r>
    </w:p>
    <w:p w:rsidR="009C365F" w:rsidRDefault="009C365F" w:rsidP="009C365F">
      <w:pPr>
        <w:pStyle w:val="2"/>
      </w:pPr>
      <w:r w:rsidRPr="009C365F">
        <w:t xml:space="preserve"> *</w:t>
      </w:r>
      <w:r>
        <w:t xml:space="preserve"> </w:t>
      </w:r>
      <w:r w:rsidRPr="009C365F">
        <w:t xml:space="preserve">Abstract class for working with JqGrid </w:t>
      </w:r>
    </w:p>
    <w:p w:rsidR="009C365F" w:rsidRPr="009C365F" w:rsidRDefault="009C365F" w:rsidP="009C365F">
      <w:pPr>
        <w:pStyle w:val="2"/>
      </w:pPr>
      <w:r>
        <w:t xml:space="preserve"> </w:t>
      </w:r>
      <w:r w:rsidRPr="009C365F">
        <w:t>*/</w:t>
      </w: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package ru.ibase.fbjavaex.jqgrid;</w:t>
      </w:r>
    </w:p>
    <w:p w:rsidR="009C365F" w:rsidRPr="009C365F" w:rsidRDefault="009C365F" w:rsidP="009C365F">
      <w:pPr>
        <w:spacing w:after="0" w:line="240" w:lineRule="auto"/>
        <w:rPr>
          <w:rFonts w:ascii="Courier New" w:hAnsi="Courier New" w:cs="Courier New"/>
          <w:sz w:val="16"/>
          <w:szCs w:val="16"/>
          <w:lang w:val="en-US"/>
        </w:rPr>
      </w:pP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import java.util.Map;</w:t>
      </w: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import java.util.List;</w:t>
      </w: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import org.jooq.DSLContext;</w:t>
      </w: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import org.springframework.beans.factory.annotation.Autowired;</w:t>
      </w:r>
    </w:p>
    <w:p w:rsidR="009C365F" w:rsidRPr="009C365F" w:rsidRDefault="009C365F" w:rsidP="009C365F">
      <w:pPr>
        <w:spacing w:after="0" w:line="240" w:lineRule="auto"/>
        <w:rPr>
          <w:rFonts w:ascii="Courier New" w:hAnsi="Courier New" w:cs="Courier New"/>
          <w:sz w:val="16"/>
          <w:szCs w:val="16"/>
          <w:lang w:val="en-US"/>
        </w:rPr>
      </w:pPr>
    </w:p>
    <w:p w:rsidR="009C365F" w:rsidRPr="009C365F" w:rsidRDefault="009C365F" w:rsidP="009C365F">
      <w:pPr>
        <w:pStyle w:val="2"/>
      </w:pPr>
      <w:r w:rsidRPr="009C365F">
        <w:t>/**</w:t>
      </w:r>
    </w:p>
    <w:p w:rsidR="009C365F" w:rsidRPr="009C365F" w:rsidRDefault="009C365F" w:rsidP="009C365F">
      <w:pPr>
        <w:pStyle w:val="2"/>
      </w:pPr>
      <w:r>
        <w:t xml:space="preserve"> * Working with</w:t>
      </w:r>
      <w:r w:rsidRPr="009C365F">
        <w:t xml:space="preserve"> JqGrid</w:t>
      </w:r>
    </w:p>
    <w:p w:rsidR="009C365F" w:rsidRPr="009C365F" w:rsidRDefault="009C365F" w:rsidP="009C365F">
      <w:pPr>
        <w:pStyle w:val="2"/>
      </w:pPr>
      <w:r w:rsidRPr="009C365F">
        <w:t xml:space="preserve"> *</w:t>
      </w:r>
    </w:p>
    <w:p w:rsidR="009C365F" w:rsidRPr="009C365F" w:rsidRDefault="009C365F" w:rsidP="009C365F">
      <w:pPr>
        <w:pStyle w:val="2"/>
      </w:pPr>
      <w:r w:rsidRPr="009C365F">
        <w:t xml:space="preserve"> * @author Simonov Denis</w:t>
      </w:r>
    </w:p>
    <w:p w:rsidR="009C365F" w:rsidRPr="009C365F" w:rsidRDefault="009C365F" w:rsidP="009C365F">
      <w:pPr>
        <w:pStyle w:val="2"/>
      </w:pPr>
      <w:r w:rsidRPr="009C365F">
        <w:t xml:space="preserve"> */</w:t>
      </w: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public abstract class JqGrid {</w:t>
      </w:r>
    </w:p>
    <w:p w:rsidR="009C365F" w:rsidRPr="009C365F" w:rsidRDefault="009C365F" w:rsidP="009C365F">
      <w:pPr>
        <w:spacing w:after="0" w:line="240" w:lineRule="auto"/>
        <w:rPr>
          <w:rFonts w:ascii="Courier New" w:hAnsi="Courier New" w:cs="Courier New"/>
          <w:sz w:val="16"/>
          <w:szCs w:val="16"/>
          <w:lang w:val="en-US"/>
        </w:rPr>
      </w:pPr>
    </w:p>
    <w:p w:rsidR="009C365F" w:rsidRPr="009C365F" w:rsidRDefault="009C365F" w:rsidP="009C365F">
      <w:pPr>
        <w:spacing w:after="0" w:line="240" w:lineRule="auto"/>
        <w:rPr>
          <w:rFonts w:ascii="Courier New" w:hAnsi="Courier New" w:cs="Courier New"/>
          <w:sz w:val="16"/>
          <w:szCs w:val="16"/>
          <w:lang w:val="en-US"/>
        </w:rPr>
      </w:pPr>
    </w:p>
    <w:p w:rsidR="009C365F" w:rsidRPr="009C365F" w:rsidRDefault="009C365F" w:rsidP="009C365F">
      <w:pPr>
        <w:pStyle w:val="1"/>
      </w:pPr>
      <w:r w:rsidRPr="009C365F">
        <w:t xml:space="preserve">    @Autowired(required = true)</w:t>
      </w: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protected DSLContext dsl;</w:t>
      </w:r>
    </w:p>
    <w:p w:rsidR="009C365F" w:rsidRPr="009C365F" w:rsidRDefault="009C365F" w:rsidP="009C365F">
      <w:pPr>
        <w:spacing w:after="0" w:line="240" w:lineRule="auto"/>
        <w:rPr>
          <w:rFonts w:ascii="Courier New" w:hAnsi="Courier New" w:cs="Courier New"/>
          <w:sz w:val="16"/>
          <w:szCs w:val="16"/>
          <w:lang w:val="en-US"/>
        </w:rPr>
      </w:pP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protected String searchField = "";</w:t>
      </w: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protected String searchString = "";</w:t>
      </w: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protected String searchOper = "eq";</w:t>
      </w: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protected Boolean searchFlag = false;</w:t>
      </w: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protected int pageNo = 0;</w:t>
      </w: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protected int limit = 0;</w:t>
      </w: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protected int offset = 0;</w:t>
      </w: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protected String sIdx = "";</w:t>
      </w: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protected String sOrd = "asc";</w:t>
      </w:r>
    </w:p>
    <w:p w:rsidR="009C365F" w:rsidRPr="009C365F" w:rsidRDefault="009C365F" w:rsidP="009C365F">
      <w:pPr>
        <w:spacing w:after="0" w:line="240" w:lineRule="auto"/>
        <w:rPr>
          <w:rFonts w:ascii="Courier New" w:hAnsi="Courier New" w:cs="Courier New"/>
          <w:sz w:val="16"/>
          <w:szCs w:val="16"/>
          <w:lang w:val="en-US"/>
        </w:rPr>
      </w:pPr>
    </w:p>
    <w:p w:rsidR="009C365F" w:rsidRPr="009C365F" w:rsidRDefault="009C365F" w:rsidP="009C365F">
      <w:pPr>
        <w:pStyle w:val="2"/>
      </w:pPr>
      <w:r w:rsidRPr="009C365F">
        <w:t xml:space="preserve">    /**</w:t>
      </w:r>
    </w:p>
    <w:p w:rsidR="009C365F" w:rsidRPr="009C365F" w:rsidRDefault="009C365F" w:rsidP="009C365F">
      <w:pPr>
        <w:pStyle w:val="2"/>
      </w:pPr>
      <w:r w:rsidRPr="009C365F">
        <w:t xml:space="preserve">     * Returns the total number of records</w:t>
      </w:r>
    </w:p>
    <w:p w:rsidR="009C365F" w:rsidRPr="009C365F" w:rsidRDefault="009C365F" w:rsidP="009C365F">
      <w:pPr>
        <w:pStyle w:val="2"/>
      </w:pPr>
      <w:r w:rsidRPr="009C365F">
        <w:t xml:space="preserve">     * </w:t>
      </w:r>
    </w:p>
    <w:p w:rsidR="009C365F" w:rsidRPr="009C365F" w:rsidRDefault="009C365F" w:rsidP="009C365F">
      <w:pPr>
        <w:pStyle w:val="2"/>
      </w:pPr>
      <w:r w:rsidRPr="009C365F">
        <w:t xml:space="preserve">     * @return </w:t>
      </w:r>
    </w:p>
    <w:p w:rsidR="009C365F" w:rsidRPr="009C365F" w:rsidRDefault="009C365F" w:rsidP="009C365F">
      <w:pPr>
        <w:pStyle w:val="2"/>
      </w:pPr>
      <w:r w:rsidRPr="009C365F">
        <w:t xml:space="preserve">     */</w:t>
      </w: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public abstract int getCountRecord();</w:t>
      </w:r>
    </w:p>
    <w:p w:rsidR="009C365F" w:rsidRPr="009C365F" w:rsidRDefault="009C365F" w:rsidP="009C365F">
      <w:pPr>
        <w:spacing w:after="0" w:line="240" w:lineRule="auto"/>
        <w:rPr>
          <w:rFonts w:ascii="Courier New" w:hAnsi="Courier New" w:cs="Courier New"/>
          <w:sz w:val="16"/>
          <w:szCs w:val="16"/>
          <w:lang w:val="en-US"/>
        </w:rPr>
      </w:pPr>
    </w:p>
    <w:p w:rsidR="009C365F" w:rsidRPr="00ED2849" w:rsidRDefault="009C365F" w:rsidP="009C365F">
      <w:pPr>
        <w:pStyle w:val="2"/>
      </w:pPr>
      <w:r w:rsidRPr="009C365F">
        <w:t xml:space="preserve">    </w:t>
      </w:r>
      <w:r w:rsidRPr="00ED2849">
        <w:t>/**</w:t>
      </w:r>
    </w:p>
    <w:p w:rsidR="009C365F" w:rsidRPr="009C365F" w:rsidRDefault="009C365F" w:rsidP="009C365F">
      <w:pPr>
        <w:pStyle w:val="2"/>
      </w:pPr>
      <w:r w:rsidRPr="009C365F">
        <w:t xml:space="preserve">     * Returns the str</w:t>
      </w:r>
      <w:r>
        <w:t>ucture for JSON serialization</w:t>
      </w:r>
    </w:p>
    <w:p w:rsidR="009C365F" w:rsidRPr="009C365F" w:rsidRDefault="009C365F" w:rsidP="009C365F">
      <w:pPr>
        <w:pStyle w:val="2"/>
      </w:pPr>
      <w:r w:rsidRPr="009C365F">
        <w:t xml:space="preserve">     * </w:t>
      </w:r>
    </w:p>
    <w:p w:rsidR="009C365F" w:rsidRPr="009C365F" w:rsidRDefault="009C365F" w:rsidP="009C365F">
      <w:pPr>
        <w:pStyle w:val="2"/>
      </w:pPr>
      <w:r w:rsidRPr="009C365F">
        <w:t xml:space="preserve">     * @return</w:t>
      </w:r>
    </w:p>
    <w:p w:rsidR="009C365F" w:rsidRPr="009C365F" w:rsidRDefault="009C365F" w:rsidP="009C365F">
      <w:pPr>
        <w:pStyle w:val="2"/>
      </w:pPr>
      <w:r w:rsidRPr="009C365F">
        <w:t xml:space="preserve">     */</w:t>
      </w: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lastRenderedPageBreak/>
        <w:t xml:space="preserve">    public JqGridData getJqGridData() {</w:t>
      </w: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int recordCount = this.getCountRecord();</w:t>
      </w: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List&lt;Map&lt;String, Object&gt;&gt; records = this.getRecords();</w:t>
      </w:r>
    </w:p>
    <w:p w:rsidR="009C365F" w:rsidRPr="009C365F" w:rsidRDefault="009C365F" w:rsidP="009C365F">
      <w:pPr>
        <w:spacing w:after="0" w:line="240" w:lineRule="auto"/>
        <w:rPr>
          <w:rFonts w:ascii="Courier New" w:hAnsi="Courier New" w:cs="Courier New"/>
          <w:sz w:val="16"/>
          <w:szCs w:val="16"/>
          <w:lang w:val="en-US"/>
        </w:rPr>
      </w:pP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int total = 0;</w:t>
      </w: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if (this.limit &gt; 0) {</w:t>
      </w: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total = recordCount / this.limit + 1;</w:t>
      </w: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w:t>
      </w:r>
    </w:p>
    <w:p w:rsidR="009C365F" w:rsidRPr="009C365F" w:rsidRDefault="009C365F" w:rsidP="009C365F">
      <w:pPr>
        <w:spacing w:after="0" w:line="240" w:lineRule="auto"/>
        <w:rPr>
          <w:rFonts w:ascii="Courier New" w:hAnsi="Courier New" w:cs="Courier New"/>
          <w:sz w:val="16"/>
          <w:szCs w:val="16"/>
          <w:lang w:val="en-US"/>
        </w:rPr>
      </w:pP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JqGridData jqGridData = new JqGridData(</w:t>
      </w: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total, </w:t>
      </w: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this.pageNo, </w:t>
      </w: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recordCount, </w:t>
      </w: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records);</w:t>
      </w:r>
    </w:p>
    <w:p w:rsidR="009C365F" w:rsidRPr="00ED2849"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return</w:t>
      </w:r>
      <w:r w:rsidRPr="00ED2849">
        <w:rPr>
          <w:rFonts w:ascii="Courier New" w:hAnsi="Courier New" w:cs="Courier New"/>
          <w:sz w:val="16"/>
          <w:szCs w:val="16"/>
          <w:lang w:val="en-US"/>
        </w:rPr>
        <w:t xml:space="preserve"> </w:t>
      </w:r>
      <w:r w:rsidRPr="009C365F">
        <w:rPr>
          <w:rFonts w:ascii="Courier New" w:hAnsi="Courier New" w:cs="Courier New"/>
          <w:sz w:val="16"/>
          <w:szCs w:val="16"/>
          <w:lang w:val="en-US"/>
        </w:rPr>
        <w:t>jqGridData</w:t>
      </w:r>
      <w:r w:rsidRPr="00ED2849">
        <w:rPr>
          <w:rFonts w:ascii="Courier New" w:hAnsi="Courier New" w:cs="Courier New"/>
          <w:sz w:val="16"/>
          <w:szCs w:val="16"/>
          <w:lang w:val="en-US"/>
        </w:rPr>
        <w:t>;</w:t>
      </w:r>
    </w:p>
    <w:p w:rsidR="009C365F" w:rsidRPr="00ED2849" w:rsidRDefault="009C365F" w:rsidP="009C365F">
      <w:pPr>
        <w:spacing w:after="0" w:line="240" w:lineRule="auto"/>
        <w:rPr>
          <w:rFonts w:ascii="Courier New" w:hAnsi="Courier New" w:cs="Courier New"/>
          <w:sz w:val="16"/>
          <w:szCs w:val="16"/>
          <w:lang w:val="en-US"/>
        </w:rPr>
      </w:pPr>
      <w:r w:rsidRPr="00ED2849">
        <w:rPr>
          <w:rFonts w:ascii="Courier New" w:hAnsi="Courier New" w:cs="Courier New"/>
          <w:sz w:val="16"/>
          <w:szCs w:val="16"/>
          <w:lang w:val="en-US"/>
        </w:rPr>
        <w:t xml:space="preserve">    }</w:t>
      </w:r>
    </w:p>
    <w:p w:rsidR="009C365F" w:rsidRPr="00ED2849" w:rsidRDefault="009C365F" w:rsidP="009C365F">
      <w:pPr>
        <w:spacing w:after="0" w:line="240" w:lineRule="auto"/>
        <w:rPr>
          <w:rFonts w:ascii="Courier New" w:hAnsi="Courier New" w:cs="Courier New"/>
          <w:sz w:val="16"/>
          <w:szCs w:val="16"/>
          <w:lang w:val="en-US"/>
        </w:rPr>
      </w:pPr>
    </w:p>
    <w:p w:rsidR="009C365F" w:rsidRPr="00ED2849" w:rsidRDefault="009C365F" w:rsidP="009C365F">
      <w:pPr>
        <w:spacing w:after="0" w:line="240" w:lineRule="auto"/>
        <w:rPr>
          <w:rFonts w:ascii="Courier New" w:hAnsi="Courier New" w:cs="Courier New"/>
          <w:sz w:val="16"/>
          <w:szCs w:val="16"/>
          <w:lang w:val="en-US"/>
        </w:rPr>
      </w:pPr>
    </w:p>
    <w:p w:rsidR="009C365F" w:rsidRPr="009C365F" w:rsidRDefault="009C365F" w:rsidP="009C365F">
      <w:pPr>
        <w:pStyle w:val="2"/>
      </w:pPr>
      <w:r w:rsidRPr="009C365F">
        <w:t xml:space="preserve">    /**</w:t>
      </w:r>
    </w:p>
    <w:p w:rsidR="009C365F" w:rsidRPr="009C365F" w:rsidRDefault="009C365F" w:rsidP="009C365F">
      <w:pPr>
        <w:pStyle w:val="2"/>
      </w:pPr>
      <w:r w:rsidRPr="009C365F">
        <w:t xml:space="preserve">     * Returns the number of records per page</w:t>
      </w:r>
    </w:p>
    <w:p w:rsidR="009C365F" w:rsidRPr="009C365F" w:rsidRDefault="009C365F" w:rsidP="009C365F">
      <w:pPr>
        <w:pStyle w:val="2"/>
      </w:pPr>
      <w:r w:rsidRPr="009C365F">
        <w:t xml:space="preserve">     * </w:t>
      </w:r>
    </w:p>
    <w:p w:rsidR="009C365F" w:rsidRPr="009C365F" w:rsidRDefault="009C365F" w:rsidP="009C365F">
      <w:pPr>
        <w:pStyle w:val="2"/>
      </w:pPr>
      <w:r w:rsidRPr="009C365F">
        <w:t xml:space="preserve">     * @return</w:t>
      </w:r>
    </w:p>
    <w:p w:rsidR="009C365F" w:rsidRPr="009C365F" w:rsidRDefault="009C365F" w:rsidP="009C365F">
      <w:pPr>
        <w:pStyle w:val="2"/>
      </w:pPr>
      <w:r w:rsidRPr="009C365F">
        <w:t xml:space="preserve">     */</w:t>
      </w: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public int getLimit() {</w:t>
      </w: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return this.limit;</w:t>
      </w:r>
    </w:p>
    <w:p w:rsidR="009C365F" w:rsidRPr="00ED2849"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w:t>
      </w:r>
      <w:r w:rsidRPr="00ED2849">
        <w:rPr>
          <w:rFonts w:ascii="Courier New" w:hAnsi="Courier New" w:cs="Courier New"/>
          <w:sz w:val="16"/>
          <w:szCs w:val="16"/>
          <w:lang w:val="en-US"/>
        </w:rPr>
        <w:t>}</w:t>
      </w:r>
    </w:p>
    <w:p w:rsidR="009C365F" w:rsidRPr="00ED2849" w:rsidRDefault="009C365F" w:rsidP="009C365F">
      <w:pPr>
        <w:spacing w:after="0" w:line="240" w:lineRule="auto"/>
        <w:rPr>
          <w:rFonts w:ascii="Courier New" w:hAnsi="Courier New" w:cs="Courier New"/>
          <w:sz w:val="16"/>
          <w:szCs w:val="16"/>
          <w:lang w:val="en-US"/>
        </w:rPr>
      </w:pPr>
    </w:p>
    <w:p w:rsidR="009C365F" w:rsidRPr="009C365F" w:rsidRDefault="009C365F" w:rsidP="0041293C">
      <w:pPr>
        <w:pStyle w:val="2"/>
      </w:pPr>
      <w:r w:rsidRPr="009C365F">
        <w:t xml:space="preserve">    /**</w:t>
      </w:r>
    </w:p>
    <w:p w:rsidR="0041293C" w:rsidRDefault="009C365F" w:rsidP="0041293C">
      <w:pPr>
        <w:pStyle w:val="2"/>
      </w:pPr>
      <w:r w:rsidRPr="0041293C">
        <w:t xml:space="preserve">     *</w:t>
      </w:r>
      <w:r w:rsidR="0041293C" w:rsidRPr="0041293C">
        <w:t xml:space="preserve"> Returns the offset to retrieve the first record on the page</w:t>
      </w:r>
    </w:p>
    <w:p w:rsidR="009C365F" w:rsidRPr="009C365F" w:rsidRDefault="009C365F" w:rsidP="0041293C">
      <w:pPr>
        <w:pStyle w:val="2"/>
      </w:pPr>
      <w:r w:rsidRPr="0041293C">
        <w:t xml:space="preserve">     </w:t>
      </w:r>
      <w:r w:rsidRPr="009C365F">
        <w:t xml:space="preserve">* </w:t>
      </w:r>
    </w:p>
    <w:p w:rsidR="009C365F" w:rsidRPr="009C365F" w:rsidRDefault="009C365F" w:rsidP="0041293C">
      <w:pPr>
        <w:pStyle w:val="2"/>
      </w:pPr>
      <w:r w:rsidRPr="009C365F">
        <w:t xml:space="preserve">     * @return</w:t>
      </w:r>
    </w:p>
    <w:p w:rsidR="009C365F" w:rsidRPr="009C365F" w:rsidRDefault="009C365F" w:rsidP="0041293C">
      <w:pPr>
        <w:pStyle w:val="2"/>
      </w:pPr>
      <w:r w:rsidRPr="009C365F">
        <w:t xml:space="preserve">     */</w:t>
      </w: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public int getOffset() {</w:t>
      </w: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return this.offset;</w:t>
      </w:r>
    </w:p>
    <w:p w:rsidR="009C365F" w:rsidRPr="00ED2849"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w:t>
      </w:r>
      <w:r w:rsidRPr="00ED2849">
        <w:rPr>
          <w:rFonts w:ascii="Courier New" w:hAnsi="Courier New" w:cs="Courier New"/>
          <w:sz w:val="16"/>
          <w:szCs w:val="16"/>
          <w:lang w:val="en-US"/>
        </w:rPr>
        <w:t>}</w:t>
      </w:r>
    </w:p>
    <w:p w:rsidR="009C365F" w:rsidRPr="00ED2849" w:rsidRDefault="009C365F" w:rsidP="009C365F">
      <w:pPr>
        <w:spacing w:after="0" w:line="240" w:lineRule="auto"/>
        <w:rPr>
          <w:rFonts w:ascii="Courier New" w:hAnsi="Courier New" w:cs="Courier New"/>
          <w:sz w:val="16"/>
          <w:szCs w:val="16"/>
          <w:lang w:val="en-US"/>
        </w:rPr>
      </w:pPr>
    </w:p>
    <w:p w:rsidR="009C365F" w:rsidRPr="009C365F" w:rsidRDefault="009C365F" w:rsidP="0041293C">
      <w:pPr>
        <w:pStyle w:val="2"/>
      </w:pPr>
      <w:r w:rsidRPr="009C365F">
        <w:t xml:space="preserve">    /**</w:t>
      </w:r>
    </w:p>
    <w:p w:rsidR="009C365F" w:rsidRPr="0041293C" w:rsidRDefault="0041293C" w:rsidP="0041293C">
      <w:pPr>
        <w:pStyle w:val="2"/>
      </w:pPr>
      <w:r>
        <w:t xml:space="preserve">     * Returns field name for sorting</w:t>
      </w:r>
    </w:p>
    <w:p w:rsidR="009C365F" w:rsidRPr="009C365F" w:rsidRDefault="009C365F" w:rsidP="0041293C">
      <w:pPr>
        <w:pStyle w:val="2"/>
      </w:pPr>
      <w:r w:rsidRPr="009C365F">
        <w:t xml:space="preserve">     * </w:t>
      </w:r>
    </w:p>
    <w:p w:rsidR="009C365F" w:rsidRPr="009C365F" w:rsidRDefault="009C365F" w:rsidP="0041293C">
      <w:pPr>
        <w:pStyle w:val="2"/>
      </w:pPr>
      <w:r w:rsidRPr="009C365F">
        <w:t xml:space="preserve">     * @return</w:t>
      </w:r>
    </w:p>
    <w:p w:rsidR="009C365F" w:rsidRPr="009C365F" w:rsidRDefault="009C365F" w:rsidP="0041293C">
      <w:pPr>
        <w:pStyle w:val="2"/>
      </w:pPr>
      <w:r w:rsidRPr="009C365F">
        <w:t xml:space="preserve">     */</w:t>
      </w: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public String getIdx() {</w:t>
      </w: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return this.sIdx;</w:t>
      </w:r>
    </w:p>
    <w:p w:rsidR="009C365F" w:rsidRPr="00ED2849"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w:t>
      </w:r>
      <w:r w:rsidRPr="00ED2849">
        <w:rPr>
          <w:rFonts w:ascii="Courier New" w:hAnsi="Courier New" w:cs="Courier New"/>
          <w:sz w:val="16"/>
          <w:szCs w:val="16"/>
          <w:lang w:val="en-US"/>
        </w:rPr>
        <w:t>}</w:t>
      </w:r>
    </w:p>
    <w:p w:rsidR="009C365F" w:rsidRPr="00ED2849" w:rsidRDefault="009C365F" w:rsidP="009C365F">
      <w:pPr>
        <w:spacing w:after="0" w:line="240" w:lineRule="auto"/>
        <w:rPr>
          <w:rFonts w:ascii="Courier New" w:hAnsi="Courier New" w:cs="Courier New"/>
          <w:sz w:val="16"/>
          <w:szCs w:val="16"/>
          <w:lang w:val="en-US"/>
        </w:rPr>
      </w:pPr>
    </w:p>
    <w:p w:rsidR="009C365F" w:rsidRPr="009C365F" w:rsidRDefault="009C365F" w:rsidP="0041293C">
      <w:pPr>
        <w:pStyle w:val="2"/>
      </w:pPr>
      <w:r w:rsidRPr="009C365F">
        <w:t xml:space="preserve">    /**</w:t>
      </w:r>
    </w:p>
    <w:p w:rsidR="009C365F" w:rsidRPr="009C365F" w:rsidRDefault="009C365F" w:rsidP="0041293C">
      <w:pPr>
        <w:pStyle w:val="2"/>
      </w:pPr>
      <w:r w:rsidRPr="009C365F">
        <w:t xml:space="preserve">     * </w:t>
      </w:r>
      <w:r w:rsidR="0041293C" w:rsidRPr="0041293C">
        <w:t>Returns the sort order</w:t>
      </w:r>
    </w:p>
    <w:p w:rsidR="009C365F" w:rsidRPr="009C365F" w:rsidRDefault="009C365F" w:rsidP="0041293C">
      <w:pPr>
        <w:pStyle w:val="2"/>
      </w:pPr>
      <w:r w:rsidRPr="009C365F">
        <w:t xml:space="preserve">     * </w:t>
      </w:r>
    </w:p>
    <w:p w:rsidR="009C365F" w:rsidRPr="009C365F" w:rsidRDefault="009C365F" w:rsidP="0041293C">
      <w:pPr>
        <w:pStyle w:val="2"/>
      </w:pPr>
      <w:r w:rsidRPr="009C365F">
        <w:t xml:space="preserve">     * @return</w:t>
      </w:r>
    </w:p>
    <w:p w:rsidR="009C365F" w:rsidRPr="009C365F" w:rsidRDefault="009C365F" w:rsidP="0041293C">
      <w:pPr>
        <w:pStyle w:val="2"/>
      </w:pPr>
      <w:r w:rsidRPr="009C365F">
        <w:t xml:space="preserve">     */</w:t>
      </w:r>
    </w:p>
    <w:p w:rsidR="009C365F" w:rsidRPr="00ED2849" w:rsidRDefault="009C365F" w:rsidP="009C365F">
      <w:pPr>
        <w:spacing w:after="0" w:line="240" w:lineRule="auto"/>
        <w:rPr>
          <w:rFonts w:ascii="Courier New" w:hAnsi="Courier New" w:cs="Courier New"/>
          <w:sz w:val="16"/>
          <w:szCs w:val="16"/>
          <w:lang w:val="en-US"/>
        </w:rPr>
      </w:pPr>
      <w:r w:rsidRPr="00ED2849">
        <w:rPr>
          <w:rFonts w:ascii="Courier New" w:hAnsi="Courier New" w:cs="Courier New"/>
          <w:sz w:val="16"/>
          <w:szCs w:val="16"/>
          <w:lang w:val="en-US"/>
        </w:rPr>
        <w:t xml:space="preserve">    </w:t>
      </w:r>
      <w:r w:rsidRPr="009C365F">
        <w:rPr>
          <w:rFonts w:ascii="Courier New" w:hAnsi="Courier New" w:cs="Courier New"/>
          <w:sz w:val="16"/>
          <w:szCs w:val="16"/>
          <w:lang w:val="en-US"/>
        </w:rPr>
        <w:t>public</w:t>
      </w:r>
      <w:r w:rsidRPr="00ED2849">
        <w:rPr>
          <w:rFonts w:ascii="Courier New" w:hAnsi="Courier New" w:cs="Courier New"/>
          <w:sz w:val="16"/>
          <w:szCs w:val="16"/>
          <w:lang w:val="en-US"/>
        </w:rPr>
        <w:t xml:space="preserve"> </w:t>
      </w:r>
      <w:r w:rsidRPr="009C365F">
        <w:rPr>
          <w:rFonts w:ascii="Courier New" w:hAnsi="Courier New" w:cs="Courier New"/>
          <w:sz w:val="16"/>
          <w:szCs w:val="16"/>
          <w:lang w:val="en-US"/>
        </w:rPr>
        <w:t>String</w:t>
      </w:r>
      <w:r w:rsidRPr="00ED2849">
        <w:rPr>
          <w:rFonts w:ascii="Courier New" w:hAnsi="Courier New" w:cs="Courier New"/>
          <w:sz w:val="16"/>
          <w:szCs w:val="16"/>
          <w:lang w:val="en-US"/>
        </w:rPr>
        <w:t xml:space="preserve"> </w:t>
      </w:r>
      <w:r w:rsidRPr="009C365F">
        <w:rPr>
          <w:rFonts w:ascii="Courier New" w:hAnsi="Courier New" w:cs="Courier New"/>
          <w:sz w:val="16"/>
          <w:szCs w:val="16"/>
          <w:lang w:val="en-US"/>
        </w:rPr>
        <w:t>getOrd</w:t>
      </w:r>
      <w:r w:rsidRPr="00ED2849">
        <w:rPr>
          <w:rFonts w:ascii="Courier New" w:hAnsi="Courier New" w:cs="Courier New"/>
          <w:sz w:val="16"/>
          <w:szCs w:val="16"/>
          <w:lang w:val="en-US"/>
        </w:rPr>
        <w:t>() {</w:t>
      </w:r>
    </w:p>
    <w:p w:rsidR="009C365F" w:rsidRPr="00ED2849" w:rsidRDefault="009C365F" w:rsidP="009C365F">
      <w:pPr>
        <w:spacing w:after="0" w:line="240" w:lineRule="auto"/>
        <w:rPr>
          <w:rFonts w:ascii="Courier New" w:hAnsi="Courier New" w:cs="Courier New"/>
          <w:sz w:val="16"/>
          <w:szCs w:val="16"/>
          <w:lang w:val="en-US"/>
        </w:rPr>
      </w:pPr>
      <w:r w:rsidRPr="00ED2849">
        <w:rPr>
          <w:rFonts w:ascii="Courier New" w:hAnsi="Courier New" w:cs="Courier New"/>
          <w:sz w:val="16"/>
          <w:szCs w:val="16"/>
          <w:lang w:val="en-US"/>
        </w:rPr>
        <w:t xml:space="preserve">        </w:t>
      </w:r>
      <w:r w:rsidRPr="009C365F">
        <w:rPr>
          <w:rFonts w:ascii="Courier New" w:hAnsi="Courier New" w:cs="Courier New"/>
          <w:sz w:val="16"/>
          <w:szCs w:val="16"/>
          <w:lang w:val="en-US"/>
        </w:rPr>
        <w:t>return</w:t>
      </w:r>
      <w:r w:rsidRPr="00ED2849">
        <w:rPr>
          <w:rFonts w:ascii="Courier New" w:hAnsi="Courier New" w:cs="Courier New"/>
          <w:sz w:val="16"/>
          <w:szCs w:val="16"/>
          <w:lang w:val="en-US"/>
        </w:rPr>
        <w:t xml:space="preserve"> </w:t>
      </w:r>
      <w:r w:rsidRPr="009C365F">
        <w:rPr>
          <w:rFonts w:ascii="Courier New" w:hAnsi="Courier New" w:cs="Courier New"/>
          <w:sz w:val="16"/>
          <w:szCs w:val="16"/>
          <w:lang w:val="en-US"/>
        </w:rPr>
        <w:t>this</w:t>
      </w:r>
      <w:r w:rsidRPr="00ED2849">
        <w:rPr>
          <w:rFonts w:ascii="Courier New" w:hAnsi="Courier New" w:cs="Courier New"/>
          <w:sz w:val="16"/>
          <w:szCs w:val="16"/>
          <w:lang w:val="en-US"/>
        </w:rPr>
        <w:t>.</w:t>
      </w:r>
      <w:r w:rsidRPr="009C365F">
        <w:rPr>
          <w:rFonts w:ascii="Courier New" w:hAnsi="Courier New" w:cs="Courier New"/>
          <w:sz w:val="16"/>
          <w:szCs w:val="16"/>
          <w:lang w:val="en-US"/>
        </w:rPr>
        <w:t>sOrd</w:t>
      </w:r>
      <w:r w:rsidRPr="00ED2849">
        <w:rPr>
          <w:rFonts w:ascii="Courier New" w:hAnsi="Courier New" w:cs="Courier New"/>
          <w:sz w:val="16"/>
          <w:szCs w:val="16"/>
          <w:lang w:val="en-US"/>
        </w:rPr>
        <w:t>;</w:t>
      </w:r>
    </w:p>
    <w:p w:rsidR="009C365F" w:rsidRPr="00ED2849" w:rsidRDefault="009C365F" w:rsidP="009C365F">
      <w:pPr>
        <w:spacing w:after="0" w:line="240" w:lineRule="auto"/>
        <w:rPr>
          <w:rFonts w:ascii="Courier New" w:hAnsi="Courier New" w:cs="Courier New"/>
          <w:sz w:val="16"/>
          <w:szCs w:val="16"/>
          <w:lang w:val="en-US"/>
        </w:rPr>
      </w:pPr>
      <w:r w:rsidRPr="00ED2849">
        <w:rPr>
          <w:rFonts w:ascii="Courier New" w:hAnsi="Courier New" w:cs="Courier New"/>
          <w:sz w:val="16"/>
          <w:szCs w:val="16"/>
          <w:lang w:val="en-US"/>
        </w:rPr>
        <w:t xml:space="preserve">    }</w:t>
      </w:r>
    </w:p>
    <w:p w:rsidR="009C365F" w:rsidRPr="00ED2849" w:rsidRDefault="009C365F" w:rsidP="009C365F">
      <w:pPr>
        <w:spacing w:after="0" w:line="240" w:lineRule="auto"/>
        <w:rPr>
          <w:rFonts w:ascii="Courier New" w:hAnsi="Courier New" w:cs="Courier New"/>
          <w:sz w:val="16"/>
          <w:szCs w:val="16"/>
          <w:lang w:val="en-US"/>
        </w:rPr>
      </w:pPr>
    </w:p>
    <w:p w:rsidR="009C365F" w:rsidRPr="009C365F" w:rsidRDefault="009C365F" w:rsidP="0041293C">
      <w:pPr>
        <w:pStyle w:val="2"/>
      </w:pPr>
      <w:r w:rsidRPr="009C365F">
        <w:t xml:space="preserve">    /**</w:t>
      </w:r>
    </w:p>
    <w:p w:rsidR="009C365F" w:rsidRPr="0041293C" w:rsidRDefault="009C365F" w:rsidP="0041293C">
      <w:pPr>
        <w:pStyle w:val="2"/>
      </w:pPr>
      <w:r w:rsidRPr="0041293C">
        <w:t xml:space="preserve">     * </w:t>
      </w:r>
      <w:r w:rsidR="0041293C" w:rsidRPr="0041293C">
        <w:t>Returns the current page number</w:t>
      </w:r>
    </w:p>
    <w:p w:rsidR="009C365F" w:rsidRPr="009C365F" w:rsidRDefault="009C365F" w:rsidP="0041293C">
      <w:pPr>
        <w:pStyle w:val="2"/>
      </w:pPr>
      <w:r w:rsidRPr="0041293C">
        <w:t xml:space="preserve">     </w:t>
      </w:r>
      <w:r w:rsidRPr="009C365F">
        <w:t xml:space="preserve">* </w:t>
      </w:r>
    </w:p>
    <w:p w:rsidR="009C365F" w:rsidRPr="009C365F" w:rsidRDefault="009C365F" w:rsidP="0041293C">
      <w:pPr>
        <w:pStyle w:val="2"/>
      </w:pPr>
      <w:r w:rsidRPr="009C365F">
        <w:t xml:space="preserve">     * @return</w:t>
      </w:r>
    </w:p>
    <w:p w:rsidR="009C365F" w:rsidRPr="009C365F" w:rsidRDefault="009C365F" w:rsidP="0041293C">
      <w:pPr>
        <w:pStyle w:val="2"/>
      </w:pPr>
      <w:r w:rsidRPr="009C365F">
        <w:t xml:space="preserve">     */</w:t>
      </w: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public int getPageNo() {</w:t>
      </w: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return this.pageNo;</w:t>
      </w:r>
    </w:p>
    <w:p w:rsidR="009C365F" w:rsidRPr="00ED2849"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w:t>
      </w:r>
      <w:r w:rsidRPr="00ED2849">
        <w:rPr>
          <w:rFonts w:ascii="Courier New" w:hAnsi="Courier New" w:cs="Courier New"/>
          <w:sz w:val="16"/>
          <w:szCs w:val="16"/>
          <w:lang w:val="en-US"/>
        </w:rPr>
        <w:t>}</w:t>
      </w:r>
    </w:p>
    <w:p w:rsidR="009C365F" w:rsidRPr="00ED2849" w:rsidRDefault="009C365F" w:rsidP="009C365F">
      <w:pPr>
        <w:spacing w:after="0" w:line="240" w:lineRule="auto"/>
        <w:rPr>
          <w:rFonts w:ascii="Courier New" w:hAnsi="Courier New" w:cs="Courier New"/>
          <w:sz w:val="16"/>
          <w:szCs w:val="16"/>
          <w:lang w:val="en-US"/>
        </w:rPr>
      </w:pPr>
    </w:p>
    <w:p w:rsidR="009C365F" w:rsidRPr="009C365F" w:rsidRDefault="009C365F" w:rsidP="0041293C">
      <w:pPr>
        <w:pStyle w:val="2"/>
      </w:pPr>
      <w:r w:rsidRPr="009C365F">
        <w:t xml:space="preserve">    /**</w:t>
      </w:r>
    </w:p>
    <w:p w:rsidR="009C365F" w:rsidRPr="0041293C" w:rsidRDefault="009C365F" w:rsidP="0041293C">
      <w:pPr>
        <w:pStyle w:val="2"/>
      </w:pPr>
      <w:r w:rsidRPr="0041293C">
        <w:t xml:space="preserve">     * </w:t>
      </w:r>
      <w:r w:rsidR="0041293C" w:rsidRPr="0041293C">
        <w:t>Returns an array of records as a list of maps</w:t>
      </w:r>
    </w:p>
    <w:p w:rsidR="009C365F" w:rsidRPr="009C365F" w:rsidRDefault="009C365F" w:rsidP="0041293C">
      <w:pPr>
        <w:pStyle w:val="2"/>
      </w:pPr>
      <w:r w:rsidRPr="0041293C">
        <w:t xml:space="preserve">     </w:t>
      </w:r>
      <w:r w:rsidRPr="009C365F">
        <w:t xml:space="preserve">* </w:t>
      </w:r>
    </w:p>
    <w:p w:rsidR="009C365F" w:rsidRPr="009C365F" w:rsidRDefault="009C365F" w:rsidP="0041293C">
      <w:pPr>
        <w:pStyle w:val="2"/>
      </w:pPr>
      <w:r w:rsidRPr="009C365F">
        <w:t xml:space="preserve">     * @return</w:t>
      </w:r>
    </w:p>
    <w:p w:rsidR="009C365F" w:rsidRPr="009C365F" w:rsidRDefault="009C365F" w:rsidP="0041293C">
      <w:pPr>
        <w:pStyle w:val="2"/>
      </w:pPr>
      <w:r w:rsidRPr="009C365F">
        <w:t xml:space="preserve">     */</w:t>
      </w: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public abstract List&lt;Map&lt;String, Object&gt;&gt; getRecords();</w:t>
      </w:r>
    </w:p>
    <w:p w:rsidR="009C365F" w:rsidRPr="009C365F" w:rsidRDefault="009C365F" w:rsidP="009C365F">
      <w:pPr>
        <w:spacing w:after="0" w:line="240" w:lineRule="auto"/>
        <w:rPr>
          <w:rFonts w:ascii="Courier New" w:hAnsi="Courier New" w:cs="Courier New"/>
          <w:sz w:val="16"/>
          <w:szCs w:val="16"/>
          <w:lang w:val="en-US"/>
        </w:rPr>
      </w:pPr>
    </w:p>
    <w:p w:rsidR="009C365F" w:rsidRPr="009C365F" w:rsidRDefault="009C365F" w:rsidP="0041293C">
      <w:pPr>
        <w:pStyle w:val="2"/>
      </w:pPr>
      <w:r w:rsidRPr="009C365F">
        <w:t xml:space="preserve">    /**</w:t>
      </w:r>
    </w:p>
    <w:p w:rsidR="009C365F" w:rsidRPr="0041293C" w:rsidRDefault="009C365F" w:rsidP="0041293C">
      <w:pPr>
        <w:pStyle w:val="2"/>
      </w:pPr>
      <w:r w:rsidRPr="009C365F">
        <w:lastRenderedPageBreak/>
        <w:t xml:space="preserve"> </w:t>
      </w:r>
      <w:r w:rsidR="0041293C">
        <w:t xml:space="preserve">    * Returns field name for search</w:t>
      </w:r>
    </w:p>
    <w:p w:rsidR="009C365F" w:rsidRPr="009C365F" w:rsidRDefault="009C365F" w:rsidP="0041293C">
      <w:pPr>
        <w:pStyle w:val="2"/>
      </w:pPr>
      <w:r w:rsidRPr="009C365F">
        <w:t xml:space="preserve">     * </w:t>
      </w:r>
    </w:p>
    <w:p w:rsidR="009C365F" w:rsidRPr="009C365F" w:rsidRDefault="009C365F" w:rsidP="0041293C">
      <w:pPr>
        <w:pStyle w:val="2"/>
      </w:pPr>
      <w:r w:rsidRPr="009C365F">
        <w:t xml:space="preserve">     * @return</w:t>
      </w:r>
    </w:p>
    <w:p w:rsidR="009C365F" w:rsidRPr="009C365F" w:rsidRDefault="009C365F" w:rsidP="0041293C">
      <w:pPr>
        <w:pStyle w:val="2"/>
      </w:pPr>
      <w:r w:rsidRPr="009C365F">
        <w:t xml:space="preserve">     */</w:t>
      </w:r>
    </w:p>
    <w:p w:rsidR="009C365F" w:rsidRPr="009C365F" w:rsidRDefault="009C365F" w:rsidP="009C365F">
      <w:pPr>
        <w:spacing w:after="0" w:line="240" w:lineRule="auto"/>
        <w:rPr>
          <w:rFonts w:ascii="Courier New" w:hAnsi="Courier New" w:cs="Courier New"/>
          <w:sz w:val="16"/>
          <w:szCs w:val="16"/>
          <w:lang w:val="en-US"/>
        </w:rPr>
      </w:pPr>
      <w:r w:rsidRPr="004C1C41">
        <w:rPr>
          <w:rFonts w:ascii="Courier New" w:hAnsi="Courier New" w:cs="Courier New"/>
          <w:sz w:val="16"/>
          <w:szCs w:val="16"/>
          <w:lang w:val="en-US"/>
        </w:rPr>
        <w:t xml:space="preserve">    </w:t>
      </w:r>
      <w:r w:rsidRPr="009C365F">
        <w:rPr>
          <w:rFonts w:ascii="Courier New" w:hAnsi="Courier New" w:cs="Courier New"/>
          <w:sz w:val="16"/>
          <w:szCs w:val="16"/>
          <w:lang w:val="en-US"/>
        </w:rPr>
        <w:t xml:space="preserve">public String </w:t>
      </w:r>
      <w:proofErr w:type="spellStart"/>
      <w:r w:rsidRPr="009C365F">
        <w:rPr>
          <w:rFonts w:ascii="Courier New" w:hAnsi="Courier New" w:cs="Courier New"/>
          <w:sz w:val="16"/>
          <w:szCs w:val="16"/>
          <w:lang w:val="en-US"/>
        </w:rPr>
        <w:t>getSearchField</w:t>
      </w:r>
      <w:proofErr w:type="spellEnd"/>
      <w:r w:rsidRPr="009C365F">
        <w:rPr>
          <w:rFonts w:ascii="Courier New" w:hAnsi="Courier New" w:cs="Courier New"/>
          <w:sz w:val="16"/>
          <w:szCs w:val="16"/>
          <w:lang w:val="en-US"/>
        </w:rPr>
        <w:t>() {</w:t>
      </w: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return this.searchField;</w:t>
      </w:r>
    </w:p>
    <w:p w:rsidR="009C365F" w:rsidRPr="00ED2849"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w:t>
      </w:r>
      <w:r w:rsidRPr="00ED2849">
        <w:rPr>
          <w:rFonts w:ascii="Courier New" w:hAnsi="Courier New" w:cs="Courier New"/>
          <w:sz w:val="16"/>
          <w:szCs w:val="16"/>
          <w:lang w:val="en-US"/>
        </w:rPr>
        <w:t>}</w:t>
      </w:r>
    </w:p>
    <w:p w:rsidR="009C365F" w:rsidRPr="00ED2849" w:rsidRDefault="009C365F" w:rsidP="009C365F">
      <w:pPr>
        <w:spacing w:after="0" w:line="240" w:lineRule="auto"/>
        <w:rPr>
          <w:rFonts w:ascii="Courier New" w:hAnsi="Courier New" w:cs="Courier New"/>
          <w:sz w:val="16"/>
          <w:szCs w:val="16"/>
          <w:lang w:val="en-US"/>
        </w:rPr>
      </w:pPr>
    </w:p>
    <w:p w:rsidR="009C365F" w:rsidRPr="009C365F" w:rsidRDefault="009C365F" w:rsidP="0041293C">
      <w:pPr>
        <w:pStyle w:val="2"/>
      </w:pPr>
      <w:r w:rsidRPr="009C365F">
        <w:t xml:space="preserve">    /**</w:t>
      </w:r>
    </w:p>
    <w:p w:rsidR="009C365F" w:rsidRPr="0041293C" w:rsidRDefault="009C365F" w:rsidP="0041293C">
      <w:pPr>
        <w:pStyle w:val="2"/>
      </w:pPr>
      <w:r w:rsidRPr="009C365F">
        <w:t xml:space="preserve">     *</w:t>
      </w:r>
      <w:r w:rsidR="0041293C">
        <w:t xml:space="preserve"> Returns value for search</w:t>
      </w:r>
    </w:p>
    <w:p w:rsidR="009C365F" w:rsidRPr="009C365F" w:rsidRDefault="009C365F" w:rsidP="0041293C">
      <w:pPr>
        <w:pStyle w:val="2"/>
      </w:pPr>
      <w:r w:rsidRPr="009C365F">
        <w:t xml:space="preserve">     * </w:t>
      </w:r>
    </w:p>
    <w:p w:rsidR="009C365F" w:rsidRPr="009C365F" w:rsidRDefault="009C365F" w:rsidP="0041293C">
      <w:pPr>
        <w:pStyle w:val="2"/>
      </w:pPr>
      <w:r w:rsidRPr="009C365F">
        <w:t xml:space="preserve">     * @return</w:t>
      </w:r>
    </w:p>
    <w:p w:rsidR="009C365F" w:rsidRPr="009C365F" w:rsidRDefault="009C365F" w:rsidP="0041293C">
      <w:pPr>
        <w:pStyle w:val="2"/>
      </w:pPr>
      <w:r w:rsidRPr="009C365F">
        <w:t xml:space="preserve">     */</w:t>
      </w:r>
    </w:p>
    <w:p w:rsidR="009C365F" w:rsidRPr="009C365F" w:rsidRDefault="009C365F" w:rsidP="009C365F">
      <w:pPr>
        <w:spacing w:after="0" w:line="240" w:lineRule="auto"/>
        <w:rPr>
          <w:rFonts w:ascii="Courier New" w:hAnsi="Courier New" w:cs="Courier New"/>
          <w:sz w:val="16"/>
          <w:szCs w:val="16"/>
          <w:lang w:val="en-US"/>
        </w:rPr>
      </w:pPr>
      <w:r w:rsidRPr="00ED2849">
        <w:rPr>
          <w:rFonts w:ascii="Courier New" w:hAnsi="Courier New" w:cs="Courier New"/>
          <w:sz w:val="16"/>
          <w:szCs w:val="16"/>
          <w:lang w:val="en-US"/>
        </w:rPr>
        <w:t xml:space="preserve">    </w:t>
      </w:r>
      <w:r w:rsidRPr="009C365F">
        <w:rPr>
          <w:rFonts w:ascii="Courier New" w:hAnsi="Courier New" w:cs="Courier New"/>
          <w:sz w:val="16"/>
          <w:szCs w:val="16"/>
          <w:lang w:val="en-US"/>
        </w:rPr>
        <w:t>public String getSearchString() {</w:t>
      </w: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return this.searchString;</w:t>
      </w: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w:t>
      </w:r>
    </w:p>
    <w:p w:rsidR="009C365F" w:rsidRPr="009C365F" w:rsidRDefault="009C365F" w:rsidP="009C365F">
      <w:pPr>
        <w:spacing w:after="0" w:line="240" w:lineRule="auto"/>
        <w:rPr>
          <w:rFonts w:ascii="Courier New" w:hAnsi="Courier New" w:cs="Courier New"/>
          <w:sz w:val="16"/>
          <w:szCs w:val="16"/>
          <w:lang w:val="en-US"/>
        </w:rPr>
      </w:pPr>
    </w:p>
    <w:p w:rsidR="009C365F" w:rsidRPr="009C365F" w:rsidRDefault="009C365F" w:rsidP="0041293C">
      <w:pPr>
        <w:pStyle w:val="2"/>
      </w:pPr>
      <w:r w:rsidRPr="009C365F">
        <w:t xml:space="preserve">    /**</w:t>
      </w:r>
    </w:p>
    <w:p w:rsidR="009C365F" w:rsidRPr="009C365F" w:rsidRDefault="009C365F" w:rsidP="0041293C">
      <w:pPr>
        <w:pStyle w:val="2"/>
      </w:pPr>
      <w:r w:rsidRPr="009C365F">
        <w:t xml:space="preserve">     * </w:t>
      </w:r>
      <w:r w:rsidR="0041293C" w:rsidRPr="0041293C">
        <w:t>Returns the search operation</w:t>
      </w:r>
    </w:p>
    <w:p w:rsidR="009C365F" w:rsidRPr="009C365F" w:rsidRDefault="009C365F" w:rsidP="0041293C">
      <w:pPr>
        <w:pStyle w:val="2"/>
      </w:pPr>
      <w:r w:rsidRPr="009C365F">
        <w:t xml:space="preserve">     * </w:t>
      </w:r>
    </w:p>
    <w:p w:rsidR="009C365F" w:rsidRPr="009C365F" w:rsidRDefault="009C365F" w:rsidP="0041293C">
      <w:pPr>
        <w:pStyle w:val="2"/>
      </w:pPr>
      <w:r w:rsidRPr="009C365F">
        <w:t xml:space="preserve">     * @return</w:t>
      </w:r>
    </w:p>
    <w:p w:rsidR="009C365F" w:rsidRPr="009C365F" w:rsidRDefault="009C365F" w:rsidP="0041293C">
      <w:pPr>
        <w:pStyle w:val="2"/>
      </w:pPr>
      <w:r w:rsidRPr="009C365F">
        <w:t xml:space="preserve">     */</w:t>
      </w: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public String getSearchOper() {</w:t>
      </w: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return this.searchOper;</w:t>
      </w:r>
    </w:p>
    <w:p w:rsidR="009C365F" w:rsidRPr="00ED2849"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w:t>
      </w:r>
      <w:r w:rsidRPr="00ED2849">
        <w:rPr>
          <w:rFonts w:ascii="Courier New" w:hAnsi="Courier New" w:cs="Courier New"/>
          <w:sz w:val="16"/>
          <w:szCs w:val="16"/>
          <w:lang w:val="en-US"/>
        </w:rPr>
        <w:t>}</w:t>
      </w:r>
    </w:p>
    <w:p w:rsidR="009C365F" w:rsidRPr="00ED2849" w:rsidRDefault="009C365F" w:rsidP="009C365F">
      <w:pPr>
        <w:spacing w:after="0" w:line="240" w:lineRule="auto"/>
        <w:rPr>
          <w:rFonts w:ascii="Courier New" w:hAnsi="Courier New" w:cs="Courier New"/>
          <w:sz w:val="16"/>
          <w:szCs w:val="16"/>
          <w:lang w:val="en-US"/>
        </w:rPr>
      </w:pPr>
    </w:p>
    <w:p w:rsidR="009C365F" w:rsidRPr="009C365F" w:rsidRDefault="009C365F" w:rsidP="0041293C">
      <w:pPr>
        <w:pStyle w:val="2"/>
      </w:pPr>
      <w:r w:rsidRPr="009C365F">
        <w:t xml:space="preserve">    /**</w:t>
      </w:r>
    </w:p>
    <w:p w:rsidR="0041293C" w:rsidRPr="0041293C" w:rsidRDefault="009C365F" w:rsidP="0041293C">
      <w:pPr>
        <w:pStyle w:val="2"/>
      </w:pPr>
      <w:r w:rsidRPr="0041293C">
        <w:t xml:space="preserve">     *</w:t>
      </w:r>
      <w:r w:rsidR="0041293C">
        <w:t xml:space="preserve"> </w:t>
      </w:r>
      <w:r w:rsidR="0041293C" w:rsidRPr="0041293C">
        <w:t>Sets t</w:t>
      </w:r>
      <w:r w:rsidR="0041293C">
        <w:t>he limit on the number of display</w:t>
      </w:r>
      <w:r w:rsidR="0041293C" w:rsidRPr="0041293C">
        <w:t xml:space="preserve"> records</w:t>
      </w:r>
    </w:p>
    <w:p w:rsidR="009C365F" w:rsidRPr="009C365F" w:rsidRDefault="009C365F" w:rsidP="0041293C">
      <w:pPr>
        <w:pStyle w:val="2"/>
      </w:pPr>
      <w:r w:rsidRPr="0041293C">
        <w:t xml:space="preserve">     </w:t>
      </w:r>
      <w:r w:rsidRPr="009C365F">
        <w:t>*</w:t>
      </w:r>
    </w:p>
    <w:p w:rsidR="009C365F" w:rsidRPr="009C365F" w:rsidRDefault="009C365F" w:rsidP="0041293C">
      <w:pPr>
        <w:pStyle w:val="2"/>
      </w:pPr>
      <w:r w:rsidRPr="009C365F">
        <w:t xml:space="preserve">     * @param limit</w:t>
      </w:r>
    </w:p>
    <w:p w:rsidR="009C365F" w:rsidRPr="009C365F" w:rsidRDefault="009C365F" w:rsidP="0041293C">
      <w:pPr>
        <w:pStyle w:val="2"/>
      </w:pPr>
      <w:r w:rsidRPr="009C365F">
        <w:t xml:space="preserve">     */</w:t>
      </w: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public void setLimit(int limit) {</w:t>
      </w:r>
    </w:p>
    <w:p w:rsidR="009C365F" w:rsidRPr="00ED2849"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this</w:t>
      </w:r>
      <w:r w:rsidRPr="00ED2849">
        <w:rPr>
          <w:rFonts w:ascii="Courier New" w:hAnsi="Courier New" w:cs="Courier New"/>
          <w:sz w:val="16"/>
          <w:szCs w:val="16"/>
          <w:lang w:val="en-US"/>
        </w:rPr>
        <w:t>.</w:t>
      </w:r>
      <w:r w:rsidRPr="009C365F">
        <w:rPr>
          <w:rFonts w:ascii="Courier New" w:hAnsi="Courier New" w:cs="Courier New"/>
          <w:sz w:val="16"/>
          <w:szCs w:val="16"/>
          <w:lang w:val="en-US"/>
        </w:rPr>
        <w:t>limit</w:t>
      </w:r>
      <w:r w:rsidRPr="00ED2849">
        <w:rPr>
          <w:rFonts w:ascii="Courier New" w:hAnsi="Courier New" w:cs="Courier New"/>
          <w:sz w:val="16"/>
          <w:szCs w:val="16"/>
          <w:lang w:val="en-US"/>
        </w:rPr>
        <w:t xml:space="preserve"> = </w:t>
      </w:r>
      <w:r w:rsidRPr="009C365F">
        <w:rPr>
          <w:rFonts w:ascii="Courier New" w:hAnsi="Courier New" w:cs="Courier New"/>
          <w:sz w:val="16"/>
          <w:szCs w:val="16"/>
          <w:lang w:val="en-US"/>
        </w:rPr>
        <w:t>limit</w:t>
      </w:r>
      <w:r w:rsidRPr="00ED2849">
        <w:rPr>
          <w:rFonts w:ascii="Courier New" w:hAnsi="Courier New" w:cs="Courier New"/>
          <w:sz w:val="16"/>
          <w:szCs w:val="16"/>
          <w:lang w:val="en-US"/>
        </w:rPr>
        <w:t>;</w:t>
      </w:r>
    </w:p>
    <w:p w:rsidR="009C365F" w:rsidRPr="00ED2849" w:rsidRDefault="009C365F" w:rsidP="009C365F">
      <w:pPr>
        <w:spacing w:after="0" w:line="240" w:lineRule="auto"/>
        <w:rPr>
          <w:rFonts w:ascii="Courier New" w:hAnsi="Courier New" w:cs="Courier New"/>
          <w:sz w:val="16"/>
          <w:szCs w:val="16"/>
          <w:lang w:val="en-US"/>
        </w:rPr>
      </w:pPr>
      <w:r w:rsidRPr="00ED2849">
        <w:rPr>
          <w:rFonts w:ascii="Courier New" w:hAnsi="Courier New" w:cs="Courier New"/>
          <w:sz w:val="16"/>
          <w:szCs w:val="16"/>
          <w:lang w:val="en-US"/>
        </w:rPr>
        <w:t xml:space="preserve">    }</w:t>
      </w:r>
    </w:p>
    <w:p w:rsidR="009C365F" w:rsidRPr="00ED2849" w:rsidRDefault="009C365F" w:rsidP="009C365F">
      <w:pPr>
        <w:spacing w:after="0" w:line="240" w:lineRule="auto"/>
        <w:rPr>
          <w:rFonts w:ascii="Courier New" w:hAnsi="Courier New" w:cs="Courier New"/>
          <w:sz w:val="16"/>
          <w:szCs w:val="16"/>
          <w:lang w:val="en-US"/>
        </w:rPr>
      </w:pPr>
    </w:p>
    <w:p w:rsidR="009C365F" w:rsidRPr="009C365F" w:rsidRDefault="009C365F" w:rsidP="0041293C">
      <w:pPr>
        <w:pStyle w:val="2"/>
      </w:pPr>
      <w:r w:rsidRPr="009C365F">
        <w:t xml:space="preserve">    /**</w:t>
      </w:r>
    </w:p>
    <w:p w:rsidR="009C365F" w:rsidRPr="0041293C" w:rsidRDefault="009C365F" w:rsidP="0041293C">
      <w:pPr>
        <w:pStyle w:val="2"/>
      </w:pPr>
      <w:r w:rsidRPr="0041293C">
        <w:t xml:space="preserve">     * </w:t>
      </w:r>
      <w:r w:rsidR="0041293C">
        <w:t>Sets the number of records</w:t>
      </w:r>
      <w:r w:rsidR="0041293C" w:rsidRPr="0041293C">
        <w:t xml:space="preserve"> to skip</w:t>
      </w:r>
    </w:p>
    <w:p w:rsidR="009C365F" w:rsidRPr="009C365F" w:rsidRDefault="009C365F" w:rsidP="0041293C">
      <w:pPr>
        <w:pStyle w:val="2"/>
      </w:pPr>
      <w:r w:rsidRPr="0041293C">
        <w:t xml:space="preserve">     </w:t>
      </w:r>
      <w:r w:rsidRPr="009C365F">
        <w:t>*</w:t>
      </w:r>
    </w:p>
    <w:p w:rsidR="009C365F" w:rsidRPr="009C365F" w:rsidRDefault="009C365F" w:rsidP="0041293C">
      <w:pPr>
        <w:pStyle w:val="2"/>
      </w:pPr>
      <w:r w:rsidRPr="009C365F">
        <w:t xml:space="preserve">     * @param offset</w:t>
      </w:r>
    </w:p>
    <w:p w:rsidR="009C365F" w:rsidRPr="009C365F" w:rsidRDefault="009C365F" w:rsidP="0041293C">
      <w:pPr>
        <w:pStyle w:val="2"/>
      </w:pPr>
      <w:r w:rsidRPr="009C365F">
        <w:t xml:space="preserve">     */</w:t>
      </w: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public void setOffset(int offset) {</w:t>
      </w:r>
    </w:p>
    <w:p w:rsidR="009C365F" w:rsidRPr="00ED2849"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this</w:t>
      </w:r>
      <w:r w:rsidRPr="00ED2849">
        <w:rPr>
          <w:rFonts w:ascii="Courier New" w:hAnsi="Courier New" w:cs="Courier New"/>
          <w:sz w:val="16"/>
          <w:szCs w:val="16"/>
          <w:lang w:val="en-US"/>
        </w:rPr>
        <w:t>.</w:t>
      </w:r>
      <w:r w:rsidRPr="009C365F">
        <w:rPr>
          <w:rFonts w:ascii="Courier New" w:hAnsi="Courier New" w:cs="Courier New"/>
          <w:sz w:val="16"/>
          <w:szCs w:val="16"/>
          <w:lang w:val="en-US"/>
        </w:rPr>
        <w:t>offset</w:t>
      </w:r>
      <w:r w:rsidRPr="00ED2849">
        <w:rPr>
          <w:rFonts w:ascii="Courier New" w:hAnsi="Courier New" w:cs="Courier New"/>
          <w:sz w:val="16"/>
          <w:szCs w:val="16"/>
          <w:lang w:val="en-US"/>
        </w:rPr>
        <w:t xml:space="preserve"> = </w:t>
      </w:r>
      <w:r w:rsidRPr="009C365F">
        <w:rPr>
          <w:rFonts w:ascii="Courier New" w:hAnsi="Courier New" w:cs="Courier New"/>
          <w:sz w:val="16"/>
          <w:szCs w:val="16"/>
          <w:lang w:val="en-US"/>
        </w:rPr>
        <w:t>offset</w:t>
      </w:r>
      <w:r w:rsidRPr="00ED2849">
        <w:rPr>
          <w:rFonts w:ascii="Courier New" w:hAnsi="Courier New" w:cs="Courier New"/>
          <w:sz w:val="16"/>
          <w:szCs w:val="16"/>
          <w:lang w:val="en-US"/>
        </w:rPr>
        <w:t>;</w:t>
      </w:r>
    </w:p>
    <w:p w:rsidR="009C365F" w:rsidRPr="00ED2849" w:rsidRDefault="009C365F" w:rsidP="009C365F">
      <w:pPr>
        <w:spacing w:after="0" w:line="240" w:lineRule="auto"/>
        <w:rPr>
          <w:rFonts w:ascii="Courier New" w:hAnsi="Courier New" w:cs="Courier New"/>
          <w:sz w:val="16"/>
          <w:szCs w:val="16"/>
          <w:lang w:val="en-US"/>
        </w:rPr>
      </w:pPr>
      <w:r w:rsidRPr="00ED2849">
        <w:rPr>
          <w:rFonts w:ascii="Courier New" w:hAnsi="Courier New" w:cs="Courier New"/>
          <w:sz w:val="16"/>
          <w:szCs w:val="16"/>
          <w:lang w:val="en-US"/>
        </w:rPr>
        <w:t xml:space="preserve">    }</w:t>
      </w:r>
    </w:p>
    <w:p w:rsidR="009C365F" w:rsidRPr="00ED2849" w:rsidRDefault="009C365F" w:rsidP="009C365F">
      <w:pPr>
        <w:spacing w:after="0" w:line="240" w:lineRule="auto"/>
        <w:rPr>
          <w:rFonts w:ascii="Courier New" w:hAnsi="Courier New" w:cs="Courier New"/>
          <w:sz w:val="16"/>
          <w:szCs w:val="16"/>
          <w:lang w:val="en-US"/>
        </w:rPr>
      </w:pPr>
    </w:p>
    <w:p w:rsidR="009C365F" w:rsidRPr="009C365F" w:rsidRDefault="009C365F" w:rsidP="0041293C">
      <w:pPr>
        <w:pStyle w:val="2"/>
      </w:pPr>
      <w:r w:rsidRPr="009C365F">
        <w:t xml:space="preserve">    /**</w:t>
      </w:r>
    </w:p>
    <w:p w:rsidR="0041293C" w:rsidRPr="0041293C" w:rsidRDefault="009C365F" w:rsidP="0041293C">
      <w:pPr>
        <w:pStyle w:val="2"/>
      </w:pPr>
      <w:r w:rsidRPr="009C365F">
        <w:t xml:space="preserve">     *</w:t>
      </w:r>
      <w:r w:rsidR="0041293C">
        <w:t xml:space="preserve"> </w:t>
      </w:r>
      <w:r w:rsidR="0041293C" w:rsidRPr="0041293C">
        <w:t>Sets the sorting</w:t>
      </w:r>
    </w:p>
    <w:p w:rsidR="009C365F" w:rsidRPr="009C365F" w:rsidRDefault="009C365F" w:rsidP="0041293C">
      <w:pPr>
        <w:pStyle w:val="2"/>
      </w:pPr>
      <w:r w:rsidRPr="009C365F">
        <w:t xml:space="preserve">     *</w:t>
      </w:r>
    </w:p>
    <w:p w:rsidR="009C365F" w:rsidRPr="009C365F" w:rsidRDefault="009C365F" w:rsidP="0041293C">
      <w:pPr>
        <w:pStyle w:val="2"/>
      </w:pPr>
      <w:r w:rsidRPr="009C365F">
        <w:t xml:space="preserve">     * @param sIdx</w:t>
      </w:r>
    </w:p>
    <w:p w:rsidR="009C365F" w:rsidRPr="009C365F" w:rsidRDefault="009C365F" w:rsidP="0041293C">
      <w:pPr>
        <w:pStyle w:val="2"/>
      </w:pPr>
      <w:r w:rsidRPr="009C365F">
        <w:t xml:space="preserve">     * @param sOrd</w:t>
      </w:r>
    </w:p>
    <w:p w:rsidR="009C365F" w:rsidRPr="009C365F" w:rsidRDefault="009C365F" w:rsidP="0041293C">
      <w:pPr>
        <w:pStyle w:val="2"/>
      </w:pPr>
      <w:r w:rsidRPr="009C365F">
        <w:t xml:space="preserve">     */</w:t>
      </w: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public void setOrderBy(String sIdx, String sOrd) {</w:t>
      </w: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this.sIdx = sIdx;</w:t>
      </w: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this.sOrd = sOrd;</w:t>
      </w:r>
    </w:p>
    <w:p w:rsidR="009C365F" w:rsidRPr="00ED2849"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w:t>
      </w:r>
      <w:r w:rsidRPr="00ED2849">
        <w:rPr>
          <w:rFonts w:ascii="Courier New" w:hAnsi="Courier New" w:cs="Courier New"/>
          <w:sz w:val="16"/>
          <w:szCs w:val="16"/>
          <w:lang w:val="en-US"/>
        </w:rPr>
        <w:t>}</w:t>
      </w:r>
    </w:p>
    <w:p w:rsidR="009C365F" w:rsidRPr="00ED2849" w:rsidRDefault="009C365F" w:rsidP="009C365F">
      <w:pPr>
        <w:spacing w:after="0" w:line="240" w:lineRule="auto"/>
        <w:rPr>
          <w:rFonts w:ascii="Courier New" w:hAnsi="Courier New" w:cs="Courier New"/>
          <w:sz w:val="16"/>
          <w:szCs w:val="16"/>
          <w:lang w:val="en-US"/>
        </w:rPr>
      </w:pPr>
    </w:p>
    <w:p w:rsidR="009C365F" w:rsidRPr="009C365F" w:rsidRDefault="009C365F" w:rsidP="0041293C">
      <w:pPr>
        <w:pStyle w:val="2"/>
      </w:pPr>
      <w:r w:rsidRPr="009C365F">
        <w:t xml:space="preserve">    /**</w:t>
      </w:r>
    </w:p>
    <w:p w:rsidR="009C365F" w:rsidRPr="0041293C" w:rsidRDefault="009C365F" w:rsidP="0041293C">
      <w:pPr>
        <w:pStyle w:val="2"/>
      </w:pPr>
      <w:r w:rsidRPr="0041293C">
        <w:t xml:space="preserve">     * </w:t>
      </w:r>
      <w:r w:rsidR="0041293C" w:rsidRPr="0041293C">
        <w:t>Sets the current page number</w:t>
      </w:r>
    </w:p>
    <w:p w:rsidR="009C365F" w:rsidRPr="0041293C" w:rsidRDefault="009C365F" w:rsidP="0041293C">
      <w:pPr>
        <w:pStyle w:val="2"/>
      </w:pPr>
      <w:r w:rsidRPr="0041293C">
        <w:t xml:space="preserve">     * </w:t>
      </w:r>
    </w:p>
    <w:p w:rsidR="009C365F" w:rsidRPr="009C365F" w:rsidRDefault="009C365F" w:rsidP="0041293C">
      <w:pPr>
        <w:pStyle w:val="2"/>
      </w:pPr>
      <w:r w:rsidRPr="0041293C">
        <w:t xml:space="preserve">     </w:t>
      </w:r>
      <w:r w:rsidRPr="009C365F">
        <w:t>* @param pageNo</w:t>
      </w:r>
    </w:p>
    <w:p w:rsidR="009C365F" w:rsidRPr="009C365F" w:rsidRDefault="009C365F" w:rsidP="0041293C">
      <w:pPr>
        <w:pStyle w:val="2"/>
      </w:pPr>
      <w:r w:rsidRPr="009C365F">
        <w:t xml:space="preserve">     */</w:t>
      </w:r>
      <w:r w:rsidRPr="009C365F">
        <w:tab/>
      </w: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public void setPageNo(int pageNo) {</w:t>
      </w: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this.pageNo = pageNo;</w:t>
      </w: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this.offset = (pageNo - 1) * this.limit;</w:t>
      </w: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w:t>
      </w:r>
    </w:p>
    <w:p w:rsidR="009C365F" w:rsidRPr="009C365F" w:rsidRDefault="009C365F" w:rsidP="009C365F">
      <w:pPr>
        <w:spacing w:after="0" w:line="240" w:lineRule="auto"/>
        <w:rPr>
          <w:rFonts w:ascii="Courier New" w:hAnsi="Courier New" w:cs="Courier New"/>
          <w:sz w:val="16"/>
          <w:szCs w:val="16"/>
          <w:lang w:val="en-US"/>
        </w:rPr>
      </w:pPr>
    </w:p>
    <w:p w:rsidR="009C365F" w:rsidRPr="009C365F" w:rsidRDefault="009C365F" w:rsidP="0041293C">
      <w:pPr>
        <w:pStyle w:val="2"/>
      </w:pPr>
      <w:r w:rsidRPr="009C365F">
        <w:t xml:space="preserve">    /**</w:t>
      </w:r>
    </w:p>
    <w:p w:rsidR="009C365F" w:rsidRPr="009C365F" w:rsidRDefault="009C365F" w:rsidP="0041293C">
      <w:pPr>
        <w:pStyle w:val="2"/>
      </w:pPr>
      <w:r w:rsidRPr="009C365F">
        <w:t xml:space="preserve">     * </w:t>
      </w:r>
      <w:r w:rsidR="0041293C" w:rsidRPr="0041293C">
        <w:t>Sets the search condition</w:t>
      </w:r>
    </w:p>
    <w:p w:rsidR="009C365F" w:rsidRPr="009C365F" w:rsidRDefault="009C365F" w:rsidP="0041293C">
      <w:pPr>
        <w:pStyle w:val="2"/>
      </w:pPr>
      <w:r w:rsidRPr="009C365F">
        <w:t xml:space="preserve">     *</w:t>
      </w:r>
    </w:p>
    <w:p w:rsidR="009C365F" w:rsidRPr="009C365F" w:rsidRDefault="009C365F" w:rsidP="0041293C">
      <w:pPr>
        <w:pStyle w:val="2"/>
      </w:pPr>
      <w:r w:rsidRPr="009C365F">
        <w:t xml:space="preserve">     * @param searchField</w:t>
      </w:r>
    </w:p>
    <w:p w:rsidR="009C365F" w:rsidRPr="009C365F" w:rsidRDefault="009C365F" w:rsidP="0041293C">
      <w:pPr>
        <w:pStyle w:val="2"/>
      </w:pPr>
      <w:r w:rsidRPr="009C365F">
        <w:lastRenderedPageBreak/>
        <w:t xml:space="preserve">     * @param searchString</w:t>
      </w:r>
    </w:p>
    <w:p w:rsidR="009C365F" w:rsidRPr="009C365F" w:rsidRDefault="009C365F" w:rsidP="0041293C">
      <w:pPr>
        <w:pStyle w:val="2"/>
      </w:pPr>
      <w:r w:rsidRPr="009C365F">
        <w:t xml:space="preserve">     * @param searchOper</w:t>
      </w:r>
    </w:p>
    <w:p w:rsidR="009C365F" w:rsidRPr="009C365F" w:rsidRDefault="009C365F" w:rsidP="0041293C">
      <w:pPr>
        <w:pStyle w:val="2"/>
      </w:pPr>
      <w:r w:rsidRPr="009C365F">
        <w:t xml:space="preserve">     */</w:t>
      </w: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public void setSearchCondition(String searchField, String searchString, </w:t>
      </w: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String searchOper) {</w:t>
      </w: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this.searchFlag = true;</w:t>
      </w: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this.searchField = searchField;</w:t>
      </w: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this.searchString = searchString;</w:t>
      </w: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this.searchOper = searchOper;</w:t>
      </w: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 xml:space="preserve">    }</w:t>
      </w:r>
    </w:p>
    <w:p w:rsidR="009C365F" w:rsidRPr="009C365F" w:rsidRDefault="009C365F" w:rsidP="009C365F">
      <w:pPr>
        <w:spacing w:after="0" w:line="240" w:lineRule="auto"/>
        <w:rPr>
          <w:rFonts w:ascii="Courier New" w:hAnsi="Courier New" w:cs="Courier New"/>
          <w:sz w:val="16"/>
          <w:szCs w:val="16"/>
          <w:lang w:val="en-US"/>
        </w:rPr>
      </w:pPr>
      <w:r w:rsidRPr="009C365F">
        <w:rPr>
          <w:rFonts w:ascii="Courier New" w:hAnsi="Courier New" w:cs="Courier New"/>
          <w:sz w:val="16"/>
          <w:szCs w:val="16"/>
          <w:lang w:val="en-US"/>
        </w:rPr>
        <w:t>}</w:t>
      </w:r>
    </w:p>
    <w:p w:rsidR="00FE1D00" w:rsidRPr="003F3DC3" w:rsidRDefault="00FE1D00" w:rsidP="00FE1D00">
      <w:pPr>
        <w:jc w:val="both"/>
        <w:rPr>
          <w:rFonts w:ascii="Arial" w:hAnsi="Arial" w:cs="Arial"/>
          <w:sz w:val="24"/>
          <w:szCs w:val="24"/>
          <w:lang w:val="en-US"/>
        </w:rPr>
      </w:pPr>
    </w:p>
    <w:p w:rsidR="00FE1D00" w:rsidRPr="003F3DC3" w:rsidRDefault="00E0416E" w:rsidP="00FE1D00">
      <w:pPr>
        <w:pBdr>
          <w:top w:val="single" w:sz="4" w:space="1" w:color="auto"/>
          <w:left w:val="single" w:sz="4" w:space="4" w:color="auto"/>
          <w:bottom w:val="single" w:sz="4" w:space="1" w:color="auto"/>
          <w:right w:val="single" w:sz="4" w:space="4" w:color="auto"/>
        </w:pBdr>
        <w:jc w:val="both"/>
        <w:rPr>
          <w:rFonts w:ascii="Arial" w:hAnsi="Arial" w:cs="Arial"/>
          <w:sz w:val="24"/>
          <w:szCs w:val="24"/>
          <w:lang w:val="en-US"/>
        </w:rPr>
      </w:pPr>
      <w:r w:rsidRPr="003F3DC3">
        <w:rPr>
          <w:rFonts w:ascii="Arial" w:hAnsi="Arial" w:cs="Arial"/>
          <w:sz w:val="24"/>
          <w:szCs w:val="24"/>
          <w:lang w:val="en-US"/>
        </w:rPr>
        <w:t xml:space="preserve">Note that this class contains the </w:t>
      </w:r>
      <w:r w:rsidRPr="003F3DC3">
        <w:rPr>
          <w:rFonts w:ascii="Source Code Pro" w:hAnsi="Source Code Pro" w:cs="Arial"/>
          <w:sz w:val="16"/>
          <w:szCs w:val="16"/>
          <w:lang w:val="en-US"/>
        </w:rPr>
        <w:t>DSLContext dsl</w:t>
      </w:r>
      <w:r w:rsidRPr="003F3DC3">
        <w:rPr>
          <w:rFonts w:ascii="Arial" w:hAnsi="Arial" w:cs="Arial"/>
          <w:sz w:val="24"/>
          <w:szCs w:val="24"/>
          <w:lang w:val="en-US"/>
        </w:rPr>
        <w:t xml:space="preserve"> property that will be used to build </w:t>
      </w:r>
      <w:proofErr w:type="spellStart"/>
      <w:r w:rsidR="00874717">
        <w:rPr>
          <w:rFonts w:ascii="Arial" w:hAnsi="Arial" w:cs="Arial"/>
          <w:sz w:val="24"/>
          <w:szCs w:val="24"/>
          <w:lang w:val="en-US"/>
        </w:rPr>
        <w:t>jOOQ</w:t>
      </w:r>
      <w:proofErr w:type="spellEnd"/>
      <w:r w:rsidR="00874717">
        <w:rPr>
          <w:rFonts w:ascii="Arial" w:hAnsi="Arial" w:cs="Arial"/>
          <w:sz w:val="24"/>
          <w:szCs w:val="24"/>
          <w:lang w:val="en-US"/>
        </w:rPr>
        <w:t xml:space="preserve"> </w:t>
      </w:r>
      <w:r w:rsidRPr="003F3DC3">
        <w:rPr>
          <w:rFonts w:ascii="Arial" w:hAnsi="Arial" w:cs="Arial"/>
          <w:sz w:val="24"/>
          <w:szCs w:val="24"/>
          <w:lang w:val="en-US"/>
        </w:rPr>
        <w:t>queries for retrieving data.</w:t>
      </w:r>
    </w:p>
    <w:p w:rsidR="00FE1D00" w:rsidRPr="003F3DC3" w:rsidRDefault="00FE1D00" w:rsidP="00FE1D00">
      <w:pPr>
        <w:jc w:val="both"/>
        <w:rPr>
          <w:rFonts w:ascii="Arial" w:hAnsi="Arial" w:cs="Arial"/>
          <w:sz w:val="24"/>
          <w:szCs w:val="24"/>
          <w:lang w:val="en-US"/>
        </w:rPr>
      </w:pPr>
    </w:p>
    <w:p w:rsidR="00FE1D00" w:rsidRPr="003F3DC3" w:rsidRDefault="00E0416E" w:rsidP="00FE1D00">
      <w:pPr>
        <w:pStyle w:val="Heading3"/>
        <w:rPr>
          <w:rFonts w:ascii="Arial" w:hAnsi="Arial" w:cs="Arial"/>
          <w:sz w:val="24"/>
          <w:szCs w:val="24"/>
          <w:lang w:val="en-US"/>
        </w:rPr>
      </w:pPr>
      <w:bookmarkStart w:id="18" w:name="_Toc477772249"/>
      <w:r w:rsidRPr="003F3DC3">
        <w:rPr>
          <w:rFonts w:ascii="Arial" w:hAnsi="Arial" w:cs="Arial"/>
          <w:sz w:val="24"/>
          <w:szCs w:val="24"/>
          <w:lang w:val="en-US"/>
        </w:rPr>
        <w:t xml:space="preserve">Creating </w:t>
      </w:r>
      <w:bookmarkEnd w:id="18"/>
      <w:r w:rsidR="004023B8">
        <w:rPr>
          <w:rFonts w:ascii="Arial" w:hAnsi="Arial" w:cs="Arial"/>
          <w:sz w:val="24"/>
          <w:szCs w:val="24"/>
          <w:lang w:val="en-US"/>
        </w:rPr>
        <w:t xml:space="preserve">the </w:t>
      </w:r>
      <w:r w:rsidR="00242E42">
        <w:rPr>
          <w:rFonts w:ascii="Arial" w:hAnsi="Arial" w:cs="Arial"/>
          <w:sz w:val="24"/>
          <w:szCs w:val="24"/>
          <w:lang w:val="en-US"/>
        </w:rPr>
        <w:t xml:space="preserve">Primary </w:t>
      </w:r>
      <w:r w:rsidR="009C7192">
        <w:rPr>
          <w:rFonts w:ascii="Arial" w:hAnsi="Arial" w:cs="Arial"/>
          <w:sz w:val="24"/>
          <w:szCs w:val="24"/>
          <w:lang w:val="en-US"/>
        </w:rPr>
        <w:t>Modules</w:t>
      </w:r>
    </w:p>
    <w:p w:rsidR="00FE1D00" w:rsidRPr="003F3DC3" w:rsidRDefault="00FE1D00" w:rsidP="00FE1D00">
      <w:pPr>
        <w:jc w:val="both"/>
        <w:rPr>
          <w:rFonts w:ascii="Arial" w:hAnsi="Arial" w:cs="Arial"/>
          <w:sz w:val="24"/>
          <w:szCs w:val="24"/>
          <w:lang w:val="en-US"/>
        </w:rPr>
      </w:pPr>
    </w:p>
    <w:p w:rsidR="00FE1D00" w:rsidRPr="00ED2849" w:rsidRDefault="00E0416E" w:rsidP="00FE1D00">
      <w:pPr>
        <w:jc w:val="both"/>
        <w:rPr>
          <w:rFonts w:ascii="Arial" w:hAnsi="Arial" w:cs="Arial"/>
          <w:sz w:val="24"/>
          <w:szCs w:val="24"/>
          <w:lang w:val="en-US"/>
        </w:rPr>
      </w:pPr>
      <w:r w:rsidRPr="003F3DC3">
        <w:rPr>
          <w:rFonts w:ascii="Arial" w:hAnsi="Arial" w:cs="Arial"/>
          <w:sz w:val="24"/>
          <w:szCs w:val="24"/>
          <w:lang w:val="en-US"/>
        </w:rPr>
        <w:t>Now we can start creating</w:t>
      </w:r>
      <w:r w:rsidR="004C1C41">
        <w:rPr>
          <w:rFonts w:ascii="Arial" w:hAnsi="Arial" w:cs="Arial"/>
          <w:sz w:val="24"/>
          <w:szCs w:val="24"/>
          <w:lang w:val="en-US"/>
        </w:rPr>
        <w:t xml:space="preserve"> </w:t>
      </w:r>
      <w:r w:rsidR="009C7192">
        <w:rPr>
          <w:rFonts w:ascii="Arial" w:hAnsi="Arial" w:cs="Arial"/>
          <w:sz w:val="24"/>
          <w:szCs w:val="24"/>
          <w:lang w:val="en-US"/>
        </w:rPr>
        <w:t>modules</w:t>
      </w:r>
      <w:r w:rsidRPr="003F3DC3">
        <w:rPr>
          <w:rFonts w:ascii="Arial" w:hAnsi="Arial" w:cs="Arial"/>
          <w:sz w:val="24"/>
          <w:szCs w:val="24"/>
          <w:lang w:val="en-US"/>
        </w:rPr>
        <w:t xml:space="preserve">. </w:t>
      </w:r>
      <w:r w:rsidR="009C7192">
        <w:rPr>
          <w:rFonts w:ascii="Arial" w:hAnsi="Arial" w:cs="Arial"/>
          <w:sz w:val="24"/>
          <w:szCs w:val="24"/>
          <w:lang w:val="en-US"/>
        </w:rPr>
        <w:t>T</w:t>
      </w:r>
      <w:r w:rsidR="009C7192" w:rsidRPr="003F3DC3">
        <w:rPr>
          <w:rFonts w:ascii="Arial" w:hAnsi="Arial" w:cs="Arial"/>
          <w:sz w:val="24"/>
          <w:szCs w:val="24"/>
          <w:lang w:val="en-US"/>
        </w:rPr>
        <w:t xml:space="preserve">he </w:t>
      </w:r>
      <w:r w:rsidRPr="003F3DC3">
        <w:rPr>
          <w:rFonts w:ascii="Arial" w:hAnsi="Arial" w:cs="Arial"/>
          <w:sz w:val="24"/>
          <w:szCs w:val="24"/>
          <w:lang w:val="en-US"/>
        </w:rPr>
        <w:t xml:space="preserve">process of creating </w:t>
      </w:r>
      <w:r w:rsidR="009C7192">
        <w:rPr>
          <w:rFonts w:ascii="Arial" w:hAnsi="Arial" w:cs="Arial"/>
          <w:sz w:val="24"/>
          <w:szCs w:val="24"/>
          <w:lang w:val="en-US"/>
        </w:rPr>
        <w:t>module</w:t>
      </w:r>
      <w:r w:rsidR="009C7192" w:rsidRPr="003F3DC3">
        <w:rPr>
          <w:rFonts w:ascii="Arial" w:hAnsi="Arial" w:cs="Arial"/>
          <w:sz w:val="24"/>
          <w:szCs w:val="24"/>
          <w:lang w:val="en-US"/>
        </w:rPr>
        <w:t xml:space="preserve">s </w:t>
      </w:r>
      <w:r w:rsidR="009C7192">
        <w:rPr>
          <w:rFonts w:ascii="Arial" w:hAnsi="Arial" w:cs="Arial"/>
          <w:sz w:val="24"/>
          <w:szCs w:val="24"/>
          <w:lang w:val="en-US"/>
        </w:rPr>
        <w:t xml:space="preserve">is described here, using the </w:t>
      </w:r>
      <w:r w:rsidRPr="003F3DC3">
        <w:rPr>
          <w:rFonts w:ascii="Arial" w:hAnsi="Arial" w:cs="Arial"/>
          <w:sz w:val="24"/>
          <w:szCs w:val="24"/>
          <w:lang w:val="en-US"/>
        </w:rPr>
        <w:t xml:space="preserve">customer </w:t>
      </w:r>
      <w:r w:rsidR="009C7192">
        <w:rPr>
          <w:rFonts w:ascii="Arial" w:hAnsi="Arial" w:cs="Arial"/>
          <w:sz w:val="24"/>
          <w:szCs w:val="24"/>
          <w:lang w:val="en-US"/>
        </w:rPr>
        <w:t>module</w:t>
      </w:r>
      <w:r w:rsidR="009C7192" w:rsidRPr="003F3DC3">
        <w:rPr>
          <w:rFonts w:ascii="Arial" w:hAnsi="Arial" w:cs="Arial"/>
          <w:sz w:val="24"/>
          <w:szCs w:val="24"/>
          <w:lang w:val="en-US"/>
        </w:rPr>
        <w:t xml:space="preserve"> </w:t>
      </w:r>
      <w:r w:rsidRPr="003F3DC3">
        <w:rPr>
          <w:rFonts w:ascii="Arial" w:hAnsi="Arial" w:cs="Arial"/>
          <w:sz w:val="24"/>
          <w:szCs w:val="24"/>
          <w:lang w:val="en-US"/>
        </w:rPr>
        <w:t xml:space="preserve">as an example. </w:t>
      </w:r>
      <w:r w:rsidR="009C7192">
        <w:rPr>
          <w:rFonts w:ascii="Arial" w:hAnsi="Arial" w:cs="Arial"/>
          <w:sz w:val="24"/>
          <w:szCs w:val="24"/>
          <w:lang w:val="en-US"/>
        </w:rPr>
        <w:t>Creating the</w:t>
      </w:r>
      <w:r w:rsidR="009C7192" w:rsidRPr="003F3DC3">
        <w:rPr>
          <w:rFonts w:ascii="Arial" w:hAnsi="Arial" w:cs="Arial"/>
          <w:sz w:val="24"/>
          <w:szCs w:val="24"/>
          <w:lang w:val="en-US"/>
        </w:rPr>
        <w:t xml:space="preserve"> </w:t>
      </w:r>
      <w:r w:rsidRPr="003F3DC3">
        <w:rPr>
          <w:rFonts w:ascii="Arial" w:hAnsi="Arial" w:cs="Arial"/>
          <w:sz w:val="24"/>
          <w:szCs w:val="24"/>
          <w:lang w:val="en-US"/>
        </w:rPr>
        <w:t xml:space="preserve">product </w:t>
      </w:r>
      <w:r w:rsidR="009C7192">
        <w:rPr>
          <w:rFonts w:ascii="Arial" w:hAnsi="Arial" w:cs="Arial"/>
          <w:sz w:val="24"/>
          <w:szCs w:val="24"/>
          <w:lang w:val="en-US"/>
        </w:rPr>
        <w:t>module</w:t>
      </w:r>
      <w:r w:rsidR="009C7192" w:rsidRPr="003F3DC3">
        <w:rPr>
          <w:rFonts w:ascii="Arial" w:hAnsi="Arial" w:cs="Arial"/>
          <w:sz w:val="24"/>
          <w:szCs w:val="24"/>
          <w:lang w:val="en-US"/>
        </w:rPr>
        <w:t xml:space="preserve"> </w:t>
      </w:r>
      <w:r w:rsidRPr="003F3DC3">
        <w:rPr>
          <w:rFonts w:ascii="Arial" w:hAnsi="Arial" w:cs="Arial"/>
          <w:sz w:val="24"/>
          <w:szCs w:val="24"/>
          <w:lang w:val="en-US"/>
        </w:rPr>
        <w:t>is similar and</w:t>
      </w:r>
      <w:r w:rsidR="009C7192">
        <w:rPr>
          <w:rFonts w:ascii="Arial" w:hAnsi="Arial" w:cs="Arial"/>
          <w:sz w:val="24"/>
          <w:szCs w:val="24"/>
          <w:lang w:val="en-US"/>
        </w:rPr>
        <w:t>, if you are interested,</w:t>
      </w:r>
      <w:r w:rsidRPr="003F3DC3">
        <w:rPr>
          <w:rFonts w:ascii="Arial" w:hAnsi="Arial" w:cs="Arial"/>
          <w:sz w:val="24"/>
          <w:szCs w:val="24"/>
          <w:lang w:val="en-US"/>
        </w:rPr>
        <w:t xml:space="preserve"> you can </w:t>
      </w:r>
      <w:r w:rsidR="009C7192">
        <w:rPr>
          <w:rFonts w:ascii="Arial" w:hAnsi="Arial" w:cs="Arial"/>
          <w:sz w:val="24"/>
          <w:szCs w:val="24"/>
          <w:lang w:val="en-US"/>
        </w:rPr>
        <w:t>examine</w:t>
      </w:r>
      <w:r w:rsidR="009C7192" w:rsidRPr="003F3DC3">
        <w:rPr>
          <w:rFonts w:ascii="Arial" w:hAnsi="Arial" w:cs="Arial"/>
          <w:sz w:val="24"/>
          <w:szCs w:val="24"/>
          <w:lang w:val="en-US"/>
        </w:rPr>
        <w:t xml:space="preserve"> </w:t>
      </w:r>
      <w:r w:rsidRPr="003F3DC3">
        <w:rPr>
          <w:rFonts w:ascii="Arial" w:hAnsi="Arial" w:cs="Arial"/>
          <w:sz w:val="24"/>
          <w:szCs w:val="24"/>
          <w:lang w:val="en-US"/>
        </w:rPr>
        <w:t xml:space="preserve">its source code </w:t>
      </w:r>
      <w:r w:rsidR="009C7192">
        <w:rPr>
          <w:rFonts w:ascii="Arial" w:hAnsi="Arial" w:cs="Arial"/>
          <w:sz w:val="24"/>
          <w:szCs w:val="24"/>
          <w:lang w:val="en-US"/>
        </w:rPr>
        <w:t xml:space="preserve">in the .zip download </w:t>
      </w:r>
      <w:r w:rsidRPr="003F3DC3">
        <w:rPr>
          <w:rFonts w:ascii="Arial" w:hAnsi="Arial" w:cs="Arial"/>
          <w:sz w:val="24"/>
          <w:szCs w:val="24"/>
          <w:lang w:val="en-US"/>
        </w:rPr>
        <w:t>link</w:t>
      </w:r>
      <w:r w:rsidR="009C7192">
        <w:rPr>
          <w:rFonts w:ascii="Arial" w:hAnsi="Arial" w:cs="Arial"/>
          <w:sz w:val="24"/>
          <w:szCs w:val="24"/>
          <w:lang w:val="en-US"/>
        </w:rPr>
        <w:t>ed</w:t>
      </w:r>
      <w:r w:rsidRPr="003F3DC3">
        <w:rPr>
          <w:rFonts w:ascii="Arial" w:hAnsi="Arial" w:cs="Arial"/>
          <w:sz w:val="24"/>
          <w:szCs w:val="24"/>
          <w:lang w:val="en-US"/>
        </w:rPr>
        <w:t xml:space="preserve"> at the end of th</w:t>
      </w:r>
      <w:r w:rsidR="009C7192">
        <w:rPr>
          <w:rFonts w:ascii="Arial" w:hAnsi="Arial" w:cs="Arial"/>
          <w:sz w:val="24"/>
          <w:szCs w:val="24"/>
          <w:lang w:val="en-US"/>
        </w:rPr>
        <w:t>is chapter</w:t>
      </w:r>
      <w:r w:rsidRPr="003F3DC3">
        <w:rPr>
          <w:rFonts w:ascii="Arial" w:hAnsi="Arial" w:cs="Arial"/>
          <w:sz w:val="24"/>
          <w:szCs w:val="24"/>
          <w:lang w:val="en-US"/>
        </w:rPr>
        <w:t>.</w:t>
      </w:r>
    </w:p>
    <w:p w:rsidR="00FE1D00" w:rsidRPr="0041293C" w:rsidRDefault="00E0416E" w:rsidP="00FE1D00">
      <w:pPr>
        <w:jc w:val="both"/>
        <w:rPr>
          <w:rFonts w:ascii="Arial" w:hAnsi="Arial" w:cs="Arial"/>
          <w:sz w:val="24"/>
          <w:szCs w:val="24"/>
          <w:lang w:val="en-US"/>
        </w:rPr>
      </w:pPr>
      <w:r w:rsidRPr="003F3DC3">
        <w:rPr>
          <w:rFonts w:ascii="Arial" w:hAnsi="Arial" w:cs="Arial"/>
          <w:sz w:val="24"/>
          <w:szCs w:val="24"/>
          <w:lang w:val="en-US"/>
        </w:rPr>
        <w:t xml:space="preserve">First, we implement a class for working with </w:t>
      </w:r>
      <w:proofErr w:type="spellStart"/>
      <w:r w:rsidRPr="003F3DC3">
        <w:rPr>
          <w:rFonts w:ascii="Arial" w:hAnsi="Arial" w:cs="Arial"/>
          <w:sz w:val="24"/>
          <w:szCs w:val="24"/>
          <w:lang w:val="en-US"/>
        </w:rPr>
        <w:t>jqGrid</w:t>
      </w:r>
      <w:proofErr w:type="spellEnd"/>
      <w:r w:rsidRPr="003F3DC3">
        <w:rPr>
          <w:rFonts w:ascii="Arial" w:hAnsi="Arial" w:cs="Arial"/>
          <w:sz w:val="24"/>
          <w:szCs w:val="24"/>
          <w:lang w:val="en-US"/>
        </w:rPr>
        <w:t xml:space="preserve">, </w:t>
      </w:r>
      <w:r w:rsidR="00490C37" w:rsidRPr="003F3DC3">
        <w:rPr>
          <w:rFonts w:ascii="Arial" w:hAnsi="Arial" w:cs="Arial"/>
          <w:sz w:val="24"/>
          <w:szCs w:val="24"/>
          <w:lang w:val="en-US"/>
        </w:rPr>
        <w:t>inherit</w:t>
      </w:r>
      <w:r w:rsidR="00490C37">
        <w:rPr>
          <w:rFonts w:ascii="Arial" w:hAnsi="Arial" w:cs="Arial"/>
          <w:sz w:val="24"/>
          <w:szCs w:val="24"/>
          <w:lang w:val="en-US"/>
        </w:rPr>
        <w:t>ing it</w:t>
      </w:r>
      <w:r w:rsidR="00490C37" w:rsidRPr="003F3DC3">
        <w:rPr>
          <w:rFonts w:ascii="Arial" w:hAnsi="Arial" w:cs="Arial"/>
          <w:sz w:val="24"/>
          <w:szCs w:val="24"/>
          <w:lang w:val="en-US"/>
        </w:rPr>
        <w:t xml:space="preserve"> </w:t>
      </w:r>
      <w:r w:rsidRPr="003F3DC3">
        <w:rPr>
          <w:rFonts w:ascii="Arial" w:hAnsi="Arial" w:cs="Arial"/>
          <w:sz w:val="24"/>
          <w:szCs w:val="24"/>
          <w:lang w:val="en-US"/>
        </w:rPr>
        <w:t xml:space="preserve">from our abstract class </w:t>
      </w:r>
      <w:proofErr w:type="spellStart"/>
      <w:r w:rsidRPr="003F3DC3">
        <w:rPr>
          <w:rFonts w:ascii="Source Code Pro" w:hAnsi="Source Code Pro" w:cs="Arial"/>
          <w:sz w:val="16"/>
          <w:szCs w:val="16"/>
          <w:lang w:val="en-US"/>
        </w:rPr>
        <w:t>ru.ibase.fbjavaex.jqgrid.JqGrid</w:t>
      </w:r>
      <w:proofErr w:type="spellEnd"/>
      <w:r w:rsidRPr="003F3DC3">
        <w:rPr>
          <w:rFonts w:ascii="Arial" w:hAnsi="Arial" w:cs="Arial"/>
          <w:sz w:val="24"/>
          <w:szCs w:val="24"/>
          <w:lang w:val="en-US"/>
        </w:rPr>
        <w:t xml:space="preserve">. It </w:t>
      </w:r>
      <w:r w:rsidR="00490C37">
        <w:rPr>
          <w:rFonts w:ascii="Arial" w:hAnsi="Arial" w:cs="Arial"/>
          <w:sz w:val="24"/>
          <w:szCs w:val="24"/>
          <w:lang w:val="en-US"/>
        </w:rPr>
        <w:t xml:space="preserve">will be able to </w:t>
      </w:r>
      <w:r w:rsidRPr="003F3DC3">
        <w:rPr>
          <w:rFonts w:ascii="Arial" w:hAnsi="Arial" w:cs="Arial"/>
          <w:sz w:val="24"/>
          <w:szCs w:val="24"/>
          <w:lang w:val="en-US"/>
        </w:rPr>
        <w:t xml:space="preserve">search and sort </w:t>
      </w:r>
      <w:r w:rsidR="00490C37" w:rsidRPr="003F3DC3">
        <w:rPr>
          <w:rFonts w:ascii="Arial" w:hAnsi="Arial" w:cs="Arial"/>
          <w:sz w:val="24"/>
          <w:szCs w:val="24"/>
          <w:lang w:val="en-US"/>
        </w:rPr>
        <w:t xml:space="preserve">by the NAME field </w:t>
      </w:r>
      <w:r w:rsidRPr="003F3DC3">
        <w:rPr>
          <w:rFonts w:ascii="Arial" w:hAnsi="Arial" w:cs="Arial"/>
          <w:sz w:val="24"/>
          <w:szCs w:val="24"/>
          <w:lang w:val="en-US"/>
        </w:rPr>
        <w:t xml:space="preserve">in </w:t>
      </w:r>
      <w:r w:rsidR="00490C37">
        <w:rPr>
          <w:rFonts w:ascii="Arial" w:hAnsi="Arial" w:cs="Arial"/>
          <w:sz w:val="24"/>
          <w:szCs w:val="24"/>
          <w:lang w:val="en-US"/>
        </w:rPr>
        <w:t>reversing</w:t>
      </w:r>
      <w:r w:rsidR="00490C37" w:rsidRPr="003F3DC3">
        <w:rPr>
          <w:rFonts w:ascii="Arial" w:hAnsi="Arial" w:cs="Arial"/>
          <w:sz w:val="24"/>
          <w:szCs w:val="24"/>
          <w:lang w:val="en-US"/>
        </w:rPr>
        <w:t xml:space="preserve"> </w:t>
      </w:r>
      <w:r w:rsidRPr="003F3DC3">
        <w:rPr>
          <w:rFonts w:ascii="Arial" w:hAnsi="Arial" w:cs="Arial"/>
          <w:sz w:val="24"/>
          <w:szCs w:val="24"/>
          <w:lang w:val="en-US"/>
        </w:rPr>
        <w:t xml:space="preserve">order. </w:t>
      </w:r>
      <w:r w:rsidR="00490C37">
        <w:rPr>
          <w:rFonts w:ascii="Arial" w:hAnsi="Arial" w:cs="Arial"/>
          <w:sz w:val="24"/>
          <w:szCs w:val="24"/>
          <w:lang w:val="en-US"/>
        </w:rPr>
        <w:t xml:space="preserve">Track the </w:t>
      </w:r>
      <w:r w:rsidRPr="003F3DC3">
        <w:rPr>
          <w:rFonts w:ascii="Arial" w:hAnsi="Arial" w:cs="Arial"/>
          <w:sz w:val="24"/>
          <w:szCs w:val="24"/>
          <w:lang w:val="en-US"/>
        </w:rPr>
        <w:t xml:space="preserve">source code </w:t>
      </w:r>
      <w:r w:rsidR="00490C37">
        <w:rPr>
          <w:rFonts w:ascii="Arial" w:hAnsi="Arial" w:cs="Arial"/>
          <w:sz w:val="24"/>
          <w:szCs w:val="24"/>
          <w:lang w:val="en-US"/>
        </w:rPr>
        <w:t xml:space="preserve">below for </w:t>
      </w:r>
      <w:r w:rsidRPr="003F3DC3">
        <w:rPr>
          <w:rFonts w:ascii="Arial" w:hAnsi="Arial" w:cs="Arial"/>
          <w:sz w:val="24"/>
          <w:szCs w:val="24"/>
          <w:lang w:val="en-US"/>
        </w:rPr>
        <w:t>explanatory comments.</w:t>
      </w:r>
    </w:p>
    <w:p w:rsidR="0041293C" w:rsidRPr="0041293C" w:rsidRDefault="0041293C" w:rsidP="0041293C">
      <w:pPr>
        <w:spacing w:after="0" w:line="240" w:lineRule="auto"/>
        <w:rPr>
          <w:rFonts w:ascii="Courier New" w:hAnsi="Courier New" w:cs="Courier New"/>
          <w:sz w:val="16"/>
          <w:szCs w:val="16"/>
          <w:lang w:val="en-US"/>
        </w:rPr>
      </w:pPr>
      <w:r w:rsidRPr="0041293C">
        <w:rPr>
          <w:rFonts w:ascii="Courier New" w:hAnsi="Courier New" w:cs="Courier New"/>
          <w:sz w:val="16"/>
          <w:szCs w:val="16"/>
          <w:lang w:val="en-US"/>
        </w:rPr>
        <w:t>package ru.ibase.fbjavaex.jqgrid;</w:t>
      </w:r>
    </w:p>
    <w:p w:rsidR="0041293C" w:rsidRPr="0041293C" w:rsidRDefault="0041293C" w:rsidP="0041293C">
      <w:pPr>
        <w:spacing w:after="0" w:line="240" w:lineRule="auto"/>
        <w:rPr>
          <w:rFonts w:ascii="Courier New" w:hAnsi="Courier New" w:cs="Courier New"/>
          <w:sz w:val="16"/>
          <w:szCs w:val="16"/>
          <w:lang w:val="en-US"/>
        </w:rPr>
      </w:pPr>
    </w:p>
    <w:p w:rsidR="0041293C" w:rsidRPr="0041293C" w:rsidRDefault="0041293C" w:rsidP="0041293C">
      <w:pPr>
        <w:spacing w:after="0" w:line="240" w:lineRule="auto"/>
        <w:rPr>
          <w:rFonts w:ascii="Courier New" w:hAnsi="Courier New" w:cs="Courier New"/>
          <w:sz w:val="16"/>
          <w:szCs w:val="16"/>
          <w:lang w:val="en-US"/>
        </w:rPr>
      </w:pPr>
      <w:r w:rsidRPr="0041293C">
        <w:rPr>
          <w:rFonts w:ascii="Courier New" w:hAnsi="Courier New" w:cs="Courier New"/>
          <w:sz w:val="16"/>
          <w:szCs w:val="16"/>
          <w:lang w:val="en-US"/>
        </w:rPr>
        <w:t>import org.jooq.*;</w:t>
      </w:r>
    </w:p>
    <w:p w:rsidR="0041293C" w:rsidRPr="0041293C" w:rsidRDefault="0041293C" w:rsidP="0041293C">
      <w:pPr>
        <w:spacing w:after="0" w:line="240" w:lineRule="auto"/>
        <w:rPr>
          <w:rFonts w:ascii="Courier New" w:hAnsi="Courier New" w:cs="Courier New"/>
          <w:sz w:val="16"/>
          <w:szCs w:val="16"/>
          <w:lang w:val="en-US"/>
        </w:rPr>
      </w:pPr>
      <w:r w:rsidRPr="0041293C">
        <w:rPr>
          <w:rFonts w:ascii="Courier New" w:hAnsi="Courier New" w:cs="Courier New"/>
          <w:sz w:val="16"/>
          <w:szCs w:val="16"/>
          <w:lang w:val="en-US"/>
        </w:rPr>
        <w:t>import java.util.List;</w:t>
      </w:r>
    </w:p>
    <w:p w:rsidR="0041293C" w:rsidRPr="0041293C" w:rsidRDefault="0041293C" w:rsidP="0041293C">
      <w:pPr>
        <w:spacing w:after="0" w:line="240" w:lineRule="auto"/>
        <w:rPr>
          <w:rFonts w:ascii="Courier New" w:hAnsi="Courier New" w:cs="Courier New"/>
          <w:sz w:val="16"/>
          <w:szCs w:val="16"/>
          <w:lang w:val="en-US"/>
        </w:rPr>
      </w:pPr>
      <w:r w:rsidRPr="0041293C">
        <w:rPr>
          <w:rFonts w:ascii="Courier New" w:hAnsi="Courier New" w:cs="Courier New"/>
          <w:sz w:val="16"/>
          <w:szCs w:val="16"/>
          <w:lang w:val="en-US"/>
        </w:rPr>
        <w:t>import java.util.Map;</w:t>
      </w:r>
    </w:p>
    <w:p w:rsidR="0041293C" w:rsidRPr="0041293C" w:rsidRDefault="0041293C" w:rsidP="0041293C">
      <w:pPr>
        <w:spacing w:after="0" w:line="240" w:lineRule="auto"/>
        <w:rPr>
          <w:rFonts w:ascii="Courier New" w:hAnsi="Courier New" w:cs="Courier New"/>
          <w:sz w:val="16"/>
          <w:szCs w:val="16"/>
          <w:lang w:val="en-US"/>
        </w:rPr>
      </w:pPr>
    </w:p>
    <w:p w:rsidR="0041293C" w:rsidRPr="0041293C" w:rsidRDefault="0041293C" w:rsidP="0041293C">
      <w:pPr>
        <w:spacing w:after="0" w:line="240" w:lineRule="auto"/>
        <w:rPr>
          <w:rFonts w:ascii="Courier New" w:hAnsi="Courier New" w:cs="Courier New"/>
          <w:sz w:val="16"/>
          <w:szCs w:val="16"/>
          <w:lang w:val="en-US"/>
        </w:rPr>
      </w:pPr>
      <w:r w:rsidRPr="0041293C">
        <w:rPr>
          <w:rFonts w:ascii="Courier New" w:hAnsi="Courier New" w:cs="Courier New"/>
          <w:sz w:val="16"/>
          <w:szCs w:val="16"/>
          <w:lang w:val="en-US"/>
        </w:rPr>
        <w:t>import static ru.ibase.fbjavaex.exampledb.Tables.CUSTOMER;</w:t>
      </w:r>
    </w:p>
    <w:p w:rsidR="0041293C" w:rsidRPr="0041293C" w:rsidRDefault="0041293C" w:rsidP="0041293C">
      <w:pPr>
        <w:spacing w:after="0" w:line="240" w:lineRule="auto"/>
        <w:rPr>
          <w:rFonts w:ascii="Courier New" w:hAnsi="Courier New" w:cs="Courier New"/>
          <w:sz w:val="16"/>
          <w:szCs w:val="16"/>
          <w:lang w:val="en-US"/>
        </w:rPr>
      </w:pPr>
    </w:p>
    <w:p w:rsidR="0041293C" w:rsidRPr="0041293C" w:rsidRDefault="0041293C" w:rsidP="000950C6">
      <w:pPr>
        <w:pStyle w:val="2"/>
      </w:pPr>
      <w:r w:rsidRPr="0041293C">
        <w:t>/**</w:t>
      </w:r>
    </w:p>
    <w:p w:rsidR="0041293C" w:rsidRPr="0041293C" w:rsidRDefault="0041293C" w:rsidP="000950C6">
      <w:pPr>
        <w:pStyle w:val="2"/>
      </w:pPr>
      <w:r w:rsidRPr="0041293C">
        <w:t xml:space="preserve"> * </w:t>
      </w:r>
      <w:r>
        <w:t>Customer grid</w:t>
      </w:r>
    </w:p>
    <w:p w:rsidR="0041293C" w:rsidRPr="0041293C" w:rsidRDefault="0041293C" w:rsidP="000950C6">
      <w:pPr>
        <w:pStyle w:val="2"/>
      </w:pPr>
      <w:r w:rsidRPr="0041293C">
        <w:t xml:space="preserve"> * </w:t>
      </w:r>
    </w:p>
    <w:p w:rsidR="0041293C" w:rsidRPr="0041293C" w:rsidRDefault="0041293C" w:rsidP="000950C6">
      <w:pPr>
        <w:pStyle w:val="2"/>
      </w:pPr>
      <w:r w:rsidRPr="0041293C">
        <w:t xml:space="preserve"> * @author Simonov Denis</w:t>
      </w:r>
    </w:p>
    <w:p w:rsidR="0041293C" w:rsidRPr="0041293C" w:rsidRDefault="0041293C" w:rsidP="000950C6">
      <w:pPr>
        <w:pStyle w:val="2"/>
      </w:pPr>
      <w:r w:rsidRPr="0041293C">
        <w:t xml:space="preserve"> */</w:t>
      </w:r>
    </w:p>
    <w:p w:rsidR="0041293C" w:rsidRPr="0041293C" w:rsidRDefault="0041293C" w:rsidP="0041293C">
      <w:pPr>
        <w:spacing w:after="0" w:line="240" w:lineRule="auto"/>
        <w:rPr>
          <w:rFonts w:ascii="Courier New" w:hAnsi="Courier New" w:cs="Courier New"/>
          <w:sz w:val="16"/>
          <w:szCs w:val="16"/>
          <w:lang w:val="en-US"/>
        </w:rPr>
      </w:pPr>
      <w:r w:rsidRPr="0041293C">
        <w:rPr>
          <w:rFonts w:ascii="Courier New" w:hAnsi="Courier New" w:cs="Courier New"/>
          <w:sz w:val="16"/>
          <w:szCs w:val="16"/>
          <w:lang w:val="en-US"/>
        </w:rPr>
        <w:t>public class JqGridCustomer extends JqGrid {</w:t>
      </w:r>
    </w:p>
    <w:p w:rsidR="0041293C" w:rsidRPr="0041293C" w:rsidRDefault="0041293C" w:rsidP="0041293C">
      <w:pPr>
        <w:spacing w:after="0" w:line="240" w:lineRule="auto"/>
        <w:rPr>
          <w:rFonts w:ascii="Courier New" w:hAnsi="Courier New" w:cs="Courier New"/>
          <w:sz w:val="16"/>
          <w:szCs w:val="16"/>
          <w:lang w:val="en-US"/>
        </w:rPr>
      </w:pPr>
    </w:p>
    <w:p w:rsidR="0041293C" w:rsidRPr="0041293C" w:rsidRDefault="0041293C" w:rsidP="000950C6">
      <w:pPr>
        <w:pStyle w:val="2"/>
      </w:pPr>
      <w:r w:rsidRPr="0041293C">
        <w:t xml:space="preserve">    /**</w:t>
      </w:r>
    </w:p>
    <w:p w:rsidR="0041293C" w:rsidRPr="0041293C" w:rsidRDefault="0041293C" w:rsidP="000950C6">
      <w:pPr>
        <w:pStyle w:val="2"/>
      </w:pPr>
      <w:r w:rsidRPr="0041293C">
        <w:t xml:space="preserve">     * Adding a search condition</w:t>
      </w:r>
    </w:p>
    <w:p w:rsidR="0041293C" w:rsidRPr="0041293C" w:rsidRDefault="0041293C" w:rsidP="000950C6">
      <w:pPr>
        <w:pStyle w:val="2"/>
      </w:pPr>
      <w:r w:rsidRPr="0041293C">
        <w:t xml:space="preserve">     *</w:t>
      </w:r>
    </w:p>
    <w:p w:rsidR="0041293C" w:rsidRPr="0041293C" w:rsidRDefault="0041293C" w:rsidP="000950C6">
      <w:pPr>
        <w:pStyle w:val="2"/>
      </w:pPr>
      <w:r w:rsidRPr="0041293C">
        <w:t xml:space="preserve">     * @param query</w:t>
      </w:r>
    </w:p>
    <w:p w:rsidR="0041293C" w:rsidRPr="0041293C" w:rsidRDefault="0041293C" w:rsidP="000950C6">
      <w:pPr>
        <w:pStyle w:val="2"/>
      </w:pPr>
      <w:r w:rsidRPr="0041293C">
        <w:t xml:space="preserve">     */</w:t>
      </w:r>
    </w:p>
    <w:p w:rsidR="0041293C" w:rsidRPr="0041293C" w:rsidRDefault="0041293C" w:rsidP="0041293C">
      <w:pPr>
        <w:spacing w:after="0" w:line="240" w:lineRule="auto"/>
        <w:rPr>
          <w:rFonts w:ascii="Courier New" w:hAnsi="Courier New" w:cs="Courier New"/>
          <w:sz w:val="16"/>
          <w:szCs w:val="16"/>
          <w:lang w:val="en-US"/>
        </w:rPr>
      </w:pPr>
      <w:r w:rsidRPr="004C1C41">
        <w:rPr>
          <w:rFonts w:ascii="Courier New" w:hAnsi="Courier New" w:cs="Courier New"/>
          <w:sz w:val="16"/>
          <w:szCs w:val="16"/>
          <w:lang w:val="en-US"/>
        </w:rPr>
        <w:t xml:space="preserve">    </w:t>
      </w:r>
      <w:r w:rsidRPr="0041293C">
        <w:rPr>
          <w:rFonts w:ascii="Courier New" w:hAnsi="Courier New" w:cs="Courier New"/>
          <w:sz w:val="16"/>
          <w:szCs w:val="16"/>
          <w:lang w:val="en-US"/>
        </w:rPr>
        <w:t xml:space="preserve">private void </w:t>
      </w:r>
      <w:proofErr w:type="spellStart"/>
      <w:r w:rsidRPr="0041293C">
        <w:rPr>
          <w:rFonts w:ascii="Courier New" w:hAnsi="Courier New" w:cs="Courier New"/>
          <w:sz w:val="16"/>
          <w:szCs w:val="16"/>
          <w:lang w:val="en-US"/>
        </w:rPr>
        <w:t>makeSearchCondition</w:t>
      </w:r>
      <w:proofErr w:type="spellEnd"/>
      <w:r w:rsidRPr="0041293C">
        <w:rPr>
          <w:rFonts w:ascii="Courier New" w:hAnsi="Courier New" w:cs="Courier New"/>
          <w:sz w:val="16"/>
          <w:szCs w:val="16"/>
          <w:lang w:val="en-US"/>
        </w:rPr>
        <w:t>(</w:t>
      </w:r>
      <w:proofErr w:type="spellStart"/>
      <w:r w:rsidRPr="0041293C">
        <w:rPr>
          <w:rFonts w:ascii="Courier New" w:hAnsi="Courier New" w:cs="Courier New"/>
          <w:sz w:val="16"/>
          <w:szCs w:val="16"/>
          <w:lang w:val="en-US"/>
        </w:rPr>
        <w:t>SelectQuery</w:t>
      </w:r>
      <w:proofErr w:type="spellEnd"/>
      <w:r w:rsidRPr="0041293C">
        <w:rPr>
          <w:rFonts w:ascii="Courier New" w:hAnsi="Courier New" w:cs="Courier New"/>
          <w:sz w:val="16"/>
          <w:szCs w:val="16"/>
          <w:lang w:val="en-US"/>
        </w:rPr>
        <w:t>&lt;?&gt; query) {</w:t>
      </w:r>
    </w:p>
    <w:p w:rsidR="0041293C" w:rsidRPr="0041293C" w:rsidRDefault="0041293C" w:rsidP="0041293C">
      <w:pPr>
        <w:spacing w:after="0" w:line="240" w:lineRule="auto"/>
        <w:rPr>
          <w:rFonts w:ascii="Courier New" w:hAnsi="Courier New" w:cs="Courier New"/>
          <w:sz w:val="16"/>
          <w:szCs w:val="16"/>
          <w:lang w:val="en-US"/>
        </w:rPr>
      </w:pPr>
      <w:r w:rsidRPr="0041293C">
        <w:rPr>
          <w:rFonts w:ascii="Courier New" w:hAnsi="Courier New" w:cs="Courier New"/>
          <w:sz w:val="16"/>
          <w:szCs w:val="16"/>
          <w:lang w:val="en-US"/>
        </w:rPr>
        <w:t xml:space="preserve">        switch (this.searchOper) {</w:t>
      </w:r>
    </w:p>
    <w:p w:rsidR="0041293C" w:rsidRPr="0041293C" w:rsidRDefault="0041293C" w:rsidP="0041293C">
      <w:pPr>
        <w:spacing w:after="0" w:line="240" w:lineRule="auto"/>
        <w:rPr>
          <w:rFonts w:ascii="Courier New" w:hAnsi="Courier New" w:cs="Courier New"/>
          <w:sz w:val="16"/>
          <w:szCs w:val="16"/>
          <w:lang w:val="en-US"/>
        </w:rPr>
      </w:pPr>
      <w:r w:rsidRPr="0041293C">
        <w:rPr>
          <w:rFonts w:ascii="Courier New" w:hAnsi="Courier New" w:cs="Courier New"/>
          <w:sz w:val="16"/>
          <w:szCs w:val="16"/>
          <w:lang w:val="en-US"/>
        </w:rPr>
        <w:t xml:space="preserve">            case "eq":</w:t>
      </w:r>
    </w:p>
    <w:p w:rsidR="0041293C" w:rsidRPr="0041293C" w:rsidRDefault="0041293C" w:rsidP="000950C6">
      <w:pPr>
        <w:pStyle w:val="2"/>
      </w:pPr>
      <w:r w:rsidRPr="0041293C">
        <w:t xml:space="preserve">                // CUSTOMER.NAME = ?</w:t>
      </w:r>
    </w:p>
    <w:p w:rsidR="0041293C" w:rsidRPr="0041293C" w:rsidRDefault="0041293C" w:rsidP="0041293C">
      <w:pPr>
        <w:spacing w:after="0" w:line="240" w:lineRule="auto"/>
        <w:rPr>
          <w:rFonts w:ascii="Courier New" w:hAnsi="Courier New" w:cs="Courier New"/>
          <w:sz w:val="16"/>
          <w:szCs w:val="16"/>
          <w:lang w:val="en-US"/>
        </w:rPr>
      </w:pPr>
      <w:r w:rsidRPr="0041293C">
        <w:rPr>
          <w:rFonts w:ascii="Courier New" w:hAnsi="Courier New" w:cs="Courier New"/>
          <w:sz w:val="16"/>
          <w:szCs w:val="16"/>
          <w:lang w:val="en-US"/>
        </w:rPr>
        <w:t xml:space="preserve">               query.addConditions(CUSTOMER.NAME.eq(this.searchString));</w:t>
      </w:r>
    </w:p>
    <w:p w:rsidR="0041293C" w:rsidRPr="0041293C" w:rsidRDefault="0041293C" w:rsidP="0041293C">
      <w:pPr>
        <w:spacing w:after="0" w:line="240" w:lineRule="auto"/>
        <w:rPr>
          <w:rFonts w:ascii="Courier New" w:hAnsi="Courier New" w:cs="Courier New"/>
          <w:sz w:val="16"/>
          <w:szCs w:val="16"/>
          <w:lang w:val="en-US"/>
        </w:rPr>
      </w:pPr>
      <w:r w:rsidRPr="0041293C">
        <w:rPr>
          <w:rFonts w:ascii="Courier New" w:hAnsi="Courier New" w:cs="Courier New"/>
          <w:sz w:val="16"/>
          <w:szCs w:val="16"/>
          <w:lang w:val="en-US"/>
        </w:rPr>
        <w:t xml:space="preserve">               break;</w:t>
      </w:r>
    </w:p>
    <w:p w:rsidR="0041293C" w:rsidRPr="0041293C" w:rsidRDefault="0041293C" w:rsidP="0041293C">
      <w:pPr>
        <w:spacing w:after="0" w:line="240" w:lineRule="auto"/>
        <w:rPr>
          <w:rFonts w:ascii="Courier New" w:hAnsi="Courier New" w:cs="Courier New"/>
          <w:sz w:val="16"/>
          <w:szCs w:val="16"/>
          <w:lang w:val="en-US"/>
        </w:rPr>
      </w:pPr>
      <w:r w:rsidRPr="0041293C">
        <w:rPr>
          <w:rFonts w:ascii="Courier New" w:hAnsi="Courier New" w:cs="Courier New"/>
          <w:sz w:val="16"/>
          <w:szCs w:val="16"/>
          <w:lang w:val="en-US"/>
        </w:rPr>
        <w:t xml:space="preserve">            case "bw":</w:t>
      </w:r>
    </w:p>
    <w:p w:rsidR="0041293C" w:rsidRPr="0041293C" w:rsidRDefault="0041293C" w:rsidP="000950C6">
      <w:pPr>
        <w:pStyle w:val="2"/>
      </w:pPr>
      <w:r w:rsidRPr="0041293C">
        <w:t xml:space="preserve">                // CUSTOMER.NAME STARTING WITH ?</w:t>
      </w:r>
    </w:p>
    <w:p w:rsidR="0041293C" w:rsidRPr="0041293C" w:rsidRDefault="0041293C" w:rsidP="0041293C">
      <w:pPr>
        <w:spacing w:after="0" w:line="240" w:lineRule="auto"/>
        <w:rPr>
          <w:rFonts w:ascii="Courier New" w:hAnsi="Courier New" w:cs="Courier New"/>
          <w:sz w:val="16"/>
          <w:szCs w:val="16"/>
          <w:lang w:val="en-US"/>
        </w:rPr>
      </w:pPr>
      <w:r w:rsidRPr="0041293C">
        <w:rPr>
          <w:rFonts w:ascii="Courier New" w:hAnsi="Courier New" w:cs="Courier New"/>
          <w:sz w:val="16"/>
          <w:szCs w:val="16"/>
          <w:lang w:val="en-US"/>
        </w:rPr>
        <w:t xml:space="preserve">               query.addConditions(CUSTOMER.NAME.startsWith(this.searchString));</w:t>
      </w:r>
    </w:p>
    <w:p w:rsidR="0041293C" w:rsidRPr="0041293C" w:rsidRDefault="0041293C" w:rsidP="0041293C">
      <w:pPr>
        <w:spacing w:after="0" w:line="240" w:lineRule="auto"/>
        <w:rPr>
          <w:rFonts w:ascii="Courier New" w:hAnsi="Courier New" w:cs="Courier New"/>
          <w:sz w:val="16"/>
          <w:szCs w:val="16"/>
          <w:lang w:val="en-US"/>
        </w:rPr>
      </w:pPr>
      <w:r w:rsidRPr="0041293C">
        <w:rPr>
          <w:rFonts w:ascii="Courier New" w:hAnsi="Courier New" w:cs="Courier New"/>
          <w:sz w:val="16"/>
          <w:szCs w:val="16"/>
          <w:lang w:val="en-US"/>
        </w:rPr>
        <w:t xml:space="preserve">               break;</w:t>
      </w:r>
    </w:p>
    <w:p w:rsidR="0041293C" w:rsidRPr="0041293C" w:rsidRDefault="0041293C" w:rsidP="0041293C">
      <w:pPr>
        <w:spacing w:after="0" w:line="240" w:lineRule="auto"/>
        <w:rPr>
          <w:rFonts w:ascii="Courier New" w:hAnsi="Courier New" w:cs="Courier New"/>
          <w:sz w:val="16"/>
          <w:szCs w:val="16"/>
          <w:lang w:val="en-US"/>
        </w:rPr>
      </w:pPr>
      <w:r w:rsidRPr="0041293C">
        <w:rPr>
          <w:rFonts w:ascii="Courier New" w:hAnsi="Courier New" w:cs="Courier New"/>
          <w:sz w:val="16"/>
          <w:szCs w:val="16"/>
          <w:lang w:val="en-US"/>
        </w:rPr>
        <w:t xml:space="preserve">            case "cn":</w:t>
      </w:r>
    </w:p>
    <w:p w:rsidR="0041293C" w:rsidRPr="0041293C" w:rsidRDefault="0041293C" w:rsidP="000950C6">
      <w:pPr>
        <w:pStyle w:val="2"/>
      </w:pPr>
      <w:r w:rsidRPr="0041293C">
        <w:t xml:space="preserve">                // CUSTOMER.NAME CONTAINING ?</w:t>
      </w:r>
    </w:p>
    <w:p w:rsidR="0041293C" w:rsidRPr="0041293C" w:rsidRDefault="0041293C" w:rsidP="0041293C">
      <w:pPr>
        <w:spacing w:after="0" w:line="240" w:lineRule="auto"/>
        <w:rPr>
          <w:rFonts w:ascii="Courier New" w:hAnsi="Courier New" w:cs="Courier New"/>
          <w:sz w:val="16"/>
          <w:szCs w:val="16"/>
          <w:lang w:val="en-US"/>
        </w:rPr>
      </w:pPr>
      <w:r w:rsidRPr="0041293C">
        <w:rPr>
          <w:rFonts w:ascii="Courier New" w:hAnsi="Courier New" w:cs="Courier New"/>
          <w:sz w:val="16"/>
          <w:szCs w:val="16"/>
          <w:lang w:val="en-US"/>
        </w:rPr>
        <w:t xml:space="preserve">               query.addConditions(CUSTOMER.NAME.contains(this.searchString));</w:t>
      </w:r>
    </w:p>
    <w:p w:rsidR="0041293C" w:rsidRPr="00ED2849" w:rsidRDefault="0041293C" w:rsidP="0041293C">
      <w:pPr>
        <w:spacing w:after="0" w:line="240" w:lineRule="auto"/>
        <w:rPr>
          <w:rFonts w:ascii="Courier New" w:hAnsi="Courier New" w:cs="Courier New"/>
          <w:sz w:val="16"/>
          <w:szCs w:val="16"/>
          <w:lang w:val="en-US"/>
        </w:rPr>
      </w:pPr>
      <w:r w:rsidRPr="0041293C">
        <w:rPr>
          <w:rFonts w:ascii="Courier New" w:hAnsi="Courier New" w:cs="Courier New"/>
          <w:sz w:val="16"/>
          <w:szCs w:val="16"/>
          <w:lang w:val="en-US"/>
        </w:rPr>
        <w:t xml:space="preserve">               </w:t>
      </w:r>
      <w:r w:rsidRPr="00ED2849">
        <w:rPr>
          <w:rFonts w:ascii="Courier New" w:hAnsi="Courier New" w:cs="Courier New"/>
          <w:sz w:val="16"/>
          <w:szCs w:val="16"/>
          <w:lang w:val="en-US"/>
        </w:rPr>
        <w:t>break;</w:t>
      </w:r>
    </w:p>
    <w:p w:rsidR="0041293C" w:rsidRPr="00ED2849" w:rsidRDefault="0041293C" w:rsidP="0041293C">
      <w:pPr>
        <w:spacing w:after="0" w:line="240" w:lineRule="auto"/>
        <w:rPr>
          <w:rFonts w:ascii="Courier New" w:hAnsi="Courier New" w:cs="Courier New"/>
          <w:sz w:val="16"/>
          <w:szCs w:val="16"/>
          <w:lang w:val="en-US"/>
        </w:rPr>
      </w:pPr>
      <w:r w:rsidRPr="00ED2849">
        <w:rPr>
          <w:rFonts w:ascii="Courier New" w:hAnsi="Courier New" w:cs="Courier New"/>
          <w:sz w:val="16"/>
          <w:szCs w:val="16"/>
          <w:lang w:val="en-US"/>
        </w:rPr>
        <w:t xml:space="preserve">        }</w:t>
      </w:r>
    </w:p>
    <w:p w:rsidR="0041293C" w:rsidRPr="00ED2849" w:rsidRDefault="0041293C" w:rsidP="0041293C">
      <w:pPr>
        <w:spacing w:after="0" w:line="240" w:lineRule="auto"/>
        <w:rPr>
          <w:rFonts w:ascii="Courier New" w:hAnsi="Courier New" w:cs="Courier New"/>
          <w:sz w:val="16"/>
          <w:szCs w:val="16"/>
          <w:lang w:val="en-US"/>
        </w:rPr>
      </w:pPr>
      <w:r w:rsidRPr="00ED2849">
        <w:rPr>
          <w:rFonts w:ascii="Courier New" w:hAnsi="Courier New" w:cs="Courier New"/>
          <w:sz w:val="16"/>
          <w:szCs w:val="16"/>
          <w:lang w:val="en-US"/>
        </w:rPr>
        <w:lastRenderedPageBreak/>
        <w:t xml:space="preserve">    }</w:t>
      </w:r>
    </w:p>
    <w:p w:rsidR="0041293C" w:rsidRPr="00ED2849" w:rsidRDefault="0041293C" w:rsidP="0041293C">
      <w:pPr>
        <w:spacing w:after="0" w:line="240" w:lineRule="auto"/>
        <w:rPr>
          <w:rFonts w:ascii="Courier New" w:hAnsi="Courier New" w:cs="Courier New"/>
          <w:sz w:val="16"/>
          <w:szCs w:val="16"/>
          <w:lang w:val="en-US"/>
        </w:rPr>
      </w:pPr>
    </w:p>
    <w:p w:rsidR="0041293C" w:rsidRPr="00ED2849" w:rsidRDefault="0041293C" w:rsidP="0041293C">
      <w:pPr>
        <w:spacing w:after="0" w:line="240" w:lineRule="auto"/>
        <w:rPr>
          <w:rFonts w:ascii="Courier New" w:hAnsi="Courier New" w:cs="Courier New"/>
          <w:sz w:val="16"/>
          <w:szCs w:val="16"/>
          <w:lang w:val="en-US"/>
        </w:rPr>
      </w:pPr>
    </w:p>
    <w:p w:rsidR="0041293C" w:rsidRPr="0041293C" w:rsidRDefault="0041293C" w:rsidP="000950C6">
      <w:pPr>
        <w:pStyle w:val="2"/>
      </w:pPr>
      <w:r w:rsidRPr="0041293C">
        <w:t xml:space="preserve">    /**</w:t>
      </w:r>
    </w:p>
    <w:p w:rsidR="0041293C" w:rsidRPr="0041293C" w:rsidRDefault="0041293C" w:rsidP="000950C6">
      <w:pPr>
        <w:pStyle w:val="2"/>
      </w:pPr>
      <w:r w:rsidRPr="0041293C">
        <w:t xml:space="preserve">     *</w:t>
      </w:r>
      <w:r>
        <w:t xml:space="preserve"> </w:t>
      </w:r>
      <w:r w:rsidRPr="0041293C">
        <w:t>Returns the total number of records</w:t>
      </w:r>
    </w:p>
    <w:p w:rsidR="0041293C" w:rsidRPr="0041293C" w:rsidRDefault="0041293C" w:rsidP="000950C6">
      <w:pPr>
        <w:pStyle w:val="2"/>
      </w:pPr>
      <w:r w:rsidRPr="0041293C">
        <w:t xml:space="preserve">     *</w:t>
      </w:r>
    </w:p>
    <w:p w:rsidR="0041293C" w:rsidRPr="0041293C" w:rsidRDefault="0041293C" w:rsidP="000950C6">
      <w:pPr>
        <w:pStyle w:val="2"/>
      </w:pPr>
      <w:r w:rsidRPr="0041293C">
        <w:t xml:space="preserve">     * @return</w:t>
      </w:r>
    </w:p>
    <w:p w:rsidR="0041293C" w:rsidRPr="0041293C" w:rsidRDefault="0041293C" w:rsidP="000950C6">
      <w:pPr>
        <w:pStyle w:val="2"/>
      </w:pPr>
      <w:r w:rsidRPr="0041293C">
        <w:t xml:space="preserve">     */</w:t>
      </w:r>
    </w:p>
    <w:p w:rsidR="0041293C" w:rsidRPr="0041293C" w:rsidRDefault="0041293C" w:rsidP="000950C6">
      <w:pPr>
        <w:pStyle w:val="1"/>
      </w:pPr>
      <w:r w:rsidRPr="0041293C">
        <w:t xml:space="preserve">    @Override</w:t>
      </w:r>
    </w:p>
    <w:p w:rsidR="0041293C" w:rsidRPr="0041293C" w:rsidRDefault="0041293C" w:rsidP="0041293C">
      <w:pPr>
        <w:spacing w:after="0" w:line="240" w:lineRule="auto"/>
        <w:rPr>
          <w:rFonts w:ascii="Courier New" w:hAnsi="Courier New" w:cs="Courier New"/>
          <w:sz w:val="16"/>
          <w:szCs w:val="16"/>
          <w:lang w:val="en-US"/>
        </w:rPr>
      </w:pPr>
      <w:r w:rsidRPr="0041293C">
        <w:rPr>
          <w:rFonts w:ascii="Courier New" w:hAnsi="Courier New" w:cs="Courier New"/>
          <w:sz w:val="16"/>
          <w:szCs w:val="16"/>
          <w:lang w:val="en-US"/>
        </w:rPr>
        <w:t xml:space="preserve">    public int getCountRecord() {</w:t>
      </w:r>
    </w:p>
    <w:p w:rsidR="0041293C" w:rsidRPr="0041293C" w:rsidRDefault="0041293C" w:rsidP="000950C6">
      <w:pPr>
        <w:pStyle w:val="2"/>
      </w:pPr>
      <w:r w:rsidRPr="0041293C">
        <w:t xml:space="preserve">        // query that returns the number of records</w:t>
      </w:r>
    </w:p>
    <w:p w:rsidR="0041293C" w:rsidRPr="004C1C41" w:rsidRDefault="0041293C" w:rsidP="0041293C">
      <w:pPr>
        <w:spacing w:after="0" w:line="240" w:lineRule="auto"/>
        <w:rPr>
          <w:rFonts w:ascii="Courier New" w:hAnsi="Courier New" w:cs="Courier New"/>
          <w:sz w:val="16"/>
          <w:szCs w:val="16"/>
          <w:lang w:val="en-US"/>
        </w:rPr>
      </w:pPr>
      <w:r w:rsidRPr="0041293C">
        <w:rPr>
          <w:rFonts w:ascii="Courier New" w:hAnsi="Courier New" w:cs="Courier New"/>
          <w:sz w:val="16"/>
          <w:szCs w:val="16"/>
          <w:lang w:val="en-US"/>
        </w:rPr>
        <w:t xml:space="preserve">        </w:t>
      </w:r>
      <w:proofErr w:type="spellStart"/>
      <w:r w:rsidRPr="004C1C41">
        <w:rPr>
          <w:rFonts w:ascii="Courier New" w:hAnsi="Courier New" w:cs="Courier New"/>
          <w:sz w:val="16"/>
          <w:szCs w:val="16"/>
          <w:lang w:val="en-US"/>
        </w:rPr>
        <w:t>SelectFinalStep</w:t>
      </w:r>
      <w:proofErr w:type="spellEnd"/>
      <w:r w:rsidRPr="004C1C41">
        <w:rPr>
          <w:rFonts w:ascii="Courier New" w:hAnsi="Courier New" w:cs="Courier New"/>
          <w:sz w:val="16"/>
          <w:szCs w:val="16"/>
          <w:lang w:val="en-US"/>
        </w:rPr>
        <w:t>&lt;?&gt; select</w:t>
      </w:r>
    </w:p>
    <w:p w:rsidR="0041293C" w:rsidRPr="0041293C" w:rsidRDefault="0041293C" w:rsidP="0041293C">
      <w:pPr>
        <w:spacing w:after="0" w:line="240" w:lineRule="auto"/>
        <w:rPr>
          <w:rFonts w:ascii="Courier New" w:hAnsi="Courier New" w:cs="Courier New"/>
          <w:sz w:val="16"/>
          <w:szCs w:val="16"/>
          <w:lang w:val="en-US"/>
        </w:rPr>
      </w:pPr>
      <w:r w:rsidRPr="004C1C41">
        <w:rPr>
          <w:rFonts w:ascii="Courier New" w:hAnsi="Courier New" w:cs="Courier New"/>
          <w:sz w:val="16"/>
          <w:szCs w:val="16"/>
          <w:lang w:val="en-US"/>
        </w:rPr>
        <w:t xml:space="preserve">            </w:t>
      </w:r>
      <w:r w:rsidRPr="0041293C">
        <w:rPr>
          <w:rFonts w:ascii="Courier New" w:hAnsi="Courier New" w:cs="Courier New"/>
          <w:sz w:val="16"/>
          <w:szCs w:val="16"/>
          <w:lang w:val="en-US"/>
        </w:rPr>
        <w:t xml:space="preserve">= </w:t>
      </w:r>
      <w:proofErr w:type="spellStart"/>
      <w:r w:rsidRPr="0041293C">
        <w:rPr>
          <w:rFonts w:ascii="Courier New" w:hAnsi="Courier New" w:cs="Courier New"/>
          <w:sz w:val="16"/>
          <w:szCs w:val="16"/>
          <w:lang w:val="en-US"/>
        </w:rPr>
        <w:t>dsl.selectCount</w:t>
      </w:r>
      <w:proofErr w:type="spellEnd"/>
      <w:r w:rsidRPr="0041293C">
        <w:rPr>
          <w:rFonts w:ascii="Courier New" w:hAnsi="Courier New" w:cs="Courier New"/>
          <w:sz w:val="16"/>
          <w:szCs w:val="16"/>
          <w:lang w:val="en-US"/>
        </w:rPr>
        <w:t>()</w:t>
      </w:r>
    </w:p>
    <w:p w:rsidR="0041293C" w:rsidRPr="0041293C" w:rsidRDefault="0041293C" w:rsidP="0041293C">
      <w:pPr>
        <w:spacing w:after="0" w:line="240" w:lineRule="auto"/>
        <w:rPr>
          <w:rFonts w:ascii="Courier New" w:hAnsi="Courier New" w:cs="Courier New"/>
          <w:sz w:val="16"/>
          <w:szCs w:val="16"/>
          <w:lang w:val="en-US"/>
        </w:rPr>
      </w:pPr>
      <w:r w:rsidRPr="0041293C">
        <w:rPr>
          <w:rFonts w:ascii="Courier New" w:hAnsi="Courier New" w:cs="Courier New"/>
          <w:sz w:val="16"/>
          <w:szCs w:val="16"/>
          <w:lang w:val="en-US"/>
        </w:rPr>
        <w:t xml:space="preserve">                 .from(CUSTOMER);</w:t>
      </w:r>
    </w:p>
    <w:p w:rsidR="0041293C" w:rsidRPr="0041293C" w:rsidRDefault="0041293C" w:rsidP="0041293C">
      <w:pPr>
        <w:spacing w:after="0" w:line="240" w:lineRule="auto"/>
        <w:rPr>
          <w:rFonts w:ascii="Courier New" w:hAnsi="Courier New" w:cs="Courier New"/>
          <w:sz w:val="16"/>
          <w:szCs w:val="16"/>
          <w:lang w:val="en-US"/>
        </w:rPr>
      </w:pPr>
    </w:p>
    <w:p w:rsidR="0041293C" w:rsidRPr="0041293C" w:rsidRDefault="0041293C" w:rsidP="0041293C">
      <w:pPr>
        <w:spacing w:after="0" w:line="240" w:lineRule="auto"/>
        <w:rPr>
          <w:rFonts w:ascii="Courier New" w:hAnsi="Courier New" w:cs="Courier New"/>
          <w:sz w:val="16"/>
          <w:szCs w:val="16"/>
          <w:lang w:val="en-US"/>
        </w:rPr>
      </w:pPr>
      <w:r w:rsidRPr="0041293C">
        <w:rPr>
          <w:rFonts w:ascii="Courier New" w:hAnsi="Courier New" w:cs="Courier New"/>
          <w:sz w:val="16"/>
          <w:szCs w:val="16"/>
          <w:lang w:val="en-US"/>
        </w:rPr>
        <w:t xml:space="preserve">        SelectQuery&lt;?&gt; query = select.getQuery();</w:t>
      </w:r>
    </w:p>
    <w:p w:rsidR="0041293C" w:rsidRPr="0041293C" w:rsidRDefault="0041293C" w:rsidP="000950C6">
      <w:pPr>
        <w:pStyle w:val="2"/>
      </w:pPr>
      <w:r w:rsidRPr="0041293C">
        <w:t xml:space="preserve">        // </w:t>
      </w:r>
      <w:r>
        <w:t xml:space="preserve">if </w:t>
      </w:r>
      <w:r w:rsidRPr="0041293C">
        <w:t xml:space="preserve">perform a </w:t>
      </w:r>
      <w:r>
        <w:t>search, then add the search condition</w:t>
      </w:r>
    </w:p>
    <w:p w:rsidR="0041293C" w:rsidRPr="0041293C" w:rsidRDefault="0041293C" w:rsidP="0041293C">
      <w:pPr>
        <w:spacing w:after="0" w:line="240" w:lineRule="auto"/>
        <w:rPr>
          <w:rFonts w:ascii="Courier New" w:hAnsi="Courier New" w:cs="Courier New"/>
          <w:sz w:val="16"/>
          <w:szCs w:val="16"/>
          <w:lang w:val="en-US"/>
        </w:rPr>
      </w:pPr>
      <w:r w:rsidRPr="0041293C">
        <w:rPr>
          <w:rFonts w:ascii="Courier New" w:hAnsi="Courier New" w:cs="Courier New"/>
          <w:sz w:val="16"/>
          <w:szCs w:val="16"/>
          <w:lang w:val="en-US"/>
        </w:rPr>
        <w:t xml:space="preserve">        if (this.searchFlag) {</w:t>
      </w:r>
    </w:p>
    <w:p w:rsidR="0041293C" w:rsidRPr="0041293C" w:rsidRDefault="0041293C" w:rsidP="0041293C">
      <w:pPr>
        <w:spacing w:after="0" w:line="240" w:lineRule="auto"/>
        <w:rPr>
          <w:rFonts w:ascii="Courier New" w:hAnsi="Courier New" w:cs="Courier New"/>
          <w:sz w:val="16"/>
          <w:szCs w:val="16"/>
          <w:lang w:val="en-US"/>
        </w:rPr>
      </w:pPr>
      <w:r w:rsidRPr="0041293C">
        <w:rPr>
          <w:rFonts w:ascii="Courier New" w:hAnsi="Courier New" w:cs="Courier New"/>
          <w:sz w:val="16"/>
          <w:szCs w:val="16"/>
          <w:lang w:val="en-US"/>
        </w:rPr>
        <w:t xml:space="preserve">            makeSearchCondition(query);</w:t>
      </w:r>
    </w:p>
    <w:p w:rsidR="0041293C" w:rsidRPr="0041293C" w:rsidRDefault="0041293C" w:rsidP="0041293C">
      <w:pPr>
        <w:spacing w:after="0" w:line="240" w:lineRule="auto"/>
        <w:rPr>
          <w:rFonts w:ascii="Courier New" w:hAnsi="Courier New" w:cs="Courier New"/>
          <w:sz w:val="16"/>
          <w:szCs w:val="16"/>
          <w:lang w:val="en-US"/>
        </w:rPr>
      </w:pPr>
      <w:r w:rsidRPr="0041293C">
        <w:rPr>
          <w:rFonts w:ascii="Courier New" w:hAnsi="Courier New" w:cs="Courier New"/>
          <w:sz w:val="16"/>
          <w:szCs w:val="16"/>
          <w:lang w:val="en-US"/>
        </w:rPr>
        <w:t xml:space="preserve">        }</w:t>
      </w:r>
    </w:p>
    <w:p w:rsidR="0041293C" w:rsidRPr="000950C6" w:rsidRDefault="000950C6" w:rsidP="0041293C">
      <w:pPr>
        <w:spacing w:after="0" w:line="240" w:lineRule="auto"/>
        <w:rPr>
          <w:rFonts w:ascii="Courier New" w:hAnsi="Courier New" w:cs="Courier New"/>
          <w:sz w:val="16"/>
          <w:szCs w:val="16"/>
          <w:lang w:val="en-US"/>
        </w:rPr>
      </w:pPr>
      <w:r>
        <w:rPr>
          <w:rFonts w:ascii="Courier New" w:hAnsi="Courier New" w:cs="Courier New"/>
          <w:sz w:val="16"/>
          <w:szCs w:val="16"/>
          <w:lang w:val="en-US"/>
        </w:rPr>
        <w:t xml:space="preserve">        </w:t>
      </w:r>
    </w:p>
    <w:p w:rsidR="0041293C" w:rsidRPr="0041293C" w:rsidRDefault="0041293C" w:rsidP="0041293C">
      <w:pPr>
        <w:spacing w:after="0" w:line="240" w:lineRule="auto"/>
        <w:rPr>
          <w:rFonts w:ascii="Courier New" w:hAnsi="Courier New" w:cs="Courier New"/>
          <w:sz w:val="16"/>
          <w:szCs w:val="16"/>
          <w:lang w:val="en-US"/>
        </w:rPr>
      </w:pPr>
      <w:r w:rsidRPr="0041293C">
        <w:rPr>
          <w:rFonts w:ascii="Courier New" w:hAnsi="Courier New" w:cs="Courier New"/>
          <w:sz w:val="16"/>
          <w:szCs w:val="16"/>
          <w:lang w:val="en-US"/>
        </w:rPr>
        <w:t xml:space="preserve">        return (int) query.fetch().getValue(0, 0);</w:t>
      </w:r>
    </w:p>
    <w:p w:rsidR="0041293C" w:rsidRPr="0041293C" w:rsidRDefault="0041293C" w:rsidP="0041293C">
      <w:pPr>
        <w:spacing w:after="0" w:line="240" w:lineRule="auto"/>
        <w:rPr>
          <w:rFonts w:ascii="Courier New" w:hAnsi="Courier New" w:cs="Courier New"/>
          <w:sz w:val="16"/>
          <w:szCs w:val="16"/>
          <w:lang w:val="en-US"/>
        </w:rPr>
      </w:pPr>
      <w:r w:rsidRPr="0041293C">
        <w:rPr>
          <w:rFonts w:ascii="Courier New" w:hAnsi="Courier New" w:cs="Courier New"/>
          <w:sz w:val="16"/>
          <w:szCs w:val="16"/>
          <w:lang w:val="en-US"/>
        </w:rPr>
        <w:t xml:space="preserve">    }</w:t>
      </w:r>
    </w:p>
    <w:p w:rsidR="0041293C" w:rsidRPr="0041293C" w:rsidRDefault="0041293C" w:rsidP="0041293C">
      <w:pPr>
        <w:spacing w:after="0" w:line="240" w:lineRule="auto"/>
        <w:rPr>
          <w:rFonts w:ascii="Courier New" w:hAnsi="Courier New" w:cs="Courier New"/>
          <w:sz w:val="16"/>
          <w:szCs w:val="16"/>
          <w:lang w:val="en-US"/>
        </w:rPr>
      </w:pPr>
    </w:p>
    <w:p w:rsidR="0041293C" w:rsidRPr="0041293C" w:rsidRDefault="0041293C" w:rsidP="000950C6">
      <w:pPr>
        <w:pStyle w:val="2"/>
      </w:pPr>
      <w:r w:rsidRPr="0041293C">
        <w:t xml:space="preserve">    /**</w:t>
      </w:r>
    </w:p>
    <w:p w:rsidR="0041293C" w:rsidRPr="0041293C" w:rsidRDefault="0041293C" w:rsidP="000950C6">
      <w:pPr>
        <w:pStyle w:val="2"/>
      </w:pPr>
      <w:r w:rsidRPr="0041293C">
        <w:t xml:space="preserve">     * </w:t>
      </w:r>
      <w:r w:rsidR="000950C6" w:rsidRPr="000950C6">
        <w:t>Returns the grid records</w:t>
      </w:r>
    </w:p>
    <w:p w:rsidR="0041293C" w:rsidRPr="0041293C" w:rsidRDefault="0041293C" w:rsidP="000950C6">
      <w:pPr>
        <w:pStyle w:val="2"/>
      </w:pPr>
      <w:r w:rsidRPr="0041293C">
        <w:t xml:space="preserve">     * </w:t>
      </w:r>
    </w:p>
    <w:p w:rsidR="0041293C" w:rsidRPr="0041293C" w:rsidRDefault="0041293C" w:rsidP="000950C6">
      <w:pPr>
        <w:pStyle w:val="2"/>
      </w:pPr>
      <w:r w:rsidRPr="0041293C">
        <w:t xml:space="preserve">     * @return</w:t>
      </w:r>
    </w:p>
    <w:p w:rsidR="0041293C" w:rsidRPr="0041293C" w:rsidRDefault="0041293C" w:rsidP="000950C6">
      <w:pPr>
        <w:pStyle w:val="2"/>
      </w:pPr>
      <w:r w:rsidRPr="0041293C">
        <w:t xml:space="preserve">     */</w:t>
      </w:r>
    </w:p>
    <w:p w:rsidR="0041293C" w:rsidRPr="0041293C" w:rsidRDefault="0041293C" w:rsidP="000950C6">
      <w:pPr>
        <w:pStyle w:val="1"/>
      </w:pPr>
      <w:r w:rsidRPr="0041293C">
        <w:t xml:space="preserve">    @Override</w:t>
      </w:r>
    </w:p>
    <w:p w:rsidR="0041293C" w:rsidRPr="0041293C" w:rsidRDefault="0041293C" w:rsidP="0041293C">
      <w:pPr>
        <w:spacing w:after="0" w:line="240" w:lineRule="auto"/>
        <w:rPr>
          <w:rFonts w:ascii="Courier New" w:hAnsi="Courier New" w:cs="Courier New"/>
          <w:sz w:val="16"/>
          <w:szCs w:val="16"/>
          <w:lang w:val="en-US"/>
        </w:rPr>
      </w:pPr>
      <w:r w:rsidRPr="0041293C">
        <w:rPr>
          <w:rFonts w:ascii="Courier New" w:hAnsi="Courier New" w:cs="Courier New"/>
          <w:sz w:val="16"/>
          <w:szCs w:val="16"/>
          <w:lang w:val="en-US"/>
        </w:rPr>
        <w:t xml:space="preserve">    public List&lt;Map&lt;String, Object&gt;&gt; getRecords() {</w:t>
      </w:r>
    </w:p>
    <w:p w:rsidR="0041293C" w:rsidRPr="000950C6" w:rsidRDefault="0041293C" w:rsidP="000950C6">
      <w:pPr>
        <w:pStyle w:val="2"/>
      </w:pPr>
      <w:r w:rsidRPr="0041293C">
        <w:t xml:space="preserve">        </w:t>
      </w:r>
      <w:r w:rsidRPr="000950C6">
        <w:t xml:space="preserve">// </w:t>
      </w:r>
      <w:r w:rsidR="000950C6" w:rsidRPr="000950C6">
        <w:t>Basic selection query</w:t>
      </w:r>
    </w:p>
    <w:p w:rsidR="0041293C" w:rsidRPr="000950C6" w:rsidRDefault="0041293C" w:rsidP="0041293C">
      <w:pPr>
        <w:spacing w:after="0" w:line="240" w:lineRule="auto"/>
        <w:rPr>
          <w:rFonts w:ascii="Courier New" w:hAnsi="Courier New" w:cs="Courier New"/>
          <w:sz w:val="16"/>
          <w:szCs w:val="16"/>
          <w:lang w:val="en-US"/>
        </w:rPr>
      </w:pPr>
      <w:r w:rsidRPr="000950C6">
        <w:rPr>
          <w:rFonts w:ascii="Courier New" w:hAnsi="Courier New" w:cs="Courier New"/>
          <w:sz w:val="16"/>
          <w:szCs w:val="16"/>
          <w:lang w:val="en-US"/>
        </w:rPr>
        <w:t xml:space="preserve">        SelectFinalStep&lt;?&gt; select = </w:t>
      </w:r>
    </w:p>
    <w:p w:rsidR="0041293C" w:rsidRPr="0041293C" w:rsidRDefault="0041293C" w:rsidP="0041293C">
      <w:pPr>
        <w:spacing w:after="0" w:line="240" w:lineRule="auto"/>
        <w:rPr>
          <w:rFonts w:ascii="Courier New" w:hAnsi="Courier New" w:cs="Courier New"/>
          <w:sz w:val="16"/>
          <w:szCs w:val="16"/>
          <w:lang w:val="en-US"/>
        </w:rPr>
      </w:pPr>
      <w:r w:rsidRPr="000950C6">
        <w:rPr>
          <w:rFonts w:ascii="Courier New" w:hAnsi="Courier New" w:cs="Courier New"/>
          <w:sz w:val="16"/>
          <w:szCs w:val="16"/>
          <w:lang w:val="en-US"/>
        </w:rPr>
        <w:t xml:space="preserve">            </w:t>
      </w:r>
      <w:r w:rsidRPr="0041293C">
        <w:rPr>
          <w:rFonts w:ascii="Courier New" w:hAnsi="Courier New" w:cs="Courier New"/>
          <w:sz w:val="16"/>
          <w:szCs w:val="16"/>
          <w:lang w:val="en-US"/>
        </w:rPr>
        <w:t>dsl.select()</w:t>
      </w:r>
    </w:p>
    <w:p w:rsidR="0041293C" w:rsidRPr="0041293C" w:rsidRDefault="0041293C" w:rsidP="0041293C">
      <w:pPr>
        <w:spacing w:after="0" w:line="240" w:lineRule="auto"/>
        <w:rPr>
          <w:rFonts w:ascii="Courier New" w:hAnsi="Courier New" w:cs="Courier New"/>
          <w:sz w:val="16"/>
          <w:szCs w:val="16"/>
          <w:lang w:val="en-US"/>
        </w:rPr>
      </w:pPr>
      <w:r w:rsidRPr="0041293C">
        <w:rPr>
          <w:rFonts w:ascii="Courier New" w:hAnsi="Courier New" w:cs="Courier New"/>
          <w:sz w:val="16"/>
          <w:szCs w:val="16"/>
          <w:lang w:val="en-US"/>
        </w:rPr>
        <w:t xml:space="preserve">               .from(CUSTOMER);</w:t>
      </w:r>
    </w:p>
    <w:p w:rsidR="0041293C" w:rsidRPr="0041293C" w:rsidRDefault="0041293C" w:rsidP="0041293C">
      <w:pPr>
        <w:spacing w:after="0" w:line="240" w:lineRule="auto"/>
        <w:rPr>
          <w:rFonts w:ascii="Courier New" w:hAnsi="Courier New" w:cs="Courier New"/>
          <w:sz w:val="16"/>
          <w:szCs w:val="16"/>
          <w:lang w:val="en-US"/>
        </w:rPr>
      </w:pPr>
    </w:p>
    <w:p w:rsidR="0041293C" w:rsidRPr="0041293C" w:rsidRDefault="0041293C" w:rsidP="0041293C">
      <w:pPr>
        <w:spacing w:after="0" w:line="240" w:lineRule="auto"/>
        <w:rPr>
          <w:rFonts w:ascii="Courier New" w:hAnsi="Courier New" w:cs="Courier New"/>
          <w:sz w:val="16"/>
          <w:szCs w:val="16"/>
          <w:lang w:val="en-US"/>
        </w:rPr>
      </w:pPr>
      <w:r w:rsidRPr="0041293C">
        <w:rPr>
          <w:rFonts w:ascii="Courier New" w:hAnsi="Courier New" w:cs="Courier New"/>
          <w:sz w:val="16"/>
          <w:szCs w:val="16"/>
          <w:lang w:val="en-US"/>
        </w:rPr>
        <w:t xml:space="preserve">        SelectQuery&lt;?&gt; query = select.getQuery();</w:t>
      </w:r>
    </w:p>
    <w:p w:rsidR="0041293C" w:rsidRPr="000950C6" w:rsidRDefault="0041293C" w:rsidP="000950C6">
      <w:pPr>
        <w:pStyle w:val="2"/>
      </w:pPr>
      <w:r w:rsidRPr="0041293C">
        <w:t xml:space="preserve">        </w:t>
      </w:r>
      <w:r w:rsidR="000950C6" w:rsidRPr="0041293C">
        <w:t xml:space="preserve">// </w:t>
      </w:r>
      <w:r w:rsidR="000950C6">
        <w:t xml:space="preserve">if </w:t>
      </w:r>
      <w:r w:rsidR="000950C6" w:rsidRPr="0041293C">
        <w:t xml:space="preserve">perform a </w:t>
      </w:r>
      <w:r w:rsidR="000950C6">
        <w:t>search, then add the search condition</w:t>
      </w:r>
    </w:p>
    <w:p w:rsidR="0041293C" w:rsidRPr="0041293C" w:rsidRDefault="0041293C" w:rsidP="0041293C">
      <w:pPr>
        <w:spacing w:after="0" w:line="240" w:lineRule="auto"/>
        <w:rPr>
          <w:rFonts w:ascii="Courier New" w:hAnsi="Courier New" w:cs="Courier New"/>
          <w:sz w:val="16"/>
          <w:szCs w:val="16"/>
          <w:lang w:val="en-US"/>
        </w:rPr>
      </w:pPr>
      <w:r w:rsidRPr="000950C6">
        <w:rPr>
          <w:rFonts w:ascii="Courier New" w:hAnsi="Courier New" w:cs="Courier New"/>
          <w:sz w:val="16"/>
          <w:szCs w:val="16"/>
          <w:lang w:val="en-US"/>
        </w:rPr>
        <w:t xml:space="preserve">        </w:t>
      </w:r>
      <w:r w:rsidRPr="0041293C">
        <w:rPr>
          <w:rFonts w:ascii="Courier New" w:hAnsi="Courier New" w:cs="Courier New"/>
          <w:sz w:val="16"/>
          <w:szCs w:val="16"/>
          <w:lang w:val="en-US"/>
        </w:rPr>
        <w:t>if (this.searchFlag) {</w:t>
      </w:r>
    </w:p>
    <w:p w:rsidR="0041293C" w:rsidRPr="0041293C" w:rsidRDefault="0041293C" w:rsidP="0041293C">
      <w:pPr>
        <w:spacing w:after="0" w:line="240" w:lineRule="auto"/>
        <w:rPr>
          <w:rFonts w:ascii="Courier New" w:hAnsi="Courier New" w:cs="Courier New"/>
          <w:sz w:val="16"/>
          <w:szCs w:val="16"/>
          <w:lang w:val="en-US"/>
        </w:rPr>
      </w:pPr>
      <w:r w:rsidRPr="0041293C">
        <w:rPr>
          <w:rFonts w:ascii="Courier New" w:hAnsi="Courier New" w:cs="Courier New"/>
          <w:sz w:val="16"/>
          <w:szCs w:val="16"/>
          <w:lang w:val="en-US"/>
        </w:rPr>
        <w:t xml:space="preserve">            makeSearchCondition(query);</w:t>
      </w:r>
    </w:p>
    <w:p w:rsidR="0041293C" w:rsidRPr="000950C6" w:rsidRDefault="0041293C" w:rsidP="0041293C">
      <w:pPr>
        <w:spacing w:after="0" w:line="240" w:lineRule="auto"/>
        <w:rPr>
          <w:rFonts w:ascii="Courier New" w:hAnsi="Courier New" w:cs="Courier New"/>
          <w:sz w:val="16"/>
          <w:szCs w:val="16"/>
          <w:lang w:val="en-US"/>
        </w:rPr>
      </w:pPr>
      <w:r w:rsidRPr="0041293C">
        <w:rPr>
          <w:rFonts w:ascii="Courier New" w:hAnsi="Courier New" w:cs="Courier New"/>
          <w:sz w:val="16"/>
          <w:szCs w:val="16"/>
          <w:lang w:val="en-US"/>
        </w:rPr>
        <w:t xml:space="preserve">        </w:t>
      </w:r>
      <w:r w:rsidRPr="000950C6">
        <w:rPr>
          <w:rFonts w:ascii="Courier New" w:hAnsi="Courier New" w:cs="Courier New"/>
          <w:sz w:val="16"/>
          <w:szCs w:val="16"/>
          <w:lang w:val="en-US"/>
        </w:rPr>
        <w:t>}</w:t>
      </w:r>
    </w:p>
    <w:p w:rsidR="0041293C" w:rsidRPr="000950C6" w:rsidRDefault="0041293C" w:rsidP="000950C6">
      <w:pPr>
        <w:pStyle w:val="2"/>
      </w:pPr>
      <w:r w:rsidRPr="000950C6">
        <w:t xml:space="preserve">        // </w:t>
      </w:r>
      <w:r w:rsidR="000950C6" w:rsidRPr="000950C6">
        <w:t>set the sort order</w:t>
      </w:r>
    </w:p>
    <w:p w:rsidR="0041293C" w:rsidRPr="000950C6" w:rsidRDefault="0041293C" w:rsidP="0041293C">
      <w:pPr>
        <w:spacing w:after="0" w:line="240" w:lineRule="auto"/>
        <w:rPr>
          <w:rFonts w:ascii="Courier New" w:hAnsi="Courier New" w:cs="Courier New"/>
          <w:sz w:val="16"/>
          <w:szCs w:val="16"/>
          <w:lang w:val="en-US"/>
        </w:rPr>
      </w:pPr>
      <w:r w:rsidRPr="000950C6">
        <w:rPr>
          <w:rFonts w:ascii="Courier New" w:hAnsi="Courier New" w:cs="Courier New"/>
          <w:sz w:val="16"/>
          <w:szCs w:val="16"/>
          <w:lang w:val="en-US"/>
        </w:rPr>
        <w:t xml:space="preserve">        switch (this.sOrd) {</w:t>
      </w:r>
    </w:p>
    <w:p w:rsidR="0041293C" w:rsidRPr="0041293C" w:rsidRDefault="0041293C" w:rsidP="0041293C">
      <w:pPr>
        <w:spacing w:after="0" w:line="240" w:lineRule="auto"/>
        <w:rPr>
          <w:rFonts w:ascii="Courier New" w:hAnsi="Courier New" w:cs="Courier New"/>
          <w:sz w:val="16"/>
          <w:szCs w:val="16"/>
          <w:lang w:val="en-US"/>
        </w:rPr>
      </w:pPr>
      <w:r w:rsidRPr="000950C6">
        <w:rPr>
          <w:rFonts w:ascii="Courier New" w:hAnsi="Courier New" w:cs="Courier New"/>
          <w:sz w:val="16"/>
          <w:szCs w:val="16"/>
          <w:lang w:val="en-US"/>
        </w:rPr>
        <w:t xml:space="preserve">            </w:t>
      </w:r>
      <w:r w:rsidRPr="0041293C">
        <w:rPr>
          <w:rFonts w:ascii="Courier New" w:hAnsi="Courier New" w:cs="Courier New"/>
          <w:sz w:val="16"/>
          <w:szCs w:val="16"/>
          <w:lang w:val="en-US"/>
        </w:rPr>
        <w:t>case "asc":</w:t>
      </w:r>
    </w:p>
    <w:p w:rsidR="0041293C" w:rsidRPr="0041293C" w:rsidRDefault="0041293C" w:rsidP="0041293C">
      <w:pPr>
        <w:spacing w:after="0" w:line="240" w:lineRule="auto"/>
        <w:rPr>
          <w:rFonts w:ascii="Courier New" w:hAnsi="Courier New" w:cs="Courier New"/>
          <w:sz w:val="16"/>
          <w:szCs w:val="16"/>
          <w:lang w:val="en-US"/>
        </w:rPr>
      </w:pPr>
      <w:r w:rsidRPr="0041293C">
        <w:rPr>
          <w:rFonts w:ascii="Courier New" w:hAnsi="Courier New" w:cs="Courier New"/>
          <w:sz w:val="16"/>
          <w:szCs w:val="16"/>
          <w:lang w:val="en-US"/>
        </w:rPr>
        <w:t xml:space="preserve">                query.addOrderBy(CUSTOMER.NAME.asc());</w:t>
      </w:r>
    </w:p>
    <w:p w:rsidR="0041293C" w:rsidRPr="0041293C" w:rsidRDefault="0041293C" w:rsidP="0041293C">
      <w:pPr>
        <w:spacing w:after="0" w:line="240" w:lineRule="auto"/>
        <w:rPr>
          <w:rFonts w:ascii="Courier New" w:hAnsi="Courier New" w:cs="Courier New"/>
          <w:sz w:val="16"/>
          <w:szCs w:val="16"/>
          <w:lang w:val="en-US"/>
        </w:rPr>
      </w:pPr>
      <w:r w:rsidRPr="0041293C">
        <w:rPr>
          <w:rFonts w:ascii="Courier New" w:hAnsi="Courier New" w:cs="Courier New"/>
          <w:sz w:val="16"/>
          <w:szCs w:val="16"/>
          <w:lang w:val="en-US"/>
        </w:rPr>
        <w:t xml:space="preserve">                break;</w:t>
      </w:r>
    </w:p>
    <w:p w:rsidR="0041293C" w:rsidRPr="0041293C" w:rsidRDefault="0041293C" w:rsidP="0041293C">
      <w:pPr>
        <w:spacing w:after="0" w:line="240" w:lineRule="auto"/>
        <w:rPr>
          <w:rFonts w:ascii="Courier New" w:hAnsi="Courier New" w:cs="Courier New"/>
          <w:sz w:val="16"/>
          <w:szCs w:val="16"/>
          <w:lang w:val="en-US"/>
        </w:rPr>
      </w:pPr>
      <w:r w:rsidRPr="0041293C">
        <w:rPr>
          <w:rFonts w:ascii="Courier New" w:hAnsi="Courier New" w:cs="Courier New"/>
          <w:sz w:val="16"/>
          <w:szCs w:val="16"/>
          <w:lang w:val="en-US"/>
        </w:rPr>
        <w:t xml:space="preserve">            case "desc":</w:t>
      </w:r>
    </w:p>
    <w:p w:rsidR="0041293C" w:rsidRPr="0041293C" w:rsidRDefault="0041293C" w:rsidP="0041293C">
      <w:pPr>
        <w:spacing w:after="0" w:line="240" w:lineRule="auto"/>
        <w:rPr>
          <w:rFonts w:ascii="Courier New" w:hAnsi="Courier New" w:cs="Courier New"/>
          <w:sz w:val="16"/>
          <w:szCs w:val="16"/>
          <w:lang w:val="en-US"/>
        </w:rPr>
      </w:pPr>
      <w:r w:rsidRPr="0041293C">
        <w:rPr>
          <w:rFonts w:ascii="Courier New" w:hAnsi="Courier New" w:cs="Courier New"/>
          <w:sz w:val="16"/>
          <w:szCs w:val="16"/>
          <w:lang w:val="en-US"/>
        </w:rPr>
        <w:t xml:space="preserve">                query.addOrderBy(CUSTOMER.NAME.desc());</w:t>
      </w:r>
    </w:p>
    <w:p w:rsidR="0041293C" w:rsidRPr="00ED2849" w:rsidRDefault="0041293C" w:rsidP="0041293C">
      <w:pPr>
        <w:spacing w:after="0" w:line="240" w:lineRule="auto"/>
        <w:rPr>
          <w:rFonts w:ascii="Courier New" w:hAnsi="Courier New" w:cs="Courier New"/>
          <w:sz w:val="16"/>
          <w:szCs w:val="16"/>
          <w:lang w:val="en-US"/>
        </w:rPr>
      </w:pPr>
      <w:r w:rsidRPr="0041293C">
        <w:rPr>
          <w:rFonts w:ascii="Courier New" w:hAnsi="Courier New" w:cs="Courier New"/>
          <w:sz w:val="16"/>
          <w:szCs w:val="16"/>
          <w:lang w:val="en-US"/>
        </w:rPr>
        <w:t xml:space="preserve">                </w:t>
      </w:r>
      <w:r w:rsidRPr="00ED2849">
        <w:rPr>
          <w:rFonts w:ascii="Courier New" w:hAnsi="Courier New" w:cs="Courier New"/>
          <w:sz w:val="16"/>
          <w:szCs w:val="16"/>
          <w:lang w:val="en-US"/>
        </w:rPr>
        <w:t>break;</w:t>
      </w:r>
    </w:p>
    <w:p w:rsidR="0041293C" w:rsidRPr="00ED2849" w:rsidRDefault="0041293C" w:rsidP="0041293C">
      <w:pPr>
        <w:spacing w:after="0" w:line="240" w:lineRule="auto"/>
        <w:rPr>
          <w:rFonts w:ascii="Courier New" w:hAnsi="Courier New" w:cs="Courier New"/>
          <w:sz w:val="16"/>
          <w:szCs w:val="16"/>
          <w:lang w:val="en-US"/>
        </w:rPr>
      </w:pPr>
      <w:r w:rsidRPr="00ED2849">
        <w:rPr>
          <w:rFonts w:ascii="Courier New" w:hAnsi="Courier New" w:cs="Courier New"/>
          <w:sz w:val="16"/>
          <w:szCs w:val="16"/>
          <w:lang w:val="en-US"/>
        </w:rPr>
        <w:t xml:space="preserve">        }</w:t>
      </w:r>
    </w:p>
    <w:p w:rsidR="0041293C" w:rsidRPr="000950C6" w:rsidRDefault="0041293C" w:rsidP="000950C6">
      <w:pPr>
        <w:pStyle w:val="2"/>
      </w:pPr>
      <w:r w:rsidRPr="000950C6">
        <w:t xml:space="preserve">        // </w:t>
      </w:r>
      <w:r w:rsidR="000950C6">
        <w:t>limit the number of records</w:t>
      </w:r>
    </w:p>
    <w:p w:rsidR="0041293C" w:rsidRPr="0041293C" w:rsidRDefault="0041293C" w:rsidP="0041293C">
      <w:pPr>
        <w:spacing w:after="0" w:line="240" w:lineRule="auto"/>
        <w:rPr>
          <w:rFonts w:ascii="Courier New" w:hAnsi="Courier New" w:cs="Courier New"/>
          <w:sz w:val="16"/>
          <w:szCs w:val="16"/>
          <w:lang w:val="en-US"/>
        </w:rPr>
      </w:pPr>
      <w:r w:rsidRPr="000950C6">
        <w:rPr>
          <w:rFonts w:ascii="Courier New" w:hAnsi="Courier New" w:cs="Courier New"/>
          <w:sz w:val="16"/>
          <w:szCs w:val="16"/>
          <w:lang w:val="en-US"/>
        </w:rPr>
        <w:t xml:space="preserve">        </w:t>
      </w:r>
      <w:r w:rsidRPr="00ED2849">
        <w:rPr>
          <w:rFonts w:ascii="Courier New" w:hAnsi="Courier New" w:cs="Courier New"/>
          <w:sz w:val="16"/>
          <w:szCs w:val="16"/>
          <w:lang w:val="en-US"/>
        </w:rPr>
        <w:t xml:space="preserve">if (this.limit != </w:t>
      </w:r>
      <w:r w:rsidRPr="0041293C">
        <w:rPr>
          <w:rFonts w:ascii="Courier New" w:hAnsi="Courier New" w:cs="Courier New"/>
          <w:sz w:val="16"/>
          <w:szCs w:val="16"/>
          <w:lang w:val="en-US"/>
        </w:rPr>
        <w:t>0) {</w:t>
      </w:r>
    </w:p>
    <w:p w:rsidR="0041293C" w:rsidRPr="0041293C" w:rsidRDefault="0041293C" w:rsidP="0041293C">
      <w:pPr>
        <w:spacing w:after="0" w:line="240" w:lineRule="auto"/>
        <w:rPr>
          <w:rFonts w:ascii="Courier New" w:hAnsi="Courier New" w:cs="Courier New"/>
          <w:sz w:val="16"/>
          <w:szCs w:val="16"/>
          <w:lang w:val="en-US"/>
        </w:rPr>
      </w:pPr>
      <w:r w:rsidRPr="0041293C">
        <w:rPr>
          <w:rFonts w:ascii="Courier New" w:hAnsi="Courier New" w:cs="Courier New"/>
          <w:sz w:val="16"/>
          <w:szCs w:val="16"/>
          <w:lang w:val="en-US"/>
        </w:rPr>
        <w:t xml:space="preserve">            query.addLimit(this.limit);</w:t>
      </w:r>
    </w:p>
    <w:p w:rsidR="0041293C" w:rsidRPr="0041293C" w:rsidRDefault="0041293C" w:rsidP="0041293C">
      <w:pPr>
        <w:spacing w:after="0" w:line="240" w:lineRule="auto"/>
        <w:rPr>
          <w:rFonts w:ascii="Courier New" w:hAnsi="Courier New" w:cs="Courier New"/>
          <w:sz w:val="16"/>
          <w:szCs w:val="16"/>
          <w:lang w:val="en-US"/>
        </w:rPr>
      </w:pPr>
      <w:r w:rsidRPr="0041293C">
        <w:rPr>
          <w:rFonts w:ascii="Courier New" w:hAnsi="Courier New" w:cs="Courier New"/>
          <w:sz w:val="16"/>
          <w:szCs w:val="16"/>
          <w:lang w:val="en-US"/>
        </w:rPr>
        <w:t xml:space="preserve">        }</w:t>
      </w:r>
    </w:p>
    <w:p w:rsidR="0041293C" w:rsidRPr="000950C6" w:rsidRDefault="000950C6" w:rsidP="0041293C">
      <w:pPr>
        <w:spacing w:after="0" w:line="240" w:lineRule="auto"/>
        <w:rPr>
          <w:rFonts w:ascii="Courier New" w:hAnsi="Courier New" w:cs="Courier New"/>
          <w:sz w:val="16"/>
          <w:szCs w:val="16"/>
          <w:lang w:val="en-US"/>
        </w:rPr>
      </w:pPr>
      <w:r>
        <w:rPr>
          <w:rFonts w:ascii="Courier New" w:hAnsi="Courier New" w:cs="Courier New"/>
          <w:sz w:val="16"/>
          <w:szCs w:val="16"/>
          <w:lang w:val="en-US"/>
        </w:rPr>
        <w:t xml:space="preserve">        </w:t>
      </w:r>
    </w:p>
    <w:p w:rsidR="0041293C" w:rsidRPr="0041293C" w:rsidRDefault="0041293C" w:rsidP="0041293C">
      <w:pPr>
        <w:spacing w:after="0" w:line="240" w:lineRule="auto"/>
        <w:rPr>
          <w:rFonts w:ascii="Courier New" w:hAnsi="Courier New" w:cs="Courier New"/>
          <w:sz w:val="16"/>
          <w:szCs w:val="16"/>
          <w:lang w:val="en-US"/>
        </w:rPr>
      </w:pPr>
      <w:r w:rsidRPr="0041293C">
        <w:rPr>
          <w:rFonts w:ascii="Courier New" w:hAnsi="Courier New" w:cs="Courier New"/>
          <w:sz w:val="16"/>
          <w:szCs w:val="16"/>
          <w:lang w:val="en-US"/>
        </w:rPr>
        <w:t xml:space="preserve">        if (this.offset != 0) {</w:t>
      </w:r>
    </w:p>
    <w:p w:rsidR="0041293C" w:rsidRPr="0041293C" w:rsidRDefault="0041293C" w:rsidP="0041293C">
      <w:pPr>
        <w:spacing w:after="0" w:line="240" w:lineRule="auto"/>
        <w:rPr>
          <w:rFonts w:ascii="Courier New" w:hAnsi="Courier New" w:cs="Courier New"/>
          <w:sz w:val="16"/>
          <w:szCs w:val="16"/>
          <w:lang w:val="en-US"/>
        </w:rPr>
      </w:pPr>
      <w:r w:rsidRPr="0041293C">
        <w:rPr>
          <w:rFonts w:ascii="Courier New" w:hAnsi="Courier New" w:cs="Courier New"/>
          <w:sz w:val="16"/>
          <w:szCs w:val="16"/>
          <w:lang w:val="en-US"/>
        </w:rPr>
        <w:t xml:space="preserve">            query.addOffset(this.offset);</w:t>
      </w:r>
    </w:p>
    <w:p w:rsidR="0041293C" w:rsidRPr="0041293C" w:rsidRDefault="0041293C" w:rsidP="0041293C">
      <w:pPr>
        <w:spacing w:after="0" w:line="240" w:lineRule="auto"/>
        <w:rPr>
          <w:rFonts w:ascii="Courier New" w:hAnsi="Courier New" w:cs="Courier New"/>
          <w:sz w:val="16"/>
          <w:szCs w:val="16"/>
          <w:lang w:val="en-US"/>
        </w:rPr>
      </w:pPr>
      <w:r w:rsidRPr="0041293C">
        <w:rPr>
          <w:rFonts w:ascii="Courier New" w:hAnsi="Courier New" w:cs="Courier New"/>
          <w:sz w:val="16"/>
          <w:szCs w:val="16"/>
          <w:lang w:val="en-US"/>
        </w:rPr>
        <w:t xml:space="preserve">        }</w:t>
      </w:r>
    </w:p>
    <w:p w:rsidR="0041293C" w:rsidRPr="0041293C" w:rsidRDefault="0041293C" w:rsidP="000950C6">
      <w:pPr>
        <w:pStyle w:val="2"/>
      </w:pPr>
      <w:r w:rsidRPr="0041293C">
        <w:t xml:space="preserve">        // </w:t>
      </w:r>
      <w:r w:rsidR="000950C6" w:rsidRPr="000950C6">
        <w:t>return an array of maps</w:t>
      </w:r>
    </w:p>
    <w:p w:rsidR="0041293C" w:rsidRPr="000950C6" w:rsidRDefault="0041293C" w:rsidP="0041293C">
      <w:pPr>
        <w:spacing w:after="0" w:line="240" w:lineRule="auto"/>
        <w:rPr>
          <w:rFonts w:ascii="Courier New" w:hAnsi="Courier New" w:cs="Courier New"/>
          <w:sz w:val="16"/>
          <w:szCs w:val="16"/>
          <w:lang w:val="en-US"/>
        </w:rPr>
      </w:pPr>
      <w:r w:rsidRPr="0041293C">
        <w:rPr>
          <w:rFonts w:ascii="Courier New" w:hAnsi="Courier New" w:cs="Courier New"/>
          <w:sz w:val="16"/>
          <w:szCs w:val="16"/>
          <w:lang w:val="en-US"/>
        </w:rPr>
        <w:t xml:space="preserve">        </w:t>
      </w:r>
      <w:r w:rsidRPr="000950C6">
        <w:rPr>
          <w:rFonts w:ascii="Courier New" w:hAnsi="Courier New" w:cs="Courier New"/>
          <w:sz w:val="16"/>
          <w:szCs w:val="16"/>
          <w:lang w:val="en-US"/>
        </w:rPr>
        <w:t>return query.fetchMaps();</w:t>
      </w:r>
    </w:p>
    <w:p w:rsidR="0041293C" w:rsidRPr="000950C6" w:rsidRDefault="0041293C" w:rsidP="0041293C">
      <w:pPr>
        <w:spacing w:after="0" w:line="240" w:lineRule="auto"/>
        <w:rPr>
          <w:rFonts w:ascii="Courier New" w:hAnsi="Courier New" w:cs="Courier New"/>
          <w:sz w:val="16"/>
          <w:szCs w:val="16"/>
          <w:lang w:val="en-US"/>
        </w:rPr>
      </w:pPr>
      <w:r w:rsidRPr="000950C6">
        <w:rPr>
          <w:rFonts w:ascii="Courier New" w:hAnsi="Courier New" w:cs="Courier New"/>
          <w:sz w:val="16"/>
          <w:szCs w:val="16"/>
          <w:lang w:val="en-US"/>
        </w:rPr>
        <w:t xml:space="preserve">    }</w:t>
      </w:r>
    </w:p>
    <w:p w:rsidR="0041293C" w:rsidRDefault="0041293C" w:rsidP="0041293C">
      <w:pPr>
        <w:spacing w:after="0" w:line="240" w:lineRule="auto"/>
        <w:rPr>
          <w:rFonts w:ascii="Courier New" w:hAnsi="Courier New" w:cs="Courier New"/>
          <w:sz w:val="16"/>
          <w:szCs w:val="16"/>
          <w:lang w:val="en-US"/>
        </w:rPr>
      </w:pPr>
      <w:r w:rsidRPr="000950C6">
        <w:rPr>
          <w:rFonts w:ascii="Courier New" w:hAnsi="Courier New" w:cs="Courier New"/>
          <w:sz w:val="16"/>
          <w:szCs w:val="16"/>
          <w:lang w:val="en-US"/>
        </w:rPr>
        <w:t>}</w:t>
      </w:r>
    </w:p>
    <w:p w:rsidR="004C1C41" w:rsidRPr="000950C6" w:rsidRDefault="004C1C41" w:rsidP="0041293C">
      <w:pPr>
        <w:spacing w:after="0" w:line="240" w:lineRule="auto"/>
        <w:rPr>
          <w:rFonts w:ascii="Courier New" w:hAnsi="Courier New" w:cs="Courier New"/>
          <w:sz w:val="16"/>
          <w:szCs w:val="16"/>
          <w:lang w:val="en-US"/>
        </w:rPr>
      </w:pPr>
    </w:p>
    <w:p w:rsidR="00FE1D00" w:rsidRPr="003F3DC3" w:rsidRDefault="00BC5545" w:rsidP="004C1C41">
      <w:pPr>
        <w:pStyle w:val="Heading4"/>
        <w:rPr>
          <w:rFonts w:ascii="Arial" w:hAnsi="Arial" w:cs="Arial"/>
          <w:sz w:val="24"/>
          <w:szCs w:val="24"/>
          <w:lang w:val="en-US"/>
        </w:rPr>
      </w:pPr>
      <w:proofErr w:type="spellStart"/>
      <w:r>
        <w:rPr>
          <w:rFonts w:ascii="Arial" w:hAnsi="Arial" w:cs="Arial"/>
          <w:sz w:val="24"/>
          <w:szCs w:val="24"/>
          <w:lang w:val="en-US"/>
        </w:rPr>
        <w:t>CustomerManager</w:t>
      </w:r>
      <w:proofErr w:type="spellEnd"/>
      <w:r>
        <w:rPr>
          <w:rFonts w:ascii="Arial" w:hAnsi="Arial" w:cs="Arial"/>
          <w:sz w:val="24"/>
          <w:szCs w:val="24"/>
          <w:lang w:val="en-US"/>
        </w:rPr>
        <w:t xml:space="preserve"> Class</w:t>
      </w:r>
    </w:p>
    <w:p w:rsidR="00FE1D00" w:rsidRDefault="00BC5545" w:rsidP="00FE1D00">
      <w:pPr>
        <w:jc w:val="both"/>
        <w:rPr>
          <w:rFonts w:ascii="Arial" w:hAnsi="Arial" w:cs="Arial"/>
          <w:sz w:val="24"/>
          <w:szCs w:val="24"/>
          <w:lang w:val="en-US"/>
        </w:rPr>
      </w:pPr>
      <w:r>
        <w:rPr>
          <w:rFonts w:ascii="Arial" w:hAnsi="Arial" w:cs="Arial"/>
          <w:sz w:val="24"/>
          <w:szCs w:val="24"/>
          <w:lang w:val="en-US"/>
        </w:rPr>
        <w:t>T</w:t>
      </w:r>
      <w:r w:rsidR="00E0416E" w:rsidRPr="003F3DC3">
        <w:rPr>
          <w:rFonts w:ascii="Arial" w:hAnsi="Arial" w:cs="Arial"/>
          <w:sz w:val="24"/>
          <w:szCs w:val="24"/>
          <w:lang w:val="en-US"/>
        </w:rPr>
        <w:t xml:space="preserve">he </w:t>
      </w:r>
      <w:proofErr w:type="spellStart"/>
      <w:r w:rsidR="00E0416E" w:rsidRPr="003F3DC3">
        <w:rPr>
          <w:rFonts w:ascii="Arial" w:hAnsi="Arial" w:cs="Arial"/>
          <w:sz w:val="24"/>
          <w:szCs w:val="24"/>
          <w:lang w:val="en-US"/>
        </w:rPr>
        <w:t>CustomerManager</w:t>
      </w:r>
      <w:proofErr w:type="spellEnd"/>
      <w:r w:rsidR="00E0416E" w:rsidRPr="003F3DC3">
        <w:rPr>
          <w:rFonts w:ascii="Arial" w:hAnsi="Arial" w:cs="Arial"/>
          <w:sz w:val="24"/>
          <w:szCs w:val="24"/>
          <w:lang w:val="en-US"/>
        </w:rPr>
        <w:t xml:space="preserve"> class that</w:t>
      </w:r>
      <w:r>
        <w:rPr>
          <w:rFonts w:ascii="Arial" w:hAnsi="Arial" w:cs="Arial"/>
          <w:sz w:val="24"/>
          <w:szCs w:val="24"/>
          <w:lang w:val="en-US"/>
        </w:rPr>
        <w:t xml:space="preserve"> is defined next</w:t>
      </w:r>
      <w:r w:rsidR="00E0416E" w:rsidRPr="003F3DC3">
        <w:rPr>
          <w:rFonts w:ascii="Arial" w:hAnsi="Arial" w:cs="Arial"/>
          <w:sz w:val="24"/>
          <w:szCs w:val="24"/>
          <w:lang w:val="en-US"/>
        </w:rPr>
        <w:t xml:space="preserve"> is a kind of business layer between the corresponding controller and the database. </w:t>
      </w:r>
      <w:r w:rsidRPr="003F3DC3">
        <w:rPr>
          <w:rFonts w:ascii="Arial" w:hAnsi="Arial" w:cs="Arial"/>
          <w:sz w:val="24"/>
          <w:szCs w:val="24"/>
          <w:lang w:val="en-US"/>
        </w:rPr>
        <w:t xml:space="preserve">We will </w:t>
      </w:r>
      <w:r>
        <w:rPr>
          <w:rFonts w:ascii="Arial" w:hAnsi="Arial" w:cs="Arial"/>
          <w:sz w:val="24"/>
          <w:szCs w:val="24"/>
          <w:lang w:val="en-US"/>
        </w:rPr>
        <w:t xml:space="preserve">use it for </w:t>
      </w:r>
      <w:r w:rsidRPr="003F3DC3">
        <w:rPr>
          <w:rFonts w:ascii="Arial" w:hAnsi="Arial" w:cs="Arial"/>
          <w:sz w:val="24"/>
          <w:szCs w:val="24"/>
          <w:lang w:val="en-US"/>
        </w:rPr>
        <w:t>add</w:t>
      </w:r>
      <w:r>
        <w:rPr>
          <w:rFonts w:ascii="Arial" w:hAnsi="Arial" w:cs="Arial"/>
          <w:sz w:val="24"/>
          <w:szCs w:val="24"/>
          <w:lang w:val="en-US"/>
        </w:rPr>
        <w:t>ing</w:t>
      </w:r>
      <w:r w:rsidRPr="003F3DC3">
        <w:rPr>
          <w:rFonts w:ascii="Arial" w:hAnsi="Arial" w:cs="Arial"/>
          <w:sz w:val="24"/>
          <w:szCs w:val="24"/>
          <w:lang w:val="en-US"/>
        </w:rPr>
        <w:t>, edit</w:t>
      </w:r>
      <w:r>
        <w:rPr>
          <w:rFonts w:ascii="Arial" w:hAnsi="Arial" w:cs="Arial"/>
          <w:sz w:val="24"/>
          <w:szCs w:val="24"/>
          <w:lang w:val="en-US"/>
        </w:rPr>
        <w:t>ing</w:t>
      </w:r>
      <w:r w:rsidRPr="003F3DC3">
        <w:rPr>
          <w:rFonts w:ascii="Arial" w:hAnsi="Arial" w:cs="Arial"/>
          <w:sz w:val="24"/>
          <w:szCs w:val="24"/>
          <w:lang w:val="en-US"/>
        </w:rPr>
        <w:t xml:space="preserve"> and delet</w:t>
      </w:r>
      <w:r>
        <w:rPr>
          <w:rFonts w:ascii="Arial" w:hAnsi="Arial" w:cs="Arial"/>
          <w:sz w:val="24"/>
          <w:szCs w:val="24"/>
          <w:lang w:val="en-US"/>
        </w:rPr>
        <w:t>ing</w:t>
      </w:r>
      <w:r w:rsidRPr="003F3DC3">
        <w:rPr>
          <w:rFonts w:ascii="Arial" w:hAnsi="Arial" w:cs="Arial"/>
          <w:sz w:val="24"/>
          <w:szCs w:val="24"/>
          <w:lang w:val="en-US"/>
        </w:rPr>
        <w:t xml:space="preserve"> a customer</w:t>
      </w:r>
      <w:r>
        <w:rPr>
          <w:rFonts w:ascii="Arial" w:hAnsi="Arial" w:cs="Arial"/>
          <w:sz w:val="24"/>
          <w:szCs w:val="24"/>
          <w:lang w:val="en-US"/>
        </w:rPr>
        <w:t>. A</w:t>
      </w:r>
      <w:r w:rsidRPr="003F3DC3">
        <w:rPr>
          <w:rFonts w:ascii="Arial" w:hAnsi="Arial" w:cs="Arial"/>
          <w:sz w:val="24"/>
          <w:szCs w:val="24"/>
          <w:lang w:val="en-US"/>
        </w:rPr>
        <w:t xml:space="preserve">ll </w:t>
      </w:r>
      <w:r w:rsidR="00E0416E" w:rsidRPr="003F3DC3">
        <w:rPr>
          <w:rFonts w:ascii="Arial" w:hAnsi="Arial" w:cs="Arial"/>
          <w:sz w:val="24"/>
          <w:szCs w:val="24"/>
          <w:lang w:val="en-US"/>
        </w:rPr>
        <w:t xml:space="preserve">operations in this layer </w:t>
      </w:r>
      <w:r>
        <w:rPr>
          <w:rFonts w:ascii="Arial" w:hAnsi="Arial" w:cs="Arial"/>
          <w:sz w:val="24"/>
          <w:szCs w:val="24"/>
          <w:lang w:val="en-US"/>
        </w:rPr>
        <w:t xml:space="preserve">will be performed </w:t>
      </w:r>
      <w:r w:rsidR="00E0416E" w:rsidRPr="003F3DC3">
        <w:rPr>
          <w:rFonts w:ascii="Arial" w:hAnsi="Arial" w:cs="Arial"/>
          <w:sz w:val="24"/>
          <w:szCs w:val="24"/>
          <w:lang w:val="en-US"/>
        </w:rPr>
        <w:t xml:space="preserve">in a </w:t>
      </w:r>
      <w:r>
        <w:rPr>
          <w:rFonts w:ascii="Arial" w:hAnsi="Arial" w:cs="Arial"/>
          <w:sz w:val="24"/>
          <w:szCs w:val="24"/>
          <w:lang w:val="en-US"/>
        </w:rPr>
        <w:t xml:space="preserve">Snapshot-level </w:t>
      </w:r>
      <w:r w:rsidR="00E0416E" w:rsidRPr="003F3DC3">
        <w:rPr>
          <w:rFonts w:ascii="Arial" w:hAnsi="Arial" w:cs="Arial"/>
          <w:sz w:val="24"/>
          <w:szCs w:val="24"/>
          <w:lang w:val="en-US"/>
        </w:rPr>
        <w:t>transaction.</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package ru.ibase.fbjavaex.managers;</w:t>
      </w:r>
    </w:p>
    <w:p w:rsidR="009C7CC7" w:rsidRPr="009C7CC7" w:rsidRDefault="009C7CC7" w:rsidP="009C7CC7">
      <w:pPr>
        <w:spacing w:after="0" w:line="240" w:lineRule="auto"/>
        <w:rPr>
          <w:rFonts w:ascii="Courier New" w:hAnsi="Courier New" w:cs="Courier New"/>
          <w:sz w:val="16"/>
          <w:szCs w:val="16"/>
          <w:lang w:val="en-US"/>
        </w:rPr>
      </w:pP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import org.jooq.DSLContext;</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import org.springframework.beans.factory.annotation.Autowired;</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import org.springframework.transaction.annotation.Transactional;</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import org.springframework.transaction.annotation.Propagation;</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import org.springframework.transaction.annotation.Isolation;</w:t>
      </w:r>
    </w:p>
    <w:p w:rsidR="009C7CC7" w:rsidRPr="009C7CC7" w:rsidRDefault="009C7CC7" w:rsidP="009C7CC7">
      <w:pPr>
        <w:spacing w:after="0" w:line="240" w:lineRule="auto"/>
        <w:rPr>
          <w:rFonts w:ascii="Courier New" w:hAnsi="Courier New" w:cs="Courier New"/>
          <w:sz w:val="16"/>
          <w:szCs w:val="16"/>
          <w:lang w:val="en-US"/>
        </w:rPr>
      </w:pP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import static ru.ibase.fbjavaex.exampledb.Tables.CUSTOMER;</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import static ru.ibase.fbjavaex.exampledb.Sequences.GEN_CUSTOMER_ID;</w:t>
      </w:r>
    </w:p>
    <w:p w:rsidR="009C7CC7" w:rsidRPr="009C7CC7" w:rsidRDefault="009C7CC7" w:rsidP="009C7CC7">
      <w:pPr>
        <w:spacing w:after="0" w:line="240" w:lineRule="auto"/>
        <w:rPr>
          <w:rFonts w:ascii="Courier New" w:hAnsi="Courier New" w:cs="Courier New"/>
          <w:sz w:val="16"/>
          <w:szCs w:val="16"/>
          <w:lang w:val="en-US"/>
        </w:rPr>
      </w:pPr>
    </w:p>
    <w:p w:rsidR="009C7CC7" w:rsidRPr="009C7CC7" w:rsidRDefault="009C7CC7" w:rsidP="009C7CC7">
      <w:pPr>
        <w:pStyle w:val="2"/>
      </w:pPr>
      <w:r w:rsidRPr="009C7CC7">
        <w:t>/**</w:t>
      </w:r>
    </w:p>
    <w:p w:rsidR="009C7CC7" w:rsidRPr="009C7CC7" w:rsidRDefault="009C7CC7" w:rsidP="009C7CC7">
      <w:pPr>
        <w:pStyle w:val="2"/>
      </w:pPr>
      <w:r>
        <w:t xml:space="preserve"> * Customer manager</w:t>
      </w:r>
    </w:p>
    <w:p w:rsidR="009C7CC7" w:rsidRPr="009C7CC7" w:rsidRDefault="009C7CC7" w:rsidP="009C7CC7">
      <w:pPr>
        <w:pStyle w:val="2"/>
      </w:pPr>
      <w:r w:rsidRPr="009C7CC7">
        <w:t xml:space="preserve"> *</w:t>
      </w:r>
    </w:p>
    <w:p w:rsidR="009C7CC7" w:rsidRPr="009C7CC7" w:rsidRDefault="009C7CC7" w:rsidP="009C7CC7">
      <w:pPr>
        <w:pStyle w:val="2"/>
      </w:pPr>
      <w:r w:rsidRPr="009C7CC7">
        <w:t xml:space="preserve"> * @author Simonov Denis</w:t>
      </w:r>
    </w:p>
    <w:p w:rsidR="009C7CC7" w:rsidRPr="009C7CC7" w:rsidRDefault="009C7CC7" w:rsidP="009C7CC7">
      <w:pPr>
        <w:pStyle w:val="2"/>
      </w:pPr>
      <w:r w:rsidRPr="009C7CC7">
        <w:t xml:space="preserve"> */</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public class CustomerManager {</w:t>
      </w:r>
    </w:p>
    <w:p w:rsidR="009C7CC7" w:rsidRPr="009C7CC7" w:rsidRDefault="009C7CC7" w:rsidP="009C7CC7">
      <w:pPr>
        <w:spacing w:after="0" w:line="240" w:lineRule="auto"/>
        <w:rPr>
          <w:rFonts w:ascii="Courier New" w:hAnsi="Courier New" w:cs="Courier New"/>
          <w:sz w:val="16"/>
          <w:szCs w:val="16"/>
          <w:lang w:val="en-US"/>
        </w:rPr>
      </w:pP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@Autowired(required = true)</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private DSLContext dsl;</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w:t>
      </w:r>
    </w:p>
    <w:p w:rsidR="009C7CC7" w:rsidRPr="009C7CC7" w:rsidRDefault="009C7CC7" w:rsidP="009C7CC7">
      <w:pPr>
        <w:pStyle w:val="2"/>
      </w:pPr>
      <w:r w:rsidRPr="009C7CC7">
        <w:t xml:space="preserve">    /**</w:t>
      </w:r>
    </w:p>
    <w:p w:rsidR="009C7CC7" w:rsidRPr="009C7CC7" w:rsidRDefault="009C7CC7" w:rsidP="009C7CC7">
      <w:pPr>
        <w:pStyle w:val="2"/>
      </w:pPr>
      <w:r w:rsidRPr="009C7CC7">
        <w:t xml:space="preserve">     * </w:t>
      </w:r>
      <w:r>
        <w:t>Adding a c</w:t>
      </w:r>
      <w:r w:rsidRPr="009C7CC7">
        <w:t>ustomer</w:t>
      </w:r>
    </w:p>
    <w:p w:rsidR="009C7CC7" w:rsidRPr="009C7CC7" w:rsidRDefault="009C7CC7" w:rsidP="009C7CC7">
      <w:pPr>
        <w:pStyle w:val="2"/>
      </w:pPr>
      <w:r w:rsidRPr="009C7CC7">
        <w:t xml:space="preserve">     * </w:t>
      </w:r>
    </w:p>
    <w:p w:rsidR="009C7CC7" w:rsidRPr="009C7CC7" w:rsidRDefault="009C7CC7" w:rsidP="009C7CC7">
      <w:pPr>
        <w:pStyle w:val="2"/>
      </w:pPr>
      <w:r w:rsidRPr="009C7CC7">
        <w:t xml:space="preserve">     * @param name</w:t>
      </w:r>
    </w:p>
    <w:p w:rsidR="009C7CC7" w:rsidRPr="009C7CC7" w:rsidRDefault="009C7CC7" w:rsidP="009C7CC7">
      <w:pPr>
        <w:pStyle w:val="2"/>
      </w:pPr>
      <w:r w:rsidRPr="009C7CC7">
        <w:t xml:space="preserve">     * @param address</w:t>
      </w:r>
    </w:p>
    <w:p w:rsidR="009C7CC7" w:rsidRPr="009C7CC7" w:rsidRDefault="009C7CC7" w:rsidP="009C7CC7">
      <w:pPr>
        <w:pStyle w:val="2"/>
      </w:pPr>
      <w:r w:rsidRPr="009C7CC7">
        <w:t xml:space="preserve">     * @param zipcode</w:t>
      </w:r>
    </w:p>
    <w:p w:rsidR="009C7CC7" w:rsidRPr="009C7CC7" w:rsidRDefault="009C7CC7" w:rsidP="009C7CC7">
      <w:pPr>
        <w:pStyle w:val="2"/>
      </w:pPr>
      <w:r w:rsidRPr="009C7CC7">
        <w:t xml:space="preserve">     * @param phone </w:t>
      </w:r>
    </w:p>
    <w:p w:rsidR="009C7CC7" w:rsidRPr="009C7CC7" w:rsidRDefault="009C7CC7" w:rsidP="009C7CC7">
      <w:pPr>
        <w:pStyle w:val="2"/>
      </w:pPr>
      <w:r w:rsidRPr="009C7CC7">
        <w:t xml:space="preserve">     */</w:t>
      </w:r>
    </w:p>
    <w:p w:rsidR="009C7CC7" w:rsidRPr="009C7CC7" w:rsidRDefault="009C7CC7" w:rsidP="009C7CC7">
      <w:pPr>
        <w:pStyle w:val="1"/>
      </w:pPr>
      <w:r w:rsidRPr="009C7CC7">
        <w:t xml:space="preserve">    @Transactional(propagation = Propagation.REQUIRED, </w:t>
      </w:r>
    </w:p>
    <w:p w:rsidR="009C7CC7" w:rsidRPr="009C7CC7" w:rsidRDefault="009C7CC7" w:rsidP="009C7CC7">
      <w:pPr>
        <w:pStyle w:val="1"/>
      </w:pPr>
      <w:r w:rsidRPr="009C7CC7">
        <w:t xml:space="preserve">                   isolation = Isolation.REPEATABLE_READ)  </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public void create(String name, String address, String zipcode, String phone) {</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if (zipcode != null) {</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if (zipcode.trim().isEmpty()) {</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zipcode = null;</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        </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int customerId = this.dsl.nextval(GEN_CUSTOMER_ID).intValue();</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this.dsl</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.insertInto(CUSTOMER,</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CUSTOMER.CUSTOMER_ID,</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CUSTOMER.NAME,</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CUSTOMER.ADDRESS,</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CUSTOMER.ZIPCODE,</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CUSTOMER.PHONE)</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.values(</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customerId,</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name,</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address,</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zipcode,</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phone</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.execute();</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w:t>
      </w:r>
    </w:p>
    <w:p w:rsidR="009C7CC7" w:rsidRPr="009C7CC7" w:rsidRDefault="009C7CC7" w:rsidP="009C7CC7">
      <w:pPr>
        <w:spacing w:after="0" w:line="240" w:lineRule="auto"/>
        <w:rPr>
          <w:rFonts w:ascii="Courier New" w:hAnsi="Courier New" w:cs="Courier New"/>
          <w:sz w:val="16"/>
          <w:szCs w:val="16"/>
          <w:lang w:val="en-US"/>
        </w:rPr>
      </w:pPr>
    </w:p>
    <w:p w:rsidR="009C7CC7" w:rsidRPr="009C7CC7" w:rsidRDefault="009C7CC7" w:rsidP="009C7CC7">
      <w:pPr>
        <w:pStyle w:val="2"/>
      </w:pPr>
      <w:r w:rsidRPr="009C7CC7">
        <w:t xml:space="preserve">    /**</w:t>
      </w:r>
    </w:p>
    <w:p w:rsidR="009C7CC7" w:rsidRPr="009C7CC7" w:rsidRDefault="009C7CC7" w:rsidP="009C7CC7">
      <w:pPr>
        <w:pStyle w:val="2"/>
      </w:pPr>
      <w:r>
        <w:t xml:space="preserve">     * Editing a customer</w:t>
      </w:r>
    </w:p>
    <w:p w:rsidR="009C7CC7" w:rsidRPr="009C7CC7" w:rsidRDefault="009C7CC7" w:rsidP="009C7CC7">
      <w:pPr>
        <w:pStyle w:val="2"/>
      </w:pPr>
      <w:r w:rsidRPr="009C7CC7">
        <w:t xml:space="preserve">     * </w:t>
      </w:r>
    </w:p>
    <w:p w:rsidR="009C7CC7" w:rsidRPr="009C7CC7" w:rsidRDefault="009C7CC7" w:rsidP="009C7CC7">
      <w:pPr>
        <w:pStyle w:val="2"/>
      </w:pPr>
      <w:r w:rsidRPr="009C7CC7">
        <w:t xml:space="preserve">     * @param customerId</w:t>
      </w:r>
    </w:p>
    <w:p w:rsidR="009C7CC7" w:rsidRPr="009C7CC7" w:rsidRDefault="009C7CC7" w:rsidP="009C7CC7">
      <w:pPr>
        <w:pStyle w:val="2"/>
      </w:pPr>
      <w:r w:rsidRPr="009C7CC7">
        <w:t xml:space="preserve">     * @param name</w:t>
      </w:r>
    </w:p>
    <w:p w:rsidR="009C7CC7" w:rsidRPr="009C7CC7" w:rsidRDefault="009C7CC7" w:rsidP="009C7CC7">
      <w:pPr>
        <w:pStyle w:val="2"/>
      </w:pPr>
      <w:r w:rsidRPr="009C7CC7">
        <w:t xml:space="preserve">     * @param address</w:t>
      </w:r>
    </w:p>
    <w:p w:rsidR="009C7CC7" w:rsidRPr="009C7CC7" w:rsidRDefault="009C7CC7" w:rsidP="009C7CC7">
      <w:pPr>
        <w:pStyle w:val="2"/>
      </w:pPr>
      <w:r w:rsidRPr="009C7CC7">
        <w:t xml:space="preserve">     * @param zipcode</w:t>
      </w:r>
    </w:p>
    <w:p w:rsidR="009C7CC7" w:rsidRPr="009C7CC7" w:rsidRDefault="009C7CC7" w:rsidP="009C7CC7">
      <w:pPr>
        <w:pStyle w:val="2"/>
      </w:pPr>
      <w:r w:rsidRPr="009C7CC7">
        <w:t xml:space="preserve">     * @param phone </w:t>
      </w:r>
    </w:p>
    <w:p w:rsidR="009C7CC7" w:rsidRPr="009C7CC7" w:rsidRDefault="009C7CC7" w:rsidP="009C7CC7">
      <w:pPr>
        <w:pStyle w:val="2"/>
      </w:pPr>
      <w:r w:rsidRPr="009C7CC7">
        <w:t xml:space="preserve">     */</w:t>
      </w:r>
    </w:p>
    <w:p w:rsidR="009C7CC7" w:rsidRPr="009C7CC7" w:rsidRDefault="009C7CC7" w:rsidP="009C7CC7">
      <w:pPr>
        <w:pStyle w:val="1"/>
      </w:pPr>
      <w:r w:rsidRPr="009C7CC7">
        <w:t xml:space="preserve">    @Transactional(propagation = Propagation.REQUIRED, </w:t>
      </w:r>
    </w:p>
    <w:p w:rsidR="009C7CC7" w:rsidRPr="009C7CC7" w:rsidRDefault="009C7CC7" w:rsidP="009C7CC7">
      <w:pPr>
        <w:pStyle w:val="1"/>
      </w:pPr>
      <w:r w:rsidRPr="009C7CC7">
        <w:t xml:space="preserve">                   isolation = Isolation.REPEATABLE_READ)      </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public void edit(int customerId, String name, String address, </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String zipcode, String phone) {</w:t>
      </w:r>
    </w:p>
    <w:p w:rsidR="009C7CC7" w:rsidRPr="009C7CC7" w:rsidRDefault="009C7CC7" w:rsidP="009C7CC7">
      <w:pPr>
        <w:spacing w:after="0" w:line="240" w:lineRule="auto"/>
        <w:rPr>
          <w:rFonts w:ascii="Courier New" w:hAnsi="Courier New" w:cs="Courier New"/>
          <w:sz w:val="16"/>
          <w:szCs w:val="16"/>
          <w:lang w:val="en-US"/>
        </w:rPr>
      </w:pP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if (zipcode != null) {</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if (zipcode.trim().isEmpty()) {</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zipcode = null;</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lastRenderedPageBreak/>
        <w:t xml:space="preserve">            }</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this.dsl.update(CUSTOMER)</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.set(CUSTOMER.NAME, name)</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.set(CUSTOMER.ADDRESS, address)</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.set(CUSTOMER.ZIPCODE, zipcode)</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.set(CUSTOMER.PHONE, phone)</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.where(CUSTOMER.CUSTOMER_ID.eq(customerId))</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.execute();</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w:t>
      </w:r>
    </w:p>
    <w:p w:rsidR="009C7CC7" w:rsidRPr="009C7CC7" w:rsidRDefault="009C7CC7" w:rsidP="009C7CC7">
      <w:pPr>
        <w:spacing w:after="0" w:line="240" w:lineRule="auto"/>
        <w:rPr>
          <w:rFonts w:ascii="Courier New" w:hAnsi="Courier New" w:cs="Courier New"/>
          <w:sz w:val="16"/>
          <w:szCs w:val="16"/>
          <w:lang w:val="en-US"/>
        </w:rPr>
      </w:pPr>
    </w:p>
    <w:p w:rsidR="009C7CC7" w:rsidRPr="009C7CC7" w:rsidRDefault="009C7CC7" w:rsidP="009C7CC7">
      <w:pPr>
        <w:pStyle w:val="2"/>
      </w:pPr>
      <w:r w:rsidRPr="009C7CC7">
        <w:t xml:space="preserve">    /**</w:t>
      </w:r>
    </w:p>
    <w:p w:rsidR="009C7CC7" w:rsidRPr="009C7CC7" w:rsidRDefault="009C7CC7" w:rsidP="009C7CC7">
      <w:pPr>
        <w:pStyle w:val="2"/>
      </w:pPr>
      <w:r>
        <w:t xml:space="preserve">     * Deleting a customer</w:t>
      </w:r>
    </w:p>
    <w:p w:rsidR="009C7CC7" w:rsidRPr="009C7CC7" w:rsidRDefault="009C7CC7" w:rsidP="009C7CC7">
      <w:pPr>
        <w:pStyle w:val="2"/>
      </w:pPr>
      <w:r w:rsidRPr="009C7CC7">
        <w:t xml:space="preserve">     * </w:t>
      </w:r>
    </w:p>
    <w:p w:rsidR="009C7CC7" w:rsidRPr="009C7CC7" w:rsidRDefault="009C7CC7" w:rsidP="009C7CC7">
      <w:pPr>
        <w:pStyle w:val="2"/>
      </w:pPr>
      <w:r w:rsidRPr="009C7CC7">
        <w:t xml:space="preserve">     * @param customerId </w:t>
      </w:r>
    </w:p>
    <w:p w:rsidR="009C7CC7" w:rsidRPr="009C7CC7" w:rsidRDefault="009C7CC7" w:rsidP="009C7CC7">
      <w:pPr>
        <w:pStyle w:val="2"/>
      </w:pPr>
      <w:r w:rsidRPr="009C7CC7">
        <w:t xml:space="preserve">     */</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@Transactional(propagation = Propagation.REQUIRED, </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isolation = Isolation.REPEATABLE_READ)    </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public void delete(int customerId) {</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this.dsl.deleteFrom(CUSTOMER)</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.where(CUSTOMER.CUSTOMER_ID.eq(customerId))</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.execute();</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w:t>
      </w:r>
    </w:p>
    <w:p w:rsid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w:t>
      </w:r>
    </w:p>
    <w:p w:rsidR="00FE0877" w:rsidRPr="009C7CC7" w:rsidRDefault="00FE0877" w:rsidP="009C7CC7">
      <w:pPr>
        <w:spacing w:after="0" w:line="240" w:lineRule="auto"/>
        <w:rPr>
          <w:rFonts w:ascii="Courier New" w:hAnsi="Courier New" w:cs="Courier New"/>
          <w:sz w:val="16"/>
          <w:szCs w:val="16"/>
          <w:lang w:val="en-US"/>
        </w:rPr>
      </w:pPr>
    </w:p>
    <w:p w:rsidR="00FE1D00" w:rsidRPr="003F3DC3" w:rsidRDefault="00BE65F7" w:rsidP="00FE0877">
      <w:pPr>
        <w:pStyle w:val="Heading4"/>
        <w:rPr>
          <w:rFonts w:ascii="Arial" w:hAnsi="Arial" w:cs="Arial"/>
          <w:sz w:val="24"/>
          <w:szCs w:val="24"/>
          <w:lang w:val="en-US"/>
        </w:rPr>
      </w:pPr>
      <w:r>
        <w:rPr>
          <w:rFonts w:ascii="Arial" w:hAnsi="Arial" w:cs="Arial"/>
          <w:sz w:val="24"/>
          <w:szCs w:val="24"/>
          <w:lang w:val="en-US"/>
        </w:rPr>
        <w:t>Customer Controller</w:t>
      </w:r>
    </w:p>
    <w:p w:rsidR="00D66BF9" w:rsidRDefault="00E0416E" w:rsidP="00FE1D00">
      <w:pPr>
        <w:jc w:val="both"/>
        <w:rPr>
          <w:rFonts w:ascii="Arial" w:hAnsi="Arial" w:cs="Arial"/>
          <w:sz w:val="24"/>
          <w:szCs w:val="24"/>
          <w:lang w:val="en-US"/>
        </w:rPr>
      </w:pPr>
      <w:r w:rsidRPr="003F3DC3">
        <w:rPr>
          <w:rFonts w:ascii="Arial" w:hAnsi="Arial" w:cs="Arial"/>
          <w:sz w:val="24"/>
          <w:szCs w:val="24"/>
          <w:lang w:val="en-US"/>
        </w:rPr>
        <w:t xml:space="preserve">Controller classes start with the @Controller annotation. </w:t>
      </w:r>
      <w:r w:rsidR="00D66BF9">
        <w:rPr>
          <w:rFonts w:ascii="Arial" w:hAnsi="Arial" w:cs="Arial"/>
          <w:sz w:val="24"/>
          <w:szCs w:val="24"/>
          <w:lang w:val="en-US"/>
        </w:rPr>
        <w:t xml:space="preserve">The </w:t>
      </w:r>
      <w:r w:rsidRPr="003F3DC3">
        <w:rPr>
          <w:rFonts w:ascii="Arial" w:hAnsi="Arial" w:cs="Arial"/>
          <w:sz w:val="24"/>
          <w:szCs w:val="24"/>
          <w:lang w:val="en-US"/>
        </w:rPr>
        <w:t>@</w:t>
      </w:r>
      <w:proofErr w:type="spellStart"/>
      <w:r w:rsidRPr="003F3DC3">
        <w:rPr>
          <w:rFonts w:ascii="Arial" w:hAnsi="Arial" w:cs="Arial"/>
          <w:sz w:val="24"/>
          <w:szCs w:val="24"/>
          <w:lang w:val="en-US"/>
        </w:rPr>
        <w:t>RequestMapping</w:t>
      </w:r>
      <w:proofErr w:type="spellEnd"/>
      <w:r w:rsidRPr="003F3DC3">
        <w:rPr>
          <w:rFonts w:ascii="Arial" w:hAnsi="Arial" w:cs="Arial"/>
          <w:sz w:val="24"/>
          <w:szCs w:val="24"/>
          <w:lang w:val="en-US"/>
        </w:rPr>
        <w:t xml:space="preserve"> annotation </w:t>
      </w:r>
      <w:r w:rsidR="00D66BF9">
        <w:rPr>
          <w:rFonts w:ascii="Arial" w:hAnsi="Arial" w:cs="Arial"/>
          <w:sz w:val="24"/>
          <w:szCs w:val="24"/>
          <w:lang w:val="en-US"/>
        </w:rPr>
        <w:t>preceding</w:t>
      </w:r>
      <w:r w:rsidR="00D66BF9" w:rsidRPr="003F3DC3">
        <w:rPr>
          <w:rFonts w:ascii="Arial" w:hAnsi="Arial" w:cs="Arial"/>
          <w:sz w:val="24"/>
          <w:szCs w:val="24"/>
          <w:lang w:val="en-US"/>
        </w:rPr>
        <w:t xml:space="preserve"> </w:t>
      </w:r>
      <w:r w:rsidRPr="003F3DC3">
        <w:rPr>
          <w:rFonts w:ascii="Arial" w:hAnsi="Arial" w:cs="Arial"/>
          <w:sz w:val="24"/>
          <w:szCs w:val="24"/>
          <w:lang w:val="en-US"/>
        </w:rPr>
        <w:t xml:space="preserve">the method </w:t>
      </w:r>
      <w:r w:rsidR="00D66BF9">
        <w:rPr>
          <w:rFonts w:ascii="Arial" w:hAnsi="Arial" w:cs="Arial"/>
          <w:sz w:val="24"/>
          <w:szCs w:val="24"/>
          <w:lang w:val="en-US"/>
        </w:rPr>
        <w:t>is necessary for directing the actions of the controller, for</w:t>
      </w:r>
      <w:r w:rsidRPr="003F3DC3">
        <w:rPr>
          <w:rFonts w:ascii="Arial" w:hAnsi="Arial" w:cs="Arial"/>
          <w:sz w:val="24"/>
          <w:szCs w:val="24"/>
          <w:lang w:val="en-US"/>
        </w:rPr>
        <w:t xml:space="preserve"> specify</w:t>
      </w:r>
      <w:r w:rsidR="00D66BF9">
        <w:rPr>
          <w:rFonts w:ascii="Arial" w:hAnsi="Arial" w:cs="Arial"/>
          <w:sz w:val="24"/>
          <w:szCs w:val="24"/>
          <w:lang w:val="en-US"/>
        </w:rPr>
        <w:t>ing</w:t>
      </w:r>
      <w:r w:rsidRPr="003F3DC3">
        <w:rPr>
          <w:rFonts w:ascii="Arial" w:hAnsi="Arial" w:cs="Arial"/>
          <w:sz w:val="24"/>
          <w:szCs w:val="24"/>
          <w:lang w:val="en-US"/>
        </w:rPr>
        <w:t xml:space="preserve"> the path that will be used to call the action. </w:t>
      </w:r>
    </w:p>
    <w:p w:rsidR="00D36939" w:rsidRPr="00FE0877" w:rsidRDefault="00D36939" w:rsidP="00FE0877">
      <w:pPr>
        <w:pStyle w:val="ListParagraph"/>
        <w:numPr>
          <w:ilvl w:val="0"/>
          <w:numId w:val="14"/>
        </w:numPr>
        <w:jc w:val="both"/>
        <w:rPr>
          <w:rFonts w:ascii="Arial" w:hAnsi="Arial" w:cs="Arial"/>
          <w:sz w:val="24"/>
          <w:szCs w:val="24"/>
          <w:lang w:val="en-US"/>
        </w:rPr>
      </w:pPr>
      <w:r w:rsidRPr="00FE0877">
        <w:rPr>
          <w:rFonts w:ascii="Arial" w:hAnsi="Arial" w:cs="Arial"/>
          <w:sz w:val="24"/>
          <w:szCs w:val="24"/>
          <w:lang w:val="en-US"/>
        </w:rPr>
        <w:t xml:space="preserve">The path is specified in the value attribute. </w:t>
      </w:r>
    </w:p>
    <w:p w:rsidR="00D36939" w:rsidRPr="00FE0877" w:rsidRDefault="00D36939" w:rsidP="00FE0877">
      <w:pPr>
        <w:pStyle w:val="ListParagraph"/>
        <w:numPr>
          <w:ilvl w:val="0"/>
          <w:numId w:val="14"/>
        </w:numPr>
        <w:jc w:val="both"/>
        <w:rPr>
          <w:rFonts w:ascii="Arial" w:hAnsi="Arial" w:cs="Arial"/>
          <w:sz w:val="24"/>
          <w:szCs w:val="24"/>
          <w:lang w:val="en-US"/>
        </w:rPr>
      </w:pPr>
      <w:r w:rsidRPr="00FE0877">
        <w:rPr>
          <w:rFonts w:ascii="Arial" w:hAnsi="Arial" w:cs="Arial"/>
          <w:sz w:val="24"/>
          <w:szCs w:val="24"/>
          <w:lang w:val="en-US"/>
        </w:rPr>
        <w:t xml:space="preserve">The method attribute specifies the HTTP request method (PUT, GET, POST, DELETE). </w:t>
      </w:r>
    </w:p>
    <w:p w:rsidR="00D36939" w:rsidRPr="00FE0877" w:rsidRDefault="00D36939" w:rsidP="00FE0877">
      <w:pPr>
        <w:pStyle w:val="ListParagraph"/>
        <w:numPr>
          <w:ilvl w:val="0"/>
          <w:numId w:val="14"/>
        </w:numPr>
        <w:jc w:val="both"/>
        <w:rPr>
          <w:rFonts w:ascii="Arial" w:hAnsi="Arial" w:cs="Arial"/>
          <w:sz w:val="24"/>
          <w:szCs w:val="24"/>
          <w:lang w:val="en-US"/>
        </w:rPr>
      </w:pPr>
      <w:r w:rsidRPr="00FE0877">
        <w:rPr>
          <w:rFonts w:ascii="Arial" w:hAnsi="Arial" w:cs="Arial"/>
          <w:sz w:val="24"/>
          <w:szCs w:val="24"/>
          <w:lang w:val="en-US"/>
        </w:rPr>
        <w:t>The index method will be the input point of our controller</w:t>
      </w:r>
      <w:r w:rsidR="00D66BF9">
        <w:rPr>
          <w:rFonts w:ascii="Arial" w:hAnsi="Arial" w:cs="Arial"/>
          <w:sz w:val="24"/>
          <w:szCs w:val="24"/>
          <w:lang w:val="en-US"/>
        </w:rPr>
        <w:t>.</w:t>
      </w:r>
      <w:r w:rsidRPr="00FE0877">
        <w:rPr>
          <w:rFonts w:ascii="Arial" w:hAnsi="Arial" w:cs="Arial"/>
          <w:sz w:val="24"/>
          <w:szCs w:val="24"/>
          <w:lang w:val="en-US"/>
        </w:rPr>
        <w:t xml:space="preserve"> </w:t>
      </w:r>
      <w:r w:rsidR="00D66BF9">
        <w:rPr>
          <w:rFonts w:ascii="Arial" w:hAnsi="Arial" w:cs="Arial"/>
          <w:sz w:val="24"/>
          <w:szCs w:val="24"/>
          <w:lang w:val="en-US"/>
        </w:rPr>
        <w:t>I</w:t>
      </w:r>
      <w:r w:rsidRPr="00FE0877">
        <w:rPr>
          <w:rFonts w:ascii="Arial" w:hAnsi="Arial" w:cs="Arial"/>
          <w:sz w:val="24"/>
          <w:szCs w:val="24"/>
          <w:lang w:val="en-US"/>
        </w:rPr>
        <w:t xml:space="preserve">t is responsible for displaying the JSP page (view) that contains the layout for displaying the grid, the tool bar and the navigation bar. </w:t>
      </w:r>
    </w:p>
    <w:p w:rsidR="00D66BF9" w:rsidRDefault="00E0416E" w:rsidP="00FE1D00">
      <w:pPr>
        <w:jc w:val="both"/>
        <w:rPr>
          <w:rFonts w:ascii="Arial" w:hAnsi="Arial" w:cs="Arial"/>
          <w:sz w:val="24"/>
          <w:szCs w:val="24"/>
          <w:lang w:val="en-US"/>
        </w:rPr>
      </w:pPr>
      <w:r w:rsidRPr="003F3DC3">
        <w:rPr>
          <w:rFonts w:ascii="Arial" w:hAnsi="Arial" w:cs="Arial"/>
          <w:sz w:val="24"/>
          <w:szCs w:val="24"/>
          <w:lang w:val="en-US"/>
        </w:rPr>
        <w:t xml:space="preserve">Data for display </w:t>
      </w:r>
      <w:r w:rsidR="00BD4A52">
        <w:rPr>
          <w:rFonts w:ascii="Arial" w:hAnsi="Arial" w:cs="Arial"/>
          <w:sz w:val="24"/>
          <w:szCs w:val="24"/>
          <w:lang w:val="en-US"/>
        </w:rPr>
        <w:t>are</w:t>
      </w:r>
      <w:r w:rsidR="00BD4A52" w:rsidRPr="003F3DC3">
        <w:rPr>
          <w:rFonts w:ascii="Arial" w:hAnsi="Arial" w:cs="Arial"/>
          <w:sz w:val="24"/>
          <w:szCs w:val="24"/>
          <w:lang w:val="en-US"/>
        </w:rPr>
        <w:t xml:space="preserve"> </w:t>
      </w:r>
      <w:r w:rsidRPr="003F3DC3">
        <w:rPr>
          <w:rFonts w:ascii="Arial" w:hAnsi="Arial" w:cs="Arial"/>
          <w:sz w:val="24"/>
          <w:szCs w:val="24"/>
          <w:lang w:val="en-US"/>
        </w:rPr>
        <w:t xml:space="preserve">loaded asynchronously by the </w:t>
      </w:r>
      <w:proofErr w:type="spellStart"/>
      <w:r w:rsidRPr="003F3DC3">
        <w:rPr>
          <w:rFonts w:ascii="Arial" w:hAnsi="Arial" w:cs="Arial"/>
          <w:sz w:val="24"/>
          <w:szCs w:val="24"/>
          <w:lang w:val="en-US"/>
        </w:rPr>
        <w:t>jqGrid</w:t>
      </w:r>
      <w:proofErr w:type="spellEnd"/>
      <w:r w:rsidRPr="003F3DC3">
        <w:rPr>
          <w:rFonts w:ascii="Arial" w:hAnsi="Arial" w:cs="Arial"/>
          <w:sz w:val="24"/>
          <w:szCs w:val="24"/>
          <w:lang w:val="en-US"/>
        </w:rPr>
        <w:t xml:space="preserve"> component</w:t>
      </w:r>
      <w:r w:rsidR="00D66BF9">
        <w:rPr>
          <w:rFonts w:ascii="Arial" w:hAnsi="Arial" w:cs="Arial"/>
          <w:sz w:val="24"/>
          <w:szCs w:val="24"/>
          <w:lang w:val="en-US"/>
        </w:rPr>
        <w:t>. T</w:t>
      </w:r>
      <w:r w:rsidR="00D66BF9" w:rsidRPr="003F3DC3">
        <w:rPr>
          <w:rFonts w:ascii="Arial" w:hAnsi="Arial" w:cs="Arial"/>
          <w:sz w:val="24"/>
          <w:szCs w:val="24"/>
          <w:lang w:val="en-US"/>
        </w:rPr>
        <w:t xml:space="preserve">he </w:t>
      </w:r>
      <w:r w:rsidRPr="003F3DC3">
        <w:rPr>
          <w:rFonts w:ascii="Arial" w:hAnsi="Arial" w:cs="Arial"/>
          <w:sz w:val="24"/>
          <w:szCs w:val="24"/>
          <w:lang w:val="en-US"/>
        </w:rPr>
        <w:t>path is /customer/</w:t>
      </w:r>
      <w:proofErr w:type="spellStart"/>
      <w:r w:rsidRPr="003F3DC3">
        <w:rPr>
          <w:rFonts w:ascii="Arial" w:hAnsi="Arial" w:cs="Arial"/>
          <w:sz w:val="24"/>
          <w:szCs w:val="24"/>
          <w:lang w:val="en-US"/>
        </w:rPr>
        <w:t>getdata</w:t>
      </w:r>
      <w:proofErr w:type="spellEnd"/>
      <w:r w:rsidR="00D66BF9">
        <w:rPr>
          <w:rFonts w:ascii="Arial" w:hAnsi="Arial" w:cs="Arial"/>
          <w:sz w:val="24"/>
          <w:szCs w:val="24"/>
          <w:lang w:val="en-US"/>
        </w:rPr>
        <w:t>, to which</w:t>
      </w:r>
      <w:r w:rsidRPr="003F3DC3">
        <w:rPr>
          <w:rFonts w:ascii="Arial" w:hAnsi="Arial" w:cs="Arial"/>
          <w:sz w:val="24"/>
          <w:szCs w:val="24"/>
          <w:lang w:val="en-US"/>
        </w:rPr>
        <w:t xml:space="preserve"> </w:t>
      </w:r>
      <w:r w:rsidR="00D66BF9">
        <w:rPr>
          <w:rFonts w:ascii="Arial" w:hAnsi="Arial" w:cs="Arial"/>
          <w:sz w:val="24"/>
          <w:szCs w:val="24"/>
          <w:lang w:val="en-US"/>
        </w:rPr>
        <w:t>t</w:t>
      </w:r>
      <w:r w:rsidR="00D66BF9" w:rsidRPr="003F3DC3">
        <w:rPr>
          <w:rFonts w:ascii="Arial" w:hAnsi="Arial" w:cs="Arial"/>
          <w:sz w:val="24"/>
          <w:szCs w:val="24"/>
          <w:lang w:val="en-US"/>
        </w:rPr>
        <w:t xml:space="preserve">he </w:t>
      </w:r>
      <w:proofErr w:type="spellStart"/>
      <w:r w:rsidRPr="003F3DC3">
        <w:rPr>
          <w:rFonts w:ascii="Arial" w:hAnsi="Arial" w:cs="Arial"/>
          <w:sz w:val="24"/>
          <w:szCs w:val="24"/>
          <w:lang w:val="en-US"/>
        </w:rPr>
        <w:t>getData</w:t>
      </w:r>
      <w:proofErr w:type="spellEnd"/>
      <w:r w:rsidRPr="003F3DC3">
        <w:rPr>
          <w:rFonts w:ascii="Arial" w:hAnsi="Arial" w:cs="Arial"/>
          <w:sz w:val="24"/>
          <w:szCs w:val="24"/>
          <w:lang w:val="en-US"/>
        </w:rPr>
        <w:t xml:space="preserve"> method is connected. </w:t>
      </w:r>
    </w:p>
    <w:p w:rsidR="00D36939" w:rsidRPr="00FE0877" w:rsidRDefault="001E05F5" w:rsidP="00FE0877">
      <w:pPr>
        <w:pStyle w:val="Heading5"/>
        <w:rPr>
          <w:rFonts w:ascii="Arial" w:hAnsi="Arial" w:cs="Arial"/>
          <w:sz w:val="24"/>
          <w:szCs w:val="24"/>
          <w:lang w:val="en-US"/>
        </w:rPr>
      </w:pPr>
      <w:proofErr w:type="spellStart"/>
      <w:r w:rsidRPr="00FE0877">
        <w:rPr>
          <w:rFonts w:ascii="Arial" w:hAnsi="Arial" w:cs="Arial"/>
          <w:sz w:val="24"/>
          <w:szCs w:val="24"/>
          <w:lang w:val="en-US"/>
        </w:rPr>
        <w:t>getData</w:t>
      </w:r>
      <w:proofErr w:type="spellEnd"/>
      <w:r w:rsidR="00086A36" w:rsidRPr="00FE0877">
        <w:rPr>
          <w:rFonts w:ascii="Arial" w:hAnsi="Arial" w:cs="Arial"/>
          <w:sz w:val="24"/>
          <w:szCs w:val="24"/>
          <w:lang w:val="en-US"/>
        </w:rPr>
        <w:t xml:space="preserve"> Method</w:t>
      </w:r>
    </w:p>
    <w:p w:rsidR="00D36939" w:rsidRPr="00FE0877" w:rsidRDefault="00E0416E" w:rsidP="00FE0877">
      <w:pPr>
        <w:rPr>
          <w:rFonts w:ascii="Arial" w:hAnsi="Arial" w:cs="Arial"/>
          <w:sz w:val="24"/>
          <w:szCs w:val="24"/>
          <w:lang w:val="en-US"/>
        </w:rPr>
      </w:pPr>
      <w:r w:rsidRPr="00FE0877">
        <w:rPr>
          <w:rFonts w:ascii="Arial" w:hAnsi="Arial" w:cs="Arial"/>
          <w:sz w:val="24"/>
          <w:szCs w:val="24"/>
          <w:lang w:val="en-US"/>
        </w:rPr>
        <w:t xml:space="preserve">The </w:t>
      </w:r>
      <w:proofErr w:type="spellStart"/>
      <w:r w:rsidR="007B7C47" w:rsidRPr="00FE0877">
        <w:rPr>
          <w:rFonts w:ascii="Arial" w:hAnsi="Arial" w:cs="Arial"/>
          <w:sz w:val="24"/>
          <w:szCs w:val="24"/>
          <w:lang w:val="en-US"/>
        </w:rPr>
        <w:t>getData</w:t>
      </w:r>
      <w:proofErr w:type="spellEnd"/>
      <w:r w:rsidR="007B7C47" w:rsidRPr="00FE0877">
        <w:rPr>
          <w:rFonts w:ascii="Arial" w:hAnsi="Arial" w:cs="Arial"/>
          <w:sz w:val="24"/>
          <w:szCs w:val="24"/>
          <w:lang w:val="en-US"/>
        </w:rPr>
        <w:t xml:space="preserve"> </w:t>
      </w:r>
      <w:r w:rsidRPr="00FE0877">
        <w:rPr>
          <w:rFonts w:ascii="Arial" w:hAnsi="Arial" w:cs="Arial"/>
          <w:sz w:val="24"/>
          <w:szCs w:val="24"/>
          <w:lang w:val="en-US"/>
        </w:rPr>
        <w:t>method contains the additional @</w:t>
      </w:r>
      <w:proofErr w:type="spellStart"/>
      <w:r w:rsidRPr="00FE0877">
        <w:rPr>
          <w:rFonts w:ascii="Arial" w:hAnsi="Arial" w:cs="Arial"/>
          <w:sz w:val="24"/>
          <w:szCs w:val="24"/>
          <w:lang w:val="en-US"/>
        </w:rPr>
        <w:t>ResponseBody</w:t>
      </w:r>
      <w:proofErr w:type="spellEnd"/>
      <w:r w:rsidRPr="00FE0877">
        <w:rPr>
          <w:rFonts w:ascii="Arial" w:hAnsi="Arial" w:cs="Arial"/>
          <w:sz w:val="24"/>
          <w:szCs w:val="24"/>
          <w:lang w:val="en-US"/>
        </w:rPr>
        <w:t xml:space="preserve"> annotation</w:t>
      </w:r>
      <w:r w:rsidR="00D66BF9" w:rsidRPr="00FE0877">
        <w:rPr>
          <w:rFonts w:ascii="Arial" w:hAnsi="Arial" w:cs="Arial"/>
          <w:sz w:val="24"/>
          <w:szCs w:val="24"/>
          <w:lang w:val="en-US"/>
        </w:rPr>
        <w:t xml:space="preserve"> for indicating</w:t>
      </w:r>
      <w:r w:rsidRPr="00FE0877">
        <w:rPr>
          <w:rFonts w:ascii="Arial" w:hAnsi="Arial" w:cs="Arial"/>
          <w:sz w:val="24"/>
          <w:szCs w:val="24"/>
          <w:lang w:val="en-US"/>
        </w:rPr>
        <w:t xml:space="preserve"> that our method returns the object for serialization into </w:t>
      </w:r>
      <w:r w:rsidR="007B7C47" w:rsidRPr="00FE0877">
        <w:rPr>
          <w:rFonts w:ascii="Arial" w:hAnsi="Arial" w:cs="Arial"/>
          <w:sz w:val="24"/>
          <w:szCs w:val="24"/>
          <w:lang w:val="en-US"/>
        </w:rPr>
        <w:t>a specific</w:t>
      </w:r>
      <w:r w:rsidRPr="00FE0877">
        <w:rPr>
          <w:rFonts w:ascii="Arial" w:hAnsi="Arial" w:cs="Arial"/>
          <w:sz w:val="24"/>
          <w:szCs w:val="24"/>
          <w:lang w:val="en-US"/>
        </w:rPr>
        <w:t xml:space="preserve"> format. The </w:t>
      </w:r>
      <w:r w:rsidR="00227027" w:rsidRPr="00FE0877">
        <w:rPr>
          <w:rFonts w:ascii="Arial" w:hAnsi="Arial" w:cs="Arial"/>
          <w:sz w:val="24"/>
          <w:szCs w:val="24"/>
          <w:lang w:val="en-US"/>
        </w:rPr>
        <w:t xml:space="preserve">annotation </w:t>
      </w:r>
      <w:r w:rsidRPr="00FE0877">
        <w:rPr>
          <w:rFonts w:ascii="Arial" w:hAnsi="Arial" w:cs="Arial"/>
          <w:sz w:val="24"/>
          <w:szCs w:val="24"/>
          <w:lang w:val="en-US"/>
        </w:rPr>
        <w:t>@</w:t>
      </w:r>
      <w:proofErr w:type="spellStart"/>
      <w:r w:rsidRPr="00FE0877">
        <w:rPr>
          <w:rFonts w:ascii="Arial" w:hAnsi="Arial" w:cs="Arial"/>
          <w:sz w:val="24"/>
          <w:szCs w:val="24"/>
          <w:lang w:val="en-US"/>
        </w:rPr>
        <w:t>RequestMapping</w:t>
      </w:r>
      <w:proofErr w:type="spellEnd"/>
      <w:r w:rsidRPr="00FE0877">
        <w:rPr>
          <w:rFonts w:ascii="Arial" w:hAnsi="Arial" w:cs="Arial"/>
          <w:sz w:val="24"/>
          <w:szCs w:val="24"/>
          <w:lang w:val="en-US"/>
        </w:rPr>
        <w:t xml:space="preserve"> contains the attribute produces = </w:t>
      </w:r>
      <w:proofErr w:type="spellStart"/>
      <w:r w:rsidRPr="00FE0877">
        <w:rPr>
          <w:rFonts w:ascii="Arial" w:hAnsi="Arial" w:cs="Arial"/>
          <w:sz w:val="24"/>
          <w:szCs w:val="24"/>
          <w:lang w:val="en-US"/>
        </w:rPr>
        <w:t>MediaType.APPLICATION_JSON</w:t>
      </w:r>
      <w:proofErr w:type="spellEnd"/>
      <w:r w:rsidRPr="00FE0877">
        <w:rPr>
          <w:rFonts w:ascii="Arial" w:hAnsi="Arial" w:cs="Arial"/>
          <w:sz w:val="24"/>
          <w:szCs w:val="24"/>
          <w:lang w:val="en-US"/>
        </w:rPr>
        <w:t xml:space="preserve">, </w:t>
      </w:r>
      <w:r w:rsidR="007B7C47" w:rsidRPr="00FE0877">
        <w:rPr>
          <w:rFonts w:ascii="Arial" w:hAnsi="Arial" w:cs="Arial"/>
          <w:sz w:val="24"/>
          <w:szCs w:val="24"/>
          <w:lang w:val="en-US"/>
        </w:rPr>
        <w:t>direct</w:t>
      </w:r>
      <w:r w:rsidR="00B11A1C" w:rsidRPr="00FE0877">
        <w:rPr>
          <w:rFonts w:ascii="Arial" w:hAnsi="Arial" w:cs="Arial"/>
          <w:sz w:val="24"/>
          <w:szCs w:val="24"/>
          <w:lang w:val="en-US"/>
        </w:rPr>
        <w:t>ing</w:t>
      </w:r>
      <w:r w:rsidRPr="00FE0877">
        <w:rPr>
          <w:rFonts w:ascii="Arial" w:hAnsi="Arial" w:cs="Arial"/>
          <w:sz w:val="24"/>
          <w:szCs w:val="24"/>
          <w:lang w:val="en-US"/>
        </w:rPr>
        <w:t xml:space="preserve"> that the returned object be serialized into the JSON format. </w:t>
      </w:r>
    </w:p>
    <w:p w:rsidR="00D36939" w:rsidRPr="00FE0877" w:rsidRDefault="00E0416E" w:rsidP="00FE0877">
      <w:pPr>
        <w:rPr>
          <w:rFonts w:ascii="Arial" w:hAnsi="Arial" w:cs="Arial"/>
          <w:sz w:val="24"/>
          <w:szCs w:val="24"/>
          <w:lang w:val="en-US"/>
        </w:rPr>
      </w:pPr>
      <w:r w:rsidRPr="00FE0877">
        <w:rPr>
          <w:rFonts w:ascii="Arial" w:hAnsi="Arial" w:cs="Arial"/>
          <w:sz w:val="24"/>
          <w:szCs w:val="24"/>
          <w:lang w:val="en-US"/>
        </w:rPr>
        <w:t xml:space="preserve">It is in </w:t>
      </w:r>
      <w:r w:rsidR="001E05F5" w:rsidRPr="00FE0877">
        <w:rPr>
          <w:rFonts w:ascii="Arial" w:hAnsi="Arial" w:cs="Arial"/>
          <w:sz w:val="24"/>
          <w:szCs w:val="24"/>
          <w:lang w:val="en-US"/>
        </w:rPr>
        <w:t xml:space="preserve">the </w:t>
      </w:r>
      <w:proofErr w:type="spellStart"/>
      <w:r w:rsidR="001E05F5" w:rsidRPr="00FE0877">
        <w:rPr>
          <w:rFonts w:ascii="Arial" w:hAnsi="Arial" w:cs="Arial"/>
          <w:sz w:val="24"/>
          <w:szCs w:val="24"/>
          <w:lang w:val="en-US"/>
        </w:rPr>
        <w:t>getData</w:t>
      </w:r>
      <w:proofErr w:type="spellEnd"/>
      <w:r w:rsidR="001E05F5" w:rsidRPr="00FE0877">
        <w:rPr>
          <w:rFonts w:ascii="Arial" w:hAnsi="Arial" w:cs="Arial"/>
          <w:sz w:val="24"/>
          <w:szCs w:val="24"/>
          <w:lang w:val="en-US"/>
        </w:rPr>
        <w:t xml:space="preserve"> </w:t>
      </w:r>
      <w:r w:rsidRPr="00FE0877">
        <w:rPr>
          <w:rFonts w:ascii="Arial" w:hAnsi="Arial" w:cs="Arial"/>
          <w:sz w:val="24"/>
          <w:szCs w:val="24"/>
          <w:lang w:val="en-US"/>
        </w:rPr>
        <w:t xml:space="preserve">method that we work with the </w:t>
      </w:r>
      <w:proofErr w:type="spellStart"/>
      <w:r w:rsidRPr="00FE0877">
        <w:rPr>
          <w:rFonts w:ascii="Arial" w:hAnsi="Arial" w:cs="Arial"/>
          <w:sz w:val="24"/>
          <w:szCs w:val="24"/>
          <w:lang w:val="en-US"/>
        </w:rPr>
        <w:t>JqGridCustomer</w:t>
      </w:r>
      <w:proofErr w:type="spellEnd"/>
      <w:r w:rsidRPr="00FE0877">
        <w:rPr>
          <w:rFonts w:ascii="Arial" w:hAnsi="Arial" w:cs="Arial"/>
          <w:sz w:val="24"/>
          <w:szCs w:val="24"/>
          <w:lang w:val="en-US"/>
        </w:rPr>
        <w:t xml:space="preserve"> class described </w:t>
      </w:r>
      <w:r w:rsidR="004518F3" w:rsidRPr="00FE0877">
        <w:rPr>
          <w:rFonts w:ascii="Arial" w:hAnsi="Arial" w:cs="Arial"/>
          <w:sz w:val="24"/>
          <w:szCs w:val="24"/>
          <w:lang w:val="en-US"/>
        </w:rPr>
        <w:t>earlier</w:t>
      </w:r>
      <w:r w:rsidRPr="00FE0877">
        <w:rPr>
          <w:rFonts w:ascii="Arial" w:hAnsi="Arial" w:cs="Arial"/>
          <w:sz w:val="24"/>
          <w:szCs w:val="24"/>
          <w:lang w:val="en-US"/>
        </w:rPr>
        <w:t>. The @</w:t>
      </w:r>
      <w:proofErr w:type="spellStart"/>
      <w:r w:rsidRPr="00FE0877">
        <w:rPr>
          <w:rFonts w:ascii="Arial" w:hAnsi="Arial" w:cs="Arial"/>
          <w:sz w:val="24"/>
          <w:szCs w:val="24"/>
          <w:lang w:val="en-US"/>
        </w:rPr>
        <w:t>RequestParam</w:t>
      </w:r>
      <w:proofErr w:type="spellEnd"/>
      <w:r w:rsidRPr="00FE0877">
        <w:rPr>
          <w:rFonts w:ascii="Arial" w:hAnsi="Arial" w:cs="Arial"/>
          <w:sz w:val="24"/>
          <w:szCs w:val="24"/>
          <w:lang w:val="en-US"/>
        </w:rPr>
        <w:t xml:space="preserve"> annotation </w:t>
      </w:r>
      <w:r w:rsidR="004518F3" w:rsidRPr="00FE0877">
        <w:rPr>
          <w:rFonts w:ascii="Arial" w:hAnsi="Arial" w:cs="Arial"/>
          <w:sz w:val="24"/>
          <w:szCs w:val="24"/>
          <w:lang w:val="en-US"/>
        </w:rPr>
        <w:t>enables</w:t>
      </w:r>
      <w:r w:rsidRPr="00FE0877">
        <w:rPr>
          <w:rFonts w:ascii="Arial" w:hAnsi="Arial" w:cs="Arial"/>
          <w:sz w:val="24"/>
          <w:szCs w:val="24"/>
          <w:lang w:val="en-US"/>
        </w:rPr>
        <w:t xml:space="preserve"> the value of the parameter </w:t>
      </w:r>
      <w:r w:rsidR="004518F3" w:rsidRPr="00FE0877">
        <w:rPr>
          <w:rFonts w:ascii="Arial" w:hAnsi="Arial" w:cs="Arial"/>
          <w:sz w:val="24"/>
          <w:szCs w:val="24"/>
          <w:lang w:val="en-US"/>
        </w:rPr>
        <w:t xml:space="preserve">to be retrieved </w:t>
      </w:r>
      <w:r w:rsidRPr="00FE0877">
        <w:rPr>
          <w:rFonts w:ascii="Arial" w:hAnsi="Arial" w:cs="Arial"/>
          <w:sz w:val="24"/>
          <w:szCs w:val="24"/>
          <w:lang w:val="en-US"/>
        </w:rPr>
        <w:t xml:space="preserve">from the HTTP request. This </w:t>
      </w:r>
      <w:r w:rsidR="00AA1261" w:rsidRPr="00FE0877">
        <w:rPr>
          <w:rFonts w:ascii="Arial" w:hAnsi="Arial" w:cs="Arial"/>
          <w:sz w:val="24"/>
          <w:szCs w:val="24"/>
          <w:lang w:val="en-US"/>
        </w:rPr>
        <w:t xml:space="preserve">class </w:t>
      </w:r>
      <w:r w:rsidRPr="00FE0877">
        <w:rPr>
          <w:rFonts w:ascii="Arial" w:hAnsi="Arial" w:cs="Arial"/>
          <w:sz w:val="24"/>
          <w:szCs w:val="24"/>
          <w:lang w:val="en-US"/>
        </w:rPr>
        <w:t xml:space="preserve">method works with GET requests. </w:t>
      </w:r>
    </w:p>
    <w:p w:rsidR="00D36939" w:rsidRPr="00FE0877" w:rsidRDefault="00E0416E" w:rsidP="00FE0877">
      <w:pPr>
        <w:pStyle w:val="ListParagraph"/>
        <w:numPr>
          <w:ilvl w:val="0"/>
          <w:numId w:val="15"/>
        </w:numPr>
        <w:rPr>
          <w:rFonts w:ascii="Arial" w:hAnsi="Arial" w:cs="Arial"/>
          <w:sz w:val="24"/>
          <w:szCs w:val="24"/>
          <w:lang w:val="en-US"/>
        </w:rPr>
      </w:pPr>
      <w:r w:rsidRPr="00FE0877">
        <w:rPr>
          <w:rFonts w:ascii="Arial" w:hAnsi="Arial" w:cs="Arial"/>
          <w:sz w:val="24"/>
          <w:szCs w:val="24"/>
          <w:lang w:val="en-US"/>
        </w:rPr>
        <w:t xml:space="preserve">The value attribute in the @RequestParam annotation defines the name of the parameter </w:t>
      </w:r>
      <w:r w:rsidR="00AA1261" w:rsidRPr="00FE0877">
        <w:rPr>
          <w:rFonts w:ascii="Arial" w:hAnsi="Arial" w:cs="Arial"/>
          <w:sz w:val="24"/>
          <w:szCs w:val="24"/>
          <w:lang w:val="en-US"/>
        </w:rPr>
        <w:t xml:space="preserve">to be retrieved </w:t>
      </w:r>
      <w:r w:rsidR="00B24FD4" w:rsidRPr="00FE0877">
        <w:rPr>
          <w:rFonts w:ascii="Arial" w:hAnsi="Arial" w:cs="Arial"/>
          <w:sz w:val="24"/>
          <w:szCs w:val="24"/>
          <w:lang w:val="en-US"/>
        </w:rPr>
        <w:t xml:space="preserve">from the HTTP request. </w:t>
      </w:r>
    </w:p>
    <w:p w:rsidR="00D36939" w:rsidRPr="00FE0877" w:rsidRDefault="00B24FD4" w:rsidP="00FE0877">
      <w:pPr>
        <w:pStyle w:val="ListParagraph"/>
        <w:numPr>
          <w:ilvl w:val="0"/>
          <w:numId w:val="15"/>
        </w:numPr>
        <w:rPr>
          <w:rFonts w:ascii="Arial" w:hAnsi="Arial" w:cs="Arial"/>
          <w:sz w:val="24"/>
          <w:szCs w:val="24"/>
          <w:lang w:val="en-US"/>
        </w:rPr>
      </w:pPr>
      <w:r w:rsidRPr="00FE0877">
        <w:rPr>
          <w:rFonts w:ascii="Arial" w:hAnsi="Arial" w:cs="Arial"/>
          <w:sz w:val="24"/>
          <w:szCs w:val="24"/>
          <w:lang w:val="en-US"/>
        </w:rPr>
        <w:t xml:space="preserve">The Required attribute can designate the HTTP request parameter as mandatory. </w:t>
      </w:r>
    </w:p>
    <w:p w:rsidR="00D36939" w:rsidRPr="00FE0877" w:rsidRDefault="00B24FD4" w:rsidP="00FE0877">
      <w:pPr>
        <w:pStyle w:val="ListParagraph"/>
        <w:numPr>
          <w:ilvl w:val="0"/>
          <w:numId w:val="15"/>
        </w:numPr>
        <w:rPr>
          <w:rFonts w:ascii="Arial" w:hAnsi="Arial" w:cs="Arial"/>
          <w:sz w:val="24"/>
          <w:szCs w:val="24"/>
          <w:lang w:val="en-US"/>
        </w:rPr>
      </w:pPr>
      <w:r w:rsidRPr="00FE0877">
        <w:rPr>
          <w:rFonts w:ascii="Arial" w:hAnsi="Arial" w:cs="Arial"/>
          <w:sz w:val="24"/>
          <w:szCs w:val="24"/>
          <w:lang w:val="en-US"/>
        </w:rPr>
        <w:lastRenderedPageBreak/>
        <w:t xml:space="preserve">The </w:t>
      </w:r>
      <w:proofErr w:type="spellStart"/>
      <w:r w:rsidRPr="00FE0877">
        <w:rPr>
          <w:rFonts w:ascii="Arial" w:hAnsi="Arial" w:cs="Arial"/>
          <w:sz w:val="24"/>
          <w:szCs w:val="24"/>
          <w:lang w:val="en-US"/>
        </w:rPr>
        <w:t>defaultValue</w:t>
      </w:r>
      <w:proofErr w:type="spellEnd"/>
      <w:r w:rsidRPr="00FE0877">
        <w:rPr>
          <w:rFonts w:ascii="Arial" w:hAnsi="Arial" w:cs="Arial"/>
          <w:sz w:val="24"/>
          <w:szCs w:val="24"/>
          <w:lang w:val="en-US"/>
        </w:rPr>
        <w:t xml:space="preserve"> attribute supplies the value that is to be used if the HTTP parameter is not specified.</w:t>
      </w:r>
    </w:p>
    <w:p w:rsidR="00946302" w:rsidRPr="00FE0877" w:rsidRDefault="001E05F5" w:rsidP="00FE0877">
      <w:pPr>
        <w:pStyle w:val="Heading5"/>
        <w:rPr>
          <w:rFonts w:ascii="Arial" w:hAnsi="Arial" w:cs="Arial"/>
          <w:sz w:val="24"/>
          <w:szCs w:val="24"/>
          <w:lang w:val="en-US"/>
        </w:rPr>
      </w:pPr>
      <w:r w:rsidRPr="00FE0877">
        <w:rPr>
          <w:rFonts w:ascii="Arial" w:hAnsi="Arial" w:cs="Arial"/>
          <w:sz w:val="24"/>
          <w:szCs w:val="24"/>
          <w:lang w:val="en-US"/>
        </w:rPr>
        <w:t>Customer</w:t>
      </w:r>
      <w:r w:rsidR="00946302" w:rsidRPr="00FE0877">
        <w:rPr>
          <w:rFonts w:ascii="Arial" w:hAnsi="Arial" w:cs="Arial"/>
          <w:sz w:val="24"/>
          <w:szCs w:val="24"/>
          <w:lang w:val="en-US"/>
        </w:rPr>
        <w:t xml:space="preserve"> Action Methods</w:t>
      </w:r>
    </w:p>
    <w:p w:rsidR="00D36939" w:rsidRPr="00FE0877" w:rsidRDefault="00E0416E" w:rsidP="00FE0877">
      <w:pPr>
        <w:rPr>
          <w:rFonts w:ascii="Arial" w:hAnsi="Arial" w:cs="Arial"/>
          <w:sz w:val="24"/>
          <w:szCs w:val="24"/>
          <w:lang w:val="en-US"/>
        </w:rPr>
      </w:pPr>
      <w:r w:rsidRPr="00FE0877">
        <w:rPr>
          <w:rFonts w:ascii="Arial" w:hAnsi="Arial" w:cs="Arial"/>
          <w:sz w:val="24"/>
          <w:szCs w:val="24"/>
          <w:lang w:val="en-US"/>
        </w:rPr>
        <w:t xml:space="preserve">The </w:t>
      </w:r>
      <w:proofErr w:type="spellStart"/>
      <w:r w:rsidRPr="00FE0877">
        <w:rPr>
          <w:rFonts w:ascii="Arial" w:hAnsi="Arial" w:cs="Arial"/>
          <w:sz w:val="24"/>
          <w:szCs w:val="24"/>
          <w:lang w:val="en-US"/>
        </w:rPr>
        <w:t>addCustomer</w:t>
      </w:r>
      <w:proofErr w:type="spellEnd"/>
      <w:r w:rsidRPr="00FE0877">
        <w:rPr>
          <w:rFonts w:ascii="Arial" w:hAnsi="Arial" w:cs="Arial"/>
          <w:sz w:val="24"/>
          <w:szCs w:val="24"/>
          <w:lang w:val="en-US"/>
        </w:rPr>
        <w:t xml:space="preserve"> method is used to add a new customer. It is connected with the /customer/create path and, unlike the previous method, it works with the POST request. The method returns {success: true} if </w:t>
      </w:r>
      <w:r w:rsidR="001E05F5" w:rsidRPr="00FE0877">
        <w:rPr>
          <w:rFonts w:ascii="Arial" w:hAnsi="Arial" w:cs="Arial"/>
          <w:sz w:val="24"/>
          <w:szCs w:val="24"/>
          <w:lang w:val="en-US"/>
        </w:rPr>
        <w:t xml:space="preserve">the customer </w:t>
      </w:r>
      <w:r w:rsidRPr="00FE0877">
        <w:rPr>
          <w:rFonts w:ascii="Arial" w:hAnsi="Arial" w:cs="Arial"/>
          <w:sz w:val="24"/>
          <w:szCs w:val="24"/>
          <w:lang w:val="en-US"/>
        </w:rPr>
        <w:t>is added successfully</w:t>
      </w:r>
      <w:r w:rsidR="001E05F5" w:rsidRPr="00FE0877">
        <w:rPr>
          <w:rFonts w:ascii="Arial" w:hAnsi="Arial" w:cs="Arial"/>
          <w:sz w:val="24"/>
          <w:szCs w:val="24"/>
          <w:lang w:val="en-US"/>
        </w:rPr>
        <w:t xml:space="preserve">.  If an error occurs, it returns </w:t>
      </w:r>
      <w:r w:rsidRPr="00FE0877">
        <w:rPr>
          <w:rFonts w:ascii="Arial" w:hAnsi="Arial" w:cs="Arial"/>
          <w:sz w:val="24"/>
          <w:szCs w:val="24"/>
          <w:lang w:val="en-US"/>
        </w:rPr>
        <w:t>an object with the error message. Th</w:t>
      </w:r>
      <w:r w:rsidR="001E05F5" w:rsidRPr="00FE0877">
        <w:rPr>
          <w:rFonts w:ascii="Arial" w:hAnsi="Arial" w:cs="Arial"/>
          <w:sz w:val="24"/>
          <w:szCs w:val="24"/>
          <w:lang w:val="en-US"/>
        </w:rPr>
        <w:t xml:space="preserve">e </w:t>
      </w:r>
      <w:proofErr w:type="spellStart"/>
      <w:r w:rsidR="001E05F5" w:rsidRPr="00FE0877">
        <w:rPr>
          <w:rFonts w:ascii="Arial" w:hAnsi="Arial" w:cs="Arial"/>
          <w:sz w:val="24"/>
          <w:szCs w:val="24"/>
          <w:lang w:val="en-US"/>
        </w:rPr>
        <w:t>addCustomer</w:t>
      </w:r>
      <w:proofErr w:type="spellEnd"/>
      <w:r w:rsidR="001E05F5" w:rsidRPr="00FE0877">
        <w:rPr>
          <w:rFonts w:ascii="Arial" w:hAnsi="Arial" w:cs="Arial"/>
          <w:sz w:val="24"/>
          <w:szCs w:val="24"/>
          <w:lang w:val="en-US"/>
        </w:rPr>
        <w:t xml:space="preserve"> </w:t>
      </w:r>
      <w:r w:rsidRPr="00FE0877">
        <w:rPr>
          <w:rFonts w:ascii="Arial" w:hAnsi="Arial" w:cs="Arial"/>
          <w:sz w:val="24"/>
          <w:szCs w:val="24"/>
          <w:lang w:val="en-US"/>
        </w:rPr>
        <w:t xml:space="preserve">method works with the </w:t>
      </w:r>
      <w:proofErr w:type="spellStart"/>
      <w:r w:rsidRPr="00FE0877">
        <w:rPr>
          <w:rFonts w:ascii="Arial" w:hAnsi="Arial" w:cs="Arial"/>
          <w:sz w:val="24"/>
          <w:szCs w:val="24"/>
          <w:lang w:val="en-US"/>
        </w:rPr>
        <w:t>CustomerManager</w:t>
      </w:r>
      <w:proofErr w:type="spellEnd"/>
      <w:r w:rsidRPr="00FE0877">
        <w:rPr>
          <w:rFonts w:ascii="Arial" w:hAnsi="Arial" w:cs="Arial"/>
          <w:sz w:val="24"/>
          <w:szCs w:val="24"/>
          <w:lang w:val="en-US"/>
        </w:rPr>
        <w:t xml:space="preserve"> business layer method.</w:t>
      </w:r>
    </w:p>
    <w:p w:rsidR="00D36939" w:rsidRPr="00FE0877" w:rsidRDefault="001E05F5" w:rsidP="00FE0877">
      <w:pPr>
        <w:rPr>
          <w:rFonts w:ascii="Arial" w:hAnsi="Arial" w:cs="Arial"/>
          <w:sz w:val="24"/>
          <w:szCs w:val="24"/>
          <w:lang w:val="en-US"/>
        </w:rPr>
      </w:pPr>
      <w:proofErr w:type="spellStart"/>
      <w:r w:rsidRPr="00FE0877">
        <w:rPr>
          <w:rFonts w:ascii="Arial" w:hAnsi="Arial" w:cs="Arial"/>
          <w:sz w:val="24"/>
          <w:szCs w:val="24"/>
          <w:lang w:val="en-US"/>
        </w:rPr>
        <w:t>editCustomer</w:t>
      </w:r>
      <w:proofErr w:type="spellEnd"/>
    </w:p>
    <w:p w:rsidR="009C7CC7" w:rsidRDefault="00E0416E" w:rsidP="00FE1D00">
      <w:pPr>
        <w:jc w:val="both"/>
        <w:rPr>
          <w:rFonts w:ascii="Arial" w:hAnsi="Arial" w:cs="Arial"/>
          <w:sz w:val="24"/>
          <w:szCs w:val="24"/>
          <w:lang w:val="en-US"/>
        </w:rPr>
      </w:pPr>
      <w:r w:rsidRPr="003F3DC3">
        <w:rPr>
          <w:rFonts w:ascii="Arial" w:hAnsi="Arial" w:cs="Arial"/>
          <w:sz w:val="24"/>
          <w:szCs w:val="24"/>
          <w:lang w:val="en-US"/>
        </w:rPr>
        <w:t xml:space="preserve">The </w:t>
      </w:r>
      <w:proofErr w:type="spellStart"/>
      <w:r w:rsidRPr="003F3DC3">
        <w:rPr>
          <w:rFonts w:ascii="Arial" w:hAnsi="Arial" w:cs="Arial"/>
          <w:sz w:val="24"/>
          <w:szCs w:val="24"/>
          <w:lang w:val="en-US"/>
        </w:rPr>
        <w:t>editCustomer</w:t>
      </w:r>
      <w:proofErr w:type="spellEnd"/>
      <w:r w:rsidRPr="003F3DC3">
        <w:rPr>
          <w:rFonts w:ascii="Arial" w:hAnsi="Arial" w:cs="Arial"/>
          <w:sz w:val="24"/>
          <w:szCs w:val="24"/>
          <w:lang w:val="en-US"/>
        </w:rPr>
        <w:t xml:space="preserve"> </w:t>
      </w:r>
      <w:r w:rsidR="001E05F5">
        <w:rPr>
          <w:rFonts w:ascii="Arial" w:hAnsi="Arial" w:cs="Arial"/>
          <w:sz w:val="24"/>
          <w:szCs w:val="24"/>
          <w:lang w:val="en-US"/>
        </w:rPr>
        <w:t xml:space="preserve">method </w:t>
      </w:r>
      <w:r w:rsidRPr="003F3DC3">
        <w:rPr>
          <w:rFonts w:ascii="Arial" w:hAnsi="Arial" w:cs="Arial"/>
          <w:sz w:val="24"/>
          <w:szCs w:val="24"/>
          <w:lang w:val="en-US"/>
        </w:rPr>
        <w:t xml:space="preserve">is connected with the /customer/edit </w:t>
      </w:r>
      <w:proofErr w:type="spellStart"/>
      <w:r w:rsidRPr="003F3DC3">
        <w:rPr>
          <w:rFonts w:ascii="Arial" w:hAnsi="Arial" w:cs="Arial"/>
          <w:sz w:val="24"/>
          <w:szCs w:val="24"/>
          <w:lang w:val="en-US"/>
        </w:rPr>
        <w:t>pathThe</w:t>
      </w:r>
      <w:proofErr w:type="spellEnd"/>
      <w:r w:rsidRPr="003F3DC3">
        <w:rPr>
          <w:rFonts w:ascii="Arial" w:hAnsi="Arial" w:cs="Arial"/>
          <w:sz w:val="24"/>
          <w:szCs w:val="24"/>
          <w:lang w:val="en-US"/>
        </w:rPr>
        <w:t xml:space="preserve"> </w:t>
      </w:r>
      <w:proofErr w:type="spellStart"/>
      <w:r w:rsidRPr="003F3DC3">
        <w:rPr>
          <w:rFonts w:ascii="Arial" w:hAnsi="Arial" w:cs="Arial"/>
          <w:sz w:val="24"/>
          <w:szCs w:val="24"/>
          <w:lang w:val="en-US"/>
        </w:rPr>
        <w:t>deleteCustomer</w:t>
      </w:r>
      <w:proofErr w:type="spellEnd"/>
      <w:r w:rsidRPr="003F3DC3">
        <w:rPr>
          <w:rFonts w:ascii="Arial" w:hAnsi="Arial" w:cs="Arial"/>
          <w:sz w:val="24"/>
          <w:szCs w:val="24"/>
          <w:lang w:val="en-US"/>
        </w:rPr>
        <w:t xml:space="preserve"> </w:t>
      </w:r>
      <w:r w:rsidR="001E05F5">
        <w:rPr>
          <w:rFonts w:ascii="Arial" w:hAnsi="Arial" w:cs="Arial"/>
          <w:sz w:val="24"/>
          <w:szCs w:val="24"/>
          <w:lang w:val="en-US"/>
        </w:rPr>
        <w:t xml:space="preserve">method </w:t>
      </w:r>
      <w:r w:rsidRPr="003F3DC3">
        <w:rPr>
          <w:rFonts w:ascii="Arial" w:hAnsi="Arial" w:cs="Arial"/>
          <w:sz w:val="24"/>
          <w:szCs w:val="24"/>
          <w:lang w:val="en-US"/>
        </w:rPr>
        <w:t>is connected with the /customer/delete path.</w:t>
      </w:r>
      <w:r w:rsidR="001E05F5">
        <w:rPr>
          <w:rFonts w:ascii="Arial" w:hAnsi="Arial" w:cs="Arial"/>
          <w:sz w:val="24"/>
          <w:szCs w:val="24"/>
          <w:lang w:val="en-US"/>
        </w:rPr>
        <w:t xml:space="preserve">  Both methods operate on existing customer records.</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package ru.ibase.fbjavaex.controllers;</w:t>
      </w:r>
    </w:p>
    <w:p w:rsidR="009C7CC7" w:rsidRPr="009C7CC7" w:rsidRDefault="009C7CC7" w:rsidP="009C7CC7">
      <w:pPr>
        <w:spacing w:after="0" w:line="240" w:lineRule="auto"/>
        <w:rPr>
          <w:rFonts w:ascii="Courier New" w:hAnsi="Courier New" w:cs="Courier New"/>
          <w:sz w:val="16"/>
          <w:szCs w:val="16"/>
          <w:lang w:val="en-US"/>
        </w:rPr>
      </w:pP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import java.util.HashMap;</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import java.util.Map;</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import org.springframework.stereotype.Controller;</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import org.springframework.ui.ModelMap;</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import org.springframework.web.bind.annotation.RequestMapping;</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import org.springframework.web.bind.annotation.RequestMethod;</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import org.springframework.web.bind.annotation.ResponseBody;</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import org.springframework.web.bind.annotation.RequestParam;</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import javax.ws.rs.core.MediaType;</w:t>
      </w:r>
    </w:p>
    <w:p w:rsidR="009C7CC7" w:rsidRPr="009C7CC7" w:rsidRDefault="009C7CC7" w:rsidP="009C7CC7">
      <w:pPr>
        <w:spacing w:after="0" w:line="240" w:lineRule="auto"/>
        <w:rPr>
          <w:rFonts w:ascii="Courier New" w:hAnsi="Courier New" w:cs="Courier New"/>
          <w:sz w:val="16"/>
          <w:szCs w:val="16"/>
          <w:lang w:val="en-US"/>
        </w:rPr>
      </w:pP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import org.springframework.beans.factory.annotation.Autowired;</w:t>
      </w:r>
    </w:p>
    <w:p w:rsidR="009C7CC7" w:rsidRPr="009C7CC7" w:rsidRDefault="009C7CC7" w:rsidP="009C7CC7">
      <w:pPr>
        <w:spacing w:after="0" w:line="240" w:lineRule="auto"/>
        <w:rPr>
          <w:rFonts w:ascii="Courier New" w:hAnsi="Courier New" w:cs="Courier New"/>
          <w:sz w:val="16"/>
          <w:szCs w:val="16"/>
          <w:lang w:val="en-US"/>
        </w:rPr>
      </w:pP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import ru.ibase.fbjavaex.managers.CustomerManager;</w:t>
      </w:r>
    </w:p>
    <w:p w:rsidR="009C7CC7" w:rsidRPr="009C7CC7" w:rsidRDefault="009C7CC7" w:rsidP="009C7CC7">
      <w:pPr>
        <w:spacing w:after="0" w:line="240" w:lineRule="auto"/>
        <w:rPr>
          <w:rFonts w:ascii="Courier New" w:hAnsi="Courier New" w:cs="Courier New"/>
          <w:sz w:val="16"/>
          <w:szCs w:val="16"/>
          <w:lang w:val="en-US"/>
        </w:rPr>
      </w:pP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import ru.ibase.fbjavaex.jqgrid.JqGridCustomer;</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import ru.ibase.fbjavaex.jqgrid.JqGridData;</w:t>
      </w:r>
    </w:p>
    <w:p w:rsidR="009C7CC7" w:rsidRPr="009C7CC7" w:rsidRDefault="009C7CC7" w:rsidP="009C7CC7">
      <w:pPr>
        <w:spacing w:after="0" w:line="240" w:lineRule="auto"/>
        <w:rPr>
          <w:rFonts w:ascii="Courier New" w:hAnsi="Courier New" w:cs="Courier New"/>
          <w:sz w:val="16"/>
          <w:szCs w:val="16"/>
          <w:lang w:val="en-US"/>
        </w:rPr>
      </w:pPr>
    </w:p>
    <w:p w:rsidR="009C7CC7" w:rsidRPr="009C7CC7" w:rsidRDefault="009C7CC7" w:rsidP="009C7CC7">
      <w:pPr>
        <w:spacing w:after="0" w:line="240" w:lineRule="auto"/>
        <w:rPr>
          <w:rFonts w:ascii="Courier New" w:hAnsi="Courier New" w:cs="Courier New"/>
          <w:sz w:val="16"/>
          <w:szCs w:val="16"/>
          <w:lang w:val="en-US"/>
        </w:rPr>
      </w:pPr>
    </w:p>
    <w:p w:rsidR="009C7CC7" w:rsidRPr="009C7CC7" w:rsidRDefault="009C7CC7" w:rsidP="009C7CC7">
      <w:pPr>
        <w:pStyle w:val="2"/>
      </w:pPr>
      <w:r w:rsidRPr="009C7CC7">
        <w:t>/**</w:t>
      </w:r>
    </w:p>
    <w:p w:rsidR="009C7CC7" w:rsidRPr="009C7CC7" w:rsidRDefault="009C7CC7" w:rsidP="009C7CC7">
      <w:pPr>
        <w:pStyle w:val="2"/>
      </w:pPr>
      <w:r w:rsidRPr="009C7CC7">
        <w:t xml:space="preserve"> * Customer Controller</w:t>
      </w:r>
    </w:p>
    <w:p w:rsidR="009C7CC7" w:rsidRPr="009C7CC7" w:rsidRDefault="009C7CC7" w:rsidP="009C7CC7">
      <w:pPr>
        <w:pStyle w:val="2"/>
      </w:pPr>
      <w:r w:rsidRPr="009C7CC7">
        <w:t xml:space="preserve"> *</w:t>
      </w:r>
    </w:p>
    <w:p w:rsidR="009C7CC7" w:rsidRPr="009C7CC7" w:rsidRDefault="009C7CC7" w:rsidP="009C7CC7">
      <w:pPr>
        <w:pStyle w:val="2"/>
      </w:pPr>
      <w:r w:rsidRPr="009C7CC7">
        <w:t xml:space="preserve"> * @author Simonov Denis</w:t>
      </w:r>
    </w:p>
    <w:p w:rsidR="009C7CC7" w:rsidRPr="009C7CC7" w:rsidRDefault="009C7CC7" w:rsidP="009C7CC7">
      <w:pPr>
        <w:pStyle w:val="2"/>
      </w:pPr>
      <w:r w:rsidRPr="009C7CC7">
        <w:t xml:space="preserve"> */</w:t>
      </w:r>
    </w:p>
    <w:p w:rsidR="009C7CC7" w:rsidRPr="009C7CC7" w:rsidRDefault="009C7CC7" w:rsidP="009C7CC7">
      <w:pPr>
        <w:pStyle w:val="1"/>
      </w:pPr>
      <w:r w:rsidRPr="009C7CC7">
        <w:t>@Controller</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public class CustomerController {</w:t>
      </w:r>
    </w:p>
    <w:p w:rsidR="009C7CC7" w:rsidRPr="009C7CC7" w:rsidRDefault="009C7CC7" w:rsidP="009C7CC7">
      <w:pPr>
        <w:spacing w:after="0" w:line="240" w:lineRule="auto"/>
        <w:rPr>
          <w:rFonts w:ascii="Courier New" w:hAnsi="Courier New" w:cs="Courier New"/>
          <w:sz w:val="16"/>
          <w:szCs w:val="16"/>
          <w:lang w:val="en-US"/>
        </w:rPr>
      </w:pPr>
    </w:p>
    <w:p w:rsidR="009C7CC7" w:rsidRPr="009C7CC7" w:rsidRDefault="009C7CC7" w:rsidP="009C7CC7">
      <w:pPr>
        <w:spacing w:after="0" w:line="240" w:lineRule="auto"/>
        <w:rPr>
          <w:rFonts w:ascii="Courier New" w:hAnsi="Courier New" w:cs="Courier New"/>
          <w:sz w:val="16"/>
          <w:szCs w:val="16"/>
          <w:lang w:val="en-US"/>
        </w:rPr>
      </w:pPr>
    </w:p>
    <w:p w:rsidR="009C7CC7" w:rsidRPr="009C7CC7" w:rsidRDefault="009C7CC7" w:rsidP="009C7CC7">
      <w:pPr>
        <w:pStyle w:val="1"/>
      </w:pPr>
      <w:r w:rsidRPr="009C7CC7">
        <w:t xml:space="preserve">    @Autowired(required = true)</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private JqGridCustomer customerGrid;</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w:t>
      </w:r>
    </w:p>
    <w:p w:rsidR="009C7CC7" w:rsidRPr="009C7CC7" w:rsidRDefault="009C7CC7" w:rsidP="009C7CC7">
      <w:pPr>
        <w:pStyle w:val="1"/>
      </w:pPr>
      <w:r w:rsidRPr="009C7CC7">
        <w:t xml:space="preserve">    @Autowired(required = true)</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private CustomerManager customerManager;</w:t>
      </w:r>
    </w:p>
    <w:p w:rsidR="009C7CC7" w:rsidRPr="009C7CC7" w:rsidRDefault="009C7CC7" w:rsidP="009C7CC7">
      <w:pPr>
        <w:spacing w:after="0" w:line="240" w:lineRule="auto"/>
        <w:rPr>
          <w:rFonts w:ascii="Courier New" w:hAnsi="Courier New" w:cs="Courier New"/>
          <w:sz w:val="16"/>
          <w:szCs w:val="16"/>
          <w:lang w:val="en-US"/>
        </w:rPr>
      </w:pPr>
    </w:p>
    <w:p w:rsidR="009C7CC7" w:rsidRPr="009C7CC7" w:rsidRDefault="009C7CC7" w:rsidP="009C7CC7">
      <w:pPr>
        <w:spacing w:after="0" w:line="240" w:lineRule="auto"/>
        <w:rPr>
          <w:rFonts w:ascii="Courier New" w:hAnsi="Courier New" w:cs="Courier New"/>
          <w:sz w:val="16"/>
          <w:szCs w:val="16"/>
          <w:lang w:val="en-US"/>
        </w:rPr>
      </w:pP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w:t>
      </w:r>
    </w:p>
    <w:p w:rsidR="009C7CC7" w:rsidRPr="009C7CC7" w:rsidRDefault="009C7CC7" w:rsidP="009C7CC7">
      <w:pPr>
        <w:spacing w:after="0" w:line="240" w:lineRule="auto"/>
        <w:rPr>
          <w:rFonts w:ascii="Courier New" w:hAnsi="Courier New" w:cs="Courier New"/>
          <w:sz w:val="16"/>
          <w:szCs w:val="16"/>
          <w:lang w:val="en-US"/>
        </w:rPr>
      </w:pPr>
      <w:r>
        <w:rPr>
          <w:rFonts w:ascii="Courier New" w:hAnsi="Courier New" w:cs="Courier New"/>
          <w:sz w:val="16"/>
          <w:szCs w:val="16"/>
          <w:lang w:val="en-US"/>
        </w:rPr>
        <w:t xml:space="preserve">     * Default action</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 Returns the JSP name of the page (view) to display</w:t>
      </w:r>
    </w:p>
    <w:p w:rsidR="009C7CC7" w:rsidRPr="00ED2849"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w:t>
      </w:r>
      <w:r w:rsidRPr="00ED2849">
        <w:rPr>
          <w:rFonts w:ascii="Courier New" w:hAnsi="Courier New" w:cs="Courier New"/>
          <w:sz w:val="16"/>
          <w:szCs w:val="16"/>
          <w:lang w:val="en-US"/>
        </w:rPr>
        <w:t>*</w:t>
      </w:r>
    </w:p>
    <w:p w:rsidR="009C7CC7" w:rsidRPr="00ED2849" w:rsidRDefault="009C7CC7" w:rsidP="009C7CC7">
      <w:pPr>
        <w:spacing w:after="0" w:line="240" w:lineRule="auto"/>
        <w:rPr>
          <w:rFonts w:ascii="Courier New" w:hAnsi="Courier New" w:cs="Courier New"/>
          <w:sz w:val="16"/>
          <w:szCs w:val="16"/>
          <w:lang w:val="en-US"/>
        </w:rPr>
      </w:pPr>
      <w:r w:rsidRPr="00ED2849">
        <w:rPr>
          <w:rFonts w:ascii="Courier New" w:hAnsi="Courier New" w:cs="Courier New"/>
          <w:sz w:val="16"/>
          <w:szCs w:val="16"/>
          <w:lang w:val="en-US"/>
        </w:rPr>
        <w:t xml:space="preserve">     * @</w:t>
      </w:r>
      <w:r w:rsidRPr="009C7CC7">
        <w:rPr>
          <w:rFonts w:ascii="Courier New" w:hAnsi="Courier New" w:cs="Courier New"/>
          <w:sz w:val="16"/>
          <w:szCs w:val="16"/>
          <w:lang w:val="en-US"/>
        </w:rPr>
        <w:t>param</w:t>
      </w:r>
      <w:r w:rsidRPr="00ED2849">
        <w:rPr>
          <w:rFonts w:ascii="Courier New" w:hAnsi="Courier New" w:cs="Courier New"/>
          <w:sz w:val="16"/>
          <w:szCs w:val="16"/>
          <w:lang w:val="en-US"/>
        </w:rPr>
        <w:t xml:space="preserve"> </w:t>
      </w:r>
      <w:r w:rsidRPr="009C7CC7">
        <w:rPr>
          <w:rFonts w:ascii="Courier New" w:hAnsi="Courier New" w:cs="Courier New"/>
          <w:sz w:val="16"/>
          <w:szCs w:val="16"/>
          <w:lang w:val="en-US"/>
        </w:rPr>
        <w:t>map</w:t>
      </w:r>
    </w:p>
    <w:p w:rsidR="009C7CC7" w:rsidRPr="00541002" w:rsidRDefault="009C7CC7" w:rsidP="009C7CC7">
      <w:pPr>
        <w:spacing w:after="0" w:line="240" w:lineRule="auto"/>
        <w:rPr>
          <w:rFonts w:ascii="Courier New" w:hAnsi="Courier New" w:cs="Courier New"/>
          <w:sz w:val="16"/>
          <w:szCs w:val="16"/>
          <w:lang w:val="en-US"/>
        </w:rPr>
      </w:pPr>
      <w:r w:rsidRPr="00ED2849">
        <w:rPr>
          <w:rFonts w:ascii="Courier New" w:hAnsi="Courier New" w:cs="Courier New"/>
          <w:sz w:val="16"/>
          <w:szCs w:val="16"/>
          <w:lang w:val="en-US"/>
        </w:rPr>
        <w:t xml:space="preserve">     * @</w:t>
      </w:r>
      <w:r w:rsidRPr="009C7CC7">
        <w:rPr>
          <w:rFonts w:ascii="Courier New" w:hAnsi="Courier New" w:cs="Courier New"/>
          <w:sz w:val="16"/>
          <w:szCs w:val="16"/>
          <w:lang w:val="en-US"/>
        </w:rPr>
        <w:t>return</w:t>
      </w:r>
      <w:r w:rsidR="00541002" w:rsidRPr="00ED2849">
        <w:rPr>
          <w:rFonts w:ascii="Courier New" w:hAnsi="Courier New" w:cs="Courier New"/>
          <w:sz w:val="16"/>
          <w:szCs w:val="16"/>
          <w:lang w:val="en-US"/>
        </w:rPr>
        <w:t xml:space="preserve"> </w:t>
      </w:r>
      <w:r w:rsidR="00541002">
        <w:rPr>
          <w:rFonts w:ascii="Courier New" w:hAnsi="Courier New" w:cs="Courier New"/>
          <w:sz w:val="16"/>
          <w:szCs w:val="16"/>
          <w:lang w:val="en-US"/>
        </w:rPr>
        <w:t>name of</w:t>
      </w:r>
      <w:r w:rsidRPr="00ED2849">
        <w:rPr>
          <w:rFonts w:ascii="Courier New" w:hAnsi="Courier New" w:cs="Courier New"/>
          <w:sz w:val="16"/>
          <w:szCs w:val="16"/>
          <w:lang w:val="en-US"/>
        </w:rPr>
        <w:t xml:space="preserve"> </w:t>
      </w:r>
      <w:r w:rsidRPr="009C7CC7">
        <w:rPr>
          <w:rFonts w:ascii="Courier New" w:hAnsi="Courier New" w:cs="Courier New"/>
          <w:sz w:val="16"/>
          <w:szCs w:val="16"/>
          <w:lang w:val="en-US"/>
        </w:rPr>
        <w:t>JSP</w:t>
      </w:r>
      <w:r w:rsidR="00541002" w:rsidRPr="00ED2849">
        <w:rPr>
          <w:rFonts w:ascii="Courier New" w:hAnsi="Courier New" w:cs="Courier New"/>
          <w:sz w:val="16"/>
          <w:szCs w:val="16"/>
          <w:lang w:val="en-US"/>
        </w:rPr>
        <w:t xml:space="preserve"> </w:t>
      </w:r>
      <w:r w:rsidR="00541002">
        <w:rPr>
          <w:rFonts w:ascii="Courier New" w:hAnsi="Courier New" w:cs="Courier New"/>
          <w:sz w:val="16"/>
          <w:szCs w:val="16"/>
          <w:lang w:val="en-US"/>
        </w:rPr>
        <w:t>template</w:t>
      </w:r>
    </w:p>
    <w:p w:rsidR="009C7CC7" w:rsidRPr="009C7CC7" w:rsidRDefault="009C7CC7" w:rsidP="009C7CC7">
      <w:pPr>
        <w:spacing w:after="0" w:line="240" w:lineRule="auto"/>
        <w:rPr>
          <w:rFonts w:ascii="Courier New" w:hAnsi="Courier New" w:cs="Courier New"/>
          <w:sz w:val="16"/>
          <w:szCs w:val="16"/>
          <w:lang w:val="en-US"/>
        </w:rPr>
      </w:pPr>
      <w:r w:rsidRPr="00ED2849">
        <w:rPr>
          <w:rFonts w:ascii="Courier New" w:hAnsi="Courier New" w:cs="Courier New"/>
          <w:sz w:val="16"/>
          <w:szCs w:val="16"/>
          <w:lang w:val="en-US"/>
        </w:rPr>
        <w:t xml:space="preserve">     </w:t>
      </w:r>
      <w:r w:rsidRPr="009C7CC7">
        <w:rPr>
          <w:rFonts w:ascii="Courier New" w:hAnsi="Courier New" w:cs="Courier New"/>
          <w:sz w:val="16"/>
          <w:szCs w:val="16"/>
          <w:lang w:val="en-US"/>
        </w:rPr>
        <w:t>*/</w:t>
      </w:r>
    </w:p>
    <w:p w:rsidR="009C7CC7" w:rsidRPr="009C7CC7" w:rsidRDefault="009C7CC7" w:rsidP="00541002">
      <w:pPr>
        <w:pStyle w:val="1"/>
      </w:pPr>
      <w:r w:rsidRPr="009C7CC7">
        <w:t xml:space="preserve">    @RequestMapping(value = "/customer/", method = RequestMethod.GET)</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public String index(ModelMap map) {</w:t>
      </w:r>
    </w:p>
    <w:p w:rsidR="009C7CC7" w:rsidRPr="00ED2849"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return</w:t>
      </w:r>
      <w:r w:rsidRPr="00ED2849">
        <w:rPr>
          <w:rFonts w:ascii="Courier New" w:hAnsi="Courier New" w:cs="Courier New"/>
          <w:sz w:val="16"/>
          <w:szCs w:val="16"/>
          <w:lang w:val="en-US"/>
        </w:rPr>
        <w:t xml:space="preserve"> "</w:t>
      </w:r>
      <w:r w:rsidRPr="009C7CC7">
        <w:rPr>
          <w:rFonts w:ascii="Courier New" w:hAnsi="Courier New" w:cs="Courier New"/>
          <w:sz w:val="16"/>
          <w:szCs w:val="16"/>
          <w:lang w:val="en-US"/>
        </w:rPr>
        <w:t>customer</w:t>
      </w:r>
      <w:r w:rsidRPr="00ED2849">
        <w:rPr>
          <w:rFonts w:ascii="Courier New" w:hAnsi="Courier New" w:cs="Courier New"/>
          <w:sz w:val="16"/>
          <w:szCs w:val="16"/>
          <w:lang w:val="en-US"/>
        </w:rPr>
        <w:t>";</w:t>
      </w:r>
    </w:p>
    <w:p w:rsidR="009C7CC7" w:rsidRPr="00ED2849" w:rsidRDefault="009C7CC7" w:rsidP="009C7CC7">
      <w:pPr>
        <w:spacing w:after="0" w:line="240" w:lineRule="auto"/>
        <w:rPr>
          <w:rFonts w:ascii="Courier New" w:hAnsi="Courier New" w:cs="Courier New"/>
          <w:sz w:val="16"/>
          <w:szCs w:val="16"/>
          <w:lang w:val="en-US"/>
        </w:rPr>
      </w:pPr>
      <w:r w:rsidRPr="00ED2849">
        <w:rPr>
          <w:rFonts w:ascii="Courier New" w:hAnsi="Courier New" w:cs="Courier New"/>
          <w:sz w:val="16"/>
          <w:szCs w:val="16"/>
          <w:lang w:val="en-US"/>
        </w:rPr>
        <w:t xml:space="preserve">    }</w:t>
      </w:r>
    </w:p>
    <w:p w:rsidR="009C7CC7" w:rsidRPr="00ED2849" w:rsidRDefault="009C7CC7" w:rsidP="009C7CC7">
      <w:pPr>
        <w:spacing w:after="0" w:line="240" w:lineRule="auto"/>
        <w:rPr>
          <w:rFonts w:ascii="Courier New" w:hAnsi="Courier New" w:cs="Courier New"/>
          <w:sz w:val="16"/>
          <w:szCs w:val="16"/>
          <w:lang w:val="en-US"/>
        </w:rPr>
      </w:pPr>
    </w:p>
    <w:p w:rsidR="009C7CC7" w:rsidRPr="00ED2849" w:rsidRDefault="009C7CC7" w:rsidP="009C7CC7">
      <w:pPr>
        <w:spacing w:after="0" w:line="240" w:lineRule="auto"/>
        <w:rPr>
          <w:rFonts w:ascii="Courier New" w:hAnsi="Courier New" w:cs="Courier New"/>
          <w:sz w:val="16"/>
          <w:szCs w:val="16"/>
          <w:lang w:val="en-US"/>
        </w:rPr>
      </w:pPr>
      <w:r w:rsidRPr="00ED2849">
        <w:rPr>
          <w:rFonts w:ascii="Courier New" w:hAnsi="Courier New" w:cs="Courier New"/>
          <w:sz w:val="16"/>
          <w:szCs w:val="16"/>
          <w:lang w:val="en-US"/>
        </w:rPr>
        <w:t xml:space="preserve">    /**</w:t>
      </w:r>
    </w:p>
    <w:p w:rsidR="009C7CC7" w:rsidRPr="00541002" w:rsidRDefault="009C7CC7" w:rsidP="009C7CC7">
      <w:pPr>
        <w:spacing w:after="0" w:line="240" w:lineRule="auto"/>
        <w:rPr>
          <w:rFonts w:ascii="Courier New" w:hAnsi="Courier New" w:cs="Courier New"/>
          <w:sz w:val="16"/>
          <w:szCs w:val="16"/>
          <w:lang w:val="en-US"/>
        </w:rPr>
      </w:pPr>
      <w:r w:rsidRPr="00541002">
        <w:rPr>
          <w:rFonts w:ascii="Courier New" w:hAnsi="Courier New" w:cs="Courier New"/>
          <w:sz w:val="16"/>
          <w:szCs w:val="16"/>
          <w:lang w:val="en-US"/>
        </w:rPr>
        <w:t xml:space="preserve">     * </w:t>
      </w:r>
      <w:r w:rsidR="00541002" w:rsidRPr="00541002">
        <w:rPr>
          <w:rFonts w:ascii="Courier New" w:hAnsi="Courier New" w:cs="Courier New"/>
          <w:sz w:val="16"/>
          <w:szCs w:val="16"/>
          <w:lang w:val="en-US"/>
        </w:rPr>
        <w:t>Returns JSON data for jqGrid</w:t>
      </w:r>
    </w:p>
    <w:p w:rsidR="009C7CC7" w:rsidRPr="00541002" w:rsidRDefault="009C7CC7" w:rsidP="009C7CC7">
      <w:pPr>
        <w:spacing w:after="0" w:line="240" w:lineRule="auto"/>
        <w:rPr>
          <w:rFonts w:ascii="Courier New" w:hAnsi="Courier New" w:cs="Courier New"/>
          <w:sz w:val="16"/>
          <w:szCs w:val="16"/>
          <w:lang w:val="en-US"/>
        </w:rPr>
      </w:pPr>
      <w:r w:rsidRPr="00541002">
        <w:rPr>
          <w:rFonts w:ascii="Courier New" w:hAnsi="Courier New" w:cs="Courier New"/>
          <w:sz w:val="16"/>
          <w:szCs w:val="16"/>
          <w:lang w:val="en-US"/>
        </w:rPr>
        <w:t xml:space="preserve">     *</w:t>
      </w:r>
    </w:p>
    <w:p w:rsidR="009C7CC7" w:rsidRPr="00541002" w:rsidRDefault="009C7CC7" w:rsidP="009C7CC7">
      <w:pPr>
        <w:spacing w:after="0" w:line="240" w:lineRule="auto"/>
        <w:rPr>
          <w:rFonts w:ascii="Courier New" w:hAnsi="Courier New" w:cs="Courier New"/>
          <w:sz w:val="16"/>
          <w:szCs w:val="16"/>
          <w:lang w:val="en-US"/>
        </w:rPr>
      </w:pPr>
      <w:r w:rsidRPr="00541002">
        <w:rPr>
          <w:rFonts w:ascii="Courier New" w:hAnsi="Courier New" w:cs="Courier New"/>
          <w:sz w:val="16"/>
          <w:szCs w:val="16"/>
          <w:lang w:val="en-US"/>
        </w:rPr>
        <w:t xml:space="preserve">     * @</w:t>
      </w:r>
      <w:r w:rsidRPr="009C7CC7">
        <w:rPr>
          <w:rFonts w:ascii="Courier New" w:hAnsi="Courier New" w:cs="Courier New"/>
          <w:sz w:val="16"/>
          <w:szCs w:val="16"/>
          <w:lang w:val="en-US"/>
        </w:rPr>
        <w:t>param</w:t>
      </w:r>
      <w:r w:rsidRPr="00541002">
        <w:rPr>
          <w:rFonts w:ascii="Courier New" w:hAnsi="Courier New" w:cs="Courier New"/>
          <w:sz w:val="16"/>
          <w:szCs w:val="16"/>
          <w:lang w:val="en-US"/>
        </w:rPr>
        <w:t xml:space="preserve"> </w:t>
      </w:r>
      <w:r w:rsidRPr="009C7CC7">
        <w:rPr>
          <w:rFonts w:ascii="Courier New" w:hAnsi="Courier New" w:cs="Courier New"/>
          <w:sz w:val="16"/>
          <w:szCs w:val="16"/>
          <w:lang w:val="en-US"/>
        </w:rPr>
        <w:t>rows</w:t>
      </w:r>
      <w:r w:rsidRPr="00541002">
        <w:rPr>
          <w:rFonts w:ascii="Courier New" w:hAnsi="Courier New" w:cs="Courier New"/>
          <w:sz w:val="16"/>
          <w:szCs w:val="16"/>
          <w:lang w:val="en-US"/>
        </w:rPr>
        <w:t xml:space="preserve"> </w:t>
      </w:r>
      <w:r w:rsidR="00541002" w:rsidRPr="00541002">
        <w:rPr>
          <w:rFonts w:ascii="Courier New" w:hAnsi="Courier New" w:cs="Courier New"/>
          <w:sz w:val="16"/>
          <w:szCs w:val="16"/>
          <w:lang w:val="en-US"/>
        </w:rPr>
        <w:t>number of entries per page</w:t>
      </w:r>
    </w:p>
    <w:p w:rsidR="00541002" w:rsidRPr="00ED2849" w:rsidRDefault="009C7CC7" w:rsidP="009C7CC7">
      <w:pPr>
        <w:spacing w:after="0" w:line="240" w:lineRule="auto"/>
        <w:rPr>
          <w:rFonts w:ascii="Courier New" w:hAnsi="Courier New" w:cs="Courier New"/>
          <w:sz w:val="16"/>
          <w:szCs w:val="16"/>
          <w:lang w:val="en-US"/>
        </w:rPr>
      </w:pPr>
      <w:r w:rsidRPr="00541002">
        <w:rPr>
          <w:rFonts w:ascii="Courier New" w:hAnsi="Courier New" w:cs="Courier New"/>
          <w:sz w:val="16"/>
          <w:szCs w:val="16"/>
          <w:lang w:val="en-US"/>
        </w:rPr>
        <w:lastRenderedPageBreak/>
        <w:t xml:space="preserve">     </w:t>
      </w:r>
      <w:r w:rsidRPr="00ED2849">
        <w:rPr>
          <w:rFonts w:ascii="Courier New" w:hAnsi="Courier New" w:cs="Courier New"/>
          <w:sz w:val="16"/>
          <w:szCs w:val="16"/>
          <w:lang w:val="en-US"/>
        </w:rPr>
        <w:t>* @</w:t>
      </w:r>
      <w:r w:rsidRPr="009C7CC7">
        <w:rPr>
          <w:rFonts w:ascii="Courier New" w:hAnsi="Courier New" w:cs="Courier New"/>
          <w:sz w:val="16"/>
          <w:szCs w:val="16"/>
          <w:lang w:val="en-US"/>
        </w:rPr>
        <w:t>param</w:t>
      </w:r>
      <w:r w:rsidRPr="00ED2849">
        <w:rPr>
          <w:rFonts w:ascii="Courier New" w:hAnsi="Courier New" w:cs="Courier New"/>
          <w:sz w:val="16"/>
          <w:szCs w:val="16"/>
          <w:lang w:val="en-US"/>
        </w:rPr>
        <w:t xml:space="preserve"> </w:t>
      </w:r>
      <w:r w:rsidRPr="009C7CC7">
        <w:rPr>
          <w:rFonts w:ascii="Courier New" w:hAnsi="Courier New" w:cs="Courier New"/>
          <w:sz w:val="16"/>
          <w:szCs w:val="16"/>
          <w:lang w:val="en-US"/>
        </w:rPr>
        <w:t>page</w:t>
      </w:r>
      <w:r w:rsidR="00541002" w:rsidRPr="00ED2849">
        <w:rPr>
          <w:lang w:val="en-US"/>
        </w:rPr>
        <w:t xml:space="preserve"> </w:t>
      </w:r>
      <w:r w:rsidR="00541002" w:rsidRPr="00541002">
        <w:rPr>
          <w:rFonts w:ascii="Courier New" w:hAnsi="Courier New" w:cs="Courier New"/>
          <w:sz w:val="16"/>
          <w:szCs w:val="16"/>
          <w:lang w:val="en-US"/>
        </w:rPr>
        <w:t>page number</w:t>
      </w:r>
    </w:p>
    <w:p w:rsidR="009C7CC7" w:rsidRPr="00541002" w:rsidRDefault="009C7CC7" w:rsidP="009C7CC7">
      <w:pPr>
        <w:spacing w:after="0" w:line="240" w:lineRule="auto"/>
        <w:rPr>
          <w:rFonts w:ascii="Courier New" w:hAnsi="Courier New" w:cs="Courier New"/>
          <w:sz w:val="16"/>
          <w:szCs w:val="16"/>
          <w:lang w:val="en-US"/>
        </w:rPr>
      </w:pPr>
      <w:r w:rsidRPr="00541002">
        <w:rPr>
          <w:rFonts w:ascii="Courier New" w:hAnsi="Courier New" w:cs="Courier New"/>
          <w:sz w:val="16"/>
          <w:szCs w:val="16"/>
          <w:lang w:val="en-US"/>
        </w:rPr>
        <w:t xml:space="preserve">     * @</w:t>
      </w:r>
      <w:r w:rsidRPr="009C7CC7">
        <w:rPr>
          <w:rFonts w:ascii="Courier New" w:hAnsi="Courier New" w:cs="Courier New"/>
          <w:sz w:val="16"/>
          <w:szCs w:val="16"/>
          <w:lang w:val="en-US"/>
        </w:rPr>
        <w:t>param</w:t>
      </w:r>
      <w:r w:rsidRPr="00541002">
        <w:rPr>
          <w:rFonts w:ascii="Courier New" w:hAnsi="Courier New" w:cs="Courier New"/>
          <w:sz w:val="16"/>
          <w:szCs w:val="16"/>
          <w:lang w:val="en-US"/>
        </w:rPr>
        <w:t xml:space="preserve"> </w:t>
      </w:r>
      <w:r w:rsidRPr="009C7CC7">
        <w:rPr>
          <w:rFonts w:ascii="Courier New" w:hAnsi="Courier New" w:cs="Courier New"/>
          <w:sz w:val="16"/>
          <w:szCs w:val="16"/>
          <w:lang w:val="en-US"/>
        </w:rPr>
        <w:t>sIdx</w:t>
      </w:r>
      <w:r w:rsidRPr="00541002">
        <w:rPr>
          <w:rFonts w:ascii="Courier New" w:hAnsi="Courier New" w:cs="Courier New"/>
          <w:sz w:val="16"/>
          <w:szCs w:val="16"/>
          <w:lang w:val="en-US"/>
        </w:rPr>
        <w:t xml:space="preserve"> </w:t>
      </w:r>
      <w:r w:rsidR="00541002" w:rsidRPr="00541002">
        <w:rPr>
          <w:rFonts w:ascii="Courier New" w:hAnsi="Courier New" w:cs="Courier New"/>
          <w:sz w:val="16"/>
          <w:szCs w:val="16"/>
          <w:lang w:val="en-US"/>
        </w:rPr>
        <w:t>sorting field</w:t>
      </w:r>
    </w:p>
    <w:p w:rsidR="009C7CC7" w:rsidRPr="00541002" w:rsidRDefault="009C7CC7" w:rsidP="009C7CC7">
      <w:pPr>
        <w:spacing w:after="0" w:line="240" w:lineRule="auto"/>
        <w:rPr>
          <w:rFonts w:ascii="Courier New" w:hAnsi="Courier New" w:cs="Courier New"/>
          <w:sz w:val="16"/>
          <w:szCs w:val="16"/>
          <w:lang w:val="en-US"/>
        </w:rPr>
      </w:pPr>
      <w:r w:rsidRPr="00541002">
        <w:rPr>
          <w:rFonts w:ascii="Courier New" w:hAnsi="Courier New" w:cs="Courier New"/>
          <w:sz w:val="16"/>
          <w:szCs w:val="16"/>
          <w:lang w:val="en-US"/>
        </w:rPr>
        <w:t xml:space="preserve">     * @</w:t>
      </w:r>
      <w:r w:rsidRPr="009C7CC7">
        <w:rPr>
          <w:rFonts w:ascii="Courier New" w:hAnsi="Courier New" w:cs="Courier New"/>
          <w:sz w:val="16"/>
          <w:szCs w:val="16"/>
          <w:lang w:val="en-US"/>
        </w:rPr>
        <w:t>param</w:t>
      </w:r>
      <w:r w:rsidRPr="00541002">
        <w:rPr>
          <w:rFonts w:ascii="Courier New" w:hAnsi="Courier New" w:cs="Courier New"/>
          <w:sz w:val="16"/>
          <w:szCs w:val="16"/>
          <w:lang w:val="en-US"/>
        </w:rPr>
        <w:t xml:space="preserve"> </w:t>
      </w:r>
      <w:r w:rsidRPr="009C7CC7">
        <w:rPr>
          <w:rFonts w:ascii="Courier New" w:hAnsi="Courier New" w:cs="Courier New"/>
          <w:sz w:val="16"/>
          <w:szCs w:val="16"/>
          <w:lang w:val="en-US"/>
        </w:rPr>
        <w:t>sOrd</w:t>
      </w:r>
      <w:r w:rsidRPr="00541002">
        <w:rPr>
          <w:rFonts w:ascii="Courier New" w:hAnsi="Courier New" w:cs="Courier New"/>
          <w:sz w:val="16"/>
          <w:szCs w:val="16"/>
          <w:lang w:val="en-US"/>
        </w:rPr>
        <w:t xml:space="preserve"> </w:t>
      </w:r>
      <w:r w:rsidR="00541002" w:rsidRPr="00541002">
        <w:rPr>
          <w:rFonts w:ascii="Courier New" w:hAnsi="Courier New" w:cs="Courier New"/>
          <w:sz w:val="16"/>
          <w:szCs w:val="16"/>
          <w:lang w:val="en-US"/>
        </w:rPr>
        <w:t>sorting order</w:t>
      </w:r>
    </w:p>
    <w:p w:rsidR="009C7CC7" w:rsidRPr="00541002" w:rsidRDefault="009C7CC7" w:rsidP="009C7CC7">
      <w:pPr>
        <w:spacing w:after="0" w:line="240" w:lineRule="auto"/>
        <w:rPr>
          <w:rFonts w:ascii="Courier New" w:hAnsi="Courier New" w:cs="Courier New"/>
          <w:sz w:val="16"/>
          <w:szCs w:val="16"/>
          <w:lang w:val="en-US"/>
        </w:rPr>
      </w:pPr>
      <w:r w:rsidRPr="00541002">
        <w:rPr>
          <w:rFonts w:ascii="Courier New" w:hAnsi="Courier New" w:cs="Courier New"/>
          <w:sz w:val="16"/>
          <w:szCs w:val="16"/>
          <w:lang w:val="en-US"/>
        </w:rPr>
        <w:t xml:space="preserve">     * @</w:t>
      </w:r>
      <w:r w:rsidRPr="009C7CC7">
        <w:rPr>
          <w:rFonts w:ascii="Courier New" w:hAnsi="Courier New" w:cs="Courier New"/>
          <w:sz w:val="16"/>
          <w:szCs w:val="16"/>
          <w:lang w:val="en-US"/>
        </w:rPr>
        <w:t>param</w:t>
      </w:r>
      <w:r w:rsidRPr="00541002">
        <w:rPr>
          <w:rFonts w:ascii="Courier New" w:hAnsi="Courier New" w:cs="Courier New"/>
          <w:sz w:val="16"/>
          <w:szCs w:val="16"/>
          <w:lang w:val="en-US"/>
        </w:rPr>
        <w:t xml:space="preserve"> </w:t>
      </w:r>
      <w:r w:rsidRPr="009C7CC7">
        <w:rPr>
          <w:rFonts w:ascii="Courier New" w:hAnsi="Courier New" w:cs="Courier New"/>
          <w:sz w:val="16"/>
          <w:szCs w:val="16"/>
          <w:lang w:val="en-US"/>
        </w:rPr>
        <w:t>search</w:t>
      </w:r>
      <w:r w:rsidRPr="00541002">
        <w:rPr>
          <w:rFonts w:ascii="Courier New" w:hAnsi="Courier New" w:cs="Courier New"/>
          <w:sz w:val="16"/>
          <w:szCs w:val="16"/>
          <w:lang w:val="en-US"/>
        </w:rPr>
        <w:t xml:space="preserve"> </w:t>
      </w:r>
      <w:r w:rsidR="00541002" w:rsidRPr="00541002">
        <w:rPr>
          <w:rFonts w:ascii="Courier New" w:hAnsi="Courier New" w:cs="Courier New"/>
          <w:sz w:val="16"/>
          <w:szCs w:val="16"/>
          <w:lang w:val="en-US"/>
        </w:rPr>
        <w:t>should the search be performed</w:t>
      </w:r>
    </w:p>
    <w:p w:rsidR="009C7CC7" w:rsidRPr="00541002" w:rsidRDefault="009C7CC7" w:rsidP="009C7CC7">
      <w:pPr>
        <w:spacing w:after="0" w:line="240" w:lineRule="auto"/>
        <w:rPr>
          <w:rFonts w:ascii="Courier New" w:hAnsi="Courier New" w:cs="Courier New"/>
          <w:sz w:val="16"/>
          <w:szCs w:val="16"/>
          <w:lang w:val="en-US"/>
        </w:rPr>
      </w:pPr>
      <w:r w:rsidRPr="00541002">
        <w:rPr>
          <w:rFonts w:ascii="Courier New" w:hAnsi="Courier New" w:cs="Courier New"/>
          <w:sz w:val="16"/>
          <w:szCs w:val="16"/>
          <w:lang w:val="en-US"/>
        </w:rPr>
        <w:t xml:space="preserve">     * @</w:t>
      </w:r>
      <w:r w:rsidRPr="009C7CC7">
        <w:rPr>
          <w:rFonts w:ascii="Courier New" w:hAnsi="Courier New" w:cs="Courier New"/>
          <w:sz w:val="16"/>
          <w:szCs w:val="16"/>
          <w:lang w:val="en-US"/>
        </w:rPr>
        <w:t>param</w:t>
      </w:r>
      <w:r w:rsidRPr="00541002">
        <w:rPr>
          <w:rFonts w:ascii="Courier New" w:hAnsi="Courier New" w:cs="Courier New"/>
          <w:sz w:val="16"/>
          <w:szCs w:val="16"/>
          <w:lang w:val="en-US"/>
        </w:rPr>
        <w:t xml:space="preserve"> </w:t>
      </w:r>
      <w:r w:rsidRPr="009C7CC7">
        <w:rPr>
          <w:rFonts w:ascii="Courier New" w:hAnsi="Courier New" w:cs="Courier New"/>
          <w:sz w:val="16"/>
          <w:szCs w:val="16"/>
          <w:lang w:val="en-US"/>
        </w:rPr>
        <w:t>searchField</w:t>
      </w:r>
      <w:r w:rsidR="00541002" w:rsidRPr="00541002">
        <w:rPr>
          <w:rFonts w:ascii="Courier New" w:hAnsi="Courier New" w:cs="Courier New"/>
          <w:sz w:val="16"/>
          <w:szCs w:val="16"/>
          <w:lang w:val="en-US"/>
        </w:rPr>
        <w:t xml:space="preserve"> </w:t>
      </w:r>
      <w:r w:rsidR="00541002">
        <w:rPr>
          <w:rFonts w:ascii="Courier New" w:hAnsi="Courier New" w:cs="Courier New"/>
          <w:sz w:val="16"/>
          <w:szCs w:val="16"/>
          <w:lang w:val="en-US"/>
        </w:rPr>
        <w:t>search field</w:t>
      </w:r>
    </w:p>
    <w:p w:rsidR="009C7CC7" w:rsidRPr="00541002" w:rsidRDefault="009C7CC7" w:rsidP="009C7CC7">
      <w:pPr>
        <w:spacing w:after="0" w:line="240" w:lineRule="auto"/>
        <w:rPr>
          <w:rFonts w:ascii="Courier New" w:hAnsi="Courier New" w:cs="Courier New"/>
          <w:sz w:val="16"/>
          <w:szCs w:val="16"/>
          <w:lang w:val="en-US"/>
        </w:rPr>
      </w:pPr>
      <w:r w:rsidRPr="00541002">
        <w:rPr>
          <w:rFonts w:ascii="Courier New" w:hAnsi="Courier New" w:cs="Courier New"/>
          <w:sz w:val="16"/>
          <w:szCs w:val="16"/>
          <w:lang w:val="en-US"/>
        </w:rPr>
        <w:t xml:space="preserve">     * @</w:t>
      </w:r>
      <w:r w:rsidRPr="009C7CC7">
        <w:rPr>
          <w:rFonts w:ascii="Courier New" w:hAnsi="Courier New" w:cs="Courier New"/>
          <w:sz w:val="16"/>
          <w:szCs w:val="16"/>
          <w:lang w:val="en-US"/>
        </w:rPr>
        <w:t>param</w:t>
      </w:r>
      <w:r w:rsidRPr="00541002">
        <w:rPr>
          <w:rFonts w:ascii="Courier New" w:hAnsi="Courier New" w:cs="Courier New"/>
          <w:sz w:val="16"/>
          <w:szCs w:val="16"/>
          <w:lang w:val="en-US"/>
        </w:rPr>
        <w:t xml:space="preserve"> </w:t>
      </w:r>
      <w:r w:rsidRPr="009C7CC7">
        <w:rPr>
          <w:rFonts w:ascii="Courier New" w:hAnsi="Courier New" w:cs="Courier New"/>
          <w:sz w:val="16"/>
          <w:szCs w:val="16"/>
          <w:lang w:val="en-US"/>
        </w:rPr>
        <w:t>searchString</w:t>
      </w:r>
      <w:r w:rsidR="00541002" w:rsidRPr="00541002">
        <w:rPr>
          <w:rFonts w:ascii="Courier New" w:hAnsi="Courier New" w:cs="Courier New"/>
          <w:sz w:val="16"/>
          <w:szCs w:val="16"/>
          <w:lang w:val="en-US"/>
        </w:rPr>
        <w:t xml:space="preserve"> </w:t>
      </w:r>
      <w:r w:rsidR="00541002">
        <w:rPr>
          <w:rFonts w:ascii="Courier New" w:hAnsi="Courier New" w:cs="Courier New"/>
          <w:sz w:val="16"/>
          <w:szCs w:val="16"/>
          <w:lang w:val="en-US"/>
        </w:rPr>
        <w:t>value for searching</w:t>
      </w:r>
    </w:p>
    <w:p w:rsidR="009C7CC7" w:rsidRPr="00541002" w:rsidRDefault="009C7CC7" w:rsidP="009C7CC7">
      <w:pPr>
        <w:spacing w:after="0" w:line="240" w:lineRule="auto"/>
        <w:rPr>
          <w:rFonts w:ascii="Courier New" w:hAnsi="Courier New" w:cs="Courier New"/>
          <w:sz w:val="16"/>
          <w:szCs w:val="16"/>
          <w:lang w:val="en-US"/>
        </w:rPr>
      </w:pPr>
      <w:r w:rsidRPr="00541002">
        <w:rPr>
          <w:rFonts w:ascii="Courier New" w:hAnsi="Courier New" w:cs="Courier New"/>
          <w:sz w:val="16"/>
          <w:szCs w:val="16"/>
          <w:lang w:val="en-US"/>
        </w:rPr>
        <w:t xml:space="preserve">     * @</w:t>
      </w:r>
      <w:r w:rsidRPr="009C7CC7">
        <w:rPr>
          <w:rFonts w:ascii="Courier New" w:hAnsi="Courier New" w:cs="Courier New"/>
          <w:sz w:val="16"/>
          <w:szCs w:val="16"/>
          <w:lang w:val="en-US"/>
        </w:rPr>
        <w:t>param</w:t>
      </w:r>
      <w:r w:rsidRPr="00541002">
        <w:rPr>
          <w:rFonts w:ascii="Courier New" w:hAnsi="Courier New" w:cs="Courier New"/>
          <w:sz w:val="16"/>
          <w:szCs w:val="16"/>
          <w:lang w:val="en-US"/>
        </w:rPr>
        <w:t xml:space="preserve"> </w:t>
      </w:r>
      <w:r w:rsidRPr="009C7CC7">
        <w:rPr>
          <w:rFonts w:ascii="Courier New" w:hAnsi="Courier New" w:cs="Courier New"/>
          <w:sz w:val="16"/>
          <w:szCs w:val="16"/>
          <w:lang w:val="en-US"/>
        </w:rPr>
        <w:t>searchOper</w:t>
      </w:r>
      <w:r w:rsidR="00541002" w:rsidRPr="00541002">
        <w:rPr>
          <w:rFonts w:ascii="Courier New" w:hAnsi="Courier New" w:cs="Courier New"/>
          <w:sz w:val="16"/>
          <w:szCs w:val="16"/>
          <w:lang w:val="en-US"/>
        </w:rPr>
        <w:t xml:space="preserve"> </w:t>
      </w:r>
      <w:r w:rsidR="00541002">
        <w:rPr>
          <w:rFonts w:ascii="Courier New" w:hAnsi="Courier New" w:cs="Courier New"/>
          <w:sz w:val="16"/>
          <w:szCs w:val="16"/>
          <w:lang w:val="en-US"/>
        </w:rPr>
        <w:t>search operation</w:t>
      </w:r>
    </w:p>
    <w:p w:rsidR="009C7CC7" w:rsidRPr="00541002" w:rsidRDefault="009C7CC7" w:rsidP="009C7CC7">
      <w:pPr>
        <w:spacing w:after="0" w:line="240" w:lineRule="auto"/>
        <w:rPr>
          <w:rFonts w:ascii="Courier New" w:hAnsi="Courier New" w:cs="Courier New"/>
          <w:sz w:val="16"/>
          <w:szCs w:val="16"/>
          <w:lang w:val="en-US"/>
        </w:rPr>
      </w:pPr>
      <w:r w:rsidRPr="00541002">
        <w:rPr>
          <w:rFonts w:ascii="Courier New" w:hAnsi="Courier New" w:cs="Courier New"/>
          <w:sz w:val="16"/>
          <w:szCs w:val="16"/>
          <w:lang w:val="en-US"/>
        </w:rPr>
        <w:t xml:space="preserve">     * @</w:t>
      </w:r>
      <w:r w:rsidRPr="009C7CC7">
        <w:rPr>
          <w:rFonts w:ascii="Courier New" w:hAnsi="Courier New" w:cs="Courier New"/>
          <w:sz w:val="16"/>
          <w:szCs w:val="16"/>
          <w:lang w:val="en-US"/>
        </w:rPr>
        <w:t>return</w:t>
      </w:r>
      <w:r w:rsidRPr="00541002">
        <w:rPr>
          <w:rFonts w:ascii="Courier New" w:hAnsi="Courier New" w:cs="Courier New"/>
          <w:sz w:val="16"/>
          <w:szCs w:val="16"/>
          <w:lang w:val="en-US"/>
        </w:rPr>
        <w:t xml:space="preserve"> </w:t>
      </w:r>
      <w:r w:rsidRPr="009C7CC7">
        <w:rPr>
          <w:rFonts w:ascii="Courier New" w:hAnsi="Courier New" w:cs="Courier New"/>
          <w:sz w:val="16"/>
          <w:szCs w:val="16"/>
          <w:lang w:val="en-US"/>
        </w:rPr>
        <w:t>JSON</w:t>
      </w:r>
      <w:r w:rsidR="00541002">
        <w:rPr>
          <w:rFonts w:ascii="Courier New" w:hAnsi="Courier New" w:cs="Courier New"/>
          <w:sz w:val="16"/>
          <w:szCs w:val="16"/>
          <w:lang w:val="en-US"/>
        </w:rPr>
        <w:t xml:space="preserve"> data for jqGrid</w:t>
      </w:r>
    </w:p>
    <w:p w:rsidR="009C7CC7" w:rsidRPr="009C7CC7" w:rsidRDefault="009C7CC7" w:rsidP="009C7CC7">
      <w:pPr>
        <w:spacing w:after="0" w:line="240" w:lineRule="auto"/>
        <w:rPr>
          <w:rFonts w:ascii="Courier New" w:hAnsi="Courier New" w:cs="Courier New"/>
          <w:sz w:val="16"/>
          <w:szCs w:val="16"/>
          <w:lang w:val="en-US"/>
        </w:rPr>
      </w:pPr>
      <w:r w:rsidRPr="00541002">
        <w:rPr>
          <w:rFonts w:ascii="Courier New" w:hAnsi="Courier New" w:cs="Courier New"/>
          <w:sz w:val="16"/>
          <w:szCs w:val="16"/>
          <w:lang w:val="en-US"/>
        </w:rPr>
        <w:t xml:space="preserve">     </w:t>
      </w:r>
      <w:r w:rsidRPr="009C7CC7">
        <w:rPr>
          <w:rFonts w:ascii="Courier New" w:hAnsi="Courier New" w:cs="Courier New"/>
          <w:sz w:val="16"/>
          <w:szCs w:val="16"/>
          <w:lang w:val="en-US"/>
        </w:rPr>
        <w:t>*/</w:t>
      </w:r>
    </w:p>
    <w:p w:rsidR="009C7CC7" w:rsidRPr="009C7CC7" w:rsidRDefault="009C7CC7" w:rsidP="00541002">
      <w:pPr>
        <w:pStyle w:val="1"/>
      </w:pPr>
      <w:r w:rsidRPr="009C7CC7">
        <w:t xml:space="preserve">    @RequestMapping(value = "/customer/getdata", </w:t>
      </w:r>
    </w:p>
    <w:p w:rsidR="009C7CC7" w:rsidRPr="009C7CC7" w:rsidRDefault="009C7CC7" w:rsidP="00541002">
      <w:pPr>
        <w:pStyle w:val="1"/>
      </w:pPr>
      <w:r w:rsidRPr="009C7CC7">
        <w:t xml:space="preserve">            method = RequestMethod.GET, </w:t>
      </w:r>
    </w:p>
    <w:p w:rsidR="009C7CC7" w:rsidRPr="009C7CC7" w:rsidRDefault="009C7CC7" w:rsidP="00541002">
      <w:pPr>
        <w:pStyle w:val="1"/>
      </w:pPr>
      <w:r w:rsidRPr="009C7CC7">
        <w:t xml:space="preserve">            produces = MediaType.APPLICATION_JSON)</w:t>
      </w:r>
    </w:p>
    <w:p w:rsidR="009C7CC7" w:rsidRPr="009C7CC7" w:rsidRDefault="009C7CC7" w:rsidP="00D74615">
      <w:pPr>
        <w:pStyle w:val="1"/>
      </w:pPr>
      <w:r w:rsidRPr="009C7CC7">
        <w:t xml:space="preserve">    @ResponseBody</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public JqGridData getData(</w:t>
      </w:r>
    </w:p>
    <w:p w:rsidR="009C7CC7" w:rsidRPr="00D74615" w:rsidRDefault="009C7CC7" w:rsidP="00D74615">
      <w:pPr>
        <w:pStyle w:val="2"/>
      </w:pPr>
      <w:r w:rsidRPr="009C7CC7">
        <w:t xml:space="preserve">            </w:t>
      </w:r>
      <w:r w:rsidRPr="00ED2849">
        <w:t>/</w:t>
      </w:r>
      <w:r w:rsidR="00D74615">
        <w:t xml:space="preserve">/ </w:t>
      </w:r>
      <w:r w:rsidR="00D74615" w:rsidRPr="00541002">
        <w:t>number of entries per page</w:t>
      </w:r>
    </w:p>
    <w:p w:rsidR="009C7CC7" w:rsidRPr="00ED2849" w:rsidRDefault="009C7CC7" w:rsidP="00D74615">
      <w:pPr>
        <w:pStyle w:val="1"/>
      </w:pPr>
      <w:r w:rsidRPr="00ED2849">
        <w:t xml:space="preserve">            @</w:t>
      </w:r>
      <w:r w:rsidRPr="009C7CC7">
        <w:t>RequestParam</w:t>
      </w:r>
      <w:r w:rsidRPr="00ED2849">
        <w:t>(</w:t>
      </w:r>
      <w:r w:rsidRPr="009C7CC7">
        <w:t>value</w:t>
      </w:r>
      <w:r w:rsidRPr="00ED2849">
        <w:t xml:space="preserve"> = "</w:t>
      </w:r>
      <w:r w:rsidRPr="009C7CC7">
        <w:t>rows</w:t>
      </w:r>
      <w:r w:rsidRPr="00ED2849">
        <w:t xml:space="preserve">", </w:t>
      </w:r>
      <w:r w:rsidRPr="009C7CC7">
        <w:t>required</w:t>
      </w:r>
      <w:r w:rsidRPr="00ED2849">
        <w:t xml:space="preserve"> = </w:t>
      </w:r>
      <w:r w:rsidRPr="009C7CC7">
        <w:t>false</w:t>
      </w:r>
      <w:r w:rsidRPr="00ED2849">
        <w:t xml:space="preserve">, </w:t>
      </w:r>
    </w:p>
    <w:p w:rsidR="009C7CC7" w:rsidRPr="00FE0877" w:rsidRDefault="009C7CC7" w:rsidP="00D74615">
      <w:pPr>
        <w:pStyle w:val="1"/>
      </w:pPr>
      <w:r w:rsidRPr="00ED2849">
        <w:t xml:space="preserve">                          </w:t>
      </w:r>
      <w:proofErr w:type="spellStart"/>
      <w:r w:rsidRPr="009C7CC7">
        <w:t>defaultValue</w:t>
      </w:r>
      <w:proofErr w:type="spellEnd"/>
      <w:r w:rsidRPr="00FE0877">
        <w:t xml:space="preserve"> = "20") </w:t>
      </w:r>
      <w:proofErr w:type="spellStart"/>
      <w:r w:rsidRPr="009C7CC7">
        <w:t>int</w:t>
      </w:r>
      <w:proofErr w:type="spellEnd"/>
      <w:r w:rsidRPr="00FE0877">
        <w:t xml:space="preserve"> </w:t>
      </w:r>
      <w:r w:rsidRPr="009C7CC7">
        <w:t>rows</w:t>
      </w:r>
      <w:r w:rsidRPr="00FE0877">
        <w:t>,</w:t>
      </w:r>
    </w:p>
    <w:p w:rsidR="009C7CC7" w:rsidRPr="00D74615" w:rsidRDefault="009C7CC7" w:rsidP="00D74615">
      <w:pPr>
        <w:pStyle w:val="2"/>
      </w:pPr>
      <w:r w:rsidRPr="00FE0877">
        <w:t xml:space="preserve">     </w:t>
      </w:r>
      <w:r w:rsidR="00D74615">
        <w:t xml:space="preserve">       // </w:t>
      </w:r>
      <w:r w:rsidR="00D74615" w:rsidRPr="00541002">
        <w:t>page number</w:t>
      </w:r>
    </w:p>
    <w:p w:rsidR="009C7CC7" w:rsidRPr="009C7CC7" w:rsidRDefault="009C7CC7" w:rsidP="00D74615">
      <w:pPr>
        <w:pStyle w:val="1"/>
      </w:pPr>
      <w:r w:rsidRPr="00FE0877">
        <w:t xml:space="preserve">            </w:t>
      </w:r>
      <w:r w:rsidRPr="009C7CC7">
        <w:t>@</w:t>
      </w:r>
      <w:proofErr w:type="spellStart"/>
      <w:r w:rsidRPr="009C7CC7">
        <w:t>RequestParam</w:t>
      </w:r>
      <w:proofErr w:type="spellEnd"/>
      <w:r w:rsidRPr="009C7CC7">
        <w:t xml:space="preserve">(value = "page", required = false, </w:t>
      </w:r>
    </w:p>
    <w:p w:rsidR="009C7CC7" w:rsidRPr="00FE0877" w:rsidRDefault="009C7CC7" w:rsidP="00D74615">
      <w:pPr>
        <w:pStyle w:val="1"/>
      </w:pPr>
      <w:r w:rsidRPr="009C7CC7">
        <w:t xml:space="preserve">                          </w:t>
      </w:r>
      <w:proofErr w:type="spellStart"/>
      <w:r w:rsidRPr="009C7CC7">
        <w:t>defaultValue</w:t>
      </w:r>
      <w:proofErr w:type="spellEnd"/>
      <w:r w:rsidRPr="00FE0877">
        <w:t xml:space="preserve"> = "1") </w:t>
      </w:r>
      <w:proofErr w:type="spellStart"/>
      <w:r w:rsidRPr="009C7CC7">
        <w:t>int</w:t>
      </w:r>
      <w:proofErr w:type="spellEnd"/>
      <w:r w:rsidRPr="00FE0877">
        <w:t xml:space="preserve"> </w:t>
      </w:r>
      <w:r w:rsidRPr="009C7CC7">
        <w:t>page</w:t>
      </w:r>
      <w:r w:rsidRPr="00FE0877">
        <w:t>,</w:t>
      </w:r>
    </w:p>
    <w:p w:rsidR="009C7CC7" w:rsidRPr="00D74615" w:rsidRDefault="009C7CC7" w:rsidP="00D74615">
      <w:pPr>
        <w:pStyle w:val="2"/>
      </w:pPr>
      <w:r w:rsidRPr="00FE0877">
        <w:t xml:space="preserve">  </w:t>
      </w:r>
      <w:r w:rsidR="00D74615">
        <w:t xml:space="preserve">          // </w:t>
      </w:r>
      <w:r w:rsidR="00D74615" w:rsidRPr="00541002">
        <w:t>sorting field</w:t>
      </w:r>
    </w:p>
    <w:p w:rsidR="009C7CC7" w:rsidRPr="009C7CC7" w:rsidRDefault="009C7CC7" w:rsidP="00D74615">
      <w:pPr>
        <w:pStyle w:val="1"/>
      </w:pPr>
      <w:r w:rsidRPr="00FE0877">
        <w:t xml:space="preserve">            </w:t>
      </w:r>
      <w:r w:rsidRPr="009C7CC7">
        <w:t>@</w:t>
      </w:r>
      <w:proofErr w:type="spellStart"/>
      <w:r w:rsidRPr="009C7CC7">
        <w:t>RequestParam</w:t>
      </w:r>
      <w:proofErr w:type="spellEnd"/>
      <w:r w:rsidRPr="009C7CC7">
        <w:t>(value = "</w:t>
      </w:r>
      <w:proofErr w:type="spellStart"/>
      <w:r w:rsidRPr="009C7CC7">
        <w:t>sidx</w:t>
      </w:r>
      <w:proofErr w:type="spellEnd"/>
      <w:r w:rsidRPr="009C7CC7">
        <w:t xml:space="preserve">", required = false, </w:t>
      </w:r>
    </w:p>
    <w:p w:rsidR="009C7CC7" w:rsidRPr="009C7CC7" w:rsidRDefault="009C7CC7" w:rsidP="00D74615">
      <w:pPr>
        <w:pStyle w:val="1"/>
      </w:pPr>
      <w:r w:rsidRPr="009C7CC7">
        <w:t xml:space="preserve">                          defaultValue = "") String sIdx,</w:t>
      </w:r>
    </w:p>
    <w:p w:rsidR="009C7CC7" w:rsidRPr="009C7CC7" w:rsidRDefault="009C7CC7" w:rsidP="00D74615">
      <w:pPr>
        <w:pStyle w:val="2"/>
      </w:pPr>
      <w:r w:rsidRPr="009C7CC7">
        <w:t xml:space="preserve">     </w:t>
      </w:r>
      <w:r w:rsidR="00D74615">
        <w:t xml:space="preserve">       // </w:t>
      </w:r>
      <w:r w:rsidR="00D74615" w:rsidRPr="00541002">
        <w:t>sorting order</w:t>
      </w:r>
    </w:p>
    <w:p w:rsidR="009C7CC7" w:rsidRPr="009C7CC7" w:rsidRDefault="009C7CC7" w:rsidP="00D74615">
      <w:pPr>
        <w:pStyle w:val="1"/>
      </w:pPr>
      <w:r w:rsidRPr="009C7CC7">
        <w:t xml:space="preserve">            @RequestParam(value = "sord", required = false, </w:t>
      </w:r>
    </w:p>
    <w:p w:rsidR="009C7CC7" w:rsidRPr="00ED2849" w:rsidRDefault="009C7CC7" w:rsidP="00D74615">
      <w:pPr>
        <w:pStyle w:val="1"/>
      </w:pPr>
      <w:r w:rsidRPr="009C7CC7">
        <w:t xml:space="preserve">                          defaultValue</w:t>
      </w:r>
      <w:r w:rsidRPr="00ED2849">
        <w:t xml:space="preserve"> = "</w:t>
      </w:r>
      <w:r w:rsidRPr="009C7CC7">
        <w:t>asc</w:t>
      </w:r>
      <w:r w:rsidRPr="00ED2849">
        <w:t xml:space="preserve">") </w:t>
      </w:r>
      <w:r w:rsidRPr="009C7CC7">
        <w:t>String</w:t>
      </w:r>
      <w:r w:rsidRPr="00ED2849">
        <w:t xml:space="preserve"> </w:t>
      </w:r>
      <w:r w:rsidRPr="009C7CC7">
        <w:t>sOrd</w:t>
      </w:r>
      <w:r w:rsidRPr="00ED2849">
        <w:t>,</w:t>
      </w:r>
    </w:p>
    <w:p w:rsidR="009C7CC7" w:rsidRPr="00D74615" w:rsidRDefault="009C7CC7" w:rsidP="00D74615">
      <w:pPr>
        <w:pStyle w:val="2"/>
      </w:pPr>
      <w:r w:rsidRPr="00ED2849">
        <w:t xml:space="preserve">      </w:t>
      </w:r>
      <w:r w:rsidR="00D74615">
        <w:t xml:space="preserve">      // </w:t>
      </w:r>
      <w:r w:rsidR="00D74615" w:rsidRPr="00541002">
        <w:t>should the search be performed</w:t>
      </w:r>
    </w:p>
    <w:p w:rsidR="009C7CC7" w:rsidRPr="009C7CC7" w:rsidRDefault="009C7CC7" w:rsidP="00D74615">
      <w:pPr>
        <w:pStyle w:val="1"/>
      </w:pPr>
      <w:r w:rsidRPr="00ED2849">
        <w:t xml:space="preserve">            </w:t>
      </w:r>
      <w:r w:rsidRPr="009C7CC7">
        <w:t xml:space="preserve">@RequestParam(value = "_search", required = false, </w:t>
      </w:r>
    </w:p>
    <w:p w:rsidR="009C7CC7" w:rsidRPr="009C7CC7" w:rsidRDefault="009C7CC7" w:rsidP="00D74615">
      <w:pPr>
        <w:pStyle w:val="1"/>
      </w:pPr>
      <w:r w:rsidRPr="009C7CC7">
        <w:t xml:space="preserve">                          defaultValue = "false") Boolean search,</w:t>
      </w:r>
    </w:p>
    <w:p w:rsidR="009C7CC7" w:rsidRPr="009C7CC7" w:rsidRDefault="00D74615" w:rsidP="00D74615">
      <w:pPr>
        <w:pStyle w:val="2"/>
      </w:pPr>
      <w:r>
        <w:t xml:space="preserve">            // search field</w:t>
      </w:r>
    </w:p>
    <w:p w:rsidR="009C7CC7" w:rsidRPr="009C7CC7" w:rsidRDefault="009C7CC7" w:rsidP="00D74615">
      <w:pPr>
        <w:pStyle w:val="1"/>
      </w:pPr>
      <w:r w:rsidRPr="009C7CC7">
        <w:t xml:space="preserve">            @RequestParam(value = "searchField", required = false, </w:t>
      </w:r>
    </w:p>
    <w:p w:rsidR="009C7CC7" w:rsidRPr="009C7CC7" w:rsidRDefault="009C7CC7" w:rsidP="00D74615">
      <w:pPr>
        <w:pStyle w:val="1"/>
      </w:pPr>
      <w:r w:rsidRPr="009C7CC7">
        <w:t xml:space="preserve">                          defaultValue = "") String searchField,</w:t>
      </w:r>
    </w:p>
    <w:p w:rsidR="009C7CC7" w:rsidRPr="009C7CC7" w:rsidRDefault="00D74615" w:rsidP="00D74615">
      <w:pPr>
        <w:pStyle w:val="2"/>
      </w:pPr>
      <w:r>
        <w:t xml:space="preserve">            // value for searching</w:t>
      </w:r>
    </w:p>
    <w:p w:rsidR="009C7CC7" w:rsidRPr="009C7CC7" w:rsidRDefault="009C7CC7" w:rsidP="00D74615">
      <w:pPr>
        <w:pStyle w:val="1"/>
      </w:pPr>
      <w:r w:rsidRPr="009C7CC7">
        <w:t xml:space="preserve">            @RequestParam(value = "searchString", required = false, </w:t>
      </w:r>
    </w:p>
    <w:p w:rsidR="009C7CC7" w:rsidRPr="009C7CC7" w:rsidRDefault="009C7CC7" w:rsidP="00D74615">
      <w:pPr>
        <w:pStyle w:val="1"/>
      </w:pPr>
      <w:r w:rsidRPr="009C7CC7">
        <w:t xml:space="preserve">                          defaultValue = "") String searchString,</w:t>
      </w:r>
    </w:p>
    <w:p w:rsidR="009C7CC7" w:rsidRPr="009C7CC7" w:rsidRDefault="00D74615" w:rsidP="00D74615">
      <w:pPr>
        <w:pStyle w:val="2"/>
      </w:pPr>
      <w:r>
        <w:t xml:space="preserve">            // search operation</w:t>
      </w:r>
    </w:p>
    <w:p w:rsidR="009C7CC7" w:rsidRPr="009C7CC7" w:rsidRDefault="009C7CC7" w:rsidP="00D74615">
      <w:pPr>
        <w:pStyle w:val="1"/>
      </w:pPr>
      <w:r w:rsidRPr="009C7CC7">
        <w:t xml:space="preserve">            @RequestParam(value = "searchOper", required = false, </w:t>
      </w:r>
    </w:p>
    <w:p w:rsidR="009C7CC7" w:rsidRPr="009C7CC7" w:rsidRDefault="009C7CC7" w:rsidP="00D74615">
      <w:pPr>
        <w:pStyle w:val="1"/>
      </w:pPr>
      <w:r w:rsidRPr="009C7CC7">
        <w:t xml:space="preserve">                          defaultValue = "") String searchOper,</w:t>
      </w:r>
    </w:p>
    <w:p w:rsidR="009C7CC7" w:rsidRPr="009C7CC7" w:rsidRDefault="00D74615" w:rsidP="00D74615">
      <w:pPr>
        <w:pStyle w:val="2"/>
      </w:pPr>
      <w:r>
        <w:t xml:space="preserve">            // filters</w:t>
      </w:r>
    </w:p>
    <w:p w:rsidR="009C7CC7" w:rsidRPr="009C7CC7" w:rsidRDefault="009C7CC7" w:rsidP="00D74615">
      <w:pPr>
        <w:pStyle w:val="1"/>
      </w:pPr>
      <w:r w:rsidRPr="009C7CC7">
        <w:t xml:space="preserve">            @RequestParam(value="filters", required=false, </w:t>
      </w:r>
    </w:p>
    <w:p w:rsidR="009C7CC7" w:rsidRPr="009C7CC7" w:rsidRDefault="009C7CC7" w:rsidP="00D74615">
      <w:pPr>
        <w:pStyle w:val="1"/>
      </w:pPr>
      <w:r w:rsidRPr="009C7CC7">
        <w:t xml:space="preserve">                          defaultValue="") String filters) </w:t>
      </w:r>
      <w:r w:rsidRPr="00D74615">
        <w:t>{</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customerGrid.setLimit(rows);</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customerGrid.setPageNo(page);</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customerGrid.setOrderBy(sIdx, sOrd);</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if (search) {</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customerGrid.setSearchCondition(searchField, searchString, searchOper);</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w:t>
      </w:r>
    </w:p>
    <w:p w:rsidR="009C7CC7" w:rsidRPr="009C7CC7" w:rsidRDefault="009C7CC7" w:rsidP="009C7CC7">
      <w:pPr>
        <w:spacing w:after="0" w:line="240" w:lineRule="auto"/>
        <w:rPr>
          <w:rFonts w:ascii="Courier New" w:hAnsi="Courier New" w:cs="Courier New"/>
          <w:sz w:val="16"/>
          <w:szCs w:val="16"/>
          <w:lang w:val="en-US"/>
        </w:rPr>
      </w:pP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return customerGrid.getJqGridData();</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w:t>
      </w:r>
    </w:p>
    <w:p w:rsidR="009C7CC7" w:rsidRPr="009C7CC7" w:rsidRDefault="009C7CC7" w:rsidP="009C7CC7">
      <w:pPr>
        <w:spacing w:after="0" w:line="240" w:lineRule="auto"/>
        <w:rPr>
          <w:rFonts w:ascii="Courier New" w:hAnsi="Courier New" w:cs="Courier New"/>
          <w:sz w:val="16"/>
          <w:szCs w:val="16"/>
          <w:lang w:val="en-US"/>
        </w:rPr>
      </w:pPr>
    </w:p>
    <w:p w:rsidR="009C7CC7" w:rsidRPr="009C7CC7" w:rsidRDefault="009C7CC7" w:rsidP="00D74615">
      <w:pPr>
        <w:pStyle w:val="1"/>
      </w:pPr>
      <w:r w:rsidRPr="009C7CC7">
        <w:t xml:space="preserve">    @RequestMapping(value = "/customer/create", </w:t>
      </w:r>
    </w:p>
    <w:p w:rsidR="009C7CC7" w:rsidRPr="009C7CC7" w:rsidRDefault="009C7CC7" w:rsidP="00D74615">
      <w:pPr>
        <w:pStyle w:val="1"/>
      </w:pPr>
      <w:r w:rsidRPr="009C7CC7">
        <w:t xml:space="preserve">            method = RequestMethod.POST, </w:t>
      </w:r>
    </w:p>
    <w:p w:rsidR="009C7CC7" w:rsidRPr="009C7CC7" w:rsidRDefault="009C7CC7" w:rsidP="00D74615">
      <w:pPr>
        <w:pStyle w:val="1"/>
      </w:pPr>
      <w:r w:rsidRPr="009C7CC7">
        <w:t xml:space="preserve">            produces = MediaType.APPLICATION_JSON)</w:t>
      </w:r>
    </w:p>
    <w:p w:rsidR="009C7CC7" w:rsidRPr="009C7CC7" w:rsidRDefault="009C7CC7" w:rsidP="00D74615">
      <w:pPr>
        <w:pStyle w:val="1"/>
      </w:pPr>
      <w:r w:rsidRPr="009C7CC7">
        <w:t xml:space="preserve">    @ResponseBody</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public Map&lt;String, Object&gt; addCustomer(</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@RequestParam(value = "NAME", required = true, </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defaultValue = "") String name,</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@RequestParam(value = "ADDRESS", required = false, </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defaultValue = "") String address,</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@RequestParam(value = "ZIPCODE", required = false, </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defaultValue = "") String zipcode,</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@RequestParam(value = "PHONE", required = false, </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defaultValue = "") String phone) {</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Map&lt;String, Object&gt; map = new HashMap&lt;&gt;();</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try {</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customerManager.create(name, address, zipcode, phone);</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map.put("success", true);</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 catch (Exception ex) {</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map.put("error", ex.getMessage());</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lastRenderedPageBreak/>
        <w:t xml:space="preserve">        }</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return map;</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w:t>
      </w:r>
    </w:p>
    <w:p w:rsidR="009C7CC7" w:rsidRPr="009C7CC7" w:rsidRDefault="009C7CC7" w:rsidP="009C7CC7">
      <w:pPr>
        <w:spacing w:after="0" w:line="240" w:lineRule="auto"/>
        <w:rPr>
          <w:rFonts w:ascii="Courier New" w:hAnsi="Courier New" w:cs="Courier New"/>
          <w:sz w:val="16"/>
          <w:szCs w:val="16"/>
          <w:lang w:val="en-US"/>
        </w:rPr>
      </w:pPr>
    </w:p>
    <w:p w:rsidR="009C7CC7" w:rsidRPr="009C7CC7" w:rsidRDefault="009C7CC7" w:rsidP="00D74615">
      <w:pPr>
        <w:pStyle w:val="1"/>
      </w:pPr>
      <w:r w:rsidRPr="009C7CC7">
        <w:t xml:space="preserve">    @RequestMapping(value = "/customer/edit", </w:t>
      </w:r>
    </w:p>
    <w:p w:rsidR="009C7CC7" w:rsidRPr="009C7CC7" w:rsidRDefault="009C7CC7" w:rsidP="00D74615">
      <w:pPr>
        <w:pStyle w:val="1"/>
      </w:pPr>
      <w:r w:rsidRPr="009C7CC7">
        <w:t xml:space="preserve">            method = RequestMethod.POST,</w:t>
      </w:r>
    </w:p>
    <w:p w:rsidR="009C7CC7" w:rsidRPr="009C7CC7" w:rsidRDefault="009C7CC7" w:rsidP="00D74615">
      <w:pPr>
        <w:pStyle w:val="1"/>
      </w:pPr>
      <w:r w:rsidRPr="009C7CC7">
        <w:t xml:space="preserve">            produces = MediaType.APPLICATION_JSON)</w:t>
      </w:r>
    </w:p>
    <w:p w:rsidR="009C7CC7" w:rsidRPr="009C7CC7" w:rsidRDefault="009C7CC7" w:rsidP="00D74615">
      <w:pPr>
        <w:pStyle w:val="1"/>
      </w:pPr>
      <w:r w:rsidRPr="009C7CC7">
        <w:t xml:space="preserve">    @ResponseBody</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public Map&lt;String, Object&gt; editCustomer(</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@RequestParam(value = "CUSTOMER_ID", required = true, </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defaultValue = "0") int customerId,</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@RequestParam(value = "NAME", required = true, </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defaultValue = "") String name,</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@RequestParam(value = "ADDRESS", required = false, </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defaultValue = "") String address,</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@RequestParam(value = "ZIPCODE", required = false, </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defaultValue = "") String zipcode,</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@RequestParam(value = "PHONE", required = false, </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defaultValue = "") String phone) {</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Map&lt;String, Object&gt; map = new HashMap&lt;&gt;();</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try {</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customerManager.edit(customerId, name, address, zipcode, phone);</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map.put("success", true);</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 catch (Exception ex) {</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map.put("error", ex.getMessage());</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return map;</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w:t>
      </w:r>
    </w:p>
    <w:p w:rsidR="009C7CC7" w:rsidRPr="009C7CC7" w:rsidRDefault="009C7CC7" w:rsidP="009C7CC7">
      <w:pPr>
        <w:spacing w:after="0" w:line="240" w:lineRule="auto"/>
        <w:rPr>
          <w:rFonts w:ascii="Courier New" w:hAnsi="Courier New" w:cs="Courier New"/>
          <w:sz w:val="16"/>
          <w:szCs w:val="16"/>
          <w:lang w:val="en-US"/>
        </w:rPr>
      </w:pPr>
    </w:p>
    <w:p w:rsidR="009C7CC7" w:rsidRPr="009C7CC7" w:rsidRDefault="009C7CC7" w:rsidP="00D74615">
      <w:pPr>
        <w:pStyle w:val="1"/>
      </w:pPr>
      <w:r w:rsidRPr="009C7CC7">
        <w:t xml:space="preserve">    @RequestMapping(value = "/customer/delete", </w:t>
      </w:r>
    </w:p>
    <w:p w:rsidR="009C7CC7" w:rsidRPr="009C7CC7" w:rsidRDefault="009C7CC7" w:rsidP="00D74615">
      <w:pPr>
        <w:pStyle w:val="1"/>
      </w:pPr>
      <w:r w:rsidRPr="009C7CC7">
        <w:t xml:space="preserve">            method = RequestMethod.POST, </w:t>
      </w:r>
    </w:p>
    <w:p w:rsidR="009C7CC7" w:rsidRPr="009C7CC7" w:rsidRDefault="009C7CC7" w:rsidP="00D74615">
      <w:pPr>
        <w:pStyle w:val="1"/>
      </w:pPr>
      <w:r w:rsidRPr="009C7CC7">
        <w:t xml:space="preserve">            produces = MediaType.APPLICATION_JSON)</w:t>
      </w:r>
    </w:p>
    <w:p w:rsidR="009C7CC7" w:rsidRPr="009C7CC7" w:rsidRDefault="009C7CC7" w:rsidP="00D74615">
      <w:pPr>
        <w:pStyle w:val="1"/>
      </w:pPr>
      <w:r w:rsidRPr="009C7CC7">
        <w:t xml:space="preserve">    @ResponseBody</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public Map&lt;String, Object&gt; deleteCustomer(</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@RequestParam(value = "CUSTOMER_ID", required = true, </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defaultValue = "0") int customerId) {</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Map&lt;String, Object&gt; map = new HashMap&lt;&gt;();</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try {</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customerManager.delete(customerId);</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map.put("success", true);</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 catch (Exception ex) {</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map.put("error", ex.getMessage());</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return map;</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 xml:space="preserve">    }</w:t>
      </w:r>
    </w:p>
    <w:p w:rsidR="009C7CC7" w:rsidRPr="009C7CC7" w:rsidRDefault="009C7CC7" w:rsidP="009C7CC7">
      <w:pPr>
        <w:spacing w:after="0" w:line="240" w:lineRule="auto"/>
        <w:rPr>
          <w:rFonts w:ascii="Courier New" w:hAnsi="Courier New" w:cs="Courier New"/>
          <w:sz w:val="16"/>
          <w:szCs w:val="16"/>
          <w:lang w:val="en-US"/>
        </w:rPr>
      </w:pPr>
      <w:r w:rsidRPr="009C7CC7">
        <w:rPr>
          <w:rFonts w:ascii="Courier New" w:hAnsi="Courier New" w:cs="Courier New"/>
          <w:sz w:val="16"/>
          <w:szCs w:val="16"/>
          <w:lang w:val="en-US"/>
        </w:rPr>
        <w:t>}</w:t>
      </w:r>
    </w:p>
    <w:p w:rsidR="00FE1D00" w:rsidRDefault="00FE1D00" w:rsidP="00FE1D00">
      <w:pPr>
        <w:jc w:val="both"/>
        <w:rPr>
          <w:rFonts w:ascii="Arial" w:hAnsi="Arial" w:cs="Arial"/>
          <w:sz w:val="24"/>
          <w:szCs w:val="24"/>
          <w:lang w:val="en-US"/>
        </w:rPr>
      </w:pPr>
    </w:p>
    <w:p w:rsidR="008F4624" w:rsidRPr="003F3DC3" w:rsidRDefault="008F4624" w:rsidP="00FE0877">
      <w:pPr>
        <w:pStyle w:val="Heading4"/>
        <w:rPr>
          <w:rFonts w:ascii="Arial" w:hAnsi="Arial" w:cs="Arial"/>
          <w:sz w:val="24"/>
          <w:szCs w:val="24"/>
          <w:lang w:val="en-US"/>
        </w:rPr>
      </w:pPr>
      <w:r>
        <w:rPr>
          <w:rFonts w:ascii="Arial" w:hAnsi="Arial" w:cs="Arial"/>
          <w:sz w:val="24"/>
          <w:szCs w:val="24"/>
          <w:lang w:val="en-US"/>
        </w:rPr>
        <w:t>Customer Display</w:t>
      </w:r>
    </w:p>
    <w:p w:rsidR="00AC3438" w:rsidRDefault="00E0416E" w:rsidP="00FE1D00">
      <w:pPr>
        <w:jc w:val="both"/>
        <w:rPr>
          <w:rFonts w:ascii="Arial" w:hAnsi="Arial" w:cs="Arial"/>
          <w:sz w:val="24"/>
          <w:szCs w:val="24"/>
          <w:lang w:val="en-US"/>
        </w:rPr>
      </w:pPr>
      <w:r w:rsidRPr="003F3DC3">
        <w:rPr>
          <w:rFonts w:ascii="Arial" w:hAnsi="Arial" w:cs="Arial"/>
          <w:sz w:val="24"/>
          <w:szCs w:val="24"/>
          <w:lang w:val="en-US"/>
        </w:rPr>
        <w:t xml:space="preserve">The JSP page for displaying the customer </w:t>
      </w:r>
      <w:r w:rsidR="00B2374F">
        <w:rPr>
          <w:rFonts w:ascii="Arial" w:hAnsi="Arial" w:cs="Arial"/>
          <w:sz w:val="24"/>
          <w:szCs w:val="24"/>
          <w:lang w:val="en-US"/>
        </w:rPr>
        <w:t>module</w:t>
      </w:r>
      <w:r w:rsidR="00B2374F" w:rsidRPr="003F3DC3">
        <w:rPr>
          <w:rFonts w:ascii="Arial" w:hAnsi="Arial" w:cs="Arial"/>
          <w:sz w:val="24"/>
          <w:szCs w:val="24"/>
          <w:lang w:val="en-US"/>
        </w:rPr>
        <w:t xml:space="preserve"> </w:t>
      </w:r>
      <w:r w:rsidRPr="003F3DC3">
        <w:rPr>
          <w:rFonts w:ascii="Arial" w:hAnsi="Arial" w:cs="Arial"/>
          <w:sz w:val="24"/>
          <w:szCs w:val="24"/>
          <w:lang w:val="en-US"/>
        </w:rPr>
        <w:t>contains nothing special: the layout with the main parts of the page, the table for displaying the grid and the block for displaying the navigation bar. JSP templates</w:t>
      </w:r>
      <w:r w:rsidR="00AC3438">
        <w:rPr>
          <w:rFonts w:ascii="Arial" w:hAnsi="Arial" w:cs="Arial"/>
          <w:sz w:val="24"/>
          <w:szCs w:val="24"/>
          <w:lang w:val="en-US"/>
        </w:rPr>
        <w:t xml:space="preserve"> are fairly unsophisticated</w:t>
      </w:r>
      <w:r w:rsidRPr="003F3DC3">
        <w:rPr>
          <w:rFonts w:ascii="Arial" w:hAnsi="Arial" w:cs="Arial"/>
          <w:sz w:val="24"/>
          <w:szCs w:val="24"/>
          <w:lang w:val="en-US"/>
        </w:rPr>
        <w:t xml:space="preserve">. If you wish, you can replace them with other template systems that support inheritance. </w:t>
      </w:r>
    </w:p>
    <w:p w:rsidR="00FE1D00" w:rsidRDefault="00E0416E" w:rsidP="00FE1D00">
      <w:pPr>
        <w:jc w:val="both"/>
        <w:rPr>
          <w:rFonts w:ascii="Arial" w:hAnsi="Arial" w:cs="Arial"/>
          <w:sz w:val="24"/>
          <w:szCs w:val="24"/>
          <w:lang w:val="en-US"/>
        </w:rPr>
      </w:pPr>
      <w:r w:rsidRPr="003F3DC3">
        <w:rPr>
          <w:rFonts w:ascii="Arial" w:hAnsi="Arial" w:cs="Arial"/>
          <w:sz w:val="24"/>
          <w:szCs w:val="24"/>
          <w:lang w:val="en-US"/>
        </w:rPr>
        <w:t>The ../</w:t>
      </w:r>
      <w:proofErr w:type="spellStart"/>
      <w:r w:rsidRPr="003F3DC3">
        <w:rPr>
          <w:rFonts w:ascii="Arial" w:hAnsi="Arial" w:cs="Arial"/>
          <w:sz w:val="24"/>
          <w:szCs w:val="24"/>
          <w:lang w:val="en-US"/>
        </w:rPr>
        <w:t>jspf</w:t>
      </w:r>
      <w:proofErr w:type="spellEnd"/>
      <w:r w:rsidRPr="003F3DC3">
        <w:rPr>
          <w:rFonts w:ascii="Arial" w:hAnsi="Arial" w:cs="Arial"/>
          <w:sz w:val="24"/>
          <w:szCs w:val="24"/>
          <w:lang w:val="en-US"/>
        </w:rPr>
        <w:t>/</w:t>
      </w:r>
      <w:proofErr w:type="spellStart"/>
      <w:r w:rsidRPr="003F3DC3">
        <w:rPr>
          <w:rFonts w:ascii="Arial" w:hAnsi="Arial" w:cs="Arial"/>
          <w:sz w:val="24"/>
          <w:szCs w:val="24"/>
          <w:lang w:val="en-US"/>
        </w:rPr>
        <w:t>head.jspf</w:t>
      </w:r>
      <w:proofErr w:type="spellEnd"/>
      <w:r w:rsidRPr="003F3DC3">
        <w:rPr>
          <w:rFonts w:ascii="Arial" w:hAnsi="Arial" w:cs="Arial"/>
          <w:sz w:val="24"/>
          <w:szCs w:val="24"/>
          <w:lang w:val="en-US"/>
        </w:rPr>
        <w:t xml:space="preserve"> file contains common scripts and styles for all website pages and the ../jspf/menu.jspf file contains the </w:t>
      </w:r>
      <w:r w:rsidR="00AC3438">
        <w:rPr>
          <w:rFonts w:ascii="Arial" w:hAnsi="Arial" w:cs="Arial"/>
          <w:sz w:val="24"/>
          <w:szCs w:val="24"/>
          <w:lang w:val="en-US"/>
        </w:rPr>
        <w:t xml:space="preserve">website's </w:t>
      </w:r>
      <w:r w:rsidRPr="003F3DC3">
        <w:rPr>
          <w:rFonts w:ascii="Arial" w:hAnsi="Arial" w:cs="Arial"/>
          <w:sz w:val="24"/>
          <w:szCs w:val="24"/>
          <w:lang w:val="en-US"/>
        </w:rPr>
        <w:t xml:space="preserve">main menu. </w:t>
      </w:r>
      <w:r w:rsidR="00AC3438">
        <w:rPr>
          <w:rFonts w:ascii="Arial" w:hAnsi="Arial" w:cs="Arial"/>
          <w:sz w:val="24"/>
          <w:szCs w:val="24"/>
          <w:lang w:val="en-US"/>
        </w:rPr>
        <w:t>T</w:t>
      </w:r>
      <w:r w:rsidR="00AC3438" w:rsidRPr="003F3DC3">
        <w:rPr>
          <w:rFonts w:ascii="Arial" w:hAnsi="Arial" w:cs="Arial"/>
          <w:sz w:val="24"/>
          <w:szCs w:val="24"/>
          <w:lang w:val="en-US"/>
        </w:rPr>
        <w:t xml:space="preserve">heir </w:t>
      </w:r>
      <w:r w:rsidRPr="003F3DC3">
        <w:rPr>
          <w:rFonts w:ascii="Arial" w:hAnsi="Arial" w:cs="Arial"/>
          <w:sz w:val="24"/>
          <w:szCs w:val="24"/>
          <w:lang w:val="en-US"/>
        </w:rPr>
        <w:t xml:space="preserve">code </w:t>
      </w:r>
      <w:r w:rsidR="00AC3438">
        <w:rPr>
          <w:rFonts w:ascii="Arial" w:hAnsi="Arial" w:cs="Arial"/>
          <w:sz w:val="24"/>
          <w:szCs w:val="24"/>
          <w:lang w:val="en-US"/>
        </w:rPr>
        <w:t xml:space="preserve">is not reproduced </w:t>
      </w:r>
      <w:r w:rsidRPr="003F3DC3">
        <w:rPr>
          <w:rFonts w:ascii="Arial" w:hAnsi="Arial" w:cs="Arial"/>
          <w:sz w:val="24"/>
          <w:szCs w:val="24"/>
          <w:lang w:val="en-US"/>
        </w:rPr>
        <w:t>here</w:t>
      </w:r>
      <w:r w:rsidR="00AC3438">
        <w:rPr>
          <w:rFonts w:ascii="Arial" w:hAnsi="Arial" w:cs="Arial"/>
          <w:sz w:val="24"/>
          <w:szCs w:val="24"/>
          <w:lang w:val="en-US"/>
        </w:rPr>
        <w:t>:</w:t>
      </w:r>
      <w:r w:rsidRPr="003F3DC3">
        <w:rPr>
          <w:rFonts w:ascii="Arial" w:hAnsi="Arial" w:cs="Arial"/>
          <w:sz w:val="24"/>
          <w:szCs w:val="24"/>
          <w:lang w:val="en-US"/>
        </w:rPr>
        <w:t xml:space="preserve"> it is quite simple and you can </w:t>
      </w:r>
      <w:r w:rsidR="00AC3438">
        <w:rPr>
          <w:rFonts w:ascii="Arial" w:hAnsi="Arial" w:cs="Arial"/>
          <w:sz w:val="24"/>
          <w:szCs w:val="24"/>
          <w:lang w:val="en-US"/>
        </w:rPr>
        <w:t>examine</w:t>
      </w:r>
      <w:r w:rsidR="00AC3438" w:rsidRPr="003F3DC3">
        <w:rPr>
          <w:rFonts w:ascii="Arial" w:hAnsi="Arial" w:cs="Arial"/>
          <w:sz w:val="24"/>
          <w:szCs w:val="24"/>
          <w:lang w:val="en-US"/>
        </w:rPr>
        <w:t xml:space="preserve"> </w:t>
      </w:r>
      <w:r w:rsidRPr="003F3DC3">
        <w:rPr>
          <w:rFonts w:ascii="Arial" w:hAnsi="Arial" w:cs="Arial"/>
          <w:sz w:val="24"/>
          <w:szCs w:val="24"/>
          <w:lang w:val="en-US"/>
        </w:rPr>
        <w:t xml:space="preserve">it in the </w:t>
      </w:r>
      <w:r w:rsidR="00AC3438">
        <w:rPr>
          <w:rFonts w:ascii="Arial" w:hAnsi="Arial" w:cs="Arial"/>
          <w:sz w:val="24"/>
          <w:szCs w:val="24"/>
          <w:lang w:val="en-US"/>
        </w:rPr>
        <w:t xml:space="preserve">project's </w:t>
      </w:r>
      <w:r w:rsidRPr="003F3DC3">
        <w:rPr>
          <w:rFonts w:ascii="Arial" w:hAnsi="Arial" w:cs="Arial"/>
          <w:sz w:val="24"/>
          <w:szCs w:val="24"/>
          <w:lang w:val="en-US"/>
        </w:rPr>
        <w:t>source if you</w:t>
      </w:r>
      <w:r w:rsidR="00F3424B">
        <w:rPr>
          <w:rFonts w:ascii="Arial" w:hAnsi="Arial" w:cs="Arial"/>
          <w:sz w:val="24"/>
          <w:szCs w:val="24"/>
          <w:lang w:val="en-US"/>
        </w:rPr>
        <w:t xml:space="preserve"> </w:t>
      </w:r>
      <w:r w:rsidR="00AC3438">
        <w:rPr>
          <w:rFonts w:ascii="Arial" w:hAnsi="Arial" w:cs="Arial"/>
          <w:sz w:val="24"/>
          <w:szCs w:val="24"/>
          <w:lang w:val="en-US"/>
        </w:rPr>
        <w:t>are curious</w:t>
      </w:r>
      <w:r w:rsidRPr="003F3DC3">
        <w:rPr>
          <w:rFonts w:ascii="Arial" w:hAnsi="Arial" w:cs="Arial"/>
          <w:sz w:val="24"/>
          <w:szCs w:val="24"/>
          <w:lang w:val="en-US"/>
        </w:rPr>
        <w:t>.</w:t>
      </w:r>
    </w:p>
    <w:p w:rsidR="00ED2849" w:rsidRPr="00ED2849" w:rsidRDefault="00ED2849" w:rsidP="00ED2849">
      <w:pPr>
        <w:spacing w:after="0" w:line="240" w:lineRule="auto"/>
        <w:rPr>
          <w:rFonts w:ascii="Courier New" w:hAnsi="Courier New" w:cs="Courier New"/>
          <w:sz w:val="16"/>
          <w:szCs w:val="16"/>
          <w:lang w:val="en-US"/>
        </w:rPr>
      </w:pPr>
      <w:r w:rsidRPr="00ED2849">
        <w:rPr>
          <w:rFonts w:ascii="Courier New" w:hAnsi="Courier New" w:cs="Courier New"/>
          <w:sz w:val="16"/>
          <w:szCs w:val="16"/>
          <w:lang w:val="en-US"/>
        </w:rPr>
        <w:t>&lt;%@page contentType="text/html" pageEncoding="UTF-8"%&gt;</w:t>
      </w:r>
    </w:p>
    <w:p w:rsidR="00ED2849" w:rsidRPr="00ED2849" w:rsidRDefault="00ED2849" w:rsidP="00ED2849">
      <w:pPr>
        <w:spacing w:after="0" w:line="240" w:lineRule="auto"/>
        <w:rPr>
          <w:rFonts w:ascii="Courier New" w:hAnsi="Courier New" w:cs="Courier New"/>
          <w:sz w:val="16"/>
          <w:szCs w:val="16"/>
          <w:lang w:val="en-US"/>
        </w:rPr>
      </w:pPr>
      <w:r w:rsidRPr="00ED2849">
        <w:rPr>
          <w:rFonts w:ascii="Courier New" w:hAnsi="Courier New" w:cs="Courier New"/>
          <w:sz w:val="16"/>
          <w:szCs w:val="16"/>
          <w:lang w:val="en-US"/>
        </w:rPr>
        <w:t>&lt;%@ taglib uri="http://java.sun.com/jsp/jstl/core" prefix="c" %&gt;</w:t>
      </w:r>
    </w:p>
    <w:p w:rsidR="00ED2849" w:rsidRPr="00ED2849" w:rsidRDefault="00ED2849" w:rsidP="00ED2849">
      <w:pPr>
        <w:spacing w:after="0" w:line="240" w:lineRule="auto"/>
        <w:rPr>
          <w:rFonts w:ascii="Courier New" w:hAnsi="Courier New" w:cs="Courier New"/>
          <w:sz w:val="16"/>
          <w:szCs w:val="16"/>
          <w:lang w:val="en-US"/>
        </w:rPr>
      </w:pPr>
      <w:r w:rsidRPr="00ED2849">
        <w:rPr>
          <w:rFonts w:ascii="Courier New" w:hAnsi="Courier New" w:cs="Courier New"/>
          <w:sz w:val="16"/>
          <w:szCs w:val="16"/>
          <w:lang w:val="en-US"/>
        </w:rPr>
        <w:t xml:space="preserve">&lt;c:set var="cp" value="${pageContext.request.servletContext.contextPath}" </w:t>
      </w:r>
    </w:p>
    <w:p w:rsidR="00ED2849" w:rsidRPr="00ED2849" w:rsidRDefault="00ED2849" w:rsidP="00ED2849">
      <w:pPr>
        <w:spacing w:after="0" w:line="240" w:lineRule="auto"/>
        <w:rPr>
          <w:rFonts w:ascii="Courier New" w:hAnsi="Courier New" w:cs="Courier New"/>
          <w:sz w:val="16"/>
          <w:szCs w:val="16"/>
          <w:lang w:val="en-US"/>
        </w:rPr>
      </w:pPr>
      <w:r w:rsidRPr="00ED2849">
        <w:rPr>
          <w:rFonts w:ascii="Courier New" w:hAnsi="Courier New" w:cs="Courier New"/>
          <w:sz w:val="16"/>
          <w:szCs w:val="16"/>
          <w:lang w:val="en-US"/>
        </w:rPr>
        <w:t xml:space="preserve">       scope="request" /&gt;</w:t>
      </w:r>
    </w:p>
    <w:p w:rsidR="00ED2849" w:rsidRPr="00ED2849" w:rsidRDefault="00ED2849" w:rsidP="00ED2849">
      <w:pPr>
        <w:spacing w:after="0" w:line="240" w:lineRule="auto"/>
        <w:rPr>
          <w:rFonts w:ascii="Courier New" w:hAnsi="Courier New" w:cs="Courier New"/>
          <w:sz w:val="16"/>
          <w:szCs w:val="16"/>
          <w:lang w:val="en-US"/>
        </w:rPr>
      </w:pPr>
    </w:p>
    <w:p w:rsidR="00ED2849" w:rsidRPr="00ED2849" w:rsidRDefault="00ED2849" w:rsidP="00ED2849">
      <w:pPr>
        <w:spacing w:after="0" w:line="240" w:lineRule="auto"/>
        <w:rPr>
          <w:rFonts w:ascii="Courier New" w:hAnsi="Courier New" w:cs="Courier New"/>
          <w:sz w:val="16"/>
          <w:szCs w:val="16"/>
          <w:lang w:val="en-US"/>
        </w:rPr>
      </w:pPr>
      <w:r w:rsidRPr="00ED2849">
        <w:rPr>
          <w:rFonts w:ascii="Courier New" w:hAnsi="Courier New" w:cs="Courier New"/>
          <w:sz w:val="16"/>
          <w:szCs w:val="16"/>
          <w:lang w:val="en-US"/>
        </w:rPr>
        <w:t>&lt;!DOCTYPE html&gt;</w:t>
      </w:r>
    </w:p>
    <w:p w:rsidR="00ED2849" w:rsidRPr="00ED2849" w:rsidRDefault="00ED2849" w:rsidP="00ED2849">
      <w:pPr>
        <w:spacing w:after="0" w:line="240" w:lineRule="auto"/>
        <w:rPr>
          <w:rFonts w:ascii="Courier New" w:hAnsi="Courier New" w:cs="Courier New"/>
          <w:sz w:val="16"/>
          <w:szCs w:val="16"/>
          <w:lang w:val="en-US"/>
        </w:rPr>
      </w:pPr>
      <w:r w:rsidRPr="00ED2849">
        <w:rPr>
          <w:rFonts w:ascii="Courier New" w:hAnsi="Courier New" w:cs="Courier New"/>
          <w:sz w:val="16"/>
          <w:szCs w:val="16"/>
          <w:lang w:val="en-US"/>
        </w:rPr>
        <w:t>&lt;html&gt;</w:t>
      </w:r>
    </w:p>
    <w:p w:rsidR="00ED2849" w:rsidRPr="00ED2849" w:rsidRDefault="00ED2849" w:rsidP="00ED2849">
      <w:pPr>
        <w:spacing w:after="0" w:line="240" w:lineRule="auto"/>
        <w:rPr>
          <w:rFonts w:ascii="Courier New" w:hAnsi="Courier New" w:cs="Courier New"/>
          <w:sz w:val="16"/>
          <w:szCs w:val="16"/>
          <w:lang w:val="en-US"/>
        </w:rPr>
      </w:pPr>
      <w:r w:rsidRPr="00ED2849">
        <w:rPr>
          <w:rFonts w:ascii="Courier New" w:hAnsi="Courier New" w:cs="Courier New"/>
          <w:sz w:val="16"/>
          <w:szCs w:val="16"/>
          <w:lang w:val="en-US"/>
        </w:rPr>
        <w:t xml:space="preserve">    &lt;head&gt;</w:t>
      </w:r>
    </w:p>
    <w:p w:rsidR="00ED2849" w:rsidRPr="00ED2849" w:rsidRDefault="00ED2849" w:rsidP="00ED2849">
      <w:pPr>
        <w:spacing w:after="0" w:line="240" w:lineRule="auto"/>
        <w:rPr>
          <w:rFonts w:ascii="Courier New" w:hAnsi="Courier New" w:cs="Courier New"/>
          <w:sz w:val="16"/>
          <w:szCs w:val="16"/>
          <w:lang w:val="en-US"/>
        </w:rPr>
      </w:pPr>
      <w:r w:rsidRPr="00ED2849">
        <w:rPr>
          <w:rFonts w:ascii="Courier New" w:hAnsi="Courier New" w:cs="Courier New"/>
          <w:sz w:val="16"/>
          <w:szCs w:val="16"/>
          <w:lang w:val="en-US"/>
        </w:rPr>
        <w:t xml:space="preserve">        &lt;meta http-equiv="Content-Type" content="text/html; charset=UTF-8"&gt;</w:t>
      </w:r>
    </w:p>
    <w:p w:rsidR="00ED2849" w:rsidRPr="00ED2849" w:rsidRDefault="00ED2849" w:rsidP="00ED2849">
      <w:pPr>
        <w:spacing w:after="0" w:line="240" w:lineRule="auto"/>
        <w:rPr>
          <w:rFonts w:ascii="Courier New" w:hAnsi="Courier New" w:cs="Courier New"/>
          <w:sz w:val="16"/>
          <w:szCs w:val="16"/>
          <w:lang w:val="en-US"/>
        </w:rPr>
      </w:pPr>
      <w:r w:rsidRPr="00ED2849">
        <w:rPr>
          <w:rFonts w:ascii="Courier New" w:hAnsi="Courier New" w:cs="Courier New"/>
          <w:sz w:val="16"/>
          <w:szCs w:val="16"/>
          <w:lang w:val="en-US"/>
        </w:rPr>
        <w:t xml:space="preserve">        &lt;title&gt;An example of a Spring MVC application using Firebird </w:t>
      </w:r>
    </w:p>
    <w:p w:rsidR="00ED2849" w:rsidRPr="00ED2849" w:rsidRDefault="00ED2849" w:rsidP="00ED2849">
      <w:pPr>
        <w:spacing w:after="0" w:line="240" w:lineRule="auto"/>
        <w:rPr>
          <w:rFonts w:ascii="Courier New" w:hAnsi="Courier New" w:cs="Courier New"/>
          <w:sz w:val="16"/>
          <w:szCs w:val="16"/>
          <w:lang w:val="en-US"/>
        </w:rPr>
      </w:pPr>
      <w:r w:rsidRPr="00ED2849">
        <w:rPr>
          <w:rFonts w:ascii="Courier New" w:hAnsi="Courier New" w:cs="Courier New"/>
          <w:sz w:val="16"/>
          <w:szCs w:val="16"/>
          <w:lang w:val="en-US"/>
        </w:rPr>
        <w:t xml:space="preserve">               and jOOQ&lt;/title&gt;</w:t>
      </w:r>
    </w:p>
    <w:p w:rsidR="00ED2849" w:rsidRPr="00ED2849" w:rsidRDefault="00ED2849" w:rsidP="00ED2849">
      <w:pPr>
        <w:spacing w:after="0" w:line="240" w:lineRule="auto"/>
        <w:rPr>
          <w:rFonts w:ascii="Courier New" w:hAnsi="Courier New" w:cs="Courier New"/>
          <w:sz w:val="16"/>
          <w:szCs w:val="16"/>
          <w:lang w:val="en-US"/>
        </w:rPr>
      </w:pPr>
      <w:r w:rsidRPr="00ED2849">
        <w:rPr>
          <w:rFonts w:ascii="Courier New" w:hAnsi="Courier New" w:cs="Courier New"/>
          <w:sz w:val="16"/>
          <w:szCs w:val="16"/>
          <w:lang w:val="en-US"/>
        </w:rPr>
        <w:t xml:space="preserve">        </w:t>
      </w:r>
    </w:p>
    <w:p w:rsidR="00ED2849" w:rsidRPr="00ED2849" w:rsidRDefault="00ED2849" w:rsidP="00ED2849">
      <w:pPr>
        <w:spacing w:after="0" w:line="240" w:lineRule="auto"/>
        <w:rPr>
          <w:rFonts w:ascii="Courier New" w:hAnsi="Courier New" w:cs="Courier New"/>
          <w:sz w:val="16"/>
          <w:szCs w:val="16"/>
          <w:lang w:val="en-US"/>
        </w:rPr>
      </w:pPr>
      <w:r w:rsidRPr="00ED2849">
        <w:rPr>
          <w:rFonts w:ascii="Courier New" w:hAnsi="Courier New" w:cs="Courier New"/>
          <w:sz w:val="16"/>
          <w:szCs w:val="16"/>
          <w:lang w:val="en-US"/>
        </w:rPr>
        <w:t xml:space="preserve">        &lt;!-- Scripts and styles --&gt;</w:t>
      </w:r>
    </w:p>
    <w:p w:rsidR="00ED2849" w:rsidRPr="00ED2849" w:rsidRDefault="00ED2849" w:rsidP="00ED2849">
      <w:pPr>
        <w:spacing w:after="0" w:line="240" w:lineRule="auto"/>
        <w:rPr>
          <w:rFonts w:ascii="Courier New" w:hAnsi="Courier New" w:cs="Courier New"/>
          <w:sz w:val="16"/>
          <w:szCs w:val="16"/>
          <w:lang w:val="en-US"/>
        </w:rPr>
      </w:pPr>
      <w:r w:rsidRPr="00ED2849">
        <w:rPr>
          <w:rFonts w:ascii="Courier New" w:hAnsi="Courier New" w:cs="Courier New"/>
          <w:sz w:val="16"/>
          <w:szCs w:val="16"/>
          <w:lang w:val="en-US"/>
        </w:rPr>
        <w:lastRenderedPageBreak/>
        <w:t xml:space="preserve">        &lt;%@ include file="../jspf/head.jspf" %&gt;</w:t>
      </w:r>
    </w:p>
    <w:p w:rsidR="00ED2849" w:rsidRPr="00ED2849" w:rsidRDefault="00ED2849" w:rsidP="00ED2849">
      <w:pPr>
        <w:spacing w:after="0" w:line="240" w:lineRule="auto"/>
        <w:rPr>
          <w:rFonts w:ascii="Courier New" w:hAnsi="Courier New" w:cs="Courier New"/>
          <w:sz w:val="16"/>
          <w:szCs w:val="16"/>
          <w:lang w:val="en-US"/>
        </w:rPr>
      </w:pPr>
      <w:r w:rsidRPr="00ED2849">
        <w:rPr>
          <w:rFonts w:ascii="Courier New" w:hAnsi="Courier New" w:cs="Courier New"/>
          <w:sz w:val="16"/>
          <w:szCs w:val="16"/>
          <w:lang w:val="en-US"/>
        </w:rPr>
        <w:t xml:space="preserve">        &lt;script src="${cp}/resources/js/jqGridCustomer.js"&gt;&lt;/script&gt;   </w:t>
      </w:r>
    </w:p>
    <w:p w:rsidR="00ED2849" w:rsidRPr="00ED2849" w:rsidRDefault="00ED2849" w:rsidP="00ED2849">
      <w:pPr>
        <w:spacing w:after="0" w:line="240" w:lineRule="auto"/>
        <w:rPr>
          <w:rFonts w:ascii="Courier New" w:hAnsi="Courier New" w:cs="Courier New"/>
          <w:sz w:val="16"/>
          <w:szCs w:val="16"/>
          <w:lang w:val="en-US"/>
        </w:rPr>
      </w:pPr>
      <w:r w:rsidRPr="00ED2849">
        <w:rPr>
          <w:rFonts w:ascii="Courier New" w:hAnsi="Courier New" w:cs="Courier New"/>
          <w:sz w:val="16"/>
          <w:szCs w:val="16"/>
          <w:lang w:val="en-US"/>
        </w:rPr>
        <w:t xml:space="preserve">    &lt;/head&gt;</w:t>
      </w:r>
    </w:p>
    <w:p w:rsidR="00ED2849" w:rsidRPr="00ED2849" w:rsidRDefault="00ED2849" w:rsidP="00ED2849">
      <w:pPr>
        <w:spacing w:after="0" w:line="240" w:lineRule="auto"/>
        <w:rPr>
          <w:rFonts w:ascii="Courier New" w:hAnsi="Courier New" w:cs="Courier New"/>
          <w:sz w:val="16"/>
          <w:szCs w:val="16"/>
          <w:lang w:val="en-US"/>
        </w:rPr>
      </w:pPr>
      <w:r w:rsidRPr="00ED2849">
        <w:rPr>
          <w:rFonts w:ascii="Courier New" w:hAnsi="Courier New" w:cs="Courier New"/>
          <w:sz w:val="16"/>
          <w:szCs w:val="16"/>
          <w:lang w:val="en-US"/>
        </w:rPr>
        <w:t xml:space="preserve">    &lt;body&gt;</w:t>
      </w:r>
    </w:p>
    <w:p w:rsidR="00ED2849" w:rsidRPr="00ED2849" w:rsidRDefault="00ED2849" w:rsidP="00ED2849">
      <w:pPr>
        <w:spacing w:after="0" w:line="240" w:lineRule="auto"/>
        <w:rPr>
          <w:rFonts w:ascii="Courier New" w:hAnsi="Courier New" w:cs="Courier New"/>
          <w:sz w:val="16"/>
          <w:szCs w:val="16"/>
          <w:lang w:val="en-US"/>
        </w:rPr>
      </w:pPr>
      <w:r w:rsidRPr="00ED2849">
        <w:rPr>
          <w:rFonts w:ascii="Courier New" w:hAnsi="Courier New" w:cs="Courier New"/>
          <w:sz w:val="16"/>
          <w:szCs w:val="16"/>
          <w:lang w:val="en-US"/>
        </w:rPr>
        <w:t xml:space="preserve">        &lt;!-- Navigation menu --&gt;</w:t>
      </w:r>
    </w:p>
    <w:p w:rsidR="00ED2849" w:rsidRPr="00ED2849" w:rsidRDefault="00ED2849" w:rsidP="00ED2849">
      <w:pPr>
        <w:spacing w:after="0" w:line="240" w:lineRule="auto"/>
        <w:rPr>
          <w:rFonts w:ascii="Courier New" w:hAnsi="Courier New" w:cs="Courier New"/>
          <w:sz w:val="16"/>
          <w:szCs w:val="16"/>
          <w:lang w:val="en-US"/>
        </w:rPr>
      </w:pPr>
      <w:r w:rsidRPr="00ED2849">
        <w:rPr>
          <w:rFonts w:ascii="Courier New" w:hAnsi="Courier New" w:cs="Courier New"/>
          <w:sz w:val="16"/>
          <w:szCs w:val="16"/>
          <w:lang w:val="en-US"/>
        </w:rPr>
        <w:t xml:space="preserve">        &lt;%@ include file="../jspf/menu.jspf" %&gt;</w:t>
      </w:r>
    </w:p>
    <w:p w:rsidR="00ED2849" w:rsidRPr="00ED2849" w:rsidRDefault="00ED2849" w:rsidP="00ED2849">
      <w:pPr>
        <w:spacing w:after="0" w:line="240" w:lineRule="auto"/>
        <w:rPr>
          <w:rFonts w:ascii="Courier New" w:hAnsi="Courier New" w:cs="Courier New"/>
          <w:sz w:val="16"/>
          <w:szCs w:val="16"/>
          <w:lang w:val="en-US"/>
        </w:rPr>
      </w:pPr>
    </w:p>
    <w:p w:rsidR="00ED2849" w:rsidRPr="00ED2849" w:rsidRDefault="00ED2849" w:rsidP="00ED2849">
      <w:pPr>
        <w:spacing w:after="0" w:line="240" w:lineRule="auto"/>
        <w:rPr>
          <w:rFonts w:ascii="Courier New" w:hAnsi="Courier New" w:cs="Courier New"/>
          <w:sz w:val="16"/>
          <w:szCs w:val="16"/>
          <w:lang w:val="en-US"/>
        </w:rPr>
      </w:pPr>
      <w:r w:rsidRPr="00ED2849">
        <w:rPr>
          <w:rFonts w:ascii="Courier New" w:hAnsi="Courier New" w:cs="Courier New"/>
          <w:sz w:val="16"/>
          <w:szCs w:val="16"/>
          <w:lang w:val="en-US"/>
        </w:rPr>
        <w:t xml:space="preserve">        &lt;div class="container body-content"&gt;            </w:t>
      </w:r>
    </w:p>
    <w:p w:rsidR="00ED2849" w:rsidRPr="00ED2849" w:rsidRDefault="00ED2849" w:rsidP="00ED2849">
      <w:pPr>
        <w:spacing w:after="0" w:line="240" w:lineRule="auto"/>
        <w:rPr>
          <w:rFonts w:ascii="Courier New" w:hAnsi="Courier New" w:cs="Courier New"/>
          <w:sz w:val="16"/>
          <w:szCs w:val="16"/>
          <w:lang w:val="en-US"/>
        </w:rPr>
      </w:pPr>
    </w:p>
    <w:p w:rsidR="00ED2849" w:rsidRPr="00ED2849" w:rsidRDefault="00ED2849" w:rsidP="00ED2849">
      <w:pPr>
        <w:spacing w:after="0" w:line="240" w:lineRule="auto"/>
        <w:rPr>
          <w:rFonts w:ascii="Courier New" w:hAnsi="Courier New" w:cs="Courier New"/>
          <w:sz w:val="16"/>
          <w:szCs w:val="16"/>
          <w:lang w:val="en-US"/>
        </w:rPr>
      </w:pPr>
      <w:r w:rsidRPr="00ED2849">
        <w:rPr>
          <w:rFonts w:ascii="Courier New" w:hAnsi="Courier New" w:cs="Courier New"/>
          <w:sz w:val="16"/>
          <w:szCs w:val="16"/>
          <w:lang w:val="en-US"/>
        </w:rPr>
        <w:t xml:space="preserve">            &lt;h2&gt;Customers&lt;/h2&gt;</w:t>
      </w:r>
    </w:p>
    <w:p w:rsidR="00ED2849" w:rsidRPr="00ED2849" w:rsidRDefault="00ED2849" w:rsidP="00ED2849">
      <w:pPr>
        <w:spacing w:after="0" w:line="240" w:lineRule="auto"/>
        <w:rPr>
          <w:rFonts w:ascii="Courier New" w:hAnsi="Courier New" w:cs="Courier New"/>
          <w:sz w:val="16"/>
          <w:szCs w:val="16"/>
          <w:lang w:val="en-US"/>
        </w:rPr>
      </w:pPr>
    </w:p>
    <w:p w:rsidR="00ED2849" w:rsidRPr="00ED2849" w:rsidRDefault="00ED2849" w:rsidP="00ED2849">
      <w:pPr>
        <w:spacing w:after="0" w:line="240" w:lineRule="auto"/>
        <w:rPr>
          <w:rFonts w:ascii="Courier New" w:hAnsi="Courier New" w:cs="Courier New"/>
          <w:sz w:val="16"/>
          <w:szCs w:val="16"/>
          <w:lang w:val="en-US"/>
        </w:rPr>
      </w:pPr>
      <w:r w:rsidRPr="00ED2849">
        <w:rPr>
          <w:rFonts w:ascii="Courier New" w:hAnsi="Courier New" w:cs="Courier New"/>
          <w:sz w:val="16"/>
          <w:szCs w:val="16"/>
          <w:lang w:val="en-US"/>
        </w:rPr>
        <w:t xml:space="preserve">            &lt;table id="jqGridCustomer"&gt;&lt;/table&gt;</w:t>
      </w:r>
    </w:p>
    <w:p w:rsidR="00ED2849" w:rsidRPr="00ED2849" w:rsidRDefault="00ED2849" w:rsidP="00ED2849">
      <w:pPr>
        <w:spacing w:after="0" w:line="240" w:lineRule="auto"/>
        <w:rPr>
          <w:rFonts w:ascii="Courier New" w:hAnsi="Courier New" w:cs="Courier New"/>
          <w:sz w:val="16"/>
          <w:szCs w:val="16"/>
          <w:lang w:val="en-US"/>
        </w:rPr>
      </w:pPr>
      <w:r w:rsidRPr="00ED2849">
        <w:rPr>
          <w:rFonts w:ascii="Courier New" w:hAnsi="Courier New" w:cs="Courier New"/>
          <w:sz w:val="16"/>
          <w:szCs w:val="16"/>
          <w:lang w:val="en-US"/>
        </w:rPr>
        <w:t xml:space="preserve">            &lt;div id="jqPagerCustomer"&gt;&lt;/div&gt;</w:t>
      </w:r>
    </w:p>
    <w:p w:rsidR="00ED2849" w:rsidRPr="00ED2849" w:rsidRDefault="00ED2849" w:rsidP="00ED2849">
      <w:pPr>
        <w:spacing w:after="0" w:line="240" w:lineRule="auto"/>
        <w:rPr>
          <w:rFonts w:ascii="Courier New" w:hAnsi="Courier New" w:cs="Courier New"/>
          <w:sz w:val="16"/>
          <w:szCs w:val="16"/>
          <w:lang w:val="en-US"/>
        </w:rPr>
      </w:pPr>
    </w:p>
    <w:p w:rsidR="00ED2849" w:rsidRPr="00ED2849" w:rsidRDefault="00ED2849" w:rsidP="00ED2849">
      <w:pPr>
        <w:spacing w:after="0" w:line="240" w:lineRule="auto"/>
        <w:rPr>
          <w:rFonts w:ascii="Courier New" w:hAnsi="Courier New" w:cs="Courier New"/>
          <w:sz w:val="16"/>
          <w:szCs w:val="16"/>
          <w:lang w:val="en-US"/>
        </w:rPr>
      </w:pPr>
      <w:r w:rsidRPr="00ED2849">
        <w:rPr>
          <w:rFonts w:ascii="Courier New" w:hAnsi="Courier New" w:cs="Courier New"/>
          <w:sz w:val="16"/>
          <w:szCs w:val="16"/>
          <w:lang w:val="en-US"/>
        </w:rPr>
        <w:t xml:space="preserve">            &lt;hr/&gt;</w:t>
      </w:r>
    </w:p>
    <w:p w:rsidR="00ED2849" w:rsidRPr="00ED2849" w:rsidRDefault="00ED2849" w:rsidP="00ED2849">
      <w:pPr>
        <w:spacing w:after="0" w:line="240" w:lineRule="auto"/>
        <w:rPr>
          <w:rFonts w:ascii="Courier New" w:hAnsi="Courier New" w:cs="Courier New"/>
          <w:sz w:val="16"/>
          <w:szCs w:val="16"/>
          <w:lang w:val="en-US"/>
        </w:rPr>
      </w:pPr>
      <w:r w:rsidRPr="00ED2849">
        <w:rPr>
          <w:rFonts w:ascii="Courier New" w:hAnsi="Courier New" w:cs="Courier New"/>
          <w:sz w:val="16"/>
          <w:szCs w:val="16"/>
          <w:lang w:val="en-US"/>
        </w:rPr>
        <w:t xml:space="preserve">            &lt;footer&gt;</w:t>
      </w:r>
    </w:p>
    <w:p w:rsidR="00ED2849" w:rsidRPr="00ED2849" w:rsidRDefault="00ED2849" w:rsidP="00ED2849">
      <w:pPr>
        <w:spacing w:after="0" w:line="240" w:lineRule="auto"/>
        <w:rPr>
          <w:rFonts w:ascii="Courier New" w:hAnsi="Courier New" w:cs="Courier New"/>
          <w:sz w:val="16"/>
          <w:szCs w:val="16"/>
          <w:lang w:val="en-US"/>
        </w:rPr>
      </w:pPr>
      <w:r w:rsidRPr="00ED2849">
        <w:rPr>
          <w:rFonts w:ascii="Courier New" w:hAnsi="Courier New" w:cs="Courier New"/>
          <w:sz w:val="16"/>
          <w:szCs w:val="16"/>
          <w:lang w:val="en-US"/>
        </w:rPr>
        <w:t xml:space="preserve">                &lt;p&gt;&amp;copy; 2016 - An example of a Spring MVC application </w:t>
      </w:r>
    </w:p>
    <w:p w:rsidR="00ED2849" w:rsidRPr="00ED2849" w:rsidRDefault="00ED2849" w:rsidP="00ED2849">
      <w:pPr>
        <w:spacing w:after="0" w:line="240" w:lineRule="auto"/>
        <w:rPr>
          <w:rFonts w:ascii="Courier New" w:hAnsi="Courier New" w:cs="Courier New"/>
          <w:sz w:val="16"/>
          <w:szCs w:val="16"/>
          <w:lang w:val="en-US"/>
        </w:rPr>
      </w:pPr>
      <w:r w:rsidRPr="00ED2849">
        <w:rPr>
          <w:rFonts w:ascii="Courier New" w:hAnsi="Courier New" w:cs="Courier New"/>
          <w:sz w:val="16"/>
          <w:szCs w:val="16"/>
          <w:lang w:val="en-US"/>
        </w:rPr>
        <w:t xml:space="preserve">                using Firebird and jOOQ&lt;/p&gt;</w:t>
      </w:r>
    </w:p>
    <w:p w:rsidR="00ED2849" w:rsidRPr="00ED2849" w:rsidRDefault="00ED2849" w:rsidP="00ED2849">
      <w:pPr>
        <w:spacing w:after="0" w:line="240" w:lineRule="auto"/>
        <w:rPr>
          <w:rFonts w:ascii="Courier New" w:hAnsi="Courier New" w:cs="Courier New"/>
          <w:sz w:val="16"/>
          <w:szCs w:val="16"/>
          <w:lang w:val="en-US"/>
        </w:rPr>
      </w:pPr>
      <w:r w:rsidRPr="00ED2849">
        <w:rPr>
          <w:rFonts w:ascii="Courier New" w:hAnsi="Courier New" w:cs="Courier New"/>
          <w:sz w:val="16"/>
          <w:szCs w:val="16"/>
          <w:lang w:val="en-US"/>
        </w:rPr>
        <w:t xml:space="preserve">            &lt;/footer&gt;         </w:t>
      </w:r>
    </w:p>
    <w:p w:rsidR="00ED2849" w:rsidRPr="00ED2849" w:rsidRDefault="00ED2849" w:rsidP="00ED2849">
      <w:pPr>
        <w:spacing w:after="0" w:line="240" w:lineRule="auto"/>
        <w:rPr>
          <w:rFonts w:ascii="Courier New" w:hAnsi="Courier New" w:cs="Courier New"/>
          <w:sz w:val="16"/>
          <w:szCs w:val="16"/>
          <w:lang w:val="en-US"/>
        </w:rPr>
      </w:pPr>
      <w:r w:rsidRPr="00ED2849">
        <w:rPr>
          <w:rFonts w:ascii="Courier New" w:hAnsi="Courier New" w:cs="Courier New"/>
          <w:sz w:val="16"/>
          <w:szCs w:val="16"/>
          <w:lang w:val="en-US"/>
        </w:rPr>
        <w:t xml:space="preserve">        &lt;/div&gt;</w:t>
      </w:r>
    </w:p>
    <w:p w:rsidR="00ED2849" w:rsidRPr="00ED2849" w:rsidRDefault="00ED2849" w:rsidP="00ED2849">
      <w:pPr>
        <w:spacing w:after="0" w:line="240" w:lineRule="auto"/>
        <w:rPr>
          <w:rFonts w:ascii="Courier New" w:hAnsi="Courier New" w:cs="Courier New"/>
          <w:sz w:val="16"/>
          <w:szCs w:val="16"/>
          <w:lang w:val="en-US"/>
        </w:rPr>
      </w:pPr>
      <w:r w:rsidRPr="00ED2849">
        <w:rPr>
          <w:rFonts w:ascii="Courier New" w:hAnsi="Courier New" w:cs="Courier New"/>
          <w:sz w:val="16"/>
          <w:szCs w:val="16"/>
          <w:lang w:val="en-US"/>
        </w:rPr>
        <w:t xml:space="preserve">            </w:t>
      </w:r>
    </w:p>
    <w:p w:rsidR="00ED2849" w:rsidRPr="00ED2849" w:rsidRDefault="00ED2849" w:rsidP="00ED2849">
      <w:pPr>
        <w:spacing w:after="0" w:line="240" w:lineRule="auto"/>
        <w:rPr>
          <w:rFonts w:ascii="Courier New" w:hAnsi="Courier New" w:cs="Courier New"/>
          <w:sz w:val="16"/>
          <w:szCs w:val="16"/>
          <w:lang w:val="en-US"/>
        </w:rPr>
      </w:pPr>
      <w:r w:rsidRPr="00ED2849">
        <w:rPr>
          <w:rFonts w:ascii="Courier New" w:hAnsi="Courier New" w:cs="Courier New"/>
          <w:sz w:val="16"/>
          <w:szCs w:val="16"/>
          <w:lang w:val="en-US"/>
        </w:rPr>
        <w:t>&lt;script type="text/javascript"&gt;</w:t>
      </w:r>
    </w:p>
    <w:p w:rsidR="00ED2849" w:rsidRPr="00ED2849" w:rsidRDefault="00ED2849" w:rsidP="00ED2849">
      <w:pPr>
        <w:spacing w:after="0" w:line="240" w:lineRule="auto"/>
        <w:rPr>
          <w:rFonts w:ascii="Courier New" w:hAnsi="Courier New" w:cs="Courier New"/>
          <w:sz w:val="16"/>
          <w:szCs w:val="16"/>
          <w:lang w:val="en-US"/>
        </w:rPr>
      </w:pPr>
      <w:r w:rsidRPr="00ED2849">
        <w:rPr>
          <w:rFonts w:ascii="Courier New" w:hAnsi="Courier New" w:cs="Courier New"/>
          <w:sz w:val="16"/>
          <w:szCs w:val="16"/>
          <w:lang w:val="en-US"/>
        </w:rPr>
        <w:t xml:space="preserve">    $(document).ready(function () {</w:t>
      </w:r>
    </w:p>
    <w:p w:rsidR="00ED2849" w:rsidRPr="00ED2849" w:rsidRDefault="00ED2849" w:rsidP="00ED2849">
      <w:pPr>
        <w:spacing w:after="0" w:line="240" w:lineRule="auto"/>
        <w:rPr>
          <w:rFonts w:ascii="Courier New" w:hAnsi="Courier New" w:cs="Courier New"/>
          <w:sz w:val="16"/>
          <w:szCs w:val="16"/>
          <w:lang w:val="en-US"/>
        </w:rPr>
      </w:pPr>
      <w:r w:rsidRPr="00ED2849">
        <w:rPr>
          <w:rFonts w:ascii="Courier New" w:hAnsi="Courier New" w:cs="Courier New"/>
          <w:sz w:val="16"/>
          <w:szCs w:val="16"/>
          <w:lang w:val="en-US"/>
        </w:rPr>
        <w:t xml:space="preserve">        JqGridCustomer({</w:t>
      </w:r>
    </w:p>
    <w:p w:rsidR="00ED2849" w:rsidRPr="00ED2849" w:rsidRDefault="00ED2849" w:rsidP="00ED2849">
      <w:pPr>
        <w:spacing w:after="0" w:line="240" w:lineRule="auto"/>
        <w:rPr>
          <w:rFonts w:ascii="Courier New" w:hAnsi="Courier New" w:cs="Courier New"/>
          <w:sz w:val="16"/>
          <w:szCs w:val="16"/>
          <w:lang w:val="en-US"/>
        </w:rPr>
      </w:pPr>
      <w:r w:rsidRPr="00ED2849">
        <w:rPr>
          <w:rFonts w:ascii="Courier New" w:hAnsi="Courier New" w:cs="Courier New"/>
          <w:sz w:val="16"/>
          <w:szCs w:val="16"/>
          <w:lang w:val="en-US"/>
        </w:rPr>
        <w:t xml:space="preserve">            baseAddress: '${cp}'</w:t>
      </w:r>
    </w:p>
    <w:p w:rsidR="00ED2849" w:rsidRPr="00ED2849" w:rsidRDefault="00ED2849" w:rsidP="00ED2849">
      <w:pPr>
        <w:spacing w:after="0" w:line="240" w:lineRule="auto"/>
        <w:rPr>
          <w:rFonts w:ascii="Courier New" w:hAnsi="Courier New" w:cs="Courier New"/>
          <w:sz w:val="16"/>
          <w:szCs w:val="16"/>
          <w:lang w:val="en-US"/>
        </w:rPr>
      </w:pPr>
      <w:r w:rsidRPr="00ED2849">
        <w:rPr>
          <w:rFonts w:ascii="Courier New" w:hAnsi="Courier New" w:cs="Courier New"/>
          <w:sz w:val="16"/>
          <w:szCs w:val="16"/>
          <w:lang w:val="en-US"/>
        </w:rPr>
        <w:t xml:space="preserve">        });</w:t>
      </w:r>
    </w:p>
    <w:p w:rsidR="00ED2849" w:rsidRPr="00ED2849" w:rsidRDefault="00ED2849" w:rsidP="00ED2849">
      <w:pPr>
        <w:spacing w:after="0" w:line="240" w:lineRule="auto"/>
        <w:rPr>
          <w:rFonts w:ascii="Courier New" w:hAnsi="Courier New" w:cs="Courier New"/>
          <w:sz w:val="16"/>
          <w:szCs w:val="16"/>
          <w:lang w:val="en-US"/>
        </w:rPr>
      </w:pPr>
      <w:r w:rsidRPr="00ED2849">
        <w:rPr>
          <w:rFonts w:ascii="Courier New" w:hAnsi="Courier New" w:cs="Courier New"/>
          <w:sz w:val="16"/>
          <w:szCs w:val="16"/>
          <w:lang w:val="en-US"/>
        </w:rPr>
        <w:t xml:space="preserve">    });</w:t>
      </w:r>
    </w:p>
    <w:p w:rsidR="00ED2849" w:rsidRPr="00ED2849" w:rsidRDefault="00ED2849" w:rsidP="00ED2849">
      <w:pPr>
        <w:spacing w:after="0" w:line="240" w:lineRule="auto"/>
        <w:rPr>
          <w:rFonts w:ascii="Courier New" w:hAnsi="Courier New" w:cs="Courier New"/>
          <w:sz w:val="16"/>
          <w:szCs w:val="16"/>
          <w:lang w:val="en-US"/>
        </w:rPr>
      </w:pPr>
      <w:r w:rsidRPr="00ED2849">
        <w:rPr>
          <w:rFonts w:ascii="Courier New" w:hAnsi="Courier New" w:cs="Courier New"/>
          <w:sz w:val="16"/>
          <w:szCs w:val="16"/>
          <w:lang w:val="en-US"/>
        </w:rPr>
        <w:t xml:space="preserve">&lt;/script&gt; </w:t>
      </w:r>
    </w:p>
    <w:p w:rsidR="00ED2849" w:rsidRPr="00ED2849" w:rsidRDefault="00ED2849" w:rsidP="00ED2849">
      <w:pPr>
        <w:spacing w:after="0" w:line="240" w:lineRule="auto"/>
        <w:rPr>
          <w:rFonts w:ascii="Courier New" w:hAnsi="Courier New" w:cs="Courier New"/>
          <w:sz w:val="16"/>
          <w:szCs w:val="16"/>
          <w:lang w:val="en-US"/>
        </w:rPr>
      </w:pPr>
      <w:r w:rsidRPr="00ED2849">
        <w:rPr>
          <w:rFonts w:ascii="Courier New" w:hAnsi="Courier New" w:cs="Courier New"/>
          <w:sz w:val="16"/>
          <w:szCs w:val="16"/>
          <w:lang w:val="en-US"/>
        </w:rPr>
        <w:t xml:space="preserve">            </w:t>
      </w:r>
    </w:p>
    <w:p w:rsidR="00ED2849" w:rsidRPr="00ED2849" w:rsidRDefault="00ED2849" w:rsidP="00ED2849">
      <w:pPr>
        <w:spacing w:after="0" w:line="240" w:lineRule="auto"/>
        <w:rPr>
          <w:rFonts w:ascii="Courier New" w:hAnsi="Courier New" w:cs="Courier New"/>
          <w:sz w:val="16"/>
          <w:szCs w:val="16"/>
          <w:lang w:val="en-US"/>
        </w:rPr>
      </w:pPr>
      <w:r w:rsidRPr="00ED2849">
        <w:rPr>
          <w:rFonts w:ascii="Courier New" w:hAnsi="Courier New" w:cs="Courier New"/>
          <w:sz w:val="16"/>
          <w:szCs w:val="16"/>
          <w:lang w:val="en-US"/>
        </w:rPr>
        <w:t xml:space="preserve">    &lt;/body&gt;</w:t>
      </w:r>
    </w:p>
    <w:p w:rsidR="00ED2849" w:rsidRPr="00ED2849" w:rsidRDefault="00ED2849" w:rsidP="00ED2849">
      <w:pPr>
        <w:spacing w:after="0" w:line="240" w:lineRule="auto"/>
        <w:rPr>
          <w:rFonts w:ascii="Courier New" w:hAnsi="Courier New" w:cs="Courier New"/>
          <w:sz w:val="16"/>
          <w:szCs w:val="16"/>
          <w:lang w:val="en-US"/>
        </w:rPr>
      </w:pPr>
      <w:r w:rsidRPr="00ED2849">
        <w:rPr>
          <w:rFonts w:ascii="Courier New" w:hAnsi="Courier New" w:cs="Courier New"/>
          <w:sz w:val="16"/>
          <w:szCs w:val="16"/>
          <w:lang w:val="en-US"/>
        </w:rPr>
        <w:t>&lt;/html&gt;</w:t>
      </w:r>
    </w:p>
    <w:p w:rsidR="00FE1D00" w:rsidRPr="003F3DC3" w:rsidRDefault="00FE1D00" w:rsidP="00FE1D00">
      <w:pPr>
        <w:jc w:val="both"/>
        <w:rPr>
          <w:rFonts w:ascii="Arial" w:hAnsi="Arial" w:cs="Arial"/>
          <w:sz w:val="24"/>
          <w:szCs w:val="24"/>
          <w:lang w:val="en-US"/>
        </w:rPr>
      </w:pPr>
    </w:p>
    <w:p w:rsidR="00FE1D00" w:rsidRDefault="00E0416E" w:rsidP="00FE1D00">
      <w:pPr>
        <w:jc w:val="both"/>
        <w:rPr>
          <w:rFonts w:ascii="Arial" w:hAnsi="Arial" w:cs="Arial"/>
          <w:sz w:val="24"/>
          <w:szCs w:val="24"/>
          <w:lang w:val="en-US"/>
        </w:rPr>
      </w:pPr>
      <w:r w:rsidRPr="003F3DC3">
        <w:rPr>
          <w:rFonts w:ascii="Arial" w:hAnsi="Arial" w:cs="Arial"/>
          <w:sz w:val="24"/>
          <w:szCs w:val="24"/>
          <w:lang w:val="en-US"/>
        </w:rPr>
        <w:t xml:space="preserve">The basic logic on the client side is concentrated in the </w:t>
      </w:r>
      <w:r w:rsidRPr="003F3DC3">
        <w:rPr>
          <w:rFonts w:ascii="Arial" w:hAnsi="Arial" w:cs="Arial"/>
          <w:i/>
          <w:sz w:val="24"/>
          <w:szCs w:val="24"/>
          <w:lang w:val="en-US"/>
        </w:rPr>
        <w:t>/resources/js/jqGridCustomer.js</w:t>
      </w:r>
      <w:r w:rsidRPr="003F3DC3">
        <w:rPr>
          <w:rFonts w:ascii="Arial" w:hAnsi="Arial" w:cs="Arial"/>
          <w:sz w:val="24"/>
          <w:szCs w:val="24"/>
          <w:lang w:val="en-US"/>
        </w:rPr>
        <w:t xml:space="preserve"> JavaScript module.</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var JqGridCustomer = (function ($) {</w:t>
      </w:r>
    </w:p>
    <w:p w:rsidR="00DF6ECA" w:rsidRPr="00DF6ECA" w:rsidRDefault="00DF6ECA" w:rsidP="00DF6ECA">
      <w:pPr>
        <w:spacing w:after="0" w:line="240" w:lineRule="auto"/>
        <w:rPr>
          <w:rFonts w:ascii="Courier New" w:hAnsi="Courier New" w:cs="Courier New"/>
          <w:sz w:val="16"/>
          <w:szCs w:val="16"/>
          <w:lang w:val="en-US"/>
        </w:rPr>
      </w:pP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return function (options)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var jqGridCustomer =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dbGrid: null,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options: $.extend({</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baseAddress: null,</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showEditorPanel: true</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 options),</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 return model description</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getColModel: function ()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return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label: 'Id',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name: 'CUSTOMER_ID', // field name</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key: true,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hidden: true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label: 'Name',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name: 'NAME',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width: 240,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sortable: true,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editable: true,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edittype: "text", //</w:t>
      </w:r>
      <w:r w:rsidR="0092106C">
        <w:rPr>
          <w:rFonts w:ascii="Courier New" w:hAnsi="Courier New" w:cs="Courier New"/>
          <w:sz w:val="16"/>
          <w:szCs w:val="16"/>
          <w:lang w:val="en-US"/>
        </w:rPr>
        <w:t xml:space="preserve"> input</w:t>
      </w:r>
      <w:r w:rsidRPr="00DF6ECA">
        <w:rPr>
          <w:rFonts w:ascii="Courier New" w:hAnsi="Courier New" w:cs="Courier New"/>
          <w:sz w:val="16"/>
          <w:szCs w:val="16"/>
          <w:lang w:val="en-US"/>
        </w:rPr>
        <w:t xml:space="preserve"> field type in the editor</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search: true,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searchoptions: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 allowed search operators</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sopt: ['eq', 'bw', 'cn']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 size and maximum length for the input field</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editoptions: {size: 30, maxlength: 60},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editrules: {required: true}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label: 'Address',</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name: 'ADDRESS',</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width: 300,</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sortable: false, // prohibit sorting</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editable: true,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search: false, // prohibit search</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lastRenderedPageBreak/>
        <w:t xml:space="preserve">                      edittype: "textarea", // Memo field</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editoptions: {maxlength: 250, cols: 30, rows: 4}</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label: 'Zip Code',</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name: 'ZIPCODE',</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width: 30,</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sortable: false,</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editable: true,</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search: false,</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edittype: "text",</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editoptions: {size: 30, maxlength: 10}</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label: 'Phone',</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name: 'PHONE',</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width: 80,</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sortable: false,</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editable: true,</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search: false,</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edittype: "text",</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editoptions: {size: 30, maxlength: 14}</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 grid initialization</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initGrid: function ()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 url to retrieve data</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var url = jqGridCustomer.options.baseAddress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 '/customer/getdata';</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jqGridCustomer.dbGrid = $("#jqGridCustomer").jqGrid({</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url: url,</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datatype: "json", // data format</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mtype: "GET", // request type</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colModel: jqGridCustomer.getColModel(),</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rowNum: 500, // number of rows displayed</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loadonce: false, // load only once</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sortname: 'NAME', // Sorting by NAME by default</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sortorder: "asc",</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width: window.innerWidth - 80,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height: 500,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viewrecords: true, // display the number of records</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guiStyle: "bootstrap",</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iconSet: "fontAwesome",</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caption: "Customers",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 navigation item</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pager: 'jqPagerCustomer'</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 editing options</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getEditOptions: function ()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return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url: jqGridCustomer.options.baseAddress + '/customer/edit',</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reloadAfterSubmit: true,</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closeOnEscape: true,</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closeAfterEdit: true,</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drag: true,</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width: 400,</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afterSubmit: jqGridCustomer.afterSubmit,</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editData: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 In addition to the values from the form, pass the key field</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CUSTOMER_ID: function ()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 get the current row</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var selectedRow = jqGridCustomer.dbGrid.getGridParam("selrow");</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 get the value of the field CUSTOMER_ID</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var value = jqGridCustomer.dbGrid.getCell(selectedRow,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'CUSTOMER_ID');</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return value;</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 Add options</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getAddOptions: function ()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return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url: jqGridCustomer.options.baseAddress + '/customer/create',</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reloadAfterSubmit: true,</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closeOnEscape: true,</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closeAfterAdd: true,</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drag: true,</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lastRenderedPageBreak/>
        <w:t xml:space="preserve">              width: 400,</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afterSubmit: jqGridCustomer.afterSubmit</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 Edit options</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getDeleteOptions: function ()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return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url: jqGridCustomer.options.baseAddress + '/customer/delete',</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reloadAfterSubmit: true,</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closeOnEscape: true,</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closeAfterDelete: true,</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drag: true,</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msg: "Delete the selected customer?",</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afterSubmit: jqGridCustomer.afterSubmit,</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delData: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 pass the key field</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CUSTOMER_ID: function ()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var selectedRow = jqGridCustomer.dbGrid.getGridParam("selrow");</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var value = jqGridCustomer.dbGrid.getCell(selectedRow,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'CUSTOMER_ID');</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return value;</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 initializing the navigation bar with editing dialogs</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initPagerWithEditors: function ()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jqGridCustomer.dbGrid.jqGrid('navGrid', '#jqPagerCustomer',</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 buttons</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search: true,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add: true,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edit: true,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del: true,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view: true,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refresh: true,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 button captions</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searchtext: "Search",</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addtext: "Add",</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edittext: "Edit",</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deltext: "Delete",</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viewtext: "View",</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viewtitle: "Selected record",</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refreshtext: "Refresh"</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jqGridCustomer.getEditOptions(),</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jqGridCustomer.getAddOptions(),</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jqGridCustomer.getDeleteOptions()</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 initialize the navigation bar without editing dialogs</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initPagerWithoutEditors: function ()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jqGridCustomer.dbGrid.jqGrid('navGrid', '#jqPagerCustomer',</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 buttons</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search: true,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add: false,</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edit: false,</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del: false,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view: false,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refresh: true,</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 button captions</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searchtext: "Search",</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viewtext: "View",</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viewtitle: "Selected record",</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refreshtext: "Refresh"</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 initialize the navigation bar</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initPager: function ()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if (jqGridCustomer.options.showEditorPanel)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jqGridCustomer.initPagerWithEditors();</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 else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jqGridCustomer.initPagerWithoutEditors();</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 initialize</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init: function ()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jqGridCustomer.initGrid();</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lastRenderedPageBreak/>
        <w:t xml:space="preserve">              jqGridCustomer.initPager();</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 processor of the results of processing forms (operations)</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afterSubmit: function (response, postdata)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var responseData = response.responseJSON;</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 check the result for error messages</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if (responseData.hasOwnProperty("error"))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if (responseData.error.length)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return [false, responseData.error];</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 else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 if an error was not returned, refresh the grid</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$(this).jqGrid(</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'setGridParam',</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datatype: 'json'</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).trigger('reloadGrid');</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return [true, "", 0];</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jqGridCustomer.init();</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return jqGridCustomer;</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 xml:space="preserve">  };</w:t>
      </w:r>
    </w:p>
    <w:p w:rsidR="00DF6ECA" w:rsidRPr="00DF6ECA" w:rsidRDefault="00DF6ECA" w:rsidP="00DF6ECA">
      <w:pPr>
        <w:spacing w:after="0" w:line="240" w:lineRule="auto"/>
        <w:rPr>
          <w:rFonts w:ascii="Courier New" w:hAnsi="Courier New" w:cs="Courier New"/>
          <w:sz w:val="16"/>
          <w:szCs w:val="16"/>
          <w:lang w:val="en-US"/>
        </w:rPr>
      </w:pPr>
      <w:r w:rsidRPr="00DF6ECA">
        <w:rPr>
          <w:rFonts w:ascii="Courier New" w:hAnsi="Courier New" w:cs="Courier New"/>
          <w:sz w:val="16"/>
          <w:szCs w:val="16"/>
          <w:lang w:val="en-US"/>
        </w:rPr>
        <w:t>})(jQuery);</w:t>
      </w:r>
    </w:p>
    <w:p w:rsidR="00FE1D00" w:rsidRDefault="00FE1D00" w:rsidP="00FE1D00">
      <w:pPr>
        <w:jc w:val="both"/>
        <w:rPr>
          <w:rFonts w:ascii="Arial" w:hAnsi="Arial" w:cs="Arial"/>
          <w:sz w:val="24"/>
          <w:szCs w:val="24"/>
          <w:lang w:val="en-US"/>
        </w:rPr>
      </w:pPr>
    </w:p>
    <w:p w:rsidR="00A96160" w:rsidRPr="003F3DC3" w:rsidRDefault="00A96160" w:rsidP="00FE0877">
      <w:pPr>
        <w:pStyle w:val="Heading4"/>
        <w:rPr>
          <w:rFonts w:ascii="Arial" w:hAnsi="Arial" w:cs="Arial"/>
          <w:sz w:val="24"/>
          <w:szCs w:val="24"/>
          <w:lang w:val="en-US"/>
        </w:rPr>
      </w:pPr>
      <w:r>
        <w:rPr>
          <w:rFonts w:ascii="Arial" w:hAnsi="Arial" w:cs="Arial"/>
          <w:sz w:val="24"/>
          <w:szCs w:val="24"/>
          <w:lang w:val="en-US"/>
        </w:rPr>
        <w:t>Visual Elements</w:t>
      </w:r>
    </w:p>
    <w:p w:rsidR="00A96160" w:rsidRDefault="00E0416E" w:rsidP="00FE0877">
      <w:pPr>
        <w:pStyle w:val="Heading5"/>
        <w:rPr>
          <w:rFonts w:ascii="Arial" w:hAnsi="Arial" w:cs="Arial"/>
          <w:sz w:val="24"/>
          <w:szCs w:val="24"/>
          <w:lang w:val="en-US"/>
        </w:rPr>
      </w:pPr>
      <w:r w:rsidRPr="003F3DC3">
        <w:rPr>
          <w:rFonts w:ascii="Arial" w:hAnsi="Arial" w:cs="Arial"/>
          <w:sz w:val="24"/>
          <w:szCs w:val="24"/>
          <w:lang w:val="en-US"/>
        </w:rPr>
        <w:t xml:space="preserve">The jqGrid grid </w:t>
      </w:r>
    </w:p>
    <w:p w:rsidR="00FE1D00" w:rsidRPr="003F3DC3" w:rsidRDefault="00E0416E" w:rsidP="00FE1D00">
      <w:pPr>
        <w:jc w:val="both"/>
        <w:rPr>
          <w:rFonts w:ascii="Arial" w:hAnsi="Arial" w:cs="Arial"/>
          <w:sz w:val="24"/>
          <w:szCs w:val="24"/>
          <w:lang w:val="en-US"/>
        </w:rPr>
      </w:pPr>
      <w:r w:rsidRPr="003F3DC3">
        <w:rPr>
          <w:rFonts w:ascii="Arial" w:hAnsi="Arial" w:cs="Arial"/>
          <w:sz w:val="24"/>
          <w:szCs w:val="24"/>
          <w:lang w:val="en-US"/>
        </w:rPr>
        <w:t>is created in the initGrid method and is bound to the html element with the jqGridCustomer identifier. The grid column</w:t>
      </w:r>
      <w:r w:rsidR="00A96160">
        <w:rPr>
          <w:rFonts w:ascii="Arial" w:hAnsi="Arial" w:cs="Arial"/>
          <w:sz w:val="24"/>
          <w:szCs w:val="24"/>
          <w:lang w:val="en-US"/>
        </w:rPr>
        <w:t xml:space="preserve"> </w:t>
      </w:r>
      <w:proofErr w:type="spellStart"/>
      <w:r w:rsidR="00A96160">
        <w:rPr>
          <w:rFonts w:ascii="Arial" w:hAnsi="Arial" w:cs="Arial"/>
          <w:sz w:val="24"/>
          <w:szCs w:val="24"/>
          <w:lang w:val="en-US"/>
        </w:rPr>
        <w:t>desciptions</w:t>
      </w:r>
      <w:proofErr w:type="spellEnd"/>
      <w:r w:rsidR="00A96160">
        <w:rPr>
          <w:rFonts w:ascii="Arial" w:hAnsi="Arial" w:cs="Arial"/>
          <w:sz w:val="24"/>
          <w:szCs w:val="24"/>
          <w:lang w:val="en-US"/>
        </w:rPr>
        <w:t xml:space="preserve"> are </w:t>
      </w:r>
      <w:r w:rsidRPr="003F3DC3">
        <w:rPr>
          <w:rFonts w:ascii="Arial" w:hAnsi="Arial" w:cs="Arial"/>
          <w:sz w:val="24"/>
          <w:szCs w:val="24"/>
          <w:lang w:val="en-US"/>
        </w:rPr>
        <w:t xml:space="preserve">returned by the </w:t>
      </w:r>
      <w:proofErr w:type="spellStart"/>
      <w:r w:rsidRPr="003F3DC3">
        <w:rPr>
          <w:rFonts w:ascii="Arial" w:hAnsi="Arial" w:cs="Arial"/>
          <w:sz w:val="24"/>
          <w:szCs w:val="24"/>
          <w:lang w:val="en-US"/>
        </w:rPr>
        <w:t>getColModel</w:t>
      </w:r>
      <w:proofErr w:type="spellEnd"/>
      <w:r w:rsidRPr="003F3DC3">
        <w:rPr>
          <w:rFonts w:ascii="Arial" w:hAnsi="Arial" w:cs="Arial"/>
          <w:sz w:val="24"/>
          <w:szCs w:val="24"/>
          <w:lang w:val="en-US"/>
        </w:rPr>
        <w:t xml:space="preserve"> method. Each column in </w:t>
      </w:r>
      <w:proofErr w:type="spellStart"/>
      <w:r w:rsidRPr="003F3DC3">
        <w:rPr>
          <w:rFonts w:ascii="Arial" w:hAnsi="Arial" w:cs="Arial"/>
          <w:sz w:val="24"/>
          <w:szCs w:val="24"/>
          <w:lang w:val="en-US"/>
        </w:rPr>
        <w:t>jqGrid</w:t>
      </w:r>
      <w:proofErr w:type="spellEnd"/>
      <w:r w:rsidRPr="003F3DC3">
        <w:rPr>
          <w:rFonts w:ascii="Arial" w:hAnsi="Arial" w:cs="Arial"/>
          <w:sz w:val="24"/>
          <w:szCs w:val="24"/>
          <w:lang w:val="en-US"/>
        </w:rPr>
        <w:t xml:space="preserve"> has </w:t>
      </w:r>
      <w:r w:rsidR="00A96160">
        <w:rPr>
          <w:rFonts w:ascii="Arial" w:hAnsi="Arial" w:cs="Arial"/>
          <w:sz w:val="24"/>
          <w:szCs w:val="24"/>
          <w:lang w:val="en-US"/>
        </w:rPr>
        <w:t>a number</w:t>
      </w:r>
      <w:r w:rsidRPr="003F3DC3">
        <w:rPr>
          <w:rFonts w:ascii="Arial" w:hAnsi="Arial" w:cs="Arial"/>
          <w:sz w:val="24"/>
          <w:szCs w:val="24"/>
          <w:lang w:val="en-US"/>
        </w:rPr>
        <w:t xml:space="preserve"> of properties</w:t>
      </w:r>
      <w:r w:rsidR="00A96160">
        <w:rPr>
          <w:rFonts w:ascii="Arial" w:hAnsi="Arial" w:cs="Arial"/>
          <w:sz w:val="24"/>
          <w:szCs w:val="24"/>
          <w:lang w:val="en-US"/>
        </w:rPr>
        <w:t xml:space="preserve"> </w:t>
      </w:r>
      <w:r w:rsidR="00A96160" w:rsidRPr="003F3DC3">
        <w:rPr>
          <w:rFonts w:ascii="Arial" w:hAnsi="Arial" w:cs="Arial"/>
          <w:sz w:val="24"/>
          <w:szCs w:val="24"/>
          <w:lang w:val="en-US"/>
        </w:rPr>
        <w:t>available</w:t>
      </w:r>
      <w:r w:rsidRPr="003F3DC3">
        <w:rPr>
          <w:rFonts w:ascii="Arial" w:hAnsi="Arial" w:cs="Arial"/>
          <w:sz w:val="24"/>
          <w:szCs w:val="24"/>
          <w:lang w:val="en-US"/>
        </w:rPr>
        <w:t xml:space="preserve">. The source code contains comments explaining column properties. You can read more details about configuring the model of jqGrid columns in the </w:t>
      </w:r>
      <w:hyperlink r:id="rId24" w:history="1">
        <w:proofErr w:type="spellStart"/>
        <w:r w:rsidRPr="003F3DC3">
          <w:rPr>
            <w:rStyle w:val="Hyperlink"/>
            <w:rFonts w:ascii="Arial" w:hAnsi="Arial" w:cs="Arial"/>
            <w:sz w:val="24"/>
            <w:szCs w:val="24"/>
            <w:lang w:val="en-US"/>
          </w:rPr>
          <w:t>ColModel</w:t>
        </w:r>
        <w:proofErr w:type="spellEnd"/>
        <w:r w:rsidRPr="003F3DC3">
          <w:rPr>
            <w:rStyle w:val="Hyperlink"/>
            <w:rFonts w:ascii="Arial" w:hAnsi="Arial" w:cs="Arial"/>
            <w:sz w:val="24"/>
            <w:szCs w:val="24"/>
            <w:lang w:val="en-US"/>
          </w:rPr>
          <w:t xml:space="preserve"> API</w:t>
        </w:r>
      </w:hyperlink>
      <w:r w:rsidRPr="003F3DC3">
        <w:rPr>
          <w:rFonts w:ascii="Arial" w:hAnsi="Arial" w:cs="Arial"/>
          <w:sz w:val="24"/>
          <w:szCs w:val="24"/>
          <w:lang w:val="en-US"/>
        </w:rPr>
        <w:t xml:space="preserve"> section of the documentation for the jqGrid project.</w:t>
      </w:r>
    </w:p>
    <w:p w:rsidR="00A96160" w:rsidRDefault="00E0416E" w:rsidP="00FE0877">
      <w:pPr>
        <w:pStyle w:val="Heading5"/>
        <w:rPr>
          <w:rFonts w:ascii="Arial" w:hAnsi="Arial" w:cs="Arial"/>
          <w:sz w:val="24"/>
          <w:szCs w:val="24"/>
          <w:lang w:val="en-US"/>
        </w:rPr>
      </w:pPr>
      <w:r w:rsidRPr="003F3DC3">
        <w:rPr>
          <w:rFonts w:ascii="Arial" w:hAnsi="Arial" w:cs="Arial"/>
          <w:sz w:val="24"/>
          <w:szCs w:val="24"/>
          <w:lang w:val="en-US"/>
        </w:rPr>
        <w:t xml:space="preserve">The navigation bar </w:t>
      </w:r>
    </w:p>
    <w:p w:rsidR="00FE1D00" w:rsidRPr="003F3DC3" w:rsidRDefault="00E0416E" w:rsidP="00FE1D00">
      <w:pPr>
        <w:jc w:val="both"/>
        <w:rPr>
          <w:rFonts w:ascii="Arial" w:hAnsi="Arial" w:cs="Arial"/>
          <w:sz w:val="24"/>
          <w:szCs w:val="24"/>
          <w:lang w:val="en-US"/>
        </w:rPr>
      </w:pPr>
      <w:r w:rsidRPr="003F3DC3">
        <w:rPr>
          <w:rFonts w:ascii="Arial" w:hAnsi="Arial" w:cs="Arial"/>
          <w:sz w:val="24"/>
          <w:szCs w:val="24"/>
          <w:lang w:val="en-US"/>
        </w:rPr>
        <w:t>can be created either with edit buttons or without them</w:t>
      </w:r>
      <w:r w:rsidR="00A96160">
        <w:rPr>
          <w:rFonts w:ascii="Arial" w:hAnsi="Arial" w:cs="Arial"/>
          <w:sz w:val="24"/>
          <w:szCs w:val="24"/>
          <w:lang w:val="en-US"/>
        </w:rPr>
        <w:t xml:space="preserve">, using </w:t>
      </w:r>
      <w:r w:rsidRPr="003F3DC3">
        <w:rPr>
          <w:rFonts w:ascii="Arial" w:hAnsi="Arial" w:cs="Arial"/>
          <w:sz w:val="24"/>
          <w:szCs w:val="24"/>
          <w:lang w:val="en-US"/>
        </w:rPr>
        <w:t xml:space="preserve">the </w:t>
      </w:r>
      <w:proofErr w:type="spellStart"/>
      <w:r w:rsidRPr="003F3DC3">
        <w:rPr>
          <w:rFonts w:ascii="Source Code Pro" w:hAnsi="Source Code Pro" w:cs="Arial"/>
          <w:sz w:val="16"/>
          <w:szCs w:val="16"/>
          <w:lang w:val="en-US"/>
        </w:rPr>
        <w:t>initPagerWithEditors</w:t>
      </w:r>
      <w:proofErr w:type="spellEnd"/>
      <w:r w:rsidRPr="003F3DC3">
        <w:rPr>
          <w:rFonts w:ascii="Arial" w:hAnsi="Arial" w:cs="Arial"/>
          <w:sz w:val="24"/>
          <w:szCs w:val="24"/>
          <w:lang w:val="en-US"/>
        </w:rPr>
        <w:t xml:space="preserve"> and </w:t>
      </w:r>
      <w:proofErr w:type="spellStart"/>
      <w:r w:rsidRPr="003F3DC3">
        <w:rPr>
          <w:rFonts w:ascii="Source Code Pro" w:hAnsi="Source Code Pro" w:cs="Arial"/>
          <w:sz w:val="16"/>
          <w:szCs w:val="16"/>
          <w:lang w:val="en-US"/>
        </w:rPr>
        <w:t>initPagerWithoutEditors</w:t>
      </w:r>
      <w:proofErr w:type="spellEnd"/>
      <w:r w:rsidRPr="003F3DC3">
        <w:rPr>
          <w:rFonts w:ascii="Arial" w:hAnsi="Arial" w:cs="Arial"/>
          <w:sz w:val="24"/>
          <w:szCs w:val="24"/>
          <w:lang w:val="en-US"/>
        </w:rPr>
        <w:t xml:space="preserve"> methods</w:t>
      </w:r>
      <w:r w:rsidR="00A96160">
        <w:rPr>
          <w:rFonts w:ascii="Arial" w:hAnsi="Arial" w:cs="Arial"/>
          <w:sz w:val="24"/>
          <w:szCs w:val="24"/>
          <w:lang w:val="en-US"/>
        </w:rPr>
        <w:t>,</w:t>
      </w:r>
      <w:r w:rsidRPr="003F3DC3">
        <w:rPr>
          <w:rFonts w:ascii="Arial" w:hAnsi="Arial" w:cs="Arial"/>
          <w:sz w:val="24"/>
          <w:szCs w:val="24"/>
          <w:lang w:val="en-US"/>
        </w:rPr>
        <w:t xml:space="preserve"> respectively. The bar constructor binds it to the element with the jqPagerCustomer identifier. The options </w:t>
      </w:r>
      <w:r w:rsidR="00A96160">
        <w:rPr>
          <w:rFonts w:ascii="Arial" w:hAnsi="Arial" w:cs="Arial"/>
          <w:sz w:val="24"/>
          <w:szCs w:val="24"/>
          <w:lang w:val="en-US"/>
        </w:rPr>
        <w:t xml:space="preserve">for </w:t>
      </w:r>
      <w:r w:rsidRPr="003F3DC3">
        <w:rPr>
          <w:rFonts w:ascii="Arial" w:hAnsi="Arial" w:cs="Arial"/>
          <w:sz w:val="24"/>
          <w:szCs w:val="24"/>
          <w:lang w:val="en-US"/>
        </w:rPr>
        <w:t xml:space="preserve">creating the navigation bar are described in the </w:t>
      </w:r>
      <w:hyperlink r:id="rId25" w:history="1">
        <w:r w:rsidRPr="003F3DC3">
          <w:rPr>
            <w:rStyle w:val="Hyperlink"/>
            <w:rFonts w:ascii="Arial" w:hAnsi="Arial" w:cs="Arial"/>
            <w:sz w:val="24"/>
            <w:szCs w:val="24"/>
            <w:lang w:val="en-US"/>
          </w:rPr>
          <w:t>Navigator</w:t>
        </w:r>
      </w:hyperlink>
      <w:r w:rsidRPr="003F3DC3">
        <w:rPr>
          <w:rFonts w:ascii="Arial" w:hAnsi="Arial" w:cs="Arial"/>
          <w:sz w:val="24"/>
          <w:szCs w:val="24"/>
          <w:lang w:val="en-US"/>
        </w:rPr>
        <w:t xml:space="preserve"> section of the jqGrid documentation. </w:t>
      </w:r>
    </w:p>
    <w:p w:rsidR="00A96160" w:rsidRDefault="00A96160" w:rsidP="00FE0877">
      <w:pPr>
        <w:pStyle w:val="Heading5"/>
        <w:rPr>
          <w:rFonts w:ascii="Arial" w:hAnsi="Arial" w:cs="Arial"/>
          <w:sz w:val="24"/>
          <w:szCs w:val="24"/>
          <w:lang w:val="en-US"/>
        </w:rPr>
      </w:pPr>
      <w:r>
        <w:rPr>
          <w:rFonts w:ascii="Arial" w:hAnsi="Arial" w:cs="Arial"/>
          <w:sz w:val="24"/>
          <w:szCs w:val="24"/>
          <w:lang w:val="en-US"/>
        </w:rPr>
        <w:t>Functions for Options</w:t>
      </w:r>
    </w:p>
    <w:p w:rsidR="00A96160" w:rsidRDefault="00E0416E" w:rsidP="00FE1D00">
      <w:pPr>
        <w:jc w:val="both"/>
        <w:rPr>
          <w:rFonts w:ascii="Arial" w:hAnsi="Arial" w:cs="Arial"/>
          <w:sz w:val="24"/>
          <w:szCs w:val="24"/>
          <w:lang w:val="en-US"/>
        </w:rPr>
      </w:pPr>
      <w:r w:rsidRPr="003F3DC3">
        <w:rPr>
          <w:rFonts w:ascii="Arial" w:hAnsi="Arial" w:cs="Arial"/>
          <w:sz w:val="24"/>
          <w:szCs w:val="24"/>
          <w:lang w:val="en-US"/>
        </w:rPr>
        <w:t xml:space="preserve">The </w:t>
      </w:r>
      <w:proofErr w:type="spellStart"/>
      <w:r w:rsidRPr="003F3DC3">
        <w:rPr>
          <w:rFonts w:ascii="Source Code Pro" w:hAnsi="Source Code Pro" w:cs="Arial"/>
          <w:sz w:val="16"/>
          <w:szCs w:val="16"/>
          <w:lang w:val="en-US"/>
        </w:rPr>
        <w:t>getEditOptions</w:t>
      </w:r>
      <w:proofErr w:type="spellEnd"/>
      <w:r w:rsidRPr="003F3DC3">
        <w:rPr>
          <w:rFonts w:cs="Arial"/>
          <w:sz w:val="16"/>
          <w:szCs w:val="16"/>
          <w:lang w:val="en-US"/>
        </w:rPr>
        <w:t xml:space="preserve">, </w:t>
      </w:r>
      <w:proofErr w:type="spellStart"/>
      <w:r w:rsidRPr="003F3DC3">
        <w:rPr>
          <w:rFonts w:ascii="Source Code Pro" w:hAnsi="Source Code Pro" w:cs="Arial"/>
          <w:sz w:val="16"/>
          <w:szCs w:val="16"/>
          <w:lang w:val="en-US"/>
        </w:rPr>
        <w:t>getAddOptions</w:t>
      </w:r>
      <w:proofErr w:type="spellEnd"/>
      <w:r w:rsidRPr="003F3DC3">
        <w:rPr>
          <w:rFonts w:cs="Arial"/>
          <w:sz w:val="16"/>
          <w:szCs w:val="16"/>
          <w:lang w:val="en-US"/>
        </w:rPr>
        <w:t xml:space="preserve">, </w:t>
      </w:r>
      <w:proofErr w:type="spellStart"/>
      <w:r w:rsidRPr="003F3DC3">
        <w:rPr>
          <w:rFonts w:ascii="Source Code Pro" w:hAnsi="Source Code Pro" w:cs="Arial"/>
          <w:sz w:val="16"/>
          <w:szCs w:val="16"/>
          <w:lang w:val="en-US"/>
        </w:rPr>
        <w:t>getDeleteOptions</w:t>
      </w:r>
      <w:proofErr w:type="spellEnd"/>
      <w:r w:rsidRPr="003F3DC3">
        <w:rPr>
          <w:rFonts w:ascii="Arial" w:hAnsi="Arial" w:cs="Arial"/>
          <w:sz w:val="24"/>
          <w:szCs w:val="24"/>
          <w:lang w:val="en-US"/>
        </w:rPr>
        <w:t xml:space="preserve"> function</w:t>
      </w:r>
      <w:r w:rsidR="00A96160">
        <w:rPr>
          <w:rFonts w:ascii="Arial" w:hAnsi="Arial" w:cs="Arial"/>
          <w:sz w:val="24"/>
          <w:szCs w:val="24"/>
          <w:lang w:val="en-US"/>
        </w:rPr>
        <w:t>s</w:t>
      </w:r>
      <w:r w:rsidRPr="003F3DC3">
        <w:rPr>
          <w:rFonts w:ascii="Arial" w:hAnsi="Arial" w:cs="Arial"/>
          <w:sz w:val="24"/>
          <w:szCs w:val="24"/>
          <w:lang w:val="en-US"/>
        </w:rPr>
        <w:t xml:space="preserve"> return the options </w:t>
      </w:r>
      <w:r w:rsidR="00A96160">
        <w:rPr>
          <w:rFonts w:ascii="Arial" w:hAnsi="Arial" w:cs="Arial"/>
          <w:sz w:val="24"/>
          <w:szCs w:val="24"/>
          <w:lang w:val="en-US"/>
        </w:rPr>
        <w:t>for</w:t>
      </w:r>
      <w:r w:rsidR="00A96160" w:rsidRPr="003F3DC3">
        <w:rPr>
          <w:rFonts w:ascii="Arial" w:hAnsi="Arial" w:cs="Arial"/>
          <w:sz w:val="24"/>
          <w:szCs w:val="24"/>
          <w:lang w:val="en-US"/>
        </w:rPr>
        <w:t xml:space="preserve"> </w:t>
      </w:r>
      <w:r w:rsidRPr="003F3DC3">
        <w:rPr>
          <w:rFonts w:ascii="Arial" w:hAnsi="Arial" w:cs="Arial"/>
          <w:sz w:val="24"/>
          <w:szCs w:val="24"/>
          <w:lang w:val="en-US"/>
        </w:rPr>
        <w:t>the edit, add and delete dialog boxes</w:t>
      </w:r>
      <w:r w:rsidR="00A96160">
        <w:rPr>
          <w:rFonts w:ascii="Arial" w:hAnsi="Arial" w:cs="Arial"/>
          <w:sz w:val="24"/>
          <w:szCs w:val="24"/>
          <w:lang w:val="en-US"/>
        </w:rPr>
        <w:t>,</w:t>
      </w:r>
      <w:r w:rsidRPr="003F3DC3">
        <w:rPr>
          <w:rFonts w:ascii="Arial" w:hAnsi="Arial" w:cs="Arial"/>
          <w:sz w:val="24"/>
          <w:szCs w:val="24"/>
          <w:lang w:val="en-US"/>
        </w:rPr>
        <w:t xml:space="preserve"> respectively. </w:t>
      </w:r>
    </w:p>
    <w:p w:rsidR="00A96160" w:rsidRDefault="00E0416E" w:rsidP="00FE1D00">
      <w:pPr>
        <w:jc w:val="both"/>
        <w:rPr>
          <w:rFonts w:ascii="Arial" w:hAnsi="Arial" w:cs="Arial"/>
          <w:sz w:val="24"/>
          <w:szCs w:val="24"/>
          <w:lang w:val="en-US"/>
        </w:rPr>
      </w:pPr>
      <w:r w:rsidRPr="003F3DC3">
        <w:rPr>
          <w:rFonts w:ascii="Arial" w:hAnsi="Arial" w:cs="Arial"/>
          <w:sz w:val="24"/>
          <w:szCs w:val="24"/>
          <w:lang w:val="en-US"/>
        </w:rPr>
        <w:t xml:space="preserve">The </w:t>
      </w:r>
      <w:proofErr w:type="spellStart"/>
      <w:r w:rsidRPr="003F3DC3">
        <w:rPr>
          <w:rFonts w:ascii="Arial" w:hAnsi="Arial" w:cs="Arial"/>
          <w:sz w:val="24"/>
          <w:szCs w:val="24"/>
          <w:lang w:val="en-US"/>
        </w:rPr>
        <w:t>url</w:t>
      </w:r>
      <w:proofErr w:type="spellEnd"/>
      <w:r w:rsidRPr="003F3DC3">
        <w:rPr>
          <w:rFonts w:ascii="Arial" w:hAnsi="Arial" w:cs="Arial"/>
          <w:sz w:val="24"/>
          <w:szCs w:val="24"/>
          <w:lang w:val="en-US"/>
        </w:rPr>
        <w:t xml:space="preserve"> property defines the URL </w:t>
      </w:r>
      <w:r w:rsidR="00A96160">
        <w:rPr>
          <w:rFonts w:ascii="Arial" w:hAnsi="Arial" w:cs="Arial"/>
          <w:sz w:val="24"/>
          <w:szCs w:val="24"/>
          <w:lang w:val="en-US"/>
        </w:rPr>
        <w:t xml:space="preserve">to which </w:t>
      </w:r>
      <w:r w:rsidRPr="003F3DC3">
        <w:rPr>
          <w:rFonts w:ascii="Arial" w:hAnsi="Arial" w:cs="Arial"/>
          <w:sz w:val="24"/>
          <w:szCs w:val="24"/>
          <w:lang w:val="en-US"/>
        </w:rPr>
        <w:t xml:space="preserve">the data will be submitted after the OK button in clicked in the dialog box. </w:t>
      </w:r>
    </w:p>
    <w:p w:rsidR="00A96160" w:rsidRDefault="00E0416E" w:rsidP="00FE1D00">
      <w:pPr>
        <w:jc w:val="both"/>
        <w:rPr>
          <w:rFonts w:ascii="Arial" w:hAnsi="Arial" w:cs="Arial"/>
          <w:sz w:val="24"/>
          <w:szCs w:val="24"/>
          <w:lang w:val="en-US"/>
        </w:rPr>
      </w:pPr>
      <w:r w:rsidRPr="003F3DC3">
        <w:rPr>
          <w:rFonts w:ascii="Arial" w:hAnsi="Arial" w:cs="Arial"/>
          <w:sz w:val="24"/>
          <w:szCs w:val="24"/>
          <w:lang w:val="en-US"/>
        </w:rPr>
        <w:t xml:space="preserve">The </w:t>
      </w:r>
      <w:proofErr w:type="spellStart"/>
      <w:r w:rsidRPr="003F3DC3">
        <w:rPr>
          <w:rFonts w:ascii="Source Code Pro" w:hAnsi="Source Code Pro" w:cs="Arial"/>
          <w:sz w:val="16"/>
          <w:szCs w:val="16"/>
          <w:lang w:val="en-US"/>
        </w:rPr>
        <w:t>afterSubmit</w:t>
      </w:r>
      <w:proofErr w:type="spellEnd"/>
      <w:r w:rsidRPr="003F3DC3">
        <w:rPr>
          <w:rFonts w:ascii="Arial" w:hAnsi="Arial" w:cs="Arial"/>
          <w:sz w:val="24"/>
          <w:szCs w:val="24"/>
          <w:lang w:val="en-US"/>
        </w:rPr>
        <w:t xml:space="preserve"> property </w:t>
      </w:r>
      <w:r w:rsidR="00A96160" w:rsidRPr="003F3DC3">
        <w:rPr>
          <w:rFonts w:ascii="Arial" w:hAnsi="Arial" w:cs="Arial"/>
          <w:sz w:val="24"/>
          <w:szCs w:val="24"/>
          <w:lang w:val="en-US"/>
        </w:rPr>
        <w:t>m</w:t>
      </w:r>
      <w:r w:rsidR="00A96160">
        <w:rPr>
          <w:rFonts w:ascii="Arial" w:hAnsi="Arial" w:cs="Arial"/>
          <w:sz w:val="24"/>
          <w:szCs w:val="24"/>
          <w:lang w:val="en-US"/>
        </w:rPr>
        <w:t>arks</w:t>
      </w:r>
      <w:r w:rsidR="00A96160" w:rsidRPr="003F3DC3">
        <w:rPr>
          <w:rFonts w:ascii="Arial" w:hAnsi="Arial" w:cs="Arial"/>
          <w:sz w:val="24"/>
          <w:szCs w:val="24"/>
          <w:lang w:val="en-US"/>
        </w:rPr>
        <w:t xml:space="preserve"> </w:t>
      </w:r>
      <w:r w:rsidRPr="003F3DC3">
        <w:rPr>
          <w:rFonts w:ascii="Arial" w:hAnsi="Arial" w:cs="Arial"/>
          <w:sz w:val="24"/>
          <w:szCs w:val="24"/>
          <w:lang w:val="en-US"/>
        </w:rPr>
        <w:t xml:space="preserve">the event that occurs after the data </w:t>
      </w:r>
      <w:r w:rsidR="00A96160">
        <w:rPr>
          <w:rFonts w:ascii="Arial" w:hAnsi="Arial" w:cs="Arial"/>
          <w:sz w:val="24"/>
          <w:szCs w:val="24"/>
          <w:lang w:val="en-US"/>
        </w:rPr>
        <w:t>ha</w:t>
      </w:r>
      <w:r w:rsidR="00810C13">
        <w:rPr>
          <w:rFonts w:ascii="Arial" w:hAnsi="Arial" w:cs="Arial"/>
          <w:sz w:val="24"/>
          <w:szCs w:val="24"/>
          <w:lang w:val="en-US"/>
        </w:rPr>
        <w:t>ve</w:t>
      </w:r>
      <w:r w:rsidR="00A96160">
        <w:rPr>
          <w:rFonts w:ascii="Arial" w:hAnsi="Arial" w:cs="Arial"/>
          <w:sz w:val="24"/>
          <w:szCs w:val="24"/>
          <w:lang w:val="en-US"/>
        </w:rPr>
        <w:t xml:space="preserve"> been </w:t>
      </w:r>
      <w:r w:rsidRPr="003F3DC3">
        <w:rPr>
          <w:rFonts w:ascii="Arial" w:hAnsi="Arial" w:cs="Arial"/>
          <w:sz w:val="24"/>
          <w:szCs w:val="24"/>
          <w:lang w:val="en-US"/>
        </w:rPr>
        <w:t xml:space="preserve">sent to the server and a response </w:t>
      </w:r>
      <w:r w:rsidR="00A96160">
        <w:rPr>
          <w:rFonts w:ascii="Arial" w:hAnsi="Arial" w:cs="Arial"/>
          <w:sz w:val="24"/>
          <w:szCs w:val="24"/>
          <w:lang w:val="en-US"/>
        </w:rPr>
        <w:t>has been</w:t>
      </w:r>
      <w:r w:rsidR="00A96160" w:rsidRPr="003F3DC3">
        <w:rPr>
          <w:rFonts w:ascii="Arial" w:hAnsi="Arial" w:cs="Arial"/>
          <w:sz w:val="24"/>
          <w:szCs w:val="24"/>
          <w:lang w:val="en-US"/>
        </w:rPr>
        <w:t xml:space="preserve"> </w:t>
      </w:r>
      <w:r w:rsidRPr="003F3DC3">
        <w:rPr>
          <w:rFonts w:ascii="Arial" w:hAnsi="Arial" w:cs="Arial"/>
          <w:sz w:val="24"/>
          <w:szCs w:val="24"/>
          <w:lang w:val="en-US"/>
        </w:rPr>
        <w:t xml:space="preserve">received </w:t>
      </w:r>
      <w:r w:rsidR="00A96160">
        <w:rPr>
          <w:rFonts w:ascii="Arial" w:hAnsi="Arial" w:cs="Arial"/>
          <w:sz w:val="24"/>
          <w:szCs w:val="24"/>
          <w:lang w:val="en-US"/>
        </w:rPr>
        <w:t>back</w:t>
      </w:r>
      <w:r w:rsidRPr="003F3DC3">
        <w:rPr>
          <w:rFonts w:ascii="Arial" w:hAnsi="Arial" w:cs="Arial"/>
          <w:sz w:val="24"/>
          <w:szCs w:val="24"/>
          <w:lang w:val="en-US"/>
        </w:rPr>
        <w:t xml:space="preserve">. The </w:t>
      </w:r>
      <w:r w:rsidRPr="003F3DC3">
        <w:rPr>
          <w:rFonts w:ascii="Source Code Pro" w:hAnsi="Source Code Pro" w:cs="Arial"/>
          <w:sz w:val="16"/>
          <w:szCs w:val="16"/>
          <w:lang w:val="en-US"/>
        </w:rPr>
        <w:t>afterSubmit</w:t>
      </w:r>
      <w:r w:rsidRPr="003F3DC3">
        <w:rPr>
          <w:rFonts w:ascii="Arial" w:hAnsi="Arial" w:cs="Arial"/>
          <w:sz w:val="24"/>
          <w:szCs w:val="24"/>
          <w:lang w:val="en-US"/>
        </w:rPr>
        <w:t xml:space="preserve"> method checks whether the controller returns an error. </w:t>
      </w:r>
      <w:r w:rsidR="00A96160">
        <w:rPr>
          <w:rFonts w:ascii="Arial" w:hAnsi="Arial" w:cs="Arial"/>
          <w:sz w:val="24"/>
          <w:szCs w:val="24"/>
          <w:lang w:val="en-US"/>
        </w:rPr>
        <w:t>T</w:t>
      </w:r>
      <w:r w:rsidR="00A96160" w:rsidRPr="003F3DC3">
        <w:rPr>
          <w:rFonts w:ascii="Arial" w:hAnsi="Arial" w:cs="Arial"/>
          <w:sz w:val="24"/>
          <w:szCs w:val="24"/>
          <w:lang w:val="en-US"/>
        </w:rPr>
        <w:t xml:space="preserve">he </w:t>
      </w:r>
      <w:r w:rsidRPr="003F3DC3">
        <w:rPr>
          <w:rFonts w:ascii="Arial" w:hAnsi="Arial" w:cs="Arial"/>
          <w:sz w:val="24"/>
          <w:szCs w:val="24"/>
          <w:lang w:val="en-US"/>
        </w:rPr>
        <w:t>grid is updated</w:t>
      </w:r>
      <w:r w:rsidR="00A96160">
        <w:rPr>
          <w:rFonts w:ascii="Arial" w:hAnsi="Arial" w:cs="Arial"/>
          <w:sz w:val="24"/>
          <w:szCs w:val="24"/>
          <w:lang w:val="en-US"/>
        </w:rPr>
        <w:t xml:space="preserve"> if no error is returned;  o</w:t>
      </w:r>
      <w:r w:rsidRPr="003F3DC3">
        <w:rPr>
          <w:rFonts w:ascii="Arial" w:hAnsi="Arial" w:cs="Arial"/>
          <w:sz w:val="24"/>
          <w:szCs w:val="24"/>
          <w:lang w:val="en-US"/>
        </w:rPr>
        <w:t xml:space="preserve">therwise, the error is shown to the user. </w:t>
      </w:r>
    </w:p>
    <w:tbl>
      <w:tblPr>
        <w:tblStyle w:val="TableGrid"/>
        <w:tblW w:w="0" w:type="auto"/>
        <w:tblLook w:val="04A0"/>
      </w:tblPr>
      <w:tblGrid>
        <w:gridCol w:w="9571"/>
      </w:tblGrid>
      <w:tr w:rsidR="00FE0877" w:rsidRPr="003B108E" w:rsidTr="00FE0877">
        <w:tc>
          <w:tcPr>
            <w:tcW w:w="9571" w:type="dxa"/>
          </w:tcPr>
          <w:p w:rsidR="00FE0877" w:rsidRDefault="00FE0877" w:rsidP="00FE0877">
            <w:pPr>
              <w:jc w:val="both"/>
              <w:rPr>
                <w:rFonts w:ascii="Arial" w:hAnsi="Arial" w:cs="Arial"/>
                <w:sz w:val="24"/>
                <w:szCs w:val="24"/>
                <w:lang w:val="en-US"/>
              </w:rPr>
            </w:pPr>
            <w:r w:rsidRPr="003F3DC3">
              <w:rPr>
                <w:rFonts w:ascii="Arial" w:hAnsi="Arial" w:cs="Arial"/>
                <w:sz w:val="24"/>
                <w:szCs w:val="24"/>
                <w:lang w:val="en-US"/>
              </w:rPr>
              <w:t xml:space="preserve">Note </w:t>
            </w:r>
          </w:p>
          <w:p w:rsidR="00FE0877" w:rsidRDefault="00FE0877" w:rsidP="00FE1D00">
            <w:pPr>
              <w:jc w:val="both"/>
              <w:rPr>
                <w:rFonts w:ascii="Arial" w:hAnsi="Arial" w:cs="Arial"/>
                <w:sz w:val="24"/>
                <w:szCs w:val="24"/>
                <w:lang w:val="en-US"/>
              </w:rPr>
            </w:pPr>
            <w:r>
              <w:rPr>
                <w:rFonts w:ascii="Arial" w:hAnsi="Arial" w:cs="Arial"/>
                <w:sz w:val="24"/>
                <w:szCs w:val="24"/>
                <w:lang w:val="en-US"/>
              </w:rPr>
              <w:t>T</w:t>
            </w:r>
            <w:r w:rsidRPr="003F3DC3">
              <w:rPr>
                <w:rFonts w:ascii="Arial" w:hAnsi="Arial" w:cs="Arial"/>
                <w:sz w:val="24"/>
                <w:szCs w:val="24"/>
                <w:lang w:val="en-US"/>
              </w:rPr>
              <w:t xml:space="preserve">he </w:t>
            </w:r>
            <w:proofErr w:type="spellStart"/>
            <w:r w:rsidRPr="003F3DC3">
              <w:rPr>
                <w:rFonts w:ascii="Source Code Pro" w:hAnsi="Source Code Pro" w:cs="Arial"/>
                <w:sz w:val="16"/>
                <w:szCs w:val="16"/>
                <w:lang w:val="en-US"/>
              </w:rPr>
              <w:t>editData</w:t>
            </w:r>
            <w:proofErr w:type="spellEnd"/>
            <w:r w:rsidRPr="003F3DC3">
              <w:rPr>
                <w:rFonts w:ascii="Arial" w:hAnsi="Arial" w:cs="Arial"/>
                <w:sz w:val="24"/>
                <w:szCs w:val="24"/>
                <w:lang w:val="en-US"/>
              </w:rPr>
              <w:t xml:space="preserve"> property</w:t>
            </w:r>
            <w:r>
              <w:rPr>
                <w:rFonts w:ascii="Arial" w:hAnsi="Arial" w:cs="Arial"/>
                <w:sz w:val="24"/>
                <w:szCs w:val="24"/>
                <w:lang w:val="en-US"/>
              </w:rPr>
              <w:t xml:space="preserve"> </w:t>
            </w:r>
            <w:r w:rsidRPr="003F3DC3">
              <w:rPr>
                <w:rFonts w:ascii="Arial" w:hAnsi="Arial" w:cs="Arial"/>
                <w:sz w:val="24"/>
                <w:szCs w:val="24"/>
                <w:lang w:val="en-US"/>
              </w:rPr>
              <w:t xml:space="preserve">allows you to specify the values of additional fields that are not </w:t>
            </w:r>
            <w:r>
              <w:rPr>
                <w:rFonts w:ascii="Arial" w:hAnsi="Arial" w:cs="Arial"/>
                <w:sz w:val="24"/>
                <w:szCs w:val="24"/>
                <w:lang w:val="en-US"/>
              </w:rPr>
              <w:lastRenderedPageBreak/>
              <w:t>shown</w:t>
            </w:r>
            <w:r w:rsidRPr="003F3DC3">
              <w:rPr>
                <w:rFonts w:ascii="Arial" w:hAnsi="Arial" w:cs="Arial"/>
                <w:sz w:val="24"/>
                <w:szCs w:val="24"/>
                <w:lang w:val="en-US"/>
              </w:rPr>
              <w:t xml:space="preserve"> in the edit dialog box. </w:t>
            </w:r>
            <w:r>
              <w:rPr>
                <w:rFonts w:ascii="Arial" w:hAnsi="Arial" w:cs="Arial"/>
                <w:sz w:val="24"/>
                <w:szCs w:val="24"/>
                <w:lang w:val="en-US"/>
              </w:rPr>
              <w:t>E</w:t>
            </w:r>
            <w:r w:rsidRPr="003F3DC3">
              <w:rPr>
                <w:rFonts w:ascii="Arial" w:hAnsi="Arial" w:cs="Arial"/>
                <w:sz w:val="24"/>
                <w:szCs w:val="24"/>
                <w:lang w:val="en-US"/>
              </w:rPr>
              <w:t xml:space="preserve">dit dialog boxes do not </w:t>
            </w:r>
            <w:r>
              <w:rPr>
                <w:rFonts w:ascii="Arial" w:hAnsi="Arial" w:cs="Arial"/>
                <w:sz w:val="24"/>
                <w:szCs w:val="24"/>
                <w:lang w:val="en-US"/>
              </w:rPr>
              <w:t>show</w:t>
            </w:r>
            <w:r w:rsidRPr="003F3DC3">
              <w:rPr>
                <w:rFonts w:ascii="Arial" w:hAnsi="Arial" w:cs="Arial"/>
                <w:sz w:val="24"/>
                <w:szCs w:val="24"/>
                <w:lang w:val="en-US"/>
              </w:rPr>
              <w:t xml:space="preserve"> the value</w:t>
            </w:r>
            <w:r>
              <w:rPr>
                <w:rFonts w:ascii="Arial" w:hAnsi="Arial" w:cs="Arial"/>
                <w:sz w:val="24"/>
                <w:szCs w:val="24"/>
                <w:lang w:val="en-US"/>
              </w:rPr>
              <w:t>s</w:t>
            </w:r>
            <w:r w:rsidRPr="003F3DC3">
              <w:rPr>
                <w:rFonts w:ascii="Arial" w:hAnsi="Arial" w:cs="Arial"/>
                <w:sz w:val="24"/>
                <w:szCs w:val="24"/>
                <w:lang w:val="en-US"/>
              </w:rPr>
              <w:t xml:space="preserve"> of hidden fields and it is rather </w:t>
            </w:r>
            <w:r>
              <w:rPr>
                <w:rFonts w:ascii="Arial" w:hAnsi="Arial" w:cs="Arial"/>
                <w:sz w:val="24"/>
                <w:szCs w:val="24"/>
                <w:lang w:val="en-US"/>
              </w:rPr>
              <w:t>tedious if you want</w:t>
            </w:r>
            <w:r w:rsidRPr="003F3DC3">
              <w:rPr>
                <w:rFonts w:ascii="Arial" w:hAnsi="Arial" w:cs="Arial"/>
                <w:sz w:val="24"/>
                <w:szCs w:val="24"/>
                <w:lang w:val="en-US"/>
              </w:rPr>
              <w:t xml:space="preserve"> to display automatically generated keys.</w:t>
            </w:r>
          </w:p>
        </w:tc>
      </w:tr>
    </w:tbl>
    <w:p w:rsidR="00FE0877" w:rsidRDefault="00FE0877" w:rsidP="00FE1D00">
      <w:pPr>
        <w:jc w:val="both"/>
        <w:rPr>
          <w:rFonts w:ascii="Arial" w:hAnsi="Arial" w:cs="Arial"/>
          <w:sz w:val="24"/>
          <w:szCs w:val="24"/>
          <w:lang w:val="en-US"/>
        </w:rPr>
      </w:pPr>
    </w:p>
    <w:p w:rsidR="00FE1D00" w:rsidRPr="003F3DC3" w:rsidRDefault="00FE1D00" w:rsidP="00FE1D00">
      <w:pPr>
        <w:jc w:val="both"/>
        <w:rPr>
          <w:rFonts w:ascii="Courier New" w:hAnsi="Courier New" w:cs="Courier New"/>
          <w:sz w:val="24"/>
          <w:szCs w:val="24"/>
          <w:lang w:val="en-US"/>
        </w:rPr>
      </w:pPr>
    </w:p>
    <w:p w:rsidR="00FE1D00" w:rsidRPr="003F3DC3" w:rsidRDefault="00E0416E" w:rsidP="00FE1D00">
      <w:pPr>
        <w:pStyle w:val="Heading3"/>
        <w:rPr>
          <w:rFonts w:ascii="Arial" w:hAnsi="Arial" w:cs="Arial"/>
          <w:sz w:val="24"/>
          <w:szCs w:val="24"/>
          <w:lang w:val="en-US"/>
        </w:rPr>
      </w:pPr>
      <w:bookmarkStart w:id="19" w:name="_Toc477772250"/>
      <w:r w:rsidRPr="003F3DC3">
        <w:rPr>
          <w:rFonts w:ascii="Arial" w:hAnsi="Arial" w:cs="Arial"/>
          <w:sz w:val="24"/>
          <w:szCs w:val="24"/>
          <w:lang w:val="en-US"/>
        </w:rPr>
        <w:t xml:space="preserve">Creating </w:t>
      </w:r>
      <w:r w:rsidR="00FB699C">
        <w:rPr>
          <w:rFonts w:ascii="Arial" w:hAnsi="Arial" w:cs="Arial"/>
          <w:sz w:val="24"/>
          <w:szCs w:val="24"/>
          <w:lang w:val="en-US"/>
        </w:rPr>
        <w:t>S</w:t>
      </w:r>
      <w:r w:rsidR="005D68D2">
        <w:rPr>
          <w:rFonts w:ascii="Arial" w:hAnsi="Arial" w:cs="Arial"/>
          <w:sz w:val="24"/>
          <w:szCs w:val="24"/>
          <w:lang w:val="en-US"/>
        </w:rPr>
        <w:t xml:space="preserve">econdary </w:t>
      </w:r>
      <w:r w:rsidR="00FB699C">
        <w:rPr>
          <w:rFonts w:ascii="Arial" w:hAnsi="Arial" w:cs="Arial"/>
          <w:sz w:val="24"/>
          <w:szCs w:val="24"/>
          <w:lang w:val="en-US"/>
        </w:rPr>
        <w:t>M</w:t>
      </w:r>
      <w:r w:rsidR="005D68D2">
        <w:rPr>
          <w:rFonts w:ascii="Arial" w:hAnsi="Arial" w:cs="Arial"/>
          <w:sz w:val="24"/>
          <w:szCs w:val="24"/>
          <w:lang w:val="en-US"/>
        </w:rPr>
        <w:t>odule</w:t>
      </w:r>
      <w:r w:rsidRPr="003F3DC3">
        <w:rPr>
          <w:rFonts w:ascii="Arial" w:hAnsi="Arial" w:cs="Arial"/>
          <w:sz w:val="24"/>
          <w:szCs w:val="24"/>
          <w:lang w:val="en-US"/>
        </w:rPr>
        <w:t>s</w:t>
      </w:r>
      <w:bookmarkEnd w:id="19"/>
    </w:p>
    <w:p w:rsidR="00FE1D00" w:rsidRDefault="00FB699C" w:rsidP="000615B2">
      <w:pPr>
        <w:keepNext/>
        <w:spacing w:before="240"/>
        <w:jc w:val="both"/>
        <w:rPr>
          <w:rFonts w:ascii="Arial" w:hAnsi="Arial" w:cs="Arial"/>
          <w:sz w:val="24"/>
          <w:lang w:val="en-US"/>
        </w:rPr>
      </w:pPr>
      <w:r>
        <w:rPr>
          <w:rFonts w:ascii="Arial" w:hAnsi="Arial" w:cs="Arial"/>
          <w:sz w:val="24"/>
          <w:lang w:val="en-US"/>
        </w:rPr>
        <w:t>A</w:t>
      </w:r>
      <w:r w:rsidRPr="003F3DC3">
        <w:rPr>
          <w:rFonts w:ascii="Arial" w:hAnsi="Arial" w:cs="Arial"/>
          <w:sz w:val="24"/>
          <w:lang w:val="en-US"/>
        </w:rPr>
        <w:t xml:space="preserve"> </w:t>
      </w:r>
      <w:r>
        <w:rPr>
          <w:rFonts w:ascii="Arial" w:hAnsi="Arial" w:cs="Arial"/>
          <w:sz w:val="24"/>
          <w:lang w:val="en-US"/>
        </w:rPr>
        <w:t xml:space="preserve">secondary module typically </w:t>
      </w:r>
      <w:r w:rsidR="00E0416E" w:rsidRPr="003F3DC3">
        <w:rPr>
          <w:rFonts w:ascii="Arial" w:hAnsi="Arial" w:cs="Arial"/>
          <w:sz w:val="24"/>
          <w:lang w:val="en-US"/>
        </w:rPr>
        <w:t>contain</w:t>
      </w:r>
      <w:r w:rsidR="00046DBC">
        <w:rPr>
          <w:rFonts w:ascii="Arial" w:hAnsi="Arial" w:cs="Arial"/>
          <w:sz w:val="24"/>
          <w:lang w:val="en-US"/>
        </w:rPr>
        <w:t>s</w:t>
      </w:r>
      <w:r w:rsidR="00E0416E" w:rsidRPr="003F3DC3">
        <w:rPr>
          <w:rFonts w:ascii="Arial" w:hAnsi="Arial" w:cs="Arial"/>
          <w:sz w:val="24"/>
          <w:lang w:val="en-US"/>
        </w:rPr>
        <w:t xml:space="preserve"> </w:t>
      </w:r>
      <w:r>
        <w:rPr>
          <w:rFonts w:ascii="Arial" w:hAnsi="Arial" w:cs="Arial"/>
          <w:sz w:val="24"/>
          <w:lang w:val="en-US"/>
        </w:rPr>
        <w:t>many more</w:t>
      </w:r>
      <w:r w:rsidR="00E0416E" w:rsidRPr="003F3DC3">
        <w:rPr>
          <w:rFonts w:ascii="Arial" w:hAnsi="Arial" w:cs="Arial"/>
          <w:sz w:val="24"/>
          <w:lang w:val="en-US"/>
        </w:rPr>
        <w:t xml:space="preserve"> </w:t>
      </w:r>
      <w:r>
        <w:rPr>
          <w:rFonts w:ascii="Arial" w:hAnsi="Arial" w:cs="Arial"/>
          <w:sz w:val="24"/>
          <w:lang w:val="en-US"/>
        </w:rPr>
        <w:t xml:space="preserve"> </w:t>
      </w:r>
      <w:r w:rsidR="00E0416E" w:rsidRPr="003F3DC3">
        <w:rPr>
          <w:rFonts w:ascii="Arial" w:hAnsi="Arial" w:cs="Arial"/>
          <w:sz w:val="24"/>
          <w:lang w:val="en-US"/>
        </w:rPr>
        <w:t>records</w:t>
      </w:r>
      <w:r>
        <w:rPr>
          <w:rFonts w:ascii="Arial" w:hAnsi="Arial" w:cs="Arial"/>
          <w:sz w:val="24"/>
          <w:lang w:val="en-US"/>
        </w:rPr>
        <w:t xml:space="preserve"> than a primary one</w:t>
      </w:r>
      <w:r w:rsidR="00E0416E" w:rsidRPr="003F3DC3">
        <w:rPr>
          <w:rFonts w:ascii="Arial" w:hAnsi="Arial" w:cs="Arial"/>
          <w:sz w:val="24"/>
          <w:lang w:val="en-US"/>
        </w:rPr>
        <w:t xml:space="preserve"> and new records are added </w:t>
      </w:r>
      <w:r>
        <w:rPr>
          <w:rFonts w:ascii="Arial" w:hAnsi="Arial" w:cs="Arial"/>
          <w:sz w:val="24"/>
          <w:lang w:val="en-US"/>
        </w:rPr>
        <w:t>frequently</w:t>
      </w:r>
      <w:r w:rsidR="00E0416E" w:rsidRPr="003F3DC3">
        <w:rPr>
          <w:rFonts w:ascii="Arial" w:hAnsi="Arial" w:cs="Arial"/>
          <w:sz w:val="24"/>
          <w:lang w:val="en-US"/>
        </w:rPr>
        <w:t xml:space="preserve">. Most </w:t>
      </w:r>
      <w:r w:rsidR="005D68D2">
        <w:rPr>
          <w:rFonts w:ascii="Arial" w:hAnsi="Arial" w:cs="Arial"/>
          <w:sz w:val="24"/>
          <w:lang w:val="en-US"/>
        </w:rPr>
        <w:t xml:space="preserve">secondary </w:t>
      </w:r>
      <w:r w:rsidR="003D6AD2">
        <w:rPr>
          <w:rFonts w:ascii="Arial" w:hAnsi="Arial" w:cs="Arial"/>
          <w:sz w:val="24"/>
          <w:lang w:val="en-US"/>
        </w:rPr>
        <w:t>tab</w:t>
      </w:r>
      <w:r w:rsidR="005D68D2">
        <w:rPr>
          <w:rFonts w:ascii="Arial" w:hAnsi="Arial" w:cs="Arial"/>
          <w:sz w:val="24"/>
          <w:lang w:val="en-US"/>
        </w:rPr>
        <w:t>le</w:t>
      </w:r>
      <w:r w:rsidR="00E0416E" w:rsidRPr="003F3DC3">
        <w:rPr>
          <w:rFonts w:ascii="Arial" w:hAnsi="Arial" w:cs="Arial"/>
          <w:sz w:val="24"/>
          <w:lang w:val="en-US"/>
        </w:rPr>
        <w:t xml:space="preserve">s contain a field with the </w:t>
      </w:r>
      <w:r w:rsidR="003D6AD2">
        <w:rPr>
          <w:rFonts w:ascii="Arial" w:hAnsi="Arial" w:cs="Arial"/>
          <w:sz w:val="24"/>
          <w:lang w:val="en-US"/>
        </w:rPr>
        <w:t>record</w:t>
      </w:r>
      <w:r w:rsidR="003D6AD2" w:rsidRPr="003F3DC3">
        <w:rPr>
          <w:rFonts w:ascii="Arial" w:hAnsi="Arial" w:cs="Arial"/>
          <w:sz w:val="24"/>
          <w:lang w:val="en-US"/>
        </w:rPr>
        <w:t xml:space="preserve"> </w:t>
      </w:r>
      <w:r w:rsidR="00E0416E" w:rsidRPr="003F3DC3">
        <w:rPr>
          <w:rFonts w:ascii="Arial" w:hAnsi="Arial" w:cs="Arial"/>
          <w:sz w:val="24"/>
          <w:lang w:val="en-US"/>
        </w:rPr>
        <w:t xml:space="preserve">creation date. In order to reduce the amount of retrieved data, </w:t>
      </w:r>
      <w:r w:rsidR="003D6AD2">
        <w:rPr>
          <w:rFonts w:ascii="Arial" w:hAnsi="Arial" w:cs="Arial"/>
          <w:sz w:val="24"/>
          <w:lang w:val="en-US"/>
        </w:rPr>
        <w:t>the</w:t>
      </w:r>
      <w:r w:rsidR="00E0416E" w:rsidRPr="003F3DC3">
        <w:rPr>
          <w:rFonts w:ascii="Arial" w:hAnsi="Arial" w:cs="Arial"/>
          <w:sz w:val="24"/>
          <w:lang w:val="en-US"/>
        </w:rPr>
        <w:t xml:space="preserve"> notion </w:t>
      </w:r>
      <w:r w:rsidR="003D6AD2">
        <w:rPr>
          <w:rFonts w:ascii="Arial" w:hAnsi="Arial" w:cs="Arial"/>
          <w:sz w:val="24"/>
          <w:lang w:val="en-US"/>
        </w:rPr>
        <w:t>of</w:t>
      </w:r>
      <w:r w:rsidR="003D6AD2" w:rsidRPr="003F3DC3">
        <w:rPr>
          <w:rFonts w:ascii="Arial" w:hAnsi="Arial" w:cs="Arial"/>
          <w:sz w:val="24"/>
          <w:lang w:val="en-US"/>
        </w:rPr>
        <w:t xml:space="preserve"> </w:t>
      </w:r>
      <w:r w:rsidR="00E0416E" w:rsidRPr="003F3DC3">
        <w:rPr>
          <w:rFonts w:ascii="Arial" w:hAnsi="Arial" w:cs="Arial"/>
          <w:sz w:val="24"/>
          <w:lang w:val="en-US"/>
        </w:rPr>
        <w:t xml:space="preserve">a work period is </w:t>
      </w:r>
      <w:r w:rsidR="003D6AD2">
        <w:rPr>
          <w:rFonts w:ascii="Arial" w:hAnsi="Arial" w:cs="Arial"/>
          <w:sz w:val="24"/>
          <w:lang w:val="en-US"/>
        </w:rPr>
        <w:t>often</w:t>
      </w:r>
      <w:r w:rsidR="003D6AD2" w:rsidRPr="003F3DC3">
        <w:rPr>
          <w:rFonts w:ascii="Arial" w:hAnsi="Arial" w:cs="Arial"/>
          <w:sz w:val="24"/>
          <w:lang w:val="en-US"/>
        </w:rPr>
        <w:t xml:space="preserve"> in</w:t>
      </w:r>
      <w:r w:rsidR="003D6AD2">
        <w:rPr>
          <w:rFonts w:ascii="Arial" w:hAnsi="Arial" w:cs="Arial"/>
          <w:sz w:val="24"/>
          <w:lang w:val="en-US"/>
        </w:rPr>
        <w:t>corporated</w:t>
      </w:r>
      <w:r w:rsidR="003D6AD2" w:rsidRPr="003F3DC3">
        <w:rPr>
          <w:rFonts w:ascii="Arial" w:hAnsi="Arial" w:cs="Arial"/>
          <w:sz w:val="24"/>
          <w:lang w:val="en-US"/>
        </w:rPr>
        <w:t xml:space="preserve"> </w:t>
      </w:r>
      <w:r w:rsidR="00E0416E" w:rsidRPr="003F3DC3">
        <w:rPr>
          <w:rFonts w:ascii="Arial" w:hAnsi="Arial" w:cs="Arial"/>
          <w:sz w:val="24"/>
          <w:lang w:val="en-US"/>
        </w:rPr>
        <w:t xml:space="preserve">to </w:t>
      </w:r>
      <w:r w:rsidR="003D6AD2">
        <w:rPr>
          <w:rFonts w:ascii="Arial" w:hAnsi="Arial" w:cs="Arial"/>
          <w:sz w:val="24"/>
          <w:lang w:val="en-US"/>
        </w:rPr>
        <w:t>limit</w:t>
      </w:r>
      <w:r w:rsidR="003D6AD2" w:rsidRPr="003F3DC3">
        <w:rPr>
          <w:rFonts w:ascii="Arial" w:hAnsi="Arial" w:cs="Arial"/>
          <w:sz w:val="24"/>
          <w:lang w:val="en-US"/>
        </w:rPr>
        <w:t xml:space="preserve"> </w:t>
      </w:r>
      <w:r w:rsidR="00E0416E" w:rsidRPr="003F3DC3">
        <w:rPr>
          <w:rFonts w:ascii="Arial" w:hAnsi="Arial" w:cs="Arial"/>
          <w:sz w:val="24"/>
          <w:lang w:val="en-US"/>
        </w:rPr>
        <w:t xml:space="preserve">the </w:t>
      </w:r>
      <w:r w:rsidR="003D6AD2">
        <w:rPr>
          <w:rFonts w:ascii="Arial" w:hAnsi="Arial" w:cs="Arial"/>
          <w:sz w:val="24"/>
          <w:lang w:val="en-US"/>
        </w:rPr>
        <w:t xml:space="preserve">range of </w:t>
      </w:r>
      <w:r w:rsidR="00E0416E" w:rsidRPr="003F3DC3">
        <w:rPr>
          <w:rFonts w:ascii="Arial" w:hAnsi="Arial" w:cs="Arial"/>
          <w:sz w:val="24"/>
          <w:lang w:val="en-US"/>
        </w:rPr>
        <w:t xml:space="preserve">data sent to the client. A work period is a range of dates for which the </w:t>
      </w:r>
      <w:r w:rsidR="003D6AD2">
        <w:rPr>
          <w:rFonts w:ascii="Arial" w:hAnsi="Arial" w:cs="Arial"/>
          <w:sz w:val="24"/>
          <w:lang w:val="en-US"/>
        </w:rPr>
        <w:t>records</w:t>
      </w:r>
      <w:r w:rsidR="00E0416E" w:rsidRPr="003F3DC3">
        <w:rPr>
          <w:rFonts w:ascii="Arial" w:hAnsi="Arial" w:cs="Arial"/>
          <w:sz w:val="24"/>
          <w:lang w:val="en-US"/>
        </w:rPr>
        <w:t xml:space="preserve"> are required. The work period is described by the </w:t>
      </w:r>
      <w:proofErr w:type="spellStart"/>
      <w:r w:rsidR="00E0416E" w:rsidRPr="003F3DC3">
        <w:rPr>
          <w:rFonts w:ascii="Arial" w:hAnsi="Arial" w:cs="Arial"/>
          <w:sz w:val="24"/>
          <w:lang w:val="en-US"/>
        </w:rPr>
        <w:t>WorkingPeriod</w:t>
      </w:r>
      <w:proofErr w:type="spellEnd"/>
      <w:r w:rsidR="00E0416E" w:rsidRPr="003F3DC3">
        <w:rPr>
          <w:rFonts w:ascii="Arial" w:hAnsi="Arial" w:cs="Arial"/>
          <w:sz w:val="24"/>
          <w:lang w:val="en-US"/>
        </w:rPr>
        <w:t xml:space="preserve"> class</w:t>
      </w:r>
      <w:r w:rsidR="003D6AD2">
        <w:rPr>
          <w:rFonts w:ascii="Arial" w:hAnsi="Arial" w:cs="Arial"/>
          <w:sz w:val="24"/>
          <w:lang w:val="en-US"/>
        </w:rPr>
        <w:t xml:space="preserve">, </w:t>
      </w:r>
      <w:r w:rsidR="00E0416E" w:rsidRPr="003F3DC3">
        <w:rPr>
          <w:rFonts w:ascii="Arial" w:hAnsi="Arial" w:cs="Arial"/>
          <w:sz w:val="24"/>
          <w:lang w:val="en-US"/>
        </w:rPr>
        <w:t xml:space="preserve">defined via the </w:t>
      </w:r>
      <w:proofErr w:type="spellStart"/>
      <w:r w:rsidR="00E0416E" w:rsidRPr="003F3DC3">
        <w:rPr>
          <w:rFonts w:ascii="Arial" w:hAnsi="Arial" w:cs="Arial"/>
          <w:sz w:val="24"/>
          <w:lang w:val="en-US"/>
        </w:rPr>
        <w:t>workingPeriod</w:t>
      </w:r>
      <w:proofErr w:type="spellEnd"/>
      <w:r w:rsidR="00E0416E" w:rsidRPr="003F3DC3">
        <w:rPr>
          <w:rFonts w:ascii="Arial" w:hAnsi="Arial" w:cs="Arial"/>
          <w:sz w:val="24"/>
          <w:lang w:val="en-US"/>
        </w:rPr>
        <w:t xml:space="preserve"> bean in the ru.ibase.fbjavaex.config.JooqConfig configuration class.</w:t>
      </w:r>
    </w:p>
    <w:p w:rsidR="000615B2" w:rsidRPr="000615B2" w:rsidRDefault="000615B2" w:rsidP="000615B2">
      <w:pPr>
        <w:keepNext/>
        <w:spacing w:after="0" w:line="240" w:lineRule="auto"/>
        <w:rPr>
          <w:rFonts w:ascii="Courier New" w:hAnsi="Courier New" w:cs="Courier New"/>
          <w:sz w:val="16"/>
          <w:szCs w:val="16"/>
          <w:lang w:val="en-US"/>
        </w:rPr>
      </w:pPr>
      <w:r w:rsidRPr="000615B2">
        <w:rPr>
          <w:rFonts w:ascii="Courier New" w:hAnsi="Courier New" w:cs="Courier New"/>
          <w:sz w:val="16"/>
          <w:szCs w:val="16"/>
          <w:lang w:val="en-US"/>
        </w:rPr>
        <w:t>package ru.ibase.fbjavaex.config;</w:t>
      </w:r>
    </w:p>
    <w:p w:rsidR="000615B2" w:rsidRPr="000615B2" w:rsidRDefault="000615B2" w:rsidP="000615B2">
      <w:pPr>
        <w:keepNext/>
        <w:spacing w:after="0" w:line="240" w:lineRule="auto"/>
        <w:rPr>
          <w:rFonts w:ascii="Courier New" w:hAnsi="Courier New" w:cs="Courier New"/>
          <w:sz w:val="16"/>
          <w:szCs w:val="16"/>
          <w:lang w:val="en-US"/>
        </w:rPr>
      </w:pPr>
    </w:p>
    <w:p w:rsidR="000615B2" w:rsidRPr="000615B2" w:rsidRDefault="000615B2" w:rsidP="000615B2">
      <w:pPr>
        <w:keepNext/>
        <w:spacing w:after="0" w:line="240" w:lineRule="auto"/>
        <w:rPr>
          <w:rFonts w:ascii="Courier New" w:hAnsi="Courier New" w:cs="Courier New"/>
          <w:sz w:val="16"/>
          <w:szCs w:val="16"/>
          <w:lang w:val="en-US"/>
        </w:rPr>
      </w:pPr>
      <w:r w:rsidRPr="000615B2">
        <w:rPr>
          <w:rFonts w:ascii="Courier New" w:hAnsi="Courier New" w:cs="Courier New"/>
          <w:sz w:val="16"/>
          <w:szCs w:val="16"/>
          <w:lang w:val="en-US"/>
        </w:rPr>
        <w:t>import java.sql.Timestamp;</w:t>
      </w:r>
    </w:p>
    <w:p w:rsidR="000615B2" w:rsidRPr="000615B2" w:rsidRDefault="000615B2" w:rsidP="000615B2">
      <w:pPr>
        <w:keepNext/>
        <w:spacing w:after="0" w:line="240" w:lineRule="auto"/>
        <w:rPr>
          <w:rFonts w:ascii="Courier New" w:hAnsi="Courier New" w:cs="Courier New"/>
          <w:sz w:val="16"/>
          <w:szCs w:val="16"/>
          <w:lang w:val="en-US"/>
        </w:rPr>
      </w:pPr>
      <w:r w:rsidRPr="000615B2">
        <w:rPr>
          <w:rFonts w:ascii="Courier New" w:hAnsi="Courier New" w:cs="Courier New"/>
          <w:sz w:val="16"/>
          <w:szCs w:val="16"/>
          <w:lang w:val="en-US"/>
        </w:rPr>
        <w:t>import java.time.LocalDateTime;</w:t>
      </w:r>
    </w:p>
    <w:p w:rsidR="000615B2" w:rsidRPr="000615B2" w:rsidRDefault="000615B2" w:rsidP="000615B2">
      <w:pPr>
        <w:keepNext/>
        <w:spacing w:after="0" w:line="240" w:lineRule="auto"/>
        <w:rPr>
          <w:rFonts w:ascii="Courier New" w:hAnsi="Courier New" w:cs="Courier New"/>
          <w:sz w:val="16"/>
          <w:szCs w:val="16"/>
          <w:lang w:val="en-US"/>
        </w:rPr>
      </w:pPr>
    </w:p>
    <w:p w:rsidR="000615B2" w:rsidRPr="000615B2" w:rsidRDefault="000615B2" w:rsidP="000615B2">
      <w:pPr>
        <w:pStyle w:val="2"/>
      </w:pPr>
      <w:r w:rsidRPr="000615B2">
        <w:t>/**</w:t>
      </w:r>
    </w:p>
    <w:p w:rsidR="000615B2" w:rsidRPr="000615B2" w:rsidRDefault="000615B2" w:rsidP="000615B2">
      <w:pPr>
        <w:pStyle w:val="2"/>
      </w:pPr>
      <w:r w:rsidRPr="000615B2">
        <w:t xml:space="preserve"> * Working period</w:t>
      </w:r>
    </w:p>
    <w:p w:rsidR="000615B2" w:rsidRPr="000615B2" w:rsidRDefault="000615B2" w:rsidP="000615B2">
      <w:pPr>
        <w:pStyle w:val="2"/>
      </w:pPr>
      <w:r w:rsidRPr="000615B2">
        <w:t xml:space="preserve"> *</w:t>
      </w:r>
    </w:p>
    <w:p w:rsidR="000615B2" w:rsidRPr="000615B2" w:rsidRDefault="000615B2" w:rsidP="000615B2">
      <w:pPr>
        <w:pStyle w:val="2"/>
      </w:pPr>
      <w:r w:rsidRPr="000615B2">
        <w:t xml:space="preserve"> * @author Simonov Denis</w:t>
      </w:r>
    </w:p>
    <w:p w:rsidR="000615B2" w:rsidRPr="000615B2" w:rsidRDefault="000615B2" w:rsidP="000615B2">
      <w:pPr>
        <w:pStyle w:val="2"/>
      </w:pPr>
      <w:r w:rsidRPr="000615B2">
        <w:t xml:space="preserve"> */</w:t>
      </w:r>
    </w:p>
    <w:p w:rsidR="000615B2" w:rsidRPr="000615B2" w:rsidRDefault="000615B2" w:rsidP="000615B2">
      <w:pPr>
        <w:keepNext/>
        <w:spacing w:after="0" w:line="240" w:lineRule="auto"/>
        <w:rPr>
          <w:rFonts w:ascii="Courier New" w:hAnsi="Courier New" w:cs="Courier New"/>
          <w:sz w:val="16"/>
          <w:szCs w:val="16"/>
          <w:lang w:val="en-US"/>
        </w:rPr>
      </w:pPr>
      <w:r w:rsidRPr="000615B2">
        <w:rPr>
          <w:rFonts w:ascii="Courier New" w:hAnsi="Courier New" w:cs="Courier New"/>
          <w:sz w:val="16"/>
          <w:szCs w:val="16"/>
          <w:lang w:val="en-US"/>
        </w:rPr>
        <w:t>public class WorkingPeriod {</w:t>
      </w:r>
    </w:p>
    <w:p w:rsidR="000615B2" w:rsidRPr="000615B2" w:rsidRDefault="000615B2" w:rsidP="000615B2">
      <w:pPr>
        <w:keepNext/>
        <w:spacing w:after="0" w:line="240" w:lineRule="auto"/>
        <w:rPr>
          <w:rFonts w:ascii="Courier New" w:hAnsi="Courier New" w:cs="Courier New"/>
          <w:sz w:val="16"/>
          <w:szCs w:val="16"/>
          <w:lang w:val="en-US"/>
        </w:rPr>
      </w:pPr>
    </w:p>
    <w:p w:rsidR="000615B2" w:rsidRPr="000615B2" w:rsidRDefault="000615B2" w:rsidP="000615B2">
      <w:pPr>
        <w:keepNext/>
        <w:spacing w:after="0" w:line="240" w:lineRule="auto"/>
        <w:rPr>
          <w:rFonts w:ascii="Courier New" w:hAnsi="Courier New" w:cs="Courier New"/>
          <w:sz w:val="16"/>
          <w:szCs w:val="16"/>
          <w:lang w:val="en-US"/>
        </w:rPr>
      </w:pPr>
      <w:r w:rsidRPr="000615B2">
        <w:rPr>
          <w:rFonts w:ascii="Courier New" w:hAnsi="Courier New" w:cs="Courier New"/>
          <w:sz w:val="16"/>
          <w:szCs w:val="16"/>
          <w:lang w:val="en-US"/>
        </w:rPr>
        <w:t xml:space="preserve">    private Timestamp beginDate;</w:t>
      </w:r>
    </w:p>
    <w:p w:rsidR="000615B2" w:rsidRPr="000615B2" w:rsidRDefault="000615B2" w:rsidP="000615B2">
      <w:pPr>
        <w:keepNext/>
        <w:spacing w:after="0" w:line="240" w:lineRule="auto"/>
        <w:rPr>
          <w:rFonts w:ascii="Courier New" w:hAnsi="Courier New" w:cs="Courier New"/>
          <w:sz w:val="16"/>
          <w:szCs w:val="16"/>
          <w:lang w:val="en-US"/>
        </w:rPr>
      </w:pPr>
      <w:r w:rsidRPr="000615B2">
        <w:rPr>
          <w:rFonts w:ascii="Courier New" w:hAnsi="Courier New" w:cs="Courier New"/>
          <w:sz w:val="16"/>
          <w:szCs w:val="16"/>
          <w:lang w:val="en-US"/>
        </w:rPr>
        <w:t xml:space="preserve">    private Timestamp endDate;</w:t>
      </w:r>
    </w:p>
    <w:p w:rsidR="000615B2" w:rsidRPr="000615B2" w:rsidRDefault="000615B2" w:rsidP="000615B2">
      <w:pPr>
        <w:keepNext/>
        <w:spacing w:after="0" w:line="240" w:lineRule="auto"/>
        <w:rPr>
          <w:rFonts w:ascii="Courier New" w:hAnsi="Courier New" w:cs="Courier New"/>
          <w:sz w:val="16"/>
          <w:szCs w:val="16"/>
          <w:lang w:val="en-US"/>
        </w:rPr>
      </w:pPr>
    </w:p>
    <w:p w:rsidR="000615B2" w:rsidRPr="000615B2" w:rsidRDefault="000615B2" w:rsidP="000615B2">
      <w:pPr>
        <w:pStyle w:val="2"/>
      </w:pPr>
      <w:r w:rsidRPr="000615B2">
        <w:t xml:space="preserve">    /** </w:t>
      </w:r>
    </w:p>
    <w:p w:rsidR="000615B2" w:rsidRPr="000615B2" w:rsidRDefault="000615B2" w:rsidP="000615B2">
      <w:pPr>
        <w:pStyle w:val="2"/>
      </w:pPr>
      <w:r w:rsidRPr="000615B2">
        <w:t xml:space="preserve">     * Con</w:t>
      </w:r>
      <w:r w:rsidR="008D3A4E">
        <w:t>s</w:t>
      </w:r>
      <w:r w:rsidRPr="000615B2">
        <w:t>tructor</w:t>
      </w:r>
    </w:p>
    <w:p w:rsidR="000615B2" w:rsidRPr="000615B2" w:rsidRDefault="000615B2" w:rsidP="000615B2">
      <w:pPr>
        <w:pStyle w:val="2"/>
      </w:pPr>
      <w:r w:rsidRPr="000615B2">
        <w:t xml:space="preserve">     */</w:t>
      </w:r>
    </w:p>
    <w:p w:rsidR="000615B2" w:rsidRPr="000615B2" w:rsidRDefault="000615B2" w:rsidP="000615B2">
      <w:pPr>
        <w:keepNext/>
        <w:spacing w:after="0" w:line="240" w:lineRule="auto"/>
        <w:rPr>
          <w:rFonts w:ascii="Courier New" w:hAnsi="Courier New" w:cs="Courier New"/>
          <w:sz w:val="16"/>
          <w:szCs w:val="16"/>
          <w:lang w:val="en-US"/>
        </w:rPr>
      </w:pPr>
      <w:r w:rsidRPr="000615B2">
        <w:rPr>
          <w:rFonts w:ascii="Courier New" w:hAnsi="Courier New" w:cs="Courier New"/>
          <w:sz w:val="16"/>
          <w:szCs w:val="16"/>
          <w:lang w:val="en-US"/>
        </w:rPr>
        <w:t xml:space="preserve">    WorkingPeriod() {</w:t>
      </w:r>
    </w:p>
    <w:p w:rsidR="000615B2" w:rsidRPr="000615B2" w:rsidRDefault="000615B2" w:rsidP="000615B2">
      <w:pPr>
        <w:keepNext/>
        <w:spacing w:after="0" w:line="240" w:lineRule="auto"/>
        <w:rPr>
          <w:rFonts w:ascii="Courier New" w:hAnsi="Courier New" w:cs="Courier New"/>
          <w:sz w:val="16"/>
          <w:szCs w:val="16"/>
          <w:lang w:val="en-US"/>
        </w:rPr>
      </w:pPr>
      <w:r w:rsidRPr="000615B2">
        <w:rPr>
          <w:rFonts w:ascii="Courier New" w:hAnsi="Courier New" w:cs="Courier New"/>
          <w:sz w:val="16"/>
          <w:szCs w:val="16"/>
          <w:lang w:val="en-US"/>
        </w:rPr>
        <w:t xml:space="preserve">        // in real applications is calculated from the current date</w:t>
      </w:r>
    </w:p>
    <w:p w:rsidR="000615B2" w:rsidRPr="000615B2" w:rsidRDefault="000615B2" w:rsidP="000615B2">
      <w:pPr>
        <w:keepNext/>
        <w:spacing w:after="0" w:line="240" w:lineRule="auto"/>
        <w:rPr>
          <w:rFonts w:ascii="Courier New" w:hAnsi="Courier New" w:cs="Courier New"/>
          <w:sz w:val="16"/>
          <w:szCs w:val="16"/>
          <w:lang w:val="en-US"/>
        </w:rPr>
      </w:pPr>
      <w:r w:rsidRPr="000615B2">
        <w:rPr>
          <w:rFonts w:ascii="Courier New" w:hAnsi="Courier New" w:cs="Courier New"/>
          <w:sz w:val="16"/>
          <w:szCs w:val="16"/>
          <w:lang w:val="en-US"/>
        </w:rPr>
        <w:t xml:space="preserve">        this.beginDate = Timestamp.valueOf("2015-06-01 00:00:00");</w:t>
      </w:r>
    </w:p>
    <w:p w:rsidR="000615B2" w:rsidRPr="000615B2" w:rsidRDefault="000615B2" w:rsidP="000615B2">
      <w:pPr>
        <w:keepNext/>
        <w:spacing w:after="0" w:line="240" w:lineRule="auto"/>
        <w:rPr>
          <w:rFonts w:ascii="Courier New" w:hAnsi="Courier New" w:cs="Courier New"/>
          <w:sz w:val="16"/>
          <w:szCs w:val="16"/>
          <w:lang w:val="en-US"/>
        </w:rPr>
      </w:pPr>
      <w:r w:rsidRPr="000615B2">
        <w:rPr>
          <w:rFonts w:ascii="Courier New" w:hAnsi="Courier New" w:cs="Courier New"/>
          <w:sz w:val="16"/>
          <w:szCs w:val="16"/>
          <w:lang w:val="en-US"/>
        </w:rPr>
        <w:t xml:space="preserve">        this.endDate = Timestamp.valueOf(LocalDateTime.now().plusDays(1));</w:t>
      </w:r>
    </w:p>
    <w:p w:rsidR="000615B2" w:rsidRPr="000615B2" w:rsidRDefault="000615B2" w:rsidP="000615B2">
      <w:pPr>
        <w:keepNext/>
        <w:spacing w:after="0" w:line="240" w:lineRule="auto"/>
        <w:rPr>
          <w:rFonts w:ascii="Courier New" w:hAnsi="Courier New" w:cs="Courier New"/>
          <w:sz w:val="16"/>
          <w:szCs w:val="16"/>
          <w:lang w:val="en-US"/>
        </w:rPr>
      </w:pPr>
      <w:r w:rsidRPr="000615B2">
        <w:rPr>
          <w:rFonts w:ascii="Courier New" w:hAnsi="Courier New" w:cs="Courier New"/>
          <w:sz w:val="16"/>
          <w:szCs w:val="16"/>
          <w:lang w:val="en-US"/>
        </w:rPr>
        <w:t xml:space="preserve">    }</w:t>
      </w:r>
    </w:p>
    <w:p w:rsidR="000615B2" w:rsidRPr="000615B2" w:rsidRDefault="000615B2" w:rsidP="000615B2">
      <w:pPr>
        <w:keepNext/>
        <w:spacing w:after="0" w:line="240" w:lineRule="auto"/>
        <w:rPr>
          <w:rFonts w:ascii="Courier New" w:hAnsi="Courier New" w:cs="Courier New"/>
          <w:sz w:val="16"/>
          <w:szCs w:val="16"/>
          <w:lang w:val="en-US"/>
        </w:rPr>
      </w:pPr>
    </w:p>
    <w:p w:rsidR="000615B2" w:rsidRPr="000615B2" w:rsidRDefault="000615B2" w:rsidP="000615B2">
      <w:pPr>
        <w:pStyle w:val="2"/>
      </w:pPr>
      <w:r w:rsidRPr="000615B2">
        <w:t xml:space="preserve">    /**</w:t>
      </w:r>
    </w:p>
    <w:p w:rsidR="000615B2" w:rsidRPr="000615B2" w:rsidRDefault="000615B2" w:rsidP="000615B2">
      <w:pPr>
        <w:pStyle w:val="2"/>
      </w:pPr>
      <w:r w:rsidRPr="000615B2">
        <w:t xml:space="preserve">     * Returns the start date of the work period</w:t>
      </w:r>
    </w:p>
    <w:p w:rsidR="000615B2" w:rsidRPr="000615B2" w:rsidRDefault="000615B2" w:rsidP="000615B2">
      <w:pPr>
        <w:pStyle w:val="2"/>
      </w:pPr>
      <w:r w:rsidRPr="000615B2">
        <w:t xml:space="preserve">     *</w:t>
      </w:r>
    </w:p>
    <w:p w:rsidR="000615B2" w:rsidRPr="000615B2" w:rsidRDefault="000615B2" w:rsidP="000615B2">
      <w:pPr>
        <w:pStyle w:val="2"/>
      </w:pPr>
      <w:r w:rsidRPr="000615B2">
        <w:t xml:space="preserve">     * @return</w:t>
      </w:r>
    </w:p>
    <w:p w:rsidR="000615B2" w:rsidRPr="000615B2" w:rsidRDefault="000615B2" w:rsidP="000615B2">
      <w:pPr>
        <w:pStyle w:val="2"/>
      </w:pPr>
      <w:r w:rsidRPr="000615B2">
        <w:t xml:space="preserve">     */</w:t>
      </w:r>
    </w:p>
    <w:p w:rsidR="000615B2" w:rsidRPr="000615B2" w:rsidRDefault="000615B2" w:rsidP="000615B2">
      <w:pPr>
        <w:keepNext/>
        <w:spacing w:after="0" w:line="240" w:lineRule="auto"/>
        <w:rPr>
          <w:rFonts w:ascii="Courier New" w:hAnsi="Courier New" w:cs="Courier New"/>
          <w:sz w:val="16"/>
          <w:szCs w:val="16"/>
          <w:lang w:val="en-US"/>
        </w:rPr>
      </w:pPr>
      <w:r w:rsidRPr="000615B2">
        <w:rPr>
          <w:rFonts w:ascii="Courier New" w:hAnsi="Courier New" w:cs="Courier New"/>
          <w:sz w:val="16"/>
          <w:szCs w:val="16"/>
          <w:lang w:val="en-US"/>
        </w:rPr>
        <w:t xml:space="preserve">    public Timestamp getBeginDate() {</w:t>
      </w:r>
    </w:p>
    <w:p w:rsidR="000615B2" w:rsidRPr="000615B2" w:rsidRDefault="000615B2" w:rsidP="000615B2">
      <w:pPr>
        <w:keepNext/>
        <w:spacing w:after="0" w:line="240" w:lineRule="auto"/>
        <w:rPr>
          <w:rFonts w:ascii="Courier New" w:hAnsi="Courier New" w:cs="Courier New"/>
          <w:sz w:val="16"/>
          <w:szCs w:val="16"/>
          <w:lang w:val="en-US"/>
        </w:rPr>
      </w:pPr>
      <w:r w:rsidRPr="000615B2">
        <w:rPr>
          <w:rFonts w:ascii="Courier New" w:hAnsi="Courier New" w:cs="Courier New"/>
          <w:sz w:val="16"/>
          <w:szCs w:val="16"/>
          <w:lang w:val="en-US"/>
        </w:rPr>
        <w:t xml:space="preserve">        return this.beginDate;</w:t>
      </w:r>
    </w:p>
    <w:p w:rsidR="000615B2" w:rsidRPr="000615B2" w:rsidRDefault="000615B2" w:rsidP="000615B2">
      <w:pPr>
        <w:keepNext/>
        <w:spacing w:after="0" w:line="240" w:lineRule="auto"/>
        <w:rPr>
          <w:rFonts w:ascii="Courier New" w:hAnsi="Courier New" w:cs="Courier New"/>
          <w:sz w:val="16"/>
          <w:szCs w:val="16"/>
          <w:lang w:val="en-US"/>
        </w:rPr>
      </w:pPr>
      <w:r w:rsidRPr="000615B2">
        <w:rPr>
          <w:rFonts w:ascii="Courier New" w:hAnsi="Courier New" w:cs="Courier New"/>
          <w:sz w:val="16"/>
          <w:szCs w:val="16"/>
          <w:lang w:val="en-US"/>
        </w:rPr>
        <w:t xml:space="preserve">    }</w:t>
      </w:r>
    </w:p>
    <w:p w:rsidR="000615B2" w:rsidRPr="000615B2" w:rsidRDefault="000615B2" w:rsidP="000615B2">
      <w:pPr>
        <w:keepNext/>
        <w:spacing w:after="0" w:line="240" w:lineRule="auto"/>
        <w:rPr>
          <w:rFonts w:ascii="Courier New" w:hAnsi="Courier New" w:cs="Courier New"/>
          <w:sz w:val="16"/>
          <w:szCs w:val="16"/>
          <w:lang w:val="en-US"/>
        </w:rPr>
      </w:pPr>
    </w:p>
    <w:p w:rsidR="000615B2" w:rsidRPr="000615B2" w:rsidRDefault="000615B2" w:rsidP="000615B2">
      <w:pPr>
        <w:pStyle w:val="2"/>
      </w:pPr>
      <w:r w:rsidRPr="000615B2">
        <w:t xml:space="preserve">    /**</w:t>
      </w:r>
    </w:p>
    <w:p w:rsidR="000615B2" w:rsidRPr="000615B2" w:rsidRDefault="000615B2" w:rsidP="000615B2">
      <w:pPr>
        <w:pStyle w:val="2"/>
      </w:pPr>
      <w:r w:rsidRPr="000615B2">
        <w:t xml:space="preserve">     * Returns the end date of the work period</w:t>
      </w:r>
    </w:p>
    <w:p w:rsidR="000615B2" w:rsidRPr="000615B2" w:rsidRDefault="000615B2" w:rsidP="000615B2">
      <w:pPr>
        <w:pStyle w:val="2"/>
      </w:pPr>
      <w:r w:rsidRPr="000615B2">
        <w:t xml:space="preserve">     * </w:t>
      </w:r>
    </w:p>
    <w:p w:rsidR="000615B2" w:rsidRPr="000615B2" w:rsidRDefault="000615B2" w:rsidP="000615B2">
      <w:pPr>
        <w:pStyle w:val="2"/>
      </w:pPr>
      <w:r w:rsidRPr="000615B2">
        <w:t xml:space="preserve">     * @return</w:t>
      </w:r>
    </w:p>
    <w:p w:rsidR="000615B2" w:rsidRPr="000615B2" w:rsidRDefault="000615B2" w:rsidP="000615B2">
      <w:pPr>
        <w:pStyle w:val="2"/>
      </w:pPr>
      <w:r w:rsidRPr="000615B2">
        <w:t xml:space="preserve">     */</w:t>
      </w:r>
    </w:p>
    <w:p w:rsidR="000615B2" w:rsidRPr="000615B2" w:rsidRDefault="000615B2" w:rsidP="000615B2">
      <w:pPr>
        <w:keepNext/>
        <w:spacing w:after="0" w:line="240" w:lineRule="auto"/>
        <w:rPr>
          <w:rFonts w:ascii="Courier New" w:hAnsi="Courier New" w:cs="Courier New"/>
          <w:sz w:val="16"/>
          <w:szCs w:val="16"/>
          <w:lang w:val="en-US"/>
        </w:rPr>
      </w:pPr>
      <w:r w:rsidRPr="000615B2">
        <w:rPr>
          <w:rFonts w:ascii="Courier New" w:hAnsi="Courier New" w:cs="Courier New"/>
          <w:sz w:val="16"/>
          <w:szCs w:val="16"/>
          <w:lang w:val="en-US"/>
        </w:rPr>
        <w:t xml:space="preserve">    public Timestamp getEndDate() {</w:t>
      </w:r>
    </w:p>
    <w:p w:rsidR="000615B2" w:rsidRPr="000615B2" w:rsidRDefault="000615B2" w:rsidP="000615B2">
      <w:pPr>
        <w:keepNext/>
        <w:spacing w:after="0" w:line="240" w:lineRule="auto"/>
        <w:rPr>
          <w:rFonts w:ascii="Courier New" w:hAnsi="Courier New" w:cs="Courier New"/>
          <w:sz w:val="16"/>
          <w:szCs w:val="16"/>
          <w:lang w:val="en-US"/>
        </w:rPr>
      </w:pPr>
      <w:r w:rsidRPr="000615B2">
        <w:rPr>
          <w:rFonts w:ascii="Courier New" w:hAnsi="Courier New" w:cs="Courier New"/>
          <w:sz w:val="16"/>
          <w:szCs w:val="16"/>
          <w:lang w:val="en-US"/>
        </w:rPr>
        <w:t xml:space="preserve">        return this.endDate;</w:t>
      </w:r>
    </w:p>
    <w:p w:rsidR="000615B2" w:rsidRPr="000615B2" w:rsidRDefault="000615B2" w:rsidP="000615B2">
      <w:pPr>
        <w:keepNext/>
        <w:spacing w:after="0" w:line="240" w:lineRule="auto"/>
        <w:rPr>
          <w:rFonts w:ascii="Courier New" w:hAnsi="Courier New" w:cs="Courier New"/>
          <w:sz w:val="16"/>
          <w:szCs w:val="16"/>
          <w:lang w:val="en-US"/>
        </w:rPr>
      </w:pPr>
      <w:r w:rsidRPr="000615B2">
        <w:rPr>
          <w:rFonts w:ascii="Courier New" w:hAnsi="Courier New" w:cs="Courier New"/>
          <w:sz w:val="16"/>
          <w:szCs w:val="16"/>
          <w:lang w:val="en-US"/>
        </w:rPr>
        <w:t xml:space="preserve">    }</w:t>
      </w:r>
    </w:p>
    <w:p w:rsidR="000615B2" w:rsidRPr="000615B2" w:rsidRDefault="000615B2" w:rsidP="000615B2">
      <w:pPr>
        <w:keepNext/>
        <w:spacing w:after="0" w:line="240" w:lineRule="auto"/>
        <w:rPr>
          <w:rFonts w:ascii="Courier New" w:hAnsi="Courier New" w:cs="Courier New"/>
          <w:sz w:val="16"/>
          <w:szCs w:val="16"/>
          <w:lang w:val="en-US"/>
        </w:rPr>
      </w:pPr>
    </w:p>
    <w:p w:rsidR="000615B2" w:rsidRPr="000615B2" w:rsidRDefault="000615B2" w:rsidP="000615B2">
      <w:pPr>
        <w:pStyle w:val="2"/>
      </w:pPr>
      <w:r w:rsidRPr="000615B2">
        <w:t xml:space="preserve">    /**</w:t>
      </w:r>
    </w:p>
    <w:p w:rsidR="000615B2" w:rsidRPr="000615B2" w:rsidRDefault="000615B2" w:rsidP="000615B2">
      <w:pPr>
        <w:pStyle w:val="2"/>
      </w:pPr>
      <w:r w:rsidRPr="000615B2">
        <w:t xml:space="preserve">     * Setting the start date of the work period</w:t>
      </w:r>
    </w:p>
    <w:p w:rsidR="000615B2" w:rsidRPr="000615B2" w:rsidRDefault="000615B2" w:rsidP="000615B2">
      <w:pPr>
        <w:pStyle w:val="2"/>
      </w:pPr>
      <w:r w:rsidRPr="000615B2">
        <w:t xml:space="preserve">     * </w:t>
      </w:r>
    </w:p>
    <w:p w:rsidR="000615B2" w:rsidRPr="000615B2" w:rsidRDefault="000615B2" w:rsidP="000615B2">
      <w:pPr>
        <w:pStyle w:val="2"/>
      </w:pPr>
      <w:r w:rsidRPr="000615B2">
        <w:t xml:space="preserve">     * @param value</w:t>
      </w:r>
    </w:p>
    <w:p w:rsidR="000615B2" w:rsidRPr="000615B2" w:rsidRDefault="000615B2" w:rsidP="000615B2">
      <w:pPr>
        <w:pStyle w:val="2"/>
      </w:pPr>
      <w:r w:rsidRPr="000615B2">
        <w:t xml:space="preserve">     */</w:t>
      </w:r>
    </w:p>
    <w:p w:rsidR="000615B2" w:rsidRPr="000615B2" w:rsidRDefault="000615B2" w:rsidP="000615B2">
      <w:pPr>
        <w:keepNext/>
        <w:spacing w:after="0" w:line="240" w:lineRule="auto"/>
        <w:rPr>
          <w:rFonts w:ascii="Courier New" w:hAnsi="Courier New" w:cs="Courier New"/>
          <w:sz w:val="16"/>
          <w:szCs w:val="16"/>
          <w:lang w:val="en-US"/>
        </w:rPr>
      </w:pPr>
      <w:r w:rsidRPr="000615B2">
        <w:rPr>
          <w:rFonts w:ascii="Courier New" w:hAnsi="Courier New" w:cs="Courier New"/>
          <w:sz w:val="16"/>
          <w:szCs w:val="16"/>
          <w:lang w:val="en-US"/>
        </w:rPr>
        <w:lastRenderedPageBreak/>
        <w:t xml:space="preserve">    public void setBeginDate(Timestamp value) {</w:t>
      </w:r>
    </w:p>
    <w:p w:rsidR="000615B2" w:rsidRPr="000615B2" w:rsidRDefault="000615B2" w:rsidP="000615B2">
      <w:pPr>
        <w:keepNext/>
        <w:spacing w:after="0" w:line="240" w:lineRule="auto"/>
        <w:rPr>
          <w:rFonts w:ascii="Courier New" w:hAnsi="Courier New" w:cs="Courier New"/>
          <w:sz w:val="16"/>
          <w:szCs w:val="16"/>
          <w:lang w:val="en-US"/>
        </w:rPr>
      </w:pPr>
      <w:r w:rsidRPr="000615B2">
        <w:rPr>
          <w:rFonts w:ascii="Courier New" w:hAnsi="Courier New" w:cs="Courier New"/>
          <w:sz w:val="16"/>
          <w:szCs w:val="16"/>
          <w:lang w:val="en-US"/>
        </w:rPr>
        <w:t xml:space="preserve">        this.beginDate = value;</w:t>
      </w:r>
    </w:p>
    <w:p w:rsidR="000615B2" w:rsidRPr="000615B2" w:rsidRDefault="000615B2" w:rsidP="000615B2">
      <w:pPr>
        <w:keepNext/>
        <w:spacing w:after="0" w:line="240" w:lineRule="auto"/>
        <w:rPr>
          <w:rFonts w:ascii="Courier New" w:hAnsi="Courier New" w:cs="Courier New"/>
          <w:sz w:val="16"/>
          <w:szCs w:val="16"/>
          <w:lang w:val="en-US"/>
        </w:rPr>
      </w:pPr>
      <w:r w:rsidRPr="000615B2">
        <w:rPr>
          <w:rFonts w:ascii="Courier New" w:hAnsi="Courier New" w:cs="Courier New"/>
          <w:sz w:val="16"/>
          <w:szCs w:val="16"/>
          <w:lang w:val="en-US"/>
        </w:rPr>
        <w:t xml:space="preserve">    }</w:t>
      </w:r>
    </w:p>
    <w:p w:rsidR="000615B2" w:rsidRPr="000615B2" w:rsidRDefault="000615B2" w:rsidP="000615B2">
      <w:pPr>
        <w:keepNext/>
        <w:spacing w:after="0" w:line="240" w:lineRule="auto"/>
        <w:rPr>
          <w:rFonts w:ascii="Courier New" w:hAnsi="Courier New" w:cs="Courier New"/>
          <w:sz w:val="16"/>
          <w:szCs w:val="16"/>
          <w:lang w:val="en-US"/>
        </w:rPr>
      </w:pPr>
    </w:p>
    <w:p w:rsidR="000615B2" w:rsidRPr="000615B2" w:rsidRDefault="000615B2" w:rsidP="000615B2">
      <w:pPr>
        <w:pStyle w:val="2"/>
      </w:pPr>
      <w:r w:rsidRPr="000615B2">
        <w:t xml:space="preserve">    /**</w:t>
      </w:r>
    </w:p>
    <w:p w:rsidR="000615B2" w:rsidRPr="000615B2" w:rsidRDefault="000615B2" w:rsidP="000615B2">
      <w:pPr>
        <w:pStyle w:val="2"/>
      </w:pPr>
      <w:r w:rsidRPr="000615B2">
        <w:t xml:space="preserve">     * Setting the end date of the work period</w:t>
      </w:r>
    </w:p>
    <w:p w:rsidR="000615B2" w:rsidRPr="000615B2" w:rsidRDefault="000615B2" w:rsidP="000615B2">
      <w:pPr>
        <w:pStyle w:val="2"/>
      </w:pPr>
      <w:r w:rsidRPr="000615B2">
        <w:t xml:space="preserve">     * </w:t>
      </w:r>
    </w:p>
    <w:p w:rsidR="000615B2" w:rsidRPr="000615B2" w:rsidRDefault="000615B2" w:rsidP="000615B2">
      <w:pPr>
        <w:pStyle w:val="2"/>
      </w:pPr>
      <w:r w:rsidRPr="000615B2">
        <w:t xml:space="preserve">     * @param value</w:t>
      </w:r>
    </w:p>
    <w:p w:rsidR="000615B2" w:rsidRPr="000615B2" w:rsidRDefault="000615B2" w:rsidP="000615B2">
      <w:pPr>
        <w:pStyle w:val="2"/>
      </w:pPr>
      <w:r w:rsidRPr="000615B2">
        <w:t xml:space="preserve">     */</w:t>
      </w:r>
    </w:p>
    <w:p w:rsidR="000615B2" w:rsidRPr="000615B2" w:rsidRDefault="000615B2" w:rsidP="000615B2">
      <w:pPr>
        <w:keepNext/>
        <w:spacing w:after="0" w:line="240" w:lineRule="auto"/>
        <w:rPr>
          <w:rFonts w:ascii="Courier New" w:hAnsi="Courier New" w:cs="Courier New"/>
          <w:sz w:val="16"/>
          <w:szCs w:val="16"/>
          <w:lang w:val="en-US"/>
        </w:rPr>
      </w:pPr>
      <w:r w:rsidRPr="000615B2">
        <w:rPr>
          <w:rFonts w:ascii="Courier New" w:hAnsi="Courier New" w:cs="Courier New"/>
          <w:sz w:val="16"/>
          <w:szCs w:val="16"/>
          <w:lang w:val="en-US"/>
        </w:rPr>
        <w:t xml:space="preserve">    public void setEndDate(Timestamp value) {</w:t>
      </w:r>
    </w:p>
    <w:p w:rsidR="000615B2" w:rsidRPr="000615B2" w:rsidRDefault="000615B2" w:rsidP="000615B2">
      <w:pPr>
        <w:keepNext/>
        <w:spacing w:after="0" w:line="240" w:lineRule="auto"/>
        <w:rPr>
          <w:rFonts w:ascii="Courier New" w:hAnsi="Courier New" w:cs="Courier New"/>
          <w:sz w:val="16"/>
          <w:szCs w:val="16"/>
          <w:lang w:val="en-US"/>
        </w:rPr>
      </w:pPr>
      <w:r w:rsidRPr="000615B2">
        <w:rPr>
          <w:rFonts w:ascii="Courier New" w:hAnsi="Courier New" w:cs="Courier New"/>
          <w:sz w:val="16"/>
          <w:szCs w:val="16"/>
          <w:lang w:val="en-US"/>
        </w:rPr>
        <w:t xml:space="preserve">        this.endDate = value;</w:t>
      </w:r>
    </w:p>
    <w:p w:rsidR="000615B2" w:rsidRPr="000615B2" w:rsidRDefault="000615B2" w:rsidP="000615B2">
      <w:pPr>
        <w:keepNext/>
        <w:spacing w:after="0" w:line="240" w:lineRule="auto"/>
        <w:rPr>
          <w:rFonts w:ascii="Courier New" w:hAnsi="Courier New" w:cs="Courier New"/>
          <w:sz w:val="16"/>
          <w:szCs w:val="16"/>
          <w:lang w:val="en-US"/>
        </w:rPr>
      </w:pPr>
      <w:r w:rsidRPr="000615B2">
        <w:rPr>
          <w:rFonts w:ascii="Courier New" w:hAnsi="Courier New" w:cs="Courier New"/>
          <w:sz w:val="16"/>
          <w:szCs w:val="16"/>
          <w:lang w:val="en-US"/>
        </w:rPr>
        <w:t xml:space="preserve">    }</w:t>
      </w:r>
    </w:p>
    <w:p w:rsidR="000615B2" w:rsidRPr="000615B2" w:rsidRDefault="000615B2" w:rsidP="000615B2">
      <w:pPr>
        <w:keepNext/>
        <w:spacing w:after="0" w:line="240" w:lineRule="auto"/>
        <w:rPr>
          <w:rFonts w:ascii="Courier New" w:hAnsi="Courier New" w:cs="Courier New"/>
          <w:sz w:val="16"/>
          <w:szCs w:val="16"/>
          <w:lang w:val="en-US"/>
        </w:rPr>
      </w:pPr>
    </w:p>
    <w:p w:rsidR="000615B2" w:rsidRPr="000615B2" w:rsidRDefault="000615B2" w:rsidP="000615B2">
      <w:pPr>
        <w:pStyle w:val="2"/>
      </w:pPr>
      <w:r w:rsidRPr="000615B2">
        <w:t xml:space="preserve">    /**</w:t>
      </w:r>
    </w:p>
    <w:p w:rsidR="000615B2" w:rsidRPr="000615B2" w:rsidRDefault="000615B2" w:rsidP="000615B2">
      <w:pPr>
        <w:pStyle w:val="2"/>
      </w:pPr>
      <w:r w:rsidRPr="000615B2">
        <w:t xml:space="preserve">     * Setting the working period</w:t>
      </w:r>
    </w:p>
    <w:p w:rsidR="000615B2" w:rsidRPr="000615B2" w:rsidRDefault="000615B2" w:rsidP="000615B2">
      <w:pPr>
        <w:pStyle w:val="2"/>
      </w:pPr>
      <w:r w:rsidRPr="000615B2">
        <w:t xml:space="preserve">     * </w:t>
      </w:r>
    </w:p>
    <w:p w:rsidR="000615B2" w:rsidRPr="000615B2" w:rsidRDefault="000615B2" w:rsidP="000615B2">
      <w:pPr>
        <w:pStyle w:val="2"/>
      </w:pPr>
      <w:r w:rsidRPr="000615B2">
        <w:t xml:space="preserve">     * @param beginDate</w:t>
      </w:r>
    </w:p>
    <w:p w:rsidR="000615B2" w:rsidRPr="000615B2" w:rsidRDefault="000615B2" w:rsidP="000615B2">
      <w:pPr>
        <w:pStyle w:val="2"/>
      </w:pPr>
      <w:r w:rsidRPr="000615B2">
        <w:t xml:space="preserve">     * @param endDate</w:t>
      </w:r>
    </w:p>
    <w:p w:rsidR="000615B2" w:rsidRPr="000615B2" w:rsidRDefault="000615B2" w:rsidP="000615B2">
      <w:pPr>
        <w:pStyle w:val="2"/>
      </w:pPr>
      <w:r w:rsidRPr="000615B2">
        <w:t xml:space="preserve">     */</w:t>
      </w:r>
    </w:p>
    <w:p w:rsidR="000615B2" w:rsidRPr="000615B2" w:rsidRDefault="000615B2" w:rsidP="000615B2">
      <w:pPr>
        <w:keepNext/>
        <w:spacing w:after="0" w:line="240" w:lineRule="auto"/>
        <w:rPr>
          <w:rFonts w:ascii="Courier New" w:hAnsi="Courier New" w:cs="Courier New"/>
          <w:sz w:val="16"/>
          <w:szCs w:val="16"/>
          <w:lang w:val="en-US"/>
        </w:rPr>
      </w:pPr>
      <w:r w:rsidRPr="000615B2">
        <w:rPr>
          <w:rFonts w:ascii="Courier New" w:hAnsi="Courier New" w:cs="Courier New"/>
          <w:sz w:val="16"/>
          <w:szCs w:val="16"/>
          <w:lang w:val="en-US"/>
        </w:rPr>
        <w:t xml:space="preserve">    public void setRangeDate(Timestamp beginDate, Timestamp endDate) {</w:t>
      </w:r>
    </w:p>
    <w:p w:rsidR="000615B2" w:rsidRPr="000615B2" w:rsidRDefault="000615B2" w:rsidP="000615B2">
      <w:pPr>
        <w:keepNext/>
        <w:spacing w:after="0" w:line="240" w:lineRule="auto"/>
        <w:rPr>
          <w:rFonts w:ascii="Courier New" w:hAnsi="Courier New" w:cs="Courier New"/>
          <w:sz w:val="16"/>
          <w:szCs w:val="16"/>
          <w:lang w:val="en-US"/>
        </w:rPr>
      </w:pPr>
      <w:r w:rsidRPr="000615B2">
        <w:rPr>
          <w:rFonts w:ascii="Courier New" w:hAnsi="Courier New" w:cs="Courier New"/>
          <w:sz w:val="16"/>
          <w:szCs w:val="16"/>
          <w:lang w:val="en-US"/>
        </w:rPr>
        <w:t xml:space="preserve">        this.beginDate = beginDate;</w:t>
      </w:r>
    </w:p>
    <w:p w:rsidR="000615B2" w:rsidRPr="000615B2" w:rsidRDefault="000615B2" w:rsidP="000615B2">
      <w:pPr>
        <w:keepNext/>
        <w:spacing w:after="0" w:line="240" w:lineRule="auto"/>
        <w:rPr>
          <w:rFonts w:ascii="Courier New" w:hAnsi="Courier New" w:cs="Courier New"/>
          <w:sz w:val="16"/>
          <w:szCs w:val="16"/>
          <w:lang w:val="en-US"/>
        </w:rPr>
      </w:pPr>
      <w:r w:rsidRPr="000615B2">
        <w:rPr>
          <w:rFonts w:ascii="Courier New" w:hAnsi="Courier New" w:cs="Courier New"/>
          <w:sz w:val="16"/>
          <w:szCs w:val="16"/>
          <w:lang w:val="en-US"/>
        </w:rPr>
        <w:t xml:space="preserve">        this.endDate = endDate;</w:t>
      </w:r>
    </w:p>
    <w:p w:rsidR="000615B2" w:rsidRPr="000615B2" w:rsidRDefault="000615B2" w:rsidP="000615B2">
      <w:pPr>
        <w:keepNext/>
        <w:spacing w:after="0" w:line="240" w:lineRule="auto"/>
        <w:rPr>
          <w:rFonts w:ascii="Courier New" w:hAnsi="Courier New" w:cs="Courier New"/>
          <w:sz w:val="16"/>
          <w:szCs w:val="16"/>
          <w:lang w:val="en-US"/>
        </w:rPr>
      </w:pPr>
      <w:r w:rsidRPr="000615B2">
        <w:rPr>
          <w:rFonts w:ascii="Courier New" w:hAnsi="Courier New" w:cs="Courier New"/>
          <w:sz w:val="16"/>
          <w:szCs w:val="16"/>
          <w:lang w:val="en-US"/>
        </w:rPr>
        <w:t xml:space="preserve">    }</w:t>
      </w:r>
    </w:p>
    <w:p w:rsidR="000615B2" w:rsidRPr="000615B2" w:rsidRDefault="000615B2" w:rsidP="000615B2">
      <w:pPr>
        <w:keepNext/>
        <w:spacing w:after="0" w:line="240" w:lineRule="auto"/>
        <w:rPr>
          <w:rFonts w:ascii="Courier New" w:hAnsi="Courier New" w:cs="Courier New"/>
          <w:sz w:val="16"/>
          <w:szCs w:val="16"/>
          <w:lang w:val="en-US"/>
        </w:rPr>
      </w:pPr>
      <w:r w:rsidRPr="000615B2">
        <w:rPr>
          <w:rFonts w:ascii="Courier New" w:hAnsi="Courier New" w:cs="Courier New"/>
          <w:sz w:val="16"/>
          <w:szCs w:val="16"/>
          <w:lang w:val="en-US"/>
        </w:rPr>
        <w:t>}</w:t>
      </w:r>
    </w:p>
    <w:p w:rsidR="00FE1D00" w:rsidRPr="003F3DC3" w:rsidRDefault="00E0416E" w:rsidP="00FE1D00">
      <w:pPr>
        <w:jc w:val="both"/>
        <w:rPr>
          <w:rFonts w:cs="Arial"/>
          <w:sz w:val="24"/>
          <w:szCs w:val="24"/>
          <w:lang w:val="en-US"/>
        </w:rPr>
      </w:pPr>
      <w:r w:rsidRPr="003F3DC3">
        <w:rPr>
          <w:rFonts w:ascii="Arial" w:hAnsi="Arial" w:cs="Arial"/>
          <w:sz w:val="24"/>
          <w:szCs w:val="24"/>
          <w:lang w:val="en-US"/>
        </w:rPr>
        <w:t xml:space="preserve">  </w:t>
      </w:r>
    </w:p>
    <w:p w:rsidR="00FE1D00" w:rsidRPr="003F3DC3" w:rsidRDefault="00E44BBB" w:rsidP="00FE1D00">
      <w:pPr>
        <w:jc w:val="both"/>
        <w:rPr>
          <w:rFonts w:ascii="Arial" w:hAnsi="Arial" w:cs="Arial"/>
          <w:sz w:val="24"/>
          <w:szCs w:val="24"/>
          <w:lang w:val="en-US"/>
        </w:rPr>
      </w:pPr>
      <w:r>
        <w:rPr>
          <w:rFonts w:ascii="Arial" w:hAnsi="Arial" w:cs="Arial"/>
          <w:sz w:val="24"/>
          <w:lang w:val="en-US"/>
        </w:rPr>
        <w:t xml:space="preserve">In our project we have </w:t>
      </w:r>
      <w:r w:rsidR="00E0416E" w:rsidRPr="003F3DC3">
        <w:rPr>
          <w:rFonts w:ascii="Arial" w:hAnsi="Arial" w:cs="Arial"/>
          <w:sz w:val="24"/>
          <w:lang w:val="en-US"/>
        </w:rPr>
        <w:t xml:space="preserve">only one </w:t>
      </w:r>
      <w:r w:rsidR="005D68D2">
        <w:rPr>
          <w:rFonts w:ascii="Arial" w:hAnsi="Arial" w:cs="Arial"/>
          <w:sz w:val="24"/>
          <w:lang w:val="en-US"/>
        </w:rPr>
        <w:t>secondary module</w:t>
      </w:r>
      <w:r w:rsidR="00E0416E" w:rsidRPr="003F3DC3">
        <w:rPr>
          <w:rFonts w:ascii="Arial" w:hAnsi="Arial" w:cs="Arial"/>
          <w:sz w:val="24"/>
          <w:lang w:val="en-US"/>
        </w:rPr>
        <w:t xml:space="preserve"> called "Invoices". An invoice consists of a header where some general attributes are described (number, date, customer …) and </w:t>
      </w:r>
      <w:r>
        <w:rPr>
          <w:rFonts w:ascii="Arial" w:hAnsi="Arial" w:cs="Arial"/>
          <w:sz w:val="24"/>
          <w:lang w:val="en-US"/>
        </w:rPr>
        <w:t xml:space="preserve">one or more </w:t>
      </w:r>
      <w:r w:rsidR="00E0416E" w:rsidRPr="003F3DC3">
        <w:rPr>
          <w:rFonts w:ascii="Arial" w:hAnsi="Arial" w:cs="Arial"/>
          <w:sz w:val="24"/>
          <w:lang w:val="en-US"/>
        </w:rPr>
        <w:t xml:space="preserve">invoice items (product name, quantity, price, etc.). The invoice header is displayed in the main grid while items can be viewed in </w:t>
      </w:r>
      <w:r>
        <w:rPr>
          <w:rFonts w:ascii="Arial" w:hAnsi="Arial" w:cs="Arial"/>
          <w:sz w:val="24"/>
          <w:lang w:val="en-US"/>
        </w:rPr>
        <w:t>a</w:t>
      </w:r>
      <w:r w:rsidR="001E6CB9">
        <w:rPr>
          <w:rFonts w:ascii="Arial" w:hAnsi="Arial" w:cs="Arial"/>
          <w:sz w:val="24"/>
          <w:lang w:val="en-US"/>
        </w:rPr>
        <w:t xml:space="preserve"> </w:t>
      </w:r>
      <w:r w:rsidR="00E0416E" w:rsidRPr="003F3DC3">
        <w:rPr>
          <w:rFonts w:ascii="Arial" w:hAnsi="Arial" w:cs="Arial"/>
          <w:sz w:val="24"/>
          <w:lang w:val="en-US"/>
        </w:rPr>
        <w:t>detail grid that is opened with a click on the "+" icon of the</w:t>
      </w:r>
      <w:r>
        <w:rPr>
          <w:rFonts w:ascii="Arial" w:hAnsi="Arial" w:cs="Arial"/>
          <w:sz w:val="24"/>
          <w:lang w:val="en-US"/>
        </w:rPr>
        <w:t xml:space="preserve"> selected</w:t>
      </w:r>
      <w:r w:rsidR="00E0416E" w:rsidRPr="003F3DC3">
        <w:rPr>
          <w:rFonts w:ascii="Arial" w:hAnsi="Arial" w:cs="Arial"/>
          <w:sz w:val="24"/>
          <w:lang w:val="en-US"/>
        </w:rPr>
        <w:t xml:space="preserve"> document. </w:t>
      </w:r>
    </w:p>
    <w:p w:rsidR="00FE1D00" w:rsidRPr="008D3A4E" w:rsidRDefault="00E0416E" w:rsidP="00FE1D00">
      <w:pPr>
        <w:jc w:val="both"/>
        <w:rPr>
          <w:rFonts w:ascii="Arial" w:hAnsi="Arial" w:cs="Arial"/>
          <w:sz w:val="24"/>
          <w:szCs w:val="24"/>
          <w:lang w:val="en-US"/>
        </w:rPr>
      </w:pPr>
      <w:r w:rsidRPr="003F3DC3">
        <w:rPr>
          <w:rFonts w:ascii="Arial" w:hAnsi="Arial" w:cs="Arial"/>
          <w:sz w:val="24"/>
          <w:szCs w:val="24"/>
          <w:lang w:val="en-US"/>
        </w:rPr>
        <w:t>We implement a class</w:t>
      </w:r>
      <w:r w:rsidR="00E44BBB">
        <w:rPr>
          <w:rFonts w:ascii="Arial" w:hAnsi="Arial" w:cs="Arial"/>
          <w:sz w:val="24"/>
          <w:szCs w:val="24"/>
          <w:lang w:val="en-US"/>
        </w:rPr>
        <w:t xml:space="preserve">, </w:t>
      </w:r>
      <w:r w:rsidR="00E44BBB" w:rsidRPr="003F3DC3">
        <w:rPr>
          <w:rFonts w:ascii="Arial" w:hAnsi="Arial" w:cs="Arial"/>
          <w:sz w:val="24"/>
          <w:szCs w:val="24"/>
          <w:lang w:val="en-US"/>
        </w:rPr>
        <w:t xml:space="preserve">inherited from </w:t>
      </w:r>
      <w:r w:rsidR="006B1001">
        <w:rPr>
          <w:rFonts w:ascii="Arial" w:hAnsi="Arial" w:cs="Arial"/>
          <w:sz w:val="24"/>
          <w:szCs w:val="24"/>
          <w:lang w:val="en-US"/>
        </w:rPr>
        <w:t>the</w:t>
      </w:r>
      <w:r w:rsidR="00E44BBB" w:rsidRPr="003F3DC3">
        <w:rPr>
          <w:rFonts w:ascii="Arial" w:hAnsi="Arial" w:cs="Arial"/>
          <w:sz w:val="24"/>
          <w:szCs w:val="24"/>
          <w:lang w:val="en-US"/>
        </w:rPr>
        <w:t xml:space="preserve"> </w:t>
      </w:r>
      <w:proofErr w:type="spellStart"/>
      <w:r w:rsidR="00E44BBB" w:rsidRPr="003F3DC3">
        <w:rPr>
          <w:rFonts w:ascii="Source Code Pro" w:hAnsi="Source Code Pro" w:cs="Arial"/>
          <w:sz w:val="16"/>
          <w:szCs w:val="16"/>
          <w:lang w:val="en-US"/>
        </w:rPr>
        <w:t>ru.ibase.fbjavaex.jqgrid.JqGrid</w:t>
      </w:r>
      <w:proofErr w:type="spellEnd"/>
      <w:r w:rsidR="00E44BBB" w:rsidRPr="003F3DC3">
        <w:rPr>
          <w:rFonts w:ascii="Arial" w:hAnsi="Arial" w:cs="Arial"/>
          <w:sz w:val="24"/>
          <w:szCs w:val="24"/>
          <w:lang w:val="en-US"/>
        </w:rPr>
        <w:t xml:space="preserve"> abstract class described</w:t>
      </w:r>
      <w:r w:rsidR="00E44BBB">
        <w:rPr>
          <w:rFonts w:ascii="Arial" w:hAnsi="Arial" w:cs="Arial"/>
          <w:sz w:val="24"/>
          <w:szCs w:val="24"/>
          <w:lang w:val="en-US"/>
        </w:rPr>
        <w:t xml:space="preserve"> earlier,</w:t>
      </w:r>
      <w:r w:rsidRPr="003F3DC3">
        <w:rPr>
          <w:rFonts w:ascii="Arial" w:hAnsi="Arial" w:cs="Arial"/>
          <w:sz w:val="24"/>
          <w:szCs w:val="24"/>
          <w:lang w:val="en-US"/>
        </w:rPr>
        <w:t xml:space="preserve"> for viewing the invoice headers via </w:t>
      </w:r>
      <w:proofErr w:type="spellStart"/>
      <w:r w:rsidRPr="003F3DC3">
        <w:rPr>
          <w:rFonts w:ascii="Arial" w:hAnsi="Arial" w:cs="Arial"/>
          <w:sz w:val="24"/>
          <w:szCs w:val="24"/>
          <w:lang w:val="en-US"/>
        </w:rPr>
        <w:t>jqGrid</w:t>
      </w:r>
      <w:proofErr w:type="spellEnd"/>
      <w:r w:rsidRPr="003F3DC3">
        <w:rPr>
          <w:rFonts w:ascii="Arial" w:hAnsi="Arial" w:cs="Arial"/>
          <w:sz w:val="24"/>
          <w:szCs w:val="24"/>
          <w:lang w:val="en-US"/>
        </w:rPr>
        <w:t xml:space="preserve">. </w:t>
      </w:r>
      <w:r w:rsidR="00E44BBB">
        <w:rPr>
          <w:rFonts w:ascii="Arial" w:hAnsi="Arial" w:cs="Arial"/>
          <w:sz w:val="24"/>
          <w:szCs w:val="24"/>
          <w:lang w:val="en-US"/>
        </w:rPr>
        <w:t xml:space="preserve">Searching can be by </w:t>
      </w:r>
      <w:r w:rsidRPr="003F3DC3">
        <w:rPr>
          <w:rFonts w:ascii="Arial" w:hAnsi="Arial" w:cs="Arial"/>
          <w:sz w:val="24"/>
          <w:szCs w:val="24"/>
          <w:lang w:val="en-US"/>
        </w:rPr>
        <w:t xml:space="preserve">customer name </w:t>
      </w:r>
      <w:r w:rsidR="00E44BBB">
        <w:rPr>
          <w:rFonts w:ascii="Arial" w:hAnsi="Arial" w:cs="Arial"/>
          <w:sz w:val="24"/>
          <w:szCs w:val="24"/>
          <w:lang w:val="en-US"/>
        </w:rPr>
        <w:t>or</w:t>
      </w:r>
      <w:r w:rsidR="00E44BBB" w:rsidRPr="003F3DC3">
        <w:rPr>
          <w:rFonts w:ascii="Arial" w:hAnsi="Arial" w:cs="Arial"/>
          <w:sz w:val="24"/>
          <w:szCs w:val="24"/>
          <w:lang w:val="en-US"/>
        </w:rPr>
        <w:t xml:space="preserve"> </w:t>
      </w:r>
      <w:r w:rsidRPr="003F3DC3">
        <w:rPr>
          <w:rFonts w:ascii="Arial" w:hAnsi="Arial" w:cs="Arial"/>
          <w:sz w:val="24"/>
          <w:szCs w:val="24"/>
          <w:lang w:val="en-US"/>
        </w:rPr>
        <w:t>invoice date</w:t>
      </w:r>
      <w:r w:rsidR="00E44BBB">
        <w:rPr>
          <w:rFonts w:ascii="Arial" w:hAnsi="Arial" w:cs="Arial"/>
          <w:sz w:val="24"/>
          <w:szCs w:val="24"/>
          <w:lang w:val="en-US"/>
        </w:rPr>
        <w:t xml:space="preserve"> and reversible date order is supported, too</w:t>
      </w:r>
      <w:r w:rsidRPr="003F3DC3">
        <w:rPr>
          <w:rFonts w:ascii="Arial" w:hAnsi="Arial" w:cs="Arial"/>
          <w:sz w:val="24"/>
          <w:szCs w:val="24"/>
          <w:lang w:val="en-US"/>
        </w:rPr>
        <w:t>.</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package ru.ibase.fbjavaex.jqgrid;</w:t>
      </w:r>
    </w:p>
    <w:p w:rsidR="008D3A4E" w:rsidRPr="008D3A4E" w:rsidRDefault="008D3A4E" w:rsidP="008D3A4E">
      <w:pPr>
        <w:spacing w:after="0" w:line="240" w:lineRule="auto"/>
        <w:rPr>
          <w:rFonts w:ascii="Courier New" w:hAnsi="Courier New" w:cs="Courier New"/>
          <w:sz w:val="16"/>
          <w:szCs w:val="16"/>
          <w:lang w:val="en-US"/>
        </w:rPr>
      </w:pP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import java.sql.*;</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import org.jooq.*;</w:t>
      </w:r>
    </w:p>
    <w:p w:rsidR="008D3A4E" w:rsidRPr="008D3A4E" w:rsidRDefault="008D3A4E" w:rsidP="008D3A4E">
      <w:pPr>
        <w:spacing w:after="0" w:line="240" w:lineRule="auto"/>
        <w:rPr>
          <w:rFonts w:ascii="Courier New" w:hAnsi="Courier New" w:cs="Courier New"/>
          <w:sz w:val="16"/>
          <w:szCs w:val="16"/>
          <w:lang w:val="en-US"/>
        </w:rPr>
      </w:pP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import java.util.List;</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import java.util.Map;</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import org.springframework.beans.factory.annotation.Autowired;</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import ru.ibase.fbjavaex.config.WorkingPeriod;</w:t>
      </w:r>
    </w:p>
    <w:p w:rsidR="008D3A4E" w:rsidRPr="008D3A4E" w:rsidRDefault="008D3A4E" w:rsidP="008D3A4E">
      <w:pPr>
        <w:spacing w:after="0" w:line="240" w:lineRule="auto"/>
        <w:rPr>
          <w:rFonts w:ascii="Courier New" w:hAnsi="Courier New" w:cs="Courier New"/>
          <w:sz w:val="16"/>
          <w:szCs w:val="16"/>
          <w:lang w:val="en-US"/>
        </w:rPr>
      </w:pP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import static ru.ibase.fbjavaex.exampledb.Tables.INVOICE;</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import static ru.ibase.fbjavaex.exampledb.Tables.CUSTOMER;</w:t>
      </w:r>
    </w:p>
    <w:p w:rsidR="008D3A4E" w:rsidRPr="008D3A4E" w:rsidRDefault="008D3A4E" w:rsidP="008D3A4E">
      <w:pPr>
        <w:spacing w:after="0" w:line="240" w:lineRule="auto"/>
        <w:rPr>
          <w:rFonts w:ascii="Courier New" w:hAnsi="Courier New" w:cs="Courier New"/>
          <w:sz w:val="16"/>
          <w:szCs w:val="16"/>
          <w:lang w:val="en-US"/>
        </w:rPr>
      </w:pPr>
    </w:p>
    <w:p w:rsidR="008D3A4E" w:rsidRPr="008D3A4E" w:rsidRDefault="008D3A4E" w:rsidP="008D3A4E">
      <w:pPr>
        <w:pStyle w:val="2"/>
      </w:pPr>
      <w:r w:rsidRPr="008D3A4E">
        <w:t>/**</w:t>
      </w:r>
    </w:p>
    <w:p w:rsidR="008D3A4E" w:rsidRPr="008D3A4E" w:rsidRDefault="008D3A4E" w:rsidP="008D3A4E">
      <w:pPr>
        <w:pStyle w:val="2"/>
      </w:pPr>
      <w:r w:rsidRPr="008D3A4E">
        <w:t xml:space="preserve"> * Grid handler for the invoice journal</w:t>
      </w:r>
    </w:p>
    <w:p w:rsidR="008D3A4E" w:rsidRPr="008D3A4E" w:rsidRDefault="008D3A4E" w:rsidP="008D3A4E">
      <w:pPr>
        <w:pStyle w:val="2"/>
      </w:pPr>
      <w:r w:rsidRPr="008D3A4E">
        <w:t xml:space="preserve"> *</w:t>
      </w:r>
    </w:p>
    <w:p w:rsidR="008D3A4E" w:rsidRPr="008D3A4E" w:rsidRDefault="008D3A4E" w:rsidP="008D3A4E">
      <w:pPr>
        <w:pStyle w:val="2"/>
      </w:pPr>
      <w:r w:rsidRPr="008D3A4E">
        <w:t xml:space="preserve"> * @author Simonov Denis</w:t>
      </w:r>
    </w:p>
    <w:p w:rsidR="008D3A4E" w:rsidRPr="008D3A4E" w:rsidRDefault="008D3A4E" w:rsidP="008D3A4E">
      <w:pPr>
        <w:pStyle w:val="2"/>
      </w:pPr>
      <w:r w:rsidRPr="008D3A4E">
        <w:t xml:space="preserve"> */</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public class JqGridInvoice extends JqGrid {</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w:t>
      </w:r>
    </w:p>
    <w:p w:rsidR="008D3A4E" w:rsidRPr="008D3A4E" w:rsidRDefault="008D3A4E" w:rsidP="008D3A4E">
      <w:pPr>
        <w:pStyle w:val="1"/>
      </w:pPr>
      <w:r w:rsidRPr="008D3A4E">
        <w:t xml:space="preserve">    @Autowired(required = true)</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private WorkingPeriod workingPeriod;    </w:t>
      </w:r>
    </w:p>
    <w:p w:rsidR="008D3A4E" w:rsidRPr="008D3A4E" w:rsidRDefault="008D3A4E" w:rsidP="008D3A4E">
      <w:pPr>
        <w:spacing w:after="0" w:line="240" w:lineRule="auto"/>
        <w:rPr>
          <w:rFonts w:ascii="Courier New" w:hAnsi="Courier New" w:cs="Courier New"/>
          <w:sz w:val="16"/>
          <w:szCs w:val="16"/>
          <w:lang w:val="en-US"/>
        </w:rPr>
      </w:pPr>
    </w:p>
    <w:p w:rsidR="008D3A4E" w:rsidRPr="008D3A4E" w:rsidRDefault="008D3A4E" w:rsidP="008D3A4E">
      <w:pPr>
        <w:pStyle w:val="2"/>
      </w:pPr>
      <w:r w:rsidRPr="008D3A4E">
        <w:t xml:space="preserve">    /**</w:t>
      </w:r>
    </w:p>
    <w:p w:rsidR="008D3A4E" w:rsidRPr="008D3A4E" w:rsidRDefault="008D3A4E" w:rsidP="008D3A4E">
      <w:pPr>
        <w:pStyle w:val="2"/>
      </w:pPr>
      <w:r w:rsidRPr="008D3A4E">
        <w:t xml:space="preserve">     * Adding a search condition</w:t>
      </w:r>
    </w:p>
    <w:p w:rsidR="008D3A4E" w:rsidRPr="008D3A4E" w:rsidRDefault="008D3A4E" w:rsidP="008D3A4E">
      <w:pPr>
        <w:pStyle w:val="2"/>
      </w:pPr>
      <w:r w:rsidRPr="008D3A4E">
        <w:t xml:space="preserve">     *</w:t>
      </w:r>
    </w:p>
    <w:p w:rsidR="008D3A4E" w:rsidRPr="008D3A4E" w:rsidRDefault="008D3A4E" w:rsidP="008D3A4E">
      <w:pPr>
        <w:pStyle w:val="2"/>
      </w:pPr>
      <w:r w:rsidRPr="008D3A4E">
        <w:t xml:space="preserve">     * @param query</w:t>
      </w:r>
    </w:p>
    <w:p w:rsidR="008D3A4E" w:rsidRPr="008D3A4E" w:rsidRDefault="008D3A4E" w:rsidP="008D3A4E">
      <w:pPr>
        <w:pStyle w:val="2"/>
      </w:pPr>
      <w:r w:rsidRPr="008D3A4E">
        <w:t xml:space="preserve">     */</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private void makeSearchCondition(SelectQuery&lt;?&gt; query) {</w:t>
      </w:r>
    </w:p>
    <w:p w:rsidR="008D3A4E" w:rsidRPr="008D3A4E" w:rsidRDefault="008D3A4E" w:rsidP="008D3A4E">
      <w:pPr>
        <w:pStyle w:val="2"/>
      </w:pPr>
      <w:r w:rsidRPr="008D3A4E">
        <w:t xml:space="preserve">        // adding a search condition to the query, </w:t>
      </w:r>
    </w:p>
    <w:p w:rsidR="008D3A4E" w:rsidRPr="008D3A4E" w:rsidRDefault="008D3A4E" w:rsidP="008D3A4E">
      <w:pPr>
        <w:pStyle w:val="2"/>
      </w:pPr>
      <w:r w:rsidRPr="008D3A4E">
        <w:lastRenderedPageBreak/>
        <w:t xml:space="preserve">        // if it is produced for different fields, </w:t>
      </w:r>
    </w:p>
    <w:p w:rsidR="008D3A4E" w:rsidRPr="008D3A4E" w:rsidRDefault="008D3A4E" w:rsidP="008D3A4E">
      <w:pPr>
        <w:pStyle w:val="2"/>
      </w:pPr>
      <w:r w:rsidRPr="008D3A4E">
        <w:t xml:space="preserve">        // different comparison operators are available when searching.</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if (this.searchString.isEmpty()) {</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return;</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w:t>
      </w:r>
    </w:p>
    <w:p w:rsidR="008D3A4E" w:rsidRPr="008D3A4E" w:rsidRDefault="008D3A4E" w:rsidP="008D3A4E">
      <w:pPr>
        <w:spacing w:after="0" w:line="240" w:lineRule="auto"/>
        <w:rPr>
          <w:rFonts w:ascii="Courier New" w:hAnsi="Courier New" w:cs="Courier New"/>
          <w:sz w:val="16"/>
          <w:szCs w:val="16"/>
          <w:lang w:val="en-US"/>
        </w:rPr>
      </w:pP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if (this.searchField.equals("CUSTOMER_NAME")) {</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switch (this.searchOper) {</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case "eq": // equal</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query.addConditions(CUSTOMER.NAME.eq(this.searchString));</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break;</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case "bw": // starting with</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query.addConditions(CUSTOMER.NAME.startsWith(this.searchString));</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break;</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case "cn": // containing</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query.addConditions(CUSTOMER.NAME.contains(this.searchString));</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break;</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if (this.searchField.equals("INVOICE_DATE")) {</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Timestamp dateValue = Timestamp.valueOf(this.searchString);</w:t>
      </w:r>
    </w:p>
    <w:p w:rsidR="008D3A4E" w:rsidRPr="008D3A4E" w:rsidRDefault="008D3A4E" w:rsidP="008D3A4E">
      <w:pPr>
        <w:spacing w:after="0" w:line="240" w:lineRule="auto"/>
        <w:rPr>
          <w:rFonts w:ascii="Courier New" w:hAnsi="Courier New" w:cs="Courier New"/>
          <w:sz w:val="16"/>
          <w:szCs w:val="16"/>
          <w:lang w:val="en-US"/>
        </w:rPr>
      </w:pP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switch (this.searchOper) {</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case "eq": // =</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query.addConditions(INVOICE.INVOICE_DATE.eq(dateValue));</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break;</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case "lt": // &lt;</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query.addConditions(INVOICE.INVOICE_DATE.lt(dateValue));</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break;</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case "le": // &lt;=</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query.addConditions(INVOICE.INVOICE_DATE.le(dateValue));</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break;</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case "gt": // &gt;</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query.addConditions(INVOICE.INVOICE_DATE.gt(dateValue));</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break;</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case "ge": // &gt;=</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query.addConditions(INVOICE.INVOICE_DATE.ge(dateValue));</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break;</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w:t>
      </w:r>
    </w:p>
    <w:p w:rsidR="008D3A4E" w:rsidRPr="008D3A4E" w:rsidRDefault="008D3A4E" w:rsidP="008D3A4E">
      <w:pPr>
        <w:spacing w:after="0" w:line="240" w:lineRule="auto"/>
        <w:rPr>
          <w:rFonts w:ascii="Courier New" w:hAnsi="Courier New" w:cs="Courier New"/>
          <w:sz w:val="16"/>
          <w:szCs w:val="16"/>
          <w:lang w:val="en-US"/>
        </w:rPr>
      </w:pPr>
    </w:p>
    <w:p w:rsidR="008D3A4E" w:rsidRPr="008D3A4E" w:rsidRDefault="008D3A4E" w:rsidP="008D3A4E">
      <w:pPr>
        <w:pStyle w:val="2"/>
      </w:pPr>
      <w:r w:rsidRPr="008D3A4E">
        <w:t xml:space="preserve">    /**</w:t>
      </w:r>
    </w:p>
    <w:p w:rsidR="008D3A4E" w:rsidRPr="008D3A4E" w:rsidRDefault="008D3A4E" w:rsidP="008D3A4E">
      <w:pPr>
        <w:pStyle w:val="2"/>
      </w:pPr>
      <w:r w:rsidRPr="008D3A4E">
        <w:t xml:space="preserve">     * Returns the total number of records</w:t>
      </w:r>
    </w:p>
    <w:p w:rsidR="008D3A4E" w:rsidRPr="008D3A4E" w:rsidRDefault="008D3A4E" w:rsidP="008D3A4E">
      <w:pPr>
        <w:pStyle w:val="2"/>
      </w:pPr>
      <w:r w:rsidRPr="008D3A4E">
        <w:t xml:space="preserve">     *</w:t>
      </w:r>
    </w:p>
    <w:p w:rsidR="008D3A4E" w:rsidRPr="008D3A4E" w:rsidRDefault="008D3A4E" w:rsidP="008D3A4E">
      <w:pPr>
        <w:pStyle w:val="2"/>
      </w:pPr>
      <w:r w:rsidRPr="008D3A4E">
        <w:t xml:space="preserve">     * @return</w:t>
      </w:r>
    </w:p>
    <w:p w:rsidR="008D3A4E" w:rsidRPr="008D3A4E" w:rsidRDefault="008D3A4E" w:rsidP="008D3A4E">
      <w:pPr>
        <w:pStyle w:val="2"/>
      </w:pPr>
      <w:r w:rsidRPr="008D3A4E">
        <w:t xml:space="preserve">     */</w:t>
      </w:r>
    </w:p>
    <w:p w:rsidR="008D3A4E" w:rsidRPr="008D3A4E" w:rsidRDefault="008D3A4E" w:rsidP="008D3A4E">
      <w:pPr>
        <w:pStyle w:val="1"/>
      </w:pPr>
      <w:r w:rsidRPr="008D3A4E">
        <w:t xml:space="preserve">    @Override</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public int getCountRecord() {</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SelectFinalStep&lt;?&gt; select</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 dsl.selectCount()</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.from(INVOICE)</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.where(INVOICE.INVOICE_DATE.between(</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this.workingPeriod.getBeginDate(), </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this.workingPeriod.getEndDate()));</w:t>
      </w:r>
    </w:p>
    <w:p w:rsidR="008D3A4E" w:rsidRPr="008D3A4E" w:rsidRDefault="008D3A4E" w:rsidP="008D3A4E">
      <w:pPr>
        <w:spacing w:after="0" w:line="240" w:lineRule="auto"/>
        <w:rPr>
          <w:rFonts w:ascii="Courier New" w:hAnsi="Courier New" w:cs="Courier New"/>
          <w:sz w:val="16"/>
          <w:szCs w:val="16"/>
          <w:lang w:val="en-US"/>
        </w:rPr>
      </w:pP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SelectQuery&lt;?&gt; query = select.getQuery();</w:t>
      </w:r>
    </w:p>
    <w:p w:rsidR="008D3A4E" w:rsidRPr="008D3A4E" w:rsidRDefault="008D3A4E" w:rsidP="008D3A4E">
      <w:pPr>
        <w:spacing w:after="0" w:line="240" w:lineRule="auto"/>
        <w:rPr>
          <w:rFonts w:ascii="Courier New" w:hAnsi="Courier New" w:cs="Courier New"/>
          <w:sz w:val="16"/>
          <w:szCs w:val="16"/>
          <w:lang w:val="en-US"/>
        </w:rPr>
      </w:pP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if (this.searchFlag) {</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makeSearchCondition(query);</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w:t>
      </w:r>
    </w:p>
    <w:p w:rsidR="008D3A4E" w:rsidRPr="008D3A4E" w:rsidRDefault="008D3A4E" w:rsidP="008D3A4E">
      <w:pPr>
        <w:spacing w:after="0" w:line="240" w:lineRule="auto"/>
        <w:rPr>
          <w:rFonts w:ascii="Courier New" w:hAnsi="Courier New" w:cs="Courier New"/>
          <w:sz w:val="16"/>
          <w:szCs w:val="16"/>
          <w:lang w:val="en-US"/>
        </w:rPr>
      </w:pP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return (int) query.fetch().getValue(0, 0);</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w:t>
      </w:r>
    </w:p>
    <w:p w:rsidR="008D3A4E" w:rsidRPr="008D3A4E" w:rsidRDefault="008D3A4E" w:rsidP="008D3A4E">
      <w:pPr>
        <w:spacing w:after="0" w:line="240" w:lineRule="auto"/>
        <w:rPr>
          <w:rFonts w:ascii="Courier New" w:hAnsi="Courier New" w:cs="Courier New"/>
          <w:sz w:val="16"/>
          <w:szCs w:val="16"/>
          <w:lang w:val="en-US"/>
        </w:rPr>
      </w:pPr>
    </w:p>
    <w:p w:rsidR="008D3A4E" w:rsidRPr="008D3A4E" w:rsidRDefault="008D3A4E" w:rsidP="008D3A4E">
      <w:pPr>
        <w:spacing w:after="0" w:line="240" w:lineRule="auto"/>
        <w:rPr>
          <w:rFonts w:ascii="Courier New" w:hAnsi="Courier New" w:cs="Courier New"/>
          <w:sz w:val="16"/>
          <w:szCs w:val="16"/>
          <w:lang w:val="en-US"/>
        </w:rPr>
      </w:pPr>
    </w:p>
    <w:p w:rsidR="008D3A4E" w:rsidRPr="008D3A4E" w:rsidRDefault="008D3A4E" w:rsidP="008D3A4E">
      <w:pPr>
        <w:spacing w:after="0" w:line="240" w:lineRule="auto"/>
        <w:rPr>
          <w:rFonts w:ascii="Courier New" w:hAnsi="Courier New" w:cs="Courier New"/>
          <w:sz w:val="16"/>
          <w:szCs w:val="16"/>
          <w:lang w:val="en-US"/>
        </w:rPr>
      </w:pPr>
    </w:p>
    <w:p w:rsidR="008D3A4E" w:rsidRPr="008D3A4E" w:rsidRDefault="008D3A4E" w:rsidP="008D3A4E">
      <w:pPr>
        <w:pStyle w:val="2"/>
      </w:pPr>
      <w:r w:rsidRPr="008D3A4E">
        <w:t xml:space="preserve">    /**</w:t>
      </w:r>
    </w:p>
    <w:p w:rsidR="008D3A4E" w:rsidRPr="008D3A4E" w:rsidRDefault="008D3A4E" w:rsidP="008D3A4E">
      <w:pPr>
        <w:pStyle w:val="2"/>
      </w:pPr>
      <w:r w:rsidRPr="008D3A4E">
        <w:t xml:space="preserve">     * Returns the list of invoices</w:t>
      </w:r>
    </w:p>
    <w:p w:rsidR="008D3A4E" w:rsidRPr="008D3A4E" w:rsidRDefault="008D3A4E" w:rsidP="008D3A4E">
      <w:pPr>
        <w:pStyle w:val="2"/>
      </w:pPr>
      <w:r w:rsidRPr="008D3A4E">
        <w:t xml:space="preserve">     * </w:t>
      </w:r>
    </w:p>
    <w:p w:rsidR="008D3A4E" w:rsidRPr="008D3A4E" w:rsidRDefault="008D3A4E" w:rsidP="008D3A4E">
      <w:pPr>
        <w:pStyle w:val="2"/>
      </w:pPr>
      <w:r w:rsidRPr="008D3A4E">
        <w:t xml:space="preserve">     * @return</w:t>
      </w:r>
    </w:p>
    <w:p w:rsidR="008D3A4E" w:rsidRPr="008D3A4E" w:rsidRDefault="008D3A4E" w:rsidP="008D3A4E">
      <w:pPr>
        <w:pStyle w:val="2"/>
      </w:pPr>
      <w:r w:rsidRPr="008D3A4E">
        <w:t xml:space="preserve">     */</w:t>
      </w:r>
    </w:p>
    <w:p w:rsidR="008D3A4E" w:rsidRPr="008D3A4E" w:rsidRDefault="008D3A4E" w:rsidP="008D3A4E">
      <w:pPr>
        <w:pStyle w:val="1"/>
      </w:pPr>
      <w:r w:rsidRPr="008D3A4E">
        <w:t xml:space="preserve">    @Override</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public List&lt;Map&lt;String, Object&gt;&gt; getRecords() {</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SelectFinalStep&lt;?&gt; select = dsl.select(</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INVOICE.INVOICE_ID,</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lastRenderedPageBreak/>
        <w:t xml:space="preserve">                INVOICE.CUSTOMER_ID,</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CUSTOMER.NAME.as("CUSTOMER_NAME"),</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INVOICE.INVOICE_DATE,</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INVOICE.PAID,</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INVOICE.TOTAL_SALE)</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.from(INVOICE)</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.innerJoin(CUSTOMER).on(CUSTOMER.CUSTOMER_ID.eq(INVOICE.CUSTOMER_ID))</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.where(INVOICE.INVOICE_DATE.between(</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this.workingPeriod.getBeginDate(), </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this.workingPeriod.getEndDate()));</w:t>
      </w:r>
    </w:p>
    <w:p w:rsidR="008D3A4E" w:rsidRPr="008D3A4E" w:rsidRDefault="008D3A4E" w:rsidP="008D3A4E">
      <w:pPr>
        <w:spacing w:after="0" w:line="240" w:lineRule="auto"/>
        <w:rPr>
          <w:rFonts w:ascii="Courier New" w:hAnsi="Courier New" w:cs="Courier New"/>
          <w:sz w:val="16"/>
          <w:szCs w:val="16"/>
          <w:lang w:val="en-US"/>
        </w:rPr>
      </w:pP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SelectQuery&lt;?&gt; query = select.getQuery();</w:t>
      </w:r>
    </w:p>
    <w:p w:rsidR="008D3A4E" w:rsidRPr="008D3A4E" w:rsidRDefault="008D3A4E" w:rsidP="008D3A4E">
      <w:pPr>
        <w:pStyle w:val="2"/>
      </w:pPr>
      <w:r w:rsidRPr="008D3A4E">
        <w:t xml:space="preserve">        // add a search condition</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if (this.searchFlag) {</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makeSearchCondition(query);</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w:t>
      </w:r>
    </w:p>
    <w:p w:rsidR="008D3A4E" w:rsidRPr="008D3A4E" w:rsidRDefault="008D3A4E" w:rsidP="008D3A4E">
      <w:pPr>
        <w:pStyle w:val="2"/>
      </w:pPr>
      <w:r w:rsidRPr="008D3A4E">
        <w:t xml:space="preserve">        // add sorting</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if (this.sIdx.equals("INVOICE_DATE")) {</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switch (this.sOrd) {</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case "asc":</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query.addOrderBy(INVOICE.INVOICE_DATE.asc());</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break;</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case "desc":</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query.addOrderBy(INVOICE.INVOICE_DATE.desc());</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break;</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w:t>
      </w:r>
    </w:p>
    <w:p w:rsidR="008D3A4E" w:rsidRPr="008D3A4E" w:rsidRDefault="008D3A4E" w:rsidP="008D3A4E">
      <w:pPr>
        <w:pStyle w:val="2"/>
      </w:pPr>
      <w:r w:rsidRPr="008D3A4E">
        <w:t xml:space="preserve">        // limit the number of records and add an offset</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if (this.limit != 0) {</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query.addLimit(this.limit);</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if (this.offset != 0) {</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query.addOffset(this.offset);</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return query.fetchMaps();</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w:t>
      </w:r>
    </w:p>
    <w:p w:rsidR="00FE1D00" w:rsidRDefault="00FE1D00" w:rsidP="00FE1D00">
      <w:pPr>
        <w:jc w:val="both"/>
        <w:rPr>
          <w:rFonts w:ascii="Arial" w:hAnsi="Arial" w:cs="Arial"/>
          <w:sz w:val="24"/>
          <w:szCs w:val="24"/>
          <w:lang w:val="en-US"/>
        </w:rPr>
      </w:pPr>
    </w:p>
    <w:p w:rsidR="00D82A1F" w:rsidRPr="003F3DC3" w:rsidRDefault="00D82A1F" w:rsidP="00FE0877">
      <w:pPr>
        <w:pStyle w:val="Heading4"/>
        <w:rPr>
          <w:rFonts w:ascii="Arial" w:hAnsi="Arial" w:cs="Arial"/>
          <w:sz w:val="24"/>
          <w:szCs w:val="24"/>
          <w:lang w:val="en-US"/>
        </w:rPr>
      </w:pPr>
      <w:r>
        <w:rPr>
          <w:rFonts w:ascii="Arial" w:hAnsi="Arial" w:cs="Arial"/>
          <w:sz w:val="24"/>
          <w:szCs w:val="24"/>
          <w:lang w:val="en-US"/>
        </w:rPr>
        <w:t>Invoice Items</w:t>
      </w:r>
    </w:p>
    <w:p w:rsidR="000917E2" w:rsidRDefault="000917E2" w:rsidP="00FE1D00">
      <w:pPr>
        <w:jc w:val="both"/>
        <w:rPr>
          <w:rFonts w:ascii="Arial" w:hAnsi="Arial" w:cs="Arial"/>
          <w:sz w:val="24"/>
          <w:szCs w:val="24"/>
          <w:lang w:val="en-US"/>
        </w:rPr>
      </w:pPr>
      <w:r>
        <w:rPr>
          <w:rFonts w:ascii="Arial" w:hAnsi="Arial" w:cs="Arial"/>
          <w:sz w:val="24"/>
          <w:szCs w:val="24"/>
          <w:lang w:val="en-US"/>
        </w:rPr>
        <w:t>We make t</w:t>
      </w:r>
      <w:r w:rsidR="00E0416E" w:rsidRPr="003F3DC3">
        <w:rPr>
          <w:rFonts w:ascii="Arial" w:hAnsi="Arial" w:cs="Arial"/>
          <w:sz w:val="24"/>
          <w:szCs w:val="24"/>
          <w:lang w:val="en-US"/>
        </w:rPr>
        <w:t xml:space="preserve">he class for viewing the invoice items via </w:t>
      </w:r>
      <w:proofErr w:type="spellStart"/>
      <w:r w:rsidR="00E0416E" w:rsidRPr="003F3DC3">
        <w:rPr>
          <w:rFonts w:ascii="Arial" w:hAnsi="Arial" w:cs="Arial"/>
          <w:sz w:val="24"/>
          <w:szCs w:val="24"/>
          <w:lang w:val="en-US"/>
        </w:rPr>
        <w:t>jqGrid</w:t>
      </w:r>
      <w:proofErr w:type="spellEnd"/>
      <w:r w:rsidR="00E0416E" w:rsidRPr="003F3DC3">
        <w:rPr>
          <w:rFonts w:ascii="Arial" w:hAnsi="Arial" w:cs="Arial"/>
          <w:sz w:val="24"/>
          <w:szCs w:val="24"/>
          <w:lang w:val="en-US"/>
        </w:rPr>
        <w:t xml:space="preserve"> a little simpler. </w:t>
      </w:r>
      <w:r>
        <w:rPr>
          <w:rFonts w:ascii="Arial" w:hAnsi="Arial" w:cs="Arial"/>
          <w:sz w:val="24"/>
          <w:szCs w:val="24"/>
          <w:lang w:val="en-US"/>
        </w:rPr>
        <w:t>I</w:t>
      </w:r>
      <w:r w:rsidRPr="003F3DC3">
        <w:rPr>
          <w:rFonts w:ascii="Arial" w:hAnsi="Arial" w:cs="Arial"/>
          <w:sz w:val="24"/>
          <w:szCs w:val="24"/>
          <w:lang w:val="en-US"/>
        </w:rPr>
        <w:t xml:space="preserve">ts </w:t>
      </w:r>
      <w:r w:rsidR="00E0416E" w:rsidRPr="003F3DC3">
        <w:rPr>
          <w:rFonts w:ascii="Arial" w:hAnsi="Arial" w:cs="Arial"/>
          <w:sz w:val="24"/>
          <w:szCs w:val="24"/>
          <w:lang w:val="en-US"/>
        </w:rPr>
        <w:t>records are filtered by invoice header</w:t>
      </w:r>
      <w:r>
        <w:rPr>
          <w:rFonts w:ascii="Arial" w:hAnsi="Arial" w:cs="Arial"/>
          <w:sz w:val="24"/>
          <w:szCs w:val="24"/>
          <w:lang w:val="en-US"/>
        </w:rPr>
        <w:t xml:space="preserve"> code</w:t>
      </w:r>
      <w:r w:rsidR="00E0416E" w:rsidRPr="003F3DC3">
        <w:rPr>
          <w:rFonts w:ascii="Arial" w:hAnsi="Arial" w:cs="Arial"/>
          <w:sz w:val="24"/>
          <w:szCs w:val="24"/>
          <w:lang w:val="en-US"/>
        </w:rPr>
        <w:t xml:space="preserve"> and</w:t>
      </w:r>
      <w:r>
        <w:rPr>
          <w:rFonts w:ascii="Arial" w:hAnsi="Arial" w:cs="Arial"/>
          <w:sz w:val="24"/>
          <w:szCs w:val="24"/>
          <w:lang w:val="en-US"/>
        </w:rPr>
        <w:t xml:space="preserve"> user-driven search and sort options are </w:t>
      </w:r>
      <w:r w:rsidR="00E0416E" w:rsidRPr="003F3DC3">
        <w:rPr>
          <w:rFonts w:ascii="Arial" w:hAnsi="Arial" w:cs="Arial"/>
          <w:sz w:val="24"/>
          <w:szCs w:val="24"/>
          <w:lang w:val="en-US"/>
        </w:rPr>
        <w:t>not implement</w:t>
      </w:r>
      <w:r>
        <w:rPr>
          <w:rFonts w:ascii="Arial" w:hAnsi="Arial" w:cs="Arial"/>
          <w:sz w:val="24"/>
          <w:szCs w:val="24"/>
          <w:lang w:val="en-US"/>
        </w:rPr>
        <w:t>ed.</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package </w:t>
      </w:r>
      <w:proofErr w:type="spellStart"/>
      <w:r w:rsidRPr="008D3A4E">
        <w:rPr>
          <w:rFonts w:ascii="Courier New" w:hAnsi="Courier New" w:cs="Courier New"/>
          <w:sz w:val="16"/>
          <w:szCs w:val="16"/>
          <w:lang w:val="en-US"/>
        </w:rPr>
        <w:t>ru.ibase.fbjavaex.jqgrid</w:t>
      </w:r>
      <w:proofErr w:type="spellEnd"/>
      <w:r w:rsidRPr="008D3A4E">
        <w:rPr>
          <w:rFonts w:ascii="Courier New" w:hAnsi="Courier New" w:cs="Courier New"/>
          <w:sz w:val="16"/>
          <w:szCs w:val="16"/>
          <w:lang w:val="en-US"/>
        </w:rPr>
        <w:t>;</w:t>
      </w:r>
    </w:p>
    <w:p w:rsidR="008D3A4E" w:rsidRPr="008D3A4E" w:rsidRDefault="008D3A4E" w:rsidP="008D3A4E">
      <w:pPr>
        <w:spacing w:after="0" w:line="240" w:lineRule="auto"/>
        <w:rPr>
          <w:rFonts w:ascii="Courier New" w:hAnsi="Courier New" w:cs="Courier New"/>
          <w:sz w:val="16"/>
          <w:szCs w:val="16"/>
          <w:lang w:val="en-US"/>
        </w:rPr>
      </w:pP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import org.jooq.*;</w:t>
      </w:r>
    </w:p>
    <w:p w:rsidR="008D3A4E" w:rsidRPr="008D3A4E" w:rsidRDefault="008D3A4E" w:rsidP="008D3A4E">
      <w:pPr>
        <w:spacing w:after="0" w:line="240" w:lineRule="auto"/>
        <w:rPr>
          <w:rFonts w:ascii="Courier New" w:hAnsi="Courier New" w:cs="Courier New"/>
          <w:sz w:val="16"/>
          <w:szCs w:val="16"/>
          <w:lang w:val="en-US"/>
        </w:rPr>
      </w:pP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import java.util.List;</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import java.util.Map;</w:t>
      </w:r>
    </w:p>
    <w:p w:rsidR="008D3A4E" w:rsidRPr="008D3A4E" w:rsidRDefault="008D3A4E" w:rsidP="008D3A4E">
      <w:pPr>
        <w:spacing w:after="0" w:line="240" w:lineRule="auto"/>
        <w:rPr>
          <w:rFonts w:ascii="Courier New" w:hAnsi="Courier New" w:cs="Courier New"/>
          <w:sz w:val="16"/>
          <w:szCs w:val="16"/>
          <w:lang w:val="en-US"/>
        </w:rPr>
      </w:pP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import static ru.ibase.fbjavaex.exampledb.Tables.INVOICE_LINE;</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import static ru.ibase.fbjavaex.exampledb.Tables.PRODUCT;</w:t>
      </w:r>
    </w:p>
    <w:p w:rsidR="008D3A4E" w:rsidRPr="008D3A4E" w:rsidRDefault="008D3A4E" w:rsidP="008D3A4E">
      <w:pPr>
        <w:spacing w:after="0" w:line="240" w:lineRule="auto"/>
        <w:rPr>
          <w:rFonts w:ascii="Courier New" w:hAnsi="Courier New" w:cs="Courier New"/>
          <w:sz w:val="16"/>
          <w:szCs w:val="16"/>
          <w:lang w:val="en-US"/>
        </w:rPr>
      </w:pPr>
    </w:p>
    <w:p w:rsidR="008D3A4E" w:rsidRPr="008D3A4E" w:rsidRDefault="008D3A4E" w:rsidP="008D3A4E">
      <w:pPr>
        <w:pStyle w:val="2"/>
      </w:pPr>
      <w:r w:rsidRPr="008D3A4E">
        <w:t>/**</w:t>
      </w:r>
    </w:p>
    <w:p w:rsidR="008D3A4E" w:rsidRPr="008D3A4E" w:rsidRDefault="008D3A4E" w:rsidP="008D3A4E">
      <w:pPr>
        <w:pStyle w:val="2"/>
      </w:pPr>
      <w:r w:rsidRPr="008D3A4E">
        <w:t xml:space="preserve"> * The grid handler for the invoice items</w:t>
      </w:r>
    </w:p>
    <w:p w:rsidR="008D3A4E" w:rsidRPr="008D3A4E" w:rsidRDefault="008D3A4E" w:rsidP="008D3A4E">
      <w:pPr>
        <w:pStyle w:val="2"/>
      </w:pPr>
      <w:r w:rsidRPr="008D3A4E">
        <w:t xml:space="preserve"> *</w:t>
      </w:r>
    </w:p>
    <w:p w:rsidR="008D3A4E" w:rsidRPr="008D3A4E" w:rsidRDefault="008D3A4E" w:rsidP="008D3A4E">
      <w:pPr>
        <w:pStyle w:val="2"/>
      </w:pPr>
      <w:r w:rsidRPr="008D3A4E">
        <w:t xml:space="preserve"> * @author Simonov Denis</w:t>
      </w:r>
    </w:p>
    <w:p w:rsidR="008D3A4E" w:rsidRPr="008D3A4E" w:rsidRDefault="008D3A4E" w:rsidP="008D3A4E">
      <w:pPr>
        <w:pStyle w:val="2"/>
      </w:pPr>
      <w:r w:rsidRPr="008D3A4E">
        <w:t xml:space="preserve"> */</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public class JqGridInvoiceLine extends JqGrid {</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private int invoiceId;    </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public int getInvoiceId() {</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return this.invoiceId; </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public void setInvoiceId(int invoiceId) {</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this.invoiceId = invoiceId;</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w:t>
      </w:r>
    </w:p>
    <w:p w:rsidR="008D3A4E" w:rsidRPr="008D3A4E" w:rsidRDefault="008D3A4E" w:rsidP="008D3A4E">
      <w:pPr>
        <w:pStyle w:val="2"/>
      </w:pPr>
      <w:r w:rsidRPr="008D3A4E">
        <w:t xml:space="preserve">    /**</w:t>
      </w:r>
    </w:p>
    <w:p w:rsidR="008D3A4E" w:rsidRPr="008D3A4E" w:rsidRDefault="008D3A4E" w:rsidP="008D3A4E">
      <w:pPr>
        <w:pStyle w:val="2"/>
      </w:pPr>
      <w:r w:rsidRPr="008D3A4E">
        <w:lastRenderedPageBreak/>
        <w:t xml:space="preserve">     * Returns the total number of records</w:t>
      </w:r>
    </w:p>
    <w:p w:rsidR="008D3A4E" w:rsidRPr="008D3A4E" w:rsidRDefault="008D3A4E" w:rsidP="008D3A4E">
      <w:pPr>
        <w:pStyle w:val="2"/>
      </w:pPr>
      <w:r w:rsidRPr="008D3A4E">
        <w:t xml:space="preserve">     *</w:t>
      </w:r>
    </w:p>
    <w:p w:rsidR="008D3A4E" w:rsidRPr="008D3A4E" w:rsidRDefault="008D3A4E" w:rsidP="008D3A4E">
      <w:pPr>
        <w:pStyle w:val="2"/>
      </w:pPr>
      <w:r w:rsidRPr="008D3A4E">
        <w:t xml:space="preserve">     * @return</w:t>
      </w:r>
    </w:p>
    <w:p w:rsidR="008D3A4E" w:rsidRPr="008D3A4E" w:rsidRDefault="008D3A4E" w:rsidP="008D3A4E">
      <w:pPr>
        <w:pStyle w:val="2"/>
      </w:pPr>
      <w:r w:rsidRPr="008D3A4E">
        <w:t xml:space="preserve">     */</w:t>
      </w:r>
    </w:p>
    <w:p w:rsidR="008D3A4E" w:rsidRPr="008D3A4E" w:rsidRDefault="008D3A4E" w:rsidP="008D3A4E">
      <w:pPr>
        <w:pStyle w:val="1"/>
      </w:pPr>
      <w:r w:rsidRPr="008D3A4E">
        <w:t xml:space="preserve">    @Override</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public int getCountRecord() {</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SelectFinalStep&lt;?&gt; select</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 dsl.selectCount()</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.from(INVOICE_LINE)</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.where(INVOICE_LINE.INVOICE_ID.eq(this.invoiceId));</w:t>
      </w:r>
    </w:p>
    <w:p w:rsidR="008D3A4E" w:rsidRPr="008D3A4E" w:rsidRDefault="008D3A4E" w:rsidP="008D3A4E">
      <w:pPr>
        <w:spacing w:after="0" w:line="240" w:lineRule="auto"/>
        <w:rPr>
          <w:rFonts w:ascii="Courier New" w:hAnsi="Courier New" w:cs="Courier New"/>
          <w:sz w:val="16"/>
          <w:szCs w:val="16"/>
          <w:lang w:val="en-US"/>
        </w:rPr>
      </w:pP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SelectQuery&lt;?&gt; query = select.getQuery();</w:t>
      </w:r>
    </w:p>
    <w:p w:rsidR="008D3A4E" w:rsidRPr="008D3A4E" w:rsidRDefault="008D3A4E" w:rsidP="008D3A4E">
      <w:pPr>
        <w:spacing w:after="0" w:line="240" w:lineRule="auto"/>
        <w:rPr>
          <w:rFonts w:ascii="Courier New" w:hAnsi="Courier New" w:cs="Courier New"/>
          <w:sz w:val="16"/>
          <w:szCs w:val="16"/>
          <w:lang w:val="en-US"/>
        </w:rPr>
      </w:pP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return (int) query.fetch().getValue(0, 0);</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w:t>
      </w:r>
    </w:p>
    <w:p w:rsidR="008D3A4E" w:rsidRPr="008D3A4E" w:rsidRDefault="008D3A4E" w:rsidP="008D3A4E">
      <w:pPr>
        <w:pStyle w:val="2"/>
      </w:pPr>
      <w:r w:rsidRPr="008D3A4E">
        <w:t xml:space="preserve">    /**</w:t>
      </w:r>
    </w:p>
    <w:p w:rsidR="008D3A4E" w:rsidRPr="008D3A4E" w:rsidRDefault="008D3A4E" w:rsidP="008D3A4E">
      <w:pPr>
        <w:pStyle w:val="2"/>
      </w:pPr>
      <w:r w:rsidRPr="008D3A4E">
        <w:t xml:space="preserve">     * Returns invoice items</w:t>
      </w:r>
    </w:p>
    <w:p w:rsidR="008D3A4E" w:rsidRPr="008D3A4E" w:rsidRDefault="008D3A4E" w:rsidP="008D3A4E">
      <w:pPr>
        <w:pStyle w:val="2"/>
      </w:pPr>
      <w:r w:rsidRPr="008D3A4E">
        <w:t xml:space="preserve">     * </w:t>
      </w:r>
    </w:p>
    <w:p w:rsidR="008D3A4E" w:rsidRPr="008D3A4E" w:rsidRDefault="008D3A4E" w:rsidP="008D3A4E">
      <w:pPr>
        <w:pStyle w:val="2"/>
      </w:pPr>
      <w:r w:rsidRPr="008D3A4E">
        <w:t xml:space="preserve">     * @return</w:t>
      </w:r>
    </w:p>
    <w:p w:rsidR="008D3A4E" w:rsidRPr="008D3A4E" w:rsidRDefault="008D3A4E" w:rsidP="008D3A4E">
      <w:pPr>
        <w:pStyle w:val="2"/>
      </w:pPr>
      <w:r w:rsidRPr="008D3A4E">
        <w:t xml:space="preserve">     */</w:t>
      </w:r>
    </w:p>
    <w:p w:rsidR="008D3A4E" w:rsidRPr="008D3A4E" w:rsidRDefault="008D3A4E" w:rsidP="008D3A4E">
      <w:pPr>
        <w:pStyle w:val="1"/>
      </w:pPr>
      <w:r w:rsidRPr="008D3A4E">
        <w:t xml:space="preserve">    @Override</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public List&lt;Map&lt;String, Object&gt;&gt; getRecords() {</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SelectFinalStep&lt;?&gt; select = dsl.select(</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INVOICE_LINE.INVOICE_LINE_ID,</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INVOICE_LINE.INVOICE_ID,</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INVOICE_LINE.PRODUCT_ID,</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PRODUCT.NAME.as("PRODUCT_NAME"),</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INVOICE_LINE.QUANTITY,</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INVOICE_LINE.SALE_PRICE,</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INVOICE_LINE.SALE_PRICE.mul(INVOICE_LINE.QUANTITY).as("TOTAL"))</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.from(INVOICE_LINE)</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.innerJoin(PRODUCT).on(PRODUCT.PRODUCT_ID.eq(INVOICE_LINE.PRODUCT_ID))</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.where(INVOICE_LINE.INVOICE_ID.eq(this.invoiceId));</w:t>
      </w:r>
    </w:p>
    <w:p w:rsidR="008D3A4E" w:rsidRPr="008D3A4E" w:rsidRDefault="008D3A4E" w:rsidP="008D3A4E">
      <w:pPr>
        <w:spacing w:after="0" w:line="240" w:lineRule="auto"/>
        <w:rPr>
          <w:rFonts w:ascii="Courier New" w:hAnsi="Courier New" w:cs="Courier New"/>
          <w:sz w:val="16"/>
          <w:szCs w:val="16"/>
          <w:lang w:val="en-US"/>
        </w:rPr>
      </w:pP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SelectQuery&lt;?&gt; query = select.getQuery();</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return query.fetchMaps();</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 xml:space="preserve">    }    </w:t>
      </w:r>
    </w:p>
    <w:p w:rsidR="008D3A4E" w:rsidRPr="008D3A4E" w:rsidRDefault="008D3A4E" w:rsidP="008D3A4E">
      <w:pPr>
        <w:spacing w:after="0" w:line="240" w:lineRule="auto"/>
        <w:rPr>
          <w:rFonts w:ascii="Courier New" w:hAnsi="Courier New" w:cs="Courier New"/>
          <w:sz w:val="16"/>
          <w:szCs w:val="16"/>
          <w:lang w:val="en-US"/>
        </w:rPr>
      </w:pPr>
      <w:r w:rsidRPr="008D3A4E">
        <w:rPr>
          <w:rFonts w:ascii="Courier New" w:hAnsi="Courier New" w:cs="Courier New"/>
          <w:sz w:val="16"/>
          <w:szCs w:val="16"/>
          <w:lang w:val="en-US"/>
        </w:rPr>
        <w:t>}</w:t>
      </w:r>
    </w:p>
    <w:p w:rsidR="00FE1D00" w:rsidRPr="003F3DC3" w:rsidRDefault="00FE1D00" w:rsidP="00FE1D00">
      <w:pPr>
        <w:jc w:val="both"/>
        <w:rPr>
          <w:rFonts w:ascii="Arial" w:hAnsi="Arial" w:cs="Arial"/>
          <w:sz w:val="24"/>
          <w:szCs w:val="24"/>
          <w:lang w:val="en-US"/>
        </w:rPr>
      </w:pPr>
    </w:p>
    <w:p w:rsidR="004B03A9" w:rsidRDefault="004B03A9" w:rsidP="00FE0877">
      <w:pPr>
        <w:pStyle w:val="Heading4"/>
        <w:rPr>
          <w:rFonts w:ascii="Arial" w:hAnsi="Arial" w:cs="Arial"/>
          <w:sz w:val="24"/>
          <w:szCs w:val="24"/>
          <w:lang w:val="en-US"/>
        </w:rPr>
      </w:pPr>
      <w:proofErr w:type="spellStart"/>
      <w:r>
        <w:rPr>
          <w:rFonts w:ascii="Arial" w:hAnsi="Arial" w:cs="Arial"/>
          <w:sz w:val="24"/>
          <w:szCs w:val="24"/>
          <w:lang w:val="en-US"/>
        </w:rPr>
        <w:t>InvoiceManager</w:t>
      </w:r>
      <w:proofErr w:type="spellEnd"/>
      <w:r>
        <w:rPr>
          <w:rFonts w:ascii="Arial" w:hAnsi="Arial" w:cs="Arial"/>
          <w:sz w:val="24"/>
          <w:szCs w:val="24"/>
          <w:lang w:val="en-US"/>
        </w:rPr>
        <w:t xml:space="preserve"> Class</w:t>
      </w:r>
    </w:p>
    <w:p w:rsidR="00FE1D00" w:rsidRDefault="00997FF4" w:rsidP="00FE1D00">
      <w:pPr>
        <w:jc w:val="both"/>
        <w:rPr>
          <w:rFonts w:ascii="Arial" w:hAnsi="Arial" w:cs="Arial"/>
          <w:sz w:val="24"/>
          <w:szCs w:val="24"/>
          <w:lang w:val="en-US"/>
        </w:rPr>
      </w:pPr>
      <w:r>
        <w:rPr>
          <w:rFonts w:ascii="Arial" w:hAnsi="Arial" w:cs="Arial"/>
          <w:sz w:val="24"/>
          <w:szCs w:val="24"/>
          <w:lang w:val="en-US"/>
        </w:rPr>
        <w:t>T</w:t>
      </w:r>
      <w:r w:rsidR="00E0416E" w:rsidRPr="003F3DC3">
        <w:rPr>
          <w:rFonts w:ascii="Arial" w:hAnsi="Arial" w:cs="Arial"/>
          <w:sz w:val="24"/>
          <w:szCs w:val="24"/>
          <w:lang w:val="en-US"/>
        </w:rPr>
        <w:t xml:space="preserve">he </w:t>
      </w:r>
      <w:proofErr w:type="spellStart"/>
      <w:r w:rsidR="00E0416E" w:rsidRPr="003F3DC3">
        <w:rPr>
          <w:rFonts w:ascii="Arial" w:hAnsi="Arial" w:cs="Arial"/>
          <w:sz w:val="24"/>
          <w:szCs w:val="24"/>
          <w:lang w:val="en-US"/>
        </w:rPr>
        <w:t>ru.ibase.fbjavaex.managers.InvoiceManager</w:t>
      </w:r>
      <w:proofErr w:type="spellEnd"/>
      <w:r w:rsidR="00E0416E" w:rsidRPr="003F3DC3">
        <w:rPr>
          <w:rFonts w:ascii="Arial" w:hAnsi="Arial" w:cs="Arial"/>
          <w:sz w:val="24"/>
          <w:szCs w:val="24"/>
          <w:lang w:val="en-US"/>
        </w:rPr>
        <w:t xml:space="preserve"> class is a kind of business layer</w:t>
      </w:r>
      <w:r>
        <w:rPr>
          <w:rFonts w:ascii="Arial" w:hAnsi="Arial" w:cs="Arial"/>
          <w:sz w:val="24"/>
          <w:szCs w:val="24"/>
          <w:lang w:val="en-US"/>
        </w:rPr>
        <w:t xml:space="preserve"> that </w:t>
      </w:r>
      <w:r w:rsidRPr="003F3DC3">
        <w:rPr>
          <w:rFonts w:ascii="Arial" w:hAnsi="Arial" w:cs="Arial"/>
          <w:sz w:val="24"/>
          <w:szCs w:val="24"/>
          <w:lang w:val="en-US"/>
        </w:rPr>
        <w:t xml:space="preserve">will </w:t>
      </w:r>
      <w:r w:rsidR="00C222B6">
        <w:rPr>
          <w:rFonts w:ascii="Arial" w:hAnsi="Arial" w:cs="Arial"/>
          <w:sz w:val="24"/>
          <w:szCs w:val="24"/>
          <w:lang w:val="en-US"/>
        </w:rPr>
        <w:t xml:space="preserve">be </w:t>
      </w:r>
      <w:r>
        <w:rPr>
          <w:rFonts w:ascii="Arial" w:hAnsi="Arial" w:cs="Arial"/>
          <w:sz w:val="24"/>
          <w:szCs w:val="24"/>
          <w:lang w:val="en-US"/>
        </w:rPr>
        <w:t>use</w:t>
      </w:r>
      <w:r w:rsidR="00C222B6">
        <w:rPr>
          <w:rFonts w:ascii="Arial" w:hAnsi="Arial" w:cs="Arial"/>
          <w:sz w:val="24"/>
          <w:szCs w:val="24"/>
          <w:lang w:val="en-US"/>
        </w:rPr>
        <w:t>d</w:t>
      </w:r>
      <w:r>
        <w:rPr>
          <w:rFonts w:ascii="Arial" w:hAnsi="Arial" w:cs="Arial"/>
          <w:sz w:val="24"/>
          <w:szCs w:val="24"/>
          <w:lang w:val="en-US"/>
        </w:rPr>
        <w:t xml:space="preserve"> to direct </w:t>
      </w:r>
      <w:r w:rsidRPr="003F3DC3">
        <w:rPr>
          <w:rFonts w:ascii="Arial" w:hAnsi="Arial" w:cs="Arial"/>
          <w:sz w:val="24"/>
          <w:szCs w:val="24"/>
          <w:lang w:val="en-US"/>
        </w:rPr>
        <w:t>add</w:t>
      </w:r>
      <w:r>
        <w:rPr>
          <w:rFonts w:ascii="Arial" w:hAnsi="Arial" w:cs="Arial"/>
          <w:sz w:val="24"/>
          <w:szCs w:val="24"/>
          <w:lang w:val="en-US"/>
        </w:rPr>
        <w:t>ing</w:t>
      </w:r>
      <w:r w:rsidRPr="003F3DC3">
        <w:rPr>
          <w:rFonts w:ascii="Arial" w:hAnsi="Arial" w:cs="Arial"/>
          <w:sz w:val="24"/>
          <w:szCs w:val="24"/>
          <w:lang w:val="en-US"/>
        </w:rPr>
        <w:t>, edit</w:t>
      </w:r>
      <w:r>
        <w:rPr>
          <w:rFonts w:ascii="Arial" w:hAnsi="Arial" w:cs="Arial"/>
          <w:sz w:val="24"/>
          <w:szCs w:val="24"/>
          <w:lang w:val="en-US"/>
        </w:rPr>
        <w:t xml:space="preserve">ing and </w:t>
      </w:r>
      <w:r w:rsidRPr="003F3DC3">
        <w:rPr>
          <w:rFonts w:ascii="Arial" w:hAnsi="Arial" w:cs="Arial"/>
          <w:sz w:val="24"/>
          <w:szCs w:val="24"/>
          <w:lang w:val="en-US"/>
        </w:rPr>
        <w:t>delet</w:t>
      </w:r>
      <w:r>
        <w:rPr>
          <w:rFonts w:ascii="Arial" w:hAnsi="Arial" w:cs="Arial"/>
          <w:sz w:val="24"/>
          <w:szCs w:val="24"/>
          <w:lang w:val="en-US"/>
        </w:rPr>
        <w:t>ing</w:t>
      </w:r>
      <w:r w:rsidRPr="003F3DC3">
        <w:rPr>
          <w:rFonts w:ascii="Arial" w:hAnsi="Arial" w:cs="Arial"/>
          <w:sz w:val="24"/>
          <w:szCs w:val="24"/>
          <w:lang w:val="en-US"/>
        </w:rPr>
        <w:t xml:space="preserve"> invoices </w:t>
      </w:r>
      <w:r>
        <w:rPr>
          <w:rFonts w:ascii="Arial" w:hAnsi="Arial" w:cs="Arial"/>
          <w:sz w:val="24"/>
          <w:szCs w:val="24"/>
          <w:lang w:val="en-US"/>
        </w:rPr>
        <w:t>and their items, along with invoice payment. A</w:t>
      </w:r>
      <w:r w:rsidRPr="003F3DC3">
        <w:rPr>
          <w:rFonts w:ascii="Arial" w:hAnsi="Arial" w:cs="Arial"/>
          <w:sz w:val="24"/>
          <w:szCs w:val="24"/>
          <w:lang w:val="en-US"/>
        </w:rPr>
        <w:t xml:space="preserve">ll </w:t>
      </w:r>
      <w:r w:rsidR="00E0416E" w:rsidRPr="003F3DC3">
        <w:rPr>
          <w:rFonts w:ascii="Arial" w:hAnsi="Arial" w:cs="Arial"/>
          <w:sz w:val="24"/>
          <w:szCs w:val="24"/>
          <w:lang w:val="en-US"/>
        </w:rPr>
        <w:t xml:space="preserve">operations in this layer </w:t>
      </w:r>
      <w:r>
        <w:rPr>
          <w:rFonts w:ascii="Arial" w:hAnsi="Arial" w:cs="Arial"/>
          <w:sz w:val="24"/>
          <w:szCs w:val="24"/>
          <w:lang w:val="en-US"/>
        </w:rPr>
        <w:t xml:space="preserve">will be performed </w:t>
      </w:r>
      <w:r w:rsidR="00E0416E" w:rsidRPr="003F3DC3">
        <w:rPr>
          <w:rFonts w:ascii="Arial" w:hAnsi="Arial" w:cs="Arial"/>
          <w:sz w:val="24"/>
          <w:szCs w:val="24"/>
          <w:lang w:val="en-US"/>
        </w:rPr>
        <w:t xml:space="preserve">in a </w:t>
      </w:r>
      <w:r w:rsidR="00D82A1F" w:rsidRPr="00D82A1F">
        <w:rPr>
          <w:rFonts w:ascii="Arial" w:hAnsi="Arial" w:cs="Arial"/>
          <w:sz w:val="24"/>
          <w:szCs w:val="24"/>
          <w:lang w:val="en-US"/>
        </w:rPr>
        <w:t>SNAPSHOT</w:t>
      </w:r>
      <w:r w:rsidR="00D82A1F" w:rsidRPr="00D82A1F" w:rsidDel="00997FF4">
        <w:rPr>
          <w:rFonts w:ascii="Arial" w:hAnsi="Arial" w:cs="Arial"/>
          <w:sz w:val="24"/>
          <w:szCs w:val="24"/>
          <w:lang w:val="en-US"/>
        </w:rPr>
        <w:t xml:space="preserve"> </w:t>
      </w:r>
      <w:r>
        <w:rPr>
          <w:rFonts w:ascii="Arial" w:hAnsi="Arial" w:cs="Arial"/>
          <w:sz w:val="24"/>
          <w:szCs w:val="24"/>
          <w:lang w:val="en-US"/>
        </w:rPr>
        <w:t>transaction</w:t>
      </w:r>
      <w:r w:rsidR="00E0416E" w:rsidRPr="003F3DC3">
        <w:rPr>
          <w:rFonts w:ascii="Arial" w:hAnsi="Arial" w:cs="Arial"/>
          <w:sz w:val="24"/>
          <w:szCs w:val="24"/>
          <w:lang w:val="en-US"/>
        </w:rPr>
        <w:t xml:space="preserve">. </w:t>
      </w:r>
      <w:r>
        <w:rPr>
          <w:rFonts w:ascii="Arial" w:hAnsi="Arial" w:cs="Arial"/>
          <w:sz w:val="24"/>
          <w:szCs w:val="24"/>
          <w:lang w:val="en-US"/>
        </w:rPr>
        <w:t xml:space="preserve">We have chosen to have our application perform all of the invoice management options </w:t>
      </w:r>
      <w:r w:rsidR="00E0416E" w:rsidRPr="003F3DC3">
        <w:rPr>
          <w:rFonts w:ascii="Arial" w:hAnsi="Arial" w:cs="Arial"/>
          <w:sz w:val="24"/>
          <w:szCs w:val="24"/>
          <w:lang w:val="en-US"/>
        </w:rPr>
        <w:t xml:space="preserve">in this class </w:t>
      </w:r>
      <w:r>
        <w:rPr>
          <w:rFonts w:ascii="Arial" w:hAnsi="Arial" w:cs="Arial"/>
          <w:sz w:val="24"/>
          <w:szCs w:val="24"/>
          <w:lang w:val="en-US"/>
        </w:rPr>
        <w:t>by</w:t>
      </w:r>
      <w:r w:rsidR="00E0416E" w:rsidRPr="003F3DC3">
        <w:rPr>
          <w:rFonts w:ascii="Arial" w:hAnsi="Arial" w:cs="Arial"/>
          <w:sz w:val="24"/>
          <w:szCs w:val="24"/>
          <w:lang w:val="en-US"/>
        </w:rPr>
        <w:t xml:space="preserve"> calling stored procedures</w:t>
      </w:r>
      <w:r>
        <w:rPr>
          <w:rFonts w:ascii="Arial" w:hAnsi="Arial" w:cs="Arial"/>
          <w:sz w:val="24"/>
          <w:szCs w:val="24"/>
          <w:lang w:val="en-US"/>
        </w:rPr>
        <w:t>.  I</w:t>
      </w:r>
      <w:r w:rsidR="00E0416E" w:rsidRPr="003F3DC3">
        <w:rPr>
          <w:rFonts w:ascii="Arial" w:hAnsi="Arial" w:cs="Arial"/>
          <w:sz w:val="24"/>
          <w:szCs w:val="24"/>
          <w:lang w:val="en-US"/>
        </w:rPr>
        <w:t xml:space="preserve">t is not </w:t>
      </w:r>
      <w:r>
        <w:rPr>
          <w:rFonts w:ascii="Arial" w:hAnsi="Arial" w:cs="Arial"/>
          <w:sz w:val="24"/>
          <w:szCs w:val="24"/>
          <w:lang w:val="en-US"/>
        </w:rPr>
        <w:t>mandatory to do it this way, of course.  It is just</w:t>
      </w:r>
      <w:r w:rsidR="00E0416E" w:rsidRPr="003F3DC3">
        <w:rPr>
          <w:rFonts w:ascii="Arial" w:hAnsi="Arial" w:cs="Arial"/>
          <w:sz w:val="24"/>
          <w:szCs w:val="24"/>
          <w:lang w:val="en-US"/>
        </w:rPr>
        <w:t xml:space="preserve"> one option.</w:t>
      </w:r>
    </w:p>
    <w:p w:rsidR="00B57651" w:rsidRPr="00B57651" w:rsidRDefault="00B57651" w:rsidP="00B57651">
      <w:pPr>
        <w:spacing w:after="0" w:line="240" w:lineRule="auto"/>
        <w:rPr>
          <w:rFonts w:ascii="Courier New" w:hAnsi="Courier New" w:cs="Courier New"/>
          <w:sz w:val="16"/>
          <w:szCs w:val="16"/>
          <w:lang w:val="en-US"/>
        </w:rPr>
      </w:pPr>
      <w:r w:rsidRPr="00B57651">
        <w:rPr>
          <w:rFonts w:ascii="Courier New" w:hAnsi="Courier New" w:cs="Courier New"/>
          <w:sz w:val="16"/>
          <w:szCs w:val="16"/>
          <w:lang w:val="en-US"/>
        </w:rPr>
        <w:t>package ru.ibase.fbjavaex.managers;</w:t>
      </w:r>
    </w:p>
    <w:p w:rsidR="00B57651" w:rsidRPr="00B57651" w:rsidRDefault="00B57651" w:rsidP="00B57651">
      <w:pPr>
        <w:spacing w:after="0" w:line="240" w:lineRule="auto"/>
        <w:rPr>
          <w:rFonts w:ascii="Courier New" w:hAnsi="Courier New" w:cs="Courier New"/>
          <w:sz w:val="16"/>
          <w:szCs w:val="16"/>
          <w:lang w:val="en-US"/>
        </w:rPr>
      </w:pPr>
    </w:p>
    <w:p w:rsidR="00B57651" w:rsidRPr="00B57651" w:rsidRDefault="00B57651" w:rsidP="00B57651">
      <w:pPr>
        <w:spacing w:after="0" w:line="240" w:lineRule="auto"/>
        <w:rPr>
          <w:rFonts w:ascii="Courier New" w:hAnsi="Courier New" w:cs="Courier New"/>
          <w:sz w:val="16"/>
          <w:szCs w:val="16"/>
          <w:lang w:val="en-US"/>
        </w:rPr>
      </w:pPr>
    </w:p>
    <w:p w:rsidR="00B57651" w:rsidRPr="00B57651" w:rsidRDefault="00B57651" w:rsidP="00B57651">
      <w:pPr>
        <w:spacing w:after="0" w:line="240" w:lineRule="auto"/>
        <w:rPr>
          <w:rFonts w:ascii="Courier New" w:hAnsi="Courier New" w:cs="Courier New"/>
          <w:sz w:val="16"/>
          <w:szCs w:val="16"/>
          <w:lang w:val="en-US"/>
        </w:rPr>
      </w:pPr>
      <w:r w:rsidRPr="00B57651">
        <w:rPr>
          <w:rFonts w:ascii="Courier New" w:hAnsi="Courier New" w:cs="Courier New"/>
          <w:sz w:val="16"/>
          <w:szCs w:val="16"/>
          <w:lang w:val="en-US"/>
        </w:rPr>
        <w:t>import java.sql.Timestamp;</w:t>
      </w:r>
    </w:p>
    <w:p w:rsidR="00B57651" w:rsidRPr="00B57651" w:rsidRDefault="00B57651" w:rsidP="00B57651">
      <w:pPr>
        <w:spacing w:after="0" w:line="240" w:lineRule="auto"/>
        <w:rPr>
          <w:rFonts w:ascii="Courier New" w:hAnsi="Courier New" w:cs="Courier New"/>
          <w:sz w:val="16"/>
          <w:szCs w:val="16"/>
          <w:lang w:val="en-US"/>
        </w:rPr>
      </w:pPr>
      <w:r w:rsidRPr="00B57651">
        <w:rPr>
          <w:rFonts w:ascii="Courier New" w:hAnsi="Courier New" w:cs="Courier New"/>
          <w:sz w:val="16"/>
          <w:szCs w:val="16"/>
          <w:lang w:val="en-US"/>
        </w:rPr>
        <w:t>import org.jooq.DSLContext;</w:t>
      </w:r>
    </w:p>
    <w:p w:rsidR="00B57651" w:rsidRPr="00B57651" w:rsidRDefault="00B57651" w:rsidP="00B57651">
      <w:pPr>
        <w:spacing w:after="0" w:line="240" w:lineRule="auto"/>
        <w:rPr>
          <w:rFonts w:ascii="Courier New" w:hAnsi="Courier New" w:cs="Courier New"/>
          <w:sz w:val="16"/>
          <w:szCs w:val="16"/>
          <w:lang w:val="en-US"/>
        </w:rPr>
      </w:pPr>
      <w:r w:rsidRPr="00B57651">
        <w:rPr>
          <w:rFonts w:ascii="Courier New" w:hAnsi="Courier New" w:cs="Courier New"/>
          <w:sz w:val="16"/>
          <w:szCs w:val="16"/>
          <w:lang w:val="en-US"/>
        </w:rPr>
        <w:t>import org.springframework.beans.factory.annotation.Autowired;</w:t>
      </w:r>
    </w:p>
    <w:p w:rsidR="00B57651" w:rsidRPr="00B57651" w:rsidRDefault="00B57651" w:rsidP="00B57651">
      <w:pPr>
        <w:spacing w:after="0" w:line="240" w:lineRule="auto"/>
        <w:rPr>
          <w:rFonts w:ascii="Courier New" w:hAnsi="Courier New" w:cs="Courier New"/>
          <w:sz w:val="16"/>
          <w:szCs w:val="16"/>
          <w:lang w:val="en-US"/>
        </w:rPr>
      </w:pPr>
      <w:r w:rsidRPr="00B57651">
        <w:rPr>
          <w:rFonts w:ascii="Courier New" w:hAnsi="Courier New" w:cs="Courier New"/>
          <w:sz w:val="16"/>
          <w:szCs w:val="16"/>
          <w:lang w:val="en-US"/>
        </w:rPr>
        <w:t>import org.springframework.transaction.annotation.Transactional;</w:t>
      </w:r>
    </w:p>
    <w:p w:rsidR="00B57651" w:rsidRPr="00B57651" w:rsidRDefault="00B57651" w:rsidP="00B57651">
      <w:pPr>
        <w:spacing w:after="0" w:line="240" w:lineRule="auto"/>
        <w:rPr>
          <w:rFonts w:ascii="Courier New" w:hAnsi="Courier New" w:cs="Courier New"/>
          <w:sz w:val="16"/>
          <w:szCs w:val="16"/>
          <w:lang w:val="en-US"/>
        </w:rPr>
      </w:pPr>
      <w:r w:rsidRPr="00B57651">
        <w:rPr>
          <w:rFonts w:ascii="Courier New" w:hAnsi="Courier New" w:cs="Courier New"/>
          <w:sz w:val="16"/>
          <w:szCs w:val="16"/>
          <w:lang w:val="en-US"/>
        </w:rPr>
        <w:t>import org.springframework.transaction.annotation.Propagation;</w:t>
      </w:r>
    </w:p>
    <w:p w:rsidR="00B57651" w:rsidRPr="00B57651" w:rsidRDefault="00B57651" w:rsidP="00B57651">
      <w:pPr>
        <w:spacing w:after="0" w:line="240" w:lineRule="auto"/>
        <w:rPr>
          <w:rFonts w:ascii="Courier New" w:hAnsi="Courier New" w:cs="Courier New"/>
          <w:sz w:val="16"/>
          <w:szCs w:val="16"/>
          <w:lang w:val="en-US"/>
        </w:rPr>
      </w:pPr>
      <w:r w:rsidRPr="00B57651">
        <w:rPr>
          <w:rFonts w:ascii="Courier New" w:hAnsi="Courier New" w:cs="Courier New"/>
          <w:sz w:val="16"/>
          <w:szCs w:val="16"/>
          <w:lang w:val="en-US"/>
        </w:rPr>
        <w:t>import org.springframework.transaction.annotation.Isolation;</w:t>
      </w:r>
    </w:p>
    <w:p w:rsidR="00B57651" w:rsidRPr="00B57651" w:rsidRDefault="00B57651" w:rsidP="00B57651">
      <w:pPr>
        <w:spacing w:after="0" w:line="240" w:lineRule="auto"/>
        <w:rPr>
          <w:rFonts w:ascii="Courier New" w:hAnsi="Courier New" w:cs="Courier New"/>
          <w:sz w:val="16"/>
          <w:szCs w:val="16"/>
          <w:lang w:val="en-US"/>
        </w:rPr>
      </w:pPr>
    </w:p>
    <w:p w:rsidR="00B57651" w:rsidRPr="00B57651" w:rsidRDefault="00B57651" w:rsidP="00B57651">
      <w:pPr>
        <w:spacing w:after="0" w:line="240" w:lineRule="auto"/>
        <w:rPr>
          <w:rFonts w:ascii="Courier New" w:hAnsi="Courier New" w:cs="Courier New"/>
          <w:sz w:val="16"/>
          <w:szCs w:val="16"/>
          <w:lang w:val="en-US"/>
        </w:rPr>
      </w:pPr>
      <w:r w:rsidRPr="00B57651">
        <w:rPr>
          <w:rFonts w:ascii="Courier New" w:hAnsi="Courier New" w:cs="Courier New"/>
          <w:sz w:val="16"/>
          <w:szCs w:val="16"/>
          <w:lang w:val="en-US"/>
        </w:rPr>
        <w:t>import static ru.ibase.fbjavaex.exampledb.Sequences.GEN_INVOICE_ID;</w:t>
      </w:r>
    </w:p>
    <w:p w:rsidR="00B57651" w:rsidRPr="00B57651" w:rsidRDefault="00B57651" w:rsidP="00B57651">
      <w:pPr>
        <w:spacing w:after="0" w:line="240" w:lineRule="auto"/>
        <w:rPr>
          <w:rFonts w:ascii="Courier New" w:hAnsi="Courier New" w:cs="Courier New"/>
          <w:sz w:val="16"/>
          <w:szCs w:val="16"/>
          <w:lang w:val="en-US"/>
        </w:rPr>
      </w:pPr>
      <w:r w:rsidRPr="00B57651">
        <w:rPr>
          <w:rFonts w:ascii="Courier New" w:hAnsi="Courier New" w:cs="Courier New"/>
          <w:sz w:val="16"/>
          <w:szCs w:val="16"/>
          <w:lang w:val="en-US"/>
        </w:rPr>
        <w:t>import static ru.ibase.fbjavaex.exampledb.Routines.spAddInvoice;</w:t>
      </w:r>
    </w:p>
    <w:p w:rsidR="00B57651" w:rsidRPr="00B57651" w:rsidRDefault="00B57651" w:rsidP="00B57651">
      <w:pPr>
        <w:spacing w:after="0" w:line="240" w:lineRule="auto"/>
        <w:rPr>
          <w:rFonts w:ascii="Courier New" w:hAnsi="Courier New" w:cs="Courier New"/>
          <w:sz w:val="16"/>
          <w:szCs w:val="16"/>
          <w:lang w:val="en-US"/>
        </w:rPr>
      </w:pPr>
      <w:r w:rsidRPr="00B57651">
        <w:rPr>
          <w:rFonts w:ascii="Courier New" w:hAnsi="Courier New" w:cs="Courier New"/>
          <w:sz w:val="16"/>
          <w:szCs w:val="16"/>
          <w:lang w:val="en-US"/>
        </w:rPr>
        <w:t>import static ru.ibase.fbjavaex.exampledb.Routines.spEditInvoice;</w:t>
      </w:r>
    </w:p>
    <w:p w:rsidR="00B57651" w:rsidRPr="00B57651" w:rsidRDefault="00B57651" w:rsidP="00B57651">
      <w:pPr>
        <w:spacing w:after="0" w:line="240" w:lineRule="auto"/>
        <w:rPr>
          <w:rFonts w:ascii="Courier New" w:hAnsi="Courier New" w:cs="Courier New"/>
          <w:sz w:val="16"/>
          <w:szCs w:val="16"/>
          <w:lang w:val="en-US"/>
        </w:rPr>
      </w:pPr>
      <w:r w:rsidRPr="00B57651">
        <w:rPr>
          <w:rFonts w:ascii="Courier New" w:hAnsi="Courier New" w:cs="Courier New"/>
          <w:sz w:val="16"/>
          <w:szCs w:val="16"/>
          <w:lang w:val="en-US"/>
        </w:rPr>
        <w:t>import static ru.ibase.fbjavaex.exampledb.Routines.spPayForInovice;</w:t>
      </w:r>
    </w:p>
    <w:p w:rsidR="00B57651" w:rsidRPr="00B57651" w:rsidRDefault="00B57651" w:rsidP="00B57651">
      <w:pPr>
        <w:spacing w:after="0" w:line="240" w:lineRule="auto"/>
        <w:rPr>
          <w:rFonts w:ascii="Courier New" w:hAnsi="Courier New" w:cs="Courier New"/>
          <w:sz w:val="16"/>
          <w:szCs w:val="16"/>
          <w:lang w:val="en-US"/>
        </w:rPr>
      </w:pPr>
      <w:r w:rsidRPr="00B57651">
        <w:rPr>
          <w:rFonts w:ascii="Courier New" w:hAnsi="Courier New" w:cs="Courier New"/>
          <w:sz w:val="16"/>
          <w:szCs w:val="16"/>
          <w:lang w:val="en-US"/>
        </w:rPr>
        <w:t>import static ru.ibase.fbjavaex.exampledb.Routines.spDeleteInvoice;</w:t>
      </w:r>
    </w:p>
    <w:p w:rsidR="00B57651" w:rsidRPr="00B57651" w:rsidRDefault="00B57651" w:rsidP="00B57651">
      <w:pPr>
        <w:spacing w:after="0" w:line="240" w:lineRule="auto"/>
        <w:rPr>
          <w:rFonts w:ascii="Courier New" w:hAnsi="Courier New" w:cs="Courier New"/>
          <w:sz w:val="16"/>
          <w:szCs w:val="16"/>
          <w:lang w:val="en-US"/>
        </w:rPr>
      </w:pPr>
      <w:r w:rsidRPr="00B57651">
        <w:rPr>
          <w:rFonts w:ascii="Courier New" w:hAnsi="Courier New" w:cs="Courier New"/>
          <w:sz w:val="16"/>
          <w:szCs w:val="16"/>
          <w:lang w:val="en-US"/>
        </w:rPr>
        <w:t>import static ru.ibase.fbjavaex.exampledb.Routines.spAddInvoiceLine;</w:t>
      </w:r>
    </w:p>
    <w:p w:rsidR="00B57651" w:rsidRPr="00B57651" w:rsidRDefault="00B57651" w:rsidP="00B57651">
      <w:pPr>
        <w:spacing w:after="0" w:line="240" w:lineRule="auto"/>
        <w:rPr>
          <w:rFonts w:ascii="Courier New" w:hAnsi="Courier New" w:cs="Courier New"/>
          <w:sz w:val="16"/>
          <w:szCs w:val="16"/>
          <w:lang w:val="en-US"/>
        </w:rPr>
      </w:pPr>
      <w:r w:rsidRPr="00B57651">
        <w:rPr>
          <w:rFonts w:ascii="Courier New" w:hAnsi="Courier New" w:cs="Courier New"/>
          <w:sz w:val="16"/>
          <w:szCs w:val="16"/>
          <w:lang w:val="en-US"/>
        </w:rPr>
        <w:t>import static ru.ibase.fbjavaex.exampledb.Routines.spEditInvoiceLine;</w:t>
      </w:r>
    </w:p>
    <w:p w:rsidR="00B57651" w:rsidRPr="00B57651" w:rsidRDefault="00B57651" w:rsidP="00B57651">
      <w:pPr>
        <w:spacing w:after="0" w:line="240" w:lineRule="auto"/>
        <w:rPr>
          <w:rFonts w:ascii="Courier New" w:hAnsi="Courier New" w:cs="Courier New"/>
          <w:sz w:val="16"/>
          <w:szCs w:val="16"/>
          <w:lang w:val="en-US"/>
        </w:rPr>
      </w:pPr>
      <w:r w:rsidRPr="00B57651">
        <w:rPr>
          <w:rFonts w:ascii="Courier New" w:hAnsi="Courier New" w:cs="Courier New"/>
          <w:sz w:val="16"/>
          <w:szCs w:val="16"/>
          <w:lang w:val="en-US"/>
        </w:rPr>
        <w:t>import static ru.ibase.fbjavaex.exampledb.Routines.spDeleteInvoiceLine;</w:t>
      </w:r>
    </w:p>
    <w:p w:rsidR="00B57651" w:rsidRPr="00B57651" w:rsidRDefault="00B57651" w:rsidP="00B57651">
      <w:pPr>
        <w:spacing w:after="0" w:line="240" w:lineRule="auto"/>
        <w:rPr>
          <w:rFonts w:ascii="Courier New" w:hAnsi="Courier New" w:cs="Courier New"/>
          <w:sz w:val="16"/>
          <w:szCs w:val="16"/>
          <w:lang w:val="en-US"/>
        </w:rPr>
      </w:pPr>
    </w:p>
    <w:p w:rsidR="00B57651" w:rsidRPr="00B57651" w:rsidRDefault="00B57651" w:rsidP="00B57651">
      <w:pPr>
        <w:pStyle w:val="2"/>
      </w:pPr>
      <w:r w:rsidRPr="00B57651">
        <w:t>/**</w:t>
      </w:r>
    </w:p>
    <w:p w:rsidR="00B57651" w:rsidRPr="00B57651" w:rsidRDefault="00B57651" w:rsidP="00B57651">
      <w:pPr>
        <w:pStyle w:val="2"/>
      </w:pPr>
      <w:r w:rsidRPr="00B57651">
        <w:lastRenderedPageBreak/>
        <w:t xml:space="preserve"> * Invoice manager</w:t>
      </w:r>
    </w:p>
    <w:p w:rsidR="00B57651" w:rsidRPr="00B57651" w:rsidRDefault="00B57651" w:rsidP="00B57651">
      <w:pPr>
        <w:pStyle w:val="2"/>
      </w:pPr>
      <w:r w:rsidRPr="00B57651">
        <w:t xml:space="preserve"> *</w:t>
      </w:r>
    </w:p>
    <w:p w:rsidR="00B57651" w:rsidRPr="00B57651" w:rsidRDefault="00B57651" w:rsidP="00B57651">
      <w:pPr>
        <w:pStyle w:val="2"/>
      </w:pPr>
      <w:r w:rsidRPr="00B57651">
        <w:t xml:space="preserve"> * @author Simonov Denis</w:t>
      </w:r>
    </w:p>
    <w:p w:rsidR="00B57651" w:rsidRPr="00B57651" w:rsidRDefault="00B57651" w:rsidP="00B57651">
      <w:pPr>
        <w:pStyle w:val="2"/>
      </w:pPr>
      <w:r w:rsidRPr="00B57651">
        <w:t xml:space="preserve"> */</w:t>
      </w:r>
    </w:p>
    <w:p w:rsidR="00B57651" w:rsidRPr="00B57651" w:rsidRDefault="00B57651" w:rsidP="00B57651">
      <w:pPr>
        <w:spacing w:after="0" w:line="240" w:lineRule="auto"/>
        <w:rPr>
          <w:rFonts w:ascii="Courier New" w:hAnsi="Courier New" w:cs="Courier New"/>
          <w:sz w:val="16"/>
          <w:szCs w:val="16"/>
          <w:lang w:val="en-US"/>
        </w:rPr>
      </w:pPr>
      <w:r w:rsidRPr="00B57651">
        <w:rPr>
          <w:rFonts w:ascii="Courier New" w:hAnsi="Courier New" w:cs="Courier New"/>
          <w:sz w:val="16"/>
          <w:szCs w:val="16"/>
          <w:lang w:val="en-US"/>
        </w:rPr>
        <w:t>public class InvoiceManager {</w:t>
      </w:r>
    </w:p>
    <w:p w:rsidR="00B57651" w:rsidRPr="00B57651" w:rsidRDefault="00B57651" w:rsidP="00B57651">
      <w:pPr>
        <w:spacing w:after="0" w:line="240" w:lineRule="auto"/>
        <w:rPr>
          <w:rFonts w:ascii="Courier New" w:hAnsi="Courier New" w:cs="Courier New"/>
          <w:sz w:val="16"/>
          <w:szCs w:val="16"/>
          <w:lang w:val="en-US"/>
        </w:rPr>
      </w:pPr>
    </w:p>
    <w:p w:rsidR="00B57651" w:rsidRPr="00B57651" w:rsidRDefault="00B57651" w:rsidP="00B57651">
      <w:pPr>
        <w:pStyle w:val="1"/>
      </w:pPr>
      <w:r w:rsidRPr="00B57651">
        <w:t xml:space="preserve">    @Autowired(required = true)</w:t>
      </w:r>
    </w:p>
    <w:p w:rsidR="00B57651" w:rsidRPr="00B57651" w:rsidRDefault="00B57651" w:rsidP="00B57651">
      <w:pPr>
        <w:spacing w:after="0" w:line="240" w:lineRule="auto"/>
        <w:rPr>
          <w:rFonts w:ascii="Courier New" w:hAnsi="Courier New" w:cs="Courier New"/>
          <w:sz w:val="16"/>
          <w:szCs w:val="16"/>
          <w:lang w:val="en-US"/>
        </w:rPr>
      </w:pPr>
      <w:r w:rsidRPr="00B57651">
        <w:rPr>
          <w:rFonts w:ascii="Courier New" w:hAnsi="Courier New" w:cs="Courier New"/>
          <w:sz w:val="16"/>
          <w:szCs w:val="16"/>
          <w:lang w:val="en-US"/>
        </w:rPr>
        <w:t xml:space="preserve">    private DSLContext dsl;</w:t>
      </w:r>
    </w:p>
    <w:p w:rsidR="00B57651" w:rsidRPr="00B57651" w:rsidRDefault="00B57651" w:rsidP="00B57651">
      <w:pPr>
        <w:spacing w:after="0" w:line="240" w:lineRule="auto"/>
        <w:rPr>
          <w:rFonts w:ascii="Courier New" w:hAnsi="Courier New" w:cs="Courier New"/>
          <w:sz w:val="16"/>
          <w:szCs w:val="16"/>
          <w:lang w:val="en-US"/>
        </w:rPr>
      </w:pPr>
    </w:p>
    <w:p w:rsidR="00B57651" w:rsidRPr="00B57651" w:rsidRDefault="00B57651" w:rsidP="00B57651">
      <w:pPr>
        <w:pStyle w:val="2"/>
      </w:pPr>
      <w:r w:rsidRPr="00B57651">
        <w:t xml:space="preserve">    /**</w:t>
      </w:r>
    </w:p>
    <w:p w:rsidR="00B57651" w:rsidRPr="00B57651" w:rsidRDefault="00B57651" w:rsidP="00B57651">
      <w:pPr>
        <w:pStyle w:val="2"/>
      </w:pPr>
      <w:r w:rsidRPr="00B57651">
        <w:t xml:space="preserve">     * Add invoice</w:t>
      </w:r>
    </w:p>
    <w:p w:rsidR="00B57651" w:rsidRPr="00B57651" w:rsidRDefault="00B57651" w:rsidP="00B57651">
      <w:pPr>
        <w:pStyle w:val="2"/>
      </w:pPr>
      <w:r w:rsidRPr="00B57651">
        <w:t xml:space="preserve">     * </w:t>
      </w:r>
    </w:p>
    <w:p w:rsidR="00B57651" w:rsidRPr="00B57651" w:rsidRDefault="00B57651" w:rsidP="00B57651">
      <w:pPr>
        <w:pStyle w:val="2"/>
      </w:pPr>
      <w:r w:rsidRPr="00B57651">
        <w:t xml:space="preserve">     * @param customerId</w:t>
      </w:r>
    </w:p>
    <w:p w:rsidR="00B57651" w:rsidRPr="00B57651" w:rsidRDefault="00B57651" w:rsidP="00B57651">
      <w:pPr>
        <w:pStyle w:val="2"/>
      </w:pPr>
      <w:r w:rsidRPr="00B57651">
        <w:t xml:space="preserve">     * @param invoiceDate </w:t>
      </w:r>
    </w:p>
    <w:p w:rsidR="00B57651" w:rsidRPr="00B57651" w:rsidRDefault="00B57651" w:rsidP="00B57651">
      <w:pPr>
        <w:pStyle w:val="2"/>
      </w:pPr>
      <w:r w:rsidRPr="00B57651">
        <w:t xml:space="preserve">     */</w:t>
      </w:r>
    </w:p>
    <w:p w:rsidR="00B57651" w:rsidRPr="00B57651" w:rsidRDefault="00B57651" w:rsidP="00B57651">
      <w:pPr>
        <w:pStyle w:val="1"/>
      </w:pPr>
      <w:r w:rsidRPr="00B57651">
        <w:t xml:space="preserve">    @Transactional(propagation = Propagation.REQUIRED, </w:t>
      </w:r>
    </w:p>
    <w:p w:rsidR="00B57651" w:rsidRPr="00B57651" w:rsidRDefault="00B57651" w:rsidP="00B57651">
      <w:pPr>
        <w:pStyle w:val="1"/>
      </w:pPr>
      <w:r w:rsidRPr="00B57651">
        <w:t xml:space="preserve">                   isolation = Isolation.REPEATABLE_READ)     </w:t>
      </w:r>
    </w:p>
    <w:p w:rsidR="00B57651" w:rsidRPr="00B57651" w:rsidRDefault="00B57651" w:rsidP="00B57651">
      <w:pPr>
        <w:spacing w:after="0" w:line="240" w:lineRule="auto"/>
        <w:rPr>
          <w:rFonts w:ascii="Courier New" w:hAnsi="Courier New" w:cs="Courier New"/>
          <w:sz w:val="16"/>
          <w:szCs w:val="16"/>
          <w:lang w:val="en-US"/>
        </w:rPr>
      </w:pPr>
      <w:r w:rsidRPr="00B57651">
        <w:rPr>
          <w:rFonts w:ascii="Courier New" w:hAnsi="Courier New" w:cs="Courier New"/>
          <w:sz w:val="16"/>
          <w:szCs w:val="16"/>
          <w:lang w:val="en-US"/>
        </w:rPr>
        <w:t xml:space="preserve">    public void create(Integer customerId, </w:t>
      </w:r>
    </w:p>
    <w:p w:rsidR="00B57651" w:rsidRPr="00B57651" w:rsidRDefault="00B57651" w:rsidP="00B57651">
      <w:pPr>
        <w:spacing w:after="0" w:line="240" w:lineRule="auto"/>
        <w:rPr>
          <w:rFonts w:ascii="Courier New" w:hAnsi="Courier New" w:cs="Courier New"/>
          <w:sz w:val="16"/>
          <w:szCs w:val="16"/>
          <w:lang w:val="en-US"/>
        </w:rPr>
      </w:pPr>
      <w:r w:rsidRPr="00B57651">
        <w:rPr>
          <w:rFonts w:ascii="Courier New" w:hAnsi="Courier New" w:cs="Courier New"/>
          <w:sz w:val="16"/>
          <w:szCs w:val="16"/>
          <w:lang w:val="en-US"/>
        </w:rPr>
        <w:t xml:space="preserve">                       Timestamp invoiceDate) {</w:t>
      </w:r>
    </w:p>
    <w:p w:rsidR="00B57651" w:rsidRPr="00B57651" w:rsidRDefault="00B57651" w:rsidP="00B57651">
      <w:pPr>
        <w:spacing w:after="0" w:line="240" w:lineRule="auto"/>
        <w:rPr>
          <w:rFonts w:ascii="Courier New" w:hAnsi="Courier New" w:cs="Courier New"/>
          <w:sz w:val="16"/>
          <w:szCs w:val="16"/>
          <w:lang w:val="en-US"/>
        </w:rPr>
      </w:pPr>
      <w:r w:rsidRPr="00B57651">
        <w:rPr>
          <w:rFonts w:ascii="Courier New" w:hAnsi="Courier New" w:cs="Courier New"/>
          <w:sz w:val="16"/>
          <w:szCs w:val="16"/>
          <w:lang w:val="en-US"/>
        </w:rPr>
        <w:t xml:space="preserve">        int invoiceId = this.dsl.nextval(GEN_INVOICE_ID).intValue();</w:t>
      </w:r>
    </w:p>
    <w:p w:rsidR="00B57651" w:rsidRPr="00B57651" w:rsidRDefault="00B57651" w:rsidP="00B57651">
      <w:pPr>
        <w:spacing w:after="0" w:line="240" w:lineRule="auto"/>
        <w:rPr>
          <w:rFonts w:ascii="Courier New" w:hAnsi="Courier New" w:cs="Courier New"/>
          <w:sz w:val="16"/>
          <w:szCs w:val="16"/>
          <w:lang w:val="en-US"/>
        </w:rPr>
      </w:pPr>
      <w:r w:rsidRPr="00B57651">
        <w:rPr>
          <w:rFonts w:ascii="Courier New" w:hAnsi="Courier New" w:cs="Courier New"/>
          <w:sz w:val="16"/>
          <w:szCs w:val="16"/>
          <w:lang w:val="en-US"/>
        </w:rPr>
        <w:t xml:space="preserve">        </w:t>
      </w:r>
    </w:p>
    <w:p w:rsidR="00B57651" w:rsidRPr="00B57651" w:rsidRDefault="00B57651" w:rsidP="00B57651">
      <w:pPr>
        <w:spacing w:after="0" w:line="240" w:lineRule="auto"/>
        <w:rPr>
          <w:rFonts w:ascii="Courier New" w:hAnsi="Courier New" w:cs="Courier New"/>
          <w:sz w:val="16"/>
          <w:szCs w:val="16"/>
          <w:lang w:val="en-US"/>
        </w:rPr>
      </w:pPr>
      <w:r w:rsidRPr="00B57651">
        <w:rPr>
          <w:rFonts w:ascii="Courier New" w:hAnsi="Courier New" w:cs="Courier New"/>
          <w:sz w:val="16"/>
          <w:szCs w:val="16"/>
          <w:lang w:val="en-US"/>
        </w:rPr>
        <w:t xml:space="preserve">        spAddInvoice(this.dsl.configuration(), </w:t>
      </w:r>
    </w:p>
    <w:p w:rsidR="00B57651" w:rsidRPr="00B57651" w:rsidRDefault="00B57651" w:rsidP="00B57651">
      <w:pPr>
        <w:spacing w:after="0" w:line="240" w:lineRule="auto"/>
        <w:rPr>
          <w:rFonts w:ascii="Courier New" w:hAnsi="Courier New" w:cs="Courier New"/>
          <w:sz w:val="16"/>
          <w:szCs w:val="16"/>
          <w:lang w:val="en-US"/>
        </w:rPr>
      </w:pPr>
      <w:r w:rsidRPr="00B57651">
        <w:rPr>
          <w:rFonts w:ascii="Courier New" w:hAnsi="Courier New" w:cs="Courier New"/>
          <w:sz w:val="16"/>
          <w:szCs w:val="16"/>
          <w:lang w:val="en-US"/>
        </w:rPr>
        <w:t xml:space="preserve">            invoiceId,</w:t>
      </w:r>
    </w:p>
    <w:p w:rsidR="00B57651" w:rsidRPr="00B57651" w:rsidRDefault="00B57651" w:rsidP="00B57651">
      <w:pPr>
        <w:spacing w:after="0" w:line="240" w:lineRule="auto"/>
        <w:rPr>
          <w:rFonts w:ascii="Courier New" w:hAnsi="Courier New" w:cs="Courier New"/>
          <w:sz w:val="16"/>
          <w:szCs w:val="16"/>
          <w:lang w:val="en-US"/>
        </w:rPr>
      </w:pPr>
      <w:r w:rsidRPr="00B57651">
        <w:rPr>
          <w:rFonts w:ascii="Courier New" w:hAnsi="Courier New" w:cs="Courier New"/>
          <w:sz w:val="16"/>
          <w:szCs w:val="16"/>
          <w:lang w:val="en-US"/>
        </w:rPr>
        <w:t xml:space="preserve">            customerId,</w:t>
      </w:r>
    </w:p>
    <w:p w:rsidR="00B57651" w:rsidRPr="00B57651" w:rsidRDefault="00B57651" w:rsidP="00B57651">
      <w:pPr>
        <w:spacing w:after="0" w:line="240" w:lineRule="auto"/>
        <w:rPr>
          <w:rFonts w:ascii="Courier New" w:hAnsi="Courier New" w:cs="Courier New"/>
          <w:sz w:val="16"/>
          <w:szCs w:val="16"/>
          <w:lang w:val="en-US"/>
        </w:rPr>
      </w:pPr>
      <w:r w:rsidRPr="00B57651">
        <w:rPr>
          <w:rFonts w:ascii="Courier New" w:hAnsi="Courier New" w:cs="Courier New"/>
          <w:sz w:val="16"/>
          <w:szCs w:val="16"/>
          <w:lang w:val="en-US"/>
        </w:rPr>
        <w:t xml:space="preserve">            invoiceDate);</w:t>
      </w:r>
    </w:p>
    <w:p w:rsidR="00B57651" w:rsidRPr="00B57651" w:rsidRDefault="00B57651" w:rsidP="00B57651">
      <w:pPr>
        <w:spacing w:after="0" w:line="240" w:lineRule="auto"/>
        <w:rPr>
          <w:rFonts w:ascii="Courier New" w:hAnsi="Courier New" w:cs="Courier New"/>
          <w:sz w:val="16"/>
          <w:szCs w:val="16"/>
          <w:lang w:val="en-US"/>
        </w:rPr>
      </w:pPr>
      <w:r w:rsidRPr="00B57651">
        <w:rPr>
          <w:rFonts w:ascii="Courier New" w:hAnsi="Courier New" w:cs="Courier New"/>
          <w:sz w:val="16"/>
          <w:szCs w:val="16"/>
          <w:lang w:val="en-US"/>
        </w:rPr>
        <w:t xml:space="preserve">    }    </w:t>
      </w:r>
    </w:p>
    <w:p w:rsidR="00B57651" w:rsidRPr="00B57651" w:rsidRDefault="00B57651" w:rsidP="00B57651">
      <w:pPr>
        <w:spacing w:after="0" w:line="240" w:lineRule="auto"/>
        <w:rPr>
          <w:rFonts w:ascii="Courier New" w:hAnsi="Courier New" w:cs="Courier New"/>
          <w:sz w:val="16"/>
          <w:szCs w:val="16"/>
          <w:lang w:val="en-US"/>
        </w:rPr>
      </w:pPr>
      <w:r w:rsidRPr="00B57651">
        <w:rPr>
          <w:rFonts w:ascii="Courier New" w:hAnsi="Courier New" w:cs="Courier New"/>
          <w:sz w:val="16"/>
          <w:szCs w:val="16"/>
          <w:lang w:val="en-US"/>
        </w:rPr>
        <w:t xml:space="preserve">    </w:t>
      </w:r>
    </w:p>
    <w:p w:rsidR="00B57651" w:rsidRPr="00B57651" w:rsidRDefault="00B57651" w:rsidP="00AF035A">
      <w:pPr>
        <w:pStyle w:val="2"/>
      </w:pPr>
      <w:r w:rsidRPr="00B57651">
        <w:t xml:space="preserve">    /**</w:t>
      </w:r>
    </w:p>
    <w:p w:rsidR="00B57651" w:rsidRPr="00B57651" w:rsidRDefault="00B57651" w:rsidP="00AF035A">
      <w:pPr>
        <w:pStyle w:val="2"/>
      </w:pPr>
      <w:r w:rsidRPr="00B57651">
        <w:t xml:space="preserve">     * Edit invoice</w:t>
      </w:r>
    </w:p>
    <w:p w:rsidR="00B57651" w:rsidRPr="00B57651" w:rsidRDefault="00B57651" w:rsidP="00AF035A">
      <w:pPr>
        <w:pStyle w:val="2"/>
      </w:pPr>
      <w:r w:rsidRPr="00B57651">
        <w:t xml:space="preserve">     * </w:t>
      </w:r>
    </w:p>
    <w:p w:rsidR="00B57651" w:rsidRPr="00B57651" w:rsidRDefault="00B57651" w:rsidP="00AF035A">
      <w:pPr>
        <w:pStyle w:val="2"/>
      </w:pPr>
      <w:r w:rsidRPr="00B57651">
        <w:t xml:space="preserve">     * @param invoiceId</w:t>
      </w:r>
    </w:p>
    <w:p w:rsidR="00B57651" w:rsidRPr="00B57651" w:rsidRDefault="00B57651" w:rsidP="00AF035A">
      <w:pPr>
        <w:pStyle w:val="2"/>
      </w:pPr>
      <w:r w:rsidRPr="00B57651">
        <w:t xml:space="preserve">     * @param customerId</w:t>
      </w:r>
    </w:p>
    <w:p w:rsidR="00B57651" w:rsidRPr="00B57651" w:rsidRDefault="00B57651" w:rsidP="00AF035A">
      <w:pPr>
        <w:pStyle w:val="2"/>
      </w:pPr>
      <w:r w:rsidRPr="00B57651">
        <w:t xml:space="preserve">     * @param invoiceDate </w:t>
      </w:r>
    </w:p>
    <w:p w:rsidR="00B57651" w:rsidRPr="00B57651" w:rsidRDefault="00B57651" w:rsidP="00AF035A">
      <w:pPr>
        <w:pStyle w:val="2"/>
      </w:pPr>
      <w:r w:rsidRPr="00B57651">
        <w:t xml:space="preserve">     */</w:t>
      </w:r>
    </w:p>
    <w:p w:rsidR="00B57651" w:rsidRPr="00B57651" w:rsidRDefault="00B57651" w:rsidP="00AF035A">
      <w:pPr>
        <w:pStyle w:val="1"/>
      </w:pPr>
      <w:r w:rsidRPr="00B57651">
        <w:t xml:space="preserve">    @Transactional(propagation = Propagation.REQUIRED, </w:t>
      </w:r>
    </w:p>
    <w:p w:rsidR="00B57651" w:rsidRPr="00B57651" w:rsidRDefault="00B57651" w:rsidP="00AF035A">
      <w:pPr>
        <w:pStyle w:val="1"/>
      </w:pPr>
      <w:r w:rsidRPr="00B57651">
        <w:t xml:space="preserve">                   isolation = Isolation.REPEATABLE_READ)     </w:t>
      </w:r>
    </w:p>
    <w:p w:rsidR="00B57651" w:rsidRPr="00B57651" w:rsidRDefault="00B57651" w:rsidP="00B57651">
      <w:pPr>
        <w:spacing w:after="0" w:line="240" w:lineRule="auto"/>
        <w:rPr>
          <w:rFonts w:ascii="Courier New" w:hAnsi="Courier New" w:cs="Courier New"/>
          <w:sz w:val="16"/>
          <w:szCs w:val="16"/>
          <w:lang w:val="en-US"/>
        </w:rPr>
      </w:pPr>
      <w:r w:rsidRPr="00B57651">
        <w:rPr>
          <w:rFonts w:ascii="Courier New" w:hAnsi="Courier New" w:cs="Courier New"/>
          <w:sz w:val="16"/>
          <w:szCs w:val="16"/>
          <w:lang w:val="en-US"/>
        </w:rPr>
        <w:t xml:space="preserve">    public void edit(Integer invoiceId, </w:t>
      </w:r>
    </w:p>
    <w:p w:rsidR="00B57651" w:rsidRPr="00B57651" w:rsidRDefault="00B57651" w:rsidP="00B57651">
      <w:pPr>
        <w:spacing w:after="0" w:line="240" w:lineRule="auto"/>
        <w:rPr>
          <w:rFonts w:ascii="Courier New" w:hAnsi="Courier New" w:cs="Courier New"/>
          <w:sz w:val="16"/>
          <w:szCs w:val="16"/>
          <w:lang w:val="en-US"/>
        </w:rPr>
      </w:pPr>
      <w:r w:rsidRPr="00B57651">
        <w:rPr>
          <w:rFonts w:ascii="Courier New" w:hAnsi="Courier New" w:cs="Courier New"/>
          <w:sz w:val="16"/>
          <w:szCs w:val="16"/>
          <w:lang w:val="en-US"/>
        </w:rPr>
        <w:t xml:space="preserve">                     Integer customerId, </w:t>
      </w:r>
    </w:p>
    <w:p w:rsidR="00B57651" w:rsidRPr="00B57651" w:rsidRDefault="00B57651" w:rsidP="00B57651">
      <w:pPr>
        <w:spacing w:after="0" w:line="240" w:lineRule="auto"/>
        <w:rPr>
          <w:rFonts w:ascii="Courier New" w:hAnsi="Courier New" w:cs="Courier New"/>
          <w:sz w:val="16"/>
          <w:szCs w:val="16"/>
          <w:lang w:val="en-US"/>
        </w:rPr>
      </w:pPr>
      <w:r w:rsidRPr="00B57651">
        <w:rPr>
          <w:rFonts w:ascii="Courier New" w:hAnsi="Courier New" w:cs="Courier New"/>
          <w:sz w:val="16"/>
          <w:szCs w:val="16"/>
          <w:lang w:val="en-US"/>
        </w:rPr>
        <w:t xml:space="preserve">                     Timestamp invoiceDate) {</w:t>
      </w:r>
    </w:p>
    <w:p w:rsidR="00B57651" w:rsidRPr="00B57651" w:rsidRDefault="00B57651" w:rsidP="00B57651">
      <w:pPr>
        <w:spacing w:after="0" w:line="240" w:lineRule="auto"/>
        <w:rPr>
          <w:rFonts w:ascii="Courier New" w:hAnsi="Courier New" w:cs="Courier New"/>
          <w:sz w:val="16"/>
          <w:szCs w:val="16"/>
          <w:lang w:val="en-US"/>
        </w:rPr>
      </w:pPr>
      <w:r w:rsidRPr="00B57651">
        <w:rPr>
          <w:rFonts w:ascii="Courier New" w:hAnsi="Courier New" w:cs="Courier New"/>
          <w:sz w:val="16"/>
          <w:szCs w:val="16"/>
          <w:lang w:val="en-US"/>
        </w:rPr>
        <w:t xml:space="preserve">        spEditInvoice(this.dsl.configuration(), </w:t>
      </w:r>
    </w:p>
    <w:p w:rsidR="00B57651" w:rsidRPr="00B57651" w:rsidRDefault="00B57651" w:rsidP="00B57651">
      <w:pPr>
        <w:spacing w:after="0" w:line="240" w:lineRule="auto"/>
        <w:rPr>
          <w:rFonts w:ascii="Courier New" w:hAnsi="Courier New" w:cs="Courier New"/>
          <w:sz w:val="16"/>
          <w:szCs w:val="16"/>
          <w:lang w:val="en-US"/>
        </w:rPr>
      </w:pPr>
      <w:r w:rsidRPr="00B57651">
        <w:rPr>
          <w:rFonts w:ascii="Courier New" w:hAnsi="Courier New" w:cs="Courier New"/>
          <w:sz w:val="16"/>
          <w:szCs w:val="16"/>
          <w:lang w:val="en-US"/>
        </w:rPr>
        <w:t xml:space="preserve">            invoiceId,</w:t>
      </w:r>
    </w:p>
    <w:p w:rsidR="00B57651" w:rsidRPr="00B57651" w:rsidRDefault="00B57651" w:rsidP="00B57651">
      <w:pPr>
        <w:spacing w:after="0" w:line="240" w:lineRule="auto"/>
        <w:rPr>
          <w:rFonts w:ascii="Courier New" w:hAnsi="Courier New" w:cs="Courier New"/>
          <w:sz w:val="16"/>
          <w:szCs w:val="16"/>
          <w:lang w:val="en-US"/>
        </w:rPr>
      </w:pPr>
      <w:r w:rsidRPr="00B57651">
        <w:rPr>
          <w:rFonts w:ascii="Courier New" w:hAnsi="Courier New" w:cs="Courier New"/>
          <w:sz w:val="16"/>
          <w:szCs w:val="16"/>
          <w:lang w:val="en-US"/>
        </w:rPr>
        <w:t xml:space="preserve">            customerId,</w:t>
      </w:r>
    </w:p>
    <w:p w:rsidR="00B57651" w:rsidRPr="00B57651" w:rsidRDefault="00B57651" w:rsidP="00B57651">
      <w:pPr>
        <w:spacing w:after="0" w:line="240" w:lineRule="auto"/>
        <w:rPr>
          <w:rFonts w:ascii="Courier New" w:hAnsi="Courier New" w:cs="Courier New"/>
          <w:sz w:val="16"/>
          <w:szCs w:val="16"/>
          <w:lang w:val="en-US"/>
        </w:rPr>
      </w:pPr>
      <w:r w:rsidRPr="00B57651">
        <w:rPr>
          <w:rFonts w:ascii="Courier New" w:hAnsi="Courier New" w:cs="Courier New"/>
          <w:sz w:val="16"/>
          <w:szCs w:val="16"/>
          <w:lang w:val="en-US"/>
        </w:rPr>
        <w:t xml:space="preserve">            invoiceDate);        </w:t>
      </w:r>
    </w:p>
    <w:p w:rsidR="00B57651" w:rsidRPr="00B57651" w:rsidRDefault="00B57651" w:rsidP="00B57651">
      <w:pPr>
        <w:spacing w:after="0" w:line="240" w:lineRule="auto"/>
        <w:rPr>
          <w:rFonts w:ascii="Courier New" w:hAnsi="Courier New" w:cs="Courier New"/>
          <w:sz w:val="16"/>
          <w:szCs w:val="16"/>
          <w:lang w:val="en-US"/>
        </w:rPr>
      </w:pPr>
      <w:r w:rsidRPr="00B57651">
        <w:rPr>
          <w:rFonts w:ascii="Courier New" w:hAnsi="Courier New" w:cs="Courier New"/>
          <w:sz w:val="16"/>
          <w:szCs w:val="16"/>
          <w:lang w:val="en-US"/>
        </w:rPr>
        <w:t xml:space="preserve">    }</w:t>
      </w:r>
    </w:p>
    <w:p w:rsidR="00B57651" w:rsidRPr="00B57651" w:rsidRDefault="00B57651" w:rsidP="00B57651">
      <w:pPr>
        <w:spacing w:after="0" w:line="240" w:lineRule="auto"/>
        <w:rPr>
          <w:rFonts w:ascii="Courier New" w:hAnsi="Courier New" w:cs="Courier New"/>
          <w:sz w:val="16"/>
          <w:szCs w:val="16"/>
          <w:lang w:val="en-US"/>
        </w:rPr>
      </w:pPr>
      <w:r w:rsidRPr="00B57651">
        <w:rPr>
          <w:rFonts w:ascii="Courier New" w:hAnsi="Courier New" w:cs="Courier New"/>
          <w:sz w:val="16"/>
          <w:szCs w:val="16"/>
          <w:lang w:val="en-US"/>
        </w:rPr>
        <w:t xml:space="preserve">    </w:t>
      </w:r>
    </w:p>
    <w:p w:rsidR="00B57651" w:rsidRPr="00B57651" w:rsidRDefault="00B57651" w:rsidP="00AF035A">
      <w:pPr>
        <w:pStyle w:val="2"/>
      </w:pPr>
      <w:r w:rsidRPr="00B57651">
        <w:t xml:space="preserve">    /**</w:t>
      </w:r>
    </w:p>
    <w:p w:rsidR="00B57651" w:rsidRPr="00B57651" w:rsidRDefault="00B57651" w:rsidP="00AF035A">
      <w:pPr>
        <w:pStyle w:val="2"/>
      </w:pPr>
      <w:r w:rsidRPr="00B57651">
        <w:t xml:space="preserve">     * Payment of invoices</w:t>
      </w:r>
    </w:p>
    <w:p w:rsidR="00B57651" w:rsidRPr="00B57651" w:rsidRDefault="00B57651" w:rsidP="00AF035A">
      <w:pPr>
        <w:pStyle w:val="2"/>
      </w:pPr>
      <w:r w:rsidRPr="00B57651">
        <w:t xml:space="preserve">     * </w:t>
      </w:r>
    </w:p>
    <w:p w:rsidR="00B57651" w:rsidRPr="00B57651" w:rsidRDefault="00B57651" w:rsidP="00AF035A">
      <w:pPr>
        <w:pStyle w:val="2"/>
      </w:pPr>
      <w:r w:rsidRPr="00B57651">
        <w:t xml:space="preserve">     * @param invoiceId </w:t>
      </w:r>
    </w:p>
    <w:p w:rsidR="00B57651" w:rsidRPr="00B57651" w:rsidRDefault="00B57651" w:rsidP="00AF035A">
      <w:pPr>
        <w:pStyle w:val="2"/>
      </w:pPr>
      <w:r w:rsidRPr="00B57651">
        <w:t xml:space="preserve">     */</w:t>
      </w:r>
    </w:p>
    <w:p w:rsidR="00B57651" w:rsidRPr="00B57651" w:rsidRDefault="00B57651" w:rsidP="00AF035A">
      <w:pPr>
        <w:pStyle w:val="1"/>
      </w:pPr>
      <w:r w:rsidRPr="00B57651">
        <w:t xml:space="preserve">    @Transactional(propagation = Propagation.REQUIRED, </w:t>
      </w:r>
    </w:p>
    <w:p w:rsidR="00B57651" w:rsidRPr="00B57651" w:rsidRDefault="00B57651" w:rsidP="00AF035A">
      <w:pPr>
        <w:pStyle w:val="1"/>
      </w:pPr>
      <w:r w:rsidRPr="00B57651">
        <w:t xml:space="preserve">                   isolation = Isolation.REPEATABLE_READ)     </w:t>
      </w:r>
    </w:p>
    <w:p w:rsidR="00B57651" w:rsidRPr="00B57651" w:rsidRDefault="00B57651" w:rsidP="00B57651">
      <w:pPr>
        <w:spacing w:after="0" w:line="240" w:lineRule="auto"/>
        <w:rPr>
          <w:rFonts w:ascii="Courier New" w:hAnsi="Courier New" w:cs="Courier New"/>
          <w:sz w:val="16"/>
          <w:szCs w:val="16"/>
          <w:lang w:val="en-US"/>
        </w:rPr>
      </w:pPr>
      <w:r w:rsidRPr="00B57651">
        <w:rPr>
          <w:rFonts w:ascii="Courier New" w:hAnsi="Courier New" w:cs="Courier New"/>
          <w:sz w:val="16"/>
          <w:szCs w:val="16"/>
          <w:lang w:val="en-US"/>
        </w:rPr>
        <w:t xml:space="preserve">    public void pay(Integer invoiceId) {</w:t>
      </w:r>
    </w:p>
    <w:p w:rsidR="00B57651" w:rsidRPr="00B57651" w:rsidRDefault="00B57651" w:rsidP="00B57651">
      <w:pPr>
        <w:spacing w:after="0" w:line="240" w:lineRule="auto"/>
        <w:rPr>
          <w:rFonts w:ascii="Courier New" w:hAnsi="Courier New" w:cs="Courier New"/>
          <w:sz w:val="16"/>
          <w:szCs w:val="16"/>
          <w:lang w:val="en-US"/>
        </w:rPr>
      </w:pPr>
      <w:r w:rsidRPr="00B57651">
        <w:rPr>
          <w:rFonts w:ascii="Courier New" w:hAnsi="Courier New" w:cs="Courier New"/>
          <w:sz w:val="16"/>
          <w:szCs w:val="16"/>
          <w:lang w:val="en-US"/>
        </w:rPr>
        <w:t xml:space="preserve">        spPayForInovice(this.dsl.configuration(), </w:t>
      </w:r>
    </w:p>
    <w:p w:rsidR="00B57651" w:rsidRPr="00B57651" w:rsidRDefault="00B57651" w:rsidP="00B57651">
      <w:pPr>
        <w:spacing w:after="0" w:line="240" w:lineRule="auto"/>
        <w:rPr>
          <w:rFonts w:ascii="Courier New" w:hAnsi="Courier New" w:cs="Courier New"/>
          <w:sz w:val="16"/>
          <w:szCs w:val="16"/>
          <w:lang w:val="en-US"/>
        </w:rPr>
      </w:pPr>
      <w:r w:rsidRPr="00B57651">
        <w:rPr>
          <w:rFonts w:ascii="Courier New" w:hAnsi="Courier New" w:cs="Courier New"/>
          <w:sz w:val="16"/>
          <w:szCs w:val="16"/>
          <w:lang w:val="en-US"/>
        </w:rPr>
        <w:t xml:space="preserve">            invoiceId);         </w:t>
      </w:r>
    </w:p>
    <w:p w:rsidR="00B57651" w:rsidRPr="00B57651" w:rsidRDefault="00B57651" w:rsidP="00B57651">
      <w:pPr>
        <w:spacing w:after="0" w:line="240" w:lineRule="auto"/>
        <w:rPr>
          <w:rFonts w:ascii="Courier New" w:hAnsi="Courier New" w:cs="Courier New"/>
          <w:sz w:val="16"/>
          <w:szCs w:val="16"/>
          <w:lang w:val="en-US"/>
        </w:rPr>
      </w:pPr>
      <w:r w:rsidRPr="00B57651">
        <w:rPr>
          <w:rFonts w:ascii="Courier New" w:hAnsi="Courier New" w:cs="Courier New"/>
          <w:sz w:val="16"/>
          <w:szCs w:val="16"/>
          <w:lang w:val="en-US"/>
        </w:rPr>
        <w:t xml:space="preserve">    }</w:t>
      </w:r>
    </w:p>
    <w:p w:rsidR="00B57651" w:rsidRPr="00B57651" w:rsidRDefault="00B57651" w:rsidP="00B57651">
      <w:pPr>
        <w:spacing w:after="0" w:line="240" w:lineRule="auto"/>
        <w:rPr>
          <w:rFonts w:ascii="Courier New" w:hAnsi="Courier New" w:cs="Courier New"/>
          <w:sz w:val="16"/>
          <w:szCs w:val="16"/>
          <w:lang w:val="en-US"/>
        </w:rPr>
      </w:pPr>
      <w:r w:rsidRPr="00B57651">
        <w:rPr>
          <w:rFonts w:ascii="Courier New" w:hAnsi="Courier New" w:cs="Courier New"/>
          <w:sz w:val="16"/>
          <w:szCs w:val="16"/>
          <w:lang w:val="en-US"/>
        </w:rPr>
        <w:t xml:space="preserve">    </w:t>
      </w:r>
    </w:p>
    <w:p w:rsidR="00B57651" w:rsidRPr="00B57651" w:rsidRDefault="00B57651" w:rsidP="00AF035A">
      <w:pPr>
        <w:pStyle w:val="2"/>
      </w:pPr>
      <w:r w:rsidRPr="00B57651">
        <w:t xml:space="preserve">    /**</w:t>
      </w:r>
    </w:p>
    <w:p w:rsidR="00B57651" w:rsidRPr="00B57651" w:rsidRDefault="00B57651" w:rsidP="00AF035A">
      <w:pPr>
        <w:pStyle w:val="2"/>
      </w:pPr>
      <w:r w:rsidRPr="00B57651">
        <w:t xml:space="preserve">     * Delete invoice</w:t>
      </w:r>
    </w:p>
    <w:p w:rsidR="00B57651" w:rsidRPr="00B57651" w:rsidRDefault="00B57651" w:rsidP="00AF035A">
      <w:pPr>
        <w:pStyle w:val="2"/>
      </w:pPr>
      <w:r w:rsidRPr="00B57651">
        <w:t xml:space="preserve">     * </w:t>
      </w:r>
    </w:p>
    <w:p w:rsidR="00B57651" w:rsidRPr="00B57651" w:rsidRDefault="00B57651" w:rsidP="00AF035A">
      <w:pPr>
        <w:pStyle w:val="2"/>
      </w:pPr>
      <w:r w:rsidRPr="00B57651">
        <w:t xml:space="preserve">     * @param invoiceId </w:t>
      </w:r>
    </w:p>
    <w:p w:rsidR="00B57651" w:rsidRPr="00B57651" w:rsidRDefault="00B57651" w:rsidP="00AF035A">
      <w:pPr>
        <w:pStyle w:val="2"/>
      </w:pPr>
      <w:r w:rsidRPr="00B57651">
        <w:t xml:space="preserve">     */</w:t>
      </w:r>
    </w:p>
    <w:p w:rsidR="00B57651" w:rsidRPr="00B57651" w:rsidRDefault="00B57651" w:rsidP="00AF035A">
      <w:pPr>
        <w:pStyle w:val="1"/>
      </w:pPr>
      <w:r w:rsidRPr="00B57651">
        <w:t xml:space="preserve">    @Transactional(propagation = Propagation.REQUIRED, </w:t>
      </w:r>
    </w:p>
    <w:p w:rsidR="00B57651" w:rsidRPr="00B57651" w:rsidRDefault="00B57651" w:rsidP="00AF035A">
      <w:pPr>
        <w:pStyle w:val="1"/>
      </w:pPr>
      <w:r w:rsidRPr="00B57651">
        <w:t xml:space="preserve">                   isolation = Isolation.REPEATABLE_READ)     </w:t>
      </w:r>
    </w:p>
    <w:p w:rsidR="00B57651" w:rsidRPr="00B57651" w:rsidRDefault="00B57651" w:rsidP="00B57651">
      <w:pPr>
        <w:spacing w:after="0" w:line="240" w:lineRule="auto"/>
        <w:rPr>
          <w:rFonts w:ascii="Courier New" w:hAnsi="Courier New" w:cs="Courier New"/>
          <w:sz w:val="16"/>
          <w:szCs w:val="16"/>
          <w:lang w:val="en-US"/>
        </w:rPr>
      </w:pPr>
      <w:r w:rsidRPr="00B57651">
        <w:rPr>
          <w:rFonts w:ascii="Courier New" w:hAnsi="Courier New" w:cs="Courier New"/>
          <w:sz w:val="16"/>
          <w:szCs w:val="16"/>
          <w:lang w:val="en-US"/>
        </w:rPr>
        <w:t xml:space="preserve">    public void delete(Integer invoiceId) {</w:t>
      </w:r>
    </w:p>
    <w:p w:rsidR="00B57651" w:rsidRPr="00B57651" w:rsidRDefault="00B57651" w:rsidP="00B57651">
      <w:pPr>
        <w:spacing w:after="0" w:line="240" w:lineRule="auto"/>
        <w:rPr>
          <w:rFonts w:ascii="Courier New" w:hAnsi="Courier New" w:cs="Courier New"/>
          <w:sz w:val="16"/>
          <w:szCs w:val="16"/>
          <w:lang w:val="en-US"/>
        </w:rPr>
      </w:pPr>
      <w:r w:rsidRPr="00B57651">
        <w:rPr>
          <w:rFonts w:ascii="Courier New" w:hAnsi="Courier New" w:cs="Courier New"/>
          <w:sz w:val="16"/>
          <w:szCs w:val="16"/>
          <w:lang w:val="en-US"/>
        </w:rPr>
        <w:t xml:space="preserve">        spDeleteInvoice(this.dsl.configuration(), </w:t>
      </w:r>
    </w:p>
    <w:p w:rsidR="00B57651" w:rsidRPr="00B57651" w:rsidRDefault="00B57651" w:rsidP="00B57651">
      <w:pPr>
        <w:spacing w:after="0" w:line="240" w:lineRule="auto"/>
        <w:rPr>
          <w:rFonts w:ascii="Courier New" w:hAnsi="Courier New" w:cs="Courier New"/>
          <w:sz w:val="16"/>
          <w:szCs w:val="16"/>
          <w:lang w:val="en-US"/>
        </w:rPr>
      </w:pPr>
      <w:r w:rsidRPr="00B57651">
        <w:rPr>
          <w:rFonts w:ascii="Courier New" w:hAnsi="Courier New" w:cs="Courier New"/>
          <w:sz w:val="16"/>
          <w:szCs w:val="16"/>
          <w:lang w:val="en-US"/>
        </w:rPr>
        <w:t xml:space="preserve">            invoiceId);      </w:t>
      </w:r>
    </w:p>
    <w:p w:rsidR="00B57651" w:rsidRPr="00B57651" w:rsidRDefault="00B57651" w:rsidP="00B57651">
      <w:pPr>
        <w:spacing w:after="0" w:line="240" w:lineRule="auto"/>
        <w:rPr>
          <w:rFonts w:ascii="Courier New" w:hAnsi="Courier New" w:cs="Courier New"/>
          <w:sz w:val="16"/>
          <w:szCs w:val="16"/>
          <w:lang w:val="en-US"/>
        </w:rPr>
      </w:pPr>
      <w:r w:rsidRPr="00B57651">
        <w:rPr>
          <w:rFonts w:ascii="Courier New" w:hAnsi="Courier New" w:cs="Courier New"/>
          <w:sz w:val="16"/>
          <w:szCs w:val="16"/>
          <w:lang w:val="en-US"/>
        </w:rPr>
        <w:t xml:space="preserve">    }</w:t>
      </w:r>
    </w:p>
    <w:p w:rsidR="00B57651" w:rsidRPr="00B57651" w:rsidRDefault="00B57651" w:rsidP="00B57651">
      <w:pPr>
        <w:spacing w:after="0" w:line="240" w:lineRule="auto"/>
        <w:rPr>
          <w:rFonts w:ascii="Courier New" w:hAnsi="Courier New" w:cs="Courier New"/>
          <w:sz w:val="16"/>
          <w:szCs w:val="16"/>
          <w:lang w:val="en-US"/>
        </w:rPr>
      </w:pPr>
      <w:r w:rsidRPr="00B57651">
        <w:rPr>
          <w:rFonts w:ascii="Courier New" w:hAnsi="Courier New" w:cs="Courier New"/>
          <w:sz w:val="16"/>
          <w:szCs w:val="16"/>
          <w:lang w:val="en-US"/>
        </w:rPr>
        <w:t xml:space="preserve">    </w:t>
      </w:r>
    </w:p>
    <w:p w:rsidR="00B57651" w:rsidRPr="00B57651" w:rsidRDefault="00B57651" w:rsidP="00AF035A">
      <w:pPr>
        <w:pStyle w:val="2"/>
      </w:pPr>
      <w:r w:rsidRPr="00B57651">
        <w:t xml:space="preserve">    /**</w:t>
      </w:r>
    </w:p>
    <w:p w:rsidR="00B57651" w:rsidRPr="00B57651" w:rsidRDefault="00B57651" w:rsidP="00AF035A">
      <w:pPr>
        <w:pStyle w:val="2"/>
      </w:pPr>
      <w:r w:rsidRPr="00B57651">
        <w:lastRenderedPageBreak/>
        <w:t xml:space="preserve">     * Add invoice item</w:t>
      </w:r>
    </w:p>
    <w:p w:rsidR="00B57651" w:rsidRPr="00B57651" w:rsidRDefault="00B57651" w:rsidP="00AF035A">
      <w:pPr>
        <w:pStyle w:val="2"/>
      </w:pPr>
      <w:r w:rsidRPr="00B57651">
        <w:t xml:space="preserve">     * </w:t>
      </w:r>
    </w:p>
    <w:p w:rsidR="00B57651" w:rsidRPr="00B57651" w:rsidRDefault="00B57651" w:rsidP="00AF035A">
      <w:pPr>
        <w:pStyle w:val="2"/>
      </w:pPr>
      <w:r w:rsidRPr="00B57651">
        <w:t xml:space="preserve">     * @param invoiceId</w:t>
      </w:r>
    </w:p>
    <w:p w:rsidR="00B57651" w:rsidRPr="00B57651" w:rsidRDefault="00B57651" w:rsidP="00AF035A">
      <w:pPr>
        <w:pStyle w:val="2"/>
      </w:pPr>
      <w:r w:rsidRPr="00B57651">
        <w:t xml:space="preserve">     * @param productId</w:t>
      </w:r>
    </w:p>
    <w:p w:rsidR="00B57651" w:rsidRPr="00B57651" w:rsidRDefault="00B57651" w:rsidP="00AF035A">
      <w:pPr>
        <w:pStyle w:val="2"/>
      </w:pPr>
      <w:r w:rsidRPr="00B57651">
        <w:t xml:space="preserve">     * @param quantity </w:t>
      </w:r>
    </w:p>
    <w:p w:rsidR="00B57651" w:rsidRPr="00B57651" w:rsidRDefault="00B57651" w:rsidP="00AF035A">
      <w:pPr>
        <w:pStyle w:val="2"/>
      </w:pPr>
      <w:r w:rsidRPr="00B57651">
        <w:t xml:space="preserve">     */</w:t>
      </w:r>
    </w:p>
    <w:p w:rsidR="00B57651" w:rsidRPr="00B57651" w:rsidRDefault="00B57651" w:rsidP="00AF035A">
      <w:pPr>
        <w:pStyle w:val="1"/>
      </w:pPr>
      <w:r w:rsidRPr="00B57651">
        <w:t xml:space="preserve">    @Transactional(propagation = Propagation.REQUIRED, </w:t>
      </w:r>
    </w:p>
    <w:p w:rsidR="00B57651" w:rsidRPr="00B57651" w:rsidRDefault="00B57651" w:rsidP="00AF035A">
      <w:pPr>
        <w:pStyle w:val="1"/>
      </w:pPr>
      <w:r w:rsidRPr="00B57651">
        <w:t xml:space="preserve">                   isolation = Isolation.REPEATABLE_READ)     </w:t>
      </w:r>
    </w:p>
    <w:p w:rsidR="00B57651" w:rsidRPr="00B57651" w:rsidRDefault="00B57651" w:rsidP="00B57651">
      <w:pPr>
        <w:spacing w:after="0" w:line="240" w:lineRule="auto"/>
        <w:rPr>
          <w:rFonts w:ascii="Courier New" w:hAnsi="Courier New" w:cs="Courier New"/>
          <w:sz w:val="16"/>
          <w:szCs w:val="16"/>
          <w:lang w:val="en-US"/>
        </w:rPr>
      </w:pPr>
      <w:r w:rsidRPr="00B57651">
        <w:rPr>
          <w:rFonts w:ascii="Courier New" w:hAnsi="Courier New" w:cs="Courier New"/>
          <w:sz w:val="16"/>
          <w:szCs w:val="16"/>
          <w:lang w:val="en-US"/>
        </w:rPr>
        <w:t xml:space="preserve">    public void addInvoiceLine(Integer invoiceId, </w:t>
      </w:r>
    </w:p>
    <w:p w:rsidR="00B57651" w:rsidRPr="00B57651" w:rsidRDefault="00B57651" w:rsidP="00B57651">
      <w:pPr>
        <w:spacing w:after="0" w:line="240" w:lineRule="auto"/>
        <w:rPr>
          <w:rFonts w:ascii="Courier New" w:hAnsi="Courier New" w:cs="Courier New"/>
          <w:sz w:val="16"/>
          <w:szCs w:val="16"/>
          <w:lang w:val="en-US"/>
        </w:rPr>
      </w:pPr>
      <w:r w:rsidRPr="00B57651">
        <w:rPr>
          <w:rFonts w:ascii="Courier New" w:hAnsi="Courier New" w:cs="Courier New"/>
          <w:sz w:val="16"/>
          <w:szCs w:val="16"/>
          <w:lang w:val="en-US"/>
        </w:rPr>
        <w:t xml:space="preserve">                               Integer productId, </w:t>
      </w:r>
    </w:p>
    <w:p w:rsidR="00B57651" w:rsidRPr="00B57651" w:rsidRDefault="00B57651" w:rsidP="00B57651">
      <w:pPr>
        <w:spacing w:after="0" w:line="240" w:lineRule="auto"/>
        <w:rPr>
          <w:rFonts w:ascii="Courier New" w:hAnsi="Courier New" w:cs="Courier New"/>
          <w:sz w:val="16"/>
          <w:szCs w:val="16"/>
          <w:lang w:val="en-US"/>
        </w:rPr>
      </w:pPr>
      <w:r w:rsidRPr="00B57651">
        <w:rPr>
          <w:rFonts w:ascii="Courier New" w:hAnsi="Courier New" w:cs="Courier New"/>
          <w:sz w:val="16"/>
          <w:szCs w:val="16"/>
          <w:lang w:val="en-US"/>
        </w:rPr>
        <w:t xml:space="preserve">                               Integer quantity) {</w:t>
      </w:r>
    </w:p>
    <w:p w:rsidR="00B57651" w:rsidRPr="00B57651" w:rsidRDefault="00B57651" w:rsidP="00B57651">
      <w:pPr>
        <w:spacing w:after="0" w:line="240" w:lineRule="auto"/>
        <w:rPr>
          <w:rFonts w:ascii="Courier New" w:hAnsi="Courier New" w:cs="Courier New"/>
          <w:sz w:val="16"/>
          <w:szCs w:val="16"/>
          <w:lang w:val="en-US"/>
        </w:rPr>
      </w:pPr>
      <w:r w:rsidRPr="00B57651">
        <w:rPr>
          <w:rFonts w:ascii="Courier New" w:hAnsi="Courier New" w:cs="Courier New"/>
          <w:sz w:val="16"/>
          <w:szCs w:val="16"/>
          <w:lang w:val="en-US"/>
        </w:rPr>
        <w:t xml:space="preserve">        spAddInvoiceLine(this.dsl.configuration(), </w:t>
      </w:r>
    </w:p>
    <w:p w:rsidR="00B57651" w:rsidRPr="00B57651" w:rsidRDefault="00B57651" w:rsidP="00B57651">
      <w:pPr>
        <w:spacing w:after="0" w:line="240" w:lineRule="auto"/>
        <w:rPr>
          <w:rFonts w:ascii="Courier New" w:hAnsi="Courier New" w:cs="Courier New"/>
          <w:sz w:val="16"/>
          <w:szCs w:val="16"/>
          <w:lang w:val="en-US"/>
        </w:rPr>
      </w:pPr>
      <w:r w:rsidRPr="00B57651">
        <w:rPr>
          <w:rFonts w:ascii="Courier New" w:hAnsi="Courier New" w:cs="Courier New"/>
          <w:sz w:val="16"/>
          <w:szCs w:val="16"/>
          <w:lang w:val="en-US"/>
        </w:rPr>
        <w:t xml:space="preserve">            invoiceId,</w:t>
      </w:r>
    </w:p>
    <w:p w:rsidR="00B57651" w:rsidRPr="00B57651" w:rsidRDefault="00B57651" w:rsidP="00B57651">
      <w:pPr>
        <w:spacing w:after="0" w:line="240" w:lineRule="auto"/>
        <w:rPr>
          <w:rFonts w:ascii="Courier New" w:hAnsi="Courier New" w:cs="Courier New"/>
          <w:sz w:val="16"/>
          <w:szCs w:val="16"/>
          <w:lang w:val="en-US"/>
        </w:rPr>
      </w:pPr>
      <w:r w:rsidRPr="00B57651">
        <w:rPr>
          <w:rFonts w:ascii="Courier New" w:hAnsi="Courier New" w:cs="Courier New"/>
          <w:sz w:val="16"/>
          <w:szCs w:val="16"/>
          <w:lang w:val="en-US"/>
        </w:rPr>
        <w:t xml:space="preserve">            productId,</w:t>
      </w:r>
    </w:p>
    <w:p w:rsidR="00B57651" w:rsidRPr="00B57651" w:rsidRDefault="00B57651" w:rsidP="00B57651">
      <w:pPr>
        <w:spacing w:after="0" w:line="240" w:lineRule="auto"/>
        <w:rPr>
          <w:rFonts w:ascii="Courier New" w:hAnsi="Courier New" w:cs="Courier New"/>
          <w:sz w:val="16"/>
          <w:szCs w:val="16"/>
          <w:lang w:val="en-US"/>
        </w:rPr>
      </w:pPr>
      <w:r w:rsidRPr="00B57651">
        <w:rPr>
          <w:rFonts w:ascii="Courier New" w:hAnsi="Courier New" w:cs="Courier New"/>
          <w:sz w:val="16"/>
          <w:szCs w:val="16"/>
          <w:lang w:val="en-US"/>
        </w:rPr>
        <w:t xml:space="preserve">            quantity);     </w:t>
      </w:r>
    </w:p>
    <w:p w:rsidR="00B57651" w:rsidRPr="00B57651" w:rsidRDefault="00B57651" w:rsidP="00B57651">
      <w:pPr>
        <w:spacing w:after="0" w:line="240" w:lineRule="auto"/>
        <w:rPr>
          <w:rFonts w:ascii="Courier New" w:hAnsi="Courier New" w:cs="Courier New"/>
          <w:sz w:val="16"/>
          <w:szCs w:val="16"/>
          <w:lang w:val="en-US"/>
        </w:rPr>
      </w:pPr>
      <w:r w:rsidRPr="00B57651">
        <w:rPr>
          <w:rFonts w:ascii="Courier New" w:hAnsi="Courier New" w:cs="Courier New"/>
          <w:sz w:val="16"/>
          <w:szCs w:val="16"/>
          <w:lang w:val="en-US"/>
        </w:rPr>
        <w:t xml:space="preserve">    }</w:t>
      </w:r>
    </w:p>
    <w:p w:rsidR="00B57651" w:rsidRPr="00B57651" w:rsidRDefault="00B57651" w:rsidP="00B57651">
      <w:pPr>
        <w:spacing w:after="0" w:line="240" w:lineRule="auto"/>
        <w:rPr>
          <w:rFonts w:ascii="Courier New" w:hAnsi="Courier New" w:cs="Courier New"/>
          <w:sz w:val="16"/>
          <w:szCs w:val="16"/>
          <w:lang w:val="en-US"/>
        </w:rPr>
      </w:pPr>
      <w:r w:rsidRPr="00B57651">
        <w:rPr>
          <w:rFonts w:ascii="Courier New" w:hAnsi="Courier New" w:cs="Courier New"/>
          <w:sz w:val="16"/>
          <w:szCs w:val="16"/>
          <w:lang w:val="en-US"/>
        </w:rPr>
        <w:t xml:space="preserve">    </w:t>
      </w:r>
    </w:p>
    <w:p w:rsidR="00B57651" w:rsidRPr="00B57651" w:rsidRDefault="00B57651" w:rsidP="00AF035A">
      <w:pPr>
        <w:pStyle w:val="2"/>
      </w:pPr>
      <w:r w:rsidRPr="00B57651">
        <w:t xml:space="preserve">    /**</w:t>
      </w:r>
    </w:p>
    <w:p w:rsidR="00B57651" w:rsidRPr="00B57651" w:rsidRDefault="00B57651" w:rsidP="00AF035A">
      <w:pPr>
        <w:pStyle w:val="2"/>
      </w:pPr>
      <w:r w:rsidRPr="00B57651">
        <w:t xml:space="preserve">     * Edit invoice item</w:t>
      </w:r>
    </w:p>
    <w:p w:rsidR="00B57651" w:rsidRPr="00B57651" w:rsidRDefault="00B57651" w:rsidP="00AF035A">
      <w:pPr>
        <w:pStyle w:val="2"/>
      </w:pPr>
      <w:r w:rsidRPr="00B57651">
        <w:t xml:space="preserve">     * </w:t>
      </w:r>
    </w:p>
    <w:p w:rsidR="00B57651" w:rsidRPr="00B57651" w:rsidRDefault="00B57651" w:rsidP="00AF035A">
      <w:pPr>
        <w:pStyle w:val="2"/>
      </w:pPr>
      <w:r w:rsidRPr="00B57651">
        <w:t xml:space="preserve">     * @param invoiceLineId</w:t>
      </w:r>
    </w:p>
    <w:p w:rsidR="00B57651" w:rsidRPr="00B57651" w:rsidRDefault="00B57651" w:rsidP="00AF035A">
      <w:pPr>
        <w:pStyle w:val="2"/>
      </w:pPr>
      <w:r w:rsidRPr="00B57651">
        <w:t xml:space="preserve">     * @param quantity </w:t>
      </w:r>
    </w:p>
    <w:p w:rsidR="00B57651" w:rsidRPr="00B57651" w:rsidRDefault="00B57651" w:rsidP="00AF035A">
      <w:pPr>
        <w:pStyle w:val="2"/>
      </w:pPr>
      <w:r w:rsidRPr="00B57651">
        <w:t xml:space="preserve">     */</w:t>
      </w:r>
    </w:p>
    <w:p w:rsidR="00B57651" w:rsidRPr="00B57651" w:rsidRDefault="00B57651" w:rsidP="00AF035A">
      <w:pPr>
        <w:pStyle w:val="1"/>
      </w:pPr>
      <w:r w:rsidRPr="00B57651">
        <w:t xml:space="preserve">    @Transactional(propagation = Propagation.REQUIRED, </w:t>
      </w:r>
    </w:p>
    <w:p w:rsidR="00B57651" w:rsidRPr="00B57651" w:rsidRDefault="00B57651" w:rsidP="00AF035A">
      <w:pPr>
        <w:pStyle w:val="1"/>
      </w:pPr>
      <w:r w:rsidRPr="00B57651">
        <w:t xml:space="preserve">                   isolation = Isolation.REPEATABLE_READ)     </w:t>
      </w:r>
    </w:p>
    <w:p w:rsidR="00B57651" w:rsidRPr="00B57651" w:rsidRDefault="00B57651" w:rsidP="00B57651">
      <w:pPr>
        <w:spacing w:after="0" w:line="240" w:lineRule="auto"/>
        <w:rPr>
          <w:rFonts w:ascii="Courier New" w:hAnsi="Courier New" w:cs="Courier New"/>
          <w:sz w:val="16"/>
          <w:szCs w:val="16"/>
          <w:lang w:val="en-US"/>
        </w:rPr>
      </w:pPr>
      <w:r w:rsidRPr="00B57651">
        <w:rPr>
          <w:rFonts w:ascii="Courier New" w:hAnsi="Courier New" w:cs="Courier New"/>
          <w:sz w:val="16"/>
          <w:szCs w:val="16"/>
          <w:lang w:val="en-US"/>
        </w:rPr>
        <w:t xml:space="preserve">    public void editInvoiceLine(Integer invoiceLineId, </w:t>
      </w:r>
    </w:p>
    <w:p w:rsidR="00B57651" w:rsidRPr="00B57651" w:rsidRDefault="00B57651" w:rsidP="00B57651">
      <w:pPr>
        <w:spacing w:after="0" w:line="240" w:lineRule="auto"/>
        <w:rPr>
          <w:rFonts w:ascii="Courier New" w:hAnsi="Courier New" w:cs="Courier New"/>
          <w:sz w:val="16"/>
          <w:szCs w:val="16"/>
          <w:lang w:val="en-US"/>
        </w:rPr>
      </w:pPr>
      <w:r w:rsidRPr="00B57651">
        <w:rPr>
          <w:rFonts w:ascii="Courier New" w:hAnsi="Courier New" w:cs="Courier New"/>
          <w:sz w:val="16"/>
          <w:szCs w:val="16"/>
          <w:lang w:val="en-US"/>
        </w:rPr>
        <w:t xml:space="preserve">                                Integer quantity) {</w:t>
      </w:r>
    </w:p>
    <w:p w:rsidR="00B57651" w:rsidRPr="00B57651" w:rsidRDefault="00B57651" w:rsidP="00B57651">
      <w:pPr>
        <w:spacing w:after="0" w:line="240" w:lineRule="auto"/>
        <w:rPr>
          <w:rFonts w:ascii="Courier New" w:hAnsi="Courier New" w:cs="Courier New"/>
          <w:sz w:val="16"/>
          <w:szCs w:val="16"/>
          <w:lang w:val="en-US"/>
        </w:rPr>
      </w:pPr>
      <w:r w:rsidRPr="00B57651">
        <w:rPr>
          <w:rFonts w:ascii="Courier New" w:hAnsi="Courier New" w:cs="Courier New"/>
          <w:sz w:val="16"/>
          <w:szCs w:val="16"/>
          <w:lang w:val="en-US"/>
        </w:rPr>
        <w:t xml:space="preserve">        spEditInvoiceLine(this.dsl.configuration(), </w:t>
      </w:r>
    </w:p>
    <w:p w:rsidR="00B57651" w:rsidRPr="00B57651" w:rsidRDefault="00B57651" w:rsidP="00B57651">
      <w:pPr>
        <w:spacing w:after="0" w:line="240" w:lineRule="auto"/>
        <w:rPr>
          <w:rFonts w:ascii="Courier New" w:hAnsi="Courier New" w:cs="Courier New"/>
          <w:sz w:val="16"/>
          <w:szCs w:val="16"/>
          <w:lang w:val="en-US"/>
        </w:rPr>
      </w:pPr>
      <w:r w:rsidRPr="00B57651">
        <w:rPr>
          <w:rFonts w:ascii="Courier New" w:hAnsi="Courier New" w:cs="Courier New"/>
          <w:sz w:val="16"/>
          <w:szCs w:val="16"/>
          <w:lang w:val="en-US"/>
        </w:rPr>
        <w:t xml:space="preserve">            invoiceLineId,</w:t>
      </w:r>
    </w:p>
    <w:p w:rsidR="00B57651" w:rsidRPr="00B57651" w:rsidRDefault="00B57651" w:rsidP="00B57651">
      <w:pPr>
        <w:spacing w:after="0" w:line="240" w:lineRule="auto"/>
        <w:rPr>
          <w:rFonts w:ascii="Courier New" w:hAnsi="Courier New" w:cs="Courier New"/>
          <w:sz w:val="16"/>
          <w:szCs w:val="16"/>
          <w:lang w:val="en-US"/>
        </w:rPr>
      </w:pPr>
      <w:r w:rsidRPr="00B57651">
        <w:rPr>
          <w:rFonts w:ascii="Courier New" w:hAnsi="Courier New" w:cs="Courier New"/>
          <w:sz w:val="16"/>
          <w:szCs w:val="16"/>
          <w:lang w:val="en-US"/>
        </w:rPr>
        <w:t xml:space="preserve">            quantity);     </w:t>
      </w:r>
    </w:p>
    <w:p w:rsidR="00B57651" w:rsidRPr="00B57651" w:rsidRDefault="00B57651" w:rsidP="00B57651">
      <w:pPr>
        <w:spacing w:after="0" w:line="240" w:lineRule="auto"/>
        <w:rPr>
          <w:rFonts w:ascii="Courier New" w:hAnsi="Courier New" w:cs="Courier New"/>
          <w:sz w:val="16"/>
          <w:szCs w:val="16"/>
          <w:lang w:val="en-US"/>
        </w:rPr>
      </w:pPr>
      <w:r w:rsidRPr="00B57651">
        <w:rPr>
          <w:rFonts w:ascii="Courier New" w:hAnsi="Courier New" w:cs="Courier New"/>
          <w:sz w:val="16"/>
          <w:szCs w:val="16"/>
          <w:lang w:val="en-US"/>
        </w:rPr>
        <w:t xml:space="preserve">    }  </w:t>
      </w:r>
    </w:p>
    <w:p w:rsidR="00B57651" w:rsidRPr="00B57651" w:rsidRDefault="00B57651" w:rsidP="00B57651">
      <w:pPr>
        <w:spacing w:after="0" w:line="240" w:lineRule="auto"/>
        <w:rPr>
          <w:rFonts w:ascii="Courier New" w:hAnsi="Courier New" w:cs="Courier New"/>
          <w:sz w:val="16"/>
          <w:szCs w:val="16"/>
          <w:lang w:val="en-US"/>
        </w:rPr>
      </w:pPr>
      <w:r w:rsidRPr="00B57651">
        <w:rPr>
          <w:rFonts w:ascii="Courier New" w:hAnsi="Courier New" w:cs="Courier New"/>
          <w:sz w:val="16"/>
          <w:szCs w:val="16"/>
          <w:lang w:val="en-US"/>
        </w:rPr>
        <w:t xml:space="preserve">    </w:t>
      </w:r>
    </w:p>
    <w:p w:rsidR="00B57651" w:rsidRPr="00B57651" w:rsidRDefault="00B57651" w:rsidP="00AF035A">
      <w:pPr>
        <w:pStyle w:val="2"/>
      </w:pPr>
      <w:r w:rsidRPr="00B57651">
        <w:t xml:space="preserve">    /**</w:t>
      </w:r>
    </w:p>
    <w:p w:rsidR="00B57651" w:rsidRPr="00B57651" w:rsidRDefault="00B57651" w:rsidP="00AF035A">
      <w:pPr>
        <w:pStyle w:val="2"/>
      </w:pPr>
      <w:r w:rsidRPr="00B57651">
        <w:t xml:space="preserve">     * Delete invoice item</w:t>
      </w:r>
    </w:p>
    <w:p w:rsidR="00B57651" w:rsidRPr="00B57651" w:rsidRDefault="00B57651" w:rsidP="00AF035A">
      <w:pPr>
        <w:pStyle w:val="2"/>
      </w:pPr>
      <w:r w:rsidRPr="00B57651">
        <w:t xml:space="preserve">     * </w:t>
      </w:r>
    </w:p>
    <w:p w:rsidR="00B57651" w:rsidRPr="00B57651" w:rsidRDefault="00B57651" w:rsidP="00AF035A">
      <w:pPr>
        <w:pStyle w:val="2"/>
      </w:pPr>
      <w:r w:rsidRPr="00B57651">
        <w:t xml:space="preserve">     * @param invoiceLineId </w:t>
      </w:r>
    </w:p>
    <w:p w:rsidR="00B57651" w:rsidRPr="00B57651" w:rsidRDefault="00B57651" w:rsidP="00AF035A">
      <w:pPr>
        <w:pStyle w:val="2"/>
      </w:pPr>
      <w:r w:rsidRPr="00B57651">
        <w:t xml:space="preserve">     */</w:t>
      </w:r>
    </w:p>
    <w:p w:rsidR="00B57651" w:rsidRPr="00B57651" w:rsidRDefault="00B57651" w:rsidP="00AF035A">
      <w:pPr>
        <w:pStyle w:val="1"/>
      </w:pPr>
      <w:r w:rsidRPr="00B57651">
        <w:t xml:space="preserve">    @Transactional(propagation = Propagation.REQUIRED, </w:t>
      </w:r>
    </w:p>
    <w:p w:rsidR="00B57651" w:rsidRPr="00B57651" w:rsidRDefault="00B57651" w:rsidP="00AF035A">
      <w:pPr>
        <w:pStyle w:val="1"/>
      </w:pPr>
      <w:r w:rsidRPr="00B57651">
        <w:t xml:space="preserve">                   isolation = Isolation.REPEATABLE_READ)     </w:t>
      </w:r>
    </w:p>
    <w:p w:rsidR="00B57651" w:rsidRPr="00B57651" w:rsidRDefault="00B57651" w:rsidP="00B57651">
      <w:pPr>
        <w:spacing w:after="0" w:line="240" w:lineRule="auto"/>
        <w:rPr>
          <w:rFonts w:ascii="Courier New" w:hAnsi="Courier New" w:cs="Courier New"/>
          <w:sz w:val="16"/>
          <w:szCs w:val="16"/>
          <w:lang w:val="en-US"/>
        </w:rPr>
      </w:pPr>
      <w:r w:rsidRPr="00B57651">
        <w:rPr>
          <w:rFonts w:ascii="Courier New" w:hAnsi="Courier New" w:cs="Courier New"/>
          <w:sz w:val="16"/>
          <w:szCs w:val="16"/>
          <w:lang w:val="en-US"/>
        </w:rPr>
        <w:t xml:space="preserve">    public void deleteInvoiceLine(Integer invoiceLineId) {</w:t>
      </w:r>
    </w:p>
    <w:p w:rsidR="00B57651" w:rsidRPr="00B57651" w:rsidRDefault="00B57651" w:rsidP="00B57651">
      <w:pPr>
        <w:spacing w:after="0" w:line="240" w:lineRule="auto"/>
        <w:rPr>
          <w:rFonts w:ascii="Courier New" w:hAnsi="Courier New" w:cs="Courier New"/>
          <w:sz w:val="16"/>
          <w:szCs w:val="16"/>
          <w:lang w:val="en-US"/>
        </w:rPr>
      </w:pPr>
      <w:r w:rsidRPr="00B57651">
        <w:rPr>
          <w:rFonts w:ascii="Courier New" w:hAnsi="Courier New" w:cs="Courier New"/>
          <w:sz w:val="16"/>
          <w:szCs w:val="16"/>
          <w:lang w:val="en-US"/>
        </w:rPr>
        <w:t xml:space="preserve">        spDeleteInvoiceLine(this.dsl.configuration(), </w:t>
      </w:r>
    </w:p>
    <w:p w:rsidR="00B57651" w:rsidRPr="00B57651" w:rsidRDefault="00B57651" w:rsidP="00B57651">
      <w:pPr>
        <w:spacing w:after="0" w:line="240" w:lineRule="auto"/>
        <w:rPr>
          <w:rFonts w:ascii="Courier New" w:hAnsi="Courier New" w:cs="Courier New"/>
          <w:sz w:val="16"/>
          <w:szCs w:val="16"/>
          <w:lang w:val="en-US"/>
        </w:rPr>
      </w:pPr>
      <w:r w:rsidRPr="00B57651">
        <w:rPr>
          <w:rFonts w:ascii="Courier New" w:hAnsi="Courier New" w:cs="Courier New"/>
          <w:sz w:val="16"/>
          <w:szCs w:val="16"/>
          <w:lang w:val="en-US"/>
        </w:rPr>
        <w:t xml:space="preserve">            invoiceLineId);      </w:t>
      </w:r>
    </w:p>
    <w:p w:rsidR="00B57651" w:rsidRPr="00B57651" w:rsidRDefault="00B57651" w:rsidP="00B57651">
      <w:pPr>
        <w:spacing w:after="0" w:line="240" w:lineRule="auto"/>
        <w:rPr>
          <w:rFonts w:ascii="Courier New" w:hAnsi="Courier New" w:cs="Courier New"/>
          <w:sz w:val="16"/>
          <w:szCs w:val="16"/>
          <w:lang w:val="en-US"/>
        </w:rPr>
      </w:pPr>
      <w:r w:rsidRPr="00B57651">
        <w:rPr>
          <w:rFonts w:ascii="Courier New" w:hAnsi="Courier New" w:cs="Courier New"/>
          <w:sz w:val="16"/>
          <w:szCs w:val="16"/>
          <w:lang w:val="en-US"/>
        </w:rPr>
        <w:t xml:space="preserve">    }       </w:t>
      </w:r>
    </w:p>
    <w:p w:rsidR="00B57651" w:rsidRPr="00B57651" w:rsidRDefault="00B57651" w:rsidP="00B57651">
      <w:pPr>
        <w:spacing w:after="0" w:line="240" w:lineRule="auto"/>
        <w:rPr>
          <w:rFonts w:ascii="Courier New" w:hAnsi="Courier New" w:cs="Courier New"/>
          <w:sz w:val="16"/>
          <w:szCs w:val="16"/>
          <w:lang w:val="en-US"/>
        </w:rPr>
      </w:pPr>
      <w:r w:rsidRPr="00B57651">
        <w:rPr>
          <w:rFonts w:ascii="Courier New" w:hAnsi="Courier New" w:cs="Courier New"/>
          <w:sz w:val="16"/>
          <w:szCs w:val="16"/>
          <w:lang w:val="en-US"/>
        </w:rPr>
        <w:t>}</w:t>
      </w:r>
    </w:p>
    <w:p w:rsidR="00FE1D00" w:rsidRPr="003F3DC3" w:rsidRDefault="00FE1D00" w:rsidP="00FE1D00">
      <w:pPr>
        <w:jc w:val="both"/>
        <w:rPr>
          <w:rFonts w:ascii="Arial" w:hAnsi="Arial" w:cs="Arial"/>
          <w:sz w:val="24"/>
          <w:szCs w:val="24"/>
          <w:lang w:val="en-US"/>
        </w:rPr>
      </w:pPr>
    </w:p>
    <w:p w:rsidR="00FE1D00" w:rsidRPr="003F3DC3" w:rsidRDefault="007020A2" w:rsidP="00FB6351">
      <w:pPr>
        <w:pStyle w:val="Heading4"/>
        <w:rPr>
          <w:rFonts w:ascii="Arial" w:hAnsi="Arial" w:cs="Arial"/>
          <w:sz w:val="24"/>
          <w:szCs w:val="24"/>
          <w:lang w:val="en-US"/>
        </w:rPr>
      </w:pPr>
      <w:r>
        <w:rPr>
          <w:rFonts w:ascii="Arial" w:hAnsi="Arial" w:cs="Arial"/>
          <w:sz w:val="24"/>
          <w:szCs w:val="24"/>
          <w:lang w:val="en-US"/>
        </w:rPr>
        <w:t>Invoice Controller</w:t>
      </w:r>
    </w:p>
    <w:p w:rsidR="00FE1D00" w:rsidRPr="003F3DC3" w:rsidRDefault="00E0416E" w:rsidP="00FE1D00">
      <w:pPr>
        <w:jc w:val="both"/>
        <w:rPr>
          <w:rFonts w:ascii="Arial" w:hAnsi="Arial" w:cs="Arial"/>
          <w:sz w:val="24"/>
          <w:szCs w:val="24"/>
          <w:lang w:val="en-US"/>
        </w:rPr>
      </w:pPr>
      <w:r w:rsidRPr="003F3DC3">
        <w:rPr>
          <w:rFonts w:ascii="Arial" w:hAnsi="Arial" w:cs="Arial"/>
          <w:sz w:val="24"/>
          <w:szCs w:val="24"/>
          <w:lang w:val="en-US"/>
        </w:rPr>
        <w:t xml:space="preserve">Now </w:t>
      </w:r>
      <w:r w:rsidR="00C41D0D">
        <w:rPr>
          <w:rFonts w:ascii="Arial" w:hAnsi="Arial" w:cs="Arial"/>
          <w:sz w:val="24"/>
          <w:szCs w:val="24"/>
          <w:lang w:val="en-US"/>
        </w:rPr>
        <w:t>we</w:t>
      </w:r>
      <w:r w:rsidR="008C51EC">
        <w:rPr>
          <w:rFonts w:ascii="Arial" w:hAnsi="Arial" w:cs="Arial"/>
          <w:sz w:val="24"/>
          <w:szCs w:val="24"/>
          <w:lang w:val="en-US"/>
        </w:rPr>
        <w:t xml:space="preserve"> move on</w:t>
      </w:r>
      <w:r w:rsidRPr="003F3DC3">
        <w:rPr>
          <w:rFonts w:ascii="Arial" w:hAnsi="Arial" w:cs="Arial"/>
          <w:sz w:val="24"/>
          <w:szCs w:val="24"/>
          <w:lang w:val="en-US"/>
        </w:rPr>
        <w:t xml:space="preserve"> to writing the controller. The input point of our controller</w:t>
      </w:r>
      <w:r w:rsidR="008C51EC">
        <w:rPr>
          <w:rFonts w:ascii="Arial" w:hAnsi="Arial" w:cs="Arial"/>
          <w:sz w:val="24"/>
          <w:szCs w:val="24"/>
          <w:lang w:val="en-US"/>
        </w:rPr>
        <w:t xml:space="preserve"> </w:t>
      </w:r>
      <w:r w:rsidR="008C51EC" w:rsidRPr="003F3DC3">
        <w:rPr>
          <w:rFonts w:ascii="Arial" w:hAnsi="Arial" w:cs="Arial"/>
          <w:sz w:val="24"/>
          <w:szCs w:val="24"/>
          <w:lang w:val="en-US"/>
        </w:rPr>
        <w:t>will be the</w:t>
      </w:r>
      <w:r w:rsidR="008C51EC">
        <w:rPr>
          <w:rFonts w:ascii="Arial" w:hAnsi="Arial" w:cs="Arial"/>
          <w:sz w:val="24"/>
          <w:szCs w:val="24"/>
          <w:lang w:val="en-US"/>
        </w:rPr>
        <w:t xml:space="preserve"> </w:t>
      </w:r>
      <w:r w:rsidR="008C51EC" w:rsidRPr="003F3DC3">
        <w:rPr>
          <w:rFonts w:ascii="Arial" w:hAnsi="Arial" w:cs="Arial"/>
          <w:sz w:val="24"/>
          <w:szCs w:val="24"/>
          <w:lang w:val="en-US"/>
        </w:rPr>
        <w:t>index method</w:t>
      </w:r>
      <w:r w:rsidRPr="003F3DC3">
        <w:rPr>
          <w:rFonts w:ascii="Arial" w:hAnsi="Arial" w:cs="Arial"/>
          <w:sz w:val="24"/>
          <w:szCs w:val="24"/>
          <w:lang w:val="en-US"/>
        </w:rPr>
        <w:t xml:space="preserve">, </w:t>
      </w:r>
      <w:r w:rsidR="008C51EC">
        <w:rPr>
          <w:rFonts w:ascii="Arial" w:hAnsi="Arial" w:cs="Arial"/>
          <w:sz w:val="24"/>
          <w:szCs w:val="24"/>
          <w:lang w:val="en-US"/>
        </w:rPr>
        <w:t>that</w:t>
      </w:r>
      <w:r w:rsidR="008C51EC" w:rsidRPr="003F3DC3">
        <w:rPr>
          <w:rFonts w:ascii="Arial" w:hAnsi="Arial" w:cs="Arial"/>
          <w:sz w:val="24"/>
          <w:szCs w:val="24"/>
          <w:lang w:val="en-US"/>
        </w:rPr>
        <w:t xml:space="preserve"> </w:t>
      </w:r>
      <w:r w:rsidRPr="003F3DC3">
        <w:rPr>
          <w:rFonts w:ascii="Arial" w:hAnsi="Arial" w:cs="Arial"/>
          <w:sz w:val="24"/>
          <w:szCs w:val="24"/>
          <w:lang w:val="en-US"/>
        </w:rPr>
        <w:t>is responsible for displaying the JSP page (view). This page contains the layout for displaying the grid</w:t>
      </w:r>
      <w:r w:rsidR="00CF14AF">
        <w:rPr>
          <w:rFonts w:ascii="Arial" w:hAnsi="Arial" w:cs="Arial"/>
          <w:sz w:val="24"/>
          <w:szCs w:val="24"/>
          <w:lang w:val="en-US"/>
        </w:rPr>
        <w:t xml:space="preserve"> and</w:t>
      </w:r>
      <w:r w:rsidRPr="003F3DC3">
        <w:rPr>
          <w:rFonts w:ascii="Arial" w:hAnsi="Arial" w:cs="Arial"/>
          <w:sz w:val="24"/>
          <w:szCs w:val="24"/>
          <w:lang w:val="en-US"/>
        </w:rPr>
        <w:t xml:space="preserve"> the tool and navigation bar</w:t>
      </w:r>
      <w:r w:rsidR="00CF14AF">
        <w:rPr>
          <w:rFonts w:ascii="Arial" w:hAnsi="Arial" w:cs="Arial"/>
          <w:sz w:val="24"/>
          <w:szCs w:val="24"/>
          <w:lang w:val="en-US"/>
        </w:rPr>
        <w:t>s</w:t>
      </w:r>
      <w:r w:rsidRPr="003F3DC3">
        <w:rPr>
          <w:rFonts w:ascii="Arial" w:hAnsi="Arial" w:cs="Arial"/>
          <w:sz w:val="24"/>
          <w:szCs w:val="24"/>
          <w:lang w:val="en-US"/>
        </w:rPr>
        <w:t>.</w:t>
      </w:r>
    </w:p>
    <w:p w:rsidR="0007590F" w:rsidRDefault="00E0416E" w:rsidP="003F3CAB">
      <w:pPr>
        <w:jc w:val="both"/>
        <w:rPr>
          <w:rFonts w:ascii="Arial" w:hAnsi="Arial" w:cs="Arial"/>
          <w:sz w:val="24"/>
          <w:szCs w:val="24"/>
          <w:lang w:val="en-US"/>
        </w:rPr>
      </w:pPr>
      <w:r w:rsidRPr="003F3DC3">
        <w:rPr>
          <w:rFonts w:ascii="Arial" w:hAnsi="Arial" w:cs="Arial"/>
          <w:sz w:val="24"/>
          <w:szCs w:val="24"/>
          <w:lang w:val="en-US"/>
        </w:rPr>
        <w:t xml:space="preserve">Data for displaying invoice headers </w:t>
      </w:r>
      <w:r w:rsidR="00C83AAC">
        <w:rPr>
          <w:rFonts w:ascii="Arial" w:hAnsi="Arial" w:cs="Arial"/>
          <w:sz w:val="24"/>
          <w:szCs w:val="24"/>
          <w:lang w:val="en-US"/>
        </w:rPr>
        <w:t xml:space="preserve">are </w:t>
      </w:r>
      <w:r w:rsidRPr="003F3DC3">
        <w:rPr>
          <w:rFonts w:ascii="Arial" w:hAnsi="Arial" w:cs="Arial"/>
          <w:sz w:val="24"/>
          <w:szCs w:val="24"/>
          <w:lang w:val="en-US"/>
        </w:rPr>
        <w:t>loaded asynchronously by the jqGrid component (the path is /invoice/getdata). The getData method is connected with this path</w:t>
      </w:r>
      <w:r w:rsidR="0007590F">
        <w:rPr>
          <w:rFonts w:ascii="Arial" w:hAnsi="Arial" w:cs="Arial"/>
          <w:sz w:val="24"/>
          <w:szCs w:val="24"/>
          <w:lang w:val="en-US"/>
        </w:rPr>
        <w:t xml:space="preserve">, </w:t>
      </w:r>
      <w:r w:rsidRPr="003F3DC3">
        <w:rPr>
          <w:rFonts w:ascii="Arial" w:hAnsi="Arial" w:cs="Arial"/>
          <w:sz w:val="24"/>
          <w:szCs w:val="24"/>
          <w:lang w:val="en-US"/>
        </w:rPr>
        <w:t xml:space="preserve">similarly to </w:t>
      </w:r>
      <w:r w:rsidR="008C51EC">
        <w:rPr>
          <w:rFonts w:ascii="Arial" w:hAnsi="Arial" w:cs="Arial"/>
          <w:sz w:val="24"/>
          <w:szCs w:val="24"/>
          <w:lang w:val="en-US"/>
        </w:rPr>
        <w:t>the primary module</w:t>
      </w:r>
      <w:r w:rsidR="008C51EC" w:rsidRPr="003F3DC3">
        <w:rPr>
          <w:rFonts w:ascii="Arial" w:hAnsi="Arial" w:cs="Arial"/>
          <w:sz w:val="24"/>
          <w:szCs w:val="24"/>
          <w:lang w:val="en-US"/>
        </w:rPr>
        <w:t>s</w:t>
      </w:r>
      <w:r w:rsidRPr="003F3DC3">
        <w:rPr>
          <w:rFonts w:ascii="Arial" w:hAnsi="Arial" w:cs="Arial"/>
          <w:sz w:val="24"/>
          <w:szCs w:val="24"/>
          <w:lang w:val="en-US"/>
        </w:rPr>
        <w:t xml:space="preserve">. </w:t>
      </w:r>
    </w:p>
    <w:p w:rsidR="002A60AB" w:rsidRDefault="00E0416E" w:rsidP="003F3CAB">
      <w:pPr>
        <w:jc w:val="both"/>
        <w:rPr>
          <w:rFonts w:ascii="Arial" w:hAnsi="Arial" w:cs="Arial"/>
          <w:sz w:val="24"/>
          <w:szCs w:val="24"/>
          <w:lang w:val="en-US"/>
        </w:rPr>
      </w:pPr>
      <w:r w:rsidRPr="003F3DC3">
        <w:rPr>
          <w:rFonts w:ascii="Arial" w:hAnsi="Arial" w:cs="Arial"/>
          <w:sz w:val="24"/>
          <w:szCs w:val="24"/>
          <w:lang w:val="en-US"/>
        </w:rPr>
        <w:t xml:space="preserve">Invoice items are returned by the getDetailData method (the path is /invoice/getdetaildata). The </w:t>
      </w:r>
      <w:r w:rsidR="008C51EC">
        <w:rPr>
          <w:rFonts w:ascii="Arial" w:hAnsi="Arial" w:cs="Arial"/>
          <w:sz w:val="24"/>
          <w:szCs w:val="24"/>
          <w:lang w:val="en-US"/>
        </w:rPr>
        <w:t>primary key</w:t>
      </w:r>
      <w:r w:rsidR="008C51EC" w:rsidRPr="003F3DC3">
        <w:rPr>
          <w:rFonts w:ascii="Arial" w:hAnsi="Arial" w:cs="Arial"/>
          <w:sz w:val="24"/>
          <w:szCs w:val="24"/>
          <w:lang w:val="en-US"/>
        </w:rPr>
        <w:t xml:space="preserve"> </w:t>
      </w:r>
      <w:r w:rsidRPr="003F3DC3">
        <w:rPr>
          <w:rFonts w:ascii="Arial" w:hAnsi="Arial" w:cs="Arial"/>
          <w:sz w:val="24"/>
          <w:szCs w:val="24"/>
          <w:lang w:val="en-US"/>
        </w:rPr>
        <w:t xml:space="preserve">of the invoice </w:t>
      </w:r>
      <w:r w:rsidR="008C51EC">
        <w:rPr>
          <w:rFonts w:ascii="Arial" w:hAnsi="Arial" w:cs="Arial"/>
          <w:sz w:val="24"/>
          <w:szCs w:val="24"/>
          <w:lang w:val="en-US"/>
        </w:rPr>
        <w:t>whose</w:t>
      </w:r>
      <w:r w:rsidR="008C51EC" w:rsidRPr="003F3DC3">
        <w:rPr>
          <w:rFonts w:ascii="Arial" w:hAnsi="Arial" w:cs="Arial"/>
          <w:sz w:val="24"/>
          <w:szCs w:val="24"/>
          <w:lang w:val="en-US"/>
        </w:rPr>
        <w:t xml:space="preserve"> </w:t>
      </w:r>
      <w:r w:rsidRPr="003F3DC3">
        <w:rPr>
          <w:rFonts w:ascii="Arial" w:hAnsi="Arial" w:cs="Arial"/>
          <w:sz w:val="24"/>
          <w:szCs w:val="24"/>
          <w:lang w:val="en-US"/>
        </w:rPr>
        <w:t xml:space="preserve">detail grid </w:t>
      </w:r>
      <w:r w:rsidR="008C51EC">
        <w:rPr>
          <w:rFonts w:ascii="Arial" w:hAnsi="Arial" w:cs="Arial"/>
          <w:sz w:val="24"/>
          <w:szCs w:val="24"/>
          <w:lang w:val="en-US"/>
        </w:rPr>
        <w:t>is currently open</w:t>
      </w:r>
      <w:r w:rsidRPr="003F3DC3">
        <w:rPr>
          <w:rFonts w:ascii="Arial" w:hAnsi="Arial" w:cs="Arial"/>
          <w:sz w:val="24"/>
          <w:szCs w:val="24"/>
          <w:lang w:val="en-US"/>
        </w:rPr>
        <w:t xml:space="preserve"> is </w:t>
      </w:r>
      <w:r w:rsidR="008C51EC">
        <w:rPr>
          <w:rFonts w:ascii="Arial" w:hAnsi="Arial" w:cs="Arial"/>
          <w:sz w:val="24"/>
          <w:szCs w:val="24"/>
          <w:lang w:val="en-US"/>
        </w:rPr>
        <w:t>passed</w:t>
      </w:r>
      <w:r w:rsidR="008C51EC" w:rsidRPr="003F3DC3">
        <w:rPr>
          <w:rFonts w:ascii="Arial" w:hAnsi="Arial" w:cs="Arial"/>
          <w:sz w:val="24"/>
          <w:szCs w:val="24"/>
          <w:lang w:val="en-US"/>
        </w:rPr>
        <w:t xml:space="preserve"> </w:t>
      </w:r>
      <w:r w:rsidRPr="003F3DC3">
        <w:rPr>
          <w:rFonts w:ascii="Arial" w:hAnsi="Arial" w:cs="Arial"/>
          <w:sz w:val="24"/>
          <w:szCs w:val="24"/>
          <w:lang w:val="en-US"/>
        </w:rPr>
        <w:t xml:space="preserve">to this method. </w:t>
      </w:r>
    </w:p>
    <w:p w:rsidR="00FE1D00" w:rsidRPr="003F3CAB" w:rsidRDefault="00E0416E" w:rsidP="003F3CAB">
      <w:pPr>
        <w:jc w:val="both"/>
        <w:rPr>
          <w:rFonts w:ascii="Arial" w:hAnsi="Arial" w:cs="Arial"/>
          <w:sz w:val="24"/>
          <w:szCs w:val="24"/>
          <w:lang w:val="en-US"/>
        </w:rPr>
      </w:pPr>
      <w:r w:rsidRPr="003F3DC3">
        <w:rPr>
          <w:rFonts w:ascii="Arial" w:hAnsi="Arial" w:cs="Arial"/>
          <w:sz w:val="24"/>
          <w:szCs w:val="24"/>
          <w:lang w:val="en-US"/>
        </w:rPr>
        <w:t xml:space="preserve">The </w:t>
      </w:r>
      <w:r w:rsidR="00E80110">
        <w:rPr>
          <w:rFonts w:ascii="Arial" w:hAnsi="Arial" w:cs="Arial"/>
          <w:sz w:val="24"/>
          <w:szCs w:val="24"/>
          <w:lang w:val="en-US"/>
        </w:rPr>
        <w:t xml:space="preserve">methods implemented are </w:t>
      </w:r>
      <w:proofErr w:type="spellStart"/>
      <w:r w:rsidRPr="003F3DC3">
        <w:rPr>
          <w:rFonts w:ascii="Arial" w:hAnsi="Arial" w:cs="Arial"/>
          <w:sz w:val="24"/>
          <w:szCs w:val="24"/>
          <w:lang w:val="en-US"/>
        </w:rPr>
        <w:t>addInvoice</w:t>
      </w:r>
      <w:proofErr w:type="spellEnd"/>
      <w:r w:rsidRPr="003F3DC3">
        <w:rPr>
          <w:rFonts w:ascii="Arial" w:hAnsi="Arial" w:cs="Arial"/>
          <w:sz w:val="24"/>
          <w:szCs w:val="24"/>
          <w:lang w:val="en-US"/>
        </w:rPr>
        <w:t xml:space="preserve">, </w:t>
      </w:r>
      <w:proofErr w:type="spellStart"/>
      <w:r w:rsidRPr="003F3DC3">
        <w:rPr>
          <w:rFonts w:ascii="Arial" w:hAnsi="Arial" w:cs="Arial"/>
          <w:sz w:val="24"/>
          <w:szCs w:val="24"/>
          <w:lang w:val="en-US"/>
        </w:rPr>
        <w:t>editInvoice</w:t>
      </w:r>
      <w:proofErr w:type="spellEnd"/>
      <w:r w:rsidRPr="003F3DC3">
        <w:rPr>
          <w:rFonts w:ascii="Arial" w:hAnsi="Arial" w:cs="Arial"/>
          <w:sz w:val="24"/>
          <w:szCs w:val="24"/>
          <w:lang w:val="en-US"/>
        </w:rPr>
        <w:t xml:space="preserve">, </w:t>
      </w:r>
      <w:proofErr w:type="spellStart"/>
      <w:r w:rsidRPr="003F3DC3">
        <w:rPr>
          <w:rFonts w:ascii="Arial" w:hAnsi="Arial" w:cs="Arial"/>
          <w:sz w:val="24"/>
          <w:szCs w:val="24"/>
          <w:lang w:val="en-US"/>
        </w:rPr>
        <w:t>deleteInvoice</w:t>
      </w:r>
      <w:proofErr w:type="spellEnd"/>
      <w:r w:rsidRPr="003F3DC3">
        <w:rPr>
          <w:rFonts w:ascii="Arial" w:hAnsi="Arial" w:cs="Arial"/>
          <w:sz w:val="24"/>
          <w:szCs w:val="24"/>
          <w:lang w:val="en-US"/>
        </w:rPr>
        <w:t xml:space="preserve">, </w:t>
      </w:r>
      <w:proofErr w:type="spellStart"/>
      <w:r w:rsidRPr="003F3DC3">
        <w:rPr>
          <w:rFonts w:ascii="Arial" w:hAnsi="Arial" w:cs="Arial"/>
          <w:sz w:val="24"/>
          <w:szCs w:val="24"/>
          <w:lang w:val="en-US"/>
        </w:rPr>
        <w:t>payInvoice</w:t>
      </w:r>
      <w:proofErr w:type="spellEnd"/>
      <w:r w:rsidRPr="003F3DC3">
        <w:rPr>
          <w:rFonts w:ascii="Arial" w:hAnsi="Arial" w:cs="Arial"/>
          <w:sz w:val="24"/>
          <w:szCs w:val="24"/>
          <w:lang w:val="en-US"/>
        </w:rPr>
        <w:t xml:space="preserve"> </w:t>
      </w:r>
      <w:r w:rsidR="00E80110">
        <w:rPr>
          <w:rFonts w:ascii="Arial" w:hAnsi="Arial" w:cs="Arial"/>
          <w:sz w:val="24"/>
          <w:szCs w:val="24"/>
          <w:lang w:val="en-US"/>
        </w:rPr>
        <w:t xml:space="preserve">for invoice headers and </w:t>
      </w:r>
      <w:proofErr w:type="spellStart"/>
      <w:r w:rsidRPr="003F3DC3">
        <w:rPr>
          <w:rFonts w:ascii="Arial" w:hAnsi="Arial" w:cs="Arial"/>
          <w:sz w:val="24"/>
          <w:szCs w:val="24"/>
          <w:lang w:val="en-US"/>
        </w:rPr>
        <w:t>addInvoiceLine</w:t>
      </w:r>
      <w:proofErr w:type="spellEnd"/>
      <w:r w:rsidRPr="003F3DC3">
        <w:rPr>
          <w:rFonts w:ascii="Arial" w:hAnsi="Arial" w:cs="Arial"/>
          <w:sz w:val="24"/>
          <w:szCs w:val="24"/>
          <w:lang w:val="en-US"/>
        </w:rPr>
        <w:t xml:space="preserve">, </w:t>
      </w:r>
      <w:proofErr w:type="spellStart"/>
      <w:r w:rsidRPr="003F3DC3">
        <w:rPr>
          <w:rFonts w:ascii="Arial" w:hAnsi="Arial" w:cs="Arial"/>
          <w:sz w:val="24"/>
          <w:szCs w:val="24"/>
          <w:lang w:val="en-US"/>
        </w:rPr>
        <w:t>editInvoiceLine</w:t>
      </w:r>
      <w:proofErr w:type="spellEnd"/>
      <w:r w:rsidRPr="003F3DC3">
        <w:rPr>
          <w:rFonts w:ascii="Arial" w:hAnsi="Arial" w:cs="Arial"/>
          <w:sz w:val="24"/>
          <w:szCs w:val="24"/>
          <w:lang w:val="en-US"/>
        </w:rPr>
        <w:t xml:space="preserve">, </w:t>
      </w:r>
      <w:proofErr w:type="spellStart"/>
      <w:r w:rsidRPr="003F3DC3">
        <w:rPr>
          <w:rFonts w:ascii="Arial" w:hAnsi="Arial" w:cs="Arial"/>
          <w:sz w:val="24"/>
          <w:szCs w:val="24"/>
          <w:lang w:val="en-US"/>
        </w:rPr>
        <w:t>deleteInvoiceLine</w:t>
      </w:r>
      <w:proofErr w:type="spellEnd"/>
      <w:r w:rsidRPr="003F3DC3">
        <w:rPr>
          <w:rFonts w:ascii="Arial" w:hAnsi="Arial" w:cs="Arial"/>
          <w:sz w:val="24"/>
          <w:szCs w:val="24"/>
          <w:lang w:val="en-US"/>
        </w:rPr>
        <w:t xml:space="preserve"> </w:t>
      </w:r>
      <w:r w:rsidR="00E80110">
        <w:rPr>
          <w:rFonts w:ascii="Arial" w:hAnsi="Arial" w:cs="Arial"/>
          <w:sz w:val="24"/>
          <w:szCs w:val="24"/>
          <w:lang w:val="en-US"/>
        </w:rPr>
        <w:t xml:space="preserve">for </w:t>
      </w:r>
      <w:r w:rsidRPr="003F3DC3">
        <w:rPr>
          <w:rFonts w:ascii="Arial" w:hAnsi="Arial" w:cs="Arial"/>
          <w:sz w:val="24"/>
          <w:szCs w:val="24"/>
          <w:lang w:val="en-US"/>
        </w:rPr>
        <w:t xml:space="preserve">invoice items. </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lastRenderedPageBreak/>
        <w:t>package ru.ibase.fbjavaex.controllers;</w:t>
      </w:r>
    </w:p>
    <w:p w:rsidR="003F3CAB" w:rsidRPr="003F3CAB" w:rsidRDefault="003F3CAB" w:rsidP="003F3CAB">
      <w:pPr>
        <w:spacing w:after="0"/>
        <w:rPr>
          <w:rFonts w:ascii="Courier New" w:hAnsi="Courier New" w:cs="Courier New"/>
          <w:sz w:val="16"/>
          <w:szCs w:val="16"/>
          <w:lang w:val="en-US"/>
        </w:rPr>
      </w:pP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import java.sql.Timestamp;</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import java.util.HashMap;</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import java.util.Map;</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import java.util.Date;</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import java.text.ParseException;</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import java.text.SimpleDateFormat;</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import java.beans.PropertyEditorSupport;</w:t>
      </w:r>
    </w:p>
    <w:p w:rsidR="003F3CAB" w:rsidRPr="003F3CAB" w:rsidRDefault="003F3CAB" w:rsidP="003F3CAB">
      <w:pPr>
        <w:spacing w:after="0"/>
        <w:rPr>
          <w:rFonts w:ascii="Courier New" w:hAnsi="Courier New" w:cs="Courier New"/>
          <w:sz w:val="16"/>
          <w:szCs w:val="16"/>
          <w:lang w:val="en-US"/>
        </w:rPr>
      </w:pP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import javax.ws.rs.core.MediaType;</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import org.springframework.beans.factory.annotation.Autowired;</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import org.springframework.stereotype.Controller;</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import org.springframework.ui.ModelMap;</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import org.springframework.web.bind.annotation.RequestMapping;</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import org.springframework.web.bind.annotation.RequestMethod;</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import org.springframework.web.bind.annotation.RequestParam;</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import org.springframework.web.bind.annotation.ResponseBody;</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import org.springframework.web.bind.annotation.InitBinder;</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import org.springframework.web.bind.WebDataBinder;</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import ru.ibase.fbjavaex.jqgrid.JqGridInvoice;</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import ru.ibase.fbjavaex.jqgrid.JqGridInvoiceLine;</w:t>
      </w:r>
    </w:p>
    <w:p w:rsidR="003F3CAB" w:rsidRPr="003F3CAB" w:rsidRDefault="003F3CAB" w:rsidP="003F3CAB">
      <w:pPr>
        <w:spacing w:after="0"/>
        <w:rPr>
          <w:rFonts w:ascii="Courier New" w:hAnsi="Courier New" w:cs="Courier New"/>
          <w:sz w:val="16"/>
          <w:szCs w:val="16"/>
          <w:lang w:val="en-US"/>
        </w:rPr>
      </w:pP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import ru.ibase.fbjavaex.managers.InvoiceManager;</w:t>
      </w:r>
    </w:p>
    <w:p w:rsidR="003F3CAB" w:rsidRPr="003F3CAB" w:rsidRDefault="003F3CAB" w:rsidP="003F3CAB">
      <w:pPr>
        <w:spacing w:after="0"/>
        <w:rPr>
          <w:rFonts w:ascii="Courier New" w:hAnsi="Courier New" w:cs="Courier New"/>
          <w:sz w:val="16"/>
          <w:szCs w:val="16"/>
          <w:lang w:val="en-US"/>
        </w:rPr>
      </w:pP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import ru.ibase.fbjavaex.jqgrid.JqGridData;</w:t>
      </w:r>
    </w:p>
    <w:p w:rsidR="003F3CAB" w:rsidRPr="003F3CAB" w:rsidRDefault="003F3CAB" w:rsidP="003F3CAB">
      <w:pPr>
        <w:spacing w:after="0"/>
        <w:rPr>
          <w:rFonts w:ascii="Courier New" w:hAnsi="Courier New" w:cs="Courier New"/>
          <w:sz w:val="16"/>
          <w:szCs w:val="16"/>
          <w:lang w:val="en-US"/>
        </w:rPr>
      </w:pPr>
    </w:p>
    <w:p w:rsidR="003F3CAB" w:rsidRPr="003F3CAB" w:rsidRDefault="003F3CAB" w:rsidP="003F3CAB">
      <w:pPr>
        <w:spacing w:after="0"/>
        <w:rPr>
          <w:rFonts w:ascii="Courier New" w:hAnsi="Courier New" w:cs="Courier New"/>
          <w:sz w:val="16"/>
          <w:szCs w:val="16"/>
          <w:lang w:val="en-US"/>
        </w:rPr>
      </w:pPr>
    </w:p>
    <w:p w:rsidR="003F3CAB" w:rsidRPr="003F3CAB" w:rsidRDefault="003F3CAB" w:rsidP="00324F3C">
      <w:pPr>
        <w:pStyle w:val="2"/>
      </w:pPr>
      <w:r w:rsidRPr="003F3CAB">
        <w:t>/**</w:t>
      </w:r>
    </w:p>
    <w:p w:rsidR="003F3CAB" w:rsidRPr="003F3CAB" w:rsidRDefault="003F3CAB" w:rsidP="00324F3C">
      <w:pPr>
        <w:pStyle w:val="2"/>
      </w:pPr>
      <w:r w:rsidRPr="003F3CAB">
        <w:t xml:space="preserve"> * Invoice controller</w:t>
      </w:r>
    </w:p>
    <w:p w:rsidR="003F3CAB" w:rsidRPr="003F3CAB" w:rsidRDefault="003F3CAB" w:rsidP="00324F3C">
      <w:pPr>
        <w:pStyle w:val="2"/>
      </w:pPr>
      <w:r w:rsidRPr="003F3CAB">
        <w:t xml:space="preserve"> *</w:t>
      </w:r>
    </w:p>
    <w:p w:rsidR="003F3CAB" w:rsidRPr="003F3CAB" w:rsidRDefault="003F3CAB" w:rsidP="00324F3C">
      <w:pPr>
        <w:pStyle w:val="2"/>
      </w:pPr>
      <w:r w:rsidRPr="003F3CAB">
        <w:t xml:space="preserve"> * @author Simonov Denis</w:t>
      </w:r>
    </w:p>
    <w:p w:rsidR="003F3CAB" w:rsidRPr="003F3CAB" w:rsidRDefault="003F3CAB" w:rsidP="00324F3C">
      <w:pPr>
        <w:pStyle w:val="2"/>
      </w:pPr>
      <w:r w:rsidRPr="003F3CAB">
        <w:t xml:space="preserve"> */</w:t>
      </w:r>
    </w:p>
    <w:p w:rsidR="003F3CAB" w:rsidRPr="003F3CAB" w:rsidRDefault="003F3CAB" w:rsidP="00324F3C">
      <w:pPr>
        <w:pStyle w:val="1"/>
      </w:pPr>
      <w:r w:rsidRPr="003F3CAB">
        <w:t>@Controller</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public class InvoiceController {</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w:t>
      </w:r>
    </w:p>
    <w:p w:rsidR="003F3CAB" w:rsidRPr="003F3CAB" w:rsidRDefault="003F3CAB" w:rsidP="00324F3C">
      <w:pPr>
        <w:pStyle w:val="1"/>
      </w:pPr>
      <w:r w:rsidRPr="003F3CAB">
        <w:t xml:space="preserve">    @Autowired(required = true)</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private JqGridInvoice invoiceGrid;</w:t>
      </w:r>
    </w:p>
    <w:p w:rsidR="003F3CAB" w:rsidRPr="003F3CAB" w:rsidRDefault="003F3CAB" w:rsidP="003F3CAB">
      <w:pPr>
        <w:spacing w:after="0"/>
        <w:rPr>
          <w:rFonts w:ascii="Courier New" w:hAnsi="Courier New" w:cs="Courier New"/>
          <w:sz w:val="16"/>
          <w:szCs w:val="16"/>
          <w:lang w:val="en-US"/>
        </w:rPr>
      </w:pPr>
    </w:p>
    <w:p w:rsidR="003F3CAB" w:rsidRPr="003F3CAB" w:rsidRDefault="003F3CAB" w:rsidP="00324F3C">
      <w:pPr>
        <w:pStyle w:val="1"/>
      </w:pPr>
      <w:r w:rsidRPr="003F3CAB">
        <w:t xml:space="preserve">    @Autowired(required = true)</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private JqGridInvoiceLine invoiceLineGrid;</w:t>
      </w:r>
    </w:p>
    <w:p w:rsidR="003F3CAB" w:rsidRPr="003F3CAB" w:rsidRDefault="003F3CAB" w:rsidP="003F3CAB">
      <w:pPr>
        <w:spacing w:after="0"/>
        <w:rPr>
          <w:rFonts w:ascii="Courier New" w:hAnsi="Courier New" w:cs="Courier New"/>
          <w:sz w:val="16"/>
          <w:szCs w:val="16"/>
          <w:lang w:val="en-US"/>
        </w:rPr>
      </w:pPr>
    </w:p>
    <w:p w:rsidR="003F3CAB" w:rsidRPr="003F3CAB" w:rsidRDefault="003F3CAB" w:rsidP="00324F3C">
      <w:pPr>
        <w:pStyle w:val="1"/>
      </w:pPr>
      <w:r w:rsidRPr="003F3CAB">
        <w:t xml:space="preserve">    @Autowired(required = true)</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private InvoiceManager invoiceManager;</w:t>
      </w:r>
    </w:p>
    <w:p w:rsidR="003F3CAB" w:rsidRPr="003F3CAB" w:rsidRDefault="003F3CAB" w:rsidP="003F3CAB">
      <w:pPr>
        <w:spacing w:after="0"/>
        <w:rPr>
          <w:rFonts w:ascii="Courier New" w:hAnsi="Courier New" w:cs="Courier New"/>
          <w:sz w:val="16"/>
          <w:szCs w:val="16"/>
          <w:lang w:val="en-US"/>
        </w:rPr>
      </w:pPr>
    </w:p>
    <w:p w:rsidR="003F3CAB" w:rsidRPr="003F3CAB" w:rsidRDefault="003F3CAB" w:rsidP="00324F3C">
      <w:pPr>
        <w:pStyle w:val="2"/>
      </w:pPr>
      <w:r w:rsidRPr="003F3CAB">
        <w:t xml:space="preserve">    /**</w:t>
      </w:r>
    </w:p>
    <w:p w:rsidR="003F3CAB" w:rsidRPr="003F3CAB" w:rsidRDefault="003F3CAB" w:rsidP="00324F3C">
      <w:pPr>
        <w:pStyle w:val="2"/>
      </w:pPr>
      <w:r w:rsidRPr="003F3CAB">
        <w:t xml:space="preserve">     * Describe how a string is converted to a date </w:t>
      </w:r>
    </w:p>
    <w:p w:rsidR="003F3CAB" w:rsidRPr="003F3CAB" w:rsidRDefault="003F3CAB" w:rsidP="00324F3C">
      <w:pPr>
        <w:pStyle w:val="2"/>
      </w:pPr>
      <w:r w:rsidRPr="003F3CAB">
        <w:t xml:space="preserve">     * from the input parameters of the HTTP request</w:t>
      </w:r>
    </w:p>
    <w:p w:rsidR="003F3CAB" w:rsidRPr="003F3CAB" w:rsidRDefault="003F3CAB" w:rsidP="00324F3C">
      <w:pPr>
        <w:pStyle w:val="2"/>
      </w:pPr>
      <w:r w:rsidRPr="003F3CAB">
        <w:t xml:space="preserve">     * </w:t>
      </w:r>
    </w:p>
    <w:p w:rsidR="003F3CAB" w:rsidRPr="003F3CAB" w:rsidRDefault="003F3CAB" w:rsidP="00324F3C">
      <w:pPr>
        <w:pStyle w:val="2"/>
      </w:pPr>
      <w:r w:rsidRPr="003F3CAB">
        <w:t xml:space="preserve">     * @param binder </w:t>
      </w:r>
    </w:p>
    <w:p w:rsidR="003F3CAB" w:rsidRPr="003F3CAB" w:rsidRDefault="003F3CAB" w:rsidP="00324F3C">
      <w:pPr>
        <w:pStyle w:val="2"/>
      </w:pPr>
      <w:r w:rsidRPr="003F3CAB">
        <w:t xml:space="preserve">     */    </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@InitBinder</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public void initBinder(WebDataBinder binder)   {</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binder.registerCustomEditor(Timestamp.class,</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new PropertyEditorSupport() {</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@Override</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public void setAsText(String value) {</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try {</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if ((value == null) || (value.isEmpty())) {</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setValue(null);</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 else {</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Date parsedDate = new SimpleDateFormat("yyyy-MM-dd'T'HH:mm:ss")</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.parse(value);</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setValue(new Timestamp(parsedDate.getTime()));</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 catch (ParseException e) {</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throw new java.lang.IllegalArgumentException(value);</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lastRenderedPageBreak/>
        <w:t xml:space="preserve">            }</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w:t>
      </w:r>
    </w:p>
    <w:p w:rsidR="003F3CAB" w:rsidRPr="003F3CAB" w:rsidRDefault="003F3CAB" w:rsidP="003F3CAB">
      <w:pPr>
        <w:spacing w:after="0"/>
        <w:rPr>
          <w:rFonts w:ascii="Courier New" w:hAnsi="Courier New" w:cs="Courier New"/>
          <w:sz w:val="16"/>
          <w:szCs w:val="16"/>
          <w:lang w:val="en-US"/>
        </w:rPr>
      </w:pPr>
    </w:p>
    <w:p w:rsidR="003F3CAB" w:rsidRPr="003F3CAB" w:rsidRDefault="003F3CAB" w:rsidP="00324F3C">
      <w:pPr>
        <w:pStyle w:val="2"/>
      </w:pPr>
      <w:r w:rsidRPr="003F3CAB">
        <w:t xml:space="preserve">    /**</w:t>
      </w:r>
    </w:p>
    <w:p w:rsidR="003F3CAB" w:rsidRPr="003F3CAB" w:rsidRDefault="003F3CAB" w:rsidP="00324F3C">
      <w:pPr>
        <w:pStyle w:val="2"/>
      </w:pPr>
      <w:r w:rsidRPr="003F3CAB">
        <w:t xml:space="preserve">     * Default action</w:t>
      </w:r>
    </w:p>
    <w:p w:rsidR="003F3CAB" w:rsidRPr="003F3CAB" w:rsidRDefault="003F3CAB" w:rsidP="00324F3C">
      <w:pPr>
        <w:pStyle w:val="2"/>
      </w:pPr>
      <w:r w:rsidRPr="003F3CAB">
        <w:t xml:space="preserve">     * Returns the JSP name of the page (view) to display</w:t>
      </w:r>
    </w:p>
    <w:p w:rsidR="003F3CAB" w:rsidRPr="003F3CAB" w:rsidRDefault="003F3CAB" w:rsidP="00324F3C">
      <w:pPr>
        <w:pStyle w:val="2"/>
      </w:pPr>
      <w:r w:rsidRPr="003F3CAB">
        <w:t xml:space="preserve">     * </w:t>
      </w:r>
    </w:p>
    <w:p w:rsidR="003F3CAB" w:rsidRPr="003F3CAB" w:rsidRDefault="003F3CAB" w:rsidP="00324F3C">
      <w:pPr>
        <w:pStyle w:val="2"/>
      </w:pPr>
      <w:r w:rsidRPr="003F3CAB">
        <w:t xml:space="preserve">     * @param map</w:t>
      </w:r>
    </w:p>
    <w:p w:rsidR="003F3CAB" w:rsidRPr="003F3CAB" w:rsidRDefault="003F3CAB" w:rsidP="00324F3C">
      <w:pPr>
        <w:pStyle w:val="2"/>
      </w:pPr>
      <w:r w:rsidRPr="003F3CAB">
        <w:t xml:space="preserve">     * @return JSP page name</w:t>
      </w:r>
    </w:p>
    <w:p w:rsidR="003F3CAB" w:rsidRPr="003F3CAB" w:rsidRDefault="003F3CAB" w:rsidP="00324F3C">
      <w:pPr>
        <w:pStyle w:val="2"/>
      </w:pPr>
      <w:r w:rsidRPr="003F3CAB">
        <w:t xml:space="preserve">     */    </w:t>
      </w:r>
    </w:p>
    <w:p w:rsidR="003F3CAB" w:rsidRPr="003F3CAB" w:rsidRDefault="003F3CAB" w:rsidP="00324F3C">
      <w:pPr>
        <w:pStyle w:val="1"/>
      </w:pPr>
      <w:r w:rsidRPr="003F3CAB">
        <w:t xml:space="preserve">    @RequestMapping(value = "/invoice/", method = RequestMethod.GET)</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public String index(ModelMap map) {</w:t>
      </w:r>
    </w:p>
    <w:p w:rsidR="003F3CAB" w:rsidRPr="003F3CAB" w:rsidRDefault="003F3CAB" w:rsidP="003F3CAB">
      <w:pPr>
        <w:spacing w:after="0"/>
        <w:rPr>
          <w:rFonts w:ascii="Courier New" w:hAnsi="Courier New" w:cs="Courier New"/>
          <w:sz w:val="16"/>
          <w:szCs w:val="16"/>
          <w:lang w:val="en-US"/>
        </w:rPr>
      </w:pP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return "invoice";</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w:t>
      </w:r>
    </w:p>
    <w:p w:rsidR="003F3CAB" w:rsidRPr="003F3CAB" w:rsidRDefault="003F3CAB" w:rsidP="003F3CAB">
      <w:pPr>
        <w:spacing w:after="0"/>
        <w:rPr>
          <w:rFonts w:ascii="Courier New" w:hAnsi="Courier New" w:cs="Courier New"/>
          <w:sz w:val="16"/>
          <w:szCs w:val="16"/>
          <w:lang w:val="en-US"/>
        </w:rPr>
      </w:pPr>
    </w:p>
    <w:p w:rsidR="003F3CAB" w:rsidRPr="003F3CAB" w:rsidRDefault="003F3CAB" w:rsidP="00324F3C">
      <w:pPr>
        <w:pStyle w:val="2"/>
      </w:pPr>
      <w:r w:rsidRPr="003F3CAB">
        <w:t xml:space="preserve">    /**</w:t>
      </w:r>
    </w:p>
    <w:p w:rsidR="003F3CAB" w:rsidRPr="003F3CAB" w:rsidRDefault="003F3CAB" w:rsidP="00324F3C">
      <w:pPr>
        <w:pStyle w:val="2"/>
      </w:pPr>
      <w:r w:rsidRPr="003F3CAB">
        <w:t xml:space="preserve">     * Returns a list of invoices in JSON format for jqGrid</w:t>
      </w:r>
    </w:p>
    <w:p w:rsidR="003F3CAB" w:rsidRPr="003F3CAB" w:rsidRDefault="003F3CAB" w:rsidP="00324F3C">
      <w:pPr>
        <w:pStyle w:val="2"/>
      </w:pPr>
      <w:r w:rsidRPr="003F3CAB">
        <w:t xml:space="preserve">     * </w:t>
      </w:r>
    </w:p>
    <w:p w:rsidR="003F3CAB" w:rsidRPr="003F3CAB" w:rsidRDefault="003F3CAB" w:rsidP="00324F3C">
      <w:pPr>
        <w:pStyle w:val="2"/>
      </w:pPr>
      <w:r w:rsidRPr="003F3CAB">
        <w:t xml:space="preserve">     * @param rows number of entries per page</w:t>
      </w:r>
    </w:p>
    <w:p w:rsidR="003F3CAB" w:rsidRPr="003F3CAB" w:rsidRDefault="003F3CAB" w:rsidP="00324F3C">
      <w:pPr>
        <w:pStyle w:val="2"/>
      </w:pPr>
      <w:r w:rsidRPr="003F3CAB">
        <w:t xml:space="preserve">     * @param page current page number</w:t>
      </w:r>
    </w:p>
    <w:p w:rsidR="003F3CAB" w:rsidRPr="003F3CAB" w:rsidRDefault="003F3CAB" w:rsidP="00324F3C">
      <w:pPr>
        <w:pStyle w:val="2"/>
      </w:pPr>
      <w:r w:rsidRPr="003F3CAB">
        <w:t xml:space="preserve">     * @param sIdx sort field</w:t>
      </w:r>
    </w:p>
    <w:p w:rsidR="003F3CAB" w:rsidRPr="003F3CAB" w:rsidRDefault="003F3CAB" w:rsidP="00324F3C">
      <w:pPr>
        <w:pStyle w:val="2"/>
      </w:pPr>
      <w:r w:rsidRPr="003F3CAB">
        <w:t xml:space="preserve">     * @param sOrd sorting order</w:t>
      </w:r>
    </w:p>
    <w:p w:rsidR="003F3CAB" w:rsidRPr="003F3CAB" w:rsidRDefault="003F3CAB" w:rsidP="00324F3C">
      <w:pPr>
        <w:pStyle w:val="2"/>
      </w:pPr>
      <w:r w:rsidRPr="003F3CAB">
        <w:t xml:space="preserve">     * @param search search flag</w:t>
      </w:r>
    </w:p>
    <w:p w:rsidR="003F3CAB" w:rsidRPr="003F3CAB" w:rsidRDefault="003F3CAB" w:rsidP="00324F3C">
      <w:pPr>
        <w:pStyle w:val="2"/>
      </w:pPr>
      <w:r w:rsidRPr="003F3CAB">
        <w:t xml:space="preserve">     * @param searchField search field</w:t>
      </w:r>
    </w:p>
    <w:p w:rsidR="003F3CAB" w:rsidRPr="003F3CAB" w:rsidRDefault="003F3CAB" w:rsidP="00324F3C">
      <w:pPr>
        <w:pStyle w:val="2"/>
      </w:pPr>
      <w:r w:rsidRPr="003F3CAB">
        <w:t xml:space="preserve">     * @param searchString search value</w:t>
      </w:r>
    </w:p>
    <w:p w:rsidR="003F3CAB" w:rsidRPr="003F3CAB" w:rsidRDefault="003F3CAB" w:rsidP="00324F3C">
      <w:pPr>
        <w:pStyle w:val="2"/>
      </w:pPr>
      <w:r w:rsidRPr="003F3CAB">
        <w:t xml:space="preserve">     * @param searchOper comparison operation</w:t>
      </w:r>
    </w:p>
    <w:p w:rsidR="003F3CAB" w:rsidRPr="003F3CAB" w:rsidRDefault="003F3CAB" w:rsidP="00324F3C">
      <w:pPr>
        <w:pStyle w:val="2"/>
      </w:pPr>
      <w:r w:rsidRPr="003F3CAB">
        <w:t xml:space="preserve">     * @param filters filter</w:t>
      </w:r>
    </w:p>
    <w:p w:rsidR="003F3CAB" w:rsidRPr="003F3CAB" w:rsidRDefault="003F3CAB" w:rsidP="00324F3C">
      <w:pPr>
        <w:pStyle w:val="2"/>
      </w:pPr>
      <w:r w:rsidRPr="003F3CAB">
        <w:t xml:space="preserve">     * @return </w:t>
      </w:r>
    </w:p>
    <w:p w:rsidR="003F3CAB" w:rsidRPr="003F3CAB" w:rsidRDefault="003F3CAB" w:rsidP="00324F3C">
      <w:pPr>
        <w:pStyle w:val="2"/>
      </w:pPr>
      <w:r w:rsidRPr="003F3CAB">
        <w:t xml:space="preserve">     */    </w:t>
      </w:r>
    </w:p>
    <w:p w:rsidR="003F3CAB" w:rsidRPr="003F3CAB" w:rsidRDefault="003F3CAB" w:rsidP="00324F3C">
      <w:pPr>
        <w:pStyle w:val="1"/>
      </w:pPr>
      <w:r w:rsidRPr="003F3CAB">
        <w:t xml:space="preserve">    @RequestMapping(value = "/invoice/getdata",</w:t>
      </w:r>
    </w:p>
    <w:p w:rsidR="003F3CAB" w:rsidRPr="003F3CAB" w:rsidRDefault="003F3CAB" w:rsidP="00324F3C">
      <w:pPr>
        <w:pStyle w:val="1"/>
      </w:pPr>
      <w:r w:rsidRPr="003F3CAB">
        <w:t xml:space="preserve">            method = RequestMethod.GET,</w:t>
      </w:r>
    </w:p>
    <w:p w:rsidR="003F3CAB" w:rsidRPr="003F3CAB" w:rsidRDefault="003F3CAB" w:rsidP="00324F3C">
      <w:pPr>
        <w:pStyle w:val="1"/>
      </w:pPr>
      <w:r w:rsidRPr="003F3CAB">
        <w:t xml:space="preserve">            produces = MediaType.APPLICATION_JSON)</w:t>
      </w:r>
    </w:p>
    <w:p w:rsidR="003F3CAB" w:rsidRPr="003F3CAB" w:rsidRDefault="003F3CAB" w:rsidP="00324F3C">
      <w:pPr>
        <w:pStyle w:val="1"/>
      </w:pPr>
      <w:r w:rsidRPr="003F3CAB">
        <w:t xml:space="preserve">    @ResponseBody</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public JqGridData getData(</w:t>
      </w:r>
    </w:p>
    <w:p w:rsidR="003F3CAB" w:rsidRPr="003F3CAB" w:rsidRDefault="003F3CAB" w:rsidP="00324F3C">
      <w:pPr>
        <w:pStyle w:val="1"/>
      </w:pPr>
      <w:r w:rsidRPr="003F3CAB">
        <w:t xml:space="preserve">            @RequestParam(value = "rows", required = false, </w:t>
      </w:r>
    </w:p>
    <w:p w:rsidR="003F3CAB" w:rsidRPr="003F3CAB" w:rsidRDefault="003F3CAB" w:rsidP="00324F3C">
      <w:pPr>
        <w:pStyle w:val="1"/>
      </w:pPr>
      <w:r w:rsidRPr="003F3CAB">
        <w:t xml:space="preserve">                          defaultValue = "20") int rows,</w:t>
      </w:r>
    </w:p>
    <w:p w:rsidR="003F3CAB" w:rsidRPr="003F3CAB" w:rsidRDefault="003F3CAB" w:rsidP="00324F3C">
      <w:pPr>
        <w:pStyle w:val="1"/>
      </w:pPr>
      <w:r w:rsidRPr="003F3CAB">
        <w:t xml:space="preserve">            @RequestParam(value = "page", required = false, </w:t>
      </w:r>
    </w:p>
    <w:p w:rsidR="003F3CAB" w:rsidRPr="003F3CAB" w:rsidRDefault="003F3CAB" w:rsidP="00324F3C">
      <w:pPr>
        <w:pStyle w:val="1"/>
      </w:pPr>
      <w:r w:rsidRPr="003F3CAB">
        <w:t xml:space="preserve">                          defaultValue = "1") int page,</w:t>
      </w:r>
    </w:p>
    <w:p w:rsidR="003F3CAB" w:rsidRPr="003F3CAB" w:rsidRDefault="003F3CAB" w:rsidP="00324F3C">
      <w:pPr>
        <w:pStyle w:val="1"/>
      </w:pPr>
      <w:r w:rsidRPr="003F3CAB">
        <w:t xml:space="preserve">            @RequestParam(value = "sidx", required = false, </w:t>
      </w:r>
    </w:p>
    <w:p w:rsidR="003F3CAB" w:rsidRPr="003F3CAB" w:rsidRDefault="003F3CAB" w:rsidP="00324F3C">
      <w:pPr>
        <w:pStyle w:val="1"/>
      </w:pPr>
      <w:r w:rsidRPr="003F3CAB">
        <w:t xml:space="preserve">                          defaultValue = "") String sIdx,</w:t>
      </w:r>
    </w:p>
    <w:p w:rsidR="003F3CAB" w:rsidRPr="003F3CAB" w:rsidRDefault="003F3CAB" w:rsidP="00324F3C">
      <w:pPr>
        <w:pStyle w:val="1"/>
      </w:pPr>
      <w:r w:rsidRPr="003F3CAB">
        <w:t xml:space="preserve">            @RequestParam(value = "sord", required = false, </w:t>
      </w:r>
    </w:p>
    <w:p w:rsidR="003F3CAB" w:rsidRPr="003F3CAB" w:rsidRDefault="003F3CAB" w:rsidP="00324F3C">
      <w:pPr>
        <w:pStyle w:val="1"/>
      </w:pPr>
      <w:r w:rsidRPr="003F3CAB">
        <w:t xml:space="preserve">                          defaultValue = "asc") String sOrd,</w:t>
      </w:r>
    </w:p>
    <w:p w:rsidR="003F3CAB" w:rsidRPr="003F3CAB" w:rsidRDefault="003F3CAB" w:rsidP="00324F3C">
      <w:pPr>
        <w:pStyle w:val="1"/>
      </w:pPr>
      <w:r w:rsidRPr="003F3CAB">
        <w:t xml:space="preserve">            @RequestParam(value = "_search", required = false, </w:t>
      </w:r>
    </w:p>
    <w:p w:rsidR="003F3CAB" w:rsidRPr="003F3CAB" w:rsidRDefault="003F3CAB" w:rsidP="00324F3C">
      <w:pPr>
        <w:pStyle w:val="1"/>
      </w:pPr>
      <w:r w:rsidRPr="003F3CAB">
        <w:t xml:space="preserve">                          defaultValue = "false") Boolean search,</w:t>
      </w:r>
    </w:p>
    <w:p w:rsidR="003F3CAB" w:rsidRPr="003F3CAB" w:rsidRDefault="003F3CAB" w:rsidP="00324F3C">
      <w:pPr>
        <w:pStyle w:val="1"/>
      </w:pPr>
      <w:r w:rsidRPr="003F3CAB">
        <w:t xml:space="preserve">            @RequestParam(value = "searchField", required = false, </w:t>
      </w:r>
    </w:p>
    <w:p w:rsidR="003F3CAB" w:rsidRPr="003F3CAB" w:rsidRDefault="003F3CAB" w:rsidP="00324F3C">
      <w:pPr>
        <w:pStyle w:val="1"/>
      </w:pPr>
      <w:r w:rsidRPr="003F3CAB">
        <w:t xml:space="preserve">                          defaultValue = "") String searchField,</w:t>
      </w:r>
    </w:p>
    <w:p w:rsidR="003F3CAB" w:rsidRPr="003F3CAB" w:rsidRDefault="003F3CAB" w:rsidP="00324F3C">
      <w:pPr>
        <w:pStyle w:val="1"/>
      </w:pPr>
      <w:r w:rsidRPr="003F3CAB">
        <w:t xml:space="preserve">            @RequestParam(value = "searchString", required = false, </w:t>
      </w:r>
    </w:p>
    <w:p w:rsidR="003F3CAB" w:rsidRPr="003F3CAB" w:rsidRDefault="003F3CAB" w:rsidP="00324F3C">
      <w:pPr>
        <w:pStyle w:val="1"/>
      </w:pPr>
      <w:r w:rsidRPr="003F3CAB">
        <w:t xml:space="preserve">                          defaultValue = "") String searchString,</w:t>
      </w:r>
    </w:p>
    <w:p w:rsidR="003F3CAB" w:rsidRPr="003F3CAB" w:rsidRDefault="003F3CAB" w:rsidP="00324F3C">
      <w:pPr>
        <w:pStyle w:val="1"/>
      </w:pPr>
      <w:r w:rsidRPr="003F3CAB">
        <w:t xml:space="preserve">            @RequestParam(value = "searchOper", required = false, </w:t>
      </w:r>
    </w:p>
    <w:p w:rsidR="003F3CAB" w:rsidRPr="003F3CAB" w:rsidRDefault="003F3CAB" w:rsidP="00324F3C">
      <w:pPr>
        <w:pStyle w:val="1"/>
      </w:pPr>
      <w:r w:rsidRPr="003F3CAB">
        <w:t xml:space="preserve">                          defaultValue = "") String searchOper,</w:t>
      </w:r>
    </w:p>
    <w:p w:rsidR="003F3CAB" w:rsidRPr="003F3CAB" w:rsidRDefault="003F3CAB" w:rsidP="00324F3C">
      <w:pPr>
        <w:pStyle w:val="1"/>
      </w:pPr>
      <w:r w:rsidRPr="003F3CAB">
        <w:t xml:space="preserve">            @RequestParam(value = "filters", required = false, </w:t>
      </w:r>
    </w:p>
    <w:p w:rsidR="003F3CAB" w:rsidRPr="003F3CAB" w:rsidRDefault="003F3CAB" w:rsidP="00324F3C">
      <w:pPr>
        <w:pStyle w:val="1"/>
      </w:pPr>
      <w:r w:rsidRPr="003F3CAB">
        <w:t xml:space="preserve">                          defaultValue = "") String filters) {</w:t>
      </w:r>
    </w:p>
    <w:p w:rsidR="003F3CAB" w:rsidRPr="003F3CAB" w:rsidRDefault="003F3CAB" w:rsidP="003F3CAB">
      <w:pPr>
        <w:spacing w:after="0"/>
        <w:rPr>
          <w:rFonts w:ascii="Courier New" w:hAnsi="Courier New" w:cs="Courier New"/>
          <w:sz w:val="16"/>
          <w:szCs w:val="16"/>
          <w:lang w:val="en-US"/>
        </w:rPr>
      </w:pP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if (search) {</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invoiceGrid.setSearchCondition(searchField, searchString, searchOper);</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invoiceGrid.setLimit(rows);</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invoiceGrid.setPageNo(page);</w:t>
      </w:r>
    </w:p>
    <w:p w:rsidR="003F3CAB" w:rsidRPr="003F3CAB" w:rsidRDefault="003F3CAB" w:rsidP="003F3CAB">
      <w:pPr>
        <w:spacing w:after="0"/>
        <w:rPr>
          <w:rFonts w:ascii="Courier New" w:hAnsi="Courier New" w:cs="Courier New"/>
          <w:sz w:val="16"/>
          <w:szCs w:val="16"/>
          <w:lang w:val="en-US"/>
        </w:rPr>
      </w:pP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invoiceGrid.setOrderBy(sIdx, sOrd);</w:t>
      </w:r>
    </w:p>
    <w:p w:rsidR="003F3CAB" w:rsidRPr="003F3CAB" w:rsidRDefault="003F3CAB" w:rsidP="003F3CAB">
      <w:pPr>
        <w:spacing w:after="0"/>
        <w:rPr>
          <w:rFonts w:ascii="Courier New" w:hAnsi="Courier New" w:cs="Courier New"/>
          <w:sz w:val="16"/>
          <w:szCs w:val="16"/>
          <w:lang w:val="en-US"/>
        </w:rPr>
      </w:pP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return invoiceGrid.getJqGridData();</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w:t>
      </w:r>
    </w:p>
    <w:p w:rsidR="003F3CAB" w:rsidRPr="003F3CAB" w:rsidRDefault="003F3CAB" w:rsidP="003F3CAB">
      <w:pPr>
        <w:spacing w:after="0"/>
        <w:rPr>
          <w:rFonts w:ascii="Courier New" w:hAnsi="Courier New" w:cs="Courier New"/>
          <w:sz w:val="16"/>
          <w:szCs w:val="16"/>
          <w:lang w:val="en-US"/>
        </w:rPr>
      </w:pPr>
    </w:p>
    <w:p w:rsidR="003F3CAB" w:rsidRPr="003F3CAB" w:rsidRDefault="003F3CAB" w:rsidP="00324F3C">
      <w:pPr>
        <w:pStyle w:val="2"/>
      </w:pPr>
      <w:r w:rsidRPr="003F3CAB">
        <w:t xml:space="preserve">    /**</w:t>
      </w:r>
    </w:p>
    <w:p w:rsidR="003F3CAB" w:rsidRPr="003F3CAB" w:rsidRDefault="003F3CAB" w:rsidP="00324F3C">
      <w:pPr>
        <w:pStyle w:val="2"/>
      </w:pPr>
      <w:r w:rsidRPr="003F3CAB">
        <w:t xml:space="preserve">     * Add invoice</w:t>
      </w:r>
    </w:p>
    <w:p w:rsidR="003F3CAB" w:rsidRPr="003F3CAB" w:rsidRDefault="003F3CAB" w:rsidP="00324F3C">
      <w:pPr>
        <w:pStyle w:val="2"/>
      </w:pPr>
      <w:r w:rsidRPr="003F3CAB">
        <w:t xml:space="preserve">     * </w:t>
      </w:r>
    </w:p>
    <w:p w:rsidR="003F3CAB" w:rsidRPr="003F3CAB" w:rsidRDefault="003F3CAB" w:rsidP="00324F3C">
      <w:pPr>
        <w:pStyle w:val="2"/>
      </w:pPr>
      <w:r w:rsidRPr="003F3CAB">
        <w:t xml:space="preserve">     * @param customerId customer id</w:t>
      </w:r>
    </w:p>
    <w:p w:rsidR="003F3CAB" w:rsidRPr="003F3CAB" w:rsidRDefault="003F3CAB" w:rsidP="00324F3C">
      <w:pPr>
        <w:pStyle w:val="2"/>
      </w:pPr>
      <w:r w:rsidRPr="003F3CAB">
        <w:t xml:space="preserve">     * @param invoiceDate invoice date</w:t>
      </w:r>
    </w:p>
    <w:p w:rsidR="003F3CAB" w:rsidRPr="003F3CAB" w:rsidRDefault="003F3CAB" w:rsidP="00324F3C">
      <w:pPr>
        <w:pStyle w:val="2"/>
      </w:pPr>
      <w:r w:rsidRPr="003F3CAB">
        <w:t xml:space="preserve">     * @return </w:t>
      </w:r>
    </w:p>
    <w:p w:rsidR="003F3CAB" w:rsidRPr="003F3CAB" w:rsidRDefault="003F3CAB" w:rsidP="00324F3C">
      <w:pPr>
        <w:pStyle w:val="2"/>
      </w:pPr>
      <w:r w:rsidRPr="003F3CAB">
        <w:t xml:space="preserve">     */</w:t>
      </w:r>
    </w:p>
    <w:p w:rsidR="003F3CAB" w:rsidRPr="003F3CAB" w:rsidRDefault="003F3CAB" w:rsidP="00324F3C">
      <w:pPr>
        <w:pStyle w:val="1"/>
      </w:pPr>
      <w:r w:rsidRPr="003F3CAB">
        <w:t xml:space="preserve">    @RequestMapping(value = "/invoice/create",</w:t>
      </w:r>
    </w:p>
    <w:p w:rsidR="003F3CAB" w:rsidRPr="003F3CAB" w:rsidRDefault="003F3CAB" w:rsidP="00324F3C">
      <w:pPr>
        <w:pStyle w:val="1"/>
      </w:pPr>
      <w:r w:rsidRPr="003F3CAB">
        <w:t xml:space="preserve">            method = RequestMethod.POST,</w:t>
      </w:r>
    </w:p>
    <w:p w:rsidR="003F3CAB" w:rsidRPr="003F3CAB" w:rsidRDefault="003F3CAB" w:rsidP="00324F3C">
      <w:pPr>
        <w:pStyle w:val="1"/>
      </w:pPr>
      <w:r w:rsidRPr="003F3CAB">
        <w:t xml:space="preserve">            produces = MediaType.APPLICATION_JSON)</w:t>
      </w:r>
    </w:p>
    <w:p w:rsidR="003F3CAB" w:rsidRPr="003F3CAB" w:rsidRDefault="003F3CAB" w:rsidP="00324F3C">
      <w:pPr>
        <w:pStyle w:val="1"/>
      </w:pPr>
      <w:r w:rsidRPr="003F3CAB">
        <w:t xml:space="preserve">    @ResponseBody</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public Map&lt;String, Object&gt; addInvoice(</w:t>
      </w:r>
    </w:p>
    <w:p w:rsidR="003F3CAB" w:rsidRPr="003F3CAB" w:rsidRDefault="003F3CAB" w:rsidP="00324F3C">
      <w:pPr>
        <w:pStyle w:val="1"/>
      </w:pPr>
      <w:r w:rsidRPr="003F3CAB">
        <w:t xml:space="preserve">            @RequestParam(value = "CUSTOMER_ID", required = true, </w:t>
      </w:r>
    </w:p>
    <w:p w:rsidR="003F3CAB" w:rsidRPr="003F3CAB" w:rsidRDefault="003F3CAB" w:rsidP="00324F3C">
      <w:pPr>
        <w:pStyle w:val="1"/>
      </w:pPr>
      <w:r w:rsidRPr="003F3CAB">
        <w:t xml:space="preserve">                          defaultValue = "0") Integer customerId,</w:t>
      </w:r>
    </w:p>
    <w:p w:rsidR="003F3CAB" w:rsidRPr="003F3CAB" w:rsidRDefault="003F3CAB" w:rsidP="00324F3C">
      <w:pPr>
        <w:pStyle w:val="1"/>
      </w:pPr>
      <w:r w:rsidRPr="003F3CAB">
        <w:t xml:space="preserve">            @RequestParam(value = "INVOICE_DATE", required = false, </w:t>
      </w:r>
    </w:p>
    <w:p w:rsidR="003F3CAB" w:rsidRPr="003F3CAB" w:rsidRDefault="003F3CAB" w:rsidP="00324F3C">
      <w:pPr>
        <w:pStyle w:val="1"/>
      </w:pPr>
      <w:r w:rsidRPr="003F3CAB">
        <w:t xml:space="preserve">                          defaultValue = "") Timestamp invoiceDate) {</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Map&lt;String, Object&gt; map = new HashMap&lt;&gt;();</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try {</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invoiceManager.create(customerId, invoiceDate);</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map.put("success", true);</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 catch (Exception ex) {</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map.put("error", ex.getMessage());</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return map;</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w:t>
      </w:r>
    </w:p>
    <w:p w:rsidR="003F3CAB" w:rsidRPr="003F3CAB" w:rsidRDefault="003F3CAB" w:rsidP="003F3CAB">
      <w:pPr>
        <w:spacing w:after="0"/>
        <w:rPr>
          <w:rFonts w:ascii="Courier New" w:hAnsi="Courier New" w:cs="Courier New"/>
          <w:sz w:val="16"/>
          <w:szCs w:val="16"/>
          <w:lang w:val="en-US"/>
        </w:rPr>
      </w:pPr>
    </w:p>
    <w:p w:rsidR="003F3CAB" w:rsidRPr="003F3CAB" w:rsidRDefault="003F3CAB" w:rsidP="00324F3C">
      <w:pPr>
        <w:pStyle w:val="2"/>
      </w:pPr>
      <w:r w:rsidRPr="003F3CAB">
        <w:t xml:space="preserve">    /**</w:t>
      </w:r>
    </w:p>
    <w:p w:rsidR="003F3CAB" w:rsidRPr="003F3CAB" w:rsidRDefault="003F3CAB" w:rsidP="00324F3C">
      <w:pPr>
        <w:pStyle w:val="2"/>
      </w:pPr>
      <w:r w:rsidRPr="003F3CAB">
        <w:t xml:space="preserve">     * Edit invoice</w:t>
      </w:r>
    </w:p>
    <w:p w:rsidR="003F3CAB" w:rsidRPr="003F3CAB" w:rsidRDefault="003F3CAB" w:rsidP="00324F3C">
      <w:pPr>
        <w:pStyle w:val="2"/>
      </w:pPr>
      <w:r w:rsidRPr="003F3CAB">
        <w:t xml:space="preserve">     * </w:t>
      </w:r>
    </w:p>
    <w:p w:rsidR="003F3CAB" w:rsidRPr="003F3CAB" w:rsidRDefault="003F3CAB" w:rsidP="00324F3C">
      <w:pPr>
        <w:pStyle w:val="2"/>
      </w:pPr>
      <w:r w:rsidRPr="003F3CAB">
        <w:t xml:space="preserve">     * @param invoiceId invoice id</w:t>
      </w:r>
    </w:p>
    <w:p w:rsidR="003F3CAB" w:rsidRPr="003F3CAB" w:rsidRDefault="003F3CAB" w:rsidP="00324F3C">
      <w:pPr>
        <w:pStyle w:val="2"/>
      </w:pPr>
      <w:r w:rsidRPr="003F3CAB">
        <w:t xml:space="preserve">     * @param customerId customer id</w:t>
      </w:r>
    </w:p>
    <w:p w:rsidR="003F3CAB" w:rsidRPr="003F3CAB" w:rsidRDefault="003F3CAB" w:rsidP="00324F3C">
      <w:pPr>
        <w:pStyle w:val="2"/>
      </w:pPr>
      <w:r w:rsidRPr="003F3CAB">
        <w:t xml:space="preserve">     * @param invoiceDate invoice date</w:t>
      </w:r>
    </w:p>
    <w:p w:rsidR="003F3CAB" w:rsidRPr="003F3CAB" w:rsidRDefault="003F3CAB" w:rsidP="00324F3C">
      <w:pPr>
        <w:pStyle w:val="2"/>
      </w:pPr>
      <w:r w:rsidRPr="003F3CAB">
        <w:t xml:space="preserve">     * @return </w:t>
      </w:r>
    </w:p>
    <w:p w:rsidR="003F3CAB" w:rsidRPr="003F3CAB" w:rsidRDefault="003F3CAB" w:rsidP="00324F3C">
      <w:pPr>
        <w:pStyle w:val="2"/>
      </w:pPr>
      <w:r w:rsidRPr="003F3CAB">
        <w:t xml:space="preserve">     */</w:t>
      </w:r>
    </w:p>
    <w:p w:rsidR="003F3CAB" w:rsidRPr="003F3CAB" w:rsidRDefault="003F3CAB" w:rsidP="00324F3C">
      <w:pPr>
        <w:pStyle w:val="1"/>
      </w:pPr>
      <w:r w:rsidRPr="003F3CAB">
        <w:t xml:space="preserve">    @RequestMapping(value = "/invoice/edit",</w:t>
      </w:r>
    </w:p>
    <w:p w:rsidR="003F3CAB" w:rsidRPr="003F3CAB" w:rsidRDefault="003F3CAB" w:rsidP="00324F3C">
      <w:pPr>
        <w:pStyle w:val="1"/>
      </w:pPr>
      <w:r w:rsidRPr="003F3CAB">
        <w:t xml:space="preserve">            method = RequestMethod.POST,</w:t>
      </w:r>
    </w:p>
    <w:p w:rsidR="003F3CAB" w:rsidRPr="003F3CAB" w:rsidRDefault="003F3CAB" w:rsidP="00324F3C">
      <w:pPr>
        <w:pStyle w:val="1"/>
      </w:pPr>
      <w:r w:rsidRPr="003F3CAB">
        <w:t xml:space="preserve">            produces = MediaType.APPLICATION_JSON)</w:t>
      </w:r>
    </w:p>
    <w:p w:rsidR="003F3CAB" w:rsidRPr="003F3CAB" w:rsidRDefault="003F3CAB" w:rsidP="00324F3C">
      <w:pPr>
        <w:pStyle w:val="1"/>
      </w:pPr>
      <w:r w:rsidRPr="003F3CAB">
        <w:t xml:space="preserve">    @ResponseBody</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public Map&lt;String, Object&gt; editInvoice(</w:t>
      </w:r>
    </w:p>
    <w:p w:rsidR="003F3CAB" w:rsidRPr="003F3CAB" w:rsidRDefault="003F3CAB" w:rsidP="00324F3C">
      <w:pPr>
        <w:pStyle w:val="1"/>
      </w:pPr>
      <w:r w:rsidRPr="003F3CAB">
        <w:t xml:space="preserve">            @RequestParam(value = "INVOICE_ID", required = true, </w:t>
      </w:r>
    </w:p>
    <w:p w:rsidR="003F3CAB" w:rsidRPr="003F3CAB" w:rsidRDefault="003F3CAB" w:rsidP="00324F3C">
      <w:pPr>
        <w:pStyle w:val="1"/>
      </w:pPr>
      <w:r w:rsidRPr="003F3CAB">
        <w:t xml:space="preserve">                          defaultValue = "0") Integer invoiceId,</w:t>
      </w:r>
    </w:p>
    <w:p w:rsidR="003F3CAB" w:rsidRPr="003F3CAB" w:rsidRDefault="003F3CAB" w:rsidP="00324F3C">
      <w:pPr>
        <w:pStyle w:val="1"/>
      </w:pPr>
      <w:r w:rsidRPr="003F3CAB">
        <w:t xml:space="preserve">            @RequestParam(value = "CUSTOMER_ID", required = true, </w:t>
      </w:r>
    </w:p>
    <w:p w:rsidR="003F3CAB" w:rsidRPr="003F3CAB" w:rsidRDefault="003F3CAB" w:rsidP="00324F3C">
      <w:pPr>
        <w:pStyle w:val="1"/>
      </w:pPr>
      <w:r w:rsidRPr="003F3CAB">
        <w:t xml:space="preserve">                          defaultValue = "0") Integer customerId,</w:t>
      </w:r>
    </w:p>
    <w:p w:rsidR="003F3CAB" w:rsidRPr="003F3CAB" w:rsidRDefault="003F3CAB" w:rsidP="00324F3C">
      <w:pPr>
        <w:pStyle w:val="1"/>
      </w:pPr>
      <w:r w:rsidRPr="003F3CAB">
        <w:t xml:space="preserve">            @RequestParam(value = "INVOICE_DATE", required = false, </w:t>
      </w:r>
    </w:p>
    <w:p w:rsidR="003F3CAB" w:rsidRPr="003F3CAB" w:rsidRDefault="003F3CAB" w:rsidP="00324F3C">
      <w:pPr>
        <w:pStyle w:val="1"/>
      </w:pPr>
      <w:r w:rsidRPr="003F3CAB">
        <w:t xml:space="preserve">                          defaultValue = "") Timestamp invoiceDate) {</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Map&lt;String, Object&gt; map = new HashMap&lt;&gt;();</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try {</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invoiceManager.edit(invoiceId, customerId, invoiceDate);</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map.put("success", true);</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 catch (Exception ex) {</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map.put("error", ex.getMessage());</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return map;</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w:t>
      </w:r>
    </w:p>
    <w:p w:rsidR="003F3CAB" w:rsidRPr="003F3CAB" w:rsidRDefault="003F3CAB" w:rsidP="003F3CAB">
      <w:pPr>
        <w:spacing w:after="0"/>
        <w:rPr>
          <w:rFonts w:ascii="Courier New" w:hAnsi="Courier New" w:cs="Courier New"/>
          <w:sz w:val="16"/>
          <w:szCs w:val="16"/>
          <w:lang w:val="en-US"/>
        </w:rPr>
      </w:pPr>
    </w:p>
    <w:p w:rsidR="003F3CAB" w:rsidRPr="003F3CAB" w:rsidRDefault="003F3CAB" w:rsidP="00324F3C">
      <w:pPr>
        <w:pStyle w:val="2"/>
      </w:pPr>
      <w:r w:rsidRPr="003F3CAB">
        <w:t xml:space="preserve">    /**</w:t>
      </w:r>
    </w:p>
    <w:p w:rsidR="003F3CAB" w:rsidRPr="003F3CAB" w:rsidRDefault="003F3CAB" w:rsidP="00324F3C">
      <w:pPr>
        <w:pStyle w:val="2"/>
      </w:pPr>
      <w:r w:rsidRPr="003F3CAB">
        <w:t xml:space="preserve">     * Pays an invoice</w:t>
      </w:r>
    </w:p>
    <w:p w:rsidR="003F3CAB" w:rsidRPr="003F3CAB" w:rsidRDefault="003F3CAB" w:rsidP="00324F3C">
      <w:pPr>
        <w:pStyle w:val="2"/>
      </w:pPr>
      <w:r w:rsidRPr="003F3CAB">
        <w:t xml:space="preserve">     * </w:t>
      </w:r>
    </w:p>
    <w:p w:rsidR="003F3CAB" w:rsidRPr="003F3CAB" w:rsidRDefault="003F3CAB" w:rsidP="00324F3C">
      <w:pPr>
        <w:pStyle w:val="2"/>
      </w:pPr>
      <w:r w:rsidRPr="003F3CAB">
        <w:t xml:space="preserve">     * @param invoiceId invoice id</w:t>
      </w:r>
    </w:p>
    <w:p w:rsidR="003F3CAB" w:rsidRPr="003F3CAB" w:rsidRDefault="003F3CAB" w:rsidP="00324F3C">
      <w:pPr>
        <w:pStyle w:val="2"/>
      </w:pPr>
      <w:r w:rsidRPr="003F3CAB">
        <w:t xml:space="preserve">     * @return </w:t>
      </w:r>
    </w:p>
    <w:p w:rsidR="003F3CAB" w:rsidRPr="003F3CAB" w:rsidRDefault="003F3CAB" w:rsidP="00324F3C">
      <w:pPr>
        <w:pStyle w:val="2"/>
      </w:pPr>
      <w:r w:rsidRPr="003F3CAB">
        <w:t xml:space="preserve">     */</w:t>
      </w:r>
    </w:p>
    <w:p w:rsidR="003F3CAB" w:rsidRPr="003F3CAB" w:rsidRDefault="003F3CAB" w:rsidP="00324F3C">
      <w:pPr>
        <w:pStyle w:val="1"/>
      </w:pPr>
      <w:r w:rsidRPr="003F3CAB">
        <w:t xml:space="preserve">    @RequestMapping(value = "/invoice/pay",</w:t>
      </w:r>
    </w:p>
    <w:p w:rsidR="003F3CAB" w:rsidRPr="003F3CAB" w:rsidRDefault="003F3CAB" w:rsidP="00324F3C">
      <w:pPr>
        <w:pStyle w:val="1"/>
      </w:pPr>
      <w:r w:rsidRPr="003F3CAB">
        <w:t xml:space="preserve">            method = RequestMethod.POST,</w:t>
      </w:r>
    </w:p>
    <w:p w:rsidR="003F3CAB" w:rsidRPr="003F3CAB" w:rsidRDefault="003F3CAB" w:rsidP="00324F3C">
      <w:pPr>
        <w:pStyle w:val="1"/>
      </w:pPr>
      <w:r w:rsidRPr="003F3CAB">
        <w:t xml:space="preserve">            produces = MediaType.APPLICATION_JSON)</w:t>
      </w:r>
    </w:p>
    <w:p w:rsidR="003F3CAB" w:rsidRPr="003F3CAB" w:rsidRDefault="003F3CAB" w:rsidP="00324F3C">
      <w:pPr>
        <w:pStyle w:val="1"/>
      </w:pPr>
      <w:r w:rsidRPr="003F3CAB">
        <w:lastRenderedPageBreak/>
        <w:t xml:space="preserve">    @ResponseBody</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public Map&lt;String, Object&gt; payInvoice(</w:t>
      </w:r>
    </w:p>
    <w:p w:rsidR="003F3CAB" w:rsidRPr="003F3CAB" w:rsidRDefault="003F3CAB" w:rsidP="00324F3C">
      <w:pPr>
        <w:pStyle w:val="1"/>
      </w:pPr>
      <w:r w:rsidRPr="003F3CAB">
        <w:t xml:space="preserve">            @RequestParam(value = "INVOICE_ID", required = true, </w:t>
      </w:r>
    </w:p>
    <w:p w:rsidR="003F3CAB" w:rsidRPr="003F3CAB" w:rsidRDefault="003F3CAB" w:rsidP="00324F3C">
      <w:pPr>
        <w:pStyle w:val="1"/>
      </w:pPr>
      <w:r w:rsidRPr="003F3CAB">
        <w:t xml:space="preserve">                          defaultValue = "0") Integer invoiceId) {</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Map&lt;String, Object&gt; map = new HashMap&lt;&gt;();</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try {</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invoiceManager.pay(invoiceId);</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map.put("success", true);</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 catch (Exception ex) {</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map.put("error", ex.getMessage());</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return map;</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w:t>
      </w:r>
    </w:p>
    <w:p w:rsidR="003F3CAB" w:rsidRPr="003F3CAB" w:rsidRDefault="003F3CAB" w:rsidP="003F3CAB">
      <w:pPr>
        <w:spacing w:after="0"/>
        <w:rPr>
          <w:rFonts w:ascii="Courier New" w:hAnsi="Courier New" w:cs="Courier New"/>
          <w:sz w:val="16"/>
          <w:szCs w:val="16"/>
          <w:lang w:val="en-US"/>
        </w:rPr>
      </w:pPr>
    </w:p>
    <w:p w:rsidR="003F3CAB" w:rsidRPr="003F3CAB" w:rsidRDefault="003F3CAB" w:rsidP="00324F3C">
      <w:pPr>
        <w:pStyle w:val="2"/>
      </w:pPr>
      <w:r w:rsidRPr="003F3CAB">
        <w:t xml:space="preserve">    /**</w:t>
      </w:r>
    </w:p>
    <w:p w:rsidR="003F3CAB" w:rsidRPr="003F3CAB" w:rsidRDefault="003F3CAB" w:rsidP="00324F3C">
      <w:pPr>
        <w:pStyle w:val="2"/>
      </w:pPr>
      <w:r w:rsidRPr="003F3CAB">
        <w:t xml:space="preserve">     * Delete invoice</w:t>
      </w:r>
    </w:p>
    <w:p w:rsidR="003F3CAB" w:rsidRPr="003F3CAB" w:rsidRDefault="003F3CAB" w:rsidP="00324F3C">
      <w:pPr>
        <w:pStyle w:val="2"/>
      </w:pPr>
      <w:r w:rsidRPr="003F3CAB">
        <w:t xml:space="preserve">     * </w:t>
      </w:r>
    </w:p>
    <w:p w:rsidR="003F3CAB" w:rsidRPr="003F3CAB" w:rsidRDefault="003F3CAB" w:rsidP="00324F3C">
      <w:pPr>
        <w:pStyle w:val="2"/>
      </w:pPr>
      <w:r w:rsidRPr="003F3CAB">
        <w:t xml:space="preserve">     * @param invoiceId invoice id</w:t>
      </w:r>
    </w:p>
    <w:p w:rsidR="003F3CAB" w:rsidRPr="003F3CAB" w:rsidRDefault="003F3CAB" w:rsidP="00324F3C">
      <w:pPr>
        <w:pStyle w:val="2"/>
      </w:pPr>
      <w:r w:rsidRPr="003F3CAB">
        <w:t xml:space="preserve">     * @return </w:t>
      </w:r>
    </w:p>
    <w:p w:rsidR="003F3CAB" w:rsidRPr="003F3CAB" w:rsidRDefault="003F3CAB" w:rsidP="00324F3C">
      <w:pPr>
        <w:pStyle w:val="2"/>
      </w:pPr>
      <w:r w:rsidRPr="003F3CAB">
        <w:t xml:space="preserve">     */</w:t>
      </w:r>
    </w:p>
    <w:p w:rsidR="003F3CAB" w:rsidRPr="003F3CAB" w:rsidRDefault="003F3CAB" w:rsidP="00324F3C">
      <w:pPr>
        <w:pStyle w:val="1"/>
      </w:pPr>
      <w:r w:rsidRPr="003F3CAB">
        <w:t xml:space="preserve">    @RequestMapping(value = "/invoice/delete",</w:t>
      </w:r>
    </w:p>
    <w:p w:rsidR="003F3CAB" w:rsidRPr="003F3CAB" w:rsidRDefault="003F3CAB" w:rsidP="00324F3C">
      <w:pPr>
        <w:pStyle w:val="1"/>
      </w:pPr>
      <w:r w:rsidRPr="003F3CAB">
        <w:t xml:space="preserve">            method = RequestMethod.POST,</w:t>
      </w:r>
    </w:p>
    <w:p w:rsidR="003F3CAB" w:rsidRPr="003F3CAB" w:rsidRDefault="003F3CAB" w:rsidP="00324F3C">
      <w:pPr>
        <w:pStyle w:val="1"/>
      </w:pPr>
      <w:r w:rsidRPr="003F3CAB">
        <w:t xml:space="preserve">            produces = MediaType.APPLICATION_JSON)</w:t>
      </w:r>
    </w:p>
    <w:p w:rsidR="003F3CAB" w:rsidRPr="003F3CAB" w:rsidRDefault="003F3CAB" w:rsidP="00324F3C">
      <w:pPr>
        <w:pStyle w:val="1"/>
      </w:pPr>
      <w:r w:rsidRPr="003F3CAB">
        <w:t xml:space="preserve">    @ResponseBody</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public Map&lt;String, Object&gt; deleteInvoice(</w:t>
      </w:r>
    </w:p>
    <w:p w:rsidR="003F3CAB" w:rsidRPr="003F3CAB" w:rsidRDefault="003F3CAB" w:rsidP="00324F3C">
      <w:pPr>
        <w:pStyle w:val="1"/>
      </w:pPr>
      <w:r w:rsidRPr="003F3CAB">
        <w:t xml:space="preserve">            @RequestParam(value = "INVOICE_ID", required = true, </w:t>
      </w:r>
    </w:p>
    <w:p w:rsidR="003F3CAB" w:rsidRPr="003F3CAB" w:rsidRDefault="003F3CAB" w:rsidP="00324F3C">
      <w:pPr>
        <w:pStyle w:val="1"/>
      </w:pPr>
      <w:r w:rsidRPr="003F3CAB">
        <w:t xml:space="preserve">                          defaultValue = "0") Integer invoiceId) {</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Map&lt;String, Object&gt; map = new HashMap&lt;&gt;();</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try {</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invoiceManager.delete(invoiceId);</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map.put("success", true);</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 catch (Exception ex) {</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map.put("error", ex.getMessage());</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return map;</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w:t>
      </w:r>
    </w:p>
    <w:p w:rsidR="003F3CAB" w:rsidRPr="003F3CAB" w:rsidRDefault="003F3CAB" w:rsidP="003F3CAB">
      <w:pPr>
        <w:spacing w:after="0"/>
        <w:rPr>
          <w:rFonts w:ascii="Courier New" w:hAnsi="Courier New" w:cs="Courier New"/>
          <w:sz w:val="16"/>
          <w:szCs w:val="16"/>
          <w:lang w:val="en-US"/>
        </w:rPr>
      </w:pPr>
    </w:p>
    <w:p w:rsidR="003F3CAB" w:rsidRPr="003F3CAB" w:rsidRDefault="003F3CAB" w:rsidP="00324F3C">
      <w:pPr>
        <w:pStyle w:val="2"/>
      </w:pPr>
      <w:r w:rsidRPr="003F3CAB">
        <w:t xml:space="preserve">    /**</w:t>
      </w:r>
    </w:p>
    <w:p w:rsidR="003F3CAB" w:rsidRPr="003F3CAB" w:rsidRDefault="003F3CAB" w:rsidP="00324F3C">
      <w:pPr>
        <w:pStyle w:val="2"/>
      </w:pPr>
      <w:r w:rsidRPr="003F3CAB">
        <w:t xml:space="preserve">     * Returns invoice item</w:t>
      </w:r>
    </w:p>
    <w:p w:rsidR="003F3CAB" w:rsidRPr="003F3CAB" w:rsidRDefault="003F3CAB" w:rsidP="00324F3C">
      <w:pPr>
        <w:pStyle w:val="2"/>
      </w:pPr>
      <w:r w:rsidRPr="003F3CAB">
        <w:t xml:space="preserve">     * </w:t>
      </w:r>
    </w:p>
    <w:p w:rsidR="003F3CAB" w:rsidRPr="003F3CAB" w:rsidRDefault="003F3CAB" w:rsidP="00324F3C">
      <w:pPr>
        <w:pStyle w:val="2"/>
      </w:pPr>
      <w:r w:rsidRPr="003F3CAB">
        <w:t xml:space="preserve">     * @param invoice_id invoice id</w:t>
      </w:r>
    </w:p>
    <w:p w:rsidR="003F3CAB" w:rsidRPr="003F3CAB" w:rsidRDefault="003F3CAB" w:rsidP="00324F3C">
      <w:pPr>
        <w:pStyle w:val="2"/>
      </w:pPr>
      <w:r w:rsidRPr="003F3CAB">
        <w:t xml:space="preserve">     * @return </w:t>
      </w:r>
    </w:p>
    <w:p w:rsidR="003F3CAB" w:rsidRPr="003F3CAB" w:rsidRDefault="003F3CAB" w:rsidP="00324F3C">
      <w:pPr>
        <w:pStyle w:val="2"/>
      </w:pPr>
      <w:r w:rsidRPr="003F3CAB">
        <w:t xml:space="preserve">     */</w:t>
      </w:r>
    </w:p>
    <w:p w:rsidR="003F3CAB" w:rsidRPr="003F3CAB" w:rsidRDefault="003F3CAB" w:rsidP="00324F3C">
      <w:pPr>
        <w:pStyle w:val="1"/>
      </w:pPr>
      <w:r w:rsidRPr="003F3CAB">
        <w:t xml:space="preserve">    @RequestMapping(value = "/invoice/getdetaildata",</w:t>
      </w:r>
    </w:p>
    <w:p w:rsidR="003F3CAB" w:rsidRPr="003F3CAB" w:rsidRDefault="003F3CAB" w:rsidP="00324F3C">
      <w:pPr>
        <w:pStyle w:val="1"/>
      </w:pPr>
      <w:r w:rsidRPr="003F3CAB">
        <w:t xml:space="preserve">            method = RequestMethod.GET,</w:t>
      </w:r>
    </w:p>
    <w:p w:rsidR="003F3CAB" w:rsidRPr="003F3CAB" w:rsidRDefault="003F3CAB" w:rsidP="00324F3C">
      <w:pPr>
        <w:pStyle w:val="1"/>
      </w:pPr>
      <w:r w:rsidRPr="003F3CAB">
        <w:t xml:space="preserve">            produces = MediaType.APPLICATION_JSON)</w:t>
      </w:r>
    </w:p>
    <w:p w:rsidR="003F3CAB" w:rsidRPr="003F3CAB" w:rsidRDefault="003F3CAB" w:rsidP="00324F3C">
      <w:pPr>
        <w:pStyle w:val="1"/>
      </w:pPr>
      <w:r w:rsidRPr="003F3CAB">
        <w:t xml:space="preserve">    @ResponseBody</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public JqGridData getDetailData(</w:t>
      </w:r>
    </w:p>
    <w:p w:rsidR="003F3CAB" w:rsidRPr="003F3CAB" w:rsidRDefault="003F3CAB" w:rsidP="00324F3C">
      <w:pPr>
        <w:pStyle w:val="1"/>
      </w:pPr>
      <w:r w:rsidRPr="003F3CAB">
        <w:t xml:space="preserve">            @RequestParam(value = "INVOICE_ID", required = true) int invoice_id) {</w:t>
      </w:r>
    </w:p>
    <w:p w:rsidR="003F3CAB" w:rsidRPr="003F3CAB" w:rsidRDefault="003F3CAB" w:rsidP="003F3CAB">
      <w:pPr>
        <w:spacing w:after="0"/>
        <w:rPr>
          <w:rFonts w:ascii="Courier New" w:hAnsi="Courier New" w:cs="Courier New"/>
          <w:sz w:val="16"/>
          <w:szCs w:val="16"/>
          <w:lang w:val="en-US"/>
        </w:rPr>
      </w:pP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invoiceLineGrid.setInvoiceId(invoice_id);</w:t>
      </w:r>
    </w:p>
    <w:p w:rsidR="003F3CAB" w:rsidRPr="003F3CAB" w:rsidRDefault="003F3CAB" w:rsidP="003F3CAB">
      <w:pPr>
        <w:spacing w:after="0"/>
        <w:rPr>
          <w:rFonts w:ascii="Courier New" w:hAnsi="Courier New" w:cs="Courier New"/>
          <w:sz w:val="16"/>
          <w:szCs w:val="16"/>
          <w:lang w:val="en-US"/>
        </w:rPr>
      </w:pP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return invoiceLineGrid.getJqGridData();</w:t>
      </w:r>
    </w:p>
    <w:p w:rsidR="003F3CAB" w:rsidRPr="003F3CAB" w:rsidRDefault="003F3CAB" w:rsidP="003F3CAB">
      <w:pPr>
        <w:spacing w:after="0"/>
        <w:rPr>
          <w:rFonts w:ascii="Courier New" w:hAnsi="Courier New" w:cs="Courier New"/>
          <w:sz w:val="16"/>
          <w:szCs w:val="16"/>
          <w:lang w:val="en-US"/>
        </w:rPr>
      </w:pP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w:t>
      </w:r>
    </w:p>
    <w:p w:rsidR="003F3CAB" w:rsidRPr="003F3CAB" w:rsidRDefault="003F3CAB" w:rsidP="003F3CAB">
      <w:pPr>
        <w:spacing w:after="0"/>
        <w:rPr>
          <w:rFonts w:ascii="Courier New" w:hAnsi="Courier New" w:cs="Courier New"/>
          <w:sz w:val="16"/>
          <w:szCs w:val="16"/>
          <w:lang w:val="en-US"/>
        </w:rPr>
      </w:pPr>
    </w:p>
    <w:p w:rsidR="003F3CAB" w:rsidRPr="003F3CAB" w:rsidRDefault="003F3CAB" w:rsidP="00324F3C">
      <w:pPr>
        <w:pStyle w:val="2"/>
      </w:pPr>
      <w:r w:rsidRPr="003F3CAB">
        <w:t xml:space="preserve">    /**</w:t>
      </w:r>
    </w:p>
    <w:p w:rsidR="003F3CAB" w:rsidRPr="003F3CAB" w:rsidRDefault="003F3CAB" w:rsidP="00324F3C">
      <w:pPr>
        <w:pStyle w:val="2"/>
      </w:pPr>
      <w:r w:rsidRPr="003F3CAB">
        <w:t xml:space="preserve">     * Add invoice item</w:t>
      </w:r>
    </w:p>
    <w:p w:rsidR="003F3CAB" w:rsidRPr="003F3CAB" w:rsidRDefault="003F3CAB" w:rsidP="00324F3C">
      <w:pPr>
        <w:pStyle w:val="2"/>
      </w:pPr>
      <w:r w:rsidRPr="003F3CAB">
        <w:t xml:space="preserve">     * </w:t>
      </w:r>
    </w:p>
    <w:p w:rsidR="003F3CAB" w:rsidRPr="003F3CAB" w:rsidRDefault="003F3CAB" w:rsidP="00324F3C">
      <w:pPr>
        <w:pStyle w:val="2"/>
      </w:pPr>
      <w:r w:rsidRPr="003F3CAB">
        <w:t xml:space="preserve">     * @param invoiceId invoice id</w:t>
      </w:r>
    </w:p>
    <w:p w:rsidR="003F3CAB" w:rsidRPr="003F3CAB" w:rsidRDefault="003F3CAB" w:rsidP="00324F3C">
      <w:pPr>
        <w:pStyle w:val="2"/>
      </w:pPr>
      <w:r w:rsidRPr="003F3CAB">
        <w:t xml:space="preserve">     * @param productId product id</w:t>
      </w:r>
    </w:p>
    <w:p w:rsidR="003F3CAB" w:rsidRPr="003F3CAB" w:rsidRDefault="003F3CAB" w:rsidP="00324F3C">
      <w:pPr>
        <w:pStyle w:val="2"/>
      </w:pPr>
      <w:r w:rsidRPr="003F3CAB">
        <w:t xml:space="preserve">     * @param quantity quantity of products</w:t>
      </w:r>
    </w:p>
    <w:p w:rsidR="003F3CAB" w:rsidRPr="003F3CAB" w:rsidRDefault="003F3CAB" w:rsidP="00324F3C">
      <w:pPr>
        <w:pStyle w:val="2"/>
      </w:pPr>
      <w:r w:rsidRPr="003F3CAB">
        <w:t xml:space="preserve">     * @return </w:t>
      </w:r>
    </w:p>
    <w:p w:rsidR="003F3CAB" w:rsidRPr="003F3CAB" w:rsidRDefault="003F3CAB" w:rsidP="00324F3C">
      <w:pPr>
        <w:pStyle w:val="2"/>
      </w:pPr>
      <w:r w:rsidRPr="003F3CAB">
        <w:t xml:space="preserve">     */</w:t>
      </w:r>
    </w:p>
    <w:p w:rsidR="003F3CAB" w:rsidRPr="003F3CAB" w:rsidRDefault="003F3CAB" w:rsidP="00324F3C">
      <w:pPr>
        <w:pStyle w:val="1"/>
      </w:pPr>
      <w:r w:rsidRPr="003F3CAB">
        <w:t xml:space="preserve">    @RequestMapping(value = "/invoice/createdetail",</w:t>
      </w:r>
    </w:p>
    <w:p w:rsidR="003F3CAB" w:rsidRPr="003F3CAB" w:rsidRDefault="003F3CAB" w:rsidP="00324F3C">
      <w:pPr>
        <w:pStyle w:val="1"/>
      </w:pPr>
      <w:r w:rsidRPr="003F3CAB">
        <w:t xml:space="preserve">            method = RequestMethod.POST,</w:t>
      </w:r>
    </w:p>
    <w:p w:rsidR="003F3CAB" w:rsidRPr="003F3CAB" w:rsidRDefault="003F3CAB" w:rsidP="00324F3C">
      <w:pPr>
        <w:pStyle w:val="1"/>
      </w:pPr>
      <w:r w:rsidRPr="003F3CAB">
        <w:lastRenderedPageBreak/>
        <w:t xml:space="preserve">            produces = MediaType.APPLICATION_JSON)</w:t>
      </w:r>
    </w:p>
    <w:p w:rsidR="003F3CAB" w:rsidRPr="003F3CAB" w:rsidRDefault="003F3CAB" w:rsidP="00324F3C">
      <w:pPr>
        <w:pStyle w:val="1"/>
      </w:pPr>
      <w:r w:rsidRPr="003F3CAB">
        <w:t xml:space="preserve">    @ResponseBody</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public Map&lt;String, Object&gt; addInvoiceLine(</w:t>
      </w:r>
    </w:p>
    <w:p w:rsidR="003F3CAB" w:rsidRPr="003F3CAB" w:rsidRDefault="003F3CAB" w:rsidP="00324F3C">
      <w:pPr>
        <w:pStyle w:val="1"/>
      </w:pPr>
      <w:r w:rsidRPr="003F3CAB">
        <w:t xml:space="preserve">            @RequestParam(value = "INVOICE_ID", required = true, </w:t>
      </w:r>
    </w:p>
    <w:p w:rsidR="003F3CAB" w:rsidRPr="003F3CAB" w:rsidRDefault="003F3CAB" w:rsidP="00324F3C">
      <w:pPr>
        <w:pStyle w:val="1"/>
      </w:pPr>
      <w:r w:rsidRPr="003F3CAB">
        <w:t xml:space="preserve">                          defaultValue = "0") Integer invoiceId,</w:t>
      </w:r>
    </w:p>
    <w:p w:rsidR="003F3CAB" w:rsidRPr="003F3CAB" w:rsidRDefault="003F3CAB" w:rsidP="00324F3C">
      <w:pPr>
        <w:pStyle w:val="1"/>
      </w:pPr>
      <w:r w:rsidRPr="003F3CAB">
        <w:t xml:space="preserve">            @RequestParam(value = "PRODUCT_ID", required = true, </w:t>
      </w:r>
    </w:p>
    <w:p w:rsidR="003F3CAB" w:rsidRPr="003F3CAB" w:rsidRDefault="003F3CAB" w:rsidP="00324F3C">
      <w:pPr>
        <w:pStyle w:val="1"/>
      </w:pPr>
      <w:r w:rsidRPr="003F3CAB">
        <w:t xml:space="preserve">                          defaultValue = "0") Integer productId,</w:t>
      </w:r>
    </w:p>
    <w:p w:rsidR="003F3CAB" w:rsidRPr="003F3CAB" w:rsidRDefault="003F3CAB" w:rsidP="00324F3C">
      <w:pPr>
        <w:pStyle w:val="1"/>
      </w:pPr>
      <w:r w:rsidRPr="003F3CAB">
        <w:t xml:space="preserve">            @RequestParam(value = "QUANTITY", required = true, </w:t>
      </w:r>
    </w:p>
    <w:p w:rsidR="003F3CAB" w:rsidRPr="003F3CAB" w:rsidRDefault="003F3CAB" w:rsidP="00324F3C">
      <w:pPr>
        <w:pStyle w:val="1"/>
      </w:pPr>
      <w:r w:rsidRPr="003F3CAB">
        <w:t xml:space="preserve">                          defaultValue = "0") Integer quantity) {</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Map&lt;String, Object&gt; map = new HashMap&lt;&gt;();</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try {</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invoiceManager.addInvoiceLine(invoiceId, productId, quantity);</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map.put("success", true);</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 catch (Exception ex) {</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map.put("error", ex.getMessage());</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return map;</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w:t>
      </w:r>
    </w:p>
    <w:p w:rsidR="003F3CAB" w:rsidRPr="003F3CAB" w:rsidRDefault="003F3CAB" w:rsidP="003F3CAB">
      <w:pPr>
        <w:spacing w:after="0"/>
        <w:rPr>
          <w:rFonts w:ascii="Courier New" w:hAnsi="Courier New" w:cs="Courier New"/>
          <w:sz w:val="16"/>
          <w:szCs w:val="16"/>
          <w:lang w:val="en-US"/>
        </w:rPr>
      </w:pPr>
    </w:p>
    <w:p w:rsidR="003F3CAB" w:rsidRPr="003F3CAB" w:rsidRDefault="003F3CAB" w:rsidP="00324F3C">
      <w:pPr>
        <w:pStyle w:val="2"/>
      </w:pPr>
      <w:r w:rsidRPr="003F3CAB">
        <w:t xml:space="preserve">    /**</w:t>
      </w:r>
    </w:p>
    <w:p w:rsidR="003F3CAB" w:rsidRPr="003F3CAB" w:rsidRDefault="003F3CAB" w:rsidP="00324F3C">
      <w:pPr>
        <w:pStyle w:val="2"/>
      </w:pPr>
      <w:r w:rsidRPr="003F3CAB">
        <w:t xml:space="preserve">     * Edit invoice item</w:t>
      </w:r>
    </w:p>
    <w:p w:rsidR="003F3CAB" w:rsidRPr="003F3CAB" w:rsidRDefault="003F3CAB" w:rsidP="00324F3C">
      <w:pPr>
        <w:pStyle w:val="2"/>
      </w:pPr>
      <w:r w:rsidRPr="003F3CAB">
        <w:t xml:space="preserve">     * </w:t>
      </w:r>
    </w:p>
    <w:p w:rsidR="003F3CAB" w:rsidRPr="003F3CAB" w:rsidRDefault="003F3CAB" w:rsidP="00324F3C">
      <w:pPr>
        <w:pStyle w:val="2"/>
      </w:pPr>
      <w:r w:rsidRPr="003F3CAB">
        <w:t xml:space="preserve">     * @param invoiceLineId invoice item id</w:t>
      </w:r>
    </w:p>
    <w:p w:rsidR="003F3CAB" w:rsidRPr="003F3CAB" w:rsidRDefault="003F3CAB" w:rsidP="00324F3C">
      <w:pPr>
        <w:pStyle w:val="2"/>
      </w:pPr>
      <w:r w:rsidRPr="003F3CAB">
        <w:t xml:space="preserve">     * @param quantity quantity of products</w:t>
      </w:r>
    </w:p>
    <w:p w:rsidR="003F3CAB" w:rsidRPr="003F3CAB" w:rsidRDefault="003F3CAB" w:rsidP="00324F3C">
      <w:pPr>
        <w:pStyle w:val="2"/>
      </w:pPr>
      <w:r w:rsidRPr="003F3CAB">
        <w:t xml:space="preserve">     * @return </w:t>
      </w:r>
    </w:p>
    <w:p w:rsidR="003F3CAB" w:rsidRPr="003F3CAB" w:rsidRDefault="003F3CAB" w:rsidP="00324F3C">
      <w:pPr>
        <w:pStyle w:val="2"/>
      </w:pPr>
      <w:r w:rsidRPr="003F3CAB">
        <w:t xml:space="preserve">     */</w:t>
      </w:r>
    </w:p>
    <w:p w:rsidR="003F3CAB" w:rsidRPr="003F3CAB" w:rsidRDefault="003F3CAB" w:rsidP="00324F3C">
      <w:pPr>
        <w:pStyle w:val="1"/>
      </w:pPr>
      <w:r w:rsidRPr="003F3CAB">
        <w:t xml:space="preserve">    @RequestMapping(value = "/invoice/editdetail",</w:t>
      </w:r>
    </w:p>
    <w:p w:rsidR="003F3CAB" w:rsidRPr="003F3CAB" w:rsidRDefault="003F3CAB" w:rsidP="00324F3C">
      <w:pPr>
        <w:pStyle w:val="1"/>
      </w:pPr>
      <w:r w:rsidRPr="003F3CAB">
        <w:t xml:space="preserve">            method = RequestMethod.POST,</w:t>
      </w:r>
    </w:p>
    <w:p w:rsidR="003F3CAB" w:rsidRPr="003F3CAB" w:rsidRDefault="003F3CAB" w:rsidP="00324F3C">
      <w:pPr>
        <w:pStyle w:val="1"/>
      </w:pPr>
      <w:r w:rsidRPr="003F3CAB">
        <w:t xml:space="preserve">            produces = MediaType.APPLICATION_JSON)</w:t>
      </w:r>
    </w:p>
    <w:p w:rsidR="003F3CAB" w:rsidRPr="003F3CAB" w:rsidRDefault="003F3CAB" w:rsidP="00324F3C">
      <w:pPr>
        <w:pStyle w:val="1"/>
      </w:pPr>
      <w:r w:rsidRPr="003F3CAB">
        <w:t xml:space="preserve">    @ResponseBody</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public Map&lt;String, Object&gt; editInvoiceLine(</w:t>
      </w:r>
    </w:p>
    <w:p w:rsidR="003F3CAB" w:rsidRPr="003F3CAB" w:rsidRDefault="003F3CAB" w:rsidP="00324F3C">
      <w:pPr>
        <w:pStyle w:val="1"/>
      </w:pPr>
      <w:r w:rsidRPr="003F3CAB">
        <w:t xml:space="preserve">            @RequestParam(value = "INVOICE_LINE_ID", required = true, </w:t>
      </w:r>
    </w:p>
    <w:p w:rsidR="003F3CAB" w:rsidRPr="003F3CAB" w:rsidRDefault="003F3CAB" w:rsidP="00324F3C">
      <w:pPr>
        <w:pStyle w:val="1"/>
      </w:pPr>
      <w:r w:rsidRPr="003F3CAB">
        <w:t xml:space="preserve">                          defaultValue = "0") Integer invoiceLineId,</w:t>
      </w:r>
    </w:p>
    <w:p w:rsidR="003F3CAB" w:rsidRPr="003F3CAB" w:rsidRDefault="003F3CAB" w:rsidP="00324F3C">
      <w:pPr>
        <w:pStyle w:val="1"/>
      </w:pPr>
      <w:r w:rsidRPr="003F3CAB">
        <w:t xml:space="preserve">            @RequestParam(value = "QUANTITY", required = true, </w:t>
      </w:r>
    </w:p>
    <w:p w:rsidR="003F3CAB" w:rsidRPr="003F3CAB" w:rsidRDefault="003F3CAB" w:rsidP="00324F3C">
      <w:pPr>
        <w:pStyle w:val="1"/>
      </w:pPr>
      <w:r w:rsidRPr="003F3CAB">
        <w:t xml:space="preserve">                          defaultValue = "0") Integer quantity) {</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Map&lt;String, Object&gt; map = new HashMap&lt;&gt;();</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try {</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invoiceManager.editInvoiceLine(invoiceLineId, quantity);</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map.put("success", true);</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 catch (Exception ex) {</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map.put("error", ex.getMessage());</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return map;</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w:t>
      </w:r>
    </w:p>
    <w:p w:rsidR="003F3CAB" w:rsidRPr="003F3CAB" w:rsidRDefault="003F3CAB" w:rsidP="003F3CAB">
      <w:pPr>
        <w:spacing w:after="0"/>
        <w:rPr>
          <w:rFonts w:ascii="Courier New" w:hAnsi="Courier New" w:cs="Courier New"/>
          <w:sz w:val="16"/>
          <w:szCs w:val="16"/>
          <w:lang w:val="en-US"/>
        </w:rPr>
      </w:pPr>
    </w:p>
    <w:p w:rsidR="003F3CAB" w:rsidRPr="003F3CAB" w:rsidRDefault="003F3CAB" w:rsidP="00324F3C">
      <w:pPr>
        <w:pStyle w:val="2"/>
      </w:pPr>
      <w:r w:rsidRPr="003F3CAB">
        <w:t xml:space="preserve">    /**</w:t>
      </w:r>
    </w:p>
    <w:p w:rsidR="003F3CAB" w:rsidRPr="003F3CAB" w:rsidRDefault="003F3CAB" w:rsidP="00324F3C">
      <w:pPr>
        <w:pStyle w:val="2"/>
      </w:pPr>
      <w:r w:rsidRPr="003F3CAB">
        <w:t xml:space="preserve">     * Delete invoice item</w:t>
      </w:r>
    </w:p>
    <w:p w:rsidR="003F3CAB" w:rsidRPr="003F3CAB" w:rsidRDefault="003F3CAB" w:rsidP="00324F3C">
      <w:pPr>
        <w:pStyle w:val="2"/>
      </w:pPr>
      <w:r w:rsidRPr="003F3CAB">
        <w:t xml:space="preserve">     * </w:t>
      </w:r>
    </w:p>
    <w:p w:rsidR="003F3CAB" w:rsidRPr="003F3CAB" w:rsidRDefault="003F3CAB" w:rsidP="00324F3C">
      <w:pPr>
        <w:pStyle w:val="2"/>
      </w:pPr>
      <w:r w:rsidRPr="003F3CAB">
        <w:t xml:space="preserve">     * @param invoiceLineId invoice item id</w:t>
      </w:r>
    </w:p>
    <w:p w:rsidR="003F3CAB" w:rsidRPr="003F3CAB" w:rsidRDefault="003F3CAB" w:rsidP="00324F3C">
      <w:pPr>
        <w:pStyle w:val="2"/>
      </w:pPr>
      <w:r w:rsidRPr="003F3CAB">
        <w:t xml:space="preserve">     * @return </w:t>
      </w:r>
    </w:p>
    <w:p w:rsidR="003F3CAB" w:rsidRPr="003F3CAB" w:rsidRDefault="003F3CAB" w:rsidP="00324F3C">
      <w:pPr>
        <w:pStyle w:val="2"/>
      </w:pPr>
      <w:r w:rsidRPr="003F3CAB">
        <w:t xml:space="preserve">     */</w:t>
      </w:r>
    </w:p>
    <w:p w:rsidR="003F3CAB" w:rsidRPr="003F3CAB" w:rsidRDefault="003F3CAB" w:rsidP="00324F3C">
      <w:pPr>
        <w:pStyle w:val="1"/>
      </w:pPr>
      <w:r w:rsidRPr="003F3CAB">
        <w:t xml:space="preserve">    @RequestMapping(value = "/invoice/deletedetail",</w:t>
      </w:r>
    </w:p>
    <w:p w:rsidR="003F3CAB" w:rsidRPr="003F3CAB" w:rsidRDefault="003F3CAB" w:rsidP="00324F3C">
      <w:pPr>
        <w:pStyle w:val="1"/>
      </w:pPr>
      <w:r w:rsidRPr="003F3CAB">
        <w:t xml:space="preserve">            method = RequestMethod.POST,</w:t>
      </w:r>
    </w:p>
    <w:p w:rsidR="003F3CAB" w:rsidRPr="003F3CAB" w:rsidRDefault="003F3CAB" w:rsidP="00324F3C">
      <w:pPr>
        <w:pStyle w:val="1"/>
      </w:pPr>
      <w:r w:rsidRPr="003F3CAB">
        <w:t xml:space="preserve">            produces = MediaType.APPLICATION_JSON)</w:t>
      </w:r>
    </w:p>
    <w:p w:rsidR="003F3CAB" w:rsidRPr="003F3CAB" w:rsidRDefault="003F3CAB" w:rsidP="00324F3C">
      <w:pPr>
        <w:pStyle w:val="1"/>
      </w:pPr>
      <w:r w:rsidRPr="003F3CAB">
        <w:t xml:space="preserve">    @ResponseBody</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public Map&lt;String, Object&gt; deleteInvoiceLine(</w:t>
      </w:r>
    </w:p>
    <w:p w:rsidR="003F3CAB" w:rsidRPr="003F3CAB" w:rsidRDefault="003F3CAB" w:rsidP="00324F3C">
      <w:pPr>
        <w:pStyle w:val="1"/>
      </w:pPr>
      <w:r w:rsidRPr="003F3CAB">
        <w:t xml:space="preserve">            @RequestParam(value = "INVOICE_LINE_ID", required = true, </w:t>
      </w:r>
    </w:p>
    <w:p w:rsidR="003F3CAB" w:rsidRPr="003F3CAB" w:rsidRDefault="003F3CAB" w:rsidP="00324F3C">
      <w:pPr>
        <w:pStyle w:val="1"/>
      </w:pPr>
      <w:r w:rsidRPr="003F3CAB">
        <w:t xml:space="preserve">                          defaultValue = "0") Integer invoiceLineId) {</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Map&lt;String, Object&gt; map = new HashMap&lt;&gt;();</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try {</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invoiceManager.deleteInvoiceLine(invoiceLineId);</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map.put("success", true);</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 catch (Exception ex) {</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map.put("error", ex.getMessage());</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 xml:space="preserve">        return map;</w:t>
      </w:r>
    </w:p>
    <w:p w:rsidR="003F3CAB"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lastRenderedPageBreak/>
        <w:t xml:space="preserve">    }</w:t>
      </w:r>
    </w:p>
    <w:p w:rsidR="00FE1D00" w:rsidRPr="003F3CAB" w:rsidRDefault="003F3CAB" w:rsidP="003F3CAB">
      <w:pPr>
        <w:spacing w:after="0"/>
        <w:rPr>
          <w:rFonts w:ascii="Courier New" w:hAnsi="Courier New" w:cs="Courier New"/>
          <w:sz w:val="16"/>
          <w:szCs w:val="16"/>
          <w:lang w:val="en-US"/>
        </w:rPr>
      </w:pPr>
      <w:r w:rsidRPr="003F3CAB">
        <w:rPr>
          <w:rFonts w:ascii="Courier New" w:hAnsi="Courier New" w:cs="Courier New"/>
          <w:sz w:val="16"/>
          <w:szCs w:val="16"/>
          <w:lang w:val="en-US"/>
        </w:rPr>
        <w:t>}</w:t>
      </w:r>
    </w:p>
    <w:p w:rsidR="00FE1D00" w:rsidRPr="003F3DC3" w:rsidRDefault="0061049D" w:rsidP="00FE1D00">
      <w:pPr>
        <w:jc w:val="both"/>
        <w:rPr>
          <w:rFonts w:ascii="Arial" w:hAnsi="Arial" w:cs="Arial"/>
          <w:sz w:val="24"/>
          <w:szCs w:val="24"/>
          <w:lang w:val="en-US"/>
        </w:rPr>
      </w:pPr>
      <w:r>
        <w:rPr>
          <w:rFonts w:ascii="Arial" w:hAnsi="Arial" w:cs="Arial"/>
          <w:sz w:val="24"/>
          <w:szCs w:val="24"/>
          <w:lang w:val="en-US"/>
        </w:rPr>
        <w:t>T</w:t>
      </w:r>
      <w:r w:rsidRPr="003F3DC3">
        <w:rPr>
          <w:rFonts w:ascii="Arial" w:hAnsi="Arial" w:cs="Arial"/>
          <w:sz w:val="24"/>
          <w:szCs w:val="24"/>
          <w:lang w:val="en-US"/>
        </w:rPr>
        <w:t xml:space="preserve">he </w:t>
      </w:r>
      <w:r w:rsidR="00E0416E" w:rsidRPr="003F3DC3">
        <w:rPr>
          <w:rFonts w:ascii="Arial" w:hAnsi="Arial" w:cs="Arial"/>
          <w:sz w:val="24"/>
          <w:szCs w:val="24"/>
          <w:lang w:val="en-US"/>
        </w:rPr>
        <w:t xml:space="preserve">invoice controller is very similar to </w:t>
      </w:r>
      <w:r>
        <w:rPr>
          <w:rFonts w:ascii="Arial" w:hAnsi="Arial" w:cs="Arial"/>
          <w:sz w:val="24"/>
          <w:szCs w:val="24"/>
          <w:lang w:val="en-US"/>
        </w:rPr>
        <w:t xml:space="preserve">the primary </w:t>
      </w:r>
      <w:r w:rsidR="00B2374F">
        <w:rPr>
          <w:rFonts w:ascii="Arial" w:hAnsi="Arial" w:cs="Arial"/>
          <w:sz w:val="24"/>
          <w:szCs w:val="24"/>
          <w:lang w:val="en-US"/>
        </w:rPr>
        <w:t>module</w:t>
      </w:r>
      <w:r w:rsidR="00E0416E" w:rsidRPr="003F3DC3">
        <w:rPr>
          <w:rFonts w:ascii="Arial" w:hAnsi="Arial" w:cs="Arial"/>
          <w:sz w:val="24"/>
          <w:szCs w:val="24"/>
          <w:lang w:val="en-US"/>
        </w:rPr>
        <w:t xml:space="preserve"> controllers except for two things:</w:t>
      </w:r>
    </w:p>
    <w:p w:rsidR="00FE1D00" w:rsidRPr="003F3DC3" w:rsidRDefault="00E0416E" w:rsidP="00FE1D00">
      <w:pPr>
        <w:pStyle w:val="ListParagraph"/>
        <w:numPr>
          <w:ilvl w:val="0"/>
          <w:numId w:val="12"/>
        </w:numPr>
        <w:jc w:val="both"/>
        <w:rPr>
          <w:rFonts w:ascii="Arial" w:hAnsi="Arial" w:cs="Arial"/>
          <w:sz w:val="24"/>
          <w:szCs w:val="24"/>
          <w:lang w:val="en-US"/>
        </w:rPr>
      </w:pPr>
      <w:r w:rsidRPr="003F3DC3">
        <w:rPr>
          <w:rFonts w:ascii="Arial" w:hAnsi="Arial" w:cs="Arial"/>
          <w:sz w:val="24"/>
          <w:szCs w:val="24"/>
          <w:lang w:val="en-US"/>
        </w:rPr>
        <w:t>The controller displays and works with the data of both the main grid and the detail grid.</w:t>
      </w:r>
    </w:p>
    <w:p w:rsidR="00FE1D00" w:rsidRPr="003F3DC3" w:rsidRDefault="00E0416E" w:rsidP="00FE1D00">
      <w:pPr>
        <w:pStyle w:val="ListParagraph"/>
        <w:numPr>
          <w:ilvl w:val="0"/>
          <w:numId w:val="12"/>
        </w:numPr>
        <w:jc w:val="both"/>
        <w:rPr>
          <w:rFonts w:ascii="Arial" w:hAnsi="Arial" w:cs="Arial"/>
          <w:sz w:val="24"/>
          <w:szCs w:val="24"/>
          <w:lang w:val="en-US"/>
        </w:rPr>
      </w:pPr>
      <w:r w:rsidRPr="003F3DC3">
        <w:rPr>
          <w:rFonts w:ascii="Arial" w:hAnsi="Arial" w:cs="Arial"/>
          <w:sz w:val="24"/>
          <w:szCs w:val="24"/>
          <w:lang w:val="en-US"/>
        </w:rPr>
        <w:t>Invoices are filtered by the date field so that only those invoices that are included in the work period are displayed.</w:t>
      </w:r>
    </w:p>
    <w:p w:rsidR="0061049D" w:rsidRDefault="0061049D" w:rsidP="00FB6351">
      <w:pPr>
        <w:pStyle w:val="Heading4"/>
        <w:rPr>
          <w:rFonts w:ascii="Arial" w:hAnsi="Arial" w:cs="Arial"/>
          <w:sz w:val="24"/>
          <w:szCs w:val="24"/>
          <w:lang w:val="en-US"/>
        </w:rPr>
      </w:pPr>
      <w:r>
        <w:rPr>
          <w:rFonts w:ascii="Arial" w:hAnsi="Arial" w:cs="Arial"/>
          <w:sz w:val="24"/>
          <w:szCs w:val="24"/>
          <w:lang w:val="en-US"/>
        </w:rPr>
        <w:t>Working with Dates in Java</w:t>
      </w:r>
    </w:p>
    <w:p w:rsidR="00FE1D00" w:rsidRPr="003F3DC3" w:rsidRDefault="0061049D" w:rsidP="00FE1D00">
      <w:pPr>
        <w:jc w:val="both"/>
        <w:rPr>
          <w:rFonts w:ascii="Arial" w:hAnsi="Arial" w:cs="Arial"/>
          <w:sz w:val="24"/>
          <w:szCs w:val="24"/>
          <w:lang w:val="en-US"/>
        </w:rPr>
      </w:pPr>
      <w:r>
        <w:rPr>
          <w:rFonts w:ascii="Arial" w:hAnsi="Arial" w:cs="Arial"/>
          <w:sz w:val="24"/>
          <w:szCs w:val="24"/>
          <w:lang w:val="en-US"/>
        </w:rPr>
        <w:t>W</w:t>
      </w:r>
      <w:r w:rsidRPr="003F3DC3">
        <w:rPr>
          <w:rFonts w:ascii="Arial" w:hAnsi="Arial" w:cs="Arial"/>
          <w:sz w:val="24"/>
          <w:szCs w:val="24"/>
          <w:lang w:val="en-US"/>
        </w:rPr>
        <w:t xml:space="preserve">orking </w:t>
      </w:r>
      <w:r w:rsidR="00E0416E" w:rsidRPr="003F3DC3">
        <w:rPr>
          <w:rFonts w:ascii="Arial" w:hAnsi="Arial" w:cs="Arial"/>
          <w:sz w:val="24"/>
          <w:szCs w:val="24"/>
          <w:lang w:val="en-US"/>
        </w:rPr>
        <w:t>with dates</w:t>
      </w:r>
      <w:r>
        <w:rPr>
          <w:rFonts w:ascii="Arial" w:hAnsi="Arial" w:cs="Arial"/>
          <w:sz w:val="24"/>
          <w:szCs w:val="24"/>
          <w:lang w:val="en-US"/>
        </w:rPr>
        <w:t xml:space="preserve"> in Java throws up a </w:t>
      </w:r>
      <w:r w:rsidR="00153B66">
        <w:rPr>
          <w:rFonts w:ascii="Arial" w:hAnsi="Arial" w:cs="Arial"/>
          <w:sz w:val="24"/>
          <w:szCs w:val="24"/>
          <w:lang w:val="en-US"/>
        </w:rPr>
        <w:t>few</w:t>
      </w:r>
      <w:r>
        <w:rPr>
          <w:rFonts w:ascii="Arial" w:hAnsi="Arial" w:cs="Arial"/>
          <w:sz w:val="24"/>
          <w:szCs w:val="24"/>
          <w:lang w:val="en-US"/>
        </w:rPr>
        <w:t xml:space="preserve"> </w:t>
      </w:r>
      <w:r w:rsidR="001756C4">
        <w:rPr>
          <w:rFonts w:ascii="Arial" w:hAnsi="Arial" w:cs="Arial"/>
          <w:sz w:val="24"/>
          <w:szCs w:val="24"/>
          <w:lang w:val="en-US"/>
        </w:rPr>
        <w:t>quirks</w:t>
      </w:r>
      <w:r w:rsidR="00E0416E" w:rsidRPr="003F3DC3">
        <w:rPr>
          <w:rFonts w:ascii="Arial" w:hAnsi="Arial" w:cs="Arial"/>
          <w:sz w:val="24"/>
          <w:szCs w:val="24"/>
          <w:lang w:val="en-US"/>
        </w:rPr>
        <w:t xml:space="preserve">. </w:t>
      </w:r>
    </w:p>
    <w:p w:rsidR="00FE1D00" w:rsidRPr="003F3DC3" w:rsidRDefault="00E0416E" w:rsidP="00FE1D00">
      <w:pPr>
        <w:jc w:val="both"/>
        <w:rPr>
          <w:rFonts w:ascii="Arial" w:hAnsi="Arial" w:cs="Arial"/>
          <w:sz w:val="24"/>
          <w:szCs w:val="24"/>
          <w:lang w:val="en-US"/>
        </w:rPr>
      </w:pPr>
      <w:r w:rsidRPr="003F3DC3">
        <w:rPr>
          <w:rFonts w:ascii="Arial" w:hAnsi="Arial" w:cs="Arial"/>
          <w:sz w:val="24"/>
          <w:szCs w:val="24"/>
          <w:lang w:val="en-US"/>
        </w:rPr>
        <w:t xml:space="preserve">The java.sql.Timestamp type in Java supports precision up to nanoseconds whereas the maximum precision of the TIMESTAMP type in Firebird is one ten-thousandth of a second. </w:t>
      </w:r>
      <w:r w:rsidR="0061049D">
        <w:rPr>
          <w:rFonts w:ascii="Arial" w:hAnsi="Arial" w:cs="Arial"/>
          <w:sz w:val="24"/>
          <w:szCs w:val="24"/>
          <w:lang w:val="en-US"/>
        </w:rPr>
        <w:t>That</w:t>
      </w:r>
      <w:r w:rsidRPr="003F3DC3">
        <w:rPr>
          <w:rFonts w:ascii="Arial" w:hAnsi="Arial" w:cs="Arial"/>
          <w:sz w:val="24"/>
          <w:szCs w:val="24"/>
          <w:lang w:val="en-US"/>
        </w:rPr>
        <w:t xml:space="preserve"> is not </w:t>
      </w:r>
      <w:r w:rsidR="0061049D">
        <w:rPr>
          <w:rFonts w:ascii="Arial" w:hAnsi="Arial" w:cs="Arial"/>
          <w:sz w:val="24"/>
          <w:szCs w:val="24"/>
          <w:lang w:val="en-US"/>
        </w:rPr>
        <w:t xml:space="preserve">really </w:t>
      </w:r>
      <w:r w:rsidRPr="003F3DC3">
        <w:rPr>
          <w:rFonts w:ascii="Arial" w:hAnsi="Arial" w:cs="Arial"/>
          <w:sz w:val="24"/>
          <w:szCs w:val="24"/>
          <w:lang w:val="en-US"/>
        </w:rPr>
        <w:t xml:space="preserve">a </w:t>
      </w:r>
      <w:r w:rsidR="0061049D">
        <w:rPr>
          <w:rFonts w:ascii="Arial" w:hAnsi="Arial" w:cs="Arial"/>
          <w:sz w:val="24"/>
          <w:szCs w:val="24"/>
          <w:lang w:val="en-US"/>
        </w:rPr>
        <w:t xml:space="preserve">significant </w:t>
      </w:r>
      <w:r w:rsidRPr="003F3DC3">
        <w:rPr>
          <w:rFonts w:ascii="Arial" w:hAnsi="Arial" w:cs="Arial"/>
          <w:sz w:val="24"/>
          <w:szCs w:val="24"/>
          <w:lang w:val="en-US"/>
        </w:rPr>
        <w:t xml:space="preserve">problem. </w:t>
      </w:r>
    </w:p>
    <w:p w:rsidR="00FE1D00" w:rsidRPr="003F3DC3" w:rsidRDefault="00E0416E" w:rsidP="00FE1D00">
      <w:pPr>
        <w:jc w:val="both"/>
        <w:rPr>
          <w:rFonts w:ascii="Arial" w:hAnsi="Arial" w:cs="Arial"/>
          <w:sz w:val="24"/>
          <w:szCs w:val="24"/>
          <w:lang w:val="en-US"/>
        </w:rPr>
      </w:pPr>
      <w:r w:rsidRPr="003F3DC3">
        <w:rPr>
          <w:rFonts w:ascii="Arial" w:hAnsi="Arial" w:cs="Arial"/>
          <w:sz w:val="24"/>
          <w:szCs w:val="24"/>
          <w:lang w:val="en-US"/>
        </w:rPr>
        <w:t xml:space="preserve">Date and time types in Java support working with time zones. Firebird does not currently support the TIMESTAMP WITH TIMEZONE type. Java </w:t>
      </w:r>
      <w:r w:rsidR="00153B66">
        <w:rPr>
          <w:rFonts w:ascii="Arial" w:hAnsi="Arial" w:cs="Arial"/>
          <w:sz w:val="24"/>
          <w:szCs w:val="24"/>
          <w:lang w:val="en-US"/>
        </w:rPr>
        <w:t>works on the assumption</w:t>
      </w:r>
      <w:r w:rsidR="00153B66" w:rsidRPr="003F3DC3">
        <w:rPr>
          <w:rFonts w:ascii="Arial" w:hAnsi="Arial" w:cs="Arial"/>
          <w:sz w:val="24"/>
          <w:szCs w:val="24"/>
          <w:lang w:val="en-US"/>
        </w:rPr>
        <w:t xml:space="preserve"> </w:t>
      </w:r>
      <w:r w:rsidRPr="003F3DC3">
        <w:rPr>
          <w:rFonts w:ascii="Arial" w:hAnsi="Arial" w:cs="Arial"/>
          <w:sz w:val="24"/>
          <w:szCs w:val="24"/>
          <w:lang w:val="en-US"/>
        </w:rPr>
        <w:t>that dates in the database are stored in the time zone of the server</w:t>
      </w:r>
      <w:r w:rsidR="00153B66">
        <w:rPr>
          <w:rFonts w:ascii="Arial" w:hAnsi="Arial" w:cs="Arial"/>
          <w:sz w:val="24"/>
          <w:szCs w:val="24"/>
          <w:lang w:val="en-US"/>
        </w:rPr>
        <w:t xml:space="preserve">. </w:t>
      </w:r>
      <w:r w:rsidRPr="003F3DC3">
        <w:rPr>
          <w:rFonts w:ascii="Arial" w:hAnsi="Arial" w:cs="Arial"/>
          <w:sz w:val="24"/>
          <w:szCs w:val="24"/>
          <w:lang w:val="en-US"/>
        </w:rPr>
        <w:t xml:space="preserve">However, time will be converted to UTC during serialization into JSON. It must be taken into account </w:t>
      </w:r>
      <w:r w:rsidR="001756C4" w:rsidRPr="003F3DC3">
        <w:rPr>
          <w:rFonts w:ascii="Arial" w:hAnsi="Arial" w:cs="Arial"/>
          <w:sz w:val="24"/>
          <w:szCs w:val="24"/>
          <w:lang w:val="en-US"/>
        </w:rPr>
        <w:t>wh</w:t>
      </w:r>
      <w:r w:rsidR="001756C4">
        <w:rPr>
          <w:rFonts w:ascii="Arial" w:hAnsi="Arial" w:cs="Arial"/>
          <w:sz w:val="24"/>
          <w:szCs w:val="24"/>
          <w:lang w:val="en-US"/>
        </w:rPr>
        <w:t>en</w:t>
      </w:r>
      <w:r w:rsidR="001756C4" w:rsidRPr="003F3DC3">
        <w:rPr>
          <w:rFonts w:ascii="Arial" w:hAnsi="Arial" w:cs="Arial"/>
          <w:sz w:val="24"/>
          <w:szCs w:val="24"/>
          <w:lang w:val="en-US"/>
        </w:rPr>
        <w:t xml:space="preserve"> </w:t>
      </w:r>
      <w:r w:rsidRPr="003F3DC3">
        <w:rPr>
          <w:rFonts w:ascii="Arial" w:hAnsi="Arial" w:cs="Arial"/>
          <w:sz w:val="24"/>
          <w:szCs w:val="24"/>
          <w:lang w:val="en-US"/>
        </w:rPr>
        <w:t>processing time</w:t>
      </w:r>
      <w:r w:rsidR="001756C4">
        <w:rPr>
          <w:rFonts w:ascii="Arial" w:hAnsi="Arial" w:cs="Arial"/>
          <w:sz w:val="24"/>
          <w:szCs w:val="24"/>
          <w:lang w:val="en-US"/>
        </w:rPr>
        <w:t xml:space="preserve"> data</w:t>
      </w:r>
      <w:r w:rsidRPr="003F3DC3">
        <w:rPr>
          <w:rFonts w:ascii="Arial" w:hAnsi="Arial" w:cs="Arial"/>
          <w:sz w:val="24"/>
          <w:szCs w:val="24"/>
          <w:lang w:val="en-US"/>
        </w:rPr>
        <w:t xml:space="preserve"> in JavaScript.</w:t>
      </w:r>
    </w:p>
    <w:p w:rsidR="00FE1D00" w:rsidRPr="003F3DC3" w:rsidRDefault="00FE1D00" w:rsidP="00FE1D00">
      <w:pPr>
        <w:spacing w:after="0"/>
        <w:jc w:val="both"/>
        <w:rPr>
          <w:rFonts w:ascii="Arial" w:hAnsi="Arial" w:cs="Arial"/>
          <w:sz w:val="24"/>
          <w:lang w:val="en-US"/>
        </w:rPr>
      </w:pPr>
    </w:p>
    <w:p w:rsidR="00FE1D00" w:rsidRPr="003F3DC3" w:rsidRDefault="00E0416E" w:rsidP="00FE1D00">
      <w:pPr>
        <w:pBdr>
          <w:top w:val="single" w:sz="4" w:space="1" w:color="auto"/>
          <w:left w:val="single" w:sz="4" w:space="4" w:color="auto"/>
          <w:bottom w:val="single" w:sz="4" w:space="1" w:color="auto"/>
          <w:right w:val="single" w:sz="4" w:space="4" w:color="auto"/>
        </w:pBdr>
        <w:shd w:val="clear" w:color="auto" w:fill="DBE5F1"/>
        <w:spacing w:after="0"/>
        <w:jc w:val="both"/>
        <w:rPr>
          <w:rFonts w:ascii="Arial" w:hAnsi="Arial" w:cs="Arial"/>
          <w:sz w:val="24"/>
          <w:lang w:val="en-US"/>
        </w:rPr>
      </w:pPr>
      <w:r w:rsidRPr="003F3DC3">
        <w:rPr>
          <w:rFonts w:ascii="Arial" w:hAnsi="Arial" w:cs="Arial"/>
          <w:b/>
          <w:sz w:val="24"/>
          <w:lang w:val="en-US"/>
        </w:rPr>
        <w:t>Attention!</w:t>
      </w:r>
      <w:r w:rsidRPr="003F3DC3">
        <w:rPr>
          <w:rFonts w:ascii="Arial" w:hAnsi="Arial" w:cs="Arial"/>
          <w:sz w:val="24"/>
          <w:lang w:val="en-US"/>
        </w:rPr>
        <w:t xml:space="preserve"> </w:t>
      </w:r>
    </w:p>
    <w:p w:rsidR="00FE1D00" w:rsidRPr="003F3DC3" w:rsidRDefault="00FE1D00" w:rsidP="00FE1D00">
      <w:pPr>
        <w:pBdr>
          <w:top w:val="single" w:sz="4" w:space="1" w:color="auto"/>
          <w:left w:val="single" w:sz="4" w:space="4" w:color="auto"/>
          <w:bottom w:val="single" w:sz="4" w:space="1" w:color="auto"/>
          <w:right w:val="single" w:sz="4" w:space="4" w:color="auto"/>
        </w:pBdr>
        <w:shd w:val="clear" w:color="auto" w:fill="DBE5F1"/>
        <w:spacing w:after="0"/>
        <w:jc w:val="both"/>
        <w:rPr>
          <w:rFonts w:ascii="Arial" w:hAnsi="Arial" w:cs="Arial"/>
          <w:sz w:val="24"/>
          <w:lang w:val="en-US"/>
        </w:rPr>
      </w:pPr>
    </w:p>
    <w:p w:rsidR="00FE1D00" w:rsidRPr="003F3DC3" w:rsidRDefault="00E0416E" w:rsidP="00FE1D00">
      <w:pPr>
        <w:pBdr>
          <w:top w:val="single" w:sz="4" w:space="1" w:color="auto"/>
          <w:left w:val="single" w:sz="4" w:space="4" w:color="auto"/>
          <w:bottom w:val="single" w:sz="4" w:space="1" w:color="auto"/>
          <w:right w:val="single" w:sz="4" w:space="4" w:color="auto"/>
        </w:pBdr>
        <w:shd w:val="clear" w:color="auto" w:fill="DBE5F1"/>
        <w:spacing w:after="0"/>
        <w:jc w:val="both"/>
        <w:rPr>
          <w:rFonts w:ascii="Arial" w:hAnsi="Arial" w:cs="Arial"/>
          <w:sz w:val="24"/>
          <w:lang w:val="en-US"/>
        </w:rPr>
      </w:pPr>
      <w:r w:rsidRPr="003F3DC3">
        <w:rPr>
          <w:rFonts w:ascii="Arial" w:hAnsi="Arial" w:cs="Arial"/>
          <w:sz w:val="24"/>
          <w:lang w:val="en-US"/>
        </w:rPr>
        <w:t>Java takes the time offset from its own time zone database</w:t>
      </w:r>
      <w:r w:rsidR="001756C4">
        <w:rPr>
          <w:rFonts w:ascii="Arial" w:hAnsi="Arial" w:cs="Arial"/>
          <w:sz w:val="24"/>
          <w:lang w:val="en-US"/>
        </w:rPr>
        <w:t>,</w:t>
      </w:r>
      <w:r w:rsidR="00C928CE">
        <w:rPr>
          <w:rFonts w:ascii="Arial" w:hAnsi="Arial" w:cs="Arial"/>
          <w:sz w:val="24"/>
          <w:lang w:val="en-US"/>
        </w:rPr>
        <w:t xml:space="preserve"> </w:t>
      </w:r>
      <w:r w:rsidR="001756C4" w:rsidRPr="003F3DC3">
        <w:rPr>
          <w:rFonts w:ascii="Arial" w:hAnsi="Arial" w:cs="Arial"/>
          <w:sz w:val="24"/>
          <w:lang w:val="en-US"/>
        </w:rPr>
        <w:t>not from the operating system</w:t>
      </w:r>
      <w:r w:rsidRPr="003F3DC3">
        <w:rPr>
          <w:rFonts w:ascii="Arial" w:hAnsi="Arial" w:cs="Arial"/>
          <w:sz w:val="24"/>
          <w:lang w:val="en-US"/>
        </w:rPr>
        <w:t xml:space="preserve">. This </w:t>
      </w:r>
      <w:r w:rsidR="001756C4">
        <w:rPr>
          <w:rFonts w:ascii="Arial" w:hAnsi="Arial" w:cs="Arial"/>
          <w:sz w:val="24"/>
          <w:lang w:val="en-US"/>
        </w:rPr>
        <w:t>practice</w:t>
      </w:r>
      <w:r w:rsidR="001756C4" w:rsidRPr="003F3DC3">
        <w:rPr>
          <w:rFonts w:ascii="Arial" w:hAnsi="Arial" w:cs="Arial"/>
          <w:sz w:val="24"/>
          <w:lang w:val="en-US"/>
        </w:rPr>
        <w:t xml:space="preserve"> </w:t>
      </w:r>
      <w:r w:rsidRPr="003F3DC3">
        <w:rPr>
          <w:rFonts w:ascii="Arial" w:hAnsi="Arial" w:cs="Arial"/>
          <w:sz w:val="24"/>
          <w:lang w:val="en-US"/>
        </w:rPr>
        <w:t xml:space="preserve">considerably increases the </w:t>
      </w:r>
      <w:r w:rsidR="001756C4">
        <w:rPr>
          <w:rFonts w:ascii="Arial" w:hAnsi="Arial" w:cs="Arial"/>
          <w:sz w:val="24"/>
          <w:lang w:val="en-US"/>
        </w:rPr>
        <w:t>need</w:t>
      </w:r>
      <w:r w:rsidR="001756C4" w:rsidRPr="003F3DC3">
        <w:rPr>
          <w:rFonts w:ascii="Arial" w:hAnsi="Arial" w:cs="Arial"/>
          <w:sz w:val="24"/>
          <w:lang w:val="en-US"/>
        </w:rPr>
        <w:t xml:space="preserve"> </w:t>
      </w:r>
      <w:r w:rsidRPr="003F3DC3">
        <w:rPr>
          <w:rFonts w:ascii="Arial" w:hAnsi="Arial" w:cs="Arial"/>
          <w:sz w:val="24"/>
          <w:lang w:val="en-US"/>
        </w:rPr>
        <w:t xml:space="preserve">to </w:t>
      </w:r>
      <w:r w:rsidR="001756C4">
        <w:rPr>
          <w:rFonts w:ascii="Arial" w:hAnsi="Arial" w:cs="Arial"/>
          <w:sz w:val="24"/>
          <w:lang w:val="en-US"/>
        </w:rPr>
        <w:t>keep up with</w:t>
      </w:r>
      <w:r w:rsidR="001756C4" w:rsidRPr="003F3DC3">
        <w:rPr>
          <w:rFonts w:ascii="Arial" w:hAnsi="Arial" w:cs="Arial"/>
          <w:sz w:val="24"/>
          <w:lang w:val="en-US"/>
        </w:rPr>
        <w:t xml:space="preserve"> </w:t>
      </w:r>
      <w:r w:rsidRPr="003F3DC3">
        <w:rPr>
          <w:rFonts w:ascii="Arial" w:hAnsi="Arial" w:cs="Arial"/>
          <w:sz w:val="24"/>
          <w:lang w:val="en-US"/>
        </w:rPr>
        <w:t xml:space="preserve">the </w:t>
      </w:r>
      <w:r w:rsidR="003F3DC3" w:rsidRPr="003F3DC3">
        <w:rPr>
          <w:rFonts w:ascii="Arial" w:hAnsi="Arial" w:cs="Arial"/>
          <w:sz w:val="24"/>
          <w:lang w:val="en-US"/>
        </w:rPr>
        <w:t>latest</w:t>
      </w:r>
      <w:r w:rsidRPr="003F3DC3">
        <w:rPr>
          <w:rFonts w:ascii="Arial" w:hAnsi="Arial" w:cs="Arial"/>
          <w:sz w:val="24"/>
          <w:lang w:val="en-US"/>
        </w:rPr>
        <w:t xml:space="preserve"> version of JDK. If you have some old version of JDK installed, working with date and time may be incorrect.</w:t>
      </w:r>
    </w:p>
    <w:p w:rsidR="00FE1D00" w:rsidRPr="003F3DC3" w:rsidRDefault="00FE1D00" w:rsidP="00FE1D00">
      <w:pPr>
        <w:pBdr>
          <w:top w:val="single" w:sz="4" w:space="1" w:color="auto"/>
          <w:left w:val="single" w:sz="4" w:space="4" w:color="auto"/>
          <w:bottom w:val="single" w:sz="4" w:space="1" w:color="auto"/>
          <w:right w:val="single" w:sz="4" w:space="4" w:color="auto"/>
        </w:pBdr>
        <w:shd w:val="clear" w:color="auto" w:fill="DBE5F1"/>
        <w:spacing w:after="0"/>
        <w:jc w:val="both"/>
        <w:rPr>
          <w:rFonts w:ascii="Arial" w:hAnsi="Arial" w:cs="Arial"/>
          <w:sz w:val="24"/>
          <w:lang w:val="en-US"/>
        </w:rPr>
      </w:pPr>
    </w:p>
    <w:p w:rsidR="00FE1D00" w:rsidRPr="003F3DC3" w:rsidRDefault="00FE1D00" w:rsidP="00FE1D00">
      <w:pPr>
        <w:jc w:val="both"/>
        <w:rPr>
          <w:rFonts w:ascii="Arial" w:hAnsi="Arial" w:cs="Arial"/>
          <w:sz w:val="24"/>
          <w:szCs w:val="24"/>
          <w:lang w:val="en-US"/>
        </w:rPr>
      </w:pPr>
    </w:p>
    <w:p w:rsidR="00D36939" w:rsidRPr="00FB6351" w:rsidRDefault="00E0416E" w:rsidP="00FB6351">
      <w:pPr>
        <w:rPr>
          <w:rFonts w:ascii="Arial" w:hAnsi="Arial" w:cs="Arial"/>
          <w:sz w:val="24"/>
          <w:szCs w:val="24"/>
          <w:lang w:val="en-US"/>
        </w:rPr>
      </w:pPr>
      <w:r w:rsidRPr="00FB6351">
        <w:rPr>
          <w:rFonts w:ascii="Arial" w:hAnsi="Arial" w:cs="Arial"/>
          <w:sz w:val="24"/>
          <w:szCs w:val="24"/>
          <w:lang w:val="en-US"/>
        </w:rPr>
        <w:t xml:space="preserve">By default, </w:t>
      </w:r>
      <w:r w:rsidR="009818B7" w:rsidRPr="00FB6351">
        <w:rPr>
          <w:rFonts w:ascii="Arial" w:hAnsi="Arial" w:cs="Arial"/>
          <w:sz w:val="24"/>
          <w:szCs w:val="24"/>
          <w:lang w:val="en-US"/>
        </w:rPr>
        <w:t xml:space="preserve">a </w:t>
      </w:r>
      <w:r w:rsidRPr="00FB6351">
        <w:rPr>
          <w:rFonts w:ascii="Arial" w:hAnsi="Arial" w:cs="Arial"/>
          <w:sz w:val="24"/>
          <w:szCs w:val="24"/>
          <w:lang w:val="en-US"/>
        </w:rPr>
        <w:t xml:space="preserve">date is serialized into JSON in as </w:t>
      </w:r>
      <w:r w:rsidR="009818B7" w:rsidRPr="00FB6351">
        <w:rPr>
          <w:rFonts w:ascii="Arial" w:hAnsi="Arial" w:cs="Arial"/>
          <w:sz w:val="24"/>
          <w:szCs w:val="24"/>
          <w:lang w:val="en-US"/>
        </w:rPr>
        <w:t xml:space="preserve">the </w:t>
      </w:r>
      <w:r w:rsidRPr="00FB6351">
        <w:rPr>
          <w:rFonts w:ascii="Arial" w:hAnsi="Arial" w:cs="Arial"/>
          <w:sz w:val="24"/>
          <w:szCs w:val="24"/>
          <w:lang w:val="en-US"/>
        </w:rPr>
        <w:t xml:space="preserve">number of nanoseconds </w:t>
      </w:r>
      <w:r w:rsidR="009818B7" w:rsidRPr="00FB6351">
        <w:rPr>
          <w:rFonts w:ascii="Arial" w:hAnsi="Arial" w:cs="Arial"/>
          <w:sz w:val="24"/>
          <w:szCs w:val="24"/>
          <w:lang w:val="en-US"/>
        </w:rPr>
        <w:t xml:space="preserve">since </w:t>
      </w:r>
      <w:r w:rsidRPr="00FB6351">
        <w:rPr>
          <w:rFonts w:ascii="Arial" w:hAnsi="Arial" w:cs="Arial"/>
          <w:sz w:val="24"/>
          <w:szCs w:val="24"/>
          <w:lang w:val="en-US"/>
        </w:rPr>
        <w:t>January 1, 1970</w:t>
      </w:r>
      <w:r w:rsidR="009818B7" w:rsidRPr="00FB6351">
        <w:rPr>
          <w:rFonts w:ascii="Arial" w:hAnsi="Arial" w:cs="Arial"/>
          <w:sz w:val="24"/>
          <w:szCs w:val="24"/>
          <w:lang w:val="en-US"/>
        </w:rPr>
        <w:t>, which</w:t>
      </w:r>
      <w:r w:rsidRPr="00FB6351">
        <w:rPr>
          <w:rFonts w:ascii="Arial" w:hAnsi="Arial" w:cs="Arial"/>
          <w:sz w:val="24"/>
          <w:szCs w:val="24"/>
          <w:lang w:val="en-US"/>
        </w:rPr>
        <w:t xml:space="preserve"> is not always </w:t>
      </w:r>
      <w:r w:rsidR="009818B7" w:rsidRPr="00FB6351">
        <w:rPr>
          <w:rFonts w:ascii="Arial" w:hAnsi="Arial" w:cs="Arial"/>
          <w:sz w:val="24"/>
          <w:szCs w:val="24"/>
          <w:lang w:val="en-US"/>
        </w:rPr>
        <w:t>what is wanted</w:t>
      </w:r>
      <w:r w:rsidRPr="00FB6351">
        <w:rPr>
          <w:rFonts w:ascii="Arial" w:hAnsi="Arial" w:cs="Arial"/>
          <w:sz w:val="24"/>
          <w:szCs w:val="24"/>
          <w:lang w:val="en-US"/>
        </w:rPr>
        <w:t xml:space="preserve">. </w:t>
      </w:r>
      <w:r w:rsidR="009818B7" w:rsidRPr="00FB6351">
        <w:rPr>
          <w:rFonts w:ascii="Arial" w:hAnsi="Arial" w:cs="Arial"/>
          <w:sz w:val="24"/>
          <w:szCs w:val="24"/>
          <w:lang w:val="en-US"/>
        </w:rPr>
        <w:t xml:space="preserve">A </w:t>
      </w:r>
      <w:r w:rsidRPr="00FB6351">
        <w:rPr>
          <w:rFonts w:ascii="Arial" w:hAnsi="Arial" w:cs="Arial"/>
          <w:sz w:val="24"/>
          <w:szCs w:val="24"/>
          <w:lang w:val="en-US"/>
        </w:rPr>
        <w:t xml:space="preserve">date </w:t>
      </w:r>
      <w:r w:rsidR="009818B7" w:rsidRPr="00FB6351">
        <w:rPr>
          <w:rFonts w:ascii="Arial" w:hAnsi="Arial" w:cs="Arial"/>
          <w:sz w:val="24"/>
          <w:szCs w:val="24"/>
          <w:lang w:val="en-US"/>
        </w:rPr>
        <w:t xml:space="preserve">can </w:t>
      </w:r>
      <w:r w:rsidRPr="00FB6351">
        <w:rPr>
          <w:rFonts w:ascii="Arial" w:hAnsi="Arial" w:cs="Arial"/>
          <w:sz w:val="24"/>
          <w:szCs w:val="24"/>
          <w:lang w:val="en-US"/>
        </w:rPr>
        <w:t xml:space="preserve">be serialized into a text representation, </w:t>
      </w:r>
      <w:r w:rsidR="009818B7" w:rsidRPr="00FB6351">
        <w:rPr>
          <w:rFonts w:ascii="Arial" w:hAnsi="Arial" w:cs="Arial"/>
          <w:sz w:val="24"/>
          <w:szCs w:val="24"/>
          <w:lang w:val="en-US"/>
        </w:rPr>
        <w:t xml:space="preserve">by setting to false the date conversion configuration property </w:t>
      </w:r>
      <w:proofErr w:type="spellStart"/>
      <w:r w:rsidRPr="00FB6351">
        <w:rPr>
          <w:rFonts w:ascii="Arial" w:hAnsi="Arial" w:cs="Arial"/>
          <w:sz w:val="24"/>
          <w:szCs w:val="24"/>
          <w:lang w:val="en-US"/>
        </w:rPr>
        <w:t>SerializationFeature.WRITE_DATES_AS_TIMESTAMPS</w:t>
      </w:r>
      <w:proofErr w:type="spellEnd"/>
      <w:r w:rsidRPr="00FB6351">
        <w:rPr>
          <w:rFonts w:ascii="Arial" w:hAnsi="Arial" w:cs="Arial"/>
          <w:sz w:val="24"/>
          <w:szCs w:val="24"/>
          <w:lang w:val="en-US"/>
        </w:rPr>
        <w:t xml:space="preserve"> date </w:t>
      </w:r>
      <w:r w:rsidR="003F3DC3" w:rsidRPr="00FB6351">
        <w:rPr>
          <w:rFonts w:ascii="Arial" w:hAnsi="Arial" w:cs="Arial"/>
          <w:sz w:val="24"/>
          <w:szCs w:val="24"/>
          <w:lang w:val="en-US"/>
        </w:rPr>
        <w:t>conversion</w:t>
      </w:r>
      <w:r w:rsidRPr="00FB6351">
        <w:rPr>
          <w:rFonts w:ascii="Arial" w:hAnsi="Arial" w:cs="Arial"/>
          <w:sz w:val="24"/>
          <w:szCs w:val="24"/>
          <w:lang w:val="en-US"/>
        </w:rPr>
        <w:t xml:space="preserve"> in the </w:t>
      </w:r>
      <w:proofErr w:type="spellStart"/>
      <w:r w:rsidRPr="00FB6351">
        <w:rPr>
          <w:rFonts w:ascii="Arial" w:hAnsi="Arial" w:cs="Arial"/>
          <w:sz w:val="24"/>
          <w:szCs w:val="24"/>
          <w:lang w:val="en-US"/>
        </w:rPr>
        <w:t>configureMessageConverters</w:t>
      </w:r>
      <w:proofErr w:type="spellEnd"/>
      <w:r w:rsidRPr="00FB6351">
        <w:rPr>
          <w:rFonts w:ascii="Arial" w:hAnsi="Arial" w:cs="Arial"/>
          <w:sz w:val="24"/>
          <w:szCs w:val="24"/>
          <w:lang w:val="en-US"/>
        </w:rPr>
        <w:t xml:space="preserve"> method of the </w:t>
      </w:r>
      <w:proofErr w:type="spellStart"/>
      <w:r w:rsidRPr="00FB6351">
        <w:rPr>
          <w:rFonts w:ascii="Arial" w:hAnsi="Arial" w:cs="Arial"/>
          <w:sz w:val="24"/>
          <w:szCs w:val="24"/>
          <w:lang w:val="en-US"/>
        </w:rPr>
        <w:t>WebAppConfig</w:t>
      </w:r>
      <w:proofErr w:type="spellEnd"/>
      <w:r w:rsidRPr="00FB6351">
        <w:rPr>
          <w:rFonts w:ascii="Arial" w:hAnsi="Arial" w:cs="Arial"/>
          <w:sz w:val="24"/>
          <w:szCs w:val="24"/>
          <w:lang w:val="en-US"/>
        </w:rPr>
        <w:t xml:space="preserve"> class.</w:t>
      </w:r>
    </w:p>
    <w:p w:rsidR="00D36939" w:rsidRPr="00FB6351" w:rsidRDefault="00DC7AAA" w:rsidP="00FB6351">
      <w:pPr>
        <w:rPr>
          <w:rFonts w:ascii="Arial" w:hAnsi="Arial" w:cs="Arial"/>
          <w:sz w:val="24"/>
          <w:szCs w:val="24"/>
          <w:lang w:val="en-US"/>
        </w:rPr>
      </w:pPr>
      <w:r w:rsidRPr="00FB6351">
        <w:rPr>
          <w:rFonts w:ascii="Arial" w:hAnsi="Arial" w:cs="Arial"/>
          <w:sz w:val="24"/>
          <w:szCs w:val="24"/>
          <w:lang w:val="en-US"/>
        </w:rPr>
        <w:t>We will return to date processing a little later.</w:t>
      </w:r>
    </w:p>
    <w:p w:rsidR="00BA6E0E" w:rsidRPr="00BA6E0E" w:rsidRDefault="00BA6E0E" w:rsidP="00BA6E0E">
      <w:pPr>
        <w:pStyle w:val="1"/>
      </w:pPr>
      <w:r w:rsidRPr="00BA6E0E">
        <w:t>@Configuration</w:t>
      </w:r>
    </w:p>
    <w:p w:rsidR="00BA6E0E" w:rsidRPr="00BA6E0E" w:rsidRDefault="00BA6E0E" w:rsidP="00BA6E0E">
      <w:pPr>
        <w:pStyle w:val="1"/>
      </w:pPr>
      <w:r w:rsidRPr="00BA6E0E">
        <w:t>@ComponentScan("ru.ibase.fbjavaex")</w:t>
      </w:r>
    </w:p>
    <w:p w:rsidR="00BA6E0E" w:rsidRPr="00BA6E0E" w:rsidRDefault="00BA6E0E" w:rsidP="00BA6E0E">
      <w:pPr>
        <w:pStyle w:val="1"/>
      </w:pPr>
      <w:r w:rsidRPr="00BA6E0E">
        <w:t>@EnableWebMvc</w:t>
      </w:r>
    </w:p>
    <w:p w:rsidR="00BA6E0E" w:rsidRPr="00BA6E0E" w:rsidRDefault="00BA6E0E" w:rsidP="00BA6E0E">
      <w:pPr>
        <w:spacing w:after="0" w:line="240" w:lineRule="auto"/>
        <w:rPr>
          <w:rFonts w:ascii="Courier New" w:hAnsi="Courier New" w:cs="Courier New"/>
          <w:sz w:val="16"/>
          <w:szCs w:val="16"/>
          <w:lang w:val="en-US"/>
        </w:rPr>
      </w:pPr>
      <w:r w:rsidRPr="00BA6E0E">
        <w:rPr>
          <w:rFonts w:ascii="Courier New" w:hAnsi="Courier New" w:cs="Courier New"/>
          <w:sz w:val="16"/>
          <w:szCs w:val="16"/>
          <w:lang w:val="en-US"/>
        </w:rPr>
        <w:t>public class WebAppConfig extends WebMvcConfigurerAdapter {</w:t>
      </w:r>
    </w:p>
    <w:p w:rsidR="00BA6E0E" w:rsidRPr="00BA6E0E" w:rsidRDefault="00BA6E0E" w:rsidP="00BA6E0E">
      <w:pPr>
        <w:spacing w:after="0" w:line="240" w:lineRule="auto"/>
        <w:rPr>
          <w:rFonts w:ascii="Courier New" w:hAnsi="Courier New" w:cs="Courier New"/>
          <w:sz w:val="16"/>
          <w:szCs w:val="16"/>
          <w:lang w:val="en-US"/>
        </w:rPr>
      </w:pPr>
    </w:p>
    <w:p w:rsidR="00BA6E0E" w:rsidRPr="00BA6E0E" w:rsidRDefault="00BA6E0E" w:rsidP="00BA6E0E">
      <w:pPr>
        <w:pStyle w:val="1"/>
      </w:pPr>
      <w:r w:rsidRPr="00BA6E0E">
        <w:t xml:space="preserve">    @Override</w:t>
      </w:r>
    </w:p>
    <w:p w:rsidR="00BA6E0E" w:rsidRPr="00BA6E0E" w:rsidRDefault="00BA6E0E" w:rsidP="00BA6E0E">
      <w:pPr>
        <w:spacing w:after="0" w:line="240" w:lineRule="auto"/>
        <w:rPr>
          <w:rFonts w:ascii="Courier New" w:hAnsi="Courier New" w:cs="Courier New"/>
          <w:sz w:val="16"/>
          <w:szCs w:val="16"/>
          <w:lang w:val="en-US"/>
        </w:rPr>
      </w:pPr>
      <w:r w:rsidRPr="00BA6E0E">
        <w:rPr>
          <w:rFonts w:ascii="Courier New" w:hAnsi="Courier New" w:cs="Courier New"/>
          <w:sz w:val="16"/>
          <w:szCs w:val="16"/>
          <w:lang w:val="en-US"/>
        </w:rPr>
        <w:t xml:space="preserve">    public void configureMessageConverters(</w:t>
      </w:r>
    </w:p>
    <w:p w:rsidR="00BA6E0E" w:rsidRPr="00BA6E0E" w:rsidRDefault="00BA6E0E" w:rsidP="00BA6E0E">
      <w:pPr>
        <w:spacing w:after="0" w:line="240" w:lineRule="auto"/>
        <w:rPr>
          <w:rFonts w:ascii="Courier New" w:hAnsi="Courier New" w:cs="Courier New"/>
          <w:sz w:val="16"/>
          <w:szCs w:val="16"/>
          <w:lang w:val="en-US"/>
        </w:rPr>
      </w:pPr>
      <w:r w:rsidRPr="00BA6E0E">
        <w:rPr>
          <w:rFonts w:ascii="Courier New" w:hAnsi="Courier New" w:cs="Courier New"/>
          <w:sz w:val="16"/>
          <w:szCs w:val="16"/>
          <w:lang w:val="en-US"/>
        </w:rPr>
        <w:t xml:space="preserve">      List&lt;HttpMessageConverter&lt;?&gt;&gt; httpMessageConverters) {</w:t>
      </w:r>
    </w:p>
    <w:p w:rsidR="00BA6E0E" w:rsidRPr="00BA6E0E" w:rsidRDefault="00BA6E0E" w:rsidP="00BA6E0E">
      <w:pPr>
        <w:spacing w:after="0" w:line="240" w:lineRule="auto"/>
        <w:rPr>
          <w:rFonts w:ascii="Courier New" w:hAnsi="Courier New" w:cs="Courier New"/>
          <w:sz w:val="16"/>
          <w:szCs w:val="16"/>
          <w:lang w:val="en-US"/>
        </w:rPr>
      </w:pPr>
      <w:r w:rsidRPr="00BA6E0E">
        <w:rPr>
          <w:rFonts w:ascii="Courier New" w:hAnsi="Courier New" w:cs="Courier New"/>
          <w:sz w:val="16"/>
          <w:szCs w:val="16"/>
          <w:lang w:val="en-US"/>
        </w:rPr>
        <w:t xml:space="preserve">        MappingJackson2HttpMessageConverter jsonConverter = </w:t>
      </w:r>
    </w:p>
    <w:p w:rsidR="00BA6E0E" w:rsidRPr="00BA6E0E" w:rsidRDefault="00BA6E0E" w:rsidP="00BA6E0E">
      <w:pPr>
        <w:spacing w:after="0" w:line="240" w:lineRule="auto"/>
        <w:rPr>
          <w:rFonts w:ascii="Courier New" w:hAnsi="Courier New" w:cs="Courier New"/>
          <w:sz w:val="16"/>
          <w:szCs w:val="16"/>
          <w:lang w:val="en-US"/>
        </w:rPr>
      </w:pPr>
      <w:r w:rsidRPr="00BA6E0E">
        <w:rPr>
          <w:rFonts w:ascii="Courier New" w:hAnsi="Courier New" w:cs="Courier New"/>
          <w:sz w:val="16"/>
          <w:szCs w:val="16"/>
          <w:lang w:val="en-US"/>
        </w:rPr>
        <w:t xml:space="preserve">            new MappingJackson2HttpMessageConverter();</w:t>
      </w:r>
    </w:p>
    <w:p w:rsidR="00BA6E0E" w:rsidRPr="00BA6E0E" w:rsidRDefault="00BA6E0E" w:rsidP="00BA6E0E">
      <w:pPr>
        <w:spacing w:after="0" w:line="240" w:lineRule="auto"/>
        <w:rPr>
          <w:rFonts w:ascii="Courier New" w:hAnsi="Courier New" w:cs="Courier New"/>
          <w:sz w:val="16"/>
          <w:szCs w:val="16"/>
          <w:lang w:val="en-US"/>
        </w:rPr>
      </w:pPr>
      <w:r w:rsidRPr="00BA6E0E">
        <w:rPr>
          <w:rFonts w:ascii="Courier New" w:hAnsi="Courier New" w:cs="Courier New"/>
          <w:sz w:val="16"/>
          <w:szCs w:val="16"/>
          <w:lang w:val="en-US"/>
        </w:rPr>
        <w:t xml:space="preserve">        ObjectMapper objectMapper = new ObjectMapper();</w:t>
      </w:r>
    </w:p>
    <w:p w:rsidR="00BA6E0E" w:rsidRPr="00BA6E0E" w:rsidRDefault="00BA6E0E" w:rsidP="00BA6E0E">
      <w:pPr>
        <w:spacing w:after="0" w:line="240" w:lineRule="auto"/>
        <w:rPr>
          <w:rFonts w:ascii="Courier New" w:hAnsi="Courier New" w:cs="Courier New"/>
          <w:sz w:val="16"/>
          <w:szCs w:val="16"/>
          <w:lang w:val="en-US"/>
        </w:rPr>
      </w:pPr>
      <w:r w:rsidRPr="00BA6E0E">
        <w:rPr>
          <w:rFonts w:ascii="Courier New" w:hAnsi="Courier New" w:cs="Courier New"/>
          <w:sz w:val="16"/>
          <w:szCs w:val="16"/>
          <w:lang w:val="en-US"/>
        </w:rPr>
        <w:t xml:space="preserve">        objectMapper.configure(SerializationFeature.WRITE_DATES_AS_TIMESTAMPS, </w:t>
      </w:r>
    </w:p>
    <w:p w:rsidR="00BA6E0E" w:rsidRPr="00BA6E0E" w:rsidRDefault="00BA6E0E" w:rsidP="00BA6E0E">
      <w:pPr>
        <w:spacing w:after="0" w:line="240" w:lineRule="auto"/>
        <w:rPr>
          <w:rFonts w:ascii="Courier New" w:hAnsi="Courier New" w:cs="Courier New"/>
          <w:sz w:val="16"/>
          <w:szCs w:val="16"/>
          <w:lang w:val="en-US"/>
        </w:rPr>
      </w:pPr>
      <w:r w:rsidRPr="00BA6E0E">
        <w:rPr>
          <w:rFonts w:ascii="Courier New" w:hAnsi="Courier New" w:cs="Courier New"/>
          <w:sz w:val="16"/>
          <w:szCs w:val="16"/>
          <w:lang w:val="en-US"/>
        </w:rPr>
        <w:t xml:space="preserve">                               false);</w:t>
      </w:r>
    </w:p>
    <w:p w:rsidR="00BA6E0E" w:rsidRPr="00BA6E0E" w:rsidRDefault="00BA6E0E" w:rsidP="00BA6E0E">
      <w:pPr>
        <w:spacing w:after="0" w:line="240" w:lineRule="auto"/>
        <w:rPr>
          <w:rFonts w:ascii="Courier New" w:hAnsi="Courier New" w:cs="Courier New"/>
          <w:sz w:val="16"/>
          <w:szCs w:val="16"/>
          <w:lang w:val="en-US"/>
        </w:rPr>
      </w:pPr>
      <w:r w:rsidRPr="00BA6E0E">
        <w:rPr>
          <w:rFonts w:ascii="Courier New" w:hAnsi="Courier New" w:cs="Courier New"/>
          <w:sz w:val="16"/>
          <w:szCs w:val="16"/>
          <w:lang w:val="en-US"/>
        </w:rPr>
        <w:lastRenderedPageBreak/>
        <w:t xml:space="preserve">        jsonConverter.setObjectMapper(objectMapper);</w:t>
      </w:r>
    </w:p>
    <w:p w:rsidR="00BA6E0E" w:rsidRPr="00BA6E0E" w:rsidRDefault="00BA6E0E" w:rsidP="00BA6E0E">
      <w:pPr>
        <w:spacing w:after="0" w:line="240" w:lineRule="auto"/>
        <w:rPr>
          <w:rFonts w:ascii="Courier New" w:hAnsi="Courier New" w:cs="Courier New"/>
          <w:sz w:val="16"/>
          <w:szCs w:val="16"/>
          <w:lang w:val="en-US"/>
        </w:rPr>
      </w:pPr>
      <w:r w:rsidRPr="00BA6E0E">
        <w:rPr>
          <w:rFonts w:ascii="Courier New" w:hAnsi="Courier New" w:cs="Courier New"/>
          <w:sz w:val="16"/>
          <w:szCs w:val="16"/>
          <w:lang w:val="en-US"/>
        </w:rPr>
        <w:t xml:space="preserve">        httpMessageConverters.add(jsonConverter);</w:t>
      </w:r>
    </w:p>
    <w:p w:rsidR="00BA6E0E" w:rsidRPr="00BA6E0E" w:rsidRDefault="00BA6E0E" w:rsidP="00BA6E0E">
      <w:pPr>
        <w:spacing w:after="0" w:line="240" w:lineRule="auto"/>
        <w:rPr>
          <w:rFonts w:ascii="Courier New" w:hAnsi="Courier New" w:cs="Courier New"/>
          <w:sz w:val="16"/>
          <w:szCs w:val="16"/>
          <w:lang w:val="en-US"/>
        </w:rPr>
      </w:pPr>
      <w:r w:rsidRPr="00BA6E0E">
        <w:rPr>
          <w:rFonts w:ascii="Courier New" w:hAnsi="Courier New" w:cs="Courier New"/>
          <w:sz w:val="16"/>
          <w:szCs w:val="16"/>
          <w:lang w:val="en-US"/>
        </w:rPr>
        <w:t xml:space="preserve">    }</w:t>
      </w:r>
    </w:p>
    <w:p w:rsidR="00BA6E0E" w:rsidRPr="00BA6E0E" w:rsidRDefault="00BA6E0E" w:rsidP="00BA6E0E">
      <w:pPr>
        <w:spacing w:after="0" w:line="240" w:lineRule="auto"/>
        <w:rPr>
          <w:rFonts w:ascii="Courier New" w:hAnsi="Courier New" w:cs="Courier New"/>
          <w:sz w:val="16"/>
          <w:szCs w:val="16"/>
          <w:lang w:val="en-US"/>
        </w:rPr>
      </w:pPr>
      <w:r w:rsidRPr="00BA6E0E">
        <w:rPr>
          <w:rFonts w:ascii="Courier New" w:hAnsi="Courier New" w:cs="Courier New"/>
          <w:sz w:val="16"/>
          <w:szCs w:val="16"/>
          <w:lang w:val="en-US"/>
        </w:rPr>
        <w:t>…</w:t>
      </w:r>
    </w:p>
    <w:p w:rsidR="00BA6E0E" w:rsidRPr="00BA6E0E" w:rsidRDefault="00BA6E0E" w:rsidP="00BA6E0E">
      <w:pPr>
        <w:spacing w:after="0" w:line="240" w:lineRule="auto"/>
        <w:rPr>
          <w:rFonts w:ascii="Courier New" w:hAnsi="Courier New" w:cs="Courier New"/>
          <w:sz w:val="16"/>
          <w:szCs w:val="16"/>
          <w:lang w:val="en-US"/>
        </w:rPr>
      </w:pPr>
      <w:r w:rsidRPr="00BA6E0E">
        <w:rPr>
          <w:rFonts w:ascii="Courier New" w:hAnsi="Courier New" w:cs="Courier New"/>
          <w:sz w:val="16"/>
          <w:szCs w:val="16"/>
          <w:lang w:val="en-US"/>
        </w:rPr>
        <w:t>}</w:t>
      </w:r>
    </w:p>
    <w:p w:rsidR="00FE1D00" w:rsidRPr="003F3DC3" w:rsidRDefault="00FE1D00" w:rsidP="00FE1D00">
      <w:pPr>
        <w:jc w:val="both"/>
        <w:rPr>
          <w:rFonts w:ascii="Arial" w:hAnsi="Arial" w:cs="Arial"/>
          <w:sz w:val="24"/>
          <w:szCs w:val="24"/>
          <w:lang w:val="en-US"/>
        </w:rPr>
      </w:pPr>
    </w:p>
    <w:p w:rsidR="00FE1D00" w:rsidRDefault="00E0416E" w:rsidP="00FE1D00">
      <w:pPr>
        <w:jc w:val="both"/>
        <w:rPr>
          <w:rFonts w:ascii="Arial" w:hAnsi="Arial" w:cs="Arial"/>
          <w:sz w:val="24"/>
          <w:szCs w:val="24"/>
          <w:lang w:val="en-US"/>
        </w:rPr>
      </w:pPr>
      <w:r w:rsidRPr="003F3DC3">
        <w:rPr>
          <w:rFonts w:ascii="Arial" w:hAnsi="Arial" w:cs="Arial"/>
          <w:sz w:val="24"/>
          <w:szCs w:val="24"/>
          <w:lang w:val="en-US"/>
        </w:rPr>
        <w:t xml:space="preserve">The initBinder method of the InvoiceController controller describes how the text representation of </w:t>
      </w:r>
      <w:r w:rsidR="009818B7">
        <w:rPr>
          <w:rFonts w:ascii="Arial" w:hAnsi="Arial" w:cs="Arial"/>
          <w:sz w:val="24"/>
          <w:szCs w:val="24"/>
          <w:lang w:val="en-US"/>
        </w:rPr>
        <w:t>a</w:t>
      </w:r>
      <w:r w:rsidR="009818B7" w:rsidRPr="003F3DC3">
        <w:rPr>
          <w:rFonts w:ascii="Arial" w:hAnsi="Arial" w:cs="Arial"/>
          <w:sz w:val="24"/>
          <w:szCs w:val="24"/>
          <w:lang w:val="en-US"/>
        </w:rPr>
        <w:t xml:space="preserve"> </w:t>
      </w:r>
      <w:r w:rsidRPr="003F3DC3">
        <w:rPr>
          <w:rFonts w:ascii="Arial" w:hAnsi="Arial" w:cs="Arial"/>
          <w:sz w:val="24"/>
          <w:szCs w:val="24"/>
          <w:lang w:val="en-US"/>
        </w:rPr>
        <w:t xml:space="preserve">date sent by the browser is converted into </w:t>
      </w:r>
      <w:r w:rsidR="009818B7">
        <w:rPr>
          <w:rFonts w:ascii="Arial" w:hAnsi="Arial" w:cs="Arial"/>
          <w:sz w:val="24"/>
          <w:szCs w:val="24"/>
          <w:lang w:val="en-US"/>
        </w:rPr>
        <w:t>a</w:t>
      </w:r>
      <w:r w:rsidR="009818B7" w:rsidRPr="003F3DC3">
        <w:rPr>
          <w:rFonts w:ascii="Arial" w:hAnsi="Arial" w:cs="Arial"/>
          <w:sz w:val="24"/>
          <w:szCs w:val="24"/>
          <w:lang w:val="en-US"/>
        </w:rPr>
        <w:t xml:space="preserve"> </w:t>
      </w:r>
      <w:r w:rsidRPr="003F3DC3">
        <w:rPr>
          <w:rFonts w:ascii="Arial" w:hAnsi="Arial" w:cs="Arial"/>
          <w:sz w:val="24"/>
          <w:szCs w:val="24"/>
          <w:lang w:val="en-US"/>
        </w:rPr>
        <w:t xml:space="preserve">value of </w:t>
      </w:r>
      <w:r w:rsidR="009818B7">
        <w:rPr>
          <w:rFonts w:ascii="Arial" w:hAnsi="Arial" w:cs="Arial"/>
          <w:sz w:val="24"/>
          <w:szCs w:val="24"/>
          <w:lang w:val="en-US"/>
        </w:rPr>
        <w:t>type</w:t>
      </w:r>
      <w:r w:rsidR="00066F9B">
        <w:rPr>
          <w:rFonts w:ascii="Arial" w:hAnsi="Arial" w:cs="Arial"/>
          <w:sz w:val="24"/>
          <w:szCs w:val="24"/>
          <w:lang w:val="en-US"/>
        </w:rPr>
        <w:t xml:space="preserve"> </w:t>
      </w:r>
      <w:r w:rsidR="009818B7">
        <w:rPr>
          <w:rFonts w:ascii="Arial" w:hAnsi="Arial" w:cs="Arial"/>
          <w:sz w:val="24"/>
          <w:szCs w:val="24"/>
          <w:lang w:val="en-US"/>
        </w:rPr>
        <w:t xml:space="preserve"> </w:t>
      </w:r>
      <w:r w:rsidR="009818B7" w:rsidRPr="003F3DC3">
        <w:rPr>
          <w:rFonts w:ascii="Arial" w:hAnsi="Arial" w:cs="Arial"/>
          <w:sz w:val="24"/>
          <w:szCs w:val="24"/>
          <w:lang w:val="en-US"/>
        </w:rPr>
        <w:t xml:space="preserve"> </w:t>
      </w:r>
      <w:r w:rsidRPr="003F3DC3">
        <w:rPr>
          <w:rFonts w:ascii="Arial" w:hAnsi="Arial" w:cs="Arial"/>
          <w:sz w:val="24"/>
          <w:szCs w:val="24"/>
          <w:lang w:val="en-US"/>
        </w:rPr>
        <w:t>Timestamp.</w:t>
      </w:r>
    </w:p>
    <w:p w:rsidR="009818B7" w:rsidRPr="003F3DC3" w:rsidRDefault="009818B7" w:rsidP="00FB6351">
      <w:pPr>
        <w:pStyle w:val="Heading4"/>
        <w:rPr>
          <w:rFonts w:ascii="Arial" w:hAnsi="Arial" w:cs="Arial"/>
          <w:sz w:val="24"/>
          <w:szCs w:val="24"/>
          <w:lang w:val="en-US"/>
        </w:rPr>
      </w:pPr>
      <w:r>
        <w:rPr>
          <w:rFonts w:ascii="Arial" w:hAnsi="Arial" w:cs="Arial"/>
          <w:sz w:val="24"/>
          <w:szCs w:val="24"/>
          <w:lang w:val="en-US"/>
        </w:rPr>
        <w:t>Displaying the Invoices</w:t>
      </w:r>
    </w:p>
    <w:p w:rsidR="00FE1D00" w:rsidRDefault="00E0416E" w:rsidP="00FE1D00">
      <w:pPr>
        <w:jc w:val="both"/>
        <w:rPr>
          <w:rFonts w:ascii="Arial" w:hAnsi="Arial" w:cs="Arial"/>
          <w:sz w:val="24"/>
          <w:szCs w:val="24"/>
          <w:lang w:val="en-US"/>
        </w:rPr>
      </w:pPr>
      <w:r w:rsidRPr="003F3DC3">
        <w:rPr>
          <w:rFonts w:ascii="Arial" w:hAnsi="Arial" w:cs="Arial"/>
          <w:sz w:val="24"/>
          <w:szCs w:val="24"/>
          <w:lang w:val="en-US"/>
        </w:rPr>
        <w:t xml:space="preserve">The JSP page contains the layout for displaying the grid with invoice headers and the navigation bar. Invoice items are displayed as a drop-down grid when the header of the </w:t>
      </w:r>
      <w:r w:rsidR="00DC7AAA">
        <w:rPr>
          <w:rFonts w:ascii="Arial" w:hAnsi="Arial" w:cs="Arial"/>
          <w:sz w:val="24"/>
          <w:szCs w:val="24"/>
          <w:lang w:val="en-US"/>
        </w:rPr>
        <w:t xml:space="preserve">selected </w:t>
      </w:r>
      <w:r w:rsidRPr="003F3DC3">
        <w:rPr>
          <w:rFonts w:ascii="Arial" w:hAnsi="Arial" w:cs="Arial"/>
          <w:sz w:val="24"/>
          <w:szCs w:val="24"/>
          <w:lang w:val="en-US"/>
        </w:rPr>
        <w:t>invoice is clicked.</w:t>
      </w:r>
    </w:p>
    <w:p w:rsidR="00FC018A" w:rsidRPr="00FC018A" w:rsidRDefault="00FC018A" w:rsidP="00FC018A">
      <w:pPr>
        <w:spacing w:after="0" w:line="240" w:lineRule="auto"/>
        <w:rPr>
          <w:rFonts w:ascii="Courier New" w:hAnsi="Courier New" w:cs="Courier New"/>
          <w:sz w:val="16"/>
          <w:szCs w:val="16"/>
          <w:lang w:val="en-US"/>
        </w:rPr>
      </w:pPr>
      <w:r w:rsidRPr="00FC018A">
        <w:rPr>
          <w:rFonts w:ascii="Courier New" w:hAnsi="Courier New" w:cs="Courier New"/>
          <w:sz w:val="16"/>
          <w:szCs w:val="16"/>
          <w:lang w:val="en-US"/>
        </w:rPr>
        <w:t>&lt;%@page contentType="text/html" pageEncoding="UTF-8"%&gt;</w:t>
      </w:r>
    </w:p>
    <w:p w:rsidR="00FC018A" w:rsidRPr="00FC018A" w:rsidRDefault="00FC018A" w:rsidP="00FC018A">
      <w:pPr>
        <w:spacing w:after="0" w:line="240" w:lineRule="auto"/>
        <w:rPr>
          <w:rFonts w:ascii="Courier New" w:hAnsi="Courier New" w:cs="Courier New"/>
          <w:sz w:val="16"/>
          <w:szCs w:val="16"/>
          <w:lang w:val="en-US"/>
        </w:rPr>
      </w:pPr>
      <w:r w:rsidRPr="00FC018A">
        <w:rPr>
          <w:rFonts w:ascii="Courier New" w:hAnsi="Courier New" w:cs="Courier New"/>
          <w:sz w:val="16"/>
          <w:szCs w:val="16"/>
          <w:lang w:val="en-US"/>
        </w:rPr>
        <w:t>&lt;%@ taglib uri="http://java.sun.com/jsp/jstl/core" prefix="c" %&gt;</w:t>
      </w:r>
    </w:p>
    <w:p w:rsidR="00FC018A" w:rsidRPr="00FC018A" w:rsidRDefault="00FC018A" w:rsidP="00FC018A">
      <w:pPr>
        <w:spacing w:after="0" w:line="240" w:lineRule="auto"/>
        <w:rPr>
          <w:rFonts w:ascii="Courier New" w:hAnsi="Courier New" w:cs="Courier New"/>
          <w:sz w:val="16"/>
          <w:szCs w:val="16"/>
          <w:lang w:val="en-US"/>
        </w:rPr>
      </w:pPr>
      <w:r w:rsidRPr="00FC018A">
        <w:rPr>
          <w:rFonts w:ascii="Courier New" w:hAnsi="Courier New" w:cs="Courier New"/>
          <w:sz w:val="16"/>
          <w:szCs w:val="16"/>
          <w:lang w:val="en-US"/>
        </w:rPr>
        <w:t xml:space="preserve">&lt;c:set var="cp" value="${pageContext.request.servletContext.contextPath}" </w:t>
      </w:r>
    </w:p>
    <w:p w:rsidR="00FC018A" w:rsidRPr="00FC018A" w:rsidRDefault="00FC018A" w:rsidP="00FC018A">
      <w:pPr>
        <w:spacing w:after="0" w:line="240" w:lineRule="auto"/>
        <w:rPr>
          <w:rFonts w:ascii="Courier New" w:hAnsi="Courier New" w:cs="Courier New"/>
          <w:sz w:val="16"/>
          <w:szCs w:val="16"/>
          <w:lang w:val="en-US"/>
        </w:rPr>
      </w:pPr>
      <w:r w:rsidRPr="00FC018A">
        <w:rPr>
          <w:rFonts w:ascii="Courier New" w:hAnsi="Courier New" w:cs="Courier New"/>
          <w:sz w:val="16"/>
          <w:szCs w:val="16"/>
          <w:lang w:val="en-US"/>
        </w:rPr>
        <w:t xml:space="preserve">       scope="request" /&gt;</w:t>
      </w:r>
    </w:p>
    <w:p w:rsidR="00FC018A" w:rsidRPr="00FC018A" w:rsidRDefault="00FC018A" w:rsidP="00FC018A">
      <w:pPr>
        <w:spacing w:after="0" w:line="240" w:lineRule="auto"/>
        <w:rPr>
          <w:rFonts w:ascii="Courier New" w:hAnsi="Courier New" w:cs="Courier New"/>
          <w:sz w:val="16"/>
          <w:szCs w:val="16"/>
          <w:lang w:val="en-US"/>
        </w:rPr>
      </w:pPr>
    </w:p>
    <w:p w:rsidR="00FC018A" w:rsidRPr="00FC018A" w:rsidRDefault="00FC018A" w:rsidP="00FC018A">
      <w:pPr>
        <w:spacing w:after="0" w:line="240" w:lineRule="auto"/>
        <w:rPr>
          <w:rFonts w:ascii="Courier New" w:hAnsi="Courier New" w:cs="Courier New"/>
          <w:sz w:val="16"/>
          <w:szCs w:val="16"/>
          <w:lang w:val="en-US"/>
        </w:rPr>
      </w:pPr>
      <w:r w:rsidRPr="00FC018A">
        <w:rPr>
          <w:rFonts w:ascii="Courier New" w:hAnsi="Courier New" w:cs="Courier New"/>
          <w:sz w:val="16"/>
          <w:szCs w:val="16"/>
          <w:lang w:val="en-US"/>
        </w:rPr>
        <w:t>&lt;!DOCTYPE html&gt;</w:t>
      </w:r>
    </w:p>
    <w:p w:rsidR="00FC018A" w:rsidRPr="00FC018A" w:rsidRDefault="00FC018A" w:rsidP="00FC018A">
      <w:pPr>
        <w:spacing w:after="0" w:line="240" w:lineRule="auto"/>
        <w:rPr>
          <w:rFonts w:ascii="Courier New" w:hAnsi="Courier New" w:cs="Courier New"/>
          <w:sz w:val="16"/>
          <w:szCs w:val="16"/>
          <w:lang w:val="en-US"/>
        </w:rPr>
      </w:pPr>
      <w:r w:rsidRPr="00FC018A">
        <w:rPr>
          <w:rFonts w:ascii="Courier New" w:hAnsi="Courier New" w:cs="Courier New"/>
          <w:sz w:val="16"/>
          <w:szCs w:val="16"/>
          <w:lang w:val="en-US"/>
        </w:rPr>
        <w:t>&lt;html&gt;</w:t>
      </w:r>
    </w:p>
    <w:p w:rsidR="00FC018A" w:rsidRPr="00FC018A" w:rsidRDefault="00FC018A" w:rsidP="00FC018A">
      <w:pPr>
        <w:spacing w:after="0" w:line="240" w:lineRule="auto"/>
        <w:rPr>
          <w:rFonts w:ascii="Courier New" w:hAnsi="Courier New" w:cs="Courier New"/>
          <w:sz w:val="16"/>
          <w:szCs w:val="16"/>
          <w:lang w:val="en-US"/>
        </w:rPr>
      </w:pPr>
      <w:r w:rsidRPr="00FC018A">
        <w:rPr>
          <w:rFonts w:ascii="Courier New" w:hAnsi="Courier New" w:cs="Courier New"/>
          <w:sz w:val="16"/>
          <w:szCs w:val="16"/>
          <w:lang w:val="en-US"/>
        </w:rPr>
        <w:t xml:space="preserve">    &lt;head&gt;</w:t>
      </w:r>
    </w:p>
    <w:p w:rsidR="00FC018A" w:rsidRPr="00FC018A" w:rsidRDefault="00FC018A" w:rsidP="00FC018A">
      <w:pPr>
        <w:spacing w:after="0" w:line="240" w:lineRule="auto"/>
        <w:rPr>
          <w:rFonts w:ascii="Courier New" w:hAnsi="Courier New" w:cs="Courier New"/>
          <w:sz w:val="16"/>
          <w:szCs w:val="16"/>
          <w:lang w:val="en-US"/>
        </w:rPr>
      </w:pPr>
      <w:r w:rsidRPr="00FC018A">
        <w:rPr>
          <w:rFonts w:ascii="Courier New" w:hAnsi="Courier New" w:cs="Courier New"/>
          <w:sz w:val="16"/>
          <w:szCs w:val="16"/>
          <w:lang w:val="en-US"/>
        </w:rPr>
        <w:t xml:space="preserve">        &lt;meta http-equiv="Content-Type" content="text/html; charset=UTF-8"&gt;</w:t>
      </w:r>
    </w:p>
    <w:p w:rsidR="00FC018A" w:rsidRPr="00FC018A" w:rsidRDefault="00FC018A" w:rsidP="00FC018A">
      <w:pPr>
        <w:spacing w:after="0" w:line="240" w:lineRule="auto"/>
        <w:rPr>
          <w:rFonts w:ascii="Courier New" w:hAnsi="Courier New" w:cs="Courier New"/>
          <w:sz w:val="16"/>
          <w:szCs w:val="16"/>
          <w:lang w:val="en-US"/>
        </w:rPr>
      </w:pPr>
      <w:r w:rsidRPr="00FC018A">
        <w:rPr>
          <w:rFonts w:ascii="Courier New" w:hAnsi="Courier New" w:cs="Courier New"/>
          <w:sz w:val="16"/>
          <w:szCs w:val="16"/>
          <w:lang w:val="en-US"/>
        </w:rPr>
        <w:t xml:space="preserve">        &lt;title&gt;An example of a Spring MVC application using Firebird and jOOQ&lt;/title&gt;</w:t>
      </w:r>
    </w:p>
    <w:p w:rsidR="00FC018A" w:rsidRPr="00FC018A" w:rsidRDefault="00FC018A" w:rsidP="00FC018A">
      <w:pPr>
        <w:spacing w:after="0" w:line="240" w:lineRule="auto"/>
        <w:rPr>
          <w:rFonts w:ascii="Courier New" w:hAnsi="Courier New" w:cs="Courier New"/>
          <w:sz w:val="16"/>
          <w:szCs w:val="16"/>
          <w:lang w:val="en-US"/>
        </w:rPr>
      </w:pPr>
    </w:p>
    <w:p w:rsidR="00FC018A" w:rsidRPr="00FC018A" w:rsidRDefault="00FC018A" w:rsidP="00FC018A">
      <w:pPr>
        <w:pStyle w:val="2"/>
      </w:pPr>
      <w:r w:rsidRPr="00FC018A">
        <w:t xml:space="preserve">        &lt;!-- Scripts and styles --&gt;</w:t>
      </w:r>
    </w:p>
    <w:p w:rsidR="00FC018A" w:rsidRPr="00FC018A" w:rsidRDefault="00FC018A" w:rsidP="00FC018A">
      <w:pPr>
        <w:spacing w:after="0" w:line="240" w:lineRule="auto"/>
        <w:rPr>
          <w:rFonts w:ascii="Courier New" w:hAnsi="Courier New" w:cs="Courier New"/>
          <w:sz w:val="16"/>
          <w:szCs w:val="16"/>
          <w:lang w:val="en-US"/>
        </w:rPr>
      </w:pPr>
      <w:r w:rsidRPr="00FC018A">
        <w:rPr>
          <w:rFonts w:ascii="Courier New" w:hAnsi="Courier New" w:cs="Courier New"/>
          <w:sz w:val="16"/>
          <w:szCs w:val="16"/>
          <w:lang w:val="en-US"/>
        </w:rPr>
        <w:t xml:space="preserve">        &lt;%@ include file="../jspf/head.jspf" %&gt;</w:t>
      </w:r>
    </w:p>
    <w:p w:rsidR="00FC018A" w:rsidRPr="00FC018A" w:rsidRDefault="00FC018A" w:rsidP="00FC018A">
      <w:pPr>
        <w:spacing w:after="0" w:line="240" w:lineRule="auto"/>
        <w:rPr>
          <w:rFonts w:ascii="Courier New" w:hAnsi="Courier New" w:cs="Courier New"/>
          <w:sz w:val="16"/>
          <w:szCs w:val="16"/>
          <w:lang w:val="en-US"/>
        </w:rPr>
      </w:pPr>
      <w:r w:rsidRPr="00FC018A">
        <w:rPr>
          <w:rFonts w:ascii="Courier New" w:hAnsi="Courier New" w:cs="Courier New"/>
          <w:sz w:val="16"/>
          <w:szCs w:val="16"/>
          <w:lang w:val="en-US"/>
        </w:rPr>
        <w:t xml:space="preserve">        &lt;script src="${cp}/resources/js/jqGridProduct.js"&gt;&lt;/script&gt;   </w:t>
      </w:r>
    </w:p>
    <w:p w:rsidR="00FC018A" w:rsidRPr="00FC018A" w:rsidRDefault="00FC018A" w:rsidP="00FC018A">
      <w:pPr>
        <w:spacing w:after="0" w:line="240" w:lineRule="auto"/>
        <w:rPr>
          <w:rFonts w:ascii="Courier New" w:hAnsi="Courier New" w:cs="Courier New"/>
          <w:sz w:val="16"/>
          <w:szCs w:val="16"/>
          <w:lang w:val="en-US"/>
        </w:rPr>
      </w:pPr>
      <w:r w:rsidRPr="00FC018A">
        <w:rPr>
          <w:rFonts w:ascii="Courier New" w:hAnsi="Courier New" w:cs="Courier New"/>
          <w:sz w:val="16"/>
          <w:szCs w:val="16"/>
          <w:lang w:val="en-US"/>
        </w:rPr>
        <w:t xml:space="preserve">        &lt;script src="${cp}/resources/js/jqGridCustomer.js"&gt;&lt;/script&gt;   </w:t>
      </w:r>
    </w:p>
    <w:p w:rsidR="00FC018A" w:rsidRPr="00FC018A" w:rsidRDefault="00FC018A" w:rsidP="00FC018A">
      <w:pPr>
        <w:spacing w:after="0" w:line="240" w:lineRule="auto"/>
        <w:rPr>
          <w:rFonts w:ascii="Courier New" w:hAnsi="Courier New" w:cs="Courier New"/>
          <w:sz w:val="16"/>
          <w:szCs w:val="16"/>
          <w:lang w:val="en-US"/>
        </w:rPr>
      </w:pPr>
      <w:r w:rsidRPr="00FC018A">
        <w:rPr>
          <w:rFonts w:ascii="Courier New" w:hAnsi="Courier New" w:cs="Courier New"/>
          <w:sz w:val="16"/>
          <w:szCs w:val="16"/>
          <w:lang w:val="en-US"/>
        </w:rPr>
        <w:t xml:space="preserve">        &lt;script src="${cp}/resources/js/jqGridInvoice.js"&gt;&lt;/script&gt;   </w:t>
      </w:r>
    </w:p>
    <w:p w:rsidR="00FC018A" w:rsidRPr="00FC018A" w:rsidRDefault="00FC018A" w:rsidP="00FC018A">
      <w:pPr>
        <w:spacing w:after="0" w:line="240" w:lineRule="auto"/>
        <w:rPr>
          <w:rFonts w:ascii="Courier New" w:hAnsi="Courier New" w:cs="Courier New"/>
          <w:sz w:val="16"/>
          <w:szCs w:val="16"/>
          <w:lang w:val="en-US"/>
        </w:rPr>
      </w:pPr>
      <w:r w:rsidRPr="00FC018A">
        <w:rPr>
          <w:rFonts w:ascii="Courier New" w:hAnsi="Courier New" w:cs="Courier New"/>
          <w:sz w:val="16"/>
          <w:szCs w:val="16"/>
          <w:lang w:val="en-US"/>
        </w:rPr>
        <w:t xml:space="preserve">    &lt;/head&gt;</w:t>
      </w:r>
    </w:p>
    <w:p w:rsidR="00FC018A" w:rsidRPr="00FC018A" w:rsidRDefault="00FC018A" w:rsidP="00FC018A">
      <w:pPr>
        <w:spacing w:after="0" w:line="240" w:lineRule="auto"/>
        <w:rPr>
          <w:rFonts w:ascii="Courier New" w:hAnsi="Courier New" w:cs="Courier New"/>
          <w:sz w:val="16"/>
          <w:szCs w:val="16"/>
          <w:lang w:val="en-US"/>
        </w:rPr>
      </w:pPr>
      <w:r w:rsidRPr="00FC018A">
        <w:rPr>
          <w:rFonts w:ascii="Courier New" w:hAnsi="Courier New" w:cs="Courier New"/>
          <w:sz w:val="16"/>
          <w:szCs w:val="16"/>
          <w:lang w:val="en-US"/>
        </w:rPr>
        <w:t xml:space="preserve">    &lt;body&gt;</w:t>
      </w:r>
    </w:p>
    <w:p w:rsidR="00FC018A" w:rsidRPr="00FC018A" w:rsidRDefault="00FC018A" w:rsidP="00FC018A">
      <w:pPr>
        <w:pStyle w:val="2"/>
      </w:pPr>
      <w:r w:rsidRPr="00FC018A">
        <w:t xml:space="preserve">        &lt;!-- Navigation menu --&gt;</w:t>
      </w:r>
    </w:p>
    <w:p w:rsidR="00FC018A" w:rsidRPr="00FC018A" w:rsidRDefault="00FC018A" w:rsidP="00FC018A">
      <w:pPr>
        <w:spacing w:after="0" w:line="240" w:lineRule="auto"/>
        <w:rPr>
          <w:rFonts w:ascii="Courier New" w:hAnsi="Courier New" w:cs="Courier New"/>
          <w:sz w:val="16"/>
          <w:szCs w:val="16"/>
          <w:lang w:val="en-US"/>
        </w:rPr>
      </w:pPr>
      <w:r w:rsidRPr="00FC018A">
        <w:rPr>
          <w:rFonts w:ascii="Courier New" w:hAnsi="Courier New" w:cs="Courier New"/>
          <w:sz w:val="16"/>
          <w:szCs w:val="16"/>
          <w:lang w:val="en-US"/>
        </w:rPr>
        <w:t xml:space="preserve">        &lt;%@ include file="../jspf/menu.jspf" %&gt;</w:t>
      </w:r>
    </w:p>
    <w:p w:rsidR="00FC018A" w:rsidRPr="00FC018A" w:rsidRDefault="00FC018A" w:rsidP="00FC018A">
      <w:pPr>
        <w:spacing w:after="0" w:line="240" w:lineRule="auto"/>
        <w:rPr>
          <w:rFonts w:ascii="Courier New" w:hAnsi="Courier New" w:cs="Courier New"/>
          <w:sz w:val="16"/>
          <w:szCs w:val="16"/>
          <w:lang w:val="en-US"/>
        </w:rPr>
      </w:pPr>
    </w:p>
    <w:p w:rsidR="00FC018A" w:rsidRPr="00FC018A" w:rsidRDefault="00FC018A" w:rsidP="00FC018A">
      <w:pPr>
        <w:spacing w:after="0" w:line="240" w:lineRule="auto"/>
        <w:rPr>
          <w:rFonts w:ascii="Courier New" w:hAnsi="Courier New" w:cs="Courier New"/>
          <w:sz w:val="16"/>
          <w:szCs w:val="16"/>
          <w:lang w:val="en-US"/>
        </w:rPr>
      </w:pPr>
      <w:r w:rsidRPr="00FC018A">
        <w:rPr>
          <w:rFonts w:ascii="Courier New" w:hAnsi="Courier New" w:cs="Courier New"/>
          <w:sz w:val="16"/>
          <w:szCs w:val="16"/>
          <w:lang w:val="en-US"/>
        </w:rPr>
        <w:t xml:space="preserve">        &lt;div class="container body-content"&gt;            </w:t>
      </w:r>
    </w:p>
    <w:p w:rsidR="00FC018A" w:rsidRPr="00FC018A" w:rsidRDefault="00FC018A" w:rsidP="00FC018A">
      <w:pPr>
        <w:spacing w:after="0" w:line="240" w:lineRule="auto"/>
        <w:rPr>
          <w:rFonts w:ascii="Courier New" w:hAnsi="Courier New" w:cs="Courier New"/>
          <w:sz w:val="16"/>
          <w:szCs w:val="16"/>
          <w:lang w:val="en-US"/>
        </w:rPr>
      </w:pPr>
    </w:p>
    <w:p w:rsidR="00FC018A" w:rsidRPr="00FC018A" w:rsidRDefault="00FC018A" w:rsidP="00FC018A">
      <w:pPr>
        <w:spacing w:after="0" w:line="240" w:lineRule="auto"/>
        <w:rPr>
          <w:rFonts w:ascii="Courier New" w:hAnsi="Courier New" w:cs="Courier New"/>
          <w:sz w:val="16"/>
          <w:szCs w:val="16"/>
          <w:lang w:val="en-US"/>
        </w:rPr>
      </w:pPr>
      <w:r w:rsidRPr="00FC018A">
        <w:rPr>
          <w:rFonts w:ascii="Courier New" w:hAnsi="Courier New" w:cs="Courier New"/>
          <w:sz w:val="16"/>
          <w:szCs w:val="16"/>
          <w:lang w:val="en-US"/>
        </w:rPr>
        <w:t xml:space="preserve">            &lt;h2&gt;Invoices&lt;/h2&gt;</w:t>
      </w:r>
    </w:p>
    <w:p w:rsidR="00FC018A" w:rsidRPr="00FC018A" w:rsidRDefault="00FC018A" w:rsidP="00FC018A">
      <w:pPr>
        <w:spacing w:after="0" w:line="240" w:lineRule="auto"/>
        <w:rPr>
          <w:rFonts w:ascii="Courier New" w:hAnsi="Courier New" w:cs="Courier New"/>
          <w:sz w:val="16"/>
          <w:szCs w:val="16"/>
          <w:lang w:val="en-US"/>
        </w:rPr>
      </w:pPr>
    </w:p>
    <w:p w:rsidR="00FC018A" w:rsidRPr="00FC018A" w:rsidRDefault="00FC018A" w:rsidP="00FC018A">
      <w:pPr>
        <w:spacing w:after="0" w:line="240" w:lineRule="auto"/>
        <w:rPr>
          <w:rFonts w:ascii="Courier New" w:hAnsi="Courier New" w:cs="Courier New"/>
          <w:sz w:val="16"/>
          <w:szCs w:val="16"/>
          <w:lang w:val="en-US"/>
        </w:rPr>
      </w:pPr>
      <w:r w:rsidRPr="00FC018A">
        <w:rPr>
          <w:rFonts w:ascii="Courier New" w:hAnsi="Courier New" w:cs="Courier New"/>
          <w:sz w:val="16"/>
          <w:szCs w:val="16"/>
          <w:lang w:val="en-US"/>
        </w:rPr>
        <w:t xml:space="preserve">            &lt;table id="jqGridInvoice"&gt;&lt;/table&gt;</w:t>
      </w:r>
    </w:p>
    <w:p w:rsidR="00FC018A" w:rsidRPr="00FC018A" w:rsidRDefault="00FC018A" w:rsidP="00FC018A">
      <w:pPr>
        <w:spacing w:after="0" w:line="240" w:lineRule="auto"/>
        <w:rPr>
          <w:rFonts w:ascii="Courier New" w:hAnsi="Courier New" w:cs="Courier New"/>
          <w:sz w:val="16"/>
          <w:szCs w:val="16"/>
          <w:lang w:val="en-US"/>
        </w:rPr>
      </w:pPr>
      <w:r w:rsidRPr="00FC018A">
        <w:rPr>
          <w:rFonts w:ascii="Courier New" w:hAnsi="Courier New" w:cs="Courier New"/>
          <w:sz w:val="16"/>
          <w:szCs w:val="16"/>
          <w:lang w:val="en-US"/>
        </w:rPr>
        <w:t xml:space="preserve">            &lt;div id="jqPagerInvoice"&gt;&lt;/div&gt;</w:t>
      </w:r>
    </w:p>
    <w:p w:rsidR="00FC018A" w:rsidRPr="00FC018A" w:rsidRDefault="00FC018A" w:rsidP="00FC018A">
      <w:pPr>
        <w:spacing w:after="0" w:line="240" w:lineRule="auto"/>
        <w:rPr>
          <w:rFonts w:ascii="Courier New" w:hAnsi="Courier New" w:cs="Courier New"/>
          <w:sz w:val="16"/>
          <w:szCs w:val="16"/>
          <w:lang w:val="en-US"/>
        </w:rPr>
      </w:pPr>
    </w:p>
    <w:p w:rsidR="00FC018A" w:rsidRPr="00FC018A" w:rsidRDefault="00FC018A" w:rsidP="00FC018A">
      <w:pPr>
        <w:spacing w:after="0" w:line="240" w:lineRule="auto"/>
        <w:rPr>
          <w:rFonts w:ascii="Courier New" w:hAnsi="Courier New" w:cs="Courier New"/>
          <w:sz w:val="16"/>
          <w:szCs w:val="16"/>
          <w:lang w:val="en-US"/>
        </w:rPr>
      </w:pPr>
      <w:r w:rsidRPr="00FC018A">
        <w:rPr>
          <w:rFonts w:ascii="Courier New" w:hAnsi="Courier New" w:cs="Courier New"/>
          <w:sz w:val="16"/>
          <w:szCs w:val="16"/>
          <w:lang w:val="en-US"/>
        </w:rPr>
        <w:t xml:space="preserve">            &lt;hr /&gt;</w:t>
      </w:r>
    </w:p>
    <w:p w:rsidR="00FC018A" w:rsidRPr="00FC018A" w:rsidRDefault="00FC018A" w:rsidP="00FC018A">
      <w:pPr>
        <w:spacing w:after="0" w:line="240" w:lineRule="auto"/>
        <w:rPr>
          <w:rFonts w:ascii="Courier New" w:hAnsi="Courier New" w:cs="Courier New"/>
          <w:sz w:val="16"/>
          <w:szCs w:val="16"/>
          <w:lang w:val="en-US"/>
        </w:rPr>
      </w:pPr>
      <w:r w:rsidRPr="00FC018A">
        <w:rPr>
          <w:rFonts w:ascii="Courier New" w:hAnsi="Courier New" w:cs="Courier New"/>
          <w:sz w:val="16"/>
          <w:szCs w:val="16"/>
          <w:lang w:val="en-US"/>
        </w:rPr>
        <w:t xml:space="preserve">            &lt;footer&gt;</w:t>
      </w:r>
    </w:p>
    <w:p w:rsidR="00FC018A" w:rsidRPr="00FC018A" w:rsidRDefault="00FC018A" w:rsidP="00FC018A">
      <w:pPr>
        <w:spacing w:after="0" w:line="240" w:lineRule="auto"/>
        <w:rPr>
          <w:rFonts w:ascii="Courier New" w:hAnsi="Courier New" w:cs="Courier New"/>
          <w:sz w:val="16"/>
          <w:szCs w:val="16"/>
          <w:lang w:val="en-US"/>
        </w:rPr>
      </w:pPr>
      <w:r w:rsidRPr="00FC018A">
        <w:rPr>
          <w:rFonts w:ascii="Courier New" w:hAnsi="Courier New" w:cs="Courier New"/>
          <w:sz w:val="16"/>
          <w:szCs w:val="16"/>
          <w:lang w:val="en-US"/>
        </w:rPr>
        <w:t xml:space="preserve">                &lt;p&gt;&amp;copy; 2016 - An example of a Spring MVC application using </w:t>
      </w:r>
    </w:p>
    <w:p w:rsidR="00FC018A" w:rsidRPr="00FC018A" w:rsidRDefault="00FC018A" w:rsidP="00FC018A">
      <w:pPr>
        <w:spacing w:after="0" w:line="240" w:lineRule="auto"/>
        <w:rPr>
          <w:rFonts w:ascii="Courier New" w:hAnsi="Courier New" w:cs="Courier New"/>
          <w:sz w:val="16"/>
          <w:szCs w:val="16"/>
          <w:lang w:val="en-US"/>
        </w:rPr>
      </w:pPr>
      <w:r w:rsidRPr="00FC018A">
        <w:rPr>
          <w:rFonts w:ascii="Courier New" w:hAnsi="Courier New" w:cs="Courier New"/>
          <w:sz w:val="16"/>
          <w:szCs w:val="16"/>
          <w:lang w:val="en-US"/>
        </w:rPr>
        <w:t xml:space="preserve">                   Firebird and jOOQ&lt;/p&gt;</w:t>
      </w:r>
    </w:p>
    <w:p w:rsidR="00FC018A" w:rsidRPr="00FC018A" w:rsidRDefault="00FC018A" w:rsidP="00FC018A">
      <w:pPr>
        <w:spacing w:after="0" w:line="240" w:lineRule="auto"/>
        <w:rPr>
          <w:rFonts w:ascii="Courier New" w:hAnsi="Courier New" w:cs="Courier New"/>
          <w:sz w:val="16"/>
          <w:szCs w:val="16"/>
          <w:lang w:val="en-US"/>
        </w:rPr>
      </w:pPr>
      <w:r w:rsidRPr="00FC018A">
        <w:rPr>
          <w:rFonts w:ascii="Courier New" w:hAnsi="Courier New" w:cs="Courier New"/>
          <w:sz w:val="16"/>
          <w:szCs w:val="16"/>
          <w:lang w:val="en-US"/>
        </w:rPr>
        <w:t xml:space="preserve">            &lt;/footer&gt;         </w:t>
      </w:r>
    </w:p>
    <w:p w:rsidR="00FC018A" w:rsidRPr="00FC018A" w:rsidRDefault="00FC018A" w:rsidP="00FC018A">
      <w:pPr>
        <w:spacing w:after="0" w:line="240" w:lineRule="auto"/>
        <w:rPr>
          <w:rFonts w:ascii="Courier New" w:hAnsi="Courier New" w:cs="Courier New"/>
          <w:sz w:val="16"/>
          <w:szCs w:val="16"/>
          <w:lang w:val="en-US"/>
        </w:rPr>
      </w:pPr>
      <w:r w:rsidRPr="00FC018A">
        <w:rPr>
          <w:rFonts w:ascii="Courier New" w:hAnsi="Courier New" w:cs="Courier New"/>
          <w:sz w:val="16"/>
          <w:szCs w:val="16"/>
          <w:lang w:val="en-US"/>
        </w:rPr>
        <w:t xml:space="preserve">        &lt;/div&gt;</w:t>
      </w:r>
    </w:p>
    <w:p w:rsidR="00FC018A" w:rsidRPr="00FC018A" w:rsidRDefault="00FC018A" w:rsidP="00FC018A">
      <w:pPr>
        <w:spacing w:after="0" w:line="240" w:lineRule="auto"/>
        <w:rPr>
          <w:rFonts w:ascii="Courier New" w:hAnsi="Courier New" w:cs="Courier New"/>
          <w:sz w:val="16"/>
          <w:szCs w:val="16"/>
          <w:lang w:val="en-US"/>
        </w:rPr>
      </w:pPr>
    </w:p>
    <w:p w:rsidR="00FC018A" w:rsidRPr="00FC018A" w:rsidRDefault="00FC018A" w:rsidP="00FC018A">
      <w:pPr>
        <w:spacing w:after="0" w:line="240" w:lineRule="auto"/>
        <w:rPr>
          <w:rFonts w:ascii="Courier New" w:hAnsi="Courier New" w:cs="Courier New"/>
          <w:sz w:val="16"/>
          <w:szCs w:val="16"/>
          <w:lang w:val="en-US"/>
        </w:rPr>
      </w:pPr>
      <w:r w:rsidRPr="00FC018A">
        <w:rPr>
          <w:rFonts w:ascii="Courier New" w:hAnsi="Courier New" w:cs="Courier New"/>
          <w:sz w:val="16"/>
          <w:szCs w:val="16"/>
          <w:lang w:val="en-US"/>
        </w:rPr>
        <w:t xml:space="preserve">        &lt;script type="text/javascript"&gt;</w:t>
      </w:r>
    </w:p>
    <w:p w:rsidR="00FC018A" w:rsidRPr="00FC018A" w:rsidRDefault="00FC018A" w:rsidP="00FC018A">
      <w:pPr>
        <w:spacing w:after="0" w:line="240" w:lineRule="auto"/>
        <w:rPr>
          <w:rFonts w:ascii="Courier New" w:hAnsi="Courier New" w:cs="Courier New"/>
          <w:sz w:val="16"/>
          <w:szCs w:val="16"/>
          <w:lang w:val="en-US"/>
        </w:rPr>
      </w:pPr>
      <w:r w:rsidRPr="00FC018A">
        <w:rPr>
          <w:rFonts w:ascii="Courier New" w:hAnsi="Courier New" w:cs="Courier New"/>
          <w:sz w:val="16"/>
          <w:szCs w:val="16"/>
          <w:lang w:val="en-US"/>
        </w:rPr>
        <w:t xml:space="preserve">            var invoiceGrid = null;</w:t>
      </w:r>
    </w:p>
    <w:p w:rsidR="00FC018A" w:rsidRPr="00FC018A" w:rsidRDefault="00FC018A" w:rsidP="00FC018A">
      <w:pPr>
        <w:spacing w:after="0" w:line="240" w:lineRule="auto"/>
        <w:rPr>
          <w:rFonts w:ascii="Courier New" w:hAnsi="Courier New" w:cs="Courier New"/>
          <w:sz w:val="16"/>
          <w:szCs w:val="16"/>
          <w:lang w:val="en-US"/>
        </w:rPr>
      </w:pPr>
      <w:r w:rsidRPr="00FC018A">
        <w:rPr>
          <w:rFonts w:ascii="Courier New" w:hAnsi="Courier New" w:cs="Courier New"/>
          <w:sz w:val="16"/>
          <w:szCs w:val="16"/>
          <w:lang w:val="en-US"/>
        </w:rPr>
        <w:t xml:space="preserve">            $(document).ready(function () {</w:t>
      </w:r>
    </w:p>
    <w:p w:rsidR="00FC018A" w:rsidRPr="00FC018A" w:rsidRDefault="00FC018A" w:rsidP="00FC018A">
      <w:pPr>
        <w:spacing w:after="0" w:line="240" w:lineRule="auto"/>
        <w:rPr>
          <w:rFonts w:ascii="Courier New" w:hAnsi="Courier New" w:cs="Courier New"/>
          <w:sz w:val="16"/>
          <w:szCs w:val="16"/>
          <w:lang w:val="en-US"/>
        </w:rPr>
      </w:pPr>
      <w:r w:rsidRPr="00FC018A">
        <w:rPr>
          <w:rFonts w:ascii="Courier New" w:hAnsi="Courier New" w:cs="Courier New"/>
          <w:sz w:val="16"/>
          <w:szCs w:val="16"/>
          <w:lang w:val="en-US"/>
        </w:rPr>
        <w:t xml:space="preserve">                invoiceGrid = JqGridInvoice({</w:t>
      </w:r>
    </w:p>
    <w:p w:rsidR="00FC018A" w:rsidRPr="00FC018A" w:rsidRDefault="00FC018A" w:rsidP="00FC018A">
      <w:pPr>
        <w:spacing w:after="0" w:line="240" w:lineRule="auto"/>
        <w:rPr>
          <w:rFonts w:ascii="Courier New" w:hAnsi="Courier New" w:cs="Courier New"/>
          <w:sz w:val="16"/>
          <w:szCs w:val="16"/>
          <w:lang w:val="en-US"/>
        </w:rPr>
      </w:pPr>
      <w:r w:rsidRPr="00FC018A">
        <w:rPr>
          <w:rFonts w:ascii="Courier New" w:hAnsi="Courier New" w:cs="Courier New"/>
          <w:sz w:val="16"/>
          <w:szCs w:val="16"/>
          <w:lang w:val="en-US"/>
        </w:rPr>
        <w:t xml:space="preserve">                    baseAddress: '${cp}'</w:t>
      </w:r>
    </w:p>
    <w:p w:rsidR="00FC018A" w:rsidRPr="00FC018A" w:rsidRDefault="00FC018A" w:rsidP="00FC018A">
      <w:pPr>
        <w:spacing w:after="0" w:line="240" w:lineRule="auto"/>
        <w:rPr>
          <w:rFonts w:ascii="Courier New" w:hAnsi="Courier New" w:cs="Courier New"/>
          <w:sz w:val="16"/>
          <w:szCs w:val="16"/>
          <w:lang w:val="en-US"/>
        </w:rPr>
      </w:pPr>
      <w:r w:rsidRPr="00FC018A">
        <w:rPr>
          <w:rFonts w:ascii="Courier New" w:hAnsi="Courier New" w:cs="Courier New"/>
          <w:sz w:val="16"/>
          <w:szCs w:val="16"/>
          <w:lang w:val="en-US"/>
        </w:rPr>
        <w:t xml:space="preserve">                });</w:t>
      </w:r>
    </w:p>
    <w:p w:rsidR="00FC018A" w:rsidRPr="00FC018A" w:rsidRDefault="00FC018A" w:rsidP="00FC018A">
      <w:pPr>
        <w:spacing w:after="0" w:line="240" w:lineRule="auto"/>
        <w:rPr>
          <w:rFonts w:ascii="Courier New" w:hAnsi="Courier New" w:cs="Courier New"/>
          <w:sz w:val="16"/>
          <w:szCs w:val="16"/>
          <w:lang w:val="en-US"/>
        </w:rPr>
      </w:pPr>
      <w:r w:rsidRPr="00FC018A">
        <w:rPr>
          <w:rFonts w:ascii="Courier New" w:hAnsi="Courier New" w:cs="Courier New"/>
          <w:sz w:val="16"/>
          <w:szCs w:val="16"/>
          <w:lang w:val="en-US"/>
        </w:rPr>
        <w:t xml:space="preserve">            });</w:t>
      </w:r>
    </w:p>
    <w:p w:rsidR="00FC018A" w:rsidRPr="00FC018A" w:rsidRDefault="00FC018A" w:rsidP="00FC018A">
      <w:pPr>
        <w:spacing w:after="0" w:line="240" w:lineRule="auto"/>
        <w:rPr>
          <w:rFonts w:ascii="Courier New" w:hAnsi="Courier New" w:cs="Courier New"/>
          <w:sz w:val="16"/>
          <w:szCs w:val="16"/>
          <w:lang w:val="en-US"/>
        </w:rPr>
      </w:pPr>
      <w:r w:rsidRPr="00FC018A">
        <w:rPr>
          <w:rFonts w:ascii="Courier New" w:hAnsi="Courier New" w:cs="Courier New"/>
          <w:sz w:val="16"/>
          <w:szCs w:val="16"/>
          <w:lang w:val="en-US"/>
        </w:rPr>
        <w:t xml:space="preserve">        &lt;/script&gt;</w:t>
      </w:r>
    </w:p>
    <w:p w:rsidR="00FC018A" w:rsidRPr="00FC018A" w:rsidRDefault="00FC018A" w:rsidP="00FC018A">
      <w:pPr>
        <w:spacing w:after="0" w:line="240" w:lineRule="auto"/>
        <w:rPr>
          <w:rFonts w:ascii="Courier New" w:hAnsi="Courier New" w:cs="Courier New"/>
          <w:sz w:val="16"/>
          <w:szCs w:val="16"/>
          <w:lang w:val="en-US"/>
        </w:rPr>
      </w:pPr>
    </w:p>
    <w:p w:rsidR="00FC018A" w:rsidRPr="00FC018A" w:rsidRDefault="00FC018A" w:rsidP="00FC018A">
      <w:pPr>
        <w:spacing w:after="0" w:line="240" w:lineRule="auto"/>
        <w:rPr>
          <w:rFonts w:ascii="Courier New" w:hAnsi="Courier New" w:cs="Courier New"/>
          <w:sz w:val="16"/>
          <w:szCs w:val="16"/>
          <w:lang w:val="en-US"/>
        </w:rPr>
      </w:pPr>
      <w:r w:rsidRPr="00FC018A">
        <w:rPr>
          <w:rFonts w:ascii="Courier New" w:hAnsi="Courier New" w:cs="Courier New"/>
          <w:sz w:val="16"/>
          <w:szCs w:val="16"/>
          <w:lang w:val="en-US"/>
        </w:rPr>
        <w:t xml:space="preserve">    &lt;/body&gt;</w:t>
      </w:r>
    </w:p>
    <w:p w:rsidR="00FC018A" w:rsidRPr="00FC018A" w:rsidRDefault="00FC018A" w:rsidP="00FC018A">
      <w:pPr>
        <w:spacing w:after="0" w:line="240" w:lineRule="auto"/>
        <w:rPr>
          <w:rFonts w:ascii="Courier New" w:hAnsi="Courier New" w:cs="Courier New"/>
          <w:sz w:val="16"/>
          <w:szCs w:val="16"/>
          <w:lang w:val="en-US"/>
        </w:rPr>
      </w:pPr>
      <w:r w:rsidRPr="00FC018A">
        <w:rPr>
          <w:rFonts w:ascii="Courier New" w:hAnsi="Courier New" w:cs="Courier New"/>
          <w:sz w:val="16"/>
          <w:szCs w:val="16"/>
          <w:lang w:val="en-US"/>
        </w:rPr>
        <w:t>&lt;/html&gt;</w:t>
      </w:r>
    </w:p>
    <w:p w:rsidR="00FE1D00" w:rsidRPr="003F3DC3" w:rsidRDefault="00FE1D00" w:rsidP="00FE1D00">
      <w:pPr>
        <w:jc w:val="both"/>
        <w:rPr>
          <w:rFonts w:ascii="Arial" w:hAnsi="Arial" w:cs="Arial"/>
          <w:sz w:val="24"/>
          <w:szCs w:val="24"/>
          <w:lang w:val="en-US"/>
        </w:rPr>
      </w:pPr>
    </w:p>
    <w:p w:rsidR="00FE1D00" w:rsidRDefault="00E0416E" w:rsidP="00FE1D00">
      <w:pPr>
        <w:jc w:val="both"/>
        <w:rPr>
          <w:rFonts w:ascii="Arial" w:hAnsi="Arial" w:cs="Arial"/>
          <w:sz w:val="24"/>
          <w:szCs w:val="24"/>
          <w:lang w:val="en-US"/>
        </w:rPr>
      </w:pPr>
      <w:r w:rsidRPr="003F3DC3">
        <w:rPr>
          <w:rFonts w:ascii="Arial" w:hAnsi="Arial" w:cs="Arial"/>
          <w:sz w:val="24"/>
          <w:szCs w:val="24"/>
          <w:lang w:val="en-US"/>
        </w:rPr>
        <w:t xml:space="preserve">The basic logic on the client side is concentrated in the </w:t>
      </w:r>
      <w:r w:rsidRPr="003F3DC3">
        <w:rPr>
          <w:rFonts w:ascii="Arial" w:hAnsi="Arial" w:cs="Arial"/>
          <w:i/>
          <w:sz w:val="24"/>
          <w:szCs w:val="24"/>
          <w:lang w:val="en-US"/>
        </w:rPr>
        <w:t>/resources/js/jqGridInvoice.js</w:t>
      </w:r>
      <w:r w:rsidRPr="003F3DC3">
        <w:rPr>
          <w:rFonts w:ascii="Arial" w:hAnsi="Arial" w:cs="Arial"/>
          <w:sz w:val="24"/>
          <w:szCs w:val="24"/>
          <w:lang w:val="en-US"/>
        </w:rPr>
        <w:t xml:space="preserve"> JavaScript module.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var JqGridInvoice = (function ($, jqGridProductFactory, jqGridCustomerFactory) {</w:t>
      </w:r>
    </w:p>
    <w:p w:rsidR="001E112C" w:rsidRPr="001E112C" w:rsidRDefault="001E112C" w:rsidP="001E112C">
      <w:pPr>
        <w:spacing w:after="0" w:line="240" w:lineRule="auto"/>
        <w:rPr>
          <w:rFonts w:ascii="Courier New" w:hAnsi="Courier New" w:cs="Courier New"/>
          <w:sz w:val="16"/>
          <w:szCs w:val="16"/>
          <w:lang w:val="en-US"/>
        </w:rPr>
      </w:pP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return function (options)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var jqGridInvoice =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lastRenderedPageBreak/>
        <w:t xml:space="preserve">            dbGrid: null,</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detailGrid: null,</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options: $.extend({</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baseAddress: null</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 options),</w:t>
      </w:r>
    </w:p>
    <w:p w:rsidR="001E112C" w:rsidRPr="001E112C" w:rsidRDefault="001E112C" w:rsidP="00451880">
      <w:pPr>
        <w:pStyle w:val="2"/>
      </w:pPr>
      <w:r w:rsidRPr="001E112C">
        <w:t xml:space="preserve">            // return invoice model description</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getInvoiceColModel: function ()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return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label: 'Id',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name: 'INVOICE_ID', </w:t>
      </w:r>
      <w:r w:rsidRPr="00451880">
        <w:rPr>
          <w:rStyle w:val="20"/>
        </w:rPr>
        <w:t>// field name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key: true,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hidden: true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label: 'Customer Id'</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name: 'CUSTOMER_ID',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hidden: true,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editrules: {edithidden: true, required: true},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editable: true,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edittype: 'custom', </w:t>
      </w:r>
      <w:r w:rsidRPr="00451880">
        <w:rPr>
          <w:rStyle w:val="20"/>
        </w:rPr>
        <w:t>// custom type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editoptions: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custom_element: function (value, options) {</w:t>
      </w:r>
    </w:p>
    <w:p w:rsidR="001E112C" w:rsidRPr="001E112C" w:rsidRDefault="001E112C" w:rsidP="00451880">
      <w:pPr>
        <w:pStyle w:val="2"/>
      </w:pPr>
      <w:r w:rsidRPr="001E112C">
        <w:t xml:space="preserve">                                // add hidden input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return $("&lt;input&gt;")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.attr('type', 'hidden')</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.attr('rowid', options.rowId)</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.addClass("FormElement")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.addClass("form-control")</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.val(value)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.get(0);</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label: 'Date',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name: 'INVOICE_DATE',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width: 60,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sortable: true,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editable: true,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search: true,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edittype: "text", </w:t>
      </w:r>
      <w:r w:rsidRPr="00451880">
        <w:rPr>
          <w:rStyle w:val="20"/>
        </w:rPr>
        <w:t>// input type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align: "right",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 format as date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formatter: jqGridInvoice.dateTimeFormatter,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sorttype: 'date', </w:t>
      </w:r>
      <w:r w:rsidRPr="00451880">
        <w:rPr>
          <w:rStyle w:val="20"/>
        </w:rPr>
        <w:t>// sort as date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formatoptions: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srcformat: 'Y-m-d\TH:i:s'</w:t>
      </w:r>
      <w:r w:rsidRPr="00451880">
        <w:rPr>
          <w:rStyle w:val="20"/>
        </w:rPr>
        <w:t>, // input format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r w:rsidR="00451880">
        <w:rPr>
          <w:rFonts w:ascii="Courier New" w:hAnsi="Courier New" w:cs="Courier New"/>
          <w:sz w:val="16"/>
          <w:szCs w:val="16"/>
          <w:lang w:val="en-US"/>
        </w:rPr>
        <w:t xml:space="preserve">                  newformat: '</w:t>
      </w:r>
      <w:r w:rsidRPr="001E112C">
        <w:rPr>
          <w:rFonts w:ascii="Courier New" w:hAnsi="Courier New" w:cs="Courier New"/>
          <w:sz w:val="16"/>
          <w:szCs w:val="16"/>
          <w:lang w:val="en-US"/>
        </w:rPr>
        <w:t>Y</w:t>
      </w:r>
      <w:r w:rsidR="00451880">
        <w:rPr>
          <w:rFonts w:ascii="Courier New" w:hAnsi="Courier New" w:cs="Courier New"/>
          <w:sz w:val="16"/>
          <w:szCs w:val="16"/>
          <w:lang w:val="en-US"/>
        </w:rPr>
        <w:t>-m-d</w:t>
      </w:r>
      <w:r w:rsidRPr="001E112C">
        <w:rPr>
          <w:rFonts w:ascii="Courier New" w:hAnsi="Courier New" w:cs="Courier New"/>
          <w:sz w:val="16"/>
          <w:szCs w:val="16"/>
          <w:lang w:val="en-US"/>
        </w:rPr>
        <w:t xml:space="preserve"> H:i:s'   </w:t>
      </w:r>
      <w:r w:rsidRPr="00451880">
        <w:rPr>
          <w:rStyle w:val="20"/>
        </w:rPr>
        <w:t>// output format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editoptions: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 initializing the form element for editing</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dataInit: function (element)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 creating datepicker</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$(element).datepicker({</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id: 'invoiceDate_datePicker',</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dateFormat: 'dd.mm.yy',</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minDate: new Date(2000, 0, 1),</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maxDate: new Date(2030, 0, 1)</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searchoptions: {</w:t>
      </w:r>
    </w:p>
    <w:p w:rsidR="001E112C" w:rsidRPr="001E112C" w:rsidRDefault="001E112C" w:rsidP="00451880">
      <w:pPr>
        <w:pStyle w:val="2"/>
      </w:pPr>
      <w:r w:rsidRPr="001E112C">
        <w:t xml:space="preserve">                            // initializing the form element for searching</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dataInit: function (element) {</w:t>
      </w:r>
    </w:p>
    <w:p w:rsidR="001E112C" w:rsidRPr="001E112C" w:rsidRDefault="001E112C" w:rsidP="00451880">
      <w:pPr>
        <w:pStyle w:val="2"/>
      </w:pPr>
      <w:r w:rsidRPr="001E112C">
        <w:t xml:space="preserve">          </w:t>
      </w:r>
      <w:r w:rsidR="00451880">
        <w:t xml:space="preserve">                      // create</w:t>
      </w:r>
      <w:r w:rsidRPr="001E112C">
        <w:t xml:space="preserve"> datepicker</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$(element).datepicker({</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id: 'invoiceDate_datePicker',</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dateFormat: 'dd.mm.yy',</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minDate: new Date(2000, 0, 1),</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maxDate: new Date(2030, 0, 1)</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searchoptions: { </w:t>
      </w:r>
      <w:r w:rsidRPr="00451880">
        <w:rPr>
          <w:rStyle w:val="20"/>
        </w:rPr>
        <w:t>// search types</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sopt: ['eq', 'lt', 'le', 'gt', 'ge']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lastRenderedPageBreak/>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label: 'Customer',</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name: 'CUSTOMER_NAME',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width: 250,</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editable: true,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edittype: "text",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editoptions: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size: 50,</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maxlength: 60,</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readonly: true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editrules: {required: true},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search: true,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searchoptions: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sopt: ['eq', 'bw', 'cn']</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label: 'Amount',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name: 'TOTAL_SALE',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width: 60,</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sortable: false,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editable: false,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search: false,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align: "right",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 foramt as currency</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formatter: 'currency',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sorttype: 'number',</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searchrules: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"required": true,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"number": true,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"minValue": 0</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label: 'Paid',</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name: 'PAID',</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width: 30,</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sortable: false,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editable: true,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search: true,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searchoptions: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sopt: ['eq']</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edittype: "checkbox",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formatter: "checkbox",</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stype: "checkbox",</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align: "center",</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editoptions: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value: "1",</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offval: "0"</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initGrid: function () {</w:t>
      </w:r>
    </w:p>
    <w:p w:rsidR="001E112C" w:rsidRPr="001E112C" w:rsidRDefault="001E112C" w:rsidP="00451880">
      <w:pPr>
        <w:pStyle w:val="2"/>
      </w:pPr>
      <w:r w:rsidRPr="001E112C">
        <w:t xml:space="preserve">                // url to retrieve data</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var url = jqGridInvoice.options.baseAddress + '/invoice/getdata';</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jqGridInvoice.dbGrid = $("#jqGridInvoice").jqGrid({</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url: url,</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datatype: "json", </w:t>
      </w:r>
      <w:r w:rsidRPr="00451880">
        <w:rPr>
          <w:rStyle w:val="20"/>
        </w:rPr>
        <w:t>// data format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mtype: "GET", </w:t>
      </w:r>
      <w:r w:rsidRPr="00451880">
        <w:rPr>
          <w:rStyle w:val="20"/>
        </w:rPr>
        <w:t>// http request type</w:t>
      </w:r>
    </w:p>
    <w:p w:rsidR="001E112C" w:rsidRPr="001E112C" w:rsidRDefault="001E112C" w:rsidP="00451880">
      <w:pPr>
        <w:pStyle w:val="2"/>
      </w:pPr>
      <w:r w:rsidRPr="001E112C">
        <w:t xml:space="preserve">                    // model description</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colModel: jqGridInvoice.getInvoiceColModel(),</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rowNum: 500, </w:t>
      </w:r>
      <w:r w:rsidRPr="00451880">
        <w:rPr>
          <w:rStyle w:val="20"/>
        </w:rPr>
        <w:t>// number of rows displayed</w:t>
      </w:r>
      <w:r w:rsidRPr="001E112C">
        <w:rPr>
          <w:rFonts w:ascii="Courier New" w:hAnsi="Courier New" w:cs="Courier New"/>
          <w:sz w:val="16"/>
          <w:szCs w:val="16"/>
          <w:lang w:val="en-US"/>
        </w:rPr>
        <w:tab/>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loadonce: false, </w:t>
      </w:r>
      <w:r w:rsidRPr="00451880">
        <w:rPr>
          <w:rStyle w:val="20"/>
        </w:rPr>
        <w:t>// load only once</w:t>
      </w:r>
    </w:p>
    <w:p w:rsidR="001E112C" w:rsidRPr="001E112C" w:rsidRDefault="001E112C" w:rsidP="00451880">
      <w:pPr>
        <w:pStyle w:val="2"/>
      </w:pPr>
      <w:r w:rsidRPr="001E112C">
        <w:t xml:space="preserve">                    // default sort by INVOICE_DATE column</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sortname: 'INVOICE_DATE',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sortorder: "desc", </w:t>
      </w:r>
      <w:r w:rsidRPr="00451880">
        <w:rPr>
          <w:rStyle w:val="20"/>
        </w:rPr>
        <w:t>// sorting order</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width: window.innerWidth - 80,</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height: 500,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viewrecords: true, </w:t>
      </w:r>
      <w:r w:rsidRPr="00451880">
        <w:rPr>
          <w:rStyle w:val="20"/>
        </w:rPr>
        <w:t>// display the number of entries</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guiStyle: "bootstrap",</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iconSet: "fontAwesome",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caption: "Invoices", </w:t>
      </w:r>
    </w:p>
    <w:p w:rsidR="001E112C" w:rsidRPr="001E112C" w:rsidRDefault="001E112C" w:rsidP="00451880">
      <w:pPr>
        <w:pStyle w:val="2"/>
      </w:pPr>
      <w:r w:rsidRPr="001E112C">
        <w:t xml:space="preserve">                    // pagination element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pager: '#jqPagerInvoice',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subGrid: true, // show subGrid</w:t>
      </w:r>
    </w:p>
    <w:p w:rsidR="001E112C" w:rsidRPr="001E112C" w:rsidRDefault="001E112C" w:rsidP="00451880">
      <w:pPr>
        <w:pStyle w:val="2"/>
      </w:pPr>
      <w:r w:rsidRPr="001E112C">
        <w:lastRenderedPageBreak/>
        <w:t xml:space="preserve">                    // javascript function to display the child grid</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subGridRowExpanded: jqGridInvoice.showChildGrid,</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subGridOptions: { </w:t>
      </w:r>
    </w:p>
    <w:p w:rsidR="001E112C" w:rsidRPr="001E112C" w:rsidRDefault="001E112C" w:rsidP="00451880">
      <w:pPr>
        <w:pStyle w:val="2"/>
      </w:pPr>
      <w:r w:rsidRPr="001E112C">
        <w:t xml:space="preserve">                        // load only once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reloadOnExpand: false,</w:t>
      </w:r>
    </w:p>
    <w:p w:rsidR="001E112C" w:rsidRPr="001E112C" w:rsidRDefault="001E112C" w:rsidP="00451880">
      <w:pPr>
        <w:pStyle w:val="2"/>
      </w:pPr>
      <w:r w:rsidRPr="001E112C">
        <w:t xml:space="preserve">                        // load the subgrid string only when you click on the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selectOnExpand: true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451880">
      <w:pPr>
        <w:pStyle w:val="2"/>
      </w:pPr>
      <w:r w:rsidRPr="001E112C">
        <w:t xml:space="preserve">            // date format function</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dateTimeFormatter: function(cellvalue, options, rowObject)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var date = new Date(cellvalue);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return date.toLocaleString().replace(",",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451880">
      <w:pPr>
        <w:pStyle w:val="2"/>
      </w:pPr>
      <w:r w:rsidRPr="001E112C">
        <w:t xml:space="preserve">            // returns a template for the editing dialog</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getTemplate: function ()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var template = "&lt;div style='margin-left:15px;' id='dlgEditInvoice'&gt;";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template += "&lt;div&gt;{CUSTOMER_ID} &lt;/div&gt;";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template += "&lt;div&gt; Date: &lt;/div&gt;&lt;div&gt;{INVOICE_DATE}&lt;/div&gt;";</w:t>
      </w:r>
    </w:p>
    <w:p w:rsidR="001E112C" w:rsidRPr="001E112C" w:rsidRDefault="001E112C" w:rsidP="00451880">
      <w:pPr>
        <w:pStyle w:val="2"/>
      </w:pPr>
      <w:r w:rsidRPr="001E112C">
        <w:t xml:space="preserve">              // customer input field with a button</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template += "&lt;div&gt; Customer &lt;sup&gt;*&lt;/sup&gt;:&lt;/div&gt;";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template += "&lt;div&gt;";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template += "&lt;div style='float: left;'&gt;{CUSTOMER_NAME}&lt;/div&gt;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template += "&lt;a style='margin-left: 0.2em;' class='btn'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template += "onclick='invoiceGrid.showCustomerWindow();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template += "return false;'&gt;";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template += "&lt;span class='glyphicon glyphicon-folder-open'&gt;";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template += "&lt;/span&gt;Select&lt;/a&gt;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template += "&lt;div style='clear: both;'&gt;&lt;/div&gt;";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template += "&lt;/div&gt;";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template += "&lt;div&gt; {PAID} Paid &lt;/div&gt;";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template += "&lt;hr style='width: 100%;'/&gt;";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template += "&lt;div&gt; {sData} {cData}  &lt;/div&gt;";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template += "&lt;/div&gt;";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return template;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451880">
      <w:pPr>
        <w:pStyle w:val="2"/>
      </w:pPr>
      <w:r w:rsidRPr="001E112C">
        <w:t xml:space="preserve">            // date conversion in UTC</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convertToUTC: function(datetime)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if (datetime) {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var dateParts = datetime.split('.');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var date = dateParts[2].substring(0, 4) + '-' +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dateParts[1] + '-' + dateParts[0];</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var time = dateParts[2].substring(5);</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if (!time)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time = '00:00:00';</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var dt = Date.parse(date + 'T' + time);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var s = dt.getUTCFullYear() + '-'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dt.getUTCMonth() + '-'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dt.getUTCDay() + 'T'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dt.getUTCHour() + ':'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dt.getUTCMinute() + ':'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dt.getUTCSecond() + '  GMT';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return s;</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 else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return null;</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451880">
      <w:pPr>
        <w:pStyle w:val="2"/>
      </w:pPr>
      <w:r w:rsidRPr="001E112C">
        <w:t xml:space="preserve">            // returns the options for editing invoices</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getEditInvoiceOptions: function ()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return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url: jqGridInvoice.options.baseAddress + '/invoice/edit',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reloadAfterSubmit: true,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closeOnEscape: true,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closeAfterEdit: true,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drag: true,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modal: true,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top: $(".container.body-content").position().top + 150,</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left: $(".container.body-content").position().left + 150,</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template: jqGridInvoice.getTemplate(),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afterSubmit: jqGridInvoice.afterSubmit,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editData: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INVOICE_ID: function ()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var selectedRow = jqGridInvoice.dbGrid.getGridParam("selrow");</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var value = jqGridInvoice.dbGrid</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.getCell(selectedRow, 'INVOICE_ID');</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return value;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lastRenderedPageBreak/>
        <w:t xml:space="preserve">                  CUSTOMER_ID: function ()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return $('#dlgEditInvoice input[name=CUSTOMER_ID]').val();</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INVOICE_DATE: function ()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var datetime = $('#dlgEditInvoice input[name=INVOICE_DATE]')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.val();</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return jqGridInvoice.convertToUTC(datetime);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451880">
      <w:pPr>
        <w:pStyle w:val="2"/>
      </w:pPr>
      <w:r w:rsidRPr="001E112C">
        <w:t xml:space="preserve">            // returns options for adding invoices</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getAddInvoiceOptions: function ()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return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url: jqGridInvoice.options.baseAddress + '/invoice/create',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reloadAfterSubmit: true,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closeOnEscape: true,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closeAfterAdd: true,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drag: true,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modal: true,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top: $(".container.body-content").position().top + 150,</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left: $(".container.body-content").position().left + 150,</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template: jqGridInvoice.getTemplate(),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afterSubmit: jqGridInvoice.afterSubmit,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editData: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CUSTOMER_ID: function ()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return $('#dlgEditInvoice input[name=CUSTOMER_ID]').val();</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INVOICE_DATE: function ()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var datetime = $('#dlgEditInvoice input[name=INVOICE_DATE]')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.val();</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return jqGridInvoice.convertToUTC(datetime);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451880">
      <w:pPr>
        <w:pStyle w:val="2"/>
      </w:pPr>
      <w:r w:rsidRPr="001E112C">
        <w:t xml:space="preserve">            // returns the options for deleting invoices</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getDeleteInvoiceOptions: function ()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return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url: jqGridInvoice.options.baseAddress + '/invoice/delete',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reloadAfterSubmit: true,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closeOnEscape: true,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closeAfterDelete: true,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drag: true,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msg: "Delete the selected invoice?",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afterSubmit: jqGridInvoice.afterSubmit,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delData: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INVOICE_ID: function ()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var selectedRow = jqGridInvoice.dbGrid.getGridParam("selrow");</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var value = jqGridInvoice.dbGrid</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.getCell(selectedRow, 'INVOICE_ID');</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return value;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initPager: function () {</w:t>
      </w:r>
    </w:p>
    <w:p w:rsidR="001E112C" w:rsidRPr="001E112C" w:rsidRDefault="001E112C" w:rsidP="00451880">
      <w:pPr>
        <w:pStyle w:val="2"/>
      </w:pPr>
      <w:r w:rsidRPr="001E112C">
        <w:t xml:space="preserve">                // display the navigation bar</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jqGridInvoice.dbGrid.jqGrid('navGrid', '#jqPagerInvoice',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search: true,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add: true,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edit: true,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del: true,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view: false,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refresh: true, </w:t>
      </w:r>
    </w:p>
    <w:p w:rsidR="001E112C" w:rsidRPr="001E112C" w:rsidRDefault="001E112C" w:rsidP="001E112C">
      <w:pPr>
        <w:spacing w:after="0" w:line="240" w:lineRule="auto"/>
        <w:rPr>
          <w:rFonts w:ascii="Courier New" w:hAnsi="Courier New" w:cs="Courier New"/>
          <w:sz w:val="16"/>
          <w:szCs w:val="16"/>
          <w:lang w:val="en-US"/>
        </w:rPr>
      </w:pP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searchtext: "Search",</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addtext: "Add",</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edittext: "Edit",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deltext: "Delete",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viewtext: "View",</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viewtitle: "Selected record",</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refreshtext: "Refresh"</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jqGridInvoice.getEditInvoiceOptions(),</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jqGridInvoice.getAddInvoiceOptions(),</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jqGridInvoice.getDeleteInvoiceOptions()</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451880">
      <w:pPr>
        <w:pStyle w:val="2"/>
      </w:pPr>
      <w:r w:rsidRPr="001E112C">
        <w:lastRenderedPageBreak/>
        <w:t xml:space="preserve">                // Add a button to pay the invoice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var urlPay = jqGridInvoice.options.baseAddress + '/invoice/pay';</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jqGridInvoice.dbGrid.navButtonAdd('#jqPagerInvoice',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buttonicon: "glyphicon-usd",</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title: "Pay",</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caption: "Pay",</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position: "last",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onClickButton: function () {</w:t>
      </w:r>
    </w:p>
    <w:p w:rsidR="001E112C" w:rsidRPr="001E112C" w:rsidRDefault="001E112C" w:rsidP="00451880">
      <w:pPr>
        <w:pStyle w:val="2"/>
      </w:pPr>
      <w:r w:rsidRPr="001E112C">
        <w:t xml:space="preserve">                         // get the id of the current record</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var id = jqGridInvoice.dbGrid.getGridParam("selrow");</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if (id)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$.ajax({</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url: urlPay,</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type: 'POST',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data: {INVOICE_ID: id},</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success: function (data) {</w:t>
      </w:r>
    </w:p>
    <w:p w:rsidR="001E112C" w:rsidRPr="001E112C" w:rsidRDefault="001E112C" w:rsidP="00451880">
      <w:pPr>
        <w:pStyle w:val="2"/>
      </w:pPr>
      <w:r w:rsidRPr="001E112C">
        <w:t xml:space="preserve">                                   // Check if an error has occurred</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if (data.hasOwnProperty("error"))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jqGridInvoice.alertDialog('Ошибка',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data.error);</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 else {</w:t>
      </w:r>
    </w:p>
    <w:p w:rsidR="001E112C" w:rsidRPr="001E112C" w:rsidRDefault="001E112C" w:rsidP="00451880">
      <w:pPr>
        <w:pStyle w:val="2"/>
      </w:pPr>
      <w:r w:rsidRPr="001E112C">
        <w:t xml:space="preserve">                                      </w:t>
      </w:r>
      <w:r w:rsidR="00451880">
        <w:t xml:space="preserve">   </w:t>
      </w:r>
      <w:r w:rsidRPr="001E112C">
        <w:t xml:space="preserve"> // refresh grid</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$("#jqGridInvoice").jqGrid(</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'setGridParam',</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datatype: 'json'</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).trigger('reloadGrid');</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init: function ()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jqGridInvoice.initGrid();</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jqGridInvoice.initPager();</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afterSubmit: function (response, postdata)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var responseData = response.responseJSON;</w:t>
      </w:r>
    </w:p>
    <w:p w:rsidR="001E112C" w:rsidRPr="001E112C" w:rsidRDefault="001E112C" w:rsidP="00451880">
      <w:pPr>
        <w:pStyle w:val="2"/>
      </w:pPr>
      <w:r w:rsidRPr="001E112C">
        <w:t xml:space="preserve">                // Check if an error has occurred</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if (responseData.hasOwnProperty("error"))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if (responseData.error.length)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return [false, responseData.error];</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 else {</w:t>
      </w:r>
    </w:p>
    <w:p w:rsidR="001E112C" w:rsidRPr="001E112C" w:rsidRDefault="001E112C" w:rsidP="00451880">
      <w:pPr>
        <w:pStyle w:val="2"/>
      </w:pPr>
      <w:r w:rsidRPr="001E112C">
        <w:t xml:space="preserve">                    // refresh grid</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$(this).jqGrid(</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'setGridParam',</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datatype: 'json'</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).trigger('reloadGrid');</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return [true, "", 0];</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getInvoiceLineColModel: function (parentRowKey)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return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label: 'Invoice Line ID',</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name: 'INVOICE_LINE_ID',</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key: true,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hidden: true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label: 'Invoice ID',</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name: 'INVOICE_ID',</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hidden: true,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editrules: {edithidden: true, required: true},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editable: true,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edittype: 'custom',</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editoptions: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custom_element: function (value, options) {</w:t>
      </w:r>
    </w:p>
    <w:p w:rsidR="001E112C" w:rsidRPr="001E112C" w:rsidRDefault="001E112C" w:rsidP="00451880">
      <w:pPr>
        <w:pStyle w:val="2"/>
      </w:pPr>
      <w:r w:rsidRPr="001E112C">
        <w:t xml:space="preserve">                          // create hidden input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return $("&lt;input&gt;")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lastRenderedPageBreak/>
        <w:t xml:space="preserve">                                 .attr('type', 'hidden')</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.attr('rowid', options.rowId)</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.addClass("FormElement")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.addClass("form-control")</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.val(parentRowKey)</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.get(0);</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label: 'Product ID',</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name: 'PRODUCT_ID',</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hidden: true,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editrules: {edithidden: true, required: true},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editable: true,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edittype: 'custom',</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editoptions: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custom_element: function (value, options) {</w:t>
      </w:r>
    </w:p>
    <w:p w:rsidR="001E112C" w:rsidRPr="001E112C" w:rsidRDefault="001E112C" w:rsidP="00451880">
      <w:pPr>
        <w:pStyle w:val="2"/>
      </w:pPr>
      <w:r w:rsidRPr="001E112C">
        <w:t xml:space="preserve">                          // create hidden input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return $("&lt;input&gt;")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.attr('type', 'hidden')</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.attr('rowid', options.rowId)</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.addClass("FormElement")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.addClass("form-control")</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.val(value)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.get(0);</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label: 'Product',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name: 'PRODUCT_NAME',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width: 300,</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editable: true,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edittype: "text",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editoptions: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size: 50,</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maxlength: 60,</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readonly: true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editrules: {required: true}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label: 'Price',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name: 'SALE_PRICE',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formatter: 'currency',</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editable: true,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editoptions: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readonly: true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align: "right",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width: 100</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label: 'Quantity',</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name: 'QUANTITY',</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align: "right",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width: 100,</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editable: true,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editrules: {required: true, number: true, minValue: 1},</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editoptions: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dataEvents: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type: 'change',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fn: function (e)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var quantity = $(this).val() - 0;</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var price =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$('#dlgEditInvoiceLine input[name=SALE_PRICE]').val()-0;</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var total = quantity * price;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$('#dlgEditInvoiceLine input[name=TOTAL]').val(total);</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defaultValue: 1</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label: 'Total',</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name: 'TOTAL',</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formatter: 'currency',</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align: "right",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width: 100,</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lastRenderedPageBreak/>
        <w:t xml:space="preserve">                    editable: true,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editoptions: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readonly: true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451880">
      <w:pPr>
        <w:pStyle w:val="2"/>
      </w:pPr>
      <w:r w:rsidRPr="001E112C">
        <w:t xml:space="preserve">            // returns the options for editing the invoice item</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getEditInvoiceLineOptions: function ()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return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url: jqGridInvoice.options.baseAddress + '/invoice/editdetail',</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reloadAfterSubmit: true,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closeOnEscape: true,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closeAfterEdit: true,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drag: true,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modal: true,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top: $(".container.body-content").position().top + 150,</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left: $(".container.body-content").position().left + 150,</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template: jqGridInvoice.getTemplateDetail(),</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afterSubmit: jqGridInvoice.afterSubmit,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editData: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INVOICE_LINE_ID: function ()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var selectedRow = jqGridInvoice.detailGrid</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.getGridParam("selrow");</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var value = jqGridInvoice.detailGrid</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.getCell(selectedRow, 'INVOICE_LINE_ID');</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return value;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QUANTITY: function ()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return $('#dlgEditInvoiceLine input[name=QUANTITY]').val();</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451880">
      <w:pPr>
        <w:pStyle w:val="2"/>
      </w:pPr>
      <w:r w:rsidRPr="001E112C">
        <w:t xml:space="preserve">            // returns options for adding an invoice item</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getAddInvoiceLineOptions: function ()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return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url: jqGridInvoice.options.baseAddress + '/invoice/createdetail',</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reloadAfterSubmit: true,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closeOnEscape: true,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closeAfterAdd: true,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drag: true,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modal: true,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top: $(".container.body-content").position().top + 150,</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left: $(".container.body-content").position().left + 150,</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template: jqGridInvoice.getTemplateDetail(),</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afterSubmit: jqGridInvoice.afterSubmit,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editData: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INVOICE_ID: function ()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var selectedRow = jqGridInvoice.dbGrid.getGridParam("selrow");</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var value = jqGridInvoice.dbGrid</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.getCell(selectedRow, 'INVOICE_ID');</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return value;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PRODUCT_ID: function ()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return $('#dlgEditInvoiceLine input[name=PRODUCT_ID]').val();</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QUANTITY: function ()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return $('#dlgEditInvoiceLine input[name=QUANTITY]').val();</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451880">
      <w:pPr>
        <w:pStyle w:val="2"/>
      </w:pPr>
      <w:r w:rsidRPr="001E112C">
        <w:t xml:space="preserve">            // returns the option to delete the invoice item</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getDeleteInvoiceLineOptions: function ()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return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url: jqGridInvoice.options.baseAddress + '/invoice/deletedetail',</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reloadAfterSubmit: true,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closeOnEscape: true,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closeAfterDelete: true,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drag: true,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msg: "Delete the selected item?",</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afterSubmit: jqGridInvoice.afterSubmit,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delData: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INVOICE_LINE_ID: function ()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var selectedRow = jqGridInvoice.detailGrid</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.getGridParam("selrow");</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var value = jqGridInvoice.detailGrid</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.getCell(selectedRow, 'INVOICE_LINE_ID');</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lastRenderedPageBreak/>
        <w:t xml:space="preserve">                    return value;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451880">
      <w:pPr>
        <w:pStyle w:val="2"/>
      </w:pPr>
      <w:r w:rsidRPr="001E112C">
        <w:t xml:space="preserve">            // Event handler for the parent grid expansion event</w:t>
      </w:r>
    </w:p>
    <w:p w:rsidR="001E112C" w:rsidRPr="001E112C" w:rsidRDefault="001E112C" w:rsidP="00451880">
      <w:pPr>
        <w:pStyle w:val="2"/>
      </w:pPr>
      <w:r w:rsidRPr="001E112C">
        <w:t xml:space="preserve">            // takes two parameters: the parent record identifier </w:t>
      </w:r>
    </w:p>
    <w:p w:rsidR="001E112C" w:rsidRPr="001E112C" w:rsidRDefault="001E112C" w:rsidP="00451880">
      <w:pPr>
        <w:pStyle w:val="2"/>
      </w:pPr>
      <w:r w:rsidRPr="001E112C">
        <w:t xml:space="preserve">            // and the primary record key</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showChildGrid: function (parentRowID, parentRowKey)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var childGridID = parentRowID + "_table";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var childGridPagerID = parentRowID + "_pager";</w:t>
      </w:r>
    </w:p>
    <w:p w:rsidR="001E112C" w:rsidRPr="001E112C" w:rsidRDefault="001E112C" w:rsidP="00451880">
      <w:pPr>
        <w:pStyle w:val="2"/>
      </w:pPr>
      <w:r w:rsidRPr="001E112C">
        <w:t xml:space="preserve">                // send the primary key of the parent record</w:t>
      </w:r>
    </w:p>
    <w:p w:rsidR="001E112C" w:rsidRPr="001E112C" w:rsidRDefault="001E112C" w:rsidP="00451880">
      <w:pPr>
        <w:pStyle w:val="2"/>
      </w:pPr>
      <w:r w:rsidRPr="001E112C">
        <w:t xml:space="preserve">                // to filter the entries of the invoice items</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var childGridURL = jqGridInvoice.options.baseAddress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 '/invoice/getdetaildata';</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childGridURL = childGridURL + "?INVOICE_ID="</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 encodeURIComponent(parentRowKey);</w:t>
      </w:r>
    </w:p>
    <w:p w:rsidR="001E112C" w:rsidRPr="001E112C" w:rsidRDefault="001E112C" w:rsidP="00451880">
      <w:pPr>
        <w:pStyle w:val="2"/>
      </w:pPr>
      <w:r w:rsidRPr="001E112C">
        <w:t xml:space="preserve">                // add HTML elements to display the table and page navigation </w:t>
      </w:r>
    </w:p>
    <w:p w:rsidR="001E112C" w:rsidRPr="001E112C" w:rsidRDefault="001E112C" w:rsidP="00451880">
      <w:pPr>
        <w:pStyle w:val="2"/>
      </w:pPr>
      <w:r w:rsidRPr="001E112C">
        <w:t xml:space="preserve">                // as children for the selected row in the master grid</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$('&lt;table&gt;')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.attr('id', childGridID)</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.appendTo($('#' + parentRowID));</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$('&lt;div&gt;')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.attr('id', childGridPagerID)</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.addClass('scroll')</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.appendTo($('#' + parentRowID));</w:t>
      </w:r>
    </w:p>
    <w:p w:rsidR="001E112C" w:rsidRPr="001E112C" w:rsidRDefault="001E112C" w:rsidP="00451880">
      <w:pPr>
        <w:pStyle w:val="2"/>
      </w:pPr>
      <w:r w:rsidRPr="001E112C">
        <w:t xml:space="preserve">                // create and initialize the child grid</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jqGridInvoice.detailGrid = $("#" + childGridID).jqGrid({</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url: childGridURL,</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mtype: "GET",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datatype: "json",</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page: 1,</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colModel: jqGridInvoice.getInvoiceLineColModel(parentRowKey),</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loadonce: false,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width: '100%',</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height: '100%',</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guiStyle: "bootstrap",</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iconSet: "fontAwesome",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pager: "#" + childGridPagerID</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451880">
      <w:pPr>
        <w:pStyle w:val="2"/>
      </w:pPr>
      <w:r w:rsidRPr="001E112C">
        <w:t xml:space="preserve">                // displaying the toolbar</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 + childGridID).jqGrid(</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'navGrid', '#' + childGridPagerID,</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search: false,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add: true,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edit: true,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del: true,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refresh: true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jqGridInvoice.getEditInvoiceLineOptions(),</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jqGridInvoice.getAddInvoiceLineOptions(),</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jqGridInvoice.getDeleteInvoiceLineOptions()</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451880">
      <w:pPr>
        <w:pStyle w:val="2"/>
      </w:pPr>
      <w:r w:rsidRPr="001E112C">
        <w:t xml:space="preserve">            // returns a template for the invoice item editor</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getTemplateDetail: function ()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var template = "&lt;div style='margin-left:15px;'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template += "id='dlgEditInvoiceLine'&gt;";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template += "&lt;div&gt;{INVOICE_ID} &lt;/div&gt;";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template += "&lt;div&gt;{PRODUCT_ID} &lt;/div&gt;";</w:t>
      </w:r>
    </w:p>
    <w:p w:rsidR="001E112C" w:rsidRPr="001E112C" w:rsidRDefault="001E112C" w:rsidP="00451880">
      <w:pPr>
        <w:pStyle w:val="2"/>
      </w:pPr>
      <w:r w:rsidRPr="001E112C">
        <w:t xml:space="preserve">              // input field with a button</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template += "&lt;div&gt; Product &lt;sup&gt;*&lt;/sup&gt;:&lt;/div&gt;";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template += "&lt;div&gt;";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template += "&lt;div style='float: left;'&gt;{PRODUCT_NAME}&lt;/div&gt;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template += "&lt;a style='margin-left: 0.2em;' class='btn'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template += "onclick='invoiceGrid.showProductWindow();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template += "return false;'&gt;";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template += "&lt;span class='glyphicon glyphicon-folder-open'&gt;";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template += "&lt;/span&gt; Select&lt;/a&gt;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template += "&lt;div style='clear: both;'&gt;&lt;/div&gt;";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template += "&lt;/div&gt;";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template += "&lt;div&gt; Quantity: &lt;/div&gt;&lt;div&gt;{QUANTITY} &lt;/div&gt;";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template += "&lt;div&gt; Price: &lt;/div&gt;&lt;div&gt;{SALE_PRICE} &lt;/div&gt;";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template += "&lt;div&gt; Total: &lt;/div&gt;&lt;div&gt;{TOTAL} &lt;/div&gt;";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template += "&lt;hr style='width: 100%;'/&gt;";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template += "&lt;div&gt; {sData} {cData}  &lt;/div&gt;";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lastRenderedPageBreak/>
        <w:t xml:space="preserve">              template += "&lt;/div&gt;";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return template;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451880">
      <w:pPr>
        <w:pStyle w:val="2"/>
      </w:pPr>
      <w:r w:rsidRPr="001E112C">
        <w:t xml:space="preserve">            // Display selection window from the goods directory.</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showProductWindow: function ()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var dlg = $('&lt;div&gt;')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.attr('id', 'dlgChooseProduct')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.attr('aria-hidden', 'true')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.attr('role', 'dialog')</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.attr('data-backdrop', 'static')</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.css("z-index", '2000')</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.addClass('modal')</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.appendTo($('body'));</w:t>
      </w:r>
    </w:p>
    <w:p w:rsidR="001E112C" w:rsidRPr="001E112C" w:rsidRDefault="001E112C" w:rsidP="001E112C">
      <w:pPr>
        <w:spacing w:after="0" w:line="240" w:lineRule="auto"/>
        <w:rPr>
          <w:rFonts w:ascii="Courier New" w:hAnsi="Courier New" w:cs="Courier New"/>
          <w:sz w:val="16"/>
          <w:szCs w:val="16"/>
          <w:lang w:val="en-US"/>
        </w:rPr>
      </w:pP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var dlgContent = $("&lt;div&gt;")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.addClass("modal-content")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.css('width', '760px')</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.appendTo($('&lt;div&gt;')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.addClass('modal-dialog')</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.appendTo(dlg));</w:t>
      </w:r>
    </w:p>
    <w:p w:rsidR="001E112C" w:rsidRPr="001E112C" w:rsidRDefault="001E112C" w:rsidP="001E112C">
      <w:pPr>
        <w:spacing w:after="0" w:line="240" w:lineRule="auto"/>
        <w:rPr>
          <w:rFonts w:ascii="Courier New" w:hAnsi="Courier New" w:cs="Courier New"/>
          <w:sz w:val="16"/>
          <w:szCs w:val="16"/>
          <w:lang w:val="en-US"/>
        </w:rPr>
      </w:pP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var dlgHeader = $('&lt;div&gt;').addClass("modal-header")</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.appendTo(dlgContent);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$("&lt;button&gt;")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.addClass("close")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.attr('type', 'button')</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.attr('aria-hidden', 'true')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.attr('data-dismiss', 'modal')</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.html("&amp;times;")</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.appendTo(dlgHeader);</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$("&lt;h5&gt;").addClass("modal-title")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.html("Select product")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.appendTo(dlgHeader);</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var dlgBody = $('&lt;div&gt;')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.addClass("modal-body")</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.appendTo(dlgContent);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var dlgFooter = $('&lt;div&gt;').addClass("modal-footer")</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.appendTo(dlgContent);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$("&lt;button&gt;")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.attr('type', 'button')</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.addClass('btn')</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.html('OK')</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.on('click', function ()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var rowId = $("#jqGridProduct")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.jqGrid("getGridParam", "selrow");</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var row = $("#jqGridProduct")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.jqGrid("getRowData", rowId);</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$('#dlgEditInvoiceLine input[name=PRODUCT_ID]')</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.val(row["PRODUCT_ID"]);</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$('#dlgEditInvoiceLine input[name=PRODUCT_NAME]')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.val(row["NAME"]);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$('#dlgEditInvoiceLine input[name=SALE_PRICE]')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.val(row["PRICE"]);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var price = $('#dlgEditInvoiceLine input[name=SALE_PRICE]')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.val()-0;</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var quantity = $('#dlgEditInvoiceLine input[name=QUANTITY]')</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.val()-0;</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var total = Math.round(price * quantity * 100) / 100;</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$('#dlgEditInvoiceLine input[name=TOTAL]').val(total);</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dlg.modal('hide');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.appendTo(dlgFooter);</w:t>
      </w:r>
    </w:p>
    <w:p w:rsidR="001E112C" w:rsidRPr="001E112C" w:rsidRDefault="001E112C" w:rsidP="001E112C">
      <w:pPr>
        <w:spacing w:after="0" w:line="240" w:lineRule="auto"/>
        <w:rPr>
          <w:rFonts w:ascii="Courier New" w:hAnsi="Courier New" w:cs="Courier New"/>
          <w:sz w:val="16"/>
          <w:szCs w:val="16"/>
          <w:lang w:val="en-US"/>
        </w:rPr>
      </w:pP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$("&lt;button&gt;")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.attr('type', 'button')</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.addClass('btn')</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.html('Cancel')</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.on('click', function ()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dlg.modal('hide');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.appendTo(dlgFooter);</w:t>
      </w:r>
    </w:p>
    <w:p w:rsidR="001E112C" w:rsidRPr="001E112C" w:rsidRDefault="001E112C" w:rsidP="001E112C">
      <w:pPr>
        <w:spacing w:after="0" w:line="240" w:lineRule="auto"/>
        <w:rPr>
          <w:rFonts w:ascii="Courier New" w:hAnsi="Courier New" w:cs="Courier New"/>
          <w:sz w:val="16"/>
          <w:szCs w:val="16"/>
          <w:lang w:val="en-US"/>
        </w:rPr>
      </w:pP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$('&lt;table&gt;')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.attr('id', 'jqGridProduct')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.appendTo(dlgBody);</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$('&lt;div&gt;')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.attr('id', 'jqPagerProduct')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.appendTo(dlgBody);</w:t>
      </w:r>
    </w:p>
    <w:p w:rsidR="001E112C" w:rsidRPr="001E112C" w:rsidRDefault="001E112C" w:rsidP="001E112C">
      <w:pPr>
        <w:spacing w:after="0" w:line="240" w:lineRule="auto"/>
        <w:rPr>
          <w:rFonts w:ascii="Courier New" w:hAnsi="Courier New" w:cs="Courier New"/>
          <w:sz w:val="16"/>
          <w:szCs w:val="16"/>
          <w:lang w:val="en-US"/>
        </w:rPr>
      </w:pP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dlg.on('hidden.bs.modal', function ()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lastRenderedPageBreak/>
        <w:t xml:space="preserve">                    dlg.remove();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dlg.modal();</w:t>
      </w:r>
    </w:p>
    <w:p w:rsidR="001E112C" w:rsidRPr="001E112C" w:rsidRDefault="001E112C" w:rsidP="001E112C">
      <w:pPr>
        <w:spacing w:after="0" w:line="240" w:lineRule="auto"/>
        <w:rPr>
          <w:rFonts w:ascii="Courier New" w:hAnsi="Courier New" w:cs="Courier New"/>
          <w:sz w:val="16"/>
          <w:szCs w:val="16"/>
          <w:lang w:val="en-US"/>
        </w:rPr>
      </w:pP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jqGridProductFactory({</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baseAddress: jqGridInvoice.options.baseAddress</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451880">
      <w:pPr>
        <w:pStyle w:val="2"/>
      </w:pPr>
      <w:r w:rsidRPr="001E112C">
        <w:t xml:space="preserve">            // Display the selection window from the customer's directory.</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showCustomerWindow: function ()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 the main block of the dialog</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var dlg = $('&lt;div&gt;')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.attr('id', 'dlgChooseCustomer')</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.attr('aria-hidden', 'true')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.attr('role', 'dialog')</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.attr('data-backdrop', 'static')</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.css("z-index", '2000')</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.addClass('modal')</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.appendTo($('body'));</w:t>
      </w:r>
    </w:p>
    <w:p w:rsidR="001E112C" w:rsidRPr="001E112C" w:rsidRDefault="001E112C" w:rsidP="00451880">
      <w:pPr>
        <w:pStyle w:val="2"/>
      </w:pPr>
      <w:r w:rsidRPr="001E112C">
        <w:t xml:space="preserve">                // block with the contents of the dialog</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var dlgContent = $("&lt;div&gt;")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.addClass("modal-content")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.css('width', '730px')</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.appendTo($('&lt;div&gt;')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.addClass('modal-dialog')</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.appendTo(dlg));</w:t>
      </w:r>
    </w:p>
    <w:p w:rsidR="001E112C" w:rsidRPr="001E112C" w:rsidRDefault="001E112C" w:rsidP="00451880">
      <w:pPr>
        <w:pStyle w:val="2"/>
      </w:pPr>
      <w:r w:rsidRPr="001E112C">
        <w:t xml:space="preserve">                // block with dialog header</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var dlgHeader = $('&lt;div&gt;').addClass("modal-header")</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.appendTo(dlgContent);</w:t>
      </w:r>
    </w:p>
    <w:p w:rsidR="001E112C" w:rsidRPr="001E112C" w:rsidRDefault="001E112C" w:rsidP="00451880">
      <w:pPr>
        <w:pStyle w:val="2"/>
      </w:pPr>
      <w:r w:rsidRPr="001E112C">
        <w:t xml:space="preserve">                // button "X" for closing</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$("&lt;button&gt;")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.addClass("close")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.attr('type', 'button')</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.attr('aria-hidden', 'true')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.attr('data-dismiss', 'modal')</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.html("&amp;times;")</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.appendTo(dlgHeader);</w:t>
      </w:r>
    </w:p>
    <w:p w:rsidR="001E112C" w:rsidRPr="001E112C" w:rsidRDefault="001E112C" w:rsidP="00451880">
      <w:pPr>
        <w:pStyle w:val="2"/>
      </w:pPr>
      <w:r w:rsidRPr="001E112C">
        <w:t xml:space="preserve">                // title of dialog</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$("&lt;h5&gt;").addClass("modal-title")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r w:rsidR="00451880">
        <w:rPr>
          <w:rFonts w:ascii="Courier New" w:hAnsi="Courier New" w:cs="Courier New"/>
          <w:sz w:val="16"/>
          <w:szCs w:val="16"/>
          <w:lang w:val="en-US"/>
        </w:rPr>
        <w:t xml:space="preserve">          .html("Select customer</w:t>
      </w:r>
      <w:r w:rsidRPr="001E112C">
        <w:rPr>
          <w:rFonts w:ascii="Courier New" w:hAnsi="Courier New" w:cs="Courier New"/>
          <w:sz w:val="16"/>
          <w:szCs w:val="16"/>
          <w:lang w:val="en-US"/>
        </w:rPr>
        <w: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.appendTo(dlgHeader);</w:t>
      </w:r>
    </w:p>
    <w:p w:rsidR="001E112C" w:rsidRPr="001E112C" w:rsidRDefault="001E112C" w:rsidP="00451880">
      <w:pPr>
        <w:pStyle w:val="2"/>
      </w:pPr>
      <w:r w:rsidRPr="001E112C">
        <w:t xml:space="preserve">                // body of dialog</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var dlgBody = $('&lt;div&gt;')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.addClass("modal-body")</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.appendTo(dlgContent);</w:t>
      </w:r>
    </w:p>
    <w:p w:rsidR="001E112C" w:rsidRPr="001E112C" w:rsidRDefault="001E112C" w:rsidP="00451880">
      <w:pPr>
        <w:pStyle w:val="2"/>
      </w:pPr>
      <w:r w:rsidRPr="001E112C">
        <w:t xml:space="preserve">                // footer of dialog</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var dlgFooter = $('&lt;div&gt;').addClass("modal-footer")</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.appendTo(dlgContent);</w:t>
      </w:r>
    </w:p>
    <w:p w:rsidR="001E112C" w:rsidRPr="001E112C" w:rsidRDefault="001E112C" w:rsidP="00451880">
      <w:pPr>
        <w:pStyle w:val="2"/>
      </w:pPr>
      <w:r w:rsidRPr="001E112C">
        <w:t xml:space="preserve">                // "OK" button</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$("&lt;button&gt;")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.attr('type', 'button')</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.addClass('btn')</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.html('OK')</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.on('click', function ()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var rowId = $("#jqGridCustomer")</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.jqGrid("getGridParam", "selrow");</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var row = $("#jqGridCustomer")</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.jqGrid("getRowData", rowId);</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 Keep the identifier and the name of the customer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 in the input elements of the parent form.</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$('#dlgEditInvoice input[name=CUSTOMER_ID]')</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.val(rowId);</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$('#dlgEditInvoice input[name=CUSTOMER_NAME]')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.val(row["NAME"]);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dlg.modal('hide');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.appendTo(dlgFooter);</w:t>
      </w:r>
    </w:p>
    <w:p w:rsidR="001E112C" w:rsidRPr="001E112C" w:rsidRDefault="001E112C" w:rsidP="00451880">
      <w:pPr>
        <w:pStyle w:val="2"/>
      </w:pPr>
      <w:r w:rsidRPr="001E112C">
        <w:t xml:space="preserve">                // "Cancel" button</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$("&lt;button&gt;")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.attr('type', 'button')</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.addClass('btn')</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.html('Cancel')</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.on('click', function ()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dlg.modal('hide');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.appendTo(dlgFooter);</w:t>
      </w:r>
    </w:p>
    <w:p w:rsidR="001E112C" w:rsidRPr="001E112C" w:rsidRDefault="001E112C" w:rsidP="00451880">
      <w:pPr>
        <w:pStyle w:val="2"/>
      </w:pPr>
      <w:r w:rsidRPr="001E112C">
        <w:t xml:space="preserve">                // add a table to display the customers in the body of the dialog</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lastRenderedPageBreak/>
        <w:t xml:space="preserve">                $('&lt;table&gt;')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.attr('id', 'jqGridCustomer')</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.appendTo(dlgBody);</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 add the navigation bar</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$('&lt;div&gt;')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.attr('id', 'jqPagerCustomer')</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.appendTo(dlgBody);</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dlg.on('hidden.bs.modal', function ()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dlg.remove();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451880">
      <w:pPr>
        <w:pStyle w:val="2"/>
      </w:pPr>
      <w:r w:rsidRPr="001E112C">
        <w:t xml:space="preserve">                // display dialog</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dlg.modal();</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jqGridCustomerFactory({</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baseAddress: jqGridInvoice.options.baseAddress</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451880">
      <w:pPr>
        <w:pStyle w:val="2"/>
      </w:pPr>
      <w:r w:rsidRPr="001E112C">
        <w:t xml:space="preserve">            // A window for displaying the error.</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alertDialog: function (title, error)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var alertDlg = $('&lt;div&gt;')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.attr('aria-hidden', 'true')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.attr('role', 'dialog')</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.attr('data-backdrop', 'static')</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.addClass('modal')</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.appendTo($('body'));</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var dlgContent = $("&lt;div&gt;")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.addClass("modal-content")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.appendTo($('&lt;div&gt;')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.addClass('modal-dialog')</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.appendTo(alertDlg));</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var dlgHeader = $('&lt;div&gt;').addClass("modal-header")</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.appendTo(dlgContent);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$("&lt;button&gt;")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.addClass("close")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.attr('type', 'button')</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.attr('aria-hidden', 'true')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.attr('data-dismiss', 'modal')</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.html("&amp;times;")</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.appendTo(dlgHeader);</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$("&lt;h5&gt;").addClass("modal-title")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.html(title)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.appendTo(dlgHeader);</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$('&lt;div&gt;')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.addClass("modal-body")</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.appendTo(dlgContent)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.append(error);</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alertDlg.on('hidden.bs.modal', function ()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alertDlg.remove();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alertDlg.modal();</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jqGridInvoice.init();</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return jqGridInvoice;</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 xml:space="preserve">    };</w:t>
      </w:r>
    </w:p>
    <w:p w:rsidR="001E112C" w:rsidRPr="001E112C" w:rsidRDefault="001E112C" w:rsidP="001E112C">
      <w:pPr>
        <w:spacing w:after="0" w:line="240" w:lineRule="auto"/>
        <w:rPr>
          <w:rFonts w:ascii="Courier New" w:hAnsi="Courier New" w:cs="Courier New"/>
          <w:sz w:val="16"/>
          <w:szCs w:val="16"/>
          <w:lang w:val="en-US"/>
        </w:rPr>
      </w:pPr>
      <w:r w:rsidRPr="001E112C">
        <w:rPr>
          <w:rFonts w:ascii="Courier New" w:hAnsi="Courier New" w:cs="Courier New"/>
          <w:sz w:val="16"/>
          <w:szCs w:val="16"/>
          <w:lang w:val="en-US"/>
        </w:rPr>
        <w:t>})(jQuery, JqGridProduct, JqGridCustomer);</w:t>
      </w:r>
    </w:p>
    <w:p w:rsidR="00FE1D00" w:rsidRPr="003F3DC3" w:rsidRDefault="00FE1D00" w:rsidP="00FE1D00">
      <w:pPr>
        <w:jc w:val="both"/>
        <w:rPr>
          <w:rFonts w:ascii="Arial" w:hAnsi="Arial" w:cs="Arial"/>
          <w:sz w:val="24"/>
          <w:szCs w:val="24"/>
          <w:lang w:val="en-US"/>
        </w:rPr>
      </w:pPr>
    </w:p>
    <w:p w:rsidR="00AB5DC3" w:rsidRDefault="00AB5DC3" w:rsidP="00FB6351">
      <w:pPr>
        <w:pStyle w:val="Heading4"/>
        <w:rPr>
          <w:rFonts w:ascii="Arial" w:hAnsi="Arial" w:cs="Arial"/>
          <w:sz w:val="24"/>
          <w:szCs w:val="24"/>
          <w:lang w:val="en-US"/>
        </w:rPr>
      </w:pPr>
      <w:r>
        <w:rPr>
          <w:rFonts w:ascii="Arial" w:hAnsi="Arial" w:cs="Arial"/>
          <w:sz w:val="24"/>
          <w:szCs w:val="24"/>
          <w:lang w:val="en-US"/>
        </w:rPr>
        <w:t>Displaying and Editing Invoice Lines</w:t>
      </w:r>
    </w:p>
    <w:p w:rsidR="0089137B" w:rsidRDefault="00E0416E" w:rsidP="00FE1D00">
      <w:pPr>
        <w:jc w:val="both"/>
        <w:rPr>
          <w:rFonts w:ascii="Arial" w:hAnsi="Arial" w:cs="Arial"/>
          <w:sz w:val="24"/>
          <w:szCs w:val="24"/>
          <w:lang w:val="en-US"/>
        </w:rPr>
      </w:pPr>
      <w:r w:rsidRPr="003F3DC3">
        <w:rPr>
          <w:rFonts w:ascii="Arial" w:hAnsi="Arial" w:cs="Arial"/>
          <w:sz w:val="24"/>
          <w:szCs w:val="24"/>
          <w:lang w:val="en-US"/>
        </w:rPr>
        <w:t xml:space="preserve">In the invoice </w:t>
      </w:r>
      <w:r w:rsidR="005D68D2">
        <w:rPr>
          <w:rFonts w:ascii="Arial" w:hAnsi="Arial" w:cs="Arial"/>
          <w:sz w:val="24"/>
          <w:szCs w:val="24"/>
          <w:lang w:val="en-US"/>
        </w:rPr>
        <w:t>module</w:t>
      </w:r>
      <w:r w:rsidRPr="003F3DC3">
        <w:rPr>
          <w:rFonts w:ascii="Arial" w:hAnsi="Arial" w:cs="Arial"/>
          <w:sz w:val="24"/>
          <w:szCs w:val="24"/>
          <w:lang w:val="en-US"/>
        </w:rPr>
        <w:t>, the main grid is used to display headers and the detail grid</w:t>
      </w:r>
      <w:r w:rsidR="00D3370B">
        <w:rPr>
          <w:rFonts w:ascii="Arial" w:hAnsi="Arial" w:cs="Arial"/>
          <w:sz w:val="24"/>
          <w:szCs w:val="24"/>
          <w:lang w:val="en-US"/>
        </w:rPr>
        <w:t>,</w:t>
      </w:r>
      <w:r w:rsidRPr="003F3DC3">
        <w:rPr>
          <w:rFonts w:ascii="Arial" w:hAnsi="Arial" w:cs="Arial"/>
          <w:sz w:val="24"/>
          <w:szCs w:val="24"/>
          <w:lang w:val="en-US"/>
        </w:rPr>
        <w:t xml:space="preserve"> opened with a click</w:t>
      </w:r>
      <w:r w:rsidR="00D3370B">
        <w:rPr>
          <w:rFonts w:ascii="Arial" w:hAnsi="Arial" w:cs="Arial"/>
          <w:sz w:val="24"/>
          <w:szCs w:val="24"/>
          <w:lang w:val="en-US"/>
        </w:rPr>
        <w:t>,</w:t>
      </w:r>
      <w:r w:rsidRPr="003F3DC3">
        <w:rPr>
          <w:rFonts w:ascii="Arial" w:hAnsi="Arial" w:cs="Arial"/>
          <w:sz w:val="24"/>
          <w:szCs w:val="24"/>
          <w:lang w:val="en-US"/>
        </w:rPr>
        <w:t xml:space="preserve"> is used to display invoice </w:t>
      </w:r>
      <w:r w:rsidR="00AB5DC3">
        <w:rPr>
          <w:rFonts w:ascii="Arial" w:hAnsi="Arial" w:cs="Arial"/>
          <w:sz w:val="24"/>
          <w:szCs w:val="24"/>
          <w:lang w:val="en-US"/>
        </w:rPr>
        <w:t xml:space="preserve">line </w:t>
      </w:r>
      <w:r w:rsidRPr="003F3DC3">
        <w:rPr>
          <w:rFonts w:ascii="Arial" w:hAnsi="Arial" w:cs="Arial"/>
          <w:sz w:val="24"/>
          <w:szCs w:val="24"/>
          <w:lang w:val="en-US"/>
        </w:rPr>
        <w:t xml:space="preserve">items. For the child grid to be displayed, the </w:t>
      </w:r>
      <w:r w:rsidR="00DC7AAA">
        <w:rPr>
          <w:rFonts w:ascii="Arial" w:hAnsi="Arial" w:cs="Arial"/>
          <w:sz w:val="24"/>
          <w:szCs w:val="24"/>
          <w:lang w:val="en-US"/>
        </w:rPr>
        <w:t>T</w:t>
      </w:r>
      <w:r w:rsidR="00DC7AAA" w:rsidRPr="003F3DC3">
        <w:rPr>
          <w:rFonts w:ascii="Arial" w:hAnsi="Arial" w:cs="Arial"/>
          <w:sz w:val="24"/>
          <w:szCs w:val="24"/>
          <w:lang w:val="en-US"/>
        </w:rPr>
        <w:t xml:space="preserve">rue </w:t>
      </w:r>
      <w:r w:rsidRPr="003F3DC3">
        <w:rPr>
          <w:rFonts w:ascii="Arial" w:hAnsi="Arial" w:cs="Arial"/>
          <w:sz w:val="24"/>
          <w:szCs w:val="24"/>
          <w:lang w:val="en-US"/>
        </w:rPr>
        <w:t xml:space="preserve">value is assigned to the </w:t>
      </w:r>
      <w:r w:rsidRPr="003F3DC3">
        <w:rPr>
          <w:rFonts w:ascii="Source Code Pro" w:hAnsi="Source Code Pro" w:cs="Arial"/>
          <w:sz w:val="16"/>
          <w:szCs w:val="16"/>
          <w:lang w:val="en-US"/>
        </w:rPr>
        <w:t>subGrid</w:t>
      </w:r>
      <w:r w:rsidRPr="003F3DC3">
        <w:rPr>
          <w:rFonts w:ascii="Arial" w:hAnsi="Arial" w:cs="Arial"/>
          <w:sz w:val="24"/>
          <w:szCs w:val="24"/>
          <w:lang w:val="en-US"/>
        </w:rPr>
        <w:t xml:space="preserve"> property. The child grid is displayed </w:t>
      </w:r>
      <w:r w:rsidR="00BC1FDB">
        <w:rPr>
          <w:rFonts w:ascii="Arial" w:hAnsi="Arial" w:cs="Arial"/>
          <w:sz w:val="24"/>
          <w:szCs w:val="24"/>
          <w:lang w:val="en-US"/>
        </w:rPr>
        <w:t>using</w:t>
      </w:r>
      <w:r w:rsidRPr="003F3DC3">
        <w:rPr>
          <w:rFonts w:ascii="Arial" w:hAnsi="Arial" w:cs="Arial"/>
          <w:sz w:val="24"/>
          <w:szCs w:val="24"/>
          <w:lang w:val="en-US"/>
        </w:rPr>
        <w:t xml:space="preserve"> the </w:t>
      </w:r>
      <w:proofErr w:type="spellStart"/>
      <w:r w:rsidRPr="003F3DC3">
        <w:rPr>
          <w:rFonts w:ascii="Source Code Pro" w:hAnsi="Source Code Pro" w:cs="Arial"/>
          <w:sz w:val="16"/>
          <w:szCs w:val="16"/>
          <w:lang w:val="en-US"/>
        </w:rPr>
        <w:t>subGridRowExpanded</w:t>
      </w:r>
      <w:proofErr w:type="spellEnd"/>
      <w:r w:rsidRPr="003F3DC3">
        <w:rPr>
          <w:rFonts w:ascii="Arial" w:hAnsi="Arial" w:cs="Arial"/>
          <w:sz w:val="24"/>
          <w:szCs w:val="24"/>
          <w:lang w:val="en-US"/>
        </w:rPr>
        <w:t xml:space="preserve"> event connected with the</w:t>
      </w:r>
      <w:r w:rsidR="003F3DC3" w:rsidRPr="006908C7">
        <w:rPr>
          <w:rFonts w:ascii="Arial" w:hAnsi="Arial" w:cs="Arial"/>
          <w:sz w:val="24"/>
          <w:szCs w:val="24"/>
          <w:lang w:val="en-US"/>
        </w:rPr>
        <w:t xml:space="preserve"> </w:t>
      </w:r>
      <w:r w:rsidRPr="003F3DC3">
        <w:rPr>
          <w:rFonts w:ascii="Source Code Pro" w:hAnsi="Source Code Pro" w:cs="Arial"/>
          <w:sz w:val="16"/>
          <w:szCs w:val="16"/>
          <w:lang w:val="en-US"/>
        </w:rPr>
        <w:t>showChildGrid</w:t>
      </w:r>
      <w:r w:rsidRPr="003F3DC3">
        <w:rPr>
          <w:rFonts w:ascii="Arial" w:hAnsi="Arial" w:cs="Arial"/>
          <w:sz w:val="24"/>
          <w:szCs w:val="24"/>
          <w:lang w:val="en-US"/>
        </w:rPr>
        <w:t xml:space="preserve"> method. </w:t>
      </w:r>
    </w:p>
    <w:p w:rsidR="00FE1D00" w:rsidRPr="003F3DC3" w:rsidRDefault="00E0416E" w:rsidP="00FE1D00">
      <w:pPr>
        <w:jc w:val="both"/>
        <w:rPr>
          <w:rFonts w:ascii="Arial" w:hAnsi="Arial" w:cs="Arial"/>
          <w:sz w:val="24"/>
          <w:szCs w:val="24"/>
          <w:lang w:val="en-US"/>
        </w:rPr>
      </w:pPr>
      <w:r w:rsidRPr="003F3DC3">
        <w:rPr>
          <w:rFonts w:ascii="Arial" w:hAnsi="Arial" w:cs="Arial"/>
          <w:sz w:val="24"/>
          <w:szCs w:val="24"/>
          <w:lang w:val="en-US"/>
        </w:rPr>
        <w:t xml:space="preserve">The items are filtered by the primary key of the invoice. </w:t>
      </w:r>
      <w:r w:rsidR="0089137B">
        <w:rPr>
          <w:rFonts w:ascii="Arial" w:hAnsi="Arial" w:cs="Arial"/>
          <w:sz w:val="24"/>
          <w:szCs w:val="24"/>
          <w:lang w:val="en-US"/>
        </w:rPr>
        <w:t xml:space="preserve">Along with </w:t>
      </w:r>
      <w:r w:rsidRPr="003F3DC3">
        <w:rPr>
          <w:rFonts w:ascii="Arial" w:hAnsi="Arial" w:cs="Arial"/>
          <w:sz w:val="24"/>
          <w:szCs w:val="24"/>
          <w:lang w:val="en-US"/>
        </w:rPr>
        <w:t xml:space="preserve">the main buttons on the navigation bar, </w:t>
      </w:r>
      <w:r w:rsidR="00C83AAC">
        <w:rPr>
          <w:rFonts w:ascii="Arial" w:hAnsi="Arial" w:cs="Arial"/>
          <w:sz w:val="24"/>
          <w:szCs w:val="24"/>
          <w:lang w:val="en-US"/>
        </w:rPr>
        <w:t xml:space="preserve">a </w:t>
      </w:r>
      <w:r w:rsidRPr="003F3DC3">
        <w:rPr>
          <w:rFonts w:ascii="Arial" w:hAnsi="Arial" w:cs="Arial"/>
          <w:sz w:val="24"/>
          <w:szCs w:val="24"/>
          <w:lang w:val="en-US"/>
        </w:rPr>
        <w:t xml:space="preserve">custom button for paying for the invoice is added to the invoice header </w:t>
      </w:r>
      <w:r w:rsidR="00BC1FDB">
        <w:rPr>
          <w:rFonts w:ascii="Arial" w:hAnsi="Arial" w:cs="Arial"/>
          <w:sz w:val="24"/>
          <w:szCs w:val="24"/>
          <w:lang w:val="en-US"/>
        </w:rPr>
        <w:t>using</w:t>
      </w:r>
      <w:r w:rsidRPr="003F3DC3">
        <w:rPr>
          <w:rFonts w:ascii="Arial" w:hAnsi="Arial" w:cs="Arial"/>
          <w:sz w:val="24"/>
          <w:szCs w:val="24"/>
          <w:lang w:val="en-US"/>
        </w:rPr>
        <w:t xml:space="preserve"> the </w:t>
      </w:r>
      <w:proofErr w:type="spellStart"/>
      <w:r w:rsidRPr="003F3DC3">
        <w:rPr>
          <w:rFonts w:ascii="Source Code Pro" w:hAnsi="Source Code Pro" w:cs="Arial"/>
          <w:sz w:val="16"/>
          <w:szCs w:val="16"/>
          <w:lang w:val="en-US"/>
        </w:rPr>
        <w:t>jqGridInvoice.dbGrid.navButtonAdd</w:t>
      </w:r>
      <w:proofErr w:type="spellEnd"/>
      <w:r w:rsidRPr="003F3DC3">
        <w:rPr>
          <w:rFonts w:ascii="Arial" w:hAnsi="Arial" w:cs="Arial"/>
          <w:sz w:val="24"/>
          <w:szCs w:val="24"/>
          <w:lang w:val="en-US"/>
        </w:rPr>
        <w:t xml:space="preserve"> function (see the </w:t>
      </w:r>
      <w:r w:rsidRPr="003F3DC3">
        <w:rPr>
          <w:rFonts w:ascii="Source Code Pro" w:hAnsi="Source Code Pro" w:cs="Arial"/>
          <w:sz w:val="16"/>
          <w:szCs w:val="16"/>
          <w:lang w:val="en-US"/>
        </w:rPr>
        <w:t>initPager</w:t>
      </w:r>
      <w:r w:rsidRPr="003F3DC3">
        <w:rPr>
          <w:rFonts w:ascii="Arial" w:hAnsi="Arial" w:cs="Arial"/>
          <w:sz w:val="24"/>
          <w:szCs w:val="24"/>
          <w:lang w:val="en-US"/>
        </w:rPr>
        <w:t xml:space="preserve"> method).</w:t>
      </w:r>
    </w:p>
    <w:p w:rsidR="009A3DF0" w:rsidRDefault="009A3DF0" w:rsidP="00FB6351">
      <w:pPr>
        <w:pStyle w:val="Heading4"/>
        <w:rPr>
          <w:rFonts w:ascii="Arial" w:hAnsi="Arial" w:cs="Arial"/>
          <w:sz w:val="24"/>
          <w:szCs w:val="24"/>
          <w:lang w:val="en-US"/>
        </w:rPr>
      </w:pPr>
      <w:r>
        <w:rPr>
          <w:rFonts w:ascii="Arial" w:hAnsi="Arial" w:cs="Arial"/>
          <w:sz w:val="24"/>
          <w:szCs w:val="24"/>
          <w:lang w:val="en-US"/>
        </w:rPr>
        <w:t>Dialog Boxes</w:t>
      </w:r>
    </w:p>
    <w:p w:rsidR="00DC7AAA" w:rsidRDefault="00DC7AAA" w:rsidP="00FE1D00">
      <w:pPr>
        <w:spacing w:after="0"/>
        <w:jc w:val="both"/>
        <w:rPr>
          <w:rFonts w:ascii="Arial" w:hAnsi="Arial" w:cs="Arial"/>
          <w:sz w:val="24"/>
          <w:szCs w:val="24"/>
          <w:lang w:val="en-US"/>
        </w:rPr>
      </w:pPr>
      <w:r>
        <w:rPr>
          <w:rFonts w:ascii="Arial" w:hAnsi="Arial" w:cs="Arial"/>
          <w:sz w:val="24"/>
          <w:szCs w:val="24"/>
          <w:lang w:val="en-US"/>
        </w:rPr>
        <w:t>D</w:t>
      </w:r>
      <w:r w:rsidRPr="003F3DC3">
        <w:rPr>
          <w:rFonts w:ascii="Arial" w:hAnsi="Arial" w:cs="Arial"/>
          <w:sz w:val="24"/>
          <w:szCs w:val="24"/>
          <w:lang w:val="en-US"/>
        </w:rPr>
        <w:t xml:space="preserve">ialog </w:t>
      </w:r>
      <w:r w:rsidR="00E0416E" w:rsidRPr="003F3DC3">
        <w:rPr>
          <w:rFonts w:ascii="Arial" w:hAnsi="Arial" w:cs="Arial"/>
          <w:sz w:val="24"/>
          <w:szCs w:val="24"/>
          <w:lang w:val="en-US"/>
        </w:rPr>
        <w:t xml:space="preserve">boxes for editing </w:t>
      </w:r>
      <w:r w:rsidR="005D68D2">
        <w:rPr>
          <w:rFonts w:ascii="Arial" w:hAnsi="Arial" w:cs="Arial"/>
          <w:sz w:val="24"/>
          <w:szCs w:val="24"/>
          <w:lang w:val="en-US"/>
        </w:rPr>
        <w:t>secondary module</w:t>
      </w:r>
      <w:r w:rsidR="00E0416E" w:rsidRPr="003F3DC3">
        <w:rPr>
          <w:rFonts w:ascii="Arial" w:hAnsi="Arial" w:cs="Arial"/>
          <w:sz w:val="24"/>
          <w:szCs w:val="24"/>
          <w:lang w:val="en-US"/>
        </w:rPr>
        <w:t>s are much more complicated</w:t>
      </w:r>
      <w:r>
        <w:rPr>
          <w:rFonts w:ascii="Arial" w:hAnsi="Arial" w:cs="Arial"/>
          <w:sz w:val="24"/>
          <w:szCs w:val="24"/>
          <w:lang w:val="en-US"/>
        </w:rPr>
        <w:t xml:space="preserve"> than their primary counterparts</w:t>
      </w:r>
      <w:r w:rsidR="00E0416E" w:rsidRPr="003F3DC3">
        <w:rPr>
          <w:rFonts w:ascii="Arial" w:hAnsi="Arial" w:cs="Arial"/>
          <w:sz w:val="24"/>
          <w:szCs w:val="24"/>
          <w:lang w:val="en-US"/>
        </w:rPr>
        <w:t xml:space="preserve">. They often use options selected from other </w:t>
      </w:r>
      <w:r>
        <w:rPr>
          <w:rFonts w:ascii="Arial" w:hAnsi="Arial" w:cs="Arial"/>
          <w:sz w:val="24"/>
          <w:szCs w:val="24"/>
          <w:lang w:val="en-US"/>
        </w:rPr>
        <w:t>module</w:t>
      </w:r>
      <w:r w:rsidRPr="003F3DC3">
        <w:rPr>
          <w:rFonts w:ascii="Arial" w:hAnsi="Arial" w:cs="Arial"/>
          <w:sz w:val="24"/>
          <w:szCs w:val="24"/>
          <w:lang w:val="en-US"/>
        </w:rPr>
        <w:t>s</w:t>
      </w:r>
      <w:r w:rsidR="00E0416E" w:rsidRPr="003F3DC3">
        <w:rPr>
          <w:rFonts w:ascii="Arial" w:hAnsi="Arial" w:cs="Arial"/>
          <w:sz w:val="24"/>
          <w:szCs w:val="24"/>
          <w:lang w:val="en-US"/>
        </w:rPr>
        <w:t xml:space="preserve">. </w:t>
      </w:r>
      <w:r>
        <w:rPr>
          <w:rFonts w:ascii="Arial" w:hAnsi="Arial" w:cs="Arial"/>
          <w:sz w:val="24"/>
          <w:szCs w:val="24"/>
          <w:lang w:val="en-US"/>
        </w:rPr>
        <w:t xml:space="preserve">For that </w:t>
      </w:r>
      <w:r>
        <w:rPr>
          <w:rFonts w:ascii="Arial" w:hAnsi="Arial" w:cs="Arial"/>
          <w:sz w:val="24"/>
          <w:szCs w:val="24"/>
          <w:lang w:val="en-US"/>
        </w:rPr>
        <w:lastRenderedPageBreak/>
        <w:t xml:space="preserve">reason, </w:t>
      </w:r>
      <w:r w:rsidR="00E0416E" w:rsidRPr="003F3DC3">
        <w:rPr>
          <w:rFonts w:ascii="Arial" w:hAnsi="Arial" w:cs="Arial"/>
          <w:sz w:val="24"/>
          <w:szCs w:val="24"/>
          <w:lang w:val="en-US"/>
        </w:rPr>
        <w:t xml:space="preserve">these edit dialog boxes </w:t>
      </w:r>
      <w:r>
        <w:rPr>
          <w:rFonts w:ascii="Arial" w:hAnsi="Arial" w:cs="Arial"/>
          <w:sz w:val="24"/>
          <w:szCs w:val="24"/>
          <w:lang w:val="en-US"/>
        </w:rPr>
        <w:t xml:space="preserve">cannot be built </w:t>
      </w:r>
      <w:r w:rsidR="00E0416E" w:rsidRPr="003F3DC3">
        <w:rPr>
          <w:rFonts w:ascii="Arial" w:hAnsi="Arial" w:cs="Arial"/>
          <w:sz w:val="24"/>
          <w:szCs w:val="24"/>
          <w:lang w:val="en-US"/>
        </w:rPr>
        <w:t xml:space="preserve">automatically </w:t>
      </w:r>
      <w:r w:rsidR="00BC1FDB">
        <w:rPr>
          <w:rFonts w:ascii="Arial" w:hAnsi="Arial" w:cs="Arial"/>
          <w:sz w:val="24"/>
          <w:szCs w:val="24"/>
          <w:lang w:val="en-US"/>
        </w:rPr>
        <w:t>using</w:t>
      </w:r>
      <w:r w:rsidR="00E0416E" w:rsidRPr="003F3DC3">
        <w:rPr>
          <w:rFonts w:ascii="Arial" w:hAnsi="Arial" w:cs="Arial"/>
          <w:sz w:val="24"/>
          <w:szCs w:val="24"/>
          <w:lang w:val="en-US"/>
        </w:rPr>
        <w:t xml:space="preserve"> </w:t>
      </w:r>
      <w:proofErr w:type="spellStart"/>
      <w:r w:rsidR="00E0416E" w:rsidRPr="003F3DC3">
        <w:rPr>
          <w:rFonts w:ascii="Arial" w:hAnsi="Arial" w:cs="Arial"/>
          <w:sz w:val="24"/>
          <w:szCs w:val="24"/>
          <w:lang w:val="en-US"/>
        </w:rPr>
        <w:t>jqGrid</w:t>
      </w:r>
      <w:proofErr w:type="spellEnd"/>
      <w:r>
        <w:rPr>
          <w:rFonts w:ascii="Arial" w:hAnsi="Arial" w:cs="Arial"/>
          <w:sz w:val="24"/>
          <w:szCs w:val="24"/>
          <w:lang w:val="en-US"/>
        </w:rPr>
        <w:t xml:space="preserve">.  However, </w:t>
      </w:r>
      <w:r w:rsidR="00E0416E" w:rsidRPr="003F3DC3">
        <w:rPr>
          <w:rFonts w:ascii="Arial" w:hAnsi="Arial" w:cs="Arial"/>
          <w:sz w:val="24"/>
          <w:szCs w:val="24"/>
          <w:lang w:val="en-US"/>
        </w:rPr>
        <w:t xml:space="preserve">this library has an option </w:t>
      </w:r>
      <w:r>
        <w:rPr>
          <w:rFonts w:ascii="Arial" w:hAnsi="Arial" w:cs="Arial"/>
          <w:sz w:val="24"/>
          <w:szCs w:val="24"/>
          <w:lang w:val="en-US"/>
        </w:rPr>
        <w:t xml:space="preserve">to build </w:t>
      </w:r>
      <w:r w:rsidR="00E0416E" w:rsidRPr="003F3DC3">
        <w:rPr>
          <w:rFonts w:ascii="Arial" w:hAnsi="Arial" w:cs="Arial"/>
          <w:sz w:val="24"/>
          <w:szCs w:val="24"/>
          <w:lang w:val="en-US"/>
        </w:rPr>
        <w:t xml:space="preserve">dialog boxes using templates, which we use. </w:t>
      </w:r>
    </w:p>
    <w:p w:rsidR="00FE1D00" w:rsidRPr="003F3DC3" w:rsidRDefault="00E0416E" w:rsidP="00FE1D00">
      <w:pPr>
        <w:spacing w:after="0"/>
        <w:jc w:val="both"/>
        <w:rPr>
          <w:rFonts w:ascii="Arial" w:hAnsi="Arial" w:cs="Arial"/>
          <w:sz w:val="24"/>
          <w:szCs w:val="24"/>
          <w:lang w:val="en-US"/>
        </w:rPr>
      </w:pPr>
      <w:r w:rsidRPr="003F3DC3">
        <w:rPr>
          <w:rFonts w:ascii="Arial" w:hAnsi="Arial" w:cs="Arial"/>
          <w:sz w:val="24"/>
          <w:szCs w:val="24"/>
          <w:lang w:val="en-US"/>
        </w:rPr>
        <w:t xml:space="preserve">The dialog box template is returned by the getTemplate function. The </w:t>
      </w:r>
      <w:proofErr w:type="spellStart"/>
      <w:r w:rsidRPr="003F3DC3">
        <w:rPr>
          <w:rFonts w:ascii="Arial" w:hAnsi="Arial" w:cs="Arial"/>
          <w:sz w:val="24"/>
          <w:szCs w:val="24"/>
          <w:lang w:val="en-US"/>
        </w:rPr>
        <w:t>invoiceGrid.showCustomerWindow</w:t>
      </w:r>
      <w:proofErr w:type="spellEnd"/>
      <w:r w:rsidRPr="003F3DC3">
        <w:rPr>
          <w:rFonts w:ascii="Arial" w:hAnsi="Arial" w:cs="Arial"/>
          <w:sz w:val="24"/>
          <w:szCs w:val="24"/>
          <w:lang w:val="en-US"/>
        </w:rPr>
        <w:t xml:space="preserve">() function opens the customer </w:t>
      </w:r>
      <w:r w:rsidR="00B2374F">
        <w:rPr>
          <w:rFonts w:ascii="Arial" w:hAnsi="Arial" w:cs="Arial"/>
          <w:sz w:val="24"/>
          <w:szCs w:val="24"/>
          <w:lang w:val="en-US"/>
        </w:rPr>
        <w:t>module</w:t>
      </w:r>
      <w:r w:rsidRPr="003F3DC3">
        <w:rPr>
          <w:rFonts w:ascii="Arial" w:hAnsi="Arial" w:cs="Arial"/>
          <w:sz w:val="24"/>
          <w:szCs w:val="24"/>
          <w:lang w:val="en-US"/>
        </w:rPr>
        <w:t xml:space="preserve"> for selecting a customer. It uses the functions of the </w:t>
      </w:r>
      <w:proofErr w:type="spellStart"/>
      <w:r w:rsidRPr="003F3DC3">
        <w:rPr>
          <w:rFonts w:ascii="Arial" w:hAnsi="Arial" w:cs="Arial"/>
          <w:sz w:val="24"/>
          <w:szCs w:val="24"/>
          <w:lang w:val="en-US"/>
        </w:rPr>
        <w:t>JqGridCustomer</w:t>
      </w:r>
      <w:proofErr w:type="spellEnd"/>
      <w:r w:rsidRPr="003F3DC3">
        <w:rPr>
          <w:rFonts w:ascii="Arial" w:hAnsi="Arial" w:cs="Arial"/>
          <w:sz w:val="24"/>
          <w:szCs w:val="24"/>
          <w:lang w:val="en-US"/>
        </w:rPr>
        <w:t xml:space="preserve"> module described</w:t>
      </w:r>
      <w:r w:rsidR="00E3066B">
        <w:rPr>
          <w:rFonts w:ascii="Arial" w:hAnsi="Arial" w:cs="Arial"/>
          <w:sz w:val="24"/>
          <w:szCs w:val="24"/>
          <w:lang w:val="en-US"/>
        </w:rPr>
        <w:t xml:space="preserve"> </w:t>
      </w:r>
      <w:r w:rsidR="00DC7AAA">
        <w:rPr>
          <w:rFonts w:ascii="Arial" w:hAnsi="Arial" w:cs="Arial"/>
          <w:sz w:val="24"/>
          <w:szCs w:val="24"/>
          <w:lang w:val="en-US"/>
        </w:rPr>
        <w:t>earlier</w:t>
      </w:r>
      <w:r w:rsidRPr="003F3DC3">
        <w:rPr>
          <w:rFonts w:ascii="Arial" w:hAnsi="Arial" w:cs="Arial"/>
          <w:sz w:val="24"/>
          <w:szCs w:val="24"/>
          <w:lang w:val="en-US"/>
        </w:rPr>
        <w:t xml:space="preserve">. After the customer is selected in the modal window, its </w:t>
      </w:r>
      <w:r w:rsidR="00DC7AAA">
        <w:rPr>
          <w:rFonts w:ascii="Arial" w:hAnsi="Arial" w:cs="Arial"/>
          <w:sz w:val="24"/>
          <w:szCs w:val="24"/>
          <w:lang w:val="en-US"/>
        </w:rPr>
        <w:t>key</w:t>
      </w:r>
      <w:r w:rsidR="00DC7AAA" w:rsidRPr="003F3DC3">
        <w:rPr>
          <w:rFonts w:ascii="Arial" w:hAnsi="Arial" w:cs="Arial"/>
          <w:sz w:val="24"/>
          <w:szCs w:val="24"/>
          <w:lang w:val="en-US"/>
        </w:rPr>
        <w:t xml:space="preserve"> </w:t>
      </w:r>
      <w:r w:rsidRPr="003F3DC3">
        <w:rPr>
          <w:rFonts w:ascii="Arial" w:hAnsi="Arial" w:cs="Arial"/>
          <w:sz w:val="24"/>
          <w:szCs w:val="24"/>
          <w:lang w:val="en-US"/>
        </w:rPr>
        <w:t xml:space="preserve">is inserted into the CUSTOMER_ID field. Fields that are to be sent to the server using pre-processing or from hidden fields are described in the editData property of the </w:t>
      </w:r>
      <w:r w:rsidR="00DC7AAA">
        <w:rPr>
          <w:rFonts w:ascii="Arial" w:hAnsi="Arial" w:cs="Arial"/>
          <w:sz w:val="24"/>
          <w:szCs w:val="24"/>
          <w:lang w:val="en-US"/>
        </w:rPr>
        <w:t>E</w:t>
      </w:r>
      <w:r w:rsidRPr="003F3DC3">
        <w:rPr>
          <w:rFonts w:ascii="Arial" w:hAnsi="Arial" w:cs="Arial"/>
          <w:sz w:val="24"/>
          <w:szCs w:val="24"/>
          <w:lang w:val="en-US"/>
        </w:rPr>
        <w:t xml:space="preserve">dit and </w:t>
      </w:r>
      <w:r w:rsidR="00DC7AAA">
        <w:rPr>
          <w:rFonts w:ascii="Arial" w:hAnsi="Arial" w:cs="Arial"/>
          <w:sz w:val="24"/>
          <w:szCs w:val="24"/>
          <w:lang w:val="en-US"/>
        </w:rPr>
        <w:t>A</w:t>
      </w:r>
      <w:r w:rsidR="00DC7AAA" w:rsidRPr="003F3DC3">
        <w:rPr>
          <w:rFonts w:ascii="Arial" w:hAnsi="Arial" w:cs="Arial"/>
          <w:sz w:val="24"/>
          <w:szCs w:val="24"/>
          <w:lang w:val="en-US"/>
        </w:rPr>
        <w:t xml:space="preserve">dd </w:t>
      </w:r>
      <w:r w:rsidRPr="003F3DC3">
        <w:rPr>
          <w:rFonts w:ascii="Arial" w:hAnsi="Arial" w:cs="Arial"/>
          <w:sz w:val="24"/>
          <w:szCs w:val="24"/>
          <w:lang w:val="en-US"/>
        </w:rPr>
        <w:t>options.</w:t>
      </w:r>
    </w:p>
    <w:p w:rsidR="00FE1D00" w:rsidRPr="003F3DC3" w:rsidRDefault="00FE1D00" w:rsidP="00FE1D00">
      <w:pPr>
        <w:spacing w:after="0"/>
        <w:jc w:val="both"/>
        <w:rPr>
          <w:rFonts w:ascii="Arial" w:hAnsi="Arial" w:cs="Arial"/>
          <w:sz w:val="24"/>
          <w:szCs w:val="24"/>
          <w:lang w:val="en-US"/>
        </w:rPr>
      </w:pPr>
    </w:p>
    <w:p w:rsidR="001B6F16" w:rsidRDefault="001B6F16" w:rsidP="00FB6351">
      <w:pPr>
        <w:pStyle w:val="Heading4"/>
        <w:rPr>
          <w:rFonts w:ascii="Arial" w:hAnsi="Arial" w:cs="Arial"/>
          <w:sz w:val="24"/>
          <w:szCs w:val="24"/>
          <w:lang w:val="en-US"/>
        </w:rPr>
      </w:pPr>
      <w:r>
        <w:rPr>
          <w:rFonts w:ascii="Arial" w:hAnsi="Arial" w:cs="Arial"/>
          <w:sz w:val="24"/>
          <w:szCs w:val="24"/>
          <w:lang w:val="en-US"/>
        </w:rPr>
        <w:t>Processing Dates</w:t>
      </w:r>
    </w:p>
    <w:p w:rsidR="0024487D" w:rsidRDefault="001B6F16" w:rsidP="00FE1D00">
      <w:pPr>
        <w:jc w:val="both"/>
        <w:rPr>
          <w:rFonts w:ascii="Arial" w:hAnsi="Arial" w:cs="Arial"/>
          <w:sz w:val="24"/>
          <w:szCs w:val="24"/>
          <w:lang w:val="en-US"/>
        </w:rPr>
      </w:pPr>
      <w:r>
        <w:rPr>
          <w:rFonts w:ascii="Arial" w:hAnsi="Arial" w:cs="Arial"/>
          <w:sz w:val="24"/>
          <w:szCs w:val="24"/>
          <w:lang w:val="en-US"/>
        </w:rPr>
        <w:t>To</w:t>
      </w:r>
      <w:r w:rsidR="00E0416E" w:rsidRPr="003F3DC3">
        <w:rPr>
          <w:rFonts w:ascii="Arial" w:hAnsi="Arial" w:cs="Arial"/>
          <w:sz w:val="24"/>
          <w:szCs w:val="24"/>
          <w:lang w:val="en-US"/>
        </w:rPr>
        <w:t xml:space="preserve"> get back to processing dates</w:t>
      </w:r>
      <w:r>
        <w:rPr>
          <w:rFonts w:ascii="Arial" w:hAnsi="Arial" w:cs="Arial"/>
          <w:sz w:val="24"/>
          <w:szCs w:val="24"/>
          <w:lang w:val="en-US"/>
        </w:rPr>
        <w:t xml:space="preserve">: </w:t>
      </w:r>
      <w:r w:rsidR="00E0416E" w:rsidRPr="003F3DC3">
        <w:rPr>
          <w:rFonts w:ascii="Arial" w:hAnsi="Arial" w:cs="Arial"/>
          <w:sz w:val="24"/>
          <w:szCs w:val="24"/>
          <w:lang w:val="en-US"/>
        </w:rPr>
        <w:t xml:space="preserve"> As </w:t>
      </w:r>
      <w:r>
        <w:rPr>
          <w:rFonts w:ascii="Arial" w:hAnsi="Arial" w:cs="Arial"/>
          <w:sz w:val="24"/>
          <w:szCs w:val="24"/>
          <w:lang w:val="en-US"/>
        </w:rPr>
        <w:t>we already know</w:t>
      </w:r>
      <w:r w:rsidR="00E0416E" w:rsidRPr="003F3DC3">
        <w:rPr>
          <w:rFonts w:ascii="Arial" w:hAnsi="Arial" w:cs="Arial"/>
          <w:sz w:val="24"/>
          <w:szCs w:val="24"/>
          <w:lang w:val="en-US"/>
        </w:rPr>
        <w:t xml:space="preserve">, the </w:t>
      </w:r>
      <w:proofErr w:type="spellStart"/>
      <w:r w:rsidR="00E0416E" w:rsidRPr="003F3DC3">
        <w:rPr>
          <w:rFonts w:ascii="Arial" w:hAnsi="Arial" w:cs="Arial"/>
          <w:sz w:val="24"/>
          <w:szCs w:val="24"/>
          <w:lang w:val="en-US"/>
        </w:rPr>
        <w:t>InvoiceController</w:t>
      </w:r>
      <w:proofErr w:type="spellEnd"/>
      <w:r w:rsidR="00E0416E" w:rsidRPr="003F3DC3">
        <w:rPr>
          <w:rFonts w:ascii="Arial" w:hAnsi="Arial" w:cs="Arial"/>
          <w:sz w:val="24"/>
          <w:szCs w:val="24"/>
          <w:lang w:val="en-US"/>
        </w:rPr>
        <w:t xml:space="preserve"> controller returns the date in UTC</w:t>
      </w:r>
      <w:r>
        <w:rPr>
          <w:rFonts w:ascii="Arial" w:hAnsi="Arial" w:cs="Arial"/>
          <w:sz w:val="24"/>
          <w:szCs w:val="24"/>
          <w:lang w:val="en-US"/>
        </w:rPr>
        <w:t xml:space="preserve">.  Because we want </w:t>
      </w:r>
      <w:r w:rsidR="00E0416E" w:rsidRPr="003F3DC3">
        <w:rPr>
          <w:rFonts w:ascii="Arial" w:hAnsi="Arial" w:cs="Arial"/>
          <w:sz w:val="24"/>
          <w:szCs w:val="24"/>
          <w:lang w:val="en-US"/>
        </w:rPr>
        <w:t>to display it in the current time zone</w:t>
      </w:r>
      <w:r>
        <w:rPr>
          <w:rFonts w:ascii="Arial" w:hAnsi="Arial" w:cs="Arial"/>
          <w:sz w:val="24"/>
          <w:szCs w:val="24"/>
          <w:lang w:val="en-US"/>
        </w:rPr>
        <w:t xml:space="preserve">, </w:t>
      </w:r>
      <w:r w:rsidR="00E0416E" w:rsidRPr="003F3DC3">
        <w:rPr>
          <w:rFonts w:ascii="Arial" w:hAnsi="Arial" w:cs="Arial"/>
          <w:sz w:val="24"/>
          <w:szCs w:val="24"/>
          <w:lang w:val="en-US"/>
        </w:rPr>
        <w:t xml:space="preserve">we specify the </w:t>
      </w:r>
      <w:proofErr w:type="spellStart"/>
      <w:r w:rsidR="00E0416E" w:rsidRPr="003F3DC3">
        <w:rPr>
          <w:rFonts w:ascii="Arial" w:hAnsi="Arial" w:cs="Arial"/>
          <w:sz w:val="24"/>
          <w:szCs w:val="24"/>
          <w:lang w:val="en-US"/>
        </w:rPr>
        <w:t>jqGridInvoice.dateTimeFormatter</w:t>
      </w:r>
      <w:proofErr w:type="spellEnd"/>
      <w:r w:rsidR="00E0416E" w:rsidRPr="003F3DC3">
        <w:rPr>
          <w:rFonts w:ascii="Arial" w:hAnsi="Arial" w:cs="Arial"/>
          <w:sz w:val="24"/>
          <w:szCs w:val="24"/>
          <w:lang w:val="en-US"/>
        </w:rPr>
        <w:t xml:space="preserve"> date formatting function via the formatter property of the corresponding INVOICE_DATE field. </w:t>
      </w:r>
    </w:p>
    <w:p w:rsidR="00FE1D00" w:rsidRPr="003F3DC3" w:rsidRDefault="001B6F16" w:rsidP="00FE1D00">
      <w:pPr>
        <w:jc w:val="both"/>
        <w:rPr>
          <w:rFonts w:ascii="Arial" w:hAnsi="Arial" w:cs="Arial"/>
          <w:sz w:val="24"/>
          <w:szCs w:val="24"/>
          <w:lang w:val="en-US"/>
        </w:rPr>
      </w:pPr>
      <w:r w:rsidRPr="003F3DC3">
        <w:rPr>
          <w:rFonts w:ascii="Arial" w:hAnsi="Arial" w:cs="Arial"/>
          <w:sz w:val="24"/>
          <w:szCs w:val="24"/>
          <w:lang w:val="en-US"/>
        </w:rPr>
        <w:t>Wh</w:t>
      </w:r>
      <w:r>
        <w:rPr>
          <w:rFonts w:ascii="Arial" w:hAnsi="Arial" w:cs="Arial"/>
          <w:sz w:val="24"/>
          <w:szCs w:val="24"/>
          <w:lang w:val="en-US"/>
        </w:rPr>
        <w:t>en</w:t>
      </w:r>
      <w:r w:rsidRPr="003F3DC3">
        <w:rPr>
          <w:rFonts w:ascii="Arial" w:hAnsi="Arial" w:cs="Arial"/>
          <w:sz w:val="24"/>
          <w:szCs w:val="24"/>
          <w:lang w:val="en-US"/>
        </w:rPr>
        <w:t xml:space="preserve"> </w:t>
      </w:r>
      <w:r w:rsidR="00E0416E" w:rsidRPr="003F3DC3">
        <w:rPr>
          <w:rFonts w:ascii="Arial" w:hAnsi="Arial" w:cs="Arial"/>
          <w:sz w:val="24"/>
          <w:szCs w:val="24"/>
          <w:lang w:val="en-US"/>
        </w:rPr>
        <w:t xml:space="preserve">sending data to the server, we </w:t>
      </w:r>
      <w:r>
        <w:rPr>
          <w:rFonts w:ascii="Arial" w:hAnsi="Arial" w:cs="Arial"/>
          <w:sz w:val="24"/>
          <w:szCs w:val="24"/>
          <w:lang w:val="en-US"/>
        </w:rPr>
        <w:t xml:space="preserve">need </w:t>
      </w:r>
      <w:r w:rsidR="00E0416E" w:rsidRPr="003F3DC3">
        <w:rPr>
          <w:rFonts w:ascii="Arial" w:hAnsi="Arial" w:cs="Arial"/>
          <w:sz w:val="24"/>
          <w:szCs w:val="24"/>
          <w:lang w:val="en-US"/>
        </w:rPr>
        <w:t>the reverse operation</w:t>
      </w:r>
      <w:r>
        <w:rPr>
          <w:rFonts w:ascii="Arial" w:hAnsi="Arial" w:cs="Arial"/>
          <w:sz w:val="24"/>
          <w:szCs w:val="24"/>
          <w:lang w:val="en-US"/>
        </w:rPr>
        <w:t>--</w:t>
      </w:r>
      <w:r w:rsidR="00E0416E" w:rsidRPr="003F3DC3">
        <w:rPr>
          <w:rFonts w:ascii="Arial" w:hAnsi="Arial" w:cs="Arial"/>
          <w:sz w:val="24"/>
          <w:szCs w:val="24"/>
          <w:lang w:val="en-US"/>
        </w:rPr>
        <w:t>convert time from the current time zone to UTC. The convertToUTC function is responsible for that.</w:t>
      </w:r>
    </w:p>
    <w:p w:rsidR="00FE1D00" w:rsidRPr="003F3DC3" w:rsidRDefault="00E0416E" w:rsidP="00FE1D00">
      <w:pPr>
        <w:jc w:val="both"/>
        <w:rPr>
          <w:rFonts w:ascii="Arial" w:hAnsi="Arial" w:cs="Arial"/>
          <w:sz w:val="24"/>
          <w:szCs w:val="24"/>
          <w:lang w:val="en-US"/>
        </w:rPr>
      </w:pPr>
      <w:r w:rsidRPr="003F3DC3">
        <w:rPr>
          <w:rFonts w:ascii="Arial" w:hAnsi="Arial" w:cs="Arial"/>
          <w:sz w:val="24"/>
          <w:szCs w:val="24"/>
          <w:lang w:val="en-US"/>
        </w:rPr>
        <w:t xml:space="preserve">The custom template returned by the getTemplateDetail function is also used for </w:t>
      </w:r>
      <w:r w:rsidR="001B6F16">
        <w:rPr>
          <w:rFonts w:ascii="Arial" w:hAnsi="Arial" w:cs="Arial"/>
          <w:sz w:val="24"/>
          <w:szCs w:val="24"/>
          <w:lang w:val="en-US"/>
        </w:rPr>
        <w:t xml:space="preserve">editing </w:t>
      </w:r>
      <w:r w:rsidRPr="003F3DC3">
        <w:rPr>
          <w:rFonts w:ascii="Arial" w:hAnsi="Arial" w:cs="Arial"/>
          <w:sz w:val="24"/>
          <w:szCs w:val="24"/>
          <w:lang w:val="en-US"/>
        </w:rPr>
        <w:t xml:space="preserve">invoice items. The invoiceGrid.showProductWindow() function opens a window for selecting a product from the product </w:t>
      </w:r>
      <w:r w:rsidR="001B6F16">
        <w:rPr>
          <w:rFonts w:ascii="Arial" w:hAnsi="Arial" w:cs="Arial"/>
          <w:sz w:val="24"/>
          <w:szCs w:val="24"/>
          <w:lang w:val="en-US"/>
        </w:rPr>
        <w:t>list</w:t>
      </w:r>
      <w:r w:rsidRPr="003F3DC3">
        <w:rPr>
          <w:rFonts w:ascii="Arial" w:hAnsi="Arial" w:cs="Arial"/>
          <w:sz w:val="24"/>
          <w:szCs w:val="24"/>
          <w:lang w:val="en-US"/>
        </w:rPr>
        <w:t>. This function uses the functions of the JqGridProduct module.</w:t>
      </w:r>
    </w:p>
    <w:p w:rsidR="00FB6351" w:rsidRDefault="00E0416E" w:rsidP="00FE1D00">
      <w:pPr>
        <w:jc w:val="both"/>
        <w:rPr>
          <w:rFonts w:ascii="Arial" w:hAnsi="Arial" w:cs="Arial"/>
          <w:sz w:val="24"/>
          <w:szCs w:val="24"/>
          <w:lang w:val="en-US"/>
        </w:rPr>
      </w:pPr>
      <w:r w:rsidRPr="003F3DC3">
        <w:rPr>
          <w:rFonts w:ascii="Arial" w:hAnsi="Arial" w:cs="Arial"/>
          <w:sz w:val="24"/>
          <w:szCs w:val="24"/>
          <w:lang w:val="en-US"/>
        </w:rPr>
        <w:t xml:space="preserve">The code </w:t>
      </w:r>
      <w:r w:rsidR="001B6F16">
        <w:rPr>
          <w:rFonts w:ascii="Arial" w:hAnsi="Arial" w:cs="Arial"/>
          <w:sz w:val="24"/>
          <w:szCs w:val="24"/>
          <w:lang w:val="en-US"/>
        </w:rPr>
        <w:t>for</w:t>
      </w:r>
      <w:r w:rsidR="001B6F16" w:rsidRPr="003F3DC3">
        <w:rPr>
          <w:rFonts w:ascii="Arial" w:hAnsi="Arial" w:cs="Arial"/>
          <w:sz w:val="24"/>
          <w:szCs w:val="24"/>
          <w:lang w:val="en-US"/>
        </w:rPr>
        <w:t xml:space="preserve"> </w:t>
      </w:r>
      <w:r w:rsidRPr="003F3DC3">
        <w:rPr>
          <w:rFonts w:ascii="Arial" w:hAnsi="Arial" w:cs="Arial"/>
          <w:sz w:val="24"/>
          <w:szCs w:val="24"/>
          <w:lang w:val="en-US"/>
        </w:rPr>
        <w:t xml:space="preserve">the </w:t>
      </w:r>
      <w:proofErr w:type="spellStart"/>
      <w:r w:rsidRPr="003F3DC3">
        <w:rPr>
          <w:rFonts w:ascii="Arial" w:hAnsi="Arial" w:cs="Arial"/>
          <w:sz w:val="24"/>
          <w:szCs w:val="24"/>
          <w:lang w:val="en-US"/>
        </w:rPr>
        <w:t>JqGridInvoice</w:t>
      </w:r>
      <w:proofErr w:type="spellEnd"/>
      <w:r w:rsidRPr="003F3DC3">
        <w:rPr>
          <w:rFonts w:ascii="Arial" w:hAnsi="Arial" w:cs="Arial"/>
          <w:sz w:val="24"/>
          <w:szCs w:val="24"/>
          <w:lang w:val="en-US"/>
        </w:rPr>
        <w:t xml:space="preserve"> module contains detailed comments </w:t>
      </w:r>
      <w:r w:rsidR="001B6F16">
        <w:rPr>
          <w:rFonts w:ascii="Arial" w:hAnsi="Arial" w:cs="Arial"/>
          <w:sz w:val="24"/>
          <w:szCs w:val="24"/>
          <w:lang w:val="en-US"/>
        </w:rPr>
        <w:t xml:space="preserve">and more explanation </w:t>
      </w:r>
      <w:r w:rsidRPr="003F3DC3">
        <w:rPr>
          <w:rFonts w:ascii="Arial" w:hAnsi="Arial" w:cs="Arial"/>
          <w:sz w:val="24"/>
          <w:szCs w:val="24"/>
          <w:lang w:val="en-US"/>
        </w:rPr>
        <w:t>so that you can understand the logic of its work</w:t>
      </w:r>
      <w:r w:rsidR="001B6F16">
        <w:rPr>
          <w:rFonts w:ascii="Arial" w:hAnsi="Arial" w:cs="Arial"/>
          <w:sz w:val="24"/>
          <w:szCs w:val="24"/>
          <w:lang w:val="en-US"/>
        </w:rPr>
        <w:t>ings</w:t>
      </w:r>
      <w:r w:rsidRPr="003F3DC3">
        <w:rPr>
          <w:rFonts w:ascii="Arial" w:hAnsi="Arial" w:cs="Arial"/>
          <w:sz w:val="24"/>
          <w:szCs w:val="24"/>
          <w:lang w:val="en-US"/>
        </w:rPr>
        <w:t xml:space="preserve">. </w:t>
      </w:r>
    </w:p>
    <w:p w:rsidR="005E3515" w:rsidRDefault="005E3515" w:rsidP="00FB6351">
      <w:pPr>
        <w:pStyle w:val="Heading2"/>
        <w:rPr>
          <w:rFonts w:ascii="Arial" w:hAnsi="Arial" w:cs="Arial"/>
          <w:sz w:val="24"/>
          <w:lang w:val="en-US"/>
        </w:rPr>
      </w:pPr>
      <w:r>
        <w:rPr>
          <w:rFonts w:ascii="Arial" w:hAnsi="Arial" w:cs="Arial"/>
          <w:sz w:val="24"/>
          <w:lang w:val="en-US"/>
        </w:rPr>
        <w:t>The Result</w:t>
      </w:r>
    </w:p>
    <w:p w:rsidR="00FE1D00" w:rsidRDefault="005E3515" w:rsidP="00FE1D00">
      <w:pPr>
        <w:jc w:val="both"/>
        <w:rPr>
          <w:rFonts w:ascii="Arial" w:hAnsi="Arial" w:cs="Arial"/>
          <w:sz w:val="24"/>
          <w:lang w:val="en-US"/>
        </w:rPr>
      </w:pPr>
      <w:r>
        <w:rPr>
          <w:rFonts w:ascii="Arial" w:hAnsi="Arial" w:cs="Arial"/>
          <w:sz w:val="24"/>
          <w:lang w:val="en-US"/>
        </w:rPr>
        <w:t>Some</w:t>
      </w:r>
      <w:r w:rsidR="00E0416E" w:rsidRPr="003F3DC3">
        <w:rPr>
          <w:rFonts w:ascii="Arial" w:hAnsi="Arial" w:cs="Arial"/>
          <w:sz w:val="24"/>
          <w:lang w:val="en-US"/>
        </w:rPr>
        <w:t xml:space="preserve"> screenshots </w:t>
      </w:r>
      <w:r>
        <w:rPr>
          <w:rFonts w:ascii="Arial" w:hAnsi="Arial" w:cs="Arial"/>
          <w:sz w:val="24"/>
          <w:lang w:val="en-US"/>
        </w:rPr>
        <w:t>from</w:t>
      </w:r>
      <w:r w:rsidRPr="003F3DC3">
        <w:rPr>
          <w:rFonts w:ascii="Arial" w:hAnsi="Arial" w:cs="Arial"/>
          <w:sz w:val="24"/>
          <w:lang w:val="en-US"/>
        </w:rPr>
        <w:t xml:space="preserve"> </w:t>
      </w:r>
      <w:r w:rsidR="00E0416E" w:rsidRPr="003F3DC3">
        <w:rPr>
          <w:rFonts w:ascii="Arial" w:hAnsi="Arial" w:cs="Arial"/>
          <w:sz w:val="24"/>
          <w:lang w:val="en-US"/>
        </w:rPr>
        <w:t>the web application</w:t>
      </w:r>
      <w:r>
        <w:rPr>
          <w:rFonts w:ascii="Arial" w:hAnsi="Arial" w:cs="Arial"/>
          <w:sz w:val="24"/>
          <w:lang w:val="en-US"/>
        </w:rPr>
        <w:t xml:space="preserve"> we have developed in our project</w:t>
      </w:r>
      <w:r w:rsidR="00E0416E" w:rsidRPr="003F3DC3">
        <w:rPr>
          <w:rFonts w:ascii="Arial" w:hAnsi="Arial" w:cs="Arial"/>
          <w:sz w:val="24"/>
          <w:lang w:val="en-US"/>
        </w:rPr>
        <w:t>.</w:t>
      </w:r>
    </w:p>
    <w:p w:rsidR="001E112C" w:rsidRDefault="00DD0606" w:rsidP="00FE1D00">
      <w:pPr>
        <w:jc w:val="both"/>
        <w:rPr>
          <w:rFonts w:ascii="Arial" w:hAnsi="Arial" w:cs="Arial"/>
          <w:sz w:val="24"/>
          <w:lang w:val="en-US"/>
        </w:rPr>
      </w:pPr>
      <w:r w:rsidRPr="00D8351F">
        <w:rPr>
          <w:rFonts w:ascii="Arial" w:hAnsi="Arial" w:cs="Arial"/>
          <w:sz w:val="24"/>
          <w:lang w:val="en-US"/>
        </w:rPr>
        <w:lastRenderedPageBreak/>
        <w:pict>
          <v:shape id="_x0000_i1027" type="#_x0000_t75" style="width:468pt;height:326.05pt">
            <v:imagedata r:id="rId26" o:title="java-invoice-screen"/>
          </v:shape>
        </w:pict>
      </w:r>
    </w:p>
    <w:p w:rsidR="001E112C" w:rsidRPr="001E112C" w:rsidRDefault="00DD0606" w:rsidP="00FE1D00">
      <w:pPr>
        <w:jc w:val="both"/>
        <w:rPr>
          <w:rFonts w:ascii="Arial" w:hAnsi="Arial" w:cs="Arial"/>
          <w:sz w:val="24"/>
          <w:lang w:val="en-US"/>
        </w:rPr>
      </w:pPr>
      <w:r w:rsidRPr="00D8351F">
        <w:rPr>
          <w:rFonts w:ascii="Arial" w:hAnsi="Arial" w:cs="Arial"/>
          <w:sz w:val="24"/>
          <w:lang w:val="en-US"/>
        </w:rPr>
        <w:pict>
          <v:shape id="_x0000_i1028" type="#_x0000_t75" style="width:467.3pt;height:323.3pt">
            <v:imagedata r:id="rId27" o:title="java-invoice-editor-screen"/>
          </v:shape>
        </w:pict>
      </w:r>
    </w:p>
    <w:p w:rsidR="00FE1D00" w:rsidRDefault="00DD0606" w:rsidP="00FE1D00">
      <w:pPr>
        <w:jc w:val="both"/>
        <w:rPr>
          <w:rFonts w:ascii="Arial" w:hAnsi="Arial" w:cs="Arial"/>
          <w:sz w:val="24"/>
          <w:szCs w:val="24"/>
          <w:lang w:val="en-US"/>
        </w:rPr>
      </w:pPr>
      <w:r w:rsidRPr="00D8351F">
        <w:rPr>
          <w:rFonts w:ascii="Arial" w:hAnsi="Arial" w:cs="Arial"/>
          <w:sz w:val="24"/>
          <w:szCs w:val="24"/>
          <w:lang w:val="en-US"/>
        </w:rPr>
        <w:lastRenderedPageBreak/>
        <w:pict>
          <v:shape id="_x0000_i1029" type="#_x0000_t75" style="width:466.65pt;height:323.3pt">
            <v:imagedata r:id="rId28" o:title="java-invoice-editor-screen_2"/>
          </v:shape>
        </w:pict>
      </w:r>
    </w:p>
    <w:p w:rsidR="001E112C" w:rsidRDefault="001E112C" w:rsidP="00FE1D00">
      <w:pPr>
        <w:jc w:val="both"/>
        <w:rPr>
          <w:rFonts w:ascii="Arial" w:hAnsi="Arial" w:cs="Arial"/>
          <w:sz w:val="24"/>
          <w:szCs w:val="24"/>
          <w:lang w:val="en-US"/>
        </w:rPr>
      </w:pPr>
    </w:p>
    <w:p w:rsidR="001E112C" w:rsidRPr="003F3DC3" w:rsidRDefault="00DD0606" w:rsidP="00FE1D00">
      <w:pPr>
        <w:jc w:val="both"/>
        <w:rPr>
          <w:rFonts w:ascii="Arial" w:hAnsi="Arial" w:cs="Arial"/>
          <w:sz w:val="24"/>
          <w:szCs w:val="24"/>
          <w:lang w:val="en-US"/>
        </w:rPr>
      </w:pPr>
      <w:r w:rsidRPr="00D8351F">
        <w:rPr>
          <w:rFonts w:ascii="Arial" w:hAnsi="Arial" w:cs="Arial"/>
          <w:sz w:val="24"/>
          <w:szCs w:val="24"/>
          <w:lang w:val="en-US"/>
        </w:rPr>
        <w:pict>
          <v:shape id="_x0000_i1030" type="#_x0000_t75" style="width:467.3pt;height:333.5pt">
            <v:imagedata r:id="rId29" o:title="java-invoice-editor-screen_3"/>
          </v:shape>
        </w:pict>
      </w:r>
    </w:p>
    <w:p w:rsidR="00FE1D00" w:rsidRDefault="001E112C" w:rsidP="00FE1D00">
      <w:pPr>
        <w:jc w:val="both"/>
        <w:rPr>
          <w:rFonts w:ascii="Arial" w:hAnsi="Arial" w:cs="Arial"/>
          <w:sz w:val="24"/>
          <w:szCs w:val="24"/>
          <w:lang w:val="en-US"/>
        </w:rPr>
      </w:pPr>
      <w:r w:rsidRPr="001E112C">
        <w:rPr>
          <w:rFonts w:ascii="Arial" w:hAnsi="Arial" w:cs="Arial"/>
          <w:sz w:val="24"/>
          <w:szCs w:val="24"/>
          <w:lang w:val="en-US"/>
        </w:rPr>
        <w:t>You can download the source code from the link</w:t>
      </w:r>
      <w:r>
        <w:rPr>
          <w:rFonts w:ascii="Arial" w:hAnsi="Arial" w:cs="Arial"/>
          <w:sz w:val="24"/>
          <w:szCs w:val="24"/>
          <w:lang w:val="en-US"/>
        </w:rPr>
        <w:t xml:space="preserve"> </w:t>
      </w:r>
      <w:hyperlink r:id="rId30" w:history="1">
        <w:r w:rsidRPr="00783988">
          <w:rPr>
            <w:rStyle w:val="Hyperlink"/>
            <w:rFonts w:ascii="Arial" w:hAnsi="Arial" w:cs="Arial"/>
            <w:sz w:val="24"/>
            <w:szCs w:val="24"/>
            <w:lang w:val="en-US"/>
          </w:rPr>
          <w:t>https://github.com/sim1984/fbjavaex</w:t>
        </w:r>
      </w:hyperlink>
    </w:p>
    <w:p w:rsidR="001E112C" w:rsidRPr="003F3DC3" w:rsidRDefault="001E112C" w:rsidP="00FE1D00">
      <w:pPr>
        <w:jc w:val="both"/>
        <w:rPr>
          <w:rFonts w:ascii="Arial" w:hAnsi="Arial" w:cs="Arial"/>
          <w:sz w:val="24"/>
          <w:szCs w:val="24"/>
          <w:lang w:val="en-US"/>
        </w:rPr>
      </w:pPr>
    </w:p>
    <w:sectPr w:rsidR="001E112C" w:rsidRPr="003F3DC3" w:rsidSect="00733040">
      <w:pgSz w:w="11906" w:h="16838"/>
      <w:pgMar w:top="1134" w:right="850" w:bottom="1134"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Helen" w:date="2017-11-07T21:32:00Z" w:initials="H">
    <w:p w:rsidR="00FE0877" w:rsidRPr="003902B0" w:rsidRDefault="00FE0877">
      <w:pPr>
        <w:pStyle w:val="CommentText"/>
        <w:rPr>
          <w:lang w:val="en-NZ"/>
        </w:rPr>
      </w:pPr>
      <w:r>
        <w:rPr>
          <w:rStyle w:val="CommentReference"/>
        </w:rPr>
        <w:annotationRef/>
      </w:r>
      <w:r>
        <w:rPr>
          <w:lang w:val="en-NZ"/>
        </w:rPr>
        <w:t>What is that?</w:t>
      </w:r>
    </w:p>
  </w:comment>
  <w:comment w:id="3" w:author="Denis" w:date="2017-11-09T20:55:00Z" w:initials="D">
    <w:p w:rsidR="00FE0877" w:rsidRPr="008E0725" w:rsidRDefault="00FE0877">
      <w:pPr>
        <w:pStyle w:val="CommentText"/>
        <w:rPr>
          <w:lang w:val="en-US"/>
        </w:rPr>
      </w:pPr>
      <w:r>
        <w:rPr>
          <w:rStyle w:val="CommentReference"/>
        </w:rPr>
        <w:annotationRef/>
      </w:r>
      <w:r w:rsidRPr="008E0725">
        <w:rPr>
          <w:lang w:val="en-US"/>
        </w:rPr>
        <w:t>Added a note above.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35CC" w:rsidRDefault="00D635CC" w:rsidP="00FE1D00">
      <w:pPr>
        <w:spacing w:after="0" w:line="240" w:lineRule="auto"/>
      </w:pPr>
      <w:r>
        <w:separator/>
      </w:r>
    </w:p>
  </w:endnote>
  <w:endnote w:type="continuationSeparator" w:id="0">
    <w:p w:rsidR="00D635CC" w:rsidRDefault="00D635CC" w:rsidP="00FE1D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Code Pro">
    <w:altName w:val="Consolas"/>
    <w:panose1 w:val="020B0509030403020204"/>
    <w:charset w:val="00"/>
    <w:family w:val="modern"/>
    <w:pitch w:val="fixed"/>
    <w:sig w:usb0="20000007" w:usb1="00000001" w:usb2="00000000" w:usb3="00000000" w:csb0="00000193"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35CC" w:rsidRDefault="00D635CC" w:rsidP="00FE1D00">
      <w:pPr>
        <w:spacing w:after="0" w:line="240" w:lineRule="auto"/>
      </w:pPr>
      <w:r>
        <w:separator/>
      </w:r>
    </w:p>
  </w:footnote>
  <w:footnote w:type="continuationSeparator" w:id="0">
    <w:p w:rsidR="00D635CC" w:rsidRDefault="00D635CC" w:rsidP="00FE1D0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DD79A5"/>
    <w:multiLevelType w:val="hybridMultilevel"/>
    <w:tmpl w:val="DCB6E9D6"/>
    <w:lvl w:ilvl="0" w:tplc="1C4C0AB4">
      <w:start w:val="1"/>
      <w:numFmt w:val="bullet"/>
      <w:lvlText w:val=""/>
      <w:lvlJc w:val="left"/>
      <w:pPr>
        <w:ind w:left="720" w:hanging="360"/>
      </w:pPr>
      <w:rPr>
        <w:rFonts w:ascii="Symbol" w:hAnsi="Symbol" w:hint="default"/>
      </w:rPr>
    </w:lvl>
    <w:lvl w:ilvl="1" w:tplc="1548F396" w:tentative="1">
      <w:start w:val="1"/>
      <w:numFmt w:val="bullet"/>
      <w:lvlText w:val="o"/>
      <w:lvlJc w:val="left"/>
      <w:pPr>
        <w:ind w:left="1440" w:hanging="360"/>
      </w:pPr>
      <w:rPr>
        <w:rFonts w:ascii="Courier New" w:hAnsi="Courier New" w:cs="Courier New" w:hint="default"/>
      </w:rPr>
    </w:lvl>
    <w:lvl w:ilvl="2" w:tplc="51B05364" w:tentative="1">
      <w:start w:val="1"/>
      <w:numFmt w:val="bullet"/>
      <w:lvlText w:val=""/>
      <w:lvlJc w:val="left"/>
      <w:pPr>
        <w:ind w:left="2160" w:hanging="360"/>
      </w:pPr>
      <w:rPr>
        <w:rFonts w:ascii="Wingdings" w:hAnsi="Wingdings" w:hint="default"/>
      </w:rPr>
    </w:lvl>
    <w:lvl w:ilvl="3" w:tplc="B98A6CC6" w:tentative="1">
      <w:start w:val="1"/>
      <w:numFmt w:val="bullet"/>
      <w:lvlText w:val=""/>
      <w:lvlJc w:val="left"/>
      <w:pPr>
        <w:ind w:left="2880" w:hanging="360"/>
      </w:pPr>
      <w:rPr>
        <w:rFonts w:ascii="Symbol" w:hAnsi="Symbol" w:hint="default"/>
      </w:rPr>
    </w:lvl>
    <w:lvl w:ilvl="4" w:tplc="50FC3B6A" w:tentative="1">
      <w:start w:val="1"/>
      <w:numFmt w:val="bullet"/>
      <w:lvlText w:val="o"/>
      <w:lvlJc w:val="left"/>
      <w:pPr>
        <w:ind w:left="3600" w:hanging="360"/>
      </w:pPr>
      <w:rPr>
        <w:rFonts w:ascii="Courier New" w:hAnsi="Courier New" w:cs="Courier New" w:hint="default"/>
      </w:rPr>
    </w:lvl>
    <w:lvl w:ilvl="5" w:tplc="A85A1D76" w:tentative="1">
      <w:start w:val="1"/>
      <w:numFmt w:val="bullet"/>
      <w:lvlText w:val=""/>
      <w:lvlJc w:val="left"/>
      <w:pPr>
        <w:ind w:left="4320" w:hanging="360"/>
      </w:pPr>
      <w:rPr>
        <w:rFonts w:ascii="Wingdings" w:hAnsi="Wingdings" w:hint="default"/>
      </w:rPr>
    </w:lvl>
    <w:lvl w:ilvl="6" w:tplc="8A80DCFC" w:tentative="1">
      <w:start w:val="1"/>
      <w:numFmt w:val="bullet"/>
      <w:lvlText w:val=""/>
      <w:lvlJc w:val="left"/>
      <w:pPr>
        <w:ind w:left="5040" w:hanging="360"/>
      </w:pPr>
      <w:rPr>
        <w:rFonts w:ascii="Symbol" w:hAnsi="Symbol" w:hint="default"/>
      </w:rPr>
    </w:lvl>
    <w:lvl w:ilvl="7" w:tplc="68CE1CC8" w:tentative="1">
      <w:start w:val="1"/>
      <w:numFmt w:val="bullet"/>
      <w:lvlText w:val="o"/>
      <w:lvlJc w:val="left"/>
      <w:pPr>
        <w:ind w:left="5760" w:hanging="360"/>
      </w:pPr>
      <w:rPr>
        <w:rFonts w:ascii="Courier New" w:hAnsi="Courier New" w:cs="Courier New" w:hint="default"/>
      </w:rPr>
    </w:lvl>
    <w:lvl w:ilvl="8" w:tplc="7138092A" w:tentative="1">
      <w:start w:val="1"/>
      <w:numFmt w:val="bullet"/>
      <w:lvlText w:val=""/>
      <w:lvlJc w:val="left"/>
      <w:pPr>
        <w:ind w:left="6480" w:hanging="360"/>
      </w:pPr>
      <w:rPr>
        <w:rFonts w:ascii="Wingdings" w:hAnsi="Wingdings" w:hint="default"/>
      </w:rPr>
    </w:lvl>
  </w:abstractNum>
  <w:abstractNum w:abstractNumId="1">
    <w:nsid w:val="22E848CD"/>
    <w:multiLevelType w:val="hybridMultilevel"/>
    <w:tmpl w:val="6C9631D0"/>
    <w:lvl w:ilvl="0" w:tplc="9CCA9ED6">
      <w:start w:val="1"/>
      <w:numFmt w:val="decimal"/>
      <w:lvlText w:val="%1."/>
      <w:lvlJc w:val="left"/>
      <w:pPr>
        <w:ind w:left="720" w:hanging="360"/>
      </w:pPr>
    </w:lvl>
    <w:lvl w:ilvl="1" w:tplc="E7262C88" w:tentative="1">
      <w:start w:val="1"/>
      <w:numFmt w:val="lowerLetter"/>
      <w:lvlText w:val="%2."/>
      <w:lvlJc w:val="left"/>
      <w:pPr>
        <w:ind w:left="1440" w:hanging="360"/>
      </w:pPr>
    </w:lvl>
    <w:lvl w:ilvl="2" w:tplc="B3CE607C" w:tentative="1">
      <w:start w:val="1"/>
      <w:numFmt w:val="lowerRoman"/>
      <w:lvlText w:val="%3."/>
      <w:lvlJc w:val="right"/>
      <w:pPr>
        <w:ind w:left="2160" w:hanging="180"/>
      </w:pPr>
    </w:lvl>
    <w:lvl w:ilvl="3" w:tplc="0F5A53E2" w:tentative="1">
      <w:start w:val="1"/>
      <w:numFmt w:val="decimal"/>
      <w:lvlText w:val="%4."/>
      <w:lvlJc w:val="left"/>
      <w:pPr>
        <w:ind w:left="2880" w:hanging="360"/>
      </w:pPr>
    </w:lvl>
    <w:lvl w:ilvl="4" w:tplc="980A2782" w:tentative="1">
      <w:start w:val="1"/>
      <w:numFmt w:val="lowerLetter"/>
      <w:lvlText w:val="%5."/>
      <w:lvlJc w:val="left"/>
      <w:pPr>
        <w:ind w:left="3600" w:hanging="360"/>
      </w:pPr>
    </w:lvl>
    <w:lvl w:ilvl="5" w:tplc="F42CBC32" w:tentative="1">
      <w:start w:val="1"/>
      <w:numFmt w:val="lowerRoman"/>
      <w:lvlText w:val="%6."/>
      <w:lvlJc w:val="right"/>
      <w:pPr>
        <w:ind w:left="4320" w:hanging="180"/>
      </w:pPr>
    </w:lvl>
    <w:lvl w:ilvl="6" w:tplc="49C2F73A" w:tentative="1">
      <w:start w:val="1"/>
      <w:numFmt w:val="decimal"/>
      <w:lvlText w:val="%7."/>
      <w:lvlJc w:val="left"/>
      <w:pPr>
        <w:ind w:left="5040" w:hanging="360"/>
      </w:pPr>
    </w:lvl>
    <w:lvl w:ilvl="7" w:tplc="2780B2B2" w:tentative="1">
      <w:start w:val="1"/>
      <w:numFmt w:val="lowerLetter"/>
      <w:lvlText w:val="%8."/>
      <w:lvlJc w:val="left"/>
      <w:pPr>
        <w:ind w:left="5760" w:hanging="360"/>
      </w:pPr>
    </w:lvl>
    <w:lvl w:ilvl="8" w:tplc="EBB4DF82" w:tentative="1">
      <w:start w:val="1"/>
      <w:numFmt w:val="lowerRoman"/>
      <w:lvlText w:val="%9."/>
      <w:lvlJc w:val="right"/>
      <w:pPr>
        <w:ind w:left="6480" w:hanging="180"/>
      </w:pPr>
    </w:lvl>
  </w:abstractNum>
  <w:abstractNum w:abstractNumId="2">
    <w:nsid w:val="266102D4"/>
    <w:multiLevelType w:val="hybridMultilevel"/>
    <w:tmpl w:val="70C6FC3C"/>
    <w:lvl w:ilvl="0" w:tplc="B68A58DC">
      <w:start w:val="1"/>
      <w:numFmt w:val="decimal"/>
      <w:lvlText w:val="%1."/>
      <w:lvlJc w:val="left"/>
      <w:pPr>
        <w:ind w:left="720" w:hanging="360"/>
      </w:pPr>
    </w:lvl>
    <w:lvl w:ilvl="1" w:tplc="69C04774" w:tentative="1">
      <w:start w:val="1"/>
      <w:numFmt w:val="lowerLetter"/>
      <w:lvlText w:val="%2."/>
      <w:lvlJc w:val="left"/>
      <w:pPr>
        <w:ind w:left="1440" w:hanging="360"/>
      </w:pPr>
    </w:lvl>
    <w:lvl w:ilvl="2" w:tplc="AD5AC962" w:tentative="1">
      <w:start w:val="1"/>
      <w:numFmt w:val="lowerRoman"/>
      <w:lvlText w:val="%3."/>
      <w:lvlJc w:val="right"/>
      <w:pPr>
        <w:ind w:left="2160" w:hanging="180"/>
      </w:pPr>
    </w:lvl>
    <w:lvl w:ilvl="3" w:tplc="3C16754A" w:tentative="1">
      <w:start w:val="1"/>
      <w:numFmt w:val="decimal"/>
      <w:lvlText w:val="%4."/>
      <w:lvlJc w:val="left"/>
      <w:pPr>
        <w:ind w:left="2880" w:hanging="360"/>
      </w:pPr>
    </w:lvl>
    <w:lvl w:ilvl="4" w:tplc="3A60C648" w:tentative="1">
      <w:start w:val="1"/>
      <w:numFmt w:val="lowerLetter"/>
      <w:lvlText w:val="%5."/>
      <w:lvlJc w:val="left"/>
      <w:pPr>
        <w:ind w:left="3600" w:hanging="360"/>
      </w:pPr>
    </w:lvl>
    <w:lvl w:ilvl="5" w:tplc="6DF49094" w:tentative="1">
      <w:start w:val="1"/>
      <w:numFmt w:val="lowerRoman"/>
      <w:lvlText w:val="%6."/>
      <w:lvlJc w:val="right"/>
      <w:pPr>
        <w:ind w:left="4320" w:hanging="180"/>
      </w:pPr>
    </w:lvl>
    <w:lvl w:ilvl="6" w:tplc="00424F98" w:tentative="1">
      <w:start w:val="1"/>
      <w:numFmt w:val="decimal"/>
      <w:lvlText w:val="%7."/>
      <w:lvlJc w:val="left"/>
      <w:pPr>
        <w:ind w:left="5040" w:hanging="360"/>
      </w:pPr>
    </w:lvl>
    <w:lvl w:ilvl="7" w:tplc="105A8D20" w:tentative="1">
      <w:start w:val="1"/>
      <w:numFmt w:val="lowerLetter"/>
      <w:lvlText w:val="%8."/>
      <w:lvlJc w:val="left"/>
      <w:pPr>
        <w:ind w:left="5760" w:hanging="360"/>
      </w:pPr>
    </w:lvl>
    <w:lvl w:ilvl="8" w:tplc="7E062232" w:tentative="1">
      <w:start w:val="1"/>
      <w:numFmt w:val="lowerRoman"/>
      <w:lvlText w:val="%9."/>
      <w:lvlJc w:val="right"/>
      <w:pPr>
        <w:ind w:left="6480" w:hanging="180"/>
      </w:pPr>
    </w:lvl>
  </w:abstractNum>
  <w:abstractNum w:abstractNumId="3">
    <w:nsid w:val="28B15A1C"/>
    <w:multiLevelType w:val="hybridMultilevel"/>
    <w:tmpl w:val="619271A2"/>
    <w:lvl w:ilvl="0" w:tplc="20E2C574">
      <w:start w:val="1"/>
      <w:numFmt w:val="bullet"/>
      <w:lvlText w:val=""/>
      <w:lvlJc w:val="left"/>
      <w:pPr>
        <w:ind w:left="720" w:hanging="360"/>
      </w:pPr>
      <w:rPr>
        <w:rFonts w:ascii="Symbol" w:hAnsi="Symbol" w:hint="default"/>
      </w:rPr>
    </w:lvl>
    <w:lvl w:ilvl="1" w:tplc="8B4EC540" w:tentative="1">
      <w:start w:val="1"/>
      <w:numFmt w:val="bullet"/>
      <w:lvlText w:val="o"/>
      <w:lvlJc w:val="left"/>
      <w:pPr>
        <w:ind w:left="1440" w:hanging="360"/>
      </w:pPr>
      <w:rPr>
        <w:rFonts w:ascii="Courier New" w:hAnsi="Courier New" w:cs="Courier New" w:hint="default"/>
      </w:rPr>
    </w:lvl>
    <w:lvl w:ilvl="2" w:tplc="E5B040C4" w:tentative="1">
      <w:start w:val="1"/>
      <w:numFmt w:val="bullet"/>
      <w:lvlText w:val=""/>
      <w:lvlJc w:val="left"/>
      <w:pPr>
        <w:ind w:left="2160" w:hanging="360"/>
      </w:pPr>
      <w:rPr>
        <w:rFonts w:ascii="Wingdings" w:hAnsi="Wingdings" w:hint="default"/>
      </w:rPr>
    </w:lvl>
    <w:lvl w:ilvl="3" w:tplc="31F2A0D4" w:tentative="1">
      <w:start w:val="1"/>
      <w:numFmt w:val="bullet"/>
      <w:lvlText w:val=""/>
      <w:lvlJc w:val="left"/>
      <w:pPr>
        <w:ind w:left="2880" w:hanging="360"/>
      </w:pPr>
      <w:rPr>
        <w:rFonts w:ascii="Symbol" w:hAnsi="Symbol" w:hint="default"/>
      </w:rPr>
    </w:lvl>
    <w:lvl w:ilvl="4" w:tplc="7A3EFD42" w:tentative="1">
      <w:start w:val="1"/>
      <w:numFmt w:val="bullet"/>
      <w:lvlText w:val="o"/>
      <w:lvlJc w:val="left"/>
      <w:pPr>
        <w:ind w:left="3600" w:hanging="360"/>
      </w:pPr>
      <w:rPr>
        <w:rFonts w:ascii="Courier New" w:hAnsi="Courier New" w:cs="Courier New" w:hint="default"/>
      </w:rPr>
    </w:lvl>
    <w:lvl w:ilvl="5" w:tplc="5DF85DE0" w:tentative="1">
      <w:start w:val="1"/>
      <w:numFmt w:val="bullet"/>
      <w:lvlText w:val=""/>
      <w:lvlJc w:val="left"/>
      <w:pPr>
        <w:ind w:left="4320" w:hanging="360"/>
      </w:pPr>
      <w:rPr>
        <w:rFonts w:ascii="Wingdings" w:hAnsi="Wingdings" w:hint="default"/>
      </w:rPr>
    </w:lvl>
    <w:lvl w:ilvl="6" w:tplc="EC6A53D2" w:tentative="1">
      <w:start w:val="1"/>
      <w:numFmt w:val="bullet"/>
      <w:lvlText w:val=""/>
      <w:lvlJc w:val="left"/>
      <w:pPr>
        <w:ind w:left="5040" w:hanging="360"/>
      </w:pPr>
      <w:rPr>
        <w:rFonts w:ascii="Symbol" w:hAnsi="Symbol" w:hint="default"/>
      </w:rPr>
    </w:lvl>
    <w:lvl w:ilvl="7" w:tplc="F140E8A0" w:tentative="1">
      <w:start w:val="1"/>
      <w:numFmt w:val="bullet"/>
      <w:lvlText w:val="o"/>
      <w:lvlJc w:val="left"/>
      <w:pPr>
        <w:ind w:left="5760" w:hanging="360"/>
      </w:pPr>
      <w:rPr>
        <w:rFonts w:ascii="Courier New" w:hAnsi="Courier New" w:cs="Courier New" w:hint="default"/>
      </w:rPr>
    </w:lvl>
    <w:lvl w:ilvl="8" w:tplc="D91CC046" w:tentative="1">
      <w:start w:val="1"/>
      <w:numFmt w:val="bullet"/>
      <w:lvlText w:val=""/>
      <w:lvlJc w:val="left"/>
      <w:pPr>
        <w:ind w:left="6480" w:hanging="360"/>
      </w:pPr>
      <w:rPr>
        <w:rFonts w:ascii="Wingdings" w:hAnsi="Wingdings" w:hint="default"/>
      </w:rPr>
    </w:lvl>
  </w:abstractNum>
  <w:abstractNum w:abstractNumId="4">
    <w:nsid w:val="29457C91"/>
    <w:multiLevelType w:val="hybridMultilevel"/>
    <w:tmpl w:val="45346E3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2C514A1F"/>
    <w:multiLevelType w:val="hybridMultilevel"/>
    <w:tmpl w:val="828A568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449E2A0E"/>
    <w:multiLevelType w:val="hybridMultilevel"/>
    <w:tmpl w:val="0A0A7A18"/>
    <w:lvl w:ilvl="0" w:tplc="A34E811A">
      <w:start w:val="1"/>
      <w:numFmt w:val="bullet"/>
      <w:lvlText w:val=""/>
      <w:lvlJc w:val="left"/>
      <w:pPr>
        <w:ind w:left="720" w:hanging="360"/>
      </w:pPr>
      <w:rPr>
        <w:rFonts w:ascii="Symbol" w:hAnsi="Symbol" w:hint="default"/>
      </w:rPr>
    </w:lvl>
    <w:lvl w:ilvl="1" w:tplc="412A7AF4" w:tentative="1">
      <w:start w:val="1"/>
      <w:numFmt w:val="bullet"/>
      <w:lvlText w:val="o"/>
      <w:lvlJc w:val="left"/>
      <w:pPr>
        <w:ind w:left="1440" w:hanging="360"/>
      </w:pPr>
      <w:rPr>
        <w:rFonts w:ascii="Courier New" w:hAnsi="Courier New" w:cs="Courier New" w:hint="default"/>
      </w:rPr>
    </w:lvl>
    <w:lvl w:ilvl="2" w:tplc="54747DE8" w:tentative="1">
      <w:start w:val="1"/>
      <w:numFmt w:val="bullet"/>
      <w:lvlText w:val=""/>
      <w:lvlJc w:val="left"/>
      <w:pPr>
        <w:ind w:left="2160" w:hanging="360"/>
      </w:pPr>
      <w:rPr>
        <w:rFonts w:ascii="Wingdings" w:hAnsi="Wingdings" w:hint="default"/>
      </w:rPr>
    </w:lvl>
    <w:lvl w:ilvl="3" w:tplc="9D94B0DA" w:tentative="1">
      <w:start w:val="1"/>
      <w:numFmt w:val="bullet"/>
      <w:lvlText w:val=""/>
      <w:lvlJc w:val="left"/>
      <w:pPr>
        <w:ind w:left="2880" w:hanging="360"/>
      </w:pPr>
      <w:rPr>
        <w:rFonts w:ascii="Symbol" w:hAnsi="Symbol" w:hint="default"/>
      </w:rPr>
    </w:lvl>
    <w:lvl w:ilvl="4" w:tplc="1F80BA30" w:tentative="1">
      <w:start w:val="1"/>
      <w:numFmt w:val="bullet"/>
      <w:lvlText w:val="o"/>
      <w:lvlJc w:val="left"/>
      <w:pPr>
        <w:ind w:left="3600" w:hanging="360"/>
      </w:pPr>
      <w:rPr>
        <w:rFonts w:ascii="Courier New" w:hAnsi="Courier New" w:cs="Courier New" w:hint="default"/>
      </w:rPr>
    </w:lvl>
    <w:lvl w:ilvl="5" w:tplc="74C8C1CE" w:tentative="1">
      <w:start w:val="1"/>
      <w:numFmt w:val="bullet"/>
      <w:lvlText w:val=""/>
      <w:lvlJc w:val="left"/>
      <w:pPr>
        <w:ind w:left="4320" w:hanging="360"/>
      </w:pPr>
      <w:rPr>
        <w:rFonts w:ascii="Wingdings" w:hAnsi="Wingdings" w:hint="default"/>
      </w:rPr>
    </w:lvl>
    <w:lvl w:ilvl="6" w:tplc="78061350" w:tentative="1">
      <w:start w:val="1"/>
      <w:numFmt w:val="bullet"/>
      <w:lvlText w:val=""/>
      <w:lvlJc w:val="left"/>
      <w:pPr>
        <w:ind w:left="5040" w:hanging="360"/>
      </w:pPr>
      <w:rPr>
        <w:rFonts w:ascii="Symbol" w:hAnsi="Symbol" w:hint="default"/>
      </w:rPr>
    </w:lvl>
    <w:lvl w:ilvl="7" w:tplc="4F90AFA0" w:tentative="1">
      <w:start w:val="1"/>
      <w:numFmt w:val="bullet"/>
      <w:lvlText w:val="o"/>
      <w:lvlJc w:val="left"/>
      <w:pPr>
        <w:ind w:left="5760" w:hanging="360"/>
      </w:pPr>
      <w:rPr>
        <w:rFonts w:ascii="Courier New" w:hAnsi="Courier New" w:cs="Courier New" w:hint="default"/>
      </w:rPr>
    </w:lvl>
    <w:lvl w:ilvl="8" w:tplc="1DC6995E" w:tentative="1">
      <w:start w:val="1"/>
      <w:numFmt w:val="bullet"/>
      <w:lvlText w:val=""/>
      <w:lvlJc w:val="left"/>
      <w:pPr>
        <w:ind w:left="6480" w:hanging="360"/>
      </w:pPr>
      <w:rPr>
        <w:rFonts w:ascii="Wingdings" w:hAnsi="Wingdings" w:hint="default"/>
      </w:rPr>
    </w:lvl>
  </w:abstractNum>
  <w:abstractNum w:abstractNumId="7">
    <w:nsid w:val="4AA138A7"/>
    <w:multiLevelType w:val="hybridMultilevel"/>
    <w:tmpl w:val="4BA20850"/>
    <w:lvl w:ilvl="0" w:tplc="CF86CF44">
      <w:start w:val="1"/>
      <w:numFmt w:val="decimal"/>
      <w:lvlText w:val="%1."/>
      <w:lvlJc w:val="left"/>
      <w:pPr>
        <w:ind w:left="720" w:hanging="360"/>
      </w:pPr>
    </w:lvl>
    <w:lvl w:ilvl="1" w:tplc="00FE65DC" w:tentative="1">
      <w:start w:val="1"/>
      <w:numFmt w:val="lowerLetter"/>
      <w:lvlText w:val="%2."/>
      <w:lvlJc w:val="left"/>
      <w:pPr>
        <w:ind w:left="1440" w:hanging="360"/>
      </w:pPr>
    </w:lvl>
    <w:lvl w:ilvl="2" w:tplc="1EF6192E" w:tentative="1">
      <w:start w:val="1"/>
      <w:numFmt w:val="lowerRoman"/>
      <w:lvlText w:val="%3."/>
      <w:lvlJc w:val="right"/>
      <w:pPr>
        <w:ind w:left="2160" w:hanging="180"/>
      </w:pPr>
    </w:lvl>
    <w:lvl w:ilvl="3" w:tplc="7E587FF8" w:tentative="1">
      <w:start w:val="1"/>
      <w:numFmt w:val="decimal"/>
      <w:lvlText w:val="%4."/>
      <w:lvlJc w:val="left"/>
      <w:pPr>
        <w:ind w:left="2880" w:hanging="360"/>
      </w:pPr>
    </w:lvl>
    <w:lvl w:ilvl="4" w:tplc="F30A9200" w:tentative="1">
      <w:start w:val="1"/>
      <w:numFmt w:val="lowerLetter"/>
      <w:lvlText w:val="%5."/>
      <w:lvlJc w:val="left"/>
      <w:pPr>
        <w:ind w:left="3600" w:hanging="360"/>
      </w:pPr>
    </w:lvl>
    <w:lvl w:ilvl="5" w:tplc="8F3204A8" w:tentative="1">
      <w:start w:val="1"/>
      <w:numFmt w:val="lowerRoman"/>
      <w:lvlText w:val="%6."/>
      <w:lvlJc w:val="right"/>
      <w:pPr>
        <w:ind w:left="4320" w:hanging="180"/>
      </w:pPr>
    </w:lvl>
    <w:lvl w:ilvl="6" w:tplc="ED067DF4" w:tentative="1">
      <w:start w:val="1"/>
      <w:numFmt w:val="decimal"/>
      <w:lvlText w:val="%7."/>
      <w:lvlJc w:val="left"/>
      <w:pPr>
        <w:ind w:left="5040" w:hanging="360"/>
      </w:pPr>
    </w:lvl>
    <w:lvl w:ilvl="7" w:tplc="8ECCCFD6" w:tentative="1">
      <w:start w:val="1"/>
      <w:numFmt w:val="lowerLetter"/>
      <w:lvlText w:val="%8."/>
      <w:lvlJc w:val="left"/>
      <w:pPr>
        <w:ind w:left="5760" w:hanging="360"/>
      </w:pPr>
    </w:lvl>
    <w:lvl w:ilvl="8" w:tplc="F740ED1A" w:tentative="1">
      <w:start w:val="1"/>
      <w:numFmt w:val="lowerRoman"/>
      <w:lvlText w:val="%9."/>
      <w:lvlJc w:val="right"/>
      <w:pPr>
        <w:ind w:left="6480" w:hanging="180"/>
      </w:pPr>
    </w:lvl>
  </w:abstractNum>
  <w:abstractNum w:abstractNumId="8">
    <w:nsid w:val="4AC1167F"/>
    <w:multiLevelType w:val="hybridMultilevel"/>
    <w:tmpl w:val="9836DC80"/>
    <w:lvl w:ilvl="0" w:tplc="D700CBA8">
      <w:start w:val="1"/>
      <w:numFmt w:val="decimal"/>
      <w:lvlText w:val="%1."/>
      <w:lvlJc w:val="left"/>
      <w:pPr>
        <w:ind w:left="720" w:hanging="360"/>
      </w:pPr>
    </w:lvl>
    <w:lvl w:ilvl="1" w:tplc="8F285F06" w:tentative="1">
      <w:start w:val="1"/>
      <w:numFmt w:val="lowerLetter"/>
      <w:lvlText w:val="%2."/>
      <w:lvlJc w:val="left"/>
      <w:pPr>
        <w:ind w:left="1440" w:hanging="360"/>
      </w:pPr>
    </w:lvl>
    <w:lvl w:ilvl="2" w:tplc="E0A6D344" w:tentative="1">
      <w:start w:val="1"/>
      <w:numFmt w:val="lowerRoman"/>
      <w:lvlText w:val="%3."/>
      <w:lvlJc w:val="right"/>
      <w:pPr>
        <w:ind w:left="2160" w:hanging="180"/>
      </w:pPr>
    </w:lvl>
    <w:lvl w:ilvl="3" w:tplc="8A2ADDB4" w:tentative="1">
      <w:start w:val="1"/>
      <w:numFmt w:val="decimal"/>
      <w:lvlText w:val="%4."/>
      <w:lvlJc w:val="left"/>
      <w:pPr>
        <w:ind w:left="2880" w:hanging="360"/>
      </w:pPr>
    </w:lvl>
    <w:lvl w:ilvl="4" w:tplc="BE10EA00" w:tentative="1">
      <w:start w:val="1"/>
      <w:numFmt w:val="lowerLetter"/>
      <w:lvlText w:val="%5."/>
      <w:lvlJc w:val="left"/>
      <w:pPr>
        <w:ind w:left="3600" w:hanging="360"/>
      </w:pPr>
    </w:lvl>
    <w:lvl w:ilvl="5" w:tplc="BE985610" w:tentative="1">
      <w:start w:val="1"/>
      <w:numFmt w:val="lowerRoman"/>
      <w:lvlText w:val="%6."/>
      <w:lvlJc w:val="right"/>
      <w:pPr>
        <w:ind w:left="4320" w:hanging="180"/>
      </w:pPr>
    </w:lvl>
    <w:lvl w:ilvl="6" w:tplc="094287D8" w:tentative="1">
      <w:start w:val="1"/>
      <w:numFmt w:val="decimal"/>
      <w:lvlText w:val="%7."/>
      <w:lvlJc w:val="left"/>
      <w:pPr>
        <w:ind w:left="5040" w:hanging="360"/>
      </w:pPr>
    </w:lvl>
    <w:lvl w:ilvl="7" w:tplc="DC1A8E60" w:tentative="1">
      <w:start w:val="1"/>
      <w:numFmt w:val="lowerLetter"/>
      <w:lvlText w:val="%8."/>
      <w:lvlJc w:val="left"/>
      <w:pPr>
        <w:ind w:left="5760" w:hanging="360"/>
      </w:pPr>
    </w:lvl>
    <w:lvl w:ilvl="8" w:tplc="77521B70" w:tentative="1">
      <w:start w:val="1"/>
      <w:numFmt w:val="lowerRoman"/>
      <w:lvlText w:val="%9."/>
      <w:lvlJc w:val="right"/>
      <w:pPr>
        <w:ind w:left="6480" w:hanging="180"/>
      </w:pPr>
    </w:lvl>
  </w:abstractNum>
  <w:abstractNum w:abstractNumId="9">
    <w:nsid w:val="59C22CAD"/>
    <w:multiLevelType w:val="hybridMultilevel"/>
    <w:tmpl w:val="45A2E2E6"/>
    <w:lvl w:ilvl="0" w:tplc="1A58EA06">
      <w:start w:val="1"/>
      <w:numFmt w:val="decimal"/>
      <w:lvlText w:val="%1."/>
      <w:lvlJc w:val="left"/>
      <w:pPr>
        <w:ind w:left="720" w:hanging="360"/>
      </w:pPr>
    </w:lvl>
    <w:lvl w:ilvl="1" w:tplc="7BE6A334" w:tentative="1">
      <w:start w:val="1"/>
      <w:numFmt w:val="lowerLetter"/>
      <w:lvlText w:val="%2."/>
      <w:lvlJc w:val="left"/>
      <w:pPr>
        <w:ind w:left="1440" w:hanging="360"/>
      </w:pPr>
    </w:lvl>
    <w:lvl w:ilvl="2" w:tplc="7548CDB0" w:tentative="1">
      <w:start w:val="1"/>
      <w:numFmt w:val="lowerRoman"/>
      <w:lvlText w:val="%3."/>
      <w:lvlJc w:val="right"/>
      <w:pPr>
        <w:ind w:left="2160" w:hanging="180"/>
      </w:pPr>
    </w:lvl>
    <w:lvl w:ilvl="3" w:tplc="88A6B540" w:tentative="1">
      <w:start w:val="1"/>
      <w:numFmt w:val="decimal"/>
      <w:lvlText w:val="%4."/>
      <w:lvlJc w:val="left"/>
      <w:pPr>
        <w:ind w:left="2880" w:hanging="360"/>
      </w:pPr>
    </w:lvl>
    <w:lvl w:ilvl="4" w:tplc="FA960450" w:tentative="1">
      <w:start w:val="1"/>
      <w:numFmt w:val="lowerLetter"/>
      <w:lvlText w:val="%5."/>
      <w:lvlJc w:val="left"/>
      <w:pPr>
        <w:ind w:left="3600" w:hanging="360"/>
      </w:pPr>
    </w:lvl>
    <w:lvl w:ilvl="5" w:tplc="C45C95BA" w:tentative="1">
      <w:start w:val="1"/>
      <w:numFmt w:val="lowerRoman"/>
      <w:lvlText w:val="%6."/>
      <w:lvlJc w:val="right"/>
      <w:pPr>
        <w:ind w:left="4320" w:hanging="180"/>
      </w:pPr>
    </w:lvl>
    <w:lvl w:ilvl="6" w:tplc="6568B796" w:tentative="1">
      <w:start w:val="1"/>
      <w:numFmt w:val="decimal"/>
      <w:lvlText w:val="%7."/>
      <w:lvlJc w:val="left"/>
      <w:pPr>
        <w:ind w:left="5040" w:hanging="360"/>
      </w:pPr>
    </w:lvl>
    <w:lvl w:ilvl="7" w:tplc="7954E6D8" w:tentative="1">
      <w:start w:val="1"/>
      <w:numFmt w:val="lowerLetter"/>
      <w:lvlText w:val="%8."/>
      <w:lvlJc w:val="left"/>
      <w:pPr>
        <w:ind w:left="5760" w:hanging="360"/>
      </w:pPr>
    </w:lvl>
    <w:lvl w:ilvl="8" w:tplc="95684604" w:tentative="1">
      <w:start w:val="1"/>
      <w:numFmt w:val="lowerRoman"/>
      <w:lvlText w:val="%9."/>
      <w:lvlJc w:val="right"/>
      <w:pPr>
        <w:ind w:left="6480" w:hanging="180"/>
      </w:pPr>
    </w:lvl>
  </w:abstractNum>
  <w:abstractNum w:abstractNumId="10">
    <w:nsid w:val="653445F6"/>
    <w:multiLevelType w:val="hybridMultilevel"/>
    <w:tmpl w:val="8B56FC58"/>
    <w:lvl w:ilvl="0" w:tplc="DFFC7740">
      <w:start w:val="1"/>
      <w:numFmt w:val="decimal"/>
      <w:lvlText w:val="%1."/>
      <w:lvlJc w:val="left"/>
      <w:pPr>
        <w:ind w:left="720" w:hanging="360"/>
      </w:pPr>
    </w:lvl>
    <w:lvl w:ilvl="1" w:tplc="39109B8A" w:tentative="1">
      <w:start w:val="1"/>
      <w:numFmt w:val="lowerLetter"/>
      <w:lvlText w:val="%2."/>
      <w:lvlJc w:val="left"/>
      <w:pPr>
        <w:ind w:left="1440" w:hanging="360"/>
      </w:pPr>
    </w:lvl>
    <w:lvl w:ilvl="2" w:tplc="9B0CAD26" w:tentative="1">
      <w:start w:val="1"/>
      <w:numFmt w:val="lowerRoman"/>
      <w:lvlText w:val="%3."/>
      <w:lvlJc w:val="right"/>
      <w:pPr>
        <w:ind w:left="2160" w:hanging="180"/>
      </w:pPr>
    </w:lvl>
    <w:lvl w:ilvl="3" w:tplc="22AECA3A" w:tentative="1">
      <w:start w:val="1"/>
      <w:numFmt w:val="decimal"/>
      <w:lvlText w:val="%4."/>
      <w:lvlJc w:val="left"/>
      <w:pPr>
        <w:ind w:left="2880" w:hanging="360"/>
      </w:pPr>
    </w:lvl>
    <w:lvl w:ilvl="4" w:tplc="B508809A" w:tentative="1">
      <w:start w:val="1"/>
      <w:numFmt w:val="lowerLetter"/>
      <w:lvlText w:val="%5."/>
      <w:lvlJc w:val="left"/>
      <w:pPr>
        <w:ind w:left="3600" w:hanging="360"/>
      </w:pPr>
    </w:lvl>
    <w:lvl w:ilvl="5" w:tplc="093A367E" w:tentative="1">
      <w:start w:val="1"/>
      <w:numFmt w:val="lowerRoman"/>
      <w:lvlText w:val="%6."/>
      <w:lvlJc w:val="right"/>
      <w:pPr>
        <w:ind w:left="4320" w:hanging="180"/>
      </w:pPr>
    </w:lvl>
    <w:lvl w:ilvl="6" w:tplc="C98CBCA0" w:tentative="1">
      <w:start w:val="1"/>
      <w:numFmt w:val="decimal"/>
      <w:lvlText w:val="%7."/>
      <w:lvlJc w:val="left"/>
      <w:pPr>
        <w:ind w:left="5040" w:hanging="360"/>
      </w:pPr>
    </w:lvl>
    <w:lvl w:ilvl="7" w:tplc="DE343146" w:tentative="1">
      <w:start w:val="1"/>
      <w:numFmt w:val="lowerLetter"/>
      <w:lvlText w:val="%8."/>
      <w:lvlJc w:val="left"/>
      <w:pPr>
        <w:ind w:left="5760" w:hanging="360"/>
      </w:pPr>
    </w:lvl>
    <w:lvl w:ilvl="8" w:tplc="97261840" w:tentative="1">
      <w:start w:val="1"/>
      <w:numFmt w:val="lowerRoman"/>
      <w:lvlText w:val="%9."/>
      <w:lvlJc w:val="right"/>
      <w:pPr>
        <w:ind w:left="6480" w:hanging="180"/>
      </w:pPr>
    </w:lvl>
  </w:abstractNum>
  <w:abstractNum w:abstractNumId="11">
    <w:nsid w:val="658F66B8"/>
    <w:multiLevelType w:val="multilevel"/>
    <w:tmpl w:val="BD92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43B485D"/>
    <w:multiLevelType w:val="hybridMultilevel"/>
    <w:tmpl w:val="DB7238D6"/>
    <w:lvl w:ilvl="0" w:tplc="AAD8BDAA">
      <w:start w:val="1"/>
      <w:numFmt w:val="bullet"/>
      <w:lvlText w:val=""/>
      <w:lvlJc w:val="left"/>
      <w:pPr>
        <w:ind w:left="720" w:hanging="360"/>
      </w:pPr>
      <w:rPr>
        <w:rFonts w:ascii="Symbol" w:hAnsi="Symbol" w:hint="default"/>
      </w:rPr>
    </w:lvl>
    <w:lvl w:ilvl="1" w:tplc="B53A0260" w:tentative="1">
      <w:start w:val="1"/>
      <w:numFmt w:val="bullet"/>
      <w:lvlText w:val="o"/>
      <w:lvlJc w:val="left"/>
      <w:pPr>
        <w:ind w:left="1440" w:hanging="360"/>
      </w:pPr>
      <w:rPr>
        <w:rFonts w:ascii="Courier New" w:hAnsi="Courier New" w:cs="Courier New" w:hint="default"/>
      </w:rPr>
    </w:lvl>
    <w:lvl w:ilvl="2" w:tplc="5DCCC342" w:tentative="1">
      <w:start w:val="1"/>
      <w:numFmt w:val="bullet"/>
      <w:lvlText w:val=""/>
      <w:lvlJc w:val="left"/>
      <w:pPr>
        <w:ind w:left="2160" w:hanging="360"/>
      </w:pPr>
      <w:rPr>
        <w:rFonts w:ascii="Wingdings" w:hAnsi="Wingdings" w:hint="default"/>
      </w:rPr>
    </w:lvl>
    <w:lvl w:ilvl="3" w:tplc="760E9218" w:tentative="1">
      <w:start w:val="1"/>
      <w:numFmt w:val="bullet"/>
      <w:lvlText w:val=""/>
      <w:lvlJc w:val="left"/>
      <w:pPr>
        <w:ind w:left="2880" w:hanging="360"/>
      </w:pPr>
      <w:rPr>
        <w:rFonts w:ascii="Symbol" w:hAnsi="Symbol" w:hint="default"/>
      </w:rPr>
    </w:lvl>
    <w:lvl w:ilvl="4" w:tplc="24B6BC56" w:tentative="1">
      <w:start w:val="1"/>
      <w:numFmt w:val="bullet"/>
      <w:lvlText w:val="o"/>
      <w:lvlJc w:val="left"/>
      <w:pPr>
        <w:ind w:left="3600" w:hanging="360"/>
      </w:pPr>
      <w:rPr>
        <w:rFonts w:ascii="Courier New" w:hAnsi="Courier New" w:cs="Courier New" w:hint="default"/>
      </w:rPr>
    </w:lvl>
    <w:lvl w:ilvl="5" w:tplc="B608F852" w:tentative="1">
      <w:start w:val="1"/>
      <w:numFmt w:val="bullet"/>
      <w:lvlText w:val=""/>
      <w:lvlJc w:val="left"/>
      <w:pPr>
        <w:ind w:left="4320" w:hanging="360"/>
      </w:pPr>
      <w:rPr>
        <w:rFonts w:ascii="Wingdings" w:hAnsi="Wingdings" w:hint="default"/>
      </w:rPr>
    </w:lvl>
    <w:lvl w:ilvl="6" w:tplc="09C05AF8" w:tentative="1">
      <w:start w:val="1"/>
      <w:numFmt w:val="bullet"/>
      <w:lvlText w:val=""/>
      <w:lvlJc w:val="left"/>
      <w:pPr>
        <w:ind w:left="5040" w:hanging="360"/>
      </w:pPr>
      <w:rPr>
        <w:rFonts w:ascii="Symbol" w:hAnsi="Symbol" w:hint="default"/>
      </w:rPr>
    </w:lvl>
    <w:lvl w:ilvl="7" w:tplc="41C0AF26" w:tentative="1">
      <w:start w:val="1"/>
      <w:numFmt w:val="bullet"/>
      <w:lvlText w:val="o"/>
      <w:lvlJc w:val="left"/>
      <w:pPr>
        <w:ind w:left="5760" w:hanging="360"/>
      </w:pPr>
      <w:rPr>
        <w:rFonts w:ascii="Courier New" w:hAnsi="Courier New" w:cs="Courier New" w:hint="default"/>
      </w:rPr>
    </w:lvl>
    <w:lvl w:ilvl="8" w:tplc="E2AC9FBE" w:tentative="1">
      <w:start w:val="1"/>
      <w:numFmt w:val="bullet"/>
      <w:lvlText w:val=""/>
      <w:lvlJc w:val="left"/>
      <w:pPr>
        <w:ind w:left="6480" w:hanging="360"/>
      </w:pPr>
      <w:rPr>
        <w:rFonts w:ascii="Wingdings" w:hAnsi="Wingdings" w:hint="default"/>
      </w:rPr>
    </w:lvl>
  </w:abstractNum>
  <w:abstractNum w:abstractNumId="13">
    <w:nsid w:val="76737CE0"/>
    <w:multiLevelType w:val="hybridMultilevel"/>
    <w:tmpl w:val="FD428EDE"/>
    <w:lvl w:ilvl="0" w:tplc="95D45972">
      <w:start w:val="1"/>
      <w:numFmt w:val="bullet"/>
      <w:lvlText w:val=""/>
      <w:lvlJc w:val="left"/>
      <w:pPr>
        <w:ind w:left="720" w:hanging="360"/>
      </w:pPr>
      <w:rPr>
        <w:rFonts w:ascii="Symbol" w:hAnsi="Symbol" w:hint="default"/>
      </w:rPr>
    </w:lvl>
    <w:lvl w:ilvl="1" w:tplc="D136B3DC" w:tentative="1">
      <w:start w:val="1"/>
      <w:numFmt w:val="bullet"/>
      <w:lvlText w:val="o"/>
      <w:lvlJc w:val="left"/>
      <w:pPr>
        <w:ind w:left="1440" w:hanging="360"/>
      </w:pPr>
      <w:rPr>
        <w:rFonts w:ascii="Courier New" w:hAnsi="Courier New" w:cs="Courier New" w:hint="default"/>
      </w:rPr>
    </w:lvl>
    <w:lvl w:ilvl="2" w:tplc="826AC2E0" w:tentative="1">
      <w:start w:val="1"/>
      <w:numFmt w:val="bullet"/>
      <w:lvlText w:val=""/>
      <w:lvlJc w:val="left"/>
      <w:pPr>
        <w:ind w:left="2160" w:hanging="360"/>
      </w:pPr>
      <w:rPr>
        <w:rFonts w:ascii="Wingdings" w:hAnsi="Wingdings" w:hint="default"/>
      </w:rPr>
    </w:lvl>
    <w:lvl w:ilvl="3" w:tplc="AB2A04AC" w:tentative="1">
      <w:start w:val="1"/>
      <w:numFmt w:val="bullet"/>
      <w:lvlText w:val=""/>
      <w:lvlJc w:val="left"/>
      <w:pPr>
        <w:ind w:left="2880" w:hanging="360"/>
      </w:pPr>
      <w:rPr>
        <w:rFonts w:ascii="Symbol" w:hAnsi="Symbol" w:hint="default"/>
      </w:rPr>
    </w:lvl>
    <w:lvl w:ilvl="4" w:tplc="B1266EDE" w:tentative="1">
      <w:start w:val="1"/>
      <w:numFmt w:val="bullet"/>
      <w:lvlText w:val="o"/>
      <w:lvlJc w:val="left"/>
      <w:pPr>
        <w:ind w:left="3600" w:hanging="360"/>
      </w:pPr>
      <w:rPr>
        <w:rFonts w:ascii="Courier New" w:hAnsi="Courier New" w:cs="Courier New" w:hint="default"/>
      </w:rPr>
    </w:lvl>
    <w:lvl w:ilvl="5" w:tplc="CB8C6CB0" w:tentative="1">
      <w:start w:val="1"/>
      <w:numFmt w:val="bullet"/>
      <w:lvlText w:val=""/>
      <w:lvlJc w:val="left"/>
      <w:pPr>
        <w:ind w:left="4320" w:hanging="360"/>
      </w:pPr>
      <w:rPr>
        <w:rFonts w:ascii="Wingdings" w:hAnsi="Wingdings" w:hint="default"/>
      </w:rPr>
    </w:lvl>
    <w:lvl w:ilvl="6" w:tplc="2B5E3EBA" w:tentative="1">
      <w:start w:val="1"/>
      <w:numFmt w:val="bullet"/>
      <w:lvlText w:val=""/>
      <w:lvlJc w:val="left"/>
      <w:pPr>
        <w:ind w:left="5040" w:hanging="360"/>
      </w:pPr>
      <w:rPr>
        <w:rFonts w:ascii="Symbol" w:hAnsi="Symbol" w:hint="default"/>
      </w:rPr>
    </w:lvl>
    <w:lvl w:ilvl="7" w:tplc="B4F253B8" w:tentative="1">
      <w:start w:val="1"/>
      <w:numFmt w:val="bullet"/>
      <w:lvlText w:val="o"/>
      <w:lvlJc w:val="left"/>
      <w:pPr>
        <w:ind w:left="5760" w:hanging="360"/>
      </w:pPr>
      <w:rPr>
        <w:rFonts w:ascii="Courier New" w:hAnsi="Courier New" w:cs="Courier New" w:hint="default"/>
      </w:rPr>
    </w:lvl>
    <w:lvl w:ilvl="8" w:tplc="291C9890" w:tentative="1">
      <w:start w:val="1"/>
      <w:numFmt w:val="bullet"/>
      <w:lvlText w:val=""/>
      <w:lvlJc w:val="left"/>
      <w:pPr>
        <w:ind w:left="6480" w:hanging="360"/>
      </w:pPr>
      <w:rPr>
        <w:rFonts w:ascii="Wingdings" w:hAnsi="Wingdings" w:hint="default"/>
      </w:rPr>
    </w:lvl>
  </w:abstractNum>
  <w:abstractNum w:abstractNumId="14">
    <w:nsid w:val="7DE46CB1"/>
    <w:multiLevelType w:val="hybridMultilevel"/>
    <w:tmpl w:val="095C79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12"/>
  </w:num>
  <w:num w:numId="4">
    <w:abstractNumId w:val="10"/>
  </w:num>
  <w:num w:numId="5">
    <w:abstractNumId w:val="6"/>
  </w:num>
  <w:num w:numId="6">
    <w:abstractNumId w:val="9"/>
  </w:num>
  <w:num w:numId="7">
    <w:abstractNumId w:val="7"/>
  </w:num>
  <w:num w:numId="8">
    <w:abstractNumId w:val="1"/>
  </w:num>
  <w:num w:numId="9">
    <w:abstractNumId w:val="2"/>
  </w:num>
  <w:num w:numId="10">
    <w:abstractNumId w:val="0"/>
  </w:num>
  <w:num w:numId="11">
    <w:abstractNumId w:val="11"/>
  </w:num>
  <w:num w:numId="12">
    <w:abstractNumId w:val="8"/>
  </w:num>
  <w:num w:numId="13">
    <w:abstractNumId w:val="5"/>
  </w:num>
  <w:num w:numId="14">
    <w:abstractNumId w:val="4"/>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proofState w:spelling="clean"/>
  <w:trackRevisions/>
  <w:defaultTabStop w:val="708"/>
  <w:characterSpacingControl w:val="doNotCompress"/>
  <w:footnotePr>
    <w:footnote w:id="-1"/>
    <w:footnote w:id="0"/>
  </w:footnotePr>
  <w:endnotePr>
    <w:endnote w:id="-1"/>
    <w:endnote w:id="0"/>
  </w:endnotePr>
  <w:compat/>
  <w:rsids>
    <w:rsidRoot w:val="006B595D"/>
    <w:rsid w:val="000139ED"/>
    <w:rsid w:val="00026A52"/>
    <w:rsid w:val="000450ED"/>
    <w:rsid w:val="00046DBC"/>
    <w:rsid w:val="000615B2"/>
    <w:rsid w:val="00066F9B"/>
    <w:rsid w:val="00071239"/>
    <w:rsid w:val="00073E0E"/>
    <w:rsid w:val="0007590F"/>
    <w:rsid w:val="000855C6"/>
    <w:rsid w:val="00086A36"/>
    <w:rsid w:val="000917E2"/>
    <w:rsid w:val="000931A7"/>
    <w:rsid w:val="000950C6"/>
    <w:rsid w:val="00096FBA"/>
    <w:rsid w:val="000A4FDB"/>
    <w:rsid w:val="00104036"/>
    <w:rsid w:val="001155AF"/>
    <w:rsid w:val="00133CC6"/>
    <w:rsid w:val="00137806"/>
    <w:rsid w:val="00150446"/>
    <w:rsid w:val="00153B66"/>
    <w:rsid w:val="001756C4"/>
    <w:rsid w:val="001876FE"/>
    <w:rsid w:val="001B6F16"/>
    <w:rsid w:val="001D77EC"/>
    <w:rsid w:val="001E05F5"/>
    <w:rsid w:val="001E112C"/>
    <w:rsid w:val="001E30F9"/>
    <w:rsid w:val="001E6CB9"/>
    <w:rsid w:val="001F44C9"/>
    <w:rsid w:val="00207E3A"/>
    <w:rsid w:val="00212418"/>
    <w:rsid w:val="00227027"/>
    <w:rsid w:val="00242E42"/>
    <w:rsid w:val="0024487D"/>
    <w:rsid w:val="00244D4F"/>
    <w:rsid w:val="002A027E"/>
    <w:rsid w:val="002A60AB"/>
    <w:rsid w:val="002B6FAD"/>
    <w:rsid w:val="002C2729"/>
    <w:rsid w:val="002E4795"/>
    <w:rsid w:val="002F46A2"/>
    <w:rsid w:val="003143DB"/>
    <w:rsid w:val="00324F3C"/>
    <w:rsid w:val="00325337"/>
    <w:rsid w:val="00357295"/>
    <w:rsid w:val="00372DB3"/>
    <w:rsid w:val="003766CE"/>
    <w:rsid w:val="00384AE7"/>
    <w:rsid w:val="003902B0"/>
    <w:rsid w:val="003A6355"/>
    <w:rsid w:val="003B108E"/>
    <w:rsid w:val="003C5EFC"/>
    <w:rsid w:val="003C6375"/>
    <w:rsid w:val="003D6AD2"/>
    <w:rsid w:val="003E6827"/>
    <w:rsid w:val="003E789E"/>
    <w:rsid w:val="003F2039"/>
    <w:rsid w:val="003F3CAB"/>
    <w:rsid w:val="003F3DC3"/>
    <w:rsid w:val="004023B8"/>
    <w:rsid w:val="004054AE"/>
    <w:rsid w:val="0041293C"/>
    <w:rsid w:val="00426754"/>
    <w:rsid w:val="00426A37"/>
    <w:rsid w:val="004513B9"/>
    <w:rsid w:val="00451880"/>
    <w:rsid w:val="004518F3"/>
    <w:rsid w:val="00477059"/>
    <w:rsid w:val="00490C37"/>
    <w:rsid w:val="00495594"/>
    <w:rsid w:val="004B03A9"/>
    <w:rsid w:val="004C1C41"/>
    <w:rsid w:val="004C2815"/>
    <w:rsid w:val="004C55DA"/>
    <w:rsid w:val="00541002"/>
    <w:rsid w:val="00543959"/>
    <w:rsid w:val="005748AE"/>
    <w:rsid w:val="005927E7"/>
    <w:rsid w:val="005D28F3"/>
    <w:rsid w:val="005D68D2"/>
    <w:rsid w:val="005E3515"/>
    <w:rsid w:val="005E4725"/>
    <w:rsid w:val="00605745"/>
    <w:rsid w:val="00607C2E"/>
    <w:rsid w:val="00607F7C"/>
    <w:rsid w:val="0061049D"/>
    <w:rsid w:val="00631763"/>
    <w:rsid w:val="00647D7A"/>
    <w:rsid w:val="0065340E"/>
    <w:rsid w:val="006908C7"/>
    <w:rsid w:val="006A1CF0"/>
    <w:rsid w:val="006A55B0"/>
    <w:rsid w:val="006B1001"/>
    <w:rsid w:val="006B1087"/>
    <w:rsid w:val="006B14EE"/>
    <w:rsid w:val="006B26EE"/>
    <w:rsid w:val="006B595D"/>
    <w:rsid w:val="006D078A"/>
    <w:rsid w:val="006F78DE"/>
    <w:rsid w:val="007020A2"/>
    <w:rsid w:val="00713F58"/>
    <w:rsid w:val="00730322"/>
    <w:rsid w:val="00733040"/>
    <w:rsid w:val="007438EA"/>
    <w:rsid w:val="00782FF3"/>
    <w:rsid w:val="007875F3"/>
    <w:rsid w:val="007914BD"/>
    <w:rsid w:val="007B7C47"/>
    <w:rsid w:val="007E65E5"/>
    <w:rsid w:val="007F7A17"/>
    <w:rsid w:val="00810C13"/>
    <w:rsid w:val="00867F98"/>
    <w:rsid w:val="00874717"/>
    <w:rsid w:val="0089137B"/>
    <w:rsid w:val="008A4ADF"/>
    <w:rsid w:val="008C51EC"/>
    <w:rsid w:val="008D3A4E"/>
    <w:rsid w:val="008E0725"/>
    <w:rsid w:val="008F34C2"/>
    <w:rsid w:val="008F4624"/>
    <w:rsid w:val="008F5D65"/>
    <w:rsid w:val="009142CB"/>
    <w:rsid w:val="0092106C"/>
    <w:rsid w:val="00941D28"/>
    <w:rsid w:val="00946302"/>
    <w:rsid w:val="00957E35"/>
    <w:rsid w:val="009635EE"/>
    <w:rsid w:val="00963762"/>
    <w:rsid w:val="00966C78"/>
    <w:rsid w:val="009775EC"/>
    <w:rsid w:val="009818B7"/>
    <w:rsid w:val="00997FF4"/>
    <w:rsid w:val="009A08F0"/>
    <w:rsid w:val="009A155B"/>
    <w:rsid w:val="009A3DF0"/>
    <w:rsid w:val="009B6333"/>
    <w:rsid w:val="009C365F"/>
    <w:rsid w:val="009C7192"/>
    <w:rsid w:val="009C7CC7"/>
    <w:rsid w:val="009D7FF0"/>
    <w:rsid w:val="00A05F1A"/>
    <w:rsid w:val="00A0689D"/>
    <w:rsid w:val="00A30D25"/>
    <w:rsid w:val="00A6750D"/>
    <w:rsid w:val="00A73E43"/>
    <w:rsid w:val="00A74CAD"/>
    <w:rsid w:val="00A96160"/>
    <w:rsid w:val="00AA1261"/>
    <w:rsid w:val="00AB5DC3"/>
    <w:rsid w:val="00AC1985"/>
    <w:rsid w:val="00AC3438"/>
    <w:rsid w:val="00AC70BE"/>
    <w:rsid w:val="00AF035A"/>
    <w:rsid w:val="00AF0970"/>
    <w:rsid w:val="00AF24C1"/>
    <w:rsid w:val="00B11A1C"/>
    <w:rsid w:val="00B2374F"/>
    <w:rsid w:val="00B24FD4"/>
    <w:rsid w:val="00B57651"/>
    <w:rsid w:val="00BA0044"/>
    <w:rsid w:val="00BA6E0E"/>
    <w:rsid w:val="00BB4FA5"/>
    <w:rsid w:val="00BB7542"/>
    <w:rsid w:val="00BC1FDB"/>
    <w:rsid w:val="00BC5545"/>
    <w:rsid w:val="00BD4A52"/>
    <w:rsid w:val="00BE65F7"/>
    <w:rsid w:val="00BF1B75"/>
    <w:rsid w:val="00C02D46"/>
    <w:rsid w:val="00C222B6"/>
    <w:rsid w:val="00C23D2E"/>
    <w:rsid w:val="00C41D0D"/>
    <w:rsid w:val="00C61783"/>
    <w:rsid w:val="00C66CA2"/>
    <w:rsid w:val="00C83AAC"/>
    <w:rsid w:val="00C91A50"/>
    <w:rsid w:val="00C91B6A"/>
    <w:rsid w:val="00C928CE"/>
    <w:rsid w:val="00CA2F3F"/>
    <w:rsid w:val="00CE2494"/>
    <w:rsid w:val="00CF14AF"/>
    <w:rsid w:val="00CF2ECE"/>
    <w:rsid w:val="00D3370B"/>
    <w:rsid w:val="00D36939"/>
    <w:rsid w:val="00D635CC"/>
    <w:rsid w:val="00D66BF9"/>
    <w:rsid w:val="00D66D72"/>
    <w:rsid w:val="00D74615"/>
    <w:rsid w:val="00D82A1F"/>
    <w:rsid w:val="00D8351F"/>
    <w:rsid w:val="00D94F72"/>
    <w:rsid w:val="00D968F7"/>
    <w:rsid w:val="00DA666E"/>
    <w:rsid w:val="00DC2984"/>
    <w:rsid w:val="00DC6B4C"/>
    <w:rsid w:val="00DC7AAA"/>
    <w:rsid w:val="00DD0606"/>
    <w:rsid w:val="00DD2C59"/>
    <w:rsid w:val="00DD45C0"/>
    <w:rsid w:val="00DD5300"/>
    <w:rsid w:val="00DE5CFE"/>
    <w:rsid w:val="00DF6ECA"/>
    <w:rsid w:val="00E0416E"/>
    <w:rsid w:val="00E3066B"/>
    <w:rsid w:val="00E44BBB"/>
    <w:rsid w:val="00E62FF6"/>
    <w:rsid w:val="00E63F8C"/>
    <w:rsid w:val="00E80110"/>
    <w:rsid w:val="00E97F59"/>
    <w:rsid w:val="00EB0AB4"/>
    <w:rsid w:val="00ED2849"/>
    <w:rsid w:val="00EE4ACA"/>
    <w:rsid w:val="00F13A88"/>
    <w:rsid w:val="00F2767A"/>
    <w:rsid w:val="00F3424B"/>
    <w:rsid w:val="00F47089"/>
    <w:rsid w:val="00F5661A"/>
    <w:rsid w:val="00F66861"/>
    <w:rsid w:val="00FA4092"/>
    <w:rsid w:val="00FB49B2"/>
    <w:rsid w:val="00FB6351"/>
    <w:rsid w:val="00FB699C"/>
    <w:rsid w:val="00FC018A"/>
    <w:rsid w:val="00FC1620"/>
    <w:rsid w:val="00FD7F34"/>
    <w:rsid w:val="00FE0877"/>
    <w:rsid w:val="00FE1D00"/>
    <w:rsid w:val="00FF5E7D"/>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EF6"/>
    <w:pPr>
      <w:spacing w:after="200" w:line="276" w:lineRule="auto"/>
    </w:pPr>
    <w:rPr>
      <w:sz w:val="22"/>
      <w:szCs w:val="22"/>
      <w:lang w:eastAsia="en-US"/>
    </w:rPr>
  </w:style>
  <w:style w:type="paragraph" w:styleId="Heading1">
    <w:name w:val="heading 1"/>
    <w:basedOn w:val="Normal"/>
    <w:next w:val="Normal"/>
    <w:link w:val="Heading1Char"/>
    <w:uiPriority w:val="9"/>
    <w:qFormat/>
    <w:rsid w:val="00382EF6"/>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DC745C"/>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FC4A6A"/>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D24186"/>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4C1C41"/>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82EF6"/>
    <w:rPr>
      <w:rFonts w:eastAsia="Times New Roman"/>
      <w:sz w:val="22"/>
      <w:szCs w:val="22"/>
    </w:rPr>
  </w:style>
  <w:style w:type="character" w:customStyle="1" w:styleId="NoSpacingChar">
    <w:name w:val="No Spacing Char"/>
    <w:link w:val="NoSpacing"/>
    <w:uiPriority w:val="1"/>
    <w:rsid w:val="00382EF6"/>
    <w:rPr>
      <w:rFonts w:eastAsia="Times New Roman"/>
      <w:lang w:eastAsia="ru-RU"/>
    </w:rPr>
  </w:style>
  <w:style w:type="paragraph" w:styleId="BalloonText">
    <w:name w:val="Balloon Text"/>
    <w:basedOn w:val="Normal"/>
    <w:link w:val="BalloonTextChar"/>
    <w:uiPriority w:val="99"/>
    <w:semiHidden/>
    <w:unhideWhenUsed/>
    <w:rsid w:val="00382EF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2EF6"/>
    <w:rPr>
      <w:rFonts w:ascii="Tahoma" w:hAnsi="Tahoma" w:cs="Tahoma"/>
      <w:sz w:val="16"/>
      <w:szCs w:val="16"/>
    </w:rPr>
  </w:style>
  <w:style w:type="character" w:customStyle="1" w:styleId="Heading1Char">
    <w:name w:val="Heading 1 Char"/>
    <w:link w:val="Heading1"/>
    <w:uiPriority w:val="9"/>
    <w:rsid w:val="00382EF6"/>
    <w:rPr>
      <w:rFonts w:ascii="Cambria" w:eastAsia="Times New Roman" w:hAnsi="Cambria" w:cs="Times New Roman"/>
      <w:b/>
      <w:bCs/>
      <w:color w:val="365F91"/>
      <w:sz w:val="28"/>
      <w:szCs w:val="28"/>
    </w:rPr>
  </w:style>
  <w:style w:type="paragraph" w:styleId="Caption">
    <w:name w:val="caption"/>
    <w:basedOn w:val="Normal"/>
    <w:next w:val="Normal"/>
    <w:uiPriority w:val="35"/>
    <w:unhideWhenUsed/>
    <w:qFormat/>
    <w:rsid w:val="00382EF6"/>
    <w:pPr>
      <w:spacing w:line="240" w:lineRule="auto"/>
    </w:pPr>
    <w:rPr>
      <w:b/>
      <w:bCs/>
      <w:color w:val="4F81BD"/>
      <w:sz w:val="18"/>
      <w:szCs w:val="18"/>
    </w:rPr>
  </w:style>
  <w:style w:type="paragraph" w:styleId="ListParagraph">
    <w:name w:val="List Paragraph"/>
    <w:basedOn w:val="Normal"/>
    <w:uiPriority w:val="34"/>
    <w:qFormat/>
    <w:rsid w:val="00050BEC"/>
    <w:pPr>
      <w:ind w:left="720"/>
      <w:contextualSpacing/>
    </w:pPr>
  </w:style>
  <w:style w:type="character" w:styleId="Hyperlink">
    <w:name w:val="Hyperlink"/>
    <w:uiPriority w:val="99"/>
    <w:unhideWhenUsed/>
    <w:rsid w:val="00050BEC"/>
    <w:rPr>
      <w:color w:val="0000FF"/>
      <w:u w:val="single"/>
    </w:rPr>
  </w:style>
  <w:style w:type="character" w:customStyle="1" w:styleId="Heading2Char">
    <w:name w:val="Heading 2 Char"/>
    <w:link w:val="Heading2"/>
    <w:uiPriority w:val="9"/>
    <w:rsid w:val="00DC745C"/>
    <w:rPr>
      <w:rFonts w:ascii="Cambria" w:eastAsia="Times New Roman" w:hAnsi="Cambria" w:cs="Times New Roman"/>
      <w:b/>
      <w:bCs/>
      <w:color w:val="4F81BD"/>
      <w:sz w:val="26"/>
      <w:szCs w:val="26"/>
    </w:rPr>
  </w:style>
  <w:style w:type="table" w:styleId="TableGrid">
    <w:name w:val="Table Grid"/>
    <w:basedOn w:val="TableNormal"/>
    <w:uiPriority w:val="59"/>
    <w:rsid w:val="008B4C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uiPriority w:val="9"/>
    <w:rsid w:val="00FC4A6A"/>
    <w:rPr>
      <w:rFonts w:ascii="Cambria" w:eastAsia="Times New Roman" w:hAnsi="Cambria" w:cs="Times New Roman"/>
      <w:b/>
      <w:bCs/>
      <w:color w:val="4F81BD"/>
    </w:rPr>
  </w:style>
  <w:style w:type="paragraph" w:styleId="TOCHeading">
    <w:name w:val="TOC Heading"/>
    <w:basedOn w:val="Heading1"/>
    <w:next w:val="Normal"/>
    <w:uiPriority w:val="39"/>
    <w:semiHidden/>
    <w:unhideWhenUsed/>
    <w:qFormat/>
    <w:rsid w:val="00E01FC7"/>
    <w:pPr>
      <w:outlineLvl w:val="9"/>
    </w:pPr>
    <w:rPr>
      <w:lang w:eastAsia="ru-RU"/>
    </w:rPr>
  </w:style>
  <w:style w:type="paragraph" w:styleId="TOC1">
    <w:name w:val="toc 1"/>
    <w:basedOn w:val="Normal"/>
    <w:next w:val="Normal"/>
    <w:autoRedefine/>
    <w:uiPriority w:val="39"/>
    <w:unhideWhenUsed/>
    <w:rsid w:val="00E01FC7"/>
    <w:pPr>
      <w:spacing w:after="100"/>
    </w:pPr>
  </w:style>
  <w:style w:type="paragraph" w:styleId="TOC2">
    <w:name w:val="toc 2"/>
    <w:basedOn w:val="Normal"/>
    <w:next w:val="Normal"/>
    <w:autoRedefine/>
    <w:uiPriority w:val="39"/>
    <w:unhideWhenUsed/>
    <w:rsid w:val="00E01FC7"/>
    <w:pPr>
      <w:spacing w:after="100"/>
      <w:ind w:left="220"/>
    </w:pPr>
  </w:style>
  <w:style w:type="paragraph" w:styleId="TOC3">
    <w:name w:val="toc 3"/>
    <w:basedOn w:val="Normal"/>
    <w:next w:val="Normal"/>
    <w:autoRedefine/>
    <w:uiPriority w:val="39"/>
    <w:unhideWhenUsed/>
    <w:rsid w:val="00E01FC7"/>
    <w:pPr>
      <w:spacing w:after="100"/>
      <w:ind w:left="440"/>
    </w:pPr>
  </w:style>
  <w:style w:type="character" w:styleId="FollowedHyperlink">
    <w:name w:val="FollowedHyperlink"/>
    <w:uiPriority w:val="99"/>
    <w:semiHidden/>
    <w:unhideWhenUsed/>
    <w:rsid w:val="00BA21AC"/>
    <w:rPr>
      <w:color w:val="800080"/>
      <w:u w:val="single"/>
    </w:rPr>
  </w:style>
  <w:style w:type="paragraph" w:customStyle="1" w:styleId="1">
    <w:name w:val="Стиль1"/>
    <w:basedOn w:val="Normal"/>
    <w:link w:val="10"/>
    <w:qFormat/>
    <w:rsid w:val="006948B8"/>
    <w:pPr>
      <w:spacing w:after="0"/>
    </w:pPr>
    <w:rPr>
      <w:rFonts w:ascii="Source Code Pro" w:hAnsi="Source Code Pro" w:cs="Arial"/>
      <w:color w:val="215868"/>
      <w:sz w:val="16"/>
      <w:szCs w:val="16"/>
      <w:lang w:val="en-US"/>
    </w:rPr>
  </w:style>
  <w:style w:type="paragraph" w:customStyle="1" w:styleId="2">
    <w:name w:val="Стиль2"/>
    <w:basedOn w:val="Normal"/>
    <w:link w:val="20"/>
    <w:qFormat/>
    <w:rsid w:val="00EC0E54"/>
    <w:pPr>
      <w:spacing w:after="0"/>
    </w:pPr>
    <w:rPr>
      <w:rFonts w:ascii="Source Code Pro" w:hAnsi="Source Code Pro" w:cs="Arial"/>
      <w:color w:val="00B050"/>
      <w:sz w:val="16"/>
      <w:szCs w:val="16"/>
      <w:lang w:val="en-US"/>
    </w:rPr>
  </w:style>
  <w:style w:type="character" w:customStyle="1" w:styleId="10">
    <w:name w:val="Стиль1 Знак"/>
    <w:link w:val="1"/>
    <w:rsid w:val="006948B8"/>
    <w:rPr>
      <w:rFonts w:ascii="Source Code Pro" w:hAnsi="Source Code Pro" w:cs="Arial"/>
      <w:color w:val="215868"/>
      <w:sz w:val="16"/>
      <w:szCs w:val="16"/>
      <w:lang w:val="en-US"/>
    </w:rPr>
  </w:style>
  <w:style w:type="paragraph" w:customStyle="1" w:styleId="3">
    <w:name w:val="Стиль3"/>
    <w:basedOn w:val="Normal"/>
    <w:link w:val="30"/>
    <w:qFormat/>
    <w:rsid w:val="00EC0E54"/>
    <w:pPr>
      <w:spacing w:after="0"/>
    </w:pPr>
    <w:rPr>
      <w:rFonts w:ascii="Source Code Pro" w:hAnsi="Source Code Pro" w:cs="Arial"/>
      <w:color w:val="0070C0"/>
      <w:sz w:val="16"/>
      <w:szCs w:val="16"/>
      <w:lang w:val="en-US"/>
    </w:rPr>
  </w:style>
  <w:style w:type="character" w:customStyle="1" w:styleId="20">
    <w:name w:val="Стиль2 Знак"/>
    <w:link w:val="2"/>
    <w:rsid w:val="00EC0E54"/>
    <w:rPr>
      <w:rFonts w:ascii="Source Code Pro" w:hAnsi="Source Code Pro" w:cs="Arial"/>
      <w:color w:val="00B050"/>
      <w:sz w:val="16"/>
      <w:szCs w:val="16"/>
      <w:lang w:val="en-US"/>
    </w:rPr>
  </w:style>
  <w:style w:type="paragraph" w:customStyle="1" w:styleId="4">
    <w:name w:val="Стиль4"/>
    <w:basedOn w:val="Normal"/>
    <w:link w:val="40"/>
    <w:qFormat/>
    <w:rsid w:val="0068254D"/>
    <w:pPr>
      <w:spacing w:after="0" w:line="240" w:lineRule="auto"/>
    </w:pPr>
    <w:rPr>
      <w:rFonts w:ascii="Source Code Pro" w:hAnsi="Source Code Pro" w:cs="Arial"/>
      <w:color w:val="E36C0A"/>
      <w:sz w:val="16"/>
      <w:szCs w:val="16"/>
      <w:lang w:val="en-US"/>
    </w:rPr>
  </w:style>
  <w:style w:type="character" w:customStyle="1" w:styleId="30">
    <w:name w:val="Стиль3 Знак"/>
    <w:link w:val="3"/>
    <w:rsid w:val="00EC0E54"/>
    <w:rPr>
      <w:rFonts w:ascii="Source Code Pro" w:hAnsi="Source Code Pro" w:cs="Arial"/>
      <w:color w:val="0070C0"/>
      <w:sz w:val="16"/>
      <w:szCs w:val="16"/>
      <w:lang w:val="en-US"/>
    </w:rPr>
  </w:style>
  <w:style w:type="paragraph" w:customStyle="1" w:styleId="5">
    <w:name w:val="Стиль5"/>
    <w:basedOn w:val="Normal"/>
    <w:link w:val="50"/>
    <w:qFormat/>
    <w:rsid w:val="00E943E3"/>
    <w:pPr>
      <w:spacing w:after="0" w:line="240" w:lineRule="auto"/>
    </w:pPr>
    <w:rPr>
      <w:rFonts w:ascii="Source Code Pro" w:hAnsi="Source Code Pro" w:cs="Arial"/>
      <w:color w:val="808080"/>
      <w:sz w:val="16"/>
      <w:szCs w:val="16"/>
      <w:lang w:val="en-US"/>
    </w:rPr>
  </w:style>
  <w:style w:type="character" w:customStyle="1" w:styleId="40">
    <w:name w:val="Стиль4 Знак"/>
    <w:link w:val="4"/>
    <w:rsid w:val="0068254D"/>
    <w:rPr>
      <w:rFonts w:ascii="Source Code Pro" w:hAnsi="Source Code Pro" w:cs="Arial"/>
      <w:color w:val="E36C0A"/>
      <w:sz w:val="16"/>
      <w:szCs w:val="16"/>
      <w:lang w:val="en-US"/>
    </w:rPr>
  </w:style>
  <w:style w:type="character" w:customStyle="1" w:styleId="50">
    <w:name w:val="Стиль5 Знак"/>
    <w:link w:val="5"/>
    <w:rsid w:val="00E943E3"/>
    <w:rPr>
      <w:rFonts w:ascii="Source Code Pro" w:hAnsi="Source Code Pro" w:cs="Arial"/>
      <w:color w:val="808080"/>
      <w:sz w:val="16"/>
      <w:szCs w:val="16"/>
      <w:lang w:val="en-US"/>
    </w:rPr>
  </w:style>
  <w:style w:type="character" w:customStyle="1" w:styleId="apple-converted-space">
    <w:name w:val="apple-converted-space"/>
    <w:basedOn w:val="DefaultParagraphFont"/>
    <w:rsid w:val="00FD01E9"/>
  </w:style>
  <w:style w:type="character" w:customStyle="1" w:styleId="Heading4Char">
    <w:name w:val="Heading 4 Char"/>
    <w:link w:val="Heading4"/>
    <w:uiPriority w:val="9"/>
    <w:semiHidden/>
    <w:rsid w:val="00D24186"/>
    <w:rPr>
      <w:rFonts w:ascii="Cambria" w:eastAsia="Times New Roman" w:hAnsi="Cambria" w:cs="Times New Roman"/>
      <w:b/>
      <w:bCs/>
      <w:i/>
      <w:iCs/>
      <w:color w:val="4F81BD"/>
    </w:rPr>
  </w:style>
  <w:style w:type="paragraph" w:customStyle="1" w:styleId="6">
    <w:name w:val="Стиль6"/>
    <w:basedOn w:val="Normal"/>
    <w:link w:val="60"/>
    <w:rsid w:val="006948B8"/>
    <w:pPr>
      <w:spacing w:after="0" w:line="240" w:lineRule="auto"/>
    </w:pPr>
    <w:rPr>
      <w:rFonts w:ascii="Source Code Pro" w:hAnsi="Source Code Pro"/>
      <w:sz w:val="16"/>
    </w:rPr>
  </w:style>
  <w:style w:type="character" w:customStyle="1" w:styleId="60">
    <w:name w:val="Стиль6 Знак"/>
    <w:link w:val="6"/>
    <w:rsid w:val="006948B8"/>
    <w:rPr>
      <w:rFonts w:ascii="Source Code Pro" w:hAnsi="Source Code Pro"/>
      <w:sz w:val="16"/>
    </w:rPr>
  </w:style>
  <w:style w:type="character" w:styleId="CommentReference">
    <w:name w:val="annotation reference"/>
    <w:basedOn w:val="DefaultParagraphFont"/>
    <w:uiPriority w:val="99"/>
    <w:semiHidden/>
    <w:unhideWhenUsed/>
    <w:rsid w:val="003902B0"/>
    <w:rPr>
      <w:sz w:val="16"/>
      <w:szCs w:val="16"/>
    </w:rPr>
  </w:style>
  <w:style w:type="paragraph" w:styleId="CommentText">
    <w:name w:val="annotation text"/>
    <w:basedOn w:val="Normal"/>
    <w:link w:val="CommentTextChar"/>
    <w:uiPriority w:val="99"/>
    <w:semiHidden/>
    <w:unhideWhenUsed/>
    <w:rsid w:val="003902B0"/>
    <w:pPr>
      <w:spacing w:line="240" w:lineRule="auto"/>
    </w:pPr>
    <w:rPr>
      <w:sz w:val="20"/>
      <w:szCs w:val="20"/>
    </w:rPr>
  </w:style>
  <w:style w:type="character" w:customStyle="1" w:styleId="CommentTextChar">
    <w:name w:val="Comment Text Char"/>
    <w:basedOn w:val="DefaultParagraphFont"/>
    <w:link w:val="CommentText"/>
    <w:uiPriority w:val="99"/>
    <w:semiHidden/>
    <w:rsid w:val="003902B0"/>
    <w:rPr>
      <w:lang w:eastAsia="en-US"/>
    </w:rPr>
  </w:style>
  <w:style w:type="paragraph" w:styleId="CommentSubject">
    <w:name w:val="annotation subject"/>
    <w:basedOn w:val="CommentText"/>
    <w:next w:val="CommentText"/>
    <w:link w:val="CommentSubjectChar"/>
    <w:uiPriority w:val="99"/>
    <w:semiHidden/>
    <w:unhideWhenUsed/>
    <w:rsid w:val="003902B0"/>
    <w:rPr>
      <w:b/>
      <w:bCs/>
    </w:rPr>
  </w:style>
  <w:style w:type="character" w:customStyle="1" w:styleId="CommentSubjectChar">
    <w:name w:val="Comment Subject Char"/>
    <w:basedOn w:val="CommentTextChar"/>
    <w:link w:val="CommentSubject"/>
    <w:uiPriority w:val="99"/>
    <w:semiHidden/>
    <w:rsid w:val="003902B0"/>
    <w:rPr>
      <w:b/>
      <w:bCs/>
      <w:lang w:eastAsia="en-US"/>
    </w:rPr>
  </w:style>
  <w:style w:type="character" w:customStyle="1" w:styleId="Heading5Char">
    <w:name w:val="Heading 5 Char"/>
    <w:basedOn w:val="DefaultParagraphFont"/>
    <w:link w:val="Heading5"/>
    <w:uiPriority w:val="9"/>
    <w:semiHidden/>
    <w:rsid w:val="004C1C41"/>
    <w:rPr>
      <w:rFonts w:asciiTheme="majorHAnsi" w:eastAsiaTheme="majorEastAsia" w:hAnsiTheme="majorHAnsi" w:cstheme="majorBidi"/>
      <w:color w:val="1F4D78" w:themeColor="accent1" w:themeShade="7F"/>
      <w:sz w:val="22"/>
      <w:szCs w:val="22"/>
      <w:lang w:eastAsia="en-US"/>
    </w:rPr>
  </w:style>
  <w:style w:type="character" w:customStyle="1" w:styleId="shorttext">
    <w:name w:val="short_text"/>
    <w:basedOn w:val="DefaultParagraphFont"/>
    <w:rsid w:val="00A30D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2EF6"/>
    <w:pPr>
      <w:spacing w:after="200" w:line="276" w:lineRule="auto"/>
    </w:pPr>
    <w:rPr>
      <w:sz w:val="22"/>
      <w:szCs w:val="22"/>
      <w:lang w:eastAsia="en-US"/>
    </w:rPr>
  </w:style>
  <w:style w:type="paragraph" w:styleId="1">
    <w:name w:val="heading 1"/>
    <w:basedOn w:val="a"/>
    <w:next w:val="a"/>
    <w:link w:val="10"/>
    <w:uiPriority w:val="9"/>
    <w:qFormat/>
    <w:rsid w:val="00382EF6"/>
    <w:pPr>
      <w:keepNext/>
      <w:keepLines/>
      <w:spacing w:before="480" w:after="0"/>
      <w:outlineLvl w:val="0"/>
    </w:pPr>
    <w:rPr>
      <w:rFonts w:ascii="Cambria" w:eastAsia="Times New Roman" w:hAnsi="Cambria"/>
      <w:b/>
      <w:bCs/>
      <w:color w:val="365F91"/>
      <w:sz w:val="28"/>
      <w:szCs w:val="28"/>
    </w:rPr>
  </w:style>
  <w:style w:type="paragraph" w:styleId="2">
    <w:name w:val="heading 2"/>
    <w:basedOn w:val="a"/>
    <w:next w:val="a"/>
    <w:link w:val="20"/>
    <w:uiPriority w:val="9"/>
    <w:unhideWhenUsed/>
    <w:qFormat/>
    <w:rsid w:val="00DC745C"/>
    <w:pPr>
      <w:keepNext/>
      <w:keepLines/>
      <w:spacing w:before="200" w:after="0"/>
      <w:outlineLvl w:val="1"/>
    </w:pPr>
    <w:rPr>
      <w:rFonts w:ascii="Cambria" w:eastAsia="Times New Roman" w:hAnsi="Cambria"/>
      <w:b/>
      <w:bCs/>
      <w:color w:val="4F81BD"/>
      <w:sz w:val="26"/>
      <w:szCs w:val="26"/>
    </w:rPr>
  </w:style>
  <w:style w:type="paragraph" w:styleId="3">
    <w:name w:val="heading 3"/>
    <w:basedOn w:val="a"/>
    <w:next w:val="a"/>
    <w:link w:val="30"/>
    <w:uiPriority w:val="9"/>
    <w:unhideWhenUsed/>
    <w:qFormat/>
    <w:rsid w:val="00FC4A6A"/>
    <w:pPr>
      <w:keepNext/>
      <w:keepLines/>
      <w:spacing w:before="200" w:after="0"/>
      <w:outlineLvl w:val="2"/>
    </w:pPr>
    <w:rPr>
      <w:rFonts w:ascii="Cambria" w:eastAsia="Times New Roman" w:hAnsi="Cambria"/>
      <w:b/>
      <w:bCs/>
      <w:color w:val="4F81BD"/>
    </w:rPr>
  </w:style>
  <w:style w:type="paragraph" w:styleId="4">
    <w:name w:val="heading 4"/>
    <w:basedOn w:val="a"/>
    <w:next w:val="a"/>
    <w:link w:val="40"/>
    <w:uiPriority w:val="9"/>
    <w:semiHidden/>
    <w:unhideWhenUsed/>
    <w:qFormat/>
    <w:rsid w:val="00D24186"/>
    <w:pPr>
      <w:keepNext/>
      <w:keepLines/>
      <w:spacing w:before="200" w:after="0"/>
      <w:outlineLvl w:val="3"/>
    </w:pPr>
    <w:rPr>
      <w:rFonts w:ascii="Cambria" w:eastAsia="Times New Roman"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82EF6"/>
    <w:rPr>
      <w:rFonts w:eastAsia="Times New Roman"/>
      <w:sz w:val="22"/>
      <w:szCs w:val="22"/>
    </w:rPr>
  </w:style>
  <w:style w:type="character" w:customStyle="1" w:styleId="a4">
    <w:name w:val="Без интервала Знак"/>
    <w:link w:val="a3"/>
    <w:uiPriority w:val="1"/>
    <w:rsid w:val="00382EF6"/>
    <w:rPr>
      <w:rFonts w:eastAsia="Times New Roman"/>
      <w:lang w:eastAsia="ru-RU"/>
    </w:rPr>
  </w:style>
  <w:style w:type="paragraph" w:styleId="a5">
    <w:name w:val="Balloon Text"/>
    <w:basedOn w:val="a"/>
    <w:link w:val="a6"/>
    <w:uiPriority w:val="99"/>
    <w:semiHidden/>
    <w:unhideWhenUsed/>
    <w:rsid w:val="00382EF6"/>
    <w:pPr>
      <w:spacing w:after="0" w:line="240" w:lineRule="auto"/>
    </w:pPr>
    <w:rPr>
      <w:rFonts w:ascii="Tahoma" w:hAnsi="Tahoma" w:cs="Tahoma"/>
      <w:sz w:val="16"/>
      <w:szCs w:val="16"/>
    </w:rPr>
  </w:style>
  <w:style w:type="character" w:customStyle="1" w:styleId="a6">
    <w:name w:val="Текст выноски Знак"/>
    <w:link w:val="a5"/>
    <w:uiPriority w:val="99"/>
    <w:semiHidden/>
    <w:rsid w:val="00382EF6"/>
    <w:rPr>
      <w:rFonts w:ascii="Tahoma" w:hAnsi="Tahoma" w:cs="Tahoma"/>
      <w:sz w:val="16"/>
      <w:szCs w:val="16"/>
    </w:rPr>
  </w:style>
  <w:style w:type="character" w:customStyle="1" w:styleId="10">
    <w:name w:val="Заголовок 1 Знак"/>
    <w:link w:val="1"/>
    <w:uiPriority w:val="9"/>
    <w:rsid w:val="00382EF6"/>
    <w:rPr>
      <w:rFonts w:ascii="Cambria" w:eastAsia="Times New Roman" w:hAnsi="Cambria" w:cs="Times New Roman"/>
      <w:b/>
      <w:bCs/>
      <w:color w:val="365F91"/>
      <w:sz w:val="28"/>
      <w:szCs w:val="28"/>
    </w:rPr>
  </w:style>
  <w:style w:type="paragraph" w:styleId="a7">
    <w:name w:val="caption"/>
    <w:basedOn w:val="a"/>
    <w:next w:val="a"/>
    <w:uiPriority w:val="35"/>
    <w:unhideWhenUsed/>
    <w:qFormat/>
    <w:rsid w:val="00382EF6"/>
    <w:pPr>
      <w:spacing w:line="240" w:lineRule="auto"/>
    </w:pPr>
    <w:rPr>
      <w:b/>
      <w:bCs/>
      <w:color w:val="4F81BD"/>
      <w:sz w:val="18"/>
      <w:szCs w:val="18"/>
    </w:rPr>
  </w:style>
  <w:style w:type="paragraph" w:styleId="a8">
    <w:name w:val="List Paragraph"/>
    <w:basedOn w:val="a"/>
    <w:uiPriority w:val="34"/>
    <w:qFormat/>
    <w:rsid w:val="00050BEC"/>
    <w:pPr>
      <w:ind w:left="720"/>
      <w:contextualSpacing/>
    </w:pPr>
  </w:style>
  <w:style w:type="character" w:styleId="a9">
    <w:name w:val="Hyperlink"/>
    <w:uiPriority w:val="99"/>
    <w:unhideWhenUsed/>
    <w:rsid w:val="00050BEC"/>
    <w:rPr>
      <w:color w:val="0000FF"/>
      <w:u w:val="single"/>
    </w:rPr>
  </w:style>
  <w:style w:type="character" w:customStyle="1" w:styleId="20">
    <w:name w:val="Заголовок 2 Знак"/>
    <w:link w:val="2"/>
    <w:uiPriority w:val="9"/>
    <w:rsid w:val="00DC745C"/>
    <w:rPr>
      <w:rFonts w:ascii="Cambria" w:eastAsia="Times New Roman" w:hAnsi="Cambria" w:cs="Times New Roman"/>
      <w:b/>
      <w:bCs/>
      <w:color w:val="4F81BD"/>
      <w:sz w:val="26"/>
      <w:szCs w:val="26"/>
    </w:rPr>
  </w:style>
  <w:style w:type="table" w:styleId="aa">
    <w:name w:val="Table Grid"/>
    <w:basedOn w:val="a1"/>
    <w:uiPriority w:val="59"/>
    <w:rsid w:val="008B4C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Заголовок 3 Знак"/>
    <w:link w:val="3"/>
    <w:uiPriority w:val="9"/>
    <w:rsid w:val="00FC4A6A"/>
    <w:rPr>
      <w:rFonts w:ascii="Cambria" w:eastAsia="Times New Roman" w:hAnsi="Cambria" w:cs="Times New Roman"/>
      <w:b/>
      <w:bCs/>
      <w:color w:val="4F81BD"/>
    </w:rPr>
  </w:style>
  <w:style w:type="paragraph" w:styleId="ab">
    <w:name w:val="TOC Heading"/>
    <w:basedOn w:val="1"/>
    <w:next w:val="a"/>
    <w:uiPriority w:val="39"/>
    <w:semiHidden/>
    <w:unhideWhenUsed/>
    <w:qFormat/>
    <w:rsid w:val="00E01FC7"/>
    <w:pPr>
      <w:outlineLvl w:val="9"/>
    </w:pPr>
    <w:rPr>
      <w:lang w:eastAsia="ru-RU"/>
    </w:rPr>
  </w:style>
  <w:style w:type="paragraph" w:styleId="11">
    <w:name w:val="toc 1"/>
    <w:basedOn w:val="a"/>
    <w:next w:val="a"/>
    <w:autoRedefine/>
    <w:uiPriority w:val="39"/>
    <w:unhideWhenUsed/>
    <w:rsid w:val="00E01FC7"/>
    <w:pPr>
      <w:spacing w:after="100"/>
    </w:pPr>
  </w:style>
  <w:style w:type="paragraph" w:styleId="21">
    <w:name w:val="toc 2"/>
    <w:basedOn w:val="a"/>
    <w:next w:val="a"/>
    <w:autoRedefine/>
    <w:uiPriority w:val="39"/>
    <w:unhideWhenUsed/>
    <w:rsid w:val="00E01FC7"/>
    <w:pPr>
      <w:spacing w:after="100"/>
      <w:ind w:left="220"/>
    </w:pPr>
  </w:style>
  <w:style w:type="paragraph" w:styleId="31">
    <w:name w:val="toc 3"/>
    <w:basedOn w:val="a"/>
    <w:next w:val="a"/>
    <w:autoRedefine/>
    <w:uiPriority w:val="39"/>
    <w:unhideWhenUsed/>
    <w:rsid w:val="00E01FC7"/>
    <w:pPr>
      <w:spacing w:after="100"/>
      <w:ind w:left="440"/>
    </w:pPr>
  </w:style>
  <w:style w:type="character" w:styleId="ac">
    <w:name w:val="FollowedHyperlink"/>
    <w:uiPriority w:val="99"/>
    <w:semiHidden/>
    <w:unhideWhenUsed/>
    <w:rsid w:val="00BA21AC"/>
    <w:rPr>
      <w:color w:val="800080"/>
      <w:u w:val="single"/>
    </w:rPr>
  </w:style>
  <w:style w:type="paragraph" w:customStyle="1" w:styleId="12">
    <w:name w:val="Стиль1"/>
    <w:basedOn w:val="a"/>
    <w:link w:val="13"/>
    <w:qFormat/>
    <w:rsid w:val="006948B8"/>
    <w:pPr>
      <w:spacing w:after="0"/>
    </w:pPr>
    <w:rPr>
      <w:rFonts w:ascii="Source Code Pro" w:hAnsi="Source Code Pro" w:cs="Arial"/>
      <w:color w:val="215868"/>
      <w:sz w:val="16"/>
      <w:szCs w:val="16"/>
      <w:lang w:val="en-US"/>
    </w:rPr>
  </w:style>
  <w:style w:type="paragraph" w:customStyle="1" w:styleId="22">
    <w:name w:val="Стиль2"/>
    <w:basedOn w:val="a"/>
    <w:link w:val="23"/>
    <w:qFormat/>
    <w:rsid w:val="00EC0E54"/>
    <w:pPr>
      <w:spacing w:after="0"/>
    </w:pPr>
    <w:rPr>
      <w:rFonts w:ascii="Source Code Pro" w:hAnsi="Source Code Pro" w:cs="Arial"/>
      <w:color w:val="00B050"/>
      <w:sz w:val="16"/>
      <w:szCs w:val="16"/>
      <w:lang w:val="en-US"/>
    </w:rPr>
  </w:style>
  <w:style w:type="character" w:customStyle="1" w:styleId="13">
    <w:name w:val="Стиль1 Знак"/>
    <w:link w:val="12"/>
    <w:rsid w:val="006948B8"/>
    <w:rPr>
      <w:rFonts w:ascii="Source Code Pro" w:hAnsi="Source Code Pro" w:cs="Arial"/>
      <w:color w:val="215868"/>
      <w:sz w:val="16"/>
      <w:szCs w:val="16"/>
      <w:lang w:val="en-US"/>
    </w:rPr>
  </w:style>
  <w:style w:type="paragraph" w:customStyle="1" w:styleId="32">
    <w:name w:val="Стиль3"/>
    <w:basedOn w:val="a"/>
    <w:link w:val="33"/>
    <w:qFormat/>
    <w:rsid w:val="00EC0E54"/>
    <w:pPr>
      <w:spacing w:after="0"/>
    </w:pPr>
    <w:rPr>
      <w:rFonts w:ascii="Source Code Pro" w:hAnsi="Source Code Pro" w:cs="Arial"/>
      <w:color w:val="0070C0"/>
      <w:sz w:val="16"/>
      <w:szCs w:val="16"/>
      <w:lang w:val="en-US"/>
    </w:rPr>
  </w:style>
  <w:style w:type="character" w:customStyle="1" w:styleId="23">
    <w:name w:val="Стиль2 Знак"/>
    <w:link w:val="22"/>
    <w:rsid w:val="00EC0E54"/>
    <w:rPr>
      <w:rFonts w:ascii="Source Code Pro" w:hAnsi="Source Code Pro" w:cs="Arial"/>
      <w:color w:val="00B050"/>
      <w:sz w:val="16"/>
      <w:szCs w:val="16"/>
      <w:lang w:val="en-US"/>
    </w:rPr>
  </w:style>
  <w:style w:type="paragraph" w:customStyle="1" w:styleId="41">
    <w:name w:val="Стиль4"/>
    <w:basedOn w:val="a"/>
    <w:link w:val="42"/>
    <w:qFormat/>
    <w:rsid w:val="0068254D"/>
    <w:pPr>
      <w:spacing w:after="0" w:line="240" w:lineRule="auto"/>
    </w:pPr>
    <w:rPr>
      <w:rFonts w:ascii="Source Code Pro" w:hAnsi="Source Code Pro" w:cs="Arial"/>
      <w:color w:val="E36C0A"/>
      <w:sz w:val="16"/>
      <w:szCs w:val="16"/>
      <w:lang w:val="en-US"/>
    </w:rPr>
  </w:style>
  <w:style w:type="character" w:customStyle="1" w:styleId="33">
    <w:name w:val="Стиль3 Знак"/>
    <w:link w:val="32"/>
    <w:rsid w:val="00EC0E54"/>
    <w:rPr>
      <w:rFonts w:ascii="Source Code Pro" w:hAnsi="Source Code Pro" w:cs="Arial"/>
      <w:color w:val="0070C0"/>
      <w:sz w:val="16"/>
      <w:szCs w:val="16"/>
      <w:lang w:val="en-US"/>
    </w:rPr>
  </w:style>
  <w:style w:type="paragraph" w:customStyle="1" w:styleId="51">
    <w:name w:val="Стиль5"/>
    <w:basedOn w:val="a"/>
    <w:link w:val="52"/>
    <w:qFormat/>
    <w:rsid w:val="00E943E3"/>
    <w:pPr>
      <w:spacing w:after="0" w:line="240" w:lineRule="auto"/>
    </w:pPr>
    <w:rPr>
      <w:rFonts w:ascii="Source Code Pro" w:hAnsi="Source Code Pro" w:cs="Arial"/>
      <w:color w:val="808080"/>
      <w:sz w:val="16"/>
      <w:szCs w:val="16"/>
      <w:lang w:val="en-US"/>
    </w:rPr>
  </w:style>
  <w:style w:type="character" w:customStyle="1" w:styleId="42">
    <w:name w:val="Стиль4 Знак"/>
    <w:link w:val="41"/>
    <w:rsid w:val="0068254D"/>
    <w:rPr>
      <w:rFonts w:ascii="Source Code Pro" w:hAnsi="Source Code Pro" w:cs="Arial"/>
      <w:color w:val="E36C0A"/>
      <w:sz w:val="16"/>
      <w:szCs w:val="16"/>
      <w:lang w:val="en-US"/>
    </w:rPr>
  </w:style>
  <w:style w:type="character" w:customStyle="1" w:styleId="52">
    <w:name w:val="Стиль5 Знак"/>
    <w:link w:val="51"/>
    <w:rsid w:val="00E943E3"/>
    <w:rPr>
      <w:rFonts w:ascii="Source Code Pro" w:hAnsi="Source Code Pro" w:cs="Arial"/>
      <w:color w:val="808080"/>
      <w:sz w:val="16"/>
      <w:szCs w:val="16"/>
      <w:lang w:val="en-US"/>
    </w:rPr>
  </w:style>
  <w:style w:type="character" w:customStyle="1" w:styleId="apple-converted-space">
    <w:name w:val="apple-converted-space"/>
    <w:basedOn w:val="a0"/>
    <w:rsid w:val="00FD01E9"/>
  </w:style>
  <w:style w:type="character" w:customStyle="1" w:styleId="40">
    <w:name w:val="Заголовок 4 Знак"/>
    <w:link w:val="4"/>
    <w:uiPriority w:val="9"/>
    <w:semiHidden/>
    <w:rsid w:val="00D24186"/>
    <w:rPr>
      <w:rFonts w:ascii="Cambria" w:eastAsia="Times New Roman" w:hAnsi="Cambria" w:cs="Times New Roman"/>
      <w:b/>
      <w:bCs/>
      <w:i/>
      <w:iCs/>
      <w:color w:val="4F81BD"/>
    </w:rPr>
  </w:style>
  <w:style w:type="paragraph" w:customStyle="1" w:styleId="6">
    <w:name w:val="Стиль6"/>
    <w:basedOn w:val="a"/>
    <w:link w:val="60"/>
    <w:rsid w:val="006948B8"/>
    <w:pPr>
      <w:spacing w:after="0" w:line="240" w:lineRule="auto"/>
    </w:pPr>
    <w:rPr>
      <w:rFonts w:ascii="Source Code Pro" w:hAnsi="Source Code Pro"/>
      <w:sz w:val="16"/>
    </w:rPr>
  </w:style>
  <w:style w:type="character" w:customStyle="1" w:styleId="60">
    <w:name w:val="Стиль6 Знак"/>
    <w:link w:val="6"/>
    <w:rsid w:val="006948B8"/>
    <w:rPr>
      <w:rFonts w:ascii="Source Code Pro" w:hAnsi="Source Code Pro"/>
      <w:sz w:val="16"/>
    </w:rPr>
  </w:style>
</w:styles>
</file>

<file path=word/webSettings.xml><?xml version="1.0" encoding="utf-8"?>
<w:webSettings xmlns:r="http://schemas.openxmlformats.org/officeDocument/2006/relationships" xmlns:w="http://schemas.openxmlformats.org/wordprocessingml/2006/main">
  <w:divs>
    <w:div w:id="1186023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jooq.org/doc/3.9/manual-single-page/" TargetMode="External"/><Relationship Id="rId18" Type="http://schemas.openxmlformats.org/officeDocument/2006/relationships/hyperlink" Target="https://www.jooq.org/doc/3.9/manual-single-page/%23sql-building" TargetMode="External"/><Relationship Id="rId26"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hyperlink" Target="https://www.firebirdsql.org/file/Jaybird_2_1_JDBC_driver_manual.pdf" TargetMode="External"/><Relationship Id="rId7" Type="http://schemas.openxmlformats.org/officeDocument/2006/relationships/footnotes" Target="footnotes.xml"/><Relationship Id="rId12" Type="http://schemas.openxmlformats.org/officeDocument/2006/relationships/hyperlink" Target="https://www.jooq.org" TargetMode="External"/><Relationship Id="rId17" Type="http://schemas.openxmlformats.org/officeDocument/2006/relationships/hyperlink" Target="http://docs.spring.io/spring/docs/current/spring-framework-reference/htmlsingle/" TargetMode="External"/><Relationship Id="rId25" Type="http://schemas.openxmlformats.org/officeDocument/2006/relationships/hyperlink" Target="http://www.trirand.com/jqgridwiki/doku.php?id=wiki%3Anavigator" TargetMode="External"/><Relationship Id="rId33"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hyperlink" Target="https://www.jooq.org/doc/3.9/manual-single-page/%23code-generation" TargetMode="External"/><Relationship Id="rId20" Type="http://schemas.openxmlformats.org/officeDocument/2006/relationships/hyperlink" Target="https://www.jooq.org/doc/3.9/manual-single-page/"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www.trirand.com/jqgridwiki/doku.php?id=wiki%3Acolmodel_options"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FirebirdSQL/jaybird/releases/download/v3.0.0/Jaybird-3.0.0-JDK_1.8.zip" TargetMode="External"/><Relationship Id="rId23" Type="http://schemas.openxmlformats.org/officeDocument/2006/relationships/hyperlink" Target="https://github.com/free-jqgrid/jqGrid" TargetMode="External"/><Relationship Id="rId28" Type="http://schemas.openxmlformats.org/officeDocument/2006/relationships/image" Target="media/image5.png"/><Relationship Id="rId10" Type="http://schemas.openxmlformats.org/officeDocument/2006/relationships/comments" Target="comments.xml"/><Relationship Id="rId19" Type="http://schemas.openxmlformats.org/officeDocument/2006/relationships/hyperlink" Target="https://www.jooq.org/doc/3.9/manual-single-page/"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jooq.org/download" TargetMode="External"/><Relationship Id="rId22" Type="http://schemas.openxmlformats.org/officeDocument/2006/relationships/hyperlink" Target="https://github.com/tonytomov/jqGrid" TargetMode="External"/><Relationship Id="rId27" Type="http://schemas.openxmlformats.org/officeDocument/2006/relationships/image" Target="media/image4.png"/><Relationship Id="rId30" Type="http://schemas.openxmlformats.org/officeDocument/2006/relationships/hyperlink" Target="https://github.com/sim1984/fbjavae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B2DB33-A129-4E77-9257-75CA82850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64</Pages>
  <Words>21135</Words>
  <Characters>120472</Characters>
  <Application>Microsoft Office Word</Application>
  <DocSecurity>0</DocSecurity>
  <Lines>1003</Lines>
  <Paragraphs>282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Создание приложений для СУБД Firebird с использованием различных компонент и драйверов:</vt:lpstr>
      <vt:lpstr>Создание приложений для СУБД Firebird с использованием различных компонент и драйверов:</vt:lpstr>
    </vt:vector>
  </TitlesOfParts>
  <Company>© IBSurgeon/iBase.ru</Company>
  <LinksUpToDate>false</LinksUpToDate>
  <CharactersWithSpaces>141325</CharactersWithSpaces>
  <SharedDoc>false</SharedDoc>
  <HLinks>
    <vt:vector size="84" baseType="variant">
      <vt:variant>
        <vt:i4>7209083</vt:i4>
      </vt:variant>
      <vt:variant>
        <vt:i4>39</vt:i4>
      </vt:variant>
      <vt:variant>
        <vt:i4>0</vt:i4>
      </vt:variant>
      <vt:variant>
        <vt:i4>5</vt:i4>
      </vt:variant>
      <vt:variant>
        <vt:lpwstr>http://www.trirand.com/jqgridwiki/doku.php?id=wiki%3Anavigator</vt:lpwstr>
      </vt:variant>
      <vt:variant>
        <vt:lpwstr/>
      </vt:variant>
      <vt:variant>
        <vt:i4>3801091</vt:i4>
      </vt:variant>
      <vt:variant>
        <vt:i4>36</vt:i4>
      </vt:variant>
      <vt:variant>
        <vt:i4>0</vt:i4>
      </vt:variant>
      <vt:variant>
        <vt:i4>5</vt:i4>
      </vt:variant>
      <vt:variant>
        <vt:lpwstr>http://www.trirand.com/jqgridwiki/doku.php?id=wiki%3Acolmodel_options</vt:lpwstr>
      </vt:variant>
      <vt:variant>
        <vt:lpwstr/>
      </vt:variant>
      <vt:variant>
        <vt:i4>5308439</vt:i4>
      </vt:variant>
      <vt:variant>
        <vt:i4>33</vt:i4>
      </vt:variant>
      <vt:variant>
        <vt:i4>0</vt:i4>
      </vt:variant>
      <vt:variant>
        <vt:i4>5</vt:i4>
      </vt:variant>
      <vt:variant>
        <vt:lpwstr>https://github.com/free-jqgrid/jqGrid</vt:lpwstr>
      </vt:variant>
      <vt:variant>
        <vt:lpwstr/>
      </vt:variant>
      <vt:variant>
        <vt:i4>7143538</vt:i4>
      </vt:variant>
      <vt:variant>
        <vt:i4>30</vt:i4>
      </vt:variant>
      <vt:variant>
        <vt:i4>0</vt:i4>
      </vt:variant>
      <vt:variant>
        <vt:i4>5</vt:i4>
      </vt:variant>
      <vt:variant>
        <vt:lpwstr>https://github.com/tonytomov/jqGrid</vt:lpwstr>
      </vt:variant>
      <vt:variant>
        <vt:lpwstr/>
      </vt:variant>
      <vt:variant>
        <vt:i4>5439584</vt:i4>
      </vt:variant>
      <vt:variant>
        <vt:i4>27</vt:i4>
      </vt:variant>
      <vt:variant>
        <vt:i4>0</vt:i4>
      </vt:variant>
      <vt:variant>
        <vt:i4>5</vt:i4>
      </vt:variant>
      <vt:variant>
        <vt:lpwstr>https://www.firebirdsql.org/file/Jaybird_2_1_JDBC_driver_manual.pdf</vt:lpwstr>
      </vt:variant>
      <vt:variant>
        <vt:lpwstr/>
      </vt:variant>
      <vt:variant>
        <vt:i4>6488127</vt:i4>
      </vt:variant>
      <vt:variant>
        <vt:i4>24</vt:i4>
      </vt:variant>
      <vt:variant>
        <vt:i4>0</vt:i4>
      </vt:variant>
      <vt:variant>
        <vt:i4>5</vt:i4>
      </vt:variant>
      <vt:variant>
        <vt:lpwstr>https://www.jooq.org/doc/3.9/manual-single-page/</vt:lpwstr>
      </vt:variant>
      <vt:variant>
        <vt:lpwstr>merge-statement</vt:lpwstr>
      </vt:variant>
      <vt:variant>
        <vt:i4>4653123</vt:i4>
      </vt:variant>
      <vt:variant>
        <vt:i4>21</vt:i4>
      </vt:variant>
      <vt:variant>
        <vt:i4>0</vt:i4>
      </vt:variant>
      <vt:variant>
        <vt:i4>5</vt:i4>
      </vt:variant>
      <vt:variant>
        <vt:lpwstr>https://www.jooq.org/doc/3.9/manual-single-page/</vt:lpwstr>
      </vt:variant>
      <vt:variant>
        <vt:lpwstr>fetching</vt:lpwstr>
      </vt:variant>
      <vt:variant>
        <vt:i4>6488173</vt:i4>
      </vt:variant>
      <vt:variant>
        <vt:i4>18</vt:i4>
      </vt:variant>
      <vt:variant>
        <vt:i4>0</vt:i4>
      </vt:variant>
      <vt:variant>
        <vt:i4>5</vt:i4>
      </vt:variant>
      <vt:variant>
        <vt:lpwstr>https://www.jooq.org/doc/3.9/manual-single-page/%23sql-building</vt:lpwstr>
      </vt:variant>
      <vt:variant>
        <vt:lpwstr/>
      </vt:variant>
      <vt:variant>
        <vt:i4>983115</vt:i4>
      </vt:variant>
      <vt:variant>
        <vt:i4>15</vt:i4>
      </vt:variant>
      <vt:variant>
        <vt:i4>0</vt:i4>
      </vt:variant>
      <vt:variant>
        <vt:i4>5</vt:i4>
      </vt:variant>
      <vt:variant>
        <vt:lpwstr>http://docs.spring.io/spring/docs/current/spring-framework-reference/htmlsingle/</vt:lpwstr>
      </vt:variant>
      <vt:variant>
        <vt:lpwstr>beans</vt:lpwstr>
      </vt:variant>
      <vt:variant>
        <vt:i4>3211307</vt:i4>
      </vt:variant>
      <vt:variant>
        <vt:i4>12</vt:i4>
      </vt:variant>
      <vt:variant>
        <vt:i4>0</vt:i4>
      </vt:variant>
      <vt:variant>
        <vt:i4>5</vt:i4>
      </vt:variant>
      <vt:variant>
        <vt:lpwstr>https://www.jooq.org/doc/3.9/manual-single-page/%23code-generation</vt:lpwstr>
      </vt:variant>
      <vt:variant>
        <vt:lpwstr/>
      </vt:variant>
      <vt:variant>
        <vt:i4>3932180</vt:i4>
      </vt:variant>
      <vt:variant>
        <vt:i4>9</vt:i4>
      </vt:variant>
      <vt:variant>
        <vt:i4>0</vt:i4>
      </vt:variant>
      <vt:variant>
        <vt:i4>5</vt:i4>
      </vt:variant>
      <vt:variant>
        <vt:lpwstr>https://github.com/FirebirdSQL/jaybird/releases/download/v3.0.0/Jaybird-3.0.0-JDK_1.8.zip</vt:lpwstr>
      </vt:variant>
      <vt:variant>
        <vt:lpwstr/>
      </vt:variant>
      <vt:variant>
        <vt:i4>5701720</vt:i4>
      </vt:variant>
      <vt:variant>
        <vt:i4>6</vt:i4>
      </vt:variant>
      <vt:variant>
        <vt:i4>0</vt:i4>
      </vt:variant>
      <vt:variant>
        <vt:i4>5</vt:i4>
      </vt:variant>
      <vt:variant>
        <vt:lpwstr>http://www.jooq.org/download</vt:lpwstr>
      </vt:variant>
      <vt:variant>
        <vt:lpwstr/>
      </vt:variant>
      <vt:variant>
        <vt:i4>3932280</vt:i4>
      </vt:variant>
      <vt:variant>
        <vt:i4>3</vt:i4>
      </vt:variant>
      <vt:variant>
        <vt:i4>0</vt:i4>
      </vt:variant>
      <vt:variant>
        <vt:i4>5</vt:i4>
      </vt:variant>
      <vt:variant>
        <vt:lpwstr>http://www.jooq.org/doc/3.9/manual-single-page/</vt:lpwstr>
      </vt:variant>
      <vt:variant>
        <vt:lpwstr/>
      </vt:variant>
      <vt:variant>
        <vt:i4>6160409</vt:i4>
      </vt:variant>
      <vt:variant>
        <vt:i4>0</vt:i4>
      </vt:variant>
      <vt:variant>
        <vt:i4>0</vt:i4>
      </vt:variant>
      <vt:variant>
        <vt:i4>5</vt:i4>
      </vt:variant>
      <vt:variant>
        <vt:lpwstr>https://www.jooq.org/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Создание приложений для СУБД Firebird с использованием различных компонент и драйверов:</dc:title>
  <dc:subject>Spring MVC и jOOQ</dc:subject>
  <dc:creator>Автор: Денис Симонов</dc:creator>
  <cp:lastModifiedBy>Helen</cp:lastModifiedBy>
  <cp:revision>4</cp:revision>
  <cp:lastPrinted>2017-05-08T12:52:00Z</cp:lastPrinted>
  <dcterms:created xsi:type="dcterms:W3CDTF">2017-11-14T03:38:00Z</dcterms:created>
  <dcterms:modified xsi:type="dcterms:W3CDTF">2017-11-14T04:17:00Z</dcterms:modified>
</cp:coreProperties>
</file>