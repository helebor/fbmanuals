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4C8" w:rsidRPr="001A1806" w:rsidRDefault="000F64C8">
      <w:pPr>
        <w:rPr>
          <w:rFonts w:ascii="Arial" w:eastAsia="Times New Roman" w:hAnsi="Arial" w:cs="Arial"/>
          <w:b/>
          <w:bCs/>
          <w:color w:val="365F91"/>
          <w:sz w:val="28"/>
          <w:szCs w:val="28"/>
          <w:lang w:val="en-US"/>
        </w:rPr>
      </w:pPr>
    </w:p>
    <w:p w:rsidR="000F64C8" w:rsidRPr="001A1806" w:rsidRDefault="001A1806" w:rsidP="000F64C8">
      <w:pPr>
        <w:pStyle w:val="Heading1"/>
        <w:rPr>
          <w:rFonts w:ascii="Arial" w:hAnsi="Arial" w:cs="Arial"/>
          <w:lang w:val="en-US"/>
        </w:rPr>
      </w:pPr>
      <w:r w:rsidRPr="001A1806">
        <w:rPr>
          <w:rFonts w:ascii="Arial" w:hAnsi="Arial" w:cs="Arial"/>
          <w:lang w:val="en-US"/>
        </w:rPr>
        <w:t xml:space="preserve">Developing applications in Delphi with </w:t>
      </w:r>
      <w:del w:id="0" w:author="Helen" w:date="2017-10-05T08:19:00Z">
        <w:r w:rsidRPr="001A1806" w:rsidDel="00F9500C">
          <w:rPr>
            <w:rFonts w:ascii="Arial" w:hAnsi="Arial" w:cs="Arial"/>
            <w:lang w:val="en-US"/>
          </w:rPr>
          <w:delText xml:space="preserve">the help of </w:delText>
        </w:r>
      </w:del>
      <w:proofErr w:type="spellStart"/>
      <w:r w:rsidRPr="001A1806">
        <w:rPr>
          <w:rFonts w:ascii="Arial" w:hAnsi="Arial" w:cs="Arial"/>
          <w:lang w:val="en-US"/>
        </w:rPr>
        <w:t>FireDac</w:t>
      </w:r>
      <w:proofErr w:type="spellEnd"/>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lang w:val="en-US"/>
        </w:rPr>
      </w:pPr>
      <w:r w:rsidRPr="001A1806">
        <w:rPr>
          <w:rFonts w:ascii="ArialMT" w:hAnsi="ArialMT"/>
          <w:color w:val="000000"/>
          <w:lang w:val="en-US"/>
        </w:rPr>
        <w:t xml:space="preserve">This chapter will describe the process of developing applications for the Firebird DBMS with the </w:t>
      </w:r>
      <w:del w:id="1" w:author="Helen" w:date="2017-10-05T08:20:00Z">
        <w:r w:rsidRPr="001A1806" w:rsidDel="00F9500C">
          <w:rPr>
            <w:rFonts w:ascii="ArialMT" w:hAnsi="ArialMT"/>
            <w:color w:val="000000"/>
            <w:lang w:val="en-US"/>
          </w:rPr>
          <w:delText xml:space="preserve">help of </w:delText>
        </w:r>
      </w:del>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w:t>
      </w:r>
      <w:ins w:id="2" w:author="Helen" w:date="2017-10-05T08:20:00Z">
        <w:r w:rsidR="00F9500C">
          <w:rPr>
            <w:rFonts w:ascii="ArialMT" w:hAnsi="ArialMT"/>
            <w:color w:val="000000"/>
            <w:lang w:val="en-US"/>
          </w:rPr>
          <w:t xml:space="preserve">data </w:t>
        </w:r>
      </w:ins>
      <w:r w:rsidRPr="001A1806">
        <w:rPr>
          <w:rFonts w:ascii="ArialMT" w:hAnsi="ArialMT"/>
          <w:color w:val="000000"/>
          <w:lang w:val="en-US"/>
        </w:rPr>
        <w:t xml:space="preserve">access components and the Delphi XE5 environment.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is a standard set of components for accessing various databases starting from Delphi XE3. Create a new project using File-&gt;New-&gt;VCL Forms Application - Delphi. Add a new data module using File-&gt;New-&gt;Other and selecting Delphi Projects-&gt;Delphi Files-&gt;Data Module in the wizard. It will be the main data module in our project. It will contain some instances of global access components that must be accessible to all forms that are supposed to work with data. For example, </w:t>
      </w:r>
      <w:proofErr w:type="spellStart"/>
      <w:r w:rsidRPr="001A1806">
        <w:rPr>
          <w:rFonts w:ascii="CourierNewPSMT" w:hAnsi="CourierNewPSMT"/>
          <w:color w:val="000000"/>
          <w:sz w:val="20"/>
          <w:szCs w:val="20"/>
          <w:lang w:val="en-US"/>
        </w:rPr>
        <w:t>TFDConnection</w:t>
      </w:r>
      <w:proofErr w:type="spellEnd"/>
      <w:r w:rsidRPr="001A1806">
        <w:rPr>
          <w:lang w:val="en-US"/>
        </w:rPr>
        <w:t xml:space="preserve"> is this kind of component.</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TFDConnection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lang w:val="en-US"/>
        </w:rPr>
      </w:pPr>
      <w:r w:rsidRPr="001A1806">
        <w:rPr>
          <w:rFonts w:ascii="ArialMT" w:hAnsi="ArialMT"/>
          <w:color w:val="000000"/>
          <w:lang w:val="en-US"/>
        </w:rPr>
        <w:t xml:space="preserve">The </w:t>
      </w:r>
      <w:proofErr w:type="spellStart"/>
      <w:r w:rsidRPr="001A1806">
        <w:rPr>
          <w:rFonts w:ascii="CourierNewPSMT" w:hAnsi="CourierNewPSMT"/>
          <w:color w:val="000000"/>
          <w:sz w:val="20"/>
          <w:szCs w:val="20"/>
          <w:lang w:val="en-US"/>
        </w:rPr>
        <w:t>TFDConnection</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component provides connectivity to various types of databases. We will specify an instance of this component in the </w:t>
      </w:r>
      <w:r w:rsidRPr="001A1806">
        <w:rPr>
          <w:rFonts w:ascii="CourierNewPSMT" w:hAnsi="CourierNewPSMT"/>
          <w:color w:val="000000"/>
          <w:sz w:val="20"/>
          <w:szCs w:val="20"/>
          <w:lang w:val="en-US"/>
        </w:rPr>
        <w:t xml:space="preserve">Connection </w:t>
      </w:r>
      <w:r w:rsidRPr="001A1806">
        <w:rPr>
          <w:rFonts w:ascii="ArialMT" w:hAnsi="ArialMT"/>
          <w:color w:val="000000"/>
          <w:lang w:val="en-US"/>
        </w:rPr>
        <w:t xml:space="preserve">properties of other </w:t>
      </w:r>
      <w:proofErr w:type="spellStart"/>
      <w:r w:rsidRPr="001A1806">
        <w:rPr>
          <w:rFonts w:ascii="ArialMT" w:hAnsi="ArialMT"/>
          <w:color w:val="000000"/>
          <w:lang w:val="en-US"/>
        </w:rPr>
        <w:t>FireDac</w:t>
      </w:r>
      <w:proofErr w:type="spellEnd"/>
      <w:r w:rsidRPr="001A1806">
        <w:rPr>
          <w:rFonts w:ascii="ArialMT" w:hAnsi="ArialMT"/>
          <w:color w:val="000000"/>
          <w:lang w:val="en-US"/>
        </w:rPr>
        <w:t xml:space="preserve"> components. The particular type of the database </w:t>
      </w:r>
      <w:ins w:id="3" w:author="Helen" w:date="2017-10-03T19:17:00Z">
        <w:r w:rsidR="0002368B">
          <w:rPr>
            <w:rFonts w:ascii="ArialMT" w:hAnsi="ArialMT"/>
            <w:color w:val="000000"/>
            <w:lang w:val="en-US"/>
          </w:rPr>
          <w:t xml:space="preserve">to which </w:t>
        </w:r>
      </w:ins>
      <w:r w:rsidRPr="001A1806">
        <w:rPr>
          <w:rFonts w:ascii="ArialMT" w:hAnsi="ArialMT"/>
          <w:color w:val="000000"/>
          <w:lang w:val="en-US"/>
        </w:rPr>
        <w:t xml:space="preserve">the connection will be established </w:t>
      </w:r>
      <w:del w:id="4" w:author="Helen" w:date="2017-10-03T19:17:00Z">
        <w:r w:rsidRPr="001A1806" w:rsidDel="0002368B">
          <w:rPr>
            <w:rFonts w:ascii="ArialMT" w:hAnsi="ArialMT"/>
            <w:color w:val="000000"/>
            <w:lang w:val="en-US"/>
          </w:rPr>
          <w:delText xml:space="preserve">to </w:delText>
        </w:r>
      </w:del>
      <w:r w:rsidRPr="001A1806">
        <w:rPr>
          <w:rFonts w:ascii="ArialMT" w:hAnsi="ArialMT"/>
          <w:color w:val="000000"/>
          <w:lang w:val="en-US"/>
        </w:rPr>
        <w:t xml:space="preserve">depends on the value of the </w:t>
      </w:r>
      <w:proofErr w:type="spellStart"/>
      <w:r w:rsidRPr="001A1806">
        <w:rPr>
          <w:rFonts w:ascii="CourierNewPSMT" w:hAnsi="CourierNewPSMT"/>
          <w:color w:val="000000"/>
          <w:sz w:val="20"/>
          <w:szCs w:val="20"/>
          <w:lang w:val="en-US"/>
        </w:rPr>
        <w:t>DriverName</w:t>
      </w:r>
      <w:r w:rsidRPr="001A1806">
        <w:rPr>
          <w:rFonts w:ascii="ArialMT" w:hAnsi="ArialMT"/>
          <w:color w:val="000000"/>
          <w:lang w:val="en-US"/>
        </w:rPr>
        <w:t>property</w:t>
      </w:r>
      <w:proofErr w:type="spellEnd"/>
      <w:r w:rsidRPr="001A1806">
        <w:rPr>
          <w:rFonts w:ascii="ArialMT" w:hAnsi="ArialMT"/>
          <w:color w:val="000000"/>
          <w:lang w:val="en-US"/>
        </w:rPr>
        <w:t xml:space="preserve">. To access Firebird, you need to set this property to FB. For the connection to know </w:t>
      </w:r>
      <w:ins w:id="5" w:author="Helen" w:date="2017-10-03T19:17:00Z">
        <w:r w:rsidR="0002368B" w:rsidRPr="001A1806">
          <w:rPr>
            <w:rFonts w:ascii="ArialMT" w:hAnsi="ArialMT"/>
            <w:color w:val="000000"/>
            <w:lang w:val="en-US"/>
          </w:rPr>
          <w:t xml:space="preserve">exactly </w:t>
        </w:r>
      </w:ins>
      <w:r w:rsidRPr="001A1806">
        <w:rPr>
          <w:rFonts w:ascii="ArialMT" w:hAnsi="ArialMT"/>
          <w:color w:val="000000"/>
          <w:lang w:val="en-US"/>
        </w:rPr>
        <w:t xml:space="preserve">which access library </w:t>
      </w:r>
      <w:del w:id="6" w:author="Helen" w:date="2017-10-03T19:17:00Z">
        <w:r w:rsidRPr="001A1806" w:rsidDel="0002368B">
          <w:rPr>
            <w:rFonts w:ascii="ArialMT" w:hAnsi="ArialMT"/>
            <w:color w:val="000000"/>
            <w:lang w:val="en-US"/>
          </w:rPr>
          <w:delText xml:space="preserve">exactly </w:delText>
        </w:r>
      </w:del>
      <w:r w:rsidRPr="001A1806">
        <w:rPr>
          <w:rFonts w:ascii="ArialMT" w:hAnsi="ArialMT"/>
          <w:color w:val="000000"/>
          <w:lang w:val="en-US"/>
        </w:rPr>
        <w:t xml:space="preserve">it should work with, place the </w:t>
      </w:r>
      <w:proofErr w:type="spellStart"/>
      <w:r w:rsidRPr="001A1806">
        <w:rPr>
          <w:rFonts w:ascii="CourierNewPSMT" w:hAnsi="CourierNewPSMT"/>
          <w:color w:val="000000"/>
          <w:sz w:val="20"/>
          <w:szCs w:val="20"/>
          <w:lang w:val="en-US"/>
        </w:rPr>
        <w:t>TFBPhysFBDriverLink</w:t>
      </w:r>
      <w:proofErr w:type="spellEnd"/>
      <w:r w:rsidRPr="001A1806">
        <w:rPr>
          <w:rFonts w:ascii="ArialMT" w:hAnsi="ArialMT"/>
          <w:color w:val="000000"/>
          <w:lang w:val="en-US"/>
        </w:rPr>
        <w:t xml:space="preserve"> component in the main data module. Its </w:t>
      </w:r>
      <w:proofErr w:type="spellStart"/>
      <w:r w:rsidRPr="001A1806">
        <w:rPr>
          <w:rFonts w:ascii="CourierNewPSMT" w:hAnsi="CourierNewPSMT"/>
          <w:color w:val="000000"/>
          <w:sz w:val="20"/>
          <w:szCs w:val="20"/>
          <w:lang w:val="en-US"/>
        </w:rPr>
        <w:t>VendorLib</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 xml:space="preserve">property makes it possible to specify the path to the client library. If it is not specified, the connection to Firebird will be established via libraries registered in the system, for example, in </w:t>
      </w:r>
      <w:r w:rsidRPr="001A1806">
        <w:rPr>
          <w:rFonts w:ascii="CourierNewPSMT" w:hAnsi="CourierNewPSMT"/>
          <w:color w:val="000000"/>
          <w:sz w:val="20"/>
          <w:szCs w:val="20"/>
          <w:lang w:val="en-US"/>
        </w:rPr>
        <w:t>system32</w:t>
      </w:r>
      <w:r w:rsidRPr="001A1806">
        <w:rPr>
          <w:rFonts w:ascii="ArialMT" w:hAnsi="ArialMT"/>
          <w:color w:val="000000"/>
          <w:lang w:val="en-US"/>
        </w:rPr>
        <w:t>, which may be undesirable in some cases.</w:t>
      </w:r>
    </w:p>
    <w:p w:rsidR="000F64C8" w:rsidRPr="001A1806" w:rsidRDefault="001A1806" w:rsidP="000F64C8">
      <w:pPr>
        <w:pStyle w:val="Heading3"/>
        <w:rPr>
          <w:rFonts w:ascii="Arial" w:hAnsi="Arial" w:cs="Arial"/>
          <w:lang w:val="en-US"/>
        </w:rPr>
      </w:pPr>
      <w:r w:rsidRPr="001A1806">
        <w:rPr>
          <w:rFonts w:ascii="Arial" w:hAnsi="Arial" w:cs="Arial"/>
          <w:lang w:val="en-US"/>
        </w:rPr>
        <w:t>Path to the client library</w:t>
      </w:r>
    </w:p>
    <w:p w:rsidR="000F64C8" w:rsidRPr="001A1806" w:rsidRDefault="000F64C8" w:rsidP="000F64C8">
      <w:pPr>
        <w:jc w:val="both"/>
        <w:rPr>
          <w:rFonts w:ascii="Arial" w:hAnsi="Arial" w:cs="Arial"/>
          <w:lang w:val="en-US"/>
        </w:rPr>
      </w:pPr>
    </w:p>
    <w:p w:rsidR="000F64C8" w:rsidRPr="001A1806" w:rsidRDefault="001A1806" w:rsidP="000F64C8">
      <w:pPr>
        <w:spacing w:after="0"/>
        <w:jc w:val="both"/>
        <w:rPr>
          <w:rFonts w:ascii="Courier New" w:hAnsi="Courier New" w:cs="Courier New"/>
          <w:sz w:val="20"/>
          <w:lang w:val="en-US"/>
        </w:rPr>
      </w:pPr>
      <w:r w:rsidRPr="001A1806">
        <w:rPr>
          <w:rFonts w:ascii="ArialMT" w:hAnsi="ArialMT"/>
          <w:color w:val="000000"/>
          <w:lang w:val="en-US"/>
        </w:rPr>
        <w:t xml:space="preserve">We will place the necessary library in the </w:t>
      </w:r>
      <w:proofErr w:type="spellStart"/>
      <w:r w:rsidRPr="001A1806">
        <w:rPr>
          <w:rFonts w:ascii="CourierNewPSMT" w:hAnsi="CourierNewPSMT"/>
          <w:color w:val="000000"/>
          <w:sz w:val="20"/>
          <w:szCs w:val="20"/>
          <w:lang w:val="en-US"/>
        </w:rPr>
        <w:t>fbclient</w:t>
      </w:r>
      <w:proofErr w:type="spellEnd"/>
      <w:r w:rsidRPr="001A1806">
        <w:rPr>
          <w:rFonts w:ascii="ArialMT" w:hAnsi="ArialMT"/>
          <w:color w:val="000000"/>
          <w:lang w:val="en-US"/>
        </w:rPr>
        <w:t xml:space="preserve"> folder located in the application folder. We will use the following code for the </w:t>
      </w:r>
      <w:proofErr w:type="spellStart"/>
      <w:r w:rsidRPr="001A1806">
        <w:rPr>
          <w:rFonts w:ascii="CourierNewPSMT" w:hAnsi="CourierNewPSMT"/>
          <w:color w:val="000000"/>
          <w:sz w:val="20"/>
          <w:szCs w:val="20"/>
          <w:lang w:val="en-US"/>
        </w:rPr>
        <w:t>OnCreate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of the data module.</w:t>
      </w:r>
    </w:p>
    <w:p w:rsidR="000F64C8" w:rsidRPr="001A1806" w:rsidRDefault="000F64C8" w:rsidP="000F64C8">
      <w:pPr>
        <w:spacing w:after="0"/>
        <w:jc w:val="both"/>
        <w:rPr>
          <w:rFonts w:ascii="Courier New" w:hAnsi="Courier New" w:cs="Courier New"/>
          <w:sz w:val="20"/>
          <w:lang w:val="en-US"/>
        </w:rPr>
      </w:pPr>
    </w:p>
    <w:p w:rsidR="000F64C8" w:rsidRPr="003972E8" w:rsidRDefault="003972E8" w:rsidP="003972E8">
      <w:pPr>
        <w:spacing w:after="0"/>
        <w:rPr>
          <w:rFonts w:ascii="Courier New" w:hAnsi="Courier New" w:cs="Courier New"/>
          <w:color w:val="FF0000"/>
          <w:sz w:val="20"/>
          <w:lang w:val="en-US"/>
        </w:rPr>
      </w:pP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ExtractFileDir</w:t>
      </w:r>
      <w:proofErr w:type="spellEnd"/>
      <w:r w:rsidRPr="003972E8">
        <w:rPr>
          <w:rFonts w:ascii="Courier New" w:hAnsi="Courier New" w:cs="Courier New"/>
          <w:color w:val="000000"/>
          <w:sz w:val="18"/>
          <w:szCs w:val="18"/>
          <w:lang w:val="en-US"/>
        </w:rPr>
        <w:t>(</w:t>
      </w:r>
      <w:proofErr w:type="spellStart"/>
      <w:r w:rsidRPr="003972E8">
        <w:rPr>
          <w:rFonts w:ascii="Courier New" w:hAnsi="Courier New" w:cs="Courier New"/>
          <w:color w:val="000000"/>
          <w:sz w:val="18"/>
          <w:szCs w:val="18"/>
          <w:lang w:val="en-US"/>
        </w:rPr>
        <w:t>Application.ExeName</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w:t>
      </w:r>
      <w:r w:rsidRPr="003972E8">
        <w:rPr>
          <w:rFonts w:ascii="Courier New" w:hAnsi="Courier New" w:cs="Courier New"/>
          <w:color w:val="000000"/>
          <w:sz w:val="18"/>
          <w:szCs w:val="18"/>
          <w:lang w:val="en-US"/>
        </w:rPr>
        <w:br/>
      </w:r>
      <w:proofErr w:type="spellStart"/>
      <w:r w:rsidRPr="003972E8">
        <w:rPr>
          <w:rFonts w:ascii="Courier New" w:hAnsi="Courier New" w:cs="Courier New"/>
          <w:color w:val="000000"/>
          <w:sz w:val="18"/>
          <w:szCs w:val="18"/>
          <w:lang w:val="en-US"/>
        </w:rPr>
        <w:t>FDPhysFBDriverLink.VendorLib</w:t>
      </w:r>
      <w:proofErr w:type="spellEnd"/>
      <w:r w:rsidRPr="003972E8">
        <w:rPr>
          <w:rFonts w:ascii="Courier New" w:hAnsi="Courier New" w:cs="Courier New"/>
          <w:color w:val="000000"/>
          <w:sz w:val="18"/>
          <w:szCs w:val="18"/>
          <w:lang w:val="en-US"/>
        </w:rPr>
        <w:t xml:space="preserve"> := </w:t>
      </w:r>
      <w:proofErr w:type="spellStart"/>
      <w:r w:rsidRPr="003972E8">
        <w:rPr>
          <w:rFonts w:ascii="Courier New" w:hAnsi="Courier New" w:cs="Courier New"/>
          <w:color w:val="000000"/>
          <w:sz w:val="18"/>
          <w:szCs w:val="18"/>
          <w:lang w:val="en-US"/>
        </w:rPr>
        <w:t>xAppPath</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w:t>
      </w:r>
      <w:proofErr w:type="spellStart"/>
      <w:r w:rsidRPr="003972E8">
        <w:rPr>
          <w:rFonts w:ascii="Courier New" w:hAnsi="Courier New" w:cs="Courier New"/>
          <w:color w:val="000066"/>
          <w:sz w:val="18"/>
          <w:szCs w:val="18"/>
          <w:lang w:val="en-US"/>
        </w:rPr>
        <w:t>fbclient</w:t>
      </w:r>
      <w:proofErr w:type="spellEnd"/>
      <w:r w:rsidRPr="003972E8">
        <w:rPr>
          <w:rFonts w:ascii="Courier New" w:hAnsi="Courier New" w:cs="Courier New"/>
          <w:color w:val="000066"/>
          <w:sz w:val="18"/>
          <w:szCs w:val="18"/>
          <w:lang w:val="en-US"/>
        </w:rPr>
        <w:t xml:space="preserve">' </w:t>
      </w:r>
      <w:r w:rsidRPr="003972E8">
        <w:rPr>
          <w:rFonts w:ascii="Courier New" w:hAnsi="Courier New" w:cs="Courier New"/>
          <w:color w:val="000000"/>
          <w:sz w:val="18"/>
          <w:szCs w:val="18"/>
          <w:lang w:val="en-US"/>
        </w:rPr>
        <w:t xml:space="preserve">+ </w:t>
      </w:r>
      <w:proofErr w:type="spellStart"/>
      <w:r w:rsidRPr="003972E8">
        <w:rPr>
          <w:rFonts w:ascii="Courier New" w:hAnsi="Courier New" w:cs="Courier New"/>
          <w:color w:val="000000"/>
          <w:sz w:val="18"/>
          <w:szCs w:val="18"/>
          <w:lang w:val="en-US"/>
        </w:rPr>
        <w:t>PathDelim</w:t>
      </w:r>
      <w:proofErr w:type="spellEnd"/>
      <w:r w:rsidRPr="003972E8">
        <w:rPr>
          <w:rFonts w:ascii="Courier New" w:hAnsi="Courier New" w:cs="Courier New"/>
          <w:color w:val="000000"/>
          <w:sz w:val="18"/>
          <w:szCs w:val="18"/>
          <w:lang w:val="en-US"/>
        </w:rPr>
        <w:t xml:space="preserve"> + </w:t>
      </w:r>
      <w:r w:rsidRPr="003972E8">
        <w:rPr>
          <w:rFonts w:ascii="Courier New" w:hAnsi="Courier New" w:cs="Courier New"/>
          <w:color w:val="000066"/>
          <w:sz w:val="18"/>
          <w:szCs w:val="18"/>
          <w:lang w:val="en-US"/>
        </w:rPr>
        <w:t>'fbclient.dll'</w:t>
      </w:r>
      <w:r w:rsidRPr="003972E8">
        <w:rPr>
          <w:rFonts w:ascii="Courier New" w:hAnsi="Courier New" w:cs="Courier New"/>
          <w:color w:val="000000"/>
          <w:sz w:val="18"/>
          <w:szCs w:val="18"/>
          <w:lang w:val="en-US"/>
        </w:rPr>
        <w:t>;</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Important!</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3972E8">
        <w:rPr>
          <w:rFonts w:ascii="Arial" w:hAnsi="Arial" w:cs="Arial"/>
          <w:color w:val="000000"/>
          <w:lang w:val="en-US"/>
        </w:rPr>
        <w:t xml:space="preserve">If you compile a 32-bit application, you should use the 32-bit fbclient.dll library. </w:t>
      </w:r>
      <w:del w:id="7" w:author="Helen" w:date="2017-10-03T19:19:00Z">
        <w:r w:rsidRPr="003972E8" w:rsidDel="0002368B">
          <w:rPr>
            <w:rFonts w:ascii="Arial" w:hAnsi="Arial" w:cs="Arial"/>
            <w:color w:val="000000"/>
            <w:lang w:val="en-US"/>
          </w:rPr>
          <w:delText>In case of</w:delText>
        </w:r>
      </w:del>
      <w:ins w:id="8" w:author="Helen" w:date="2017-10-03T19:19:00Z">
        <w:r w:rsidR="0002368B">
          <w:rPr>
            <w:rFonts w:ascii="Arial" w:hAnsi="Arial" w:cs="Arial"/>
            <w:color w:val="000000"/>
            <w:lang w:val="en-US"/>
          </w:rPr>
          <w:t>For</w:t>
        </w:r>
      </w:ins>
      <w:r w:rsidRPr="003972E8">
        <w:rPr>
          <w:rFonts w:ascii="Arial" w:hAnsi="Arial" w:cs="Arial"/>
          <w:color w:val="000000"/>
          <w:lang w:val="en-US"/>
        </w:rPr>
        <w:t xml:space="preserve"> a 64-bit </w:t>
      </w:r>
      <w:del w:id="9" w:author="Helen" w:date="2017-10-03T19:19:00Z">
        <w:r w:rsidRPr="003972E8" w:rsidDel="0002368B">
          <w:rPr>
            <w:rFonts w:ascii="Arial" w:hAnsi="Arial" w:cs="Arial"/>
            <w:color w:val="000000"/>
            <w:lang w:val="en-US"/>
          </w:rPr>
          <w:delText>one</w:delText>
        </w:r>
      </w:del>
      <w:ins w:id="10" w:author="Helen" w:date="2017-10-03T19:19:00Z">
        <w:r w:rsidR="0002368B">
          <w:rPr>
            <w:rFonts w:ascii="Arial" w:hAnsi="Arial" w:cs="Arial"/>
            <w:color w:val="000000"/>
            <w:lang w:val="en-US"/>
          </w:rPr>
          <w:t>application</w:t>
        </w:r>
      </w:ins>
      <w:r w:rsidRPr="003972E8">
        <w:rPr>
          <w:rFonts w:ascii="Arial" w:hAnsi="Arial" w:cs="Arial"/>
          <w:color w:val="000000"/>
          <w:lang w:val="en-US"/>
        </w:rPr>
        <w:t>, it should be the 64-bit library. Besides the file fbclient.dll, it is advisable to place the following libraries in the same folder: msvcp80.dll and msvcr80.dll (for Firebird 2.5) as well as msvcp100.dll and msvcr100.dll (for Firebird 3.0). These libraries are located either in the bin subfolder (Firebird 2.5) or in the root folder of the server (Firebird 3.0).</w:t>
      </w:r>
    </w:p>
    <w:p w:rsidR="000F64C8" w:rsidRPr="003972E8"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3972E8">
        <w:rPr>
          <w:rFonts w:ascii="Arial" w:hAnsi="Arial" w:cs="Arial"/>
          <w:color w:val="000000"/>
          <w:lang w:val="en-US"/>
        </w:rPr>
        <w:t xml:space="preserve">For the application to </w:t>
      </w:r>
      <w:del w:id="11" w:author="Helen" w:date="2017-10-03T19:20:00Z">
        <w:r w:rsidRPr="003972E8" w:rsidDel="0002368B">
          <w:rPr>
            <w:rFonts w:ascii="Arial" w:hAnsi="Arial" w:cs="Arial"/>
            <w:color w:val="000000"/>
            <w:lang w:val="en-US"/>
          </w:rPr>
          <w:delText xml:space="preserve">correctly </w:delText>
        </w:r>
      </w:del>
      <w:r w:rsidRPr="003972E8">
        <w:rPr>
          <w:rFonts w:ascii="Arial" w:hAnsi="Arial" w:cs="Arial"/>
          <w:color w:val="000000"/>
          <w:lang w:val="en-US"/>
        </w:rPr>
        <w:t>show internal firebird errors</w:t>
      </w:r>
      <w:ins w:id="12" w:author="Helen" w:date="2017-10-03T19:20:00Z">
        <w:r w:rsidR="0002368B">
          <w:rPr>
            <w:rFonts w:ascii="Arial" w:hAnsi="Arial" w:cs="Arial"/>
            <w:color w:val="000000"/>
            <w:lang w:val="en-US"/>
          </w:rPr>
          <w:t xml:space="preserve"> </w:t>
        </w:r>
        <w:r w:rsidR="0002368B" w:rsidRPr="003972E8">
          <w:rPr>
            <w:rFonts w:ascii="Arial" w:hAnsi="Arial" w:cs="Arial"/>
            <w:color w:val="000000"/>
            <w:lang w:val="en-US"/>
          </w:rPr>
          <w:t>correctly</w:t>
        </w:r>
      </w:ins>
      <w:r w:rsidRPr="003972E8">
        <w:rPr>
          <w:rFonts w:ascii="Arial" w:hAnsi="Arial" w:cs="Arial"/>
          <w:color w:val="000000"/>
          <w:lang w:val="en-US"/>
        </w:rPr>
        <w:t xml:space="preserve">, it is necessary to copy the file firebird.msg as well. </w:t>
      </w:r>
      <w:del w:id="13" w:author="Helen" w:date="2017-10-03T19:20:00Z">
        <w:r w:rsidRPr="003972E8" w:rsidDel="0002368B">
          <w:rPr>
            <w:rFonts w:ascii="Arial" w:hAnsi="Arial" w:cs="Arial"/>
            <w:color w:val="000000"/>
            <w:lang w:val="en-US"/>
          </w:rPr>
          <w:delText>In case of</w:delText>
        </w:r>
      </w:del>
      <w:ins w:id="14" w:author="Helen" w:date="2017-10-03T19:20:00Z">
        <w:r w:rsidR="0002368B">
          <w:rPr>
            <w:rFonts w:ascii="Arial" w:hAnsi="Arial" w:cs="Arial"/>
            <w:color w:val="000000"/>
            <w:lang w:val="en-US"/>
          </w:rPr>
          <w:t>For</w:t>
        </w:r>
      </w:ins>
      <w:r w:rsidRPr="003972E8">
        <w:rPr>
          <w:rFonts w:ascii="Arial" w:hAnsi="Arial" w:cs="Arial"/>
          <w:color w:val="000000"/>
          <w:lang w:val="en-US"/>
        </w:rPr>
        <w:t xml:space="preserve"> Firebird 2.5 or earlier, it must be one level up from the folder with the client library, i.e. in the application folder in our case. </w:t>
      </w:r>
      <w:del w:id="15" w:author="Helen" w:date="2017-10-03T19:20:00Z">
        <w:r w:rsidRPr="003972E8" w:rsidDel="0002368B">
          <w:rPr>
            <w:rFonts w:ascii="Arial" w:hAnsi="Arial" w:cs="Arial"/>
            <w:color w:val="000000"/>
            <w:lang w:val="en-US"/>
          </w:rPr>
          <w:delText>In case of</w:delText>
        </w:r>
      </w:del>
      <w:ins w:id="16" w:author="Helen" w:date="2017-10-03T19:20:00Z">
        <w:r w:rsidR="0002368B">
          <w:rPr>
            <w:rFonts w:ascii="Arial" w:hAnsi="Arial" w:cs="Arial"/>
            <w:color w:val="000000"/>
            <w:lang w:val="en-US"/>
          </w:rPr>
          <w:t>For</w:t>
        </w:r>
      </w:ins>
      <w:r w:rsidRPr="003972E8">
        <w:rPr>
          <w:rFonts w:ascii="Arial" w:hAnsi="Arial" w:cs="Arial"/>
          <w:color w:val="000000"/>
          <w:lang w:val="en-US"/>
        </w:rPr>
        <w:t xml:space="preserve"> Firebird 3, it must be in </w:t>
      </w:r>
      <w:del w:id="17" w:author="Helen" w:date="2017-10-03T19:22:00Z">
        <w:r w:rsidRPr="003972E8" w:rsidDel="0002368B">
          <w:rPr>
            <w:rFonts w:ascii="Arial" w:hAnsi="Arial" w:cs="Arial"/>
            <w:color w:val="000000"/>
            <w:lang w:val="en-US"/>
          </w:rPr>
          <w:delText xml:space="preserve">one </w:delText>
        </w:r>
      </w:del>
      <w:ins w:id="18" w:author="Helen" w:date="2017-10-03T19:22:00Z">
        <w:r w:rsidR="0002368B">
          <w:rPr>
            <w:rFonts w:ascii="Arial" w:hAnsi="Arial" w:cs="Arial"/>
            <w:color w:val="000000"/>
            <w:lang w:val="en-US"/>
          </w:rPr>
          <w:t>the same</w:t>
        </w:r>
        <w:r w:rsidR="0002368B" w:rsidRPr="003972E8">
          <w:rPr>
            <w:rFonts w:ascii="Arial" w:hAnsi="Arial" w:cs="Arial"/>
            <w:color w:val="000000"/>
            <w:lang w:val="en-US"/>
          </w:rPr>
          <w:t xml:space="preserve"> </w:t>
        </w:r>
      </w:ins>
      <w:r w:rsidRPr="003972E8">
        <w:rPr>
          <w:rFonts w:ascii="Arial" w:hAnsi="Arial" w:cs="Arial"/>
          <w:color w:val="000000"/>
          <w:lang w:val="en-US"/>
        </w:rPr>
        <w:t xml:space="preserve">folder </w:t>
      </w:r>
      <w:del w:id="19" w:author="Helen" w:date="2017-10-03T19:22:00Z">
        <w:r w:rsidRPr="003972E8" w:rsidDel="0002368B">
          <w:rPr>
            <w:rFonts w:ascii="Arial" w:hAnsi="Arial" w:cs="Arial"/>
            <w:color w:val="000000"/>
            <w:lang w:val="en-US"/>
          </w:rPr>
          <w:delText xml:space="preserve">with </w:delText>
        </w:r>
      </w:del>
      <w:ins w:id="20" w:author="Helen" w:date="2017-10-03T19:22:00Z">
        <w:r w:rsidR="0002368B">
          <w:rPr>
            <w:rFonts w:ascii="Arial" w:hAnsi="Arial" w:cs="Arial"/>
            <w:color w:val="000000"/>
            <w:lang w:val="en-US"/>
          </w:rPr>
          <w:t>as</w:t>
        </w:r>
        <w:r w:rsidR="0002368B" w:rsidRPr="003972E8">
          <w:rPr>
            <w:rFonts w:ascii="Arial" w:hAnsi="Arial" w:cs="Arial"/>
            <w:color w:val="000000"/>
            <w:lang w:val="en-US"/>
          </w:rPr>
          <w:t xml:space="preserve"> </w:t>
        </w:r>
      </w:ins>
      <w:r w:rsidRPr="003972E8">
        <w:rPr>
          <w:rFonts w:ascii="Arial" w:hAnsi="Arial" w:cs="Arial"/>
          <w:color w:val="000000"/>
          <w:lang w:val="en-US"/>
        </w:rPr>
        <w:t xml:space="preserve">the client library, i.e. in the application folder. </w:t>
      </w:r>
      <w:del w:id="21" w:author="Helen" w:date="2017-10-03T19:21:00Z">
        <w:r w:rsidRPr="003972E8" w:rsidDel="0002368B">
          <w:rPr>
            <w:rFonts w:ascii="Arial" w:hAnsi="Arial" w:cs="Arial"/>
            <w:color w:val="000000"/>
            <w:lang w:val="en-US"/>
          </w:rPr>
          <w:delText>In case of</w:delText>
        </w:r>
      </w:del>
      <w:ins w:id="22" w:author="Helen" w:date="2017-10-03T19:21:00Z">
        <w:r w:rsidR="0002368B">
          <w:rPr>
            <w:rFonts w:ascii="Arial" w:hAnsi="Arial" w:cs="Arial"/>
            <w:color w:val="000000"/>
            <w:lang w:val="en-US"/>
          </w:rPr>
          <w:t>For</w:t>
        </w:r>
      </w:ins>
      <w:r w:rsidRPr="003972E8">
        <w:rPr>
          <w:rFonts w:ascii="Arial" w:hAnsi="Arial" w:cs="Arial"/>
          <w:color w:val="000000"/>
          <w:lang w:val="en-US"/>
        </w:rPr>
        <w:t xml:space="preserve"> Firebird 3, it must be in </w:t>
      </w:r>
      <w:del w:id="23" w:author="Helen" w:date="2017-10-03T19:22:00Z">
        <w:r w:rsidRPr="003972E8" w:rsidDel="0002368B">
          <w:rPr>
            <w:rFonts w:ascii="Arial" w:hAnsi="Arial" w:cs="Arial"/>
            <w:color w:val="000000"/>
            <w:lang w:val="en-US"/>
          </w:rPr>
          <w:delText xml:space="preserve">one </w:delText>
        </w:r>
      </w:del>
      <w:ins w:id="24" w:author="Helen" w:date="2017-10-03T19:22:00Z">
        <w:r w:rsidR="0002368B">
          <w:rPr>
            <w:rFonts w:ascii="Arial" w:hAnsi="Arial" w:cs="Arial"/>
            <w:color w:val="000000"/>
            <w:lang w:val="en-US"/>
          </w:rPr>
          <w:t>the sam</w:t>
        </w:r>
      </w:ins>
      <w:ins w:id="25" w:author="Helen" w:date="2017-10-03T19:23:00Z">
        <w:r w:rsidR="0002368B">
          <w:rPr>
            <w:rFonts w:ascii="Arial" w:hAnsi="Arial" w:cs="Arial"/>
            <w:color w:val="000000"/>
            <w:lang w:val="en-US"/>
          </w:rPr>
          <w:t>e</w:t>
        </w:r>
      </w:ins>
      <w:ins w:id="26" w:author="Helen" w:date="2017-10-03T19:22:00Z">
        <w:r w:rsidR="0002368B" w:rsidRPr="003972E8">
          <w:rPr>
            <w:rFonts w:ascii="Arial" w:hAnsi="Arial" w:cs="Arial"/>
            <w:color w:val="000000"/>
            <w:lang w:val="en-US"/>
          </w:rPr>
          <w:t xml:space="preserve"> </w:t>
        </w:r>
      </w:ins>
      <w:r w:rsidRPr="003972E8">
        <w:rPr>
          <w:rFonts w:ascii="Arial" w:hAnsi="Arial" w:cs="Arial"/>
          <w:color w:val="000000"/>
          <w:lang w:val="en-US"/>
        </w:rPr>
        <w:t xml:space="preserve">folder </w:t>
      </w:r>
      <w:del w:id="27" w:author="Helen" w:date="2017-10-03T19:22:00Z">
        <w:r w:rsidRPr="003972E8" w:rsidDel="0002368B">
          <w:rPr>
            <w:rFonts w:ascii="Arial" w:hAnsi="Arial" w:cs="Arial"/>
            <w:color w:val="000000"/>
            <w:lang w:val="en-US"/>
          </w:rPr>
          <w:delText xml:space="preserve">with </w:delText>
        </w:r>
      </w:del>
      <w:ins w:id="28" w:author="Helen" w:date="2017-10-03T19:22:00Z">
        <w:r w:rsidR="0002368B">
          <w:rPr>
            <w:rFonts w:ascii="Arial" w:hAnsi="Arial" w:cs="Arial"/>
            <w:color w:val="000000"/>
            <w:lang w:val="en-US"/>
          </w:rPr>
          <w:t>as</w:t>
        </w:r>
        <w:r w:rsidR="0002368B" w:rsidRPr="003972E8">
          <w:rPr>
            <w:rFonts w:ascii="Arial" w:hAnsi="Arial" w:cs="Arial"/>
            <w:color w:val="000000"/>
            <w:lang w:val="en-US"/>
          </w:rPr>
          <w:t xml:space="preserve"> </w:t>
        </w:r>
      </w:ins>
      <w:r w:rsidRPr="003972E8">
        <w:rPr>
          <w:rFonts w:ascii="Arial" w:hAnsi="Arial" w:cs="Arial"/>
          <w:color w:val="000000"/>
          <w:lang w:val="en-US"/>
        </w:rPr>
        <w:t xml:space="preserve">the client library, i.e. in the </w:t>
      </w:r>
      <w:proofErr w:type="spellStart"/>
      <w:r w:rsidRPr="003972E8">
        <w:rPr>
          <w:rFonts w:ascii="Arial" w:hAnsi="Arial" w:cs="Arial"/>
          <w:color w:val="000000"/>
          <w:lang w:val="en-US"/>
        </w:rPr>
        <w:t>fbclient</w:t>
      </w:r>
      <w:proofErr w:type="spellEnd"/>
      <w:r w:rsidRPr="003972E8">
        <w:rPr>
          <w:rFonts w:ascii="Arial" w:hAnsi="Arial" w:cs="Arial"/>
          <w:color w:val="000000"/>
          <w:lang w:val="en-US"/>
        </w:rPr>
        <w:t xml:space="preserve"> folder.</w:t>
      </w:r>
      <w:ins w:id="29" w:author="Helen" w:date="2017-10-03T19:23:00Z">
        <w:r w:rsidR="0002368B">
          <w:rPr>
            <w:rFonts w:ascii="Arial" w:hAnsi="Arial" w:cs="Arial"/>
            <w:color w:val="000000"/>
            <w:lang w:val="en-US"/>
          </w:rPr>
          <w:t xml:space="preserve"> </w:t>
        </w:r>
        <w:r w:rsidR="00B0719B" w:rsidRPr="00B0719B">
          <w:rPr>
            <w:rFonts w:ascii="Arial" w:hAnsi="Arial" w:cs="Arial"/>
            <w:color w:val="000000"/>
            <w:highlight w:val="yellow"/>
            <w:lang w:val="en-US"/>
            <w:rPrChange w:id="30" w:author="Helen" w:date="2017-10-04T20:43:00Z">
              <w:rPr>
                <w:rFonts w:ascii="Arial" w:hAnsi="Arial" w:cs="Arial"/>
                <w:color w:val="000000"/>
                <w:lang w:val="en-US"/>
              </w:rPr>
            </w:rPrChange>
          </w:rPr>
          <w:t>Denis, the last two sente</w:t>
        </w:r>
      </w:ins>
      <w:ins w:id="31" w:author="Helen" w:date="2017-10-03T19:24:00Z">
        <w:r w:rsidR="00B0719B" w:rsidRPr="00B0719B">
          <w:rPr>
            <w:rFonts w:ascii="Arial" w:hAnsi="Arial" w:cs="Arial"/>
            <w:color w:val="000000"/>
            <w:highlight w:val="yellow"/>
            <w:lang w:val="en-US"/>
            <w:rPrChange w:id="32" w:author="Helen" w:date="2017-10-04T20:43:00Z">
              <w:rPr>
                <w:rFonts w:ascii="Arial" w:hAnsi="Arial" w:cs="Arial"/>
                <w:color w:val="000000"/>
                <w:lang w:val="en-US"/>
              </w:rPr>
            </w:rPrChange>
          </w:rPr>
          <w:t>nces do not make sense</w:t>
        </w:r>
        <w:r w:rsidR="0002368B">
          <w:rPr>
            <w:rFonts w:ascii="Arial" w:hAnsi="Arial" w:cs="Arial"/>
            <w:color w:val="000000"/>
            <w:lang w:val="en-US"/>
          </w:rPr>
          <w:t>.</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lastRenderedPageBreak/>
        <w:t>If you need your application to run without the installed Firebird server, i.e. in the Embedded mode, you should replace fbclient.dll with fbembed.dll for Firebird 2.5</w:t>
      </w:r>
      <w:ins w:id="33" w:author="Helen" w:date="2017-10-05T08:27:00Z">
        <w:r w:rsidR="00F9500C">
          <w:rPr>
            <w:rFonts w:ascii="Arial" w:hAnsi="Arial" w:cs="Arial"/>
            <w:sz w:val="24"/>
            <w:lang w:val="en-US"/>
          </w:rPr>
          <w:t>, making sure that the width of the CPU register (64-bit or 32-bit) matches the application</w:t>
        </w:r>
      </w:ins>
      <w:r w:rsidRPr="001A1806">
        <w:rPr>
          <w:rFonts w:ascii="Arial" w:hAnsi="Arial" w:cs="Arial"/>
          <w:sz w:val="24"/>
          <w:lang w:val="en-US"/>
        </w:rPr>
        <w:t>. If necessary, the name of the library can be placed in the configuration file of your application. It is not necessary to change anything for Firebird 3.0</w:t>
      </w:r>
      <w:ins w:id="34" w:author="Helen" w:date="2017-10-05T08:23:00Z">
        <w:r w:rsidR="00F9500C">
          <w:rPr>
            <w:rFonts w:ascii="Arial" w:hAnsi="Arial" w:cs="Arial"/>
            <w:sz w:val="24"/>
            <w:lang w:val="en-US"/>
          </w:rPr>
          <w:t xml:space="preserve">, in which </w:t>
        </w:r>
      </w:ins>
      <w:del w:id="35" w:author="Helen" w:date="2017-10-05T08:24:00Z">
        <w:r w:rsidRPr="001A1806" w:rsidDel="00F9500C">
          <w:rPr>
            <w:rFonts w:ascii="Arial" w:hAnsi="Arial" w:cs="Arial"/>
            <w:sz w:val="24"/>
            <w:lang w:val="en-US"/>
          </w:rPr>
          <w:delText xml:space="preserve"> (</w:delText>
        </w:r>
      </w:del>
      <w:r w:rsidRPr="001A1806">
        <w:rPr>
          <w:rFonts w:ascii="Arial" w:hAnsi="Arial" w:cs="Arial"/>
          <w:sz w:val="24"/>
          <w:lang w:val="en-US"/>
        </w:rPr>
        <w:t>the working mode depends on the connection string and the va</w:t>
      </w:r>
      <w:r w:rsidR="003972E8">
        <w:rPr>
          <w:rFonts w:ascii="Arial" w:hAnsi="Arial" w:cs="Arial"/>
          <w:sz w:val="24"/>
          <w:lang w:val="en-US"/>
        </w:rPr>
        <w:t>l</w:t>
      </w:r>
      <w:r w:rsidRPr="001A1806">
        <w:rPr>
          <w:rFonts w:ascii="Arial" w:hAnsi="Arial" w:cs="Arial"/>
          <w:sz w:val="24"/>
          <w:lang w:val="en-US"/>
        </w:rPr>
        <w:t xml:space="preserve">ue of the Providers parameter in the file </w:t>
      </w:r>
      <w:proofErr w:type="spellStart"/>
      <w:r w:rsidRPr="001A1806">
        <w:rPr>
          <w:rFonts w:ascii="Arial" w:hAnsi="Arial" w:cs="Arial"/>
          <w:sz w:val="24"/>
          <w:lang w:val="en-US"/>
        </w:rPr>
        <w:t>firebird.conf</w:t>
      </w:r>
      <w:proofErr w:type="spellEnd"/>
      <w:r w:rsidRPr="001A1806">
        <w:rPr>
          <w:rFonts w:ascii="Arial" w:hAnsi="Arial" w:cs="Arial"/>
          <w:sz w:val="24"/>
          <w:lang w:val="en-US"/>
        </w:rPr>
        <w:t>/</w:t>
      </w:r>
      <w:proofErr w:type="spellStart"/>
      <w:r w:rsidRPr="001A1806">
        <w:rPr>
          <w:rFonts w:ascii="Arial" w:hAnsi="Arial" w:cs="Arial"/>
          <w:sz w:val="24"/>
          <w:lang w:val="en-US"/>
        </w:rPr>
        <w:t>databases.conf</w:t>
      </w:r>
      <w:proofErr w:type="spellEnd"/>
      <w:del w:id="36" w:author="Helen" w:date="2017-10-05T08:24:00Z">
        <w:r w:rsidRPr="001A1806" w:rsidDel="00F9500C">
          <w:rPr>
            <w:rFonts w:ascii="Arial" w:hAnsi="Arial" w:cs="Arial"/>
            <w:sz w:val="24"/>
            <w:lang w:val="en-US"/>
          </w:rPr>
          <w:delText>)</w:delText>
        </w:r>
      </w:del>
      <w:r w:rsidRPr="001A1806">
        <w:rPr>
          <w:rFonts w:ascii="Arial" w:hAnsi="Arial" w:cs="Arial"/>
          <w:sz w:val="24"/>
          <w:lang w:val="en-US"/>
        </w:rPr>
        <w:t xml:space="preserve">. </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Tip</w:t>
      </w:r>
    </w:p>
    <w:p w:rsidR="008A1FAB" w:rsidRDefault="001A1806" w:rsidP="000F64C8">
      <w:pPr>
        <w:pBdr>
          <w:top w:val="single" w:sz="4" w:space="1" w:color="auto"/>
          <w:left w:val="single" w:sz="4" w:space="4" w:color="auto"/>
          <w:bottom w:val="single" w:sz="4" w:space="1" w:color="auto"/>
          <w:right w:val="single" w:sz="4" w:space="4" w:color="auto"/>
        </w:pBdr>
        <w:jc w:val="both"/>
        <w:rPr>
          <w:ins w:id="37" w:author="Helen" w:date="2017-10-05T08:30:00Z"/>
          <w:rFonts w:ascii="Arial" w:hAnsi="Arial" w:cs="Arial"/>
          <w:sz w:val="24"/>
          <w:szCs w:val="24"/>
          <w:lang w:val="en-US"/>
        </w:rPr>
      </w:pPr>
      <w:del w:id="38" w:author="Helen" w:date="2017-10-05T08:30:00Z">
        <w:r w:rsidRPr="001A1806" w:rsidDel="008A1FAB">
          <w:rPr>
            <w:rFonts w:ascii="Arial" w:hAnsi="Arial" w:cs="Arial"/>
            <w:sz w:val="24"/>
            <w:lang w:val="en-US"/>
          </w:rPr>
          <w:delText xml:space="preserve">Even if your application works with Firebird in the Embedded mode, it is more convenient to carry out the development under the full-featured server. The thing is that Firebird runs in one address space with your application in the Embedded mode, which may lead to unwanted consequences when errors occur in your application. </w:delText>
        </w:r>
        <w:r w:rsidRPr="001A1806" w:rsidDel="008A1FAB">
          <w:rPr>
            <w:rFonts w:ascii="Arial" w:hAnsi="Arial" w:cs="Arial"/>
            <w:sz w:val="24"/>
            <w:szCs w:val="24"/>
            <w:lang w:val="en-US"/>
          </w:rPr>
          <w:delText>Besides, the Delphi environment and your application are separate applications at the moment of development that use the Embedded mode. Up to version 2.5, they cannot work with one database at the same time.</w:delText>
        </w:r>
      </w:del>
    </w:p>
    <w:p w:rsidR="0002368B" w:rsidRDefault="0002368B" w:rsidP="000F64C8">
      <w:pPr>
        <w:pBdr>
          <w:top w:val="single" w:sz="4" w:space="1" w:color="auto"/>
          <w:left w:val="single" w:sz="4" w:space="4" w:color="auto"/>
          <w:bottom w:val="single" w:sz="4" w:space="1" w:color="auto"/>
          <w:right w:val="single" w:sz="4" w:space="4" w:color="auto"/>
        </w:pBdr>
        <w:jc w:val="both"/>
        <w:rPr>
          <w:ins w:id="39" w:author="Helen" w:date="2017-10-03T19:48:00Z"/>
          <w:rFonts w:ascii="Arial" w:hAnsi="Arial" w:cs="Arial"/>
          <w:sz w:val="24"/>
          <w:szCs w:val="24"/>
          <w:lang w:val="en-US"/>
        </w:rPr>
      </w:pPr>
      <w:ins w:id="40" w:author="Helen" w:date="2017-10-03T19:26:00Z">
        <w:r>
          <w:rPr>
            <w:rFonts w:ascii="Arial" w:hAnsi="Arial" w:cs="Arial"/>
            <w:sz w:val="24"/>
            <w:szCs w:val="24"/>
            <w:lang w:val="en-US"/>
          </w:rPr>
          <w:t xml:space="preserve">Even if your application is intended to work with Firebird in the Embedded mode, </w:t>
        </w:r>
      </w:ins>
      <w:ins w:id="41" w:author="Helen" w:date="2017-10-03T19:27:00Z">
        <w:r w:rsidR="00E556CC">
          <w:rPr>
            <w:rFonts w:ascii="Arial" w:hAnsi="Arial" w:cs="Arial"/>
            <w:sz w:val="24"/>
            <w:szCs w:val="24"/>
            <w:lang w:val="en-US"/>
          </w:rPr>
          <w:t xml:space="preserve">it is advisable to attach to the full server during development.  The reason is that embedded Firebird runs in the same address space as </w:t>
        </w:r>
      </w:ins>
      <w:ins w:id="42" w:author="Helen" w:date="2017-10-03T19:41:00Z">
        <w:r w:rsidR="00820CEC">
          <w:rPr>
            <w:rFonts w:ascii="Arial" w:hAnsi="Arial" w:cs="Arial"/>
            <w:sz w:val="24"/>
            <w:szCs w:val="24"/>
            <w:lang w:val="en-US"/>
          </w:rPr>
          <w:t>the</w:t>
        </w:r>
      </w:ins>
      <w:ins w:id="43" w:author="Helen" w:date="2017-10-03T19:27:00Z">
        <w:r w:rsidR="00E556CC">
          <w:rPr>
            <w:rFonts w:ascii="Arial" w:hAnsi="Arial" w:cs="Arial"/>
            <w:sz w:val="24"/>
            <w:szCs w:val="24"/>
            <w:lang w:val="en-US"/>
          </w:rPr>
          <w:t xml:space="preserve"> application</w:t>
        </w:r>
      </w:ins>
      <w:ins w:id="44" w:author="Helen" w:date="2017-10-03T19:53:00Z">
        <w:r w:rsidR="008C7808">
          <w:rPr>
            <w:rFonts w:ascii="Arial" w:hAnsi="Arial" w:cs="Arial"/>
            <w:sz w:val="24"/>
            <w:szCs w:val="24"/>
            <w:lang w:val="en-US"/>
          </w:rPr>
          <w:t xml:space="preserve"> and any application connecting to a database in embedded mode must be able to obtain exclusive access to that database.  </w:t>
        </w:r>
      </w:ins>
      <w:ins w:id="45" w:author="Helen" w:date="2017-10-03T19:44:00Z">
        <w:r w:rsidR="00820CEC">
          <w:rPr>
            <w:rFonts w:ascii="Arial" w:hAnsi="Arial" w:cs="Arial"/>
            <w:sz w:val="24"/>
            <w:szCs w:val="24"/>
            <w:lang w:val="en-US"/>
          </w:rPr>
          <w:t>Once that connection succeeds, no other embedded connections are possible</w:t>
        </w:r>
      </w:ins>
      <w:ins w:id="46" w:author="Helen" w:date="2017-10-03T19:54:00Z">
        <w:r w:rsidR="008C7808">
          <w:rPr>
            <w:rFonts w:ascii="Arial" w:hAnsi="Arial" w:cs="Arial"/>
            <w:sz w:val="24"/>
            <w:szCs w:val="24"/>
            <w:lang w:val="en-US"/>
          </w:rPr>
          <w:t xml:space="preserve">. When you are connected to your database in the Delphi IDE, the established connection is in Delphi's application space, </w:t>
        </w:r>
      </w:ins>
      <w:ins w:id="47" w:author="Helen" w:date="2017-10-03T19:44:00Z">
        <w:r w:rsidR="00820CEC">
          <w:rPr>
            <w:rFonts w:ascii="Arial" w:hAnsi="Arial" w:cs="Arial"/>
            <w:sz w:val="24"/>
            <w:szCs w:val="24"/>
            <w:lang w:val="en-US"/>
          </w:rPr>
          <w:t xml:space="preserve">thus preventing your application from </w:t>
        </w:r>
      </w:ins>
      <w:ins w:id="48" w:author="Helen" w:date="2017-10-03T19:47:00Z">
        <w:r w:rsidR="008C7808">
          <w:rPr>
            <w:rFonts w:ascii="Arial" w:hAnsi="Arial" w:cs="Arial"/>
            <w:sz w:val="24"/>
            <w:szCs w:val="24"/>
            <w:lang w:val="en-US"/>
          </w:rPr>
          <w:t xml:space="preserve">being </w:t>
        </w:r>
      </w:ins>
      <w:ins w:id="49" w:author="Helen" w:date="2017-10-03T19:44:00Z">
        <w:r w:rsidR="00820CEC">
          <w:rPr>
            <w:rFonts w:ascii="Arial" w:hAnsi="Arial" w:cs="Arial"/>
            <w:sz w:val="24"/>
            <w:szCs w:val="24"/>
            <w:lang w:val="en-US"/>
          </w:rPr>
          <w:t xml:space="preserve">run successfully </w:t>
        </w:r>
      </w:ins>
      <w:ins w:id="50" w:author="Helen" w:date="2017-10-03T19:47:00Z">
        <w:r w:rsidR="008C7808">
          <w:rPr>
            <w:rFonts w:ascii="Arial" w:hAnsi="Arial" w:cs="Arial"/>
            <w:sz w:val="24"/>
            <w:szCs w:val="24"/>
            <w:lang w:val="en-US"/>
          </w:rPr>
          <w:t>from</w:t>
        </w:r>
      </w:ins>
      <w:ins w:id="51" w:author="Helen" w:date="2017-10-03T19:44:00Z">
        <w:r w:rsidR="00820CEC">
          <w:rPr>
            <w:rFonts w:ascii="Arial" w:hAnsi="Arial" w:cs="Arial"/>
            <w:sz w:val="24"/>
            <w:szCs w:val="24"/>
            <w:lang w:val="en-US"/>
          </w:rPr>
          <w:t xml:space="preserve"> the IDE.</w:t>
        </w:r>
      </w:ins>
      <w:ins w:id="52" w:author="Helen" w:date="2017-10-03T19:48:00Z">
        <w:r w:rsidR="008C7808">
          <w:rPr>
            <w:rFonts w:ascii="Arial" w:hAnsi="Arial" w:cs="Arial"/>
            <w:sz w:val="24"/>
            <w:szCs w:val="24"/>
            <w:lang w:val="en-US"/>
          </w:rPr>
          <w:t xml:space="preserve"> </w:t>
        </w:r>
      </w:ins>
    </w:p>
    <w:p w:rsidR="008C7808" w:rsidRPr="001A1806" w:rsidRDefault="00B0719B" w:rsidP="000F64C8">
      <w:pPr>
        <w:pBdr>
          <w:top w:val="single" w:sz="4" w:space="1" w:color="auto"/>
          <w:left w:val="single" w:sz="4" w:space="4" w:color="auto"/>
          <w:bottom w:val="single" w:sz="4" w:space="1" w:color="auto"/>
          <w:right w:val="single" w:sz="4" w:space="4" w:color="auto"/>
        </w:pBdr>
        <w:jc w:val="both"/>
        <w:rPr>
          <w:rFonts w:ascii="Arial" w:hAnsi="Arial" w:cs="Arial"/>
          <w:sz w:val="24"/>
          <w:lang w:val="en-US"/>
        </w:rPr>
      </w:pPr>
      <w:ins w:id="53" w:author="Helen" w:date="2017-10-03T19:50:00Z">
        <w:r w:rsidRPr="00B0719B">
          <w:rPr>
            <w:rFonts w:ascii="Arial" w:hAnsi="Arial" w:cs="Arial"/>
            <w:sz w:val="24"/>
            <w:szCs w:val="24"/>
            <w:highlight w:val="yellow"/>
            <w:lang w:val="en-US"/>
            <w:rPrChange w:id="54" w:author="Helen" w:date="2017-10-04T20:43:00Z">
              <w:rPr>
                <w:rFonts w:ascii="Arial" w:hAnsi="Arial" w:cs="Arial"/>
                <w:sz w:val="24"/>
                <w:szCs w:val="24"/>
                <w:lang w:val="en-US"/>
              </w:rPr>
            </w:rPrChange>
          </w:rPr>
          <w:t xml:space="preserve">(Denis, Firebird 3 </w:t>
        </w:r>
      </w:ins>
      <w:ins w:id="55" w:author="Helen" w:date="2017-10-03T19:54:00Z">
        <w:r w:rsidRPr="00B0719B">
          <w:rPr>
            <w:rFonts w:ascii="Arial" w:hAnsi="Arial" w:cs="Arial"/>
            <w:sz w:val="24"/>
            <w:szCs w:val="24"/>
            <w:highlight w:val="yellow"/>
            <w:lang w:val="en-US"/>
            <w:rPrChange w:id="56" w:author="Helen" w:date="2017-10-04T20:43:00Z">
              <w:rPr>
                <w:rFonts w:ascii="Arial" w:hAnsi="Arial" w:cs="Arial"/>
                <w:sz w:val="24"/>
                <w:szCs w:val="24"/>
                <w:lang w:val="en-US"/>
              </w:rPr>
            </w:rPrChange>
          </w:rPr>
          <w:t xml:space="preserve">embedded </w:t>
        </w:r>
      </w:ins>
      <w:ins w:id="57" w:author="Helen" w:date="2017-10-03T19:50:00Z">
        <w:r w:rsidRPr="00B0719B">
          <w:rPr>
            <w:rFonts w:ascii="Arial" w:hAnsi="Arial" w:cs="Arial"/>
            <w:sz w:val="24"/>
            <w:szCs w:val="24"/>
            <w:highlight w:val="yellow"/>
            <w:lang w:val="en-US"/>
            <w:rPrChange w:id="58" w:author="Helen" w:date="2017-10-04T20:43:00Z">
              <w:rPr>
                <w:rFonts w:ascii="Arial" w:hAnsi="Arial" w:cs="Arial"/>
                <w:sz w:val="24"/>
                <w:szCs w:val="24"/>
                <w:lang w:val="en-US"/>
              </w:rPr>
            </w:rPrChange>
          </w:rPr>
          <w:t>still requires exclusive access</w:t>
        </w:r>
      </w:ins>
      <w:ins w:id="59" w:author="Helen" w:date="2017-10-05T08:31:00Z">
        <w:r w:rsidR="00CB2FCE">
          <w:rPr>
            <w:rFonts w:ascii="Arial" w:hAnsi="Arial" w:cs="Arial"/>
            <w:sz w:val="24"/>
            <w:szCs w:val="24"/>
            <w:highlight w:val="yellow"/>
            <w:lang w:val="en-US"/>
          </w:rPr>
          <w:t xml:space="preserve"> if the installed full server is in Super mode</w:t>
        </w:r>
      </w:ins>
      <w:ins w:id="60" w:author="Helen" w:date="2017-10-03T19:50:00Z">
        <w:r w:rsidRPr="00B0719B">
          <w:rPr>
            <w:rFonts w:ascii="Arial" w:hAnsi="Arial" w:cs="Arial"/>
            <w:sz w:val="24"/>
            <w:szCs w:val="24"/>
            <w:highlight w:val="yellow"/>
            <w:lang w:val="en-US"/>
            <w:rPrChange w:id="61" w:author="Helen" w:date="2017-10-04T20:43:00Z">
              <w:rPr>
                <w:rFonts w:ascii="Arial" w:hAnsi="Arial" w:cs="Arial"/>
                <w:sz w:val="24"/>
                <w:szCs w:val="24"/>
                <w:lang w:val="en-US"/>
              </w:rPr>
            </w:rPrChange>
          </w:rPr>
          <w:t>.)</w:t>
        </w:r>
      </w:ins>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Connection parameters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Params</w:t>
      </w:r>
      <w:proofErr w:type="spellEnd"/>
      <w:r w:rsidRPr="001A1806">
        <w:rPr>
          <w:rFonts w:ascii="Arial" w:hAnsi="Arial" w:cs="Arial"/>
          <w:sz w:val="24"/>
          <w:lang w:val="en-US"/>
        </w:rPr>
        <w:t xml:space="preserve"> property of the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component contains the database connection parameters (username, password, connection character set, etc.). If you use the </w:t>
      </w:r>
      <w:del w:id="62" w:author="Helen" w:date="2017-10-03T19:55:00Z">
        <w:r w:rsidRPr="001A1806" w:rsidDel="008C7808">
          <w:rPr>
            <w:rFonts w:ascii="Arial" w:hAnsi="Arial" w:cs="Arial"/>
            <w:sz w:val="24"/>
            <w:lang w:val="en-US"/>
          </w:rPr>
          <w:delText xml:space="preserve">editor of </w:delText>
        </w:r>
      </w:del>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t>
      </w:r>
      <w:del w:id="63" w:author="Helen" w:date="2017-10-03T19:55:00Z">
        <w:r w:rsidRPr="001A1806" w:rsidDel="008C7808">
          <w:rPr>
            <w:rFonts w:ascii="Arial" w:hAnsi="Arial" w:cs="Arial"/>
            <w:sz w:val="24"/>
            <w:lang w:val="en-US"/>
          </w:rPr>
          <w:delText xml:space="preserve">properties </w:delText>
        </w:r>
      </w:del>
      <w:ins w:id="64" w:author="Helen" w:date="2017-10-03T19:55:00Z">
        <w:r w:rsidR="008C7808">
          <w:rPr>
            <w:rFonts w:ascii="Arial" w:hAnsi="Arial" w:cs="Arial"/>
            <w:sz w:val="24"/>
            <w:lang w:val="en-US"/>
          </w:rPr>
          <w:t xml:space="preserve">property editor </w:t>
        </w:r>
      </w:ins>
      <w:ins w:id="65" w:author="Helen" w:date="2017-10-05T09:49:00Z">
        <w:r w:rsidR="001C4A58">
          <w:rPr>
            <w:rFonts w:ascii="Arial" w:hAnsi="Arial" w:cs="Arial"/>
            <w:sz w:val="24"/>
            <w:lang w:val="en-US"/>
          </w:rPr>
          <w:t xml:space="preserve">by double-clicking </w:t>
        </w:r>
      </w:ins>
      <w:del w:id="66" w:author="Helen" w:date="2017-10-05T09:50:00Z">
        <w:r w:rsidRPr="001A1806" w:rsidDel="001C4A58">
          <w:rPr>
            <w:rFonts w:ascii="Arial" w:hAnsi="Arial" w:cs="Arial"/>
            <w:sz w:val="24"/>
            <w:lang w:val="en-US"/>
          </w:rPr>
          <w:delText xml:space="preserve">(a double click </w:delText>
        </w:r>
      </w:del>
      <w:r w:rsidRPr="001A1806">
        <w:rPr>
          <w:rFonts w:ascii="Arial" w:hAnsi="Arial" w:cs="Arial"/>
          <w:sz w:val="24"/>
          <w:lang w:val="en-US"/>
        </w:rPr>
        <w:t>on the component</w:t>
      </w:r>
      <w:del w:id="67" w:author="Helen" w:date="2017-10-05T09:50:00Z">
        <w:r w:rsidRPr="001A1806" w:rsidDel="001C4A58">
          <w:rPr>
            <w:rFonts w:ascii="Arial" w:hAnsi="Arial" w:cs="Arial"/>
            <w:sz w:val="24"/>
            <w:lang w:val="en-US"/>
          </w:rPr>
          <w:delText>)</w:delText>
        </w:r>
      </w:del>
      <w:r w:rsidRPr="001A1806">
        <w:rPr>
          <w:rFonts w:ascii="Arial" w:hAnsi="Arial" w:cs="Arial"/>
          <w:sz w:val="24"/>
          <w:lang w:val="en-US"/>
        </w:rPr>
        <w:t xml:space="preserve">, </w:t>
      </w:r>
      <w:del w:id="68" w:author="Helen" w:date="2017-10-03T19:56:00Z">
        <w:r w:rsidRPr="001A1806" w:rsidDel="008C7808">
          <w:rPr>
            <w:rFonts w:ascii="Arial" w:hAnsi="Arial" w:cs="Arial"/>
            <w:sz w:val="24"/>
            <w:lang w:val="en-US"/>
          </w:rPr>
          <w:delText>the above</w:delText>
        </w:r>
      </w:del>
      <w:ins w:id="69" w:author="Helen" w:date="2017-10-05T09:50:00Z">
        <w:r w:rsidR="001C4A58">
          <w:rPr>
            <w:rFonts w:ascii="Arial" w:hAnsi="Arial" w:cs="Arial"/>
            <w:sz w:val="24"/>
            <w:lang w:val="en-US"/>
          </w:rPr>
          <w:t>you will see that</w:t>
        </w:r>
      </w:ins>
      <w:r w:rsidRPr="001A1806">
        <w:rPr>
          <w:rFonts w:ascii="Arial" w:hAnsi="Arial" w:cs="Arial"/>
          <w:sz w:val="24"/>
          <w:lang w:val="en-US"/>
        </w:rPr>
        <w:t xml:space="preserve"> </w:t>
      </w:r>
      <w:ins w:id="70" w:author="Helen" w:date="2017-10-03T19:56:00Z">
        <w:r w:rsidR="008C7808">
          <w:rPr>
            <w:rFonts w:ascii="Arial" w:hAnsi="Arial" w:cs="Arial"/>
            <w:sz w:val="24"/>
            <w:lang w:val="en-US"/>
          </w:rPr>
          <w:t xml:space="preserve">those </w:t>
        </w:r>
      </w:ins>
      <w:r w:rsidRPr="001A1806">
        <w:rPr>
          <w:rFonts w:ascii="Arial" w:hAnsi="Arial" w:cs="Arial"/>
          <w:sz w:val="24"/>
          <w:lang w:val="en-US"/>
        </w:rPr>
        <w:t xml:space="preserve">properties </w:t>
      </w:r>
      <w:del w:id="71" w:author="Helen" w:date="2017-10-05T09:50:00Z">
        <w:r w:rsidRPr="001A1806" w:rsidDel="001C4A58">
          <w:rPr>
            <w:rFonts w:ascii="Arial" w:hAnsi="Arial" w:cs="Arial"/>
            <w:sz w:val="24"/>
            <w:lang w:val="en-US"/>
          </w:rPr>
          <w:delText xml:space="preserve">will be </w:delText>
        </w:r>
      </w:del>
      <w:del w:id="72" w:author="Helen" w:date="2017-10-03T19:56:00Z">
        <w:r w:rsidRPr="001A1806" w:rsidDel="008C7808">
          <w:rPr>
            <w:rFonts w:ascii="Arial" w:hAnsi="Arial" w:cs="Arial"/>
            <w:sz w:val="24"/>
            <w:lang w:val="en-US"/>
          </w:rPr>
          <w:delText xml:space="preserve">specified </w:delText>
        </w:r>
      </w:del>
      <w:ins w:id="73" w:author="Helen" w:date="2017-10-05T09:51:00Z">
        <w:r w:rsidR="001C4A58">
          <w:rPr>
            <w:rFonts w:ascii="Arial" w:hAnsi="Arial" w:cs="Arial"/>
            <w:sz w:val="24"/>
            <w:lang w:val="en-US"/>
          </w:rPr>
          <w:t xml:space="preserve"> have been </w:t>
        </w:r>
      </w:ins>
      <w:ins w:id="74" w:author="Helen" w:date="2017-10-03T19:56:00Z">
        <w:r w:rsidR="008C7808">
          <w:rPr>
            <w:rFonts w:ascii="Arial" w:hAnsi="Arial" w:cs="Arial"/>
            <w:sz w:val="24"/>
            <w:lang w:val="en-US"/>
          </w:rPr>
          <w:t>filled</w:t>
        </w:r>
        <w:r w:rsidR="008C7808" w:rsidRPr="001A1806">
          <w:rPr>
            <w:rFonts w:ascii="Arial" w:hAnsi="Arial" w:cs="Arial"/>
            <w:sz w:val="24"/>
            <w:lang w:val="en-US"/>
          </w:rPr>
          <w:t xml:space="preserve"> </w:t>
        </w:r>
      </w:ins>
      <w:r w:rsidRPr="001A1806">
        <w:rPr>
          <w:rFonts w:ascii="Arial" w:hAnsi="Arial" w:cs="Arial"/>
          <w:sz w:val="24"/>
          <w:lang w:val="en-US"/>
        </w:rPr>
        <w:t xml:space="preserve">automatically. The </w:t>
      </w:r>
      <w:ins w:id="75" w:author="Helen" w:date="2017-10-03T19:56:00Z">
        <w:r w:rsidR="008C7808">
          <w:rPr>
            <w:rFonts w:ascii="Arial" w:hAnsi="Arial" w:cs="Arial"/>
            <w:sz w:val="24"/>
            <w:lang w:val="en-US"/>
          </w:rPr>
          <w:t xml:space="preserve">property </w:t>
        </w:r>
      </w:ins>
      <w:r w:rsidRPr="001A1806">
        <w:rPr>
          <w:rFonts w:ascii="Arial" w:hAnsi="Arial" w:cs="Arial"/>
          <w:sz w:val="24"/>
          <w:lang w:val="en-US"/>
        </w:rPr>
        <w:t xml:space="preserve">set </w:t>
      </w:r>
      <w:del w:id="76" w:author="Helen" w:date="2017-10-03T19:57:00Z">
        <w:r w:rsidRPr="001A1806" w:rsidDel="008C7808">
          <w:rPr>
            <w:rFonts w:ascii="Arial" w:hAnsi="Arial" w:cs="Arial"/>
            <w:sz w:val="24"/>
            <w:lang w:val="en-US"/>
          </w:rPr>
          <w:delText xml:space="preserve">of these properties </w:delText>
        </w:r>
      </w:del>
      <w:r w:rsidRPr="001A1806">
        <w:rPr>
          <w:rFonts w:ascii="Arial" w:hAnsi="Arial" w:cs="Arial"/>
          <w:sz w:val="24"/>
          <w:lang w:val="en-US"/>
        </w:rPr>
        <w:t>depends on the database type.</w:t>
      </w:r>
    </w:p>
    <w:p w:rsidR="000F64C8" w:rsidRPr="001A1806" w:rsidRDefault="001A1806" w:rsidP="000F64C8">
      <w:pPr>
        <w:pStyle w:val="Caption"/>
        <w:keepNext/>
        <w:rPr>
          <w:lang w:val="en-US"/>
        </w:rPr>
      </w:pPr>
      <w:r w:rsidRPr="001A1806">
        <w:rPr>
          <w:lang w:val="en-US"/>
        </w:rPr>
        <w:t xml:space="preserve">Table </w:t>
      </w:r>
      <w:r w:rsidR="00B0719B" w:rsidRPr="001A1806">
        <w:rPr>
          <w:lang w:val="en-US"/>
        </w:rPr>
        <w:fldChar w:fldCharType="begin"/>
      </w:r>
      <w:r w:rsidRPr="001A1806">
        <w:rPr>
          <w:lang w:val="en-US"/>
        </w:rPr>
        <w:instrText xml:space="preserve"> SEQ Таблица \* ARABIC </w:instrText>
      </w:r>
      <w:r w:rsidR="00B0719B" w:rsidRPr="001A1806">
        <w:rPr>
          <w:lang w:val="en-US"/>
        </w:rPr>
        <w:fldChar w:fldCharType="separate"/>
      </w:r>
      <w:r w:rsidRPr="001A1806">
        <w:rPr>
          <w:lang w:val="en-US"/>
        </w:rPr>
        <w:t>1</w:t>
      </w:r>
      <w:r w:rsidR="00B0719B" w:rsidRPr="001A1806">
        <w:rPr>
          <w:lang w:val="en-US"/>
        </w:rPr>
        <w:fldChar w:fldCharType="end"/>
      </w:r>
      <w:r w:rsidRPr="001A1806">
        <w:rPr>
          <w:lang w:val="en-US"/>
        </w:rPr>
        <w:t xml:space="preserve">. </w:t>
      </w:r>
      <w:proofErr w:type="spellStart"/>
      <w:r w:rsidRPr="001A1806">
        <w:rPr>
          <w:lang w:val="en-US"/>
        </w:rPr>
        <w:t>TFDConnection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662"/>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Pooled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a connection pool is used.</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Database.</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The path to the database or its alias </w:t>
            </w:r>
            <w:ins w:id="77" w:author="Helen" w:date="2017-10-05T09:52:00Z">
              <w:r w:rsidR="001A6B3F">
                <w:rPr>
                  <w:rFonts w:ascii="Arial" w:hAnsi="Arial" w:cs="Arial"/>
                  <w:lang w:val="en-US"/>
                </w:rPr>
                <w:t xml:space="preserve">as </w:t>
              </w:r>
            </w:ins>
            <w:r w:rsidRPr="001A1806">
              <w:rPr>
                <w:rFonts w:ascii="Arial" w:hAnsi="Arial" w:cs="Arial"/>
                <w:lang w:val="en-US"/>
              </w:rPr>
              <w:t xml:space="preserve">defined in the </w:t>
            </w:r>
            <w:proofErr w:type="spellStart"/>
            <w:r w:rsidRPr="001A1806">
              <w:rPr>
                <w:rFonts w:ascii="Arial" w:hAnsi="Arial" w:cs="Arial"/>
                <w:lang w:val="en-US"/>
              </w:rPr>
              <w:t>aliases.conf</w:t>
            </w:r>
            <w:proofErr w:type="spellEnd"/>
            <w:r w:rsidRPr="001A1806">
              <w:rPr>
                <w:rFonts w:ascii="Arial" w:hAnsi="Arial" w:cs="Arial"/>
                <w:lang w:val="en-US"/>
              </w:rPr>
              <w:t xml:space="preserve"> configuration file (or in </w:t>
            </w:r>
            <w:proofErr w:type="spellStart"/>
            <w:r w:rsidRPr="001A1806">
              <w:rPr>
                <w:rFonts w:ascii="Arial" w:hAnsi="Arial" w:cs="Arial"/>
                <w:lang w:val="en-US"/>
              </w:rPr>
              <w:t>databases.conf</w:t>
            </w:r>
            <w:proofErr w:type="spellEnd"/>
            <w:r w:rsidRPr="001A1806">
              <w:rPr>
                <w:rFonts w:ascii="Arial" w:hAnsi="Arial" w:cs="Arial"/>
                <w:lang w:val="en-US"/>
              </w:rPr>
              <w:t xml:space="preserve">) of the Firebird server. </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User_Name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Username.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Password.</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lastRenderedPageBreak/>
              <w:t>OSAuthent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Whether the operating system authentication is used.</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Protocol</w:t>
            </w:r>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protocol. Possible values:</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Local – local protocol;</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NetBEUI – named pipes</w:t>
            </w:r>
            <w:ins w:id="78" w:author="Helen" w:date="2017-10-03T20:00:00Z">
              <w:r w:rsidR="00F76B42">
                <w:rPr>
                  <w:rFonts w:ascii="Arial" w:hAnsi="Arial" w:cs="Arial"/>
                  <w:lang w:val="en-US"/>
                </w:rPr>
                <w:t>, WNET</w:t>
              </w:r>
            </w:ins>
            <w:r w:rsidRPr="001A1806">
              <w:rPr>
                <w:rFonts w:ascii="Arial" w:hAnsi="Arial" w:cs="Arial"/>
                <w:lang w:val="en-US"/>
              </w:rPr>
              <w:t>;</w:t>
            </w:r>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SPX –</w:t>
            </w:r>
            <w:del w:id="79" w:author="Helen" w:date="2017-10-05T09:53:00Z">
              <w:r w:rsidRPr="001A1806" w:rsidDel="001A6B3F">
                <w:rPr>
                  <w:rFonts w:ascii="Arial" w:hAnsi="Arial" w:cs="Arial"/>
                  <w:lang w:val="en-US"/>
                </w:rPr>
                <w:delText xml:space="preserve"> local protocol (up to Firebird 2.0, not supported in the later versions);</w:delText>
              </w:r>
            </w:del>
            <w:ins w:id="80" w:author="Helen" w:date="2017-10-03T19:59:00Z">
              <w:r w:rsidR="00F76B42">
                <w:rPr>
                  <w:rFonts w:ascii="Arial" w:hAnsi="Arial" w:cs="Arial"/>
                  <w:lang w:val="en-US"/>
                </w:rPr>
                <w:t>This property is for Novell</w:t>
              </w:r>
            </w:ins>
            <w:ins w:id="81" w:author="Helen" w:date="2017-10-05T09:54:00Z">
              <w:r w:rsidR="001A6B3F">
                <w:rPr>
                  <w:rFonts w:ascii="Arial" w:hAnsi="Arial" w:cs="Arial"/>
                  <w:lang w:val="en-US"/>
                </w:rPr>
                <w:t>'s</w:t>
              </w:r>
            </w:ins>
            <w:ins w:id="82" w:author="Helen" w:date="2017-10-03T19:59:00Z">
              <w:r w:rsidR="00F76B42">
                <w:rPr>
                  <w:rFonts w:ascii="Arial" w:hAnsi="Arial" w:cs="Arial"/>
                  <w:lang w:val="en-US"/>
                </w:rPr>
                <w:t xml:space="preserve"> </w:t>
              </w:r>
            </w:ins>
            <w:ins w:id="83" w:author="Helen" w:date="2017-10-05T09:54:00Z">
              <w:r w:rsidR="001A6B3F">
                <w:rPr>
                  <w:rFonts w:ascii="Arial" w:hAnsi="Arial" w:cs="Arial"/>
                  <w:lang w:val="en-US"/>
                </w:rPr>
                <w:t>IPX/SPX</w:t>
              </w:r>
            </w:ins>
            <w:ins w:id="84" w:author="Helen" w:date="2017-10-03T19:59:00Z">
              <w:r w:rsidR="00F76B42">
                <w:rPr>
                  <w:rFonts w:ascii="Arial" w:hAnsi="Arial" w:cs="Arial"/>
                  <w:lang w:val="en-US"/>
                </w:rPr>
                <w:t xml:space="preserve"> protocol, which has never been supported in Firebird</w:t>
              </w:r>
            </w:ins>
          </w:p>
          <w:p w:rsidR="000F64C8" w:rsidRPr="001A1806" w:rsidRDefault="001A1806" w:rsidP="000F64C8">
            <w:pPr>
              <w:pStyle w:val="ListParagraph"/>
              <w:numPr>
                <w:ilvl w:val="0"/>
                <w:numId w:val="1"/>
              </w:numPr>
              <w:spacing w:after="0" w:line="240" w:lineRule="auto"/>
              <w:jc w:val="both"/>
              <w:rPr>
                <w:rFonts w:ascii="Arial" w:hAnsi="Arial" w:cs="Arial"/>
                <w:lang w:val="en-US"/>
              </w:rPr>
            </w:pPr>
            <w:r w:rsidRPr="001A1806">
              <w:rPr>
                <w:rFonts w:ascii="Arial" w:hAnsi="Arial" w:cs="Arial"/>
                <w:lang w:val="en-US"/>
              </w:rPr>
              <w:t>TCPIP – TCP/IP.</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Server</w:t>
            </w:r>
          </w:p>
        </w:tc>
        <w:tc>
          <w:tcPr>
            <w:tcW w:w="6662" w:type="dxa"/>
            <w:shd w:val="clear" w:color="auto" w:fill="auto"/>
          </w:tcPr>
          <w:p w:rsidR="000F64C8" w:rsidRPr="001A1806" w:rsidRDefault="001A1806" w:rsidP="00F76B42">
            <w:pPr>
              <w:spacing w:after="0" w:line="240" w:lineRule="auto"/>
              <w:jc w:val="both"/>
              <w:rPr>
                <w:rFonts w:ascii="Arial" w:hAnsi="Arial" w:cs="Arial"/>
                <w:lang w:val="en-US"/>
              </w:rPr>
            </w:pPr>
            <w:r w:rsidRPr="001A1806">
              <w:rPr>
                <w:rFonts w:ascii="Arial" w:hAnsi="Arial" w:cs="Arial"/>
                <w:lang w:val="en-US"/>
              </w:rPr>
              <w:t>Server name or its IP address. If the server is run on a non</w:t>
            </w:r>
            <w:ins w:id="85" w:author="Helen" w:date="2017-10-05T09:54:00Z">
              <w:r w:rsidR="001A6B3F">
                <w:rPr>
                  <w:rFonts w:ascii="Arial" w:hAnsi="Arial" w:cs="Arial"/>
                  <w:lang w:val="en-US"/>
                </w:rPr>
                <w:t>-</w:t>
              </w:r>
            </w:ins>
            <w:r w:rsidRPr="001A1806">
              <w:rPr>
                <w:rFonts w:ascii="Arial" w:hAnsi="Arial" w:cs="Arial"/>
                <w:lang w:val="en-US"/>
              </w:rPr>
              <w:t xml:space="preserve">standard port, you also need to </w:t>
            </w:r>
            <w:del w:id="86" w:author="Helen" w:date="2017-10-03T20:01:00Z">
              <w:r w:rsidRPr="001A1806" w:rsidDel="00F76B42">
                <w:rPr>
                  <w:rFonts w:ascii="Arial" w:hAnsi="Arial" w:cs="Arial"/>
                  <w:lang w:val="en-US"/>
                </w:rPr>
                <w:delText xml:space="preserve">specify </w:delText>
              </w:r>
            </w:del>
            <w:ins w:id="87" w:author="Helen" w:date="2017-10-03T20:01:00Z">
              <w:r w:rsidR="00F76B42">
                <w:rPr>
                  <w:rFonts w:ascii="Arial" w:hAnsi="Arial" w:cs="Arial"/>
                  <w:lang w:val="en-US"/>
                </w:rPr>
                <w:t xml:space="preserve">append </w:t>
              </w:r>
            </w:ins>
            <w:r w:rsidRPr="001A1806">
              <w:rPr>
                <w:rFonts w:ascii="Arial" w:hAnsi="Arial" w:cs="Arial"/>
                <w:lang w:val="en-US"/>
              </w:rPr>
              <w:t xml:space="preserve">the port </w:t>
            </w:r>
            <w:ins w:id="88" w:author="Helen" w:date="2017-10-03T20:01:00Z">
              <w:r w:rsidR="00F76B42">
                <w:rPr>
                  <w:rFonts w:ascii="Arial" w:hAnsi="Arial" w:cs="Arial"/>
                  <w:lang w:val="en-US"/>
                </w:rPr>
                <w:t xml:space="preserve">number </w:t>
              </w:r>
            </w:ins>
            <w:r w:rsidRPr="001A1806">
              <w:rPr>
                <w:rFonts w:ascii="Arial" w:hAnsi="Arial" w:cs="Arial"/>
                <w:lang w:val="en-US"/>
              </w:rPr>
              <w:t xml:space="preserve">after a slash, for instance, </w:t>
            </w:r>
            <w:proofErr w:type="spellStart"/>
            <w:r w:rsidRPr="001A1806">
              <w:rPr>
                <w:rFonts w:ascii="Arial" w:hAnsi="Arial" w:cs="Arial"/>
                <w:lang w:val="en-US"/>
              </w:rPr>
              <w:t>localhost</w:t>
            </w:r>
            <w:proofErr w:type="spellEnd"/>
            <w:r w:rsidRPr="001A1806">
              <w:rPr>
                <w:rFonts w:ascii="Arial" w:hAnsi="Arial" w:cs="Arial"/>
                <w:lang w:val="en-US"/>
              </w:rPr>
              <w:t>/3051.</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SQLDialect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Dialect. It must match that of the database.</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RoleName</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Role name</w:t>
            </w:r>
            <w:ins w:id="89" w:author="Helen" w:date="2017-10-05T09:55:00Z">
              <w:r w:rsidR="001A6B3F">
                <w:rPr>
                  <w:rFonts w:ascii="Arial" w:hAnsi="Arial" w:cs="Arial"/>
                  <w:lang w:val="en-US"/>
                </w:rPr>
                <w:t>, if required</w:t>
              </w:r>
            </w:ins>
            <w:r w:rsidRPr="001A1806">
              <w:rPr>
                <w:rFonts w:ascii="Arial" w:hAnsi="Arial" w:cs="Arial"/>
                <w:lang w:val="en-US"/>
              </w:rPr>
              <w: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CharacterSet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 character set name.</w:t>
            </w:r>
          </w:p>
        </w:tc>
      </w:tr>
    </w:tbl>
    <w:p w:rsidR="000F64C8" w:rsidRPr="001A1806" w:rsidRDefault="000F64C8" w:rsidP="000F64C8">
      <w:pPr>
        <w:jc w:val="both"/>
        <w:rPr>
          <w:rFonts w:ascii="Arial" w:hAnsi="Arial" w:cs="Arial"/>
          <w:lang w:val="en-US"/>
        </w:rPr>
      </w:pPr>
    </w:p>
    <w:p w:rsidR="000F64C8" w:rsidRPr="001A1806" w:rsidRDefault="00E032C3" w:rsidP="000F64C8">
      <w:pPr>
        <w:jc w:val="both"/>
        <w:rPr>
          <w:rFonts w:ascii="Arial" w:hAnsi="Arial" w:cs="Arial"/>
          <w:color w:val="FF0000"/>
          <w:lang w:val="en-US"/>
        </w:rPr>
      </w:pPr>
      <w:r w:rsidRPr="00B0719B">
        <w:rPr>
          <w:rFonts w:ascii="Arial" w:hAnsi="Arial" w:cs="Arial"/>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459.55pt">
            <v:imagedata r:id="rId7" o:title="firedac-connection-editor"/>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Additional properties:</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lastRenderedPageBreak/>
        <w:t>Connected</w:t>
      </w:r>
      <w:r w:rsidRPr="001A1806">
        <w:rPr>
          <w:rFonts w:ascii="Arial" w:hAnsi="Arial" w:cs="Arial"/>
          <w:sz w:val="24"/>
          <w:lang w:val="en-US"/>
        </w:rPr>
        <w:t xml:space="preserve"> – used to manage the database connection or check the connection status. This property must be set to True in order for the wizards of other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to work. If your application </w:t>
      </w:r>
      <w:del w:id="90" w:author="Helen" w:date="2017-10-03T20:02:00Z">
        <w:r w:rsidRPr="001A1806" w:rsidDel="00F76B42">
          <w:rPr>
            <w:rFonts w:ascii="Arial" w:hAnsi="Arial" w:cs="Arial"/>
            <w:sz w:val="24"/>
            <w:lang w:val="en-US"/>
          </w:rPr>
          <w:delText xml:space="preserve">should </w:delText>
        </w:r>
      </w:del>
      <w:ins w:id="91" w:author="Helen" w:date="2017-10-03T20:05:00Z">
        <w:r w:rsidR="00F76B42">
          <w:rPr>
            <w:rFonts w:ascii="Arial" w:hAnsi="Arial" w:cs="Arial"/>
            <w:sz w:val="24"/>
            <w:lang w:val="en-US"/>
          </w:rPr>
          <w:t>needs</w:t>
        </w:r>
      </w:ins>
      <w:ins w:id="92" w:author="Helen" w:date="2017-10-03T20:02:00Z">
        <w:r w:rsidR="00F76B42">
          <w:rPr>
            <w:rFonts w:ascii="Arial" w:hAnsi="Arial" w:cs="Arial"/>
            <w:sz w:val="24"/>
            <w:lang w:val="en-US"/>
          </w:rPr>
          <w:t xml:space="preserve"> to</w:t>
        </w:r>
        <w:r w:rsidR="00F76B42" w:rsidRPr="001A1806">
          <w:rPr>
            <w:rFonts w:ascii="Arial" w:hAnsi="Arial" w:cs="Arial"/>
            <w:sz w:val="24"/>
            <w:lang w:val="en-US"/>
          </w:rPr>
          <w:t xml:space="preserve"> </w:t>
        </w:r>
      </w:ins>
      <w:r w:rsidRPr="001A1806">
        <w:rPr>
          <w:rFonts w:ascii="Arial" w:hAnsi="Arial" w:cs="Arial"/>
          <w:sz w:val="24"/>
          <w:lang w:val="en-US"/>
        </w:rPr>
        <w:t>request authentication data, it is important to remember to reset this property to False before compiling your application.</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LoginPrompt</w:t>
      </w:r>
      <w:proofErr w:type="spellEnd"/>
      <w:r w:rsidRPr="001A1806">
        <w:rPr>
          <w:rFonts w:ascii="Arial" w:hAnsi="Arial" w:cs="Arial"/>
          <w:sz w:val="24"/>
          <w:lang w:val="en-US"/>
        </w:rPr>
        <w:t xml:space="preserve"> – whether to request the username and password during a connection attempt.</w:t>
      </w:r>
    </w:p>
    <w:p w:rsidR="000F64C8" w:rsidRPr="001A1806" w:rsidRDefault="001A1806" w:rsidP="000F64C8">
      <w:pPr>
        <w:jc w:val="both"/>
        <w:rPr>
          <w:rFonts w:ascii="Arial" w:hAnsi="Arial" w:cs="Arial"/>
          <w:sz w:val="24"/>
          <w:lang w:val="en-US"/>
        </w:rPr>
      </w:pPr>
      <w:r w:rsidRPr="001A1806">
        <w:rPr>
          <w:rFonts w:ascii="Arial" w:hAnsi="Arial" w:cs="Arial"/>
          <w:b/>
          <w:sz w:val="24"/>
          <w:lang w:val="en-US"/>
        </w:rPr>
        <w:t>Transaction</w:t>
      </w:r>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will be used as default to conduct various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transactions. If this property is not explicitly specified,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will create its own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instance</w:t>
      </w:r>
      <w:ins w:id="93" w:author="Helen" w:date="2017-10-03T20:06:00Z">
        <w:r w:rsidR="00F76B42">
          <w:rPr>
            <w:rFonts w:ascii="Arial" w:hAnsi="Arial" w:cs="Arial"/>
            <w:sz w:val="24"/>
            <w:lang w:val="en-US"/>
          </w:rPr>
          <w:t>.</w:t>
        </w:r>
      </w:ins>
      <w:del w:id="94" w:author="Helen" w:date="2017-10-03T20:06:00Z">
        <w:r w:rsidRPr="001A1806" w:rsidDel="00F76B42">
          <w:rPr>
            <w:rFonts w:ascii="Arial" w:hAnsi="Arial" w:cs="Arial"/>
            <w:sz w:val="24"/>
            <w:lang w:val="en-US"/>
          </w:rPr>
          <w:delText>,</w:delText>
        </w:r>
      </w:del>
      <w:r w:rsidRPr="001A1806">
        <w:rPr>
          <w:rFonts w:ascii="Arial" w:hAnsi="Arial" w:cs="Arial"/>
          <w:sz w:val="24"/>
          <w:lang w:val="en-US"/>
        </w:rPr>
        <w:t xml:space="preserve"> </w:t>
      </w:r>
      <w:del w:id="95" w:author="Helen" w:date="2017-10-03T20:07:00Z">
        <w:r w:rsidRPr="001A1806" w:rsidDel="00F76B42">
          <w:rPr>
            <w:rFonts w:ascii="Arial" w:hAnsi="Arial" w:cs="Arial"/>
            <w:sz w:val="24"/>
            <w:lang w:val="en-US"/>
          </w:rPr>
          <w:delText xml:space="preserve">you can specify its </w:delText>
        </w:r>
      </w:del>
      <w:ins w:id="96" w:author="Helen" w:date="2017-10-03T20:07:00Z">
        <w:r w:rsidR="00F76B42">
          <w:rPr>
            <w:rFonts w:ascii="Arial" w:hAnsi="Arial" w:cs="Arial"/>
            <w:sz w:val="24"/>
            <w:lang w:val="en-US"/>
          </w:rPr>
          <w:t xml:space="preserve">Its </w:t>
        </w:r>
      </w:ins>
      <w:r w:rsidRPr="001A1806">
        <w:rPr>
          <w:rFonts w:ascii="Arial" w:hAnsi="Arial" w:cs="Arial"/>
          <w:sz w:val="24"/>
          <w:lang w:val="en-US"/>
        </w:rPr>
        <w:t xml:space="preserve">parameters </w:t>
      </w:r>
      <w:ins w:id="97" w:author="Helen" w:date="2017-10-03T20:07:00Z">
        <w:r w:rsidR="00F76B42">
          <w:rPr>
            <w:rFonts w:ascii="Arial" w:hAnsi="Arial" w:cs="Arial"/>
            <w:sz w:val="24"/>
            <w:lang w:val="en-US"/>
          </w:rPr>
          <w:t>can be</w:t>
        </w:r>
        <w:r w:rsidR="00080C0B">
          <w:rPr>
            <w:rFonts w:ascii="Arial" w:hAnsi="Arial" w:cs="Arial"/>
            <w:sz w:val="24"/>
            <w:lang w:val="en-US"/>
          </w:rPr>
          <w:t xml:space="preserve"> configured </w:t>
        </w:r>
      </w:ins>
      <w:r w:rsidRPr="001A1806">
        <w:rPr>
          <w:rFonts w:ascii="Arial" w:hAnsi="Arial" w:cs="Arial"/>
          <w:sz w:val="24"/>
          <w:lang w:val="en-US"/>
        </w:rPr>
        <w:t xml:space="preserve">in the </w:t>
      </w:r>
      <w:proofErr w:type="spellStart"/>
      <w:r w:rsidRPr="001A1806">
        <w:rPr>
          <w:rFonts w:ascii="Arial" w:hAnsi="Arial" w:cs="Arial"/>
          <w:sz w:val="24"/>
          <w:lang w:val="en-US"/>
        </w:rPr>
        <w:t>TxOptions</w:t>
      </w:r>
      <w:proofErr w:type="spellEnd"/>
      <w:r w:rsidRPr="001A1806">
        <w:rPr>
          <w:rFonts w:ascii="Arial" w:hAnsi="Arial" w:cs="Arial"/>
          <w:sz w:val="24"/>
          <w:lang w:val="en-US"/>
        </w:rPr>
        <w:t xml:space="preserve"> property.</w:t>
      </w:r>
    </w:p>
    <w:p w:rsidR="000F64C8" w:rsidRPr="001A1806" w:rsidRDefault="001A1806" w:rsidP="000F64C8">
      <w:pPr>
        <w:jc w:val="both"/>
        <w:rPr>
          <w:rFonts w:ascii="Arial" w:hAnsi="Arial" w:cs="Arial"/>
          <w:sz w:val="24"/>
          <w:lang w:val="en-US"/>
        </w:rPr>
      </w:pPr>
      <w:proofErr w:type="spellStart"/>
      <w:r w:rsidRPr="001A1806">
        <w:rPr>
          <w:rFonts w:ascii="Arial" w:hAnsi="Arial" w:cs="Arial"/>
          <w:b/>
          <w:sz w:val="24"/>
          <w:lang w:val="en-US"/>
        </w:rPr>
        <w:t>UpdateTransaction</w:t>
      </w:r>
      <w:proofErr w:type="spellEnd"/>
      <w:r w:rsidRPr="001A1806">
        <w:rPr>
          <w:rFonts w:ascii="Arial" w:hAnsi="Arial" w:cs="Arial"/>
          <w:sz w:val="24"/>
          <w:lang w:val="en-US"/>
        </w:rPr>
        <w:t xml:space="preserve"> –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that </w:t>
      </w:r>
      <w:del w:id="98" w:author="Helen" w:date="2017-10-03T20:09:00Z">
        <w:r w:rsidRPr="001A1806" w:rsidDel="00080C0B">
          <w:rPr>
            <w:rFonts w:ascii="Arial" w:hAnsi="Arial" w:cs="Arial"/>
            <w:sz w:val="24"/>
            <w:lang w:val="en-US"/>
          </w:rPr>
          <w:delText xml:space="preserve">will </w:delText>
        </w:r>
      </w:del>
      <w:ins w:id="99" w:author="Helen" w:date="2017-10-03T20:09:00Z">
        <w:r w:rsidR="00080C0B">
          <w:rPr>
            <w:rFonts w:ascii="Arial" w:hAnsi="Arial" w:cs="Arial"/>
            <w:sz w:val="24"/>
            <w:lang w:val="en-US"/>
          </w:rPr>
          <w:t xml:space="preserve"> is to </w:t>
        </w:r>
      </w:ins>
      <w:r w:rsidRPr="001A1806">
        <w:rPr>
          <w:rFonts w:ascii="Arial" w:hAnsi="Arial" w:cs="Arial"/>
          <w:sz w:val="24"/>
          <w:lang w:val="en-US"/>
        </w:rPr>
        <w:t xml:space="preserve">be used as default for the </w:t>
      </w:r>
      <w:del w:id="100" w:author="Helen" w:date="2017-10-03T20:13:00Z">
        <w:r w:rsidRPr="001A1806" w:rsidDel="00080C0B">
          <w:rPr>
            <w:rFonts w:ascii="Arial" w:hAnsi="Arial" w:cs="Arial"/>
            <w:sz w:val="24"/>
            <w:lang w:val="en-US"/>
          </w:rPr>
          <w:delText>properties with the same name</w:delText>
        </w:r>
      </w:del>
      <w:proofErr w:type="spellStart"/>
      <w:ins w:id="101" w:author="Helen" w:date="2017-10-03T20:13:00Z">
        <w:r w:rsidR="00080C0B">
          <w:rPr>
            <w:rFonts w:ascii="Arial" w:hAnsi="Arial" w:cs="Arial"/>
            <w:sz w:val="24"/>
            <w:lang w:val="en-US"/>
          </w:rPr>
          <w:t>UpdateTransaction</w:t>
        </w:r>
        <w:proofErr w:type="spellEnd"/>
        <w:r w:rsidR="00080C0B">
          <w:rPr>
            <w:rFonts w:ascii="Arial" w:hAnsi="Arial" w:cs="Arial"/>
            <w:sz w:val="24"/>
            <w:lang w:val="en-US"/>
          </w:rPr>
          <w:t xml:space="preserve"> property</w:t>
        </w:r>
      </w:ins>
      <w:r w:rsidRPr="001A1806">
        <w:rPr>
          <w:rFonts w:ascii="Arial" w:hAnsi="Arial" w:cs="Arial"/>
          <w:sz w:val="24"/>
          <w:lang w:val="en-US"/>
        </w:rPr>
        <w:t xml:space="preserve"> of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components.  If this property is not specified explicitly, the value from the Transaction property</w:t>
      </w:r>
      <w:ins w:id="102" w:author="Helen" w:date="2017-10-03T20:15:00Z">
        <w:r w:rsidR="00080C0B">
          <w:rPr>
            <w:rFonts w:ascii="Arial" w:hAnsi="Arial" w:cs="Arial"/>
            <w:sz w:val="24"/>
            <w:lang w:val="en-US"/>
          </w:rPr>
          <w:t xml:space="preserve"> </w:t>
        </w:r>
      </w:ins>
      <w:ins w:id="103" w:author="Helen" w:date="2017-10-03T20:16:00Z">
        <w:r w:rsidR="00080C0B">
          <w:rPr>
            <w:rFonts w:ascii="Arial" w:hAnsi="Arial" w:cs="Arial"/>
            <w:sz w:val="24"/>
            <w:lang w:val="en-US"/>
          </w:rPr>
          <w:t xml:space="preserve">of the dataset? of the </w:t>
        </w:r>
      </w:ins>
      <w:ins w:id="104" w:author="Helen" w:date="2017-10-03T20:17:00Z">
        <w:r w:rsidR="00080C0B">
          <w:rPr>
            <w:rFonts w:ascii="Arial" w:hAnsi="Arial" w:cs="Arial"/>
            <w:sz w:val="24"/>
            <w:lang w:val="en-US"/>
          </w:rPr>
          <w:t xml:space="preserve">connection? </w:t>
        </w:r>
      </w:ins>
      <w:ins w:id="105" w:author="Helen" w:date="2017-10-03T20:15:00Z">
        <w:r w:rsidR="00080C0B">
          <w:rPr>
            <w:rFonts w:ascii="Arial" w:hAnsi="Arial" w:cs="Arial"/>
            <w:sz w:val="24"/>
            <w:lang w:val="en-US"/>
          </w:rPr>
          <w:t>will be used</w:t>
        </w:r>
      </w:ins>
      <w:r w:rsidRPr="001A1806">
        <w:rPr>
          <w:rFonts w:ascii="Arial" w:hAnsi="Arial" w:cs="Arial"/>
          <w:sz w:val="24"/>
          <w:lang w:val="en-US"/>
        </w:rPr>
        <w:t>.</w:t>
      </w:r>
      <w:ins w:id="106" w:author="Helen" w:date="2017-10-03T20:17:00Z">
        <w:r w:rsidR="00080C0B">
          <w:rPr>
            <w:rFonts w:ascii="Arial" w:hAnsi="Arial" w:cs="Arial"/>
            <w:sz w:val="24"/>
            <w:lang w:val="en-US"/>
          </w:rPr>
          <w:t xml:space="preserve"> </w:t>
        </w:r>
        <w:r w:rsidR="00B0719B" w:rsidRPr="00B0719B">
          <w:rPr>
            <w:rFonts w:ascii="Arial" w:hAnsi="Arial" w:cs="Arial"/>
            <w:sz w:val="24"/>
            <w:highlight w:val="yellow"/>
            <w:lang w:val="en-US"/>
            <w:rPrChange w:id="107" w:author="Helen" w:date="2017-10-04T20:44:00Z">
              <w:rPr>
                <w:rFonts w:ascii="Arial" w:hAnsi="Arial" w:cs="Arial"/>
                <w:sz w:val="24"/>
                <w:lang w:val="en-US"/>
              </w:rPr>
            </w:rPrChange>
          </w:rPr>
          <w:t xml:space="preserve">(Denis, please make this explicit.  I </w:t>
        </w:r>
      </w:ins>
      <w:ins w:id="108" w:author="Helen" w:date="2017-10-05T10:03:00Z">
        <w:r w:rsidR="00214011">
          <w:rPr>
            <w:rFonts w:ascii="Arial" w:hAnsi="Arial" w:cs="Arial"/>
            <w:sz w:val="24"/>
            <w:highlight w:val="yellow"/>
            <w:lang w:val="en-US"/>
          </w:rPr>
          <w:t xml:space="preserve">use </w:t>
        </w:r>
        <w:proofErr w:type="spellStart"/>
        <w:r w:rsidR="00214011">
          <w:rPr>
            <w:rFonts w:ascii="Arial" w:hAnsi="Arial" w:cs="Arial"/>
            <w:sz w:val="24"/>
            <w:highlight w:val="yellow"/>
            <w:lang w:val="en-US"/>
          </w:rPr>
          <w:t>IBObjects</w:t>
        </w:r>
        <w:proofErr w:type="spellEnd"/>
        <w:r w:rsidR="00214011">
          <w:rPr>
            <w:rFonts w:ascii="Arial" w:hAnsi="Arial" w:cs="Arial"/>
            <w:sz w:val="24"/>
            <w:highlight w:val="yellow"/>
            <w:lang w:val="en-US"/>
          </w:rPr>
          <w:t xml:space="preserve">, which is </w:t>
        </w:r>
      </w:ins>
      <w:ins w:id="109" w:author="Helen" w:date="2017-10-05T10:04:00Z">
        <w:r w:rsidR="00214011">
          <w:rPr>
            <w:rFonts w:ascii="Arial" w:hAnsi="Arial" w:cs="Arial"/>
            <w:sz w:val="24"/>
            <w:highlight w:val="yellow"/>
            <w:lang w:val="en-US"/>
          </w:rPr>
          <w:t>intelligent</w:t>
        </w:r>
      </w:ins>
      <w:ins w:id="110" w:author="Helen" w:date="2017-10-05T10:03:00Z">
        <w:r w:rsidR="00214011">
          <w:rPr>
            <w:rFonts w:ascii="Arial" w:hAnsi="Arial" w:cs="Arial"/>
            <w:sz w:val="24"/>
            <w:highlight w:val="yellow"/>
            <w:lang w:val="en-US"/>
          </w:rPr>
          <w:t xml:space="preserve"> about transaction management.  </w:t>
        </w:r>
      </w:ins>
      <w:ins w:id="111" w:author="Helen" w:date="2017-10-03T20:17:00Z">
        <w:r w:rsidR="00B0719B" w:rsidRPr="00B0719B">
          <w:rPr>
            <w:rFonts w:ascii="Arial" w:hAnsi="Arial" w:cs="Arial"/>
            <w:sz w:val="24"/>
            <w:highlight w:val="yellow"/>
            <w:lang w:val="en-US"/>
            <w:rPrChange w:id="112" w:author="Helen" w:date="2017-10-04T20:44:00Z">
              <w:rPr>
                <w:rFonts w:ascii="Arial" w:hAnsi="Arial" w:cs="Arial"/>
                <w:sz w:val="24"/>
                <w:lang w:val="en-US"/>
              </w:rPr>
            </w:rPrChange>
          </w:rPr>
          <w:t xml:space="preserve">I don't use </w:t>
        </w:r>
        <w:proofErr w:type="spellStart"/>
        <w:r w:rsidR="00B0719B" w:rsidRPr="00B0719B">
          <w:rPr>
            <w:rFonts w:ascii="Arial" w:hAnsi="Arial" w:cs="Arial"/>
            <w:sz w:val="24"/>
            <w:highlight w:val="yellow"/>
            <w:lang w:val="en-US"/>
            <w:rPrChange w:id="113" w:author="Helen" w:date="2017-10-04T20:44:00Z">
              <w:rPr>
                <w:rFonts w:ascii="Arial" w:hAnsi="Arial" w:cs="Arial"/>
                <w:sz w:val="24"/>
                <w:lang w:val="en-US"/>
              </w:rPr>
            </w:rPrChange>
          </w:rPr>
          <w:t>FireDac</w:t>
        </w:r>
        <w:proofErr w:type="spellEnd"/>
        <w:r w:rsidR="00B0719B" w:rsidRPr="00B0719B">
          <w:rPr>
            <w:rFonts w:ascii="Arial" w:hAnsi="Arial" w:cs="Arial"/>
            <w:sz w:val="24"/>
            <w:highlight w:val="yellow"/>
            <w:lang w:val="en-US"/>
            <w:rPrChange w:id="114" w:author="Helen" w:date="2017-10-04T20:44:00Z">
              <w:rPr>
                <w:rFonts w:ascii="Arial" w:hAnsi="Arial" w:cs="Arial"/>
                <w:sz w:val="24"/>
                <w:lang w:val="en-US"/>
              </w:rPr>
            </w:rPrChange>
          </w:rPr>
          <w:t xml:space="preserve"> </w:t>
        </w:r>
      </w:ins>
      <w:ins w:id="115" w:author="Helen" w:date="2017-10-05T10:03:00Z">
        <w:r w:rsidR="00214011">
          <w:rPr>
            <w:rFonts w:ascii="Arial" w:hAnsi="Arial" w:cs="Arial"/>
            <w:sz w:val="24"/>
            <w:highlight w:val="yellow"/>
            <w:lang w:val="en-US"/>
          </w:rPr>
          <w:t>myself</w:t>
        </w:r>
      </w:ins>
      <w:ins w:id="116" w:author="Helen" w:date="2017-10-03T20:17:00Z">
        <w:r w:rsidR="00B0719B" w:rsidRPr="00B0719B">
          <w:rPr>
            <w:rFonts w:ascii="Arial" w:hAnsi="Arial" w:cs="Arial"/>
            <w:sz w:val="24"/>
            <w:highlight w:val="yellow"/>
            <w:lang w:val="en-US"/>
            <w:rPrChange w:id="117" w:author="Helen" w:date="2017-10-04T20:44:00Z">
              <w:rPr>
                <w:rFonts w:ascii="Arial" w:hAnsi="Arial" w:cs="Arial"/>
                <w:sz w:val="24"/>
                <w:lang w:val="en-US"/>
              </w:rPr>
            </w:rPrChange>
          </w:rPr>
          <w:t>.)</w:t>
        </w:r>
      </w:ins>
    </w:p>
    <w:p w:rsidR="000F64C8" w:rsidRPr="001A1806" w:rsidRDefault="001A1806" w:rsidP="000F64C8">
      <w:pPr>
        <w:jc w:val="both"/>
        <w:rPr>
          <w:rFonts w:ascii="Arial" w:hAnsi="Arial" w:cs="Arial"/>
          <w:sz w:val="24"/>
          <w:lang w:val="en-US"/>
        </w:rPr>
      </w:pPr>
      <w:r w:rsidRPr="001A1806">
        <w:rPr>
          <w:rFonts w:ascii="Arial" w:hAnsi="Arial" w:cs="Arial"/>
          <w:sz w:val="24"/>
          <w:lang w:val="en-US"/>
        </w:rPr>
        <w:t>Since the connection parameters, except for the username and password</w:t>
      </w:r>
      <w:ins w:id="118" w:author="Helen" w:date="2017-10-05T10:00:00Z">
        <w:r w:rsidR="001A6B3F">
          <w:rPr>
            <w:rFonts w:ascii="Arial" w:hAnsi="Arial" w:cs="Arial"/>
            <w:sz w:val="24"/>
            <w:lang w:val="en-US"/>
          </w:rPr>
          <w:t xml:space="preserve"> and possibly the role</w:t>
        </w:r>
      </w:ins>
      <w:r w:rsidRPr="001A1806">
        <w:rPr>
          <w:rFonts w:ascii="Arial" w:hAnsi="Arial" w:cs="Arial"/>
          <w:sz w:val="24"/>
          <w:lang w:val="en-US"/>
        </w:rPr>
        <w:t xml:space="preserve">, are </w:t>
      </w:r>
      <w:del w:id="119" w:author="Helen" w:date="2017-10-05T10:01:00Z">
        <w:r w:rsidRPr="001A1806" w:rsidDel="001A6B3F">
          <w:rPr>
            <w:rFonts w:ascii="Arial" w:hAnsi="Arial" w:cs="Arial"/>
            <w:sz w:val="24"/>
            <w:lang w:val="en-US"/>
          </w:rPr>
          <w:delText xml:space="preserve">not </w:delText>
        </w:r>
      </w:del>
      <w:r w:rsidRPr="001A1806">
        <w:rPr>
          <w:rFonts w:ascii="Arial" w:hAnsi="Arial" w:cs="Arial"/>
          <w:sz w:val="24"/>
          <w:lang w:val="en-US"/>
        </w:rPr>
        <w:t xml:space="preserve">usually </w:t>
      </w:r>
      <w:ins w:id="120" w:author="Helen" w:date="2017-10-05T10:01:00Z">
        <w:r w:rsidR="001A6B3F">
          <w:rPr>
            <w:rFonts w:ascii="Arial" w:hAnsi="Arial" w:cs="Arial"/>
            <w:sz w:val="24"/>
            <w:lang w:val="en-US"/>
          </w:rPr>
          <w:t xml:space="preserve">common to all instances </w:t>
        </w:r>
      </w:ins>
      <w:del w:id="121" w:author="Helen" w:date="2017-10-05T10:02:00Z">
        <w:r w:rsidRPr="001A1806" w:rsidDel="001A6B3F">
          <w:rPr>
            <w:rFonts w:ascii="Arial" w:hAnsi="Arial" w:cs="Arial"/>
            <w:sz w:val="24"/>
            <w:lang w:val="en-US"/>
          </w:rPr>
          <w:delText xml:space="preserve">changed in the course of using </w:delText>
        </w:r>
      </w:del>
      <w:r w:rsidRPr="001A1806">
        <w:rPr>
          <w:rFonts w:ascii="Arial" w:hAnsi="Arial" w:cs="Arial"/>
          <w:sz w:val="24"/>
          <w:lang w:val="en-US"/>
        </w:rPr>
        <w:t>the application, we will read them from the configuration file.</w:t>
      </w:r>
    </w:p>
    <w:p w:rsidR="00B85FEA" w:rsidRPr="00B85FEA" w:rsidRDefault="00B85FEA" w:rsidP="00B85FEA">
      <w:pPr>
        <w:rPr>
          <w:rFonts w:ascii="Courier New" w:hAnsi="Courier New" w:cs="Courier New"/>
          <w:lang w:val="en-US"/>
        </w:rPr>
      </w:pPr>
      <w:proofErr w:type="spellStart"/>
      <w:r w:rsidRPr="00B85FEA">
        <w:rPr>
          <w:rFonts w:ascii="Courier New" w:hAnsi="Courier New" w:cs="Courier New"/>
          <w:color w:val="000000"/>
          <w:sz w:val="18"/>
          <w:szCs w:val="18"/>
          <w:lang w:val="en-US"/>
        </w:rPr>
        <w:t>xIniFile</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TIniFile.Create</w:t>
      </w:r>
      <w:proofErr w:type="spellEnd"/>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xAppPath</w:t>
      </w:r>
      <w:proofErr w:type="spellEnd"/>
      <w:r w:rsidRPr="00B85FEA">
        <w:rPr>
          <w:rFonts w:ascii="Courier New" w:hAnsi="Courier New" w:cs="Courier New"/>
          <w:color w:val="000000"/>
          <w:sz w:val="18"/>
          <w:szCs w:val="18"/>
          <w:lang w:val="en-US"/>
        </w:rPr>
        <w:t xml:space="preserve"> + </w:t>
      </w:r>
      <w:r w:rsidRPr="00B85FEA">
        <w:rPr>
          <w:rFonts w:ascii="Courier New" w:hAnsi="Courier New" w:cs="Courier New"/>
          <w:color w:val="000066"/>
          <w:sz w:val="18"/>
          <w:szCs w:val="18"/>
          <w:lang w:val="en-US"/>
        </w:rPr>
        <w:t>'config.ini'</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try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xIniFile.ReadSectionValues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66"/>
          <w:sz w:val="18"/>
          <w:szCs w:val="18"/>
          <w:lang w:val="en-US"/>
        </w:rPr>
        <w:t>'connection'</w:t>
      </w:r>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FDConnection.Params</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finally</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xIniFile.Free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p>
    <w:p w:rsidR="000F64C8" w:rsidRPr="001A1806" w:rsidRDefault="00105E6C" w:rsidP="000F64C8">
      <w:pPr>
        <w:jc w:val="both"/>
        <w:rPr>
          <w:rFonts w:ascii="Arial" w:hAnsi="Arial" w:cs="Arial"/>
          <w:lang w:val="en-US"/>
        </w:rPr>
      </w:pPr>
      <w:ins w:id="122" w:author="Helen" w:date="2017-10-04T15:39:00Z">
        <w:r>
          <w:rPr>
            <w:rFonts w:ascii="Arial" w:hAnsi="Arial" w:cs="Arial"/>
            <w:lang w:val="en-US"/>
          </w:rPr>
          <w:t xml:space="preserve">Typically, </w:t>
        </w:r>
      </w:ins>
      <w:del w:id="123" w:author="Helen" w:date="2017-10-04T15:39:00Z">
        <w:r w:rsidR="001A1806" w:rsidRPr="001A1806" w:rsidDel="00105E6C">
          <w:rPr>
            <w:rFonts w:ascii="Arial" w:hAnsi="Arial" w:cs="Arial"/>
            <w:lang w:val="en-US"/>
          </w:rPr>
          <w:delText>T</w:delText>
        </w:r>
      </w:del>
      <w:ins w:id="124" w:author="Helen" w:date="2017-10-04T15:39:00Z">
        <w:r>
          <w:rPr>
            <w:rFonts w:ascii="Arial" w:hAnsi="Arial" w:cs="Arial"/>
            <w:lang w:val="en-US"/>
          </w:rPr>
          <w:t>t</w:t>
        </w:r>
      </w:ins>
      <w:r w:rsidR="001A1806" w:rsidRPr="001A1806">
        <w:rPr>
          <w:rFonts w:ascii="Arial" w:hAnsi="Arial" w:cs="Arial"/>
          <w:lang w:val="en-US"/>
        </w:rPr>
        <w:t xml:space="preserve">he config.ini file contains </w:t>
      </w:r>
      <w:del w:id="125" w:author="Helen" w:date="2017-10-04T15:38:00Z">
        <w:r w:rsidR="001A1806" w:rsidRPr="001A1806" w:rsidDel="00105E6C">
          <w:rPr>
            <w:rFonts w:ascii="Arial" w:hAnsi="Arial" w:cs="Arial"/>
            <w:lang w:val="en-US"/>
          </w:rPr>
          <w:delText xml:space="preserve">approximately </w:delText>
        </w:r>
      </w:del>
      <w:r w:rsidR="001A1806" w:rsidRPr="001A1806">
        <w:rPr>
          <w:rFonts w:ascii="Arial" w:hAnsi="Arial" w:cs="Arial"/>
          <w:lang w:val="en-US"/>
        </w:rPr>
        <w:t>the following lines:</w:t>
      </w:r>
    </w:p>
    <w:p w:rsidR="00B85FEA" w:rsidRPr="00B85FEA" w:rsidRDefault="00B85FEA" w:rsidP="000F64C8">
      <w:pPr>
        <w:jc w:val="both"/>
        <w:rPr>
          <w:rFonts w:ascii="Courier New" w:hAnsi="Courier New" w:cs="Courier New"/>
          <w:lang w:val="en-US"/>
        </w:rPr>
      </w:pPr>
      <w:r w:rsidRPr="00B85FEA">
        <w:rPr>
          <w:rFonts w:ascii="Courier New" w:hAnsi="Courier New" w:cs="Courier New"/>
          <w:b/>
          <w:bCs/>
          <w:color w:val="000000"/>
          <w:sz w:val="18"/>
          <w:szCs w:val="18"/>
          <w:lang w:val="en-US"/>
        </w:rPr>
        <w:t>[connection]</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DriverID</w:t>
      </w:r>
      <w:proofErr w:type="spellEnd"/>
      <w:r w:rsidRPr="00B85FEA">
        <w:rPr>
          <w:rFonts w:ascii="Courier New" w:hAnsi="Courier New" w:cs="Courier New"/>
          <w:color w:val="000000"/>
          <w:sz w:val="18"/>
          <w:szCs w:val="18"/>
          <w:lang w:val="en-US"/>
        </w:rPr>
        <w:t>=FB</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Protocol</w:t>
      </w:r>
      <w:r w:rsidRPr="00B85FEA">
        <w:rPr>
          <w:rFonts w:ascii="Courier New" w:hAnsi="Courier New" w:cs="Courier New"/>
          <w:color w:val="000000"/>
          <w:sz w:val="18"/>
          <w:szCs w:val="18"/>
          <w:lang w:val="en-US"/>
        </w:rPr>
        <w:t>=TCPIP</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Server</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localhost</w:t>
      </w:r>
      <w:proofErr w:type="spellEnd"/>
      <w:r w:rsidRPr="00B85FEA">
        <w:rPr>
          <w:rFonts w:ascii="Courier New" w:hAnsi="Courier New" w:cs="Courier New"/>
          <w:color w:val="000000"/>
          <w:sz w:val="18"/>
          <w:szCs w:val="18"/>
          <w:lang w:val="en-US"/>
        </w:rPr>
        <w:t>/3051</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Database</w:t>
      </w:r>
      <w:r w:rsidRPr="00B85FEA">
        <w:rPr>
          <w:rFonts w:ascii="Courier New" w:hAnsi="Courier New" w:cs="Courier New"/>
          <w:color w:val="000000"/>
          <w:sz w:val="18"/>
          <w:szCs w:val="18"/>
          <w:lang w:val="en-US"/>
        </w:rPr>
        <w:t>=examples</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OSAuthent</w:t>
      </w:r>
      <w:proofErr w:type="spellEnd"/>
      <w:r w:rsidRPr="00B85FEA">
        <w:rPr>
          <w:rFonts w:ascii="Courier New" w:hAnsi="Courier New" w:cs="Courier New"/>
          <w:color w:val="000000"/>
          <w:sz w:val="18"/>
          <w:szCs w:val="18"/>
          <w:lang w:val="en-US"/>
        </w:rPr>
        <w:t>=No</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RoleName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b/>
          <w:bCs/>
          <w:color w:val="000000"/>
          <w:sz w:val="18"/>
          <w:szCs w:val="18"/>
          <w:lang w:val="en-US"/>
        </w:rPr>
        <w:t>CharacterSet</w:t>
      </w:r>
      <w:proofErr w:type="spellEnd"/>
      <w:r w:rsidRPr="00B85FEA">
        <w:rPr>
          <w:rFonts w:ascii="Courier New" w:hAnsi="Courier New" w:cs="Courier New"/>
          <w:color w:val="000000"/>
          <w:sz w:val="18"/>
          <w:szCs w:val="18"/>
          <w:lang w:val="en-US"/>
        </w:rPr>
        <w:t>=UTF8</w:t>
      </w:r>
    </w:p>
    <w:p w:rsidR="000F64C8" w:rsidRPr="001A1806" w:rsidRDefault="001A1806" w:rsidP="000F64C8">
      <w:pPr>
        <w:jc w:val="both"/>
        <w:rPr>
          <w:rFonts w:ascii="Arial" w:hAnsi="Arial" w:cs="Arial"/>
          <w:lang w:val="en-US"/>
        </w:rPr>
      </w:pPr>
      <w:r w:rsidRPr="001A1806">
        <w:rPr>
          <w:rFonts w:ascii="Arial" w:hAnsi="Arial" w:cs="Arial"/>
          <w:lang w:val="en-US"/>
        </w:rPr>
        <w:t xml:space="preserve">You can get the contents of the connection section by copying the contents of the </w:t>
      </w:r>
      <w:proofErr w:type="spellStart"/>
      <w:r w:rsidRPr="001A1806">
        <w:rPr>
          <w:rFonts w:ascii="Arial" w:hAnsi="Arial" w:cs="Arial"/>
          <w:lang w:val="en-US"/>
        </w:rPr>
        <w:t>Params</w:t>
      </w:r>
      <w:proofErr w:type="spellEnd"/>
      <w:r w:rsidRPr="001A1806">
        <w:rPr>
          <w:rFonts w:ascii="Arial" w:hAnsi="Arial" w:cs="Arial"/>
          <w:lang w:val="en-US"/>
        </w:rPr>
        <w:t xml:space="preserve"> property of the </w:t>
      </w:r>
      <w:proofErr w:type="spellStart"/>
      <w:r w:rsidRPr="001A1806">
        <w:rPr>
          <w:rFonts w:ascii="Arial" w:hAnsi="Arial" w:cs="Arial"/>
          <w:lang w:val="en-US"/>
        </w:rPr>
        <w:t>TFDConnection</w:t>
      </w:r>
      <w:proofErr w:type="spellEnd"/>
      <w:r w:rsidRPr="001A1806">
        <w:rPr>
          <w:rFonts w:ascii="Arial" w:hAnsi="Arial" w:cs="Arial"/>
          <w:lang w:val="en-US"/>
        </w:rPr>
        <w:t xml:space="preserve"> component after the wizard finishes its work.</w:t>
      </w:r>
    </w:p>
    <w:p w:rsidR="000F64C8" w:rsidRPr="001A1806"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1A1806">
        <w:rPr>
          <w:rFonts w:ascii="Arial" w:hAnsi="Arial" w:cs="Arial"/>
          <w:b/>
          <w:sz w:val="24"/>
          <w:lang w:val="en-US"/>
        </w:rPr>
        <w:t>Note</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t>Actually, the common settings are usually located in %</w:t>
      </w:r>
      <w:proofErr w:type="spellStart"/>
      <w:r w:rsidRPr="00B85FEA">
        <w:rPr>
          <w:rFonts w:ascii="Arial" w:hAnsi="Arial" w:cs="Arial"/>
          <w:color w:val="000000"/>
          <w:lang w:val="en-US"/>
        </w:rPr>
        <w:t>AppData</w:t>
      </w:r>
      <w:proofErr w:type="spellEnd"/>
      <w:r w:rsidRPr="00B85FEA">
        <w:rPr>
          <w:rFonts w:ascii="Arial" w:hAnsi="Arial" w:cs="Arial"/>
          <w:color w:val="000000"/>
          <w:lang w:val="en-US"/>
        </w:rPr>
        <w:t>%\</w:t>
      </w:r>
      <w:r w:rsidRPr="00B85FEA">
        <w:rPr>
          <w:rFonts w:ascii="Arial" w:hAnsi="Arial" w:cs="Arial"/>
          <w:i/>
          <w:iCs/>
          <w:color w:val="000000"/>
          <w:lang w:val="en-US"/>
        </w:rPr>
        <w:t>Manufacture</w:t>
      </w:r>
      <w:ins w:id="126" w:author="Helen" w:date="2017-10-03T20:19:00Z">
        <w:r w:rsidR="00AE0421">
          <w:rPr>
            <w:rFonts w:ascii="Arial" w:hAnsi="Arial" w:cs="Arial"/>
            <w:i/>
            <w:iCs/>
            <w:color w:val="000000"/>
            <w:lang w:val="en-US"/>
          </w:rPr>
          <w:t>r</w:t>
        </w:r>
      </w:ins>
      <w:r w:rsidRPr="00B85FEA">
        <w:rPr>
          <w:rFonts w:ascii="Arial" w:hAnsi="Arial" w:cs="Arial"/>
          <w:color w:val="000000"/>
          <w:lang w:val="en-US"/>
        </w:rPr>
        <w:t>\</w:t>
      </w:r>
      <w:proofErr w:type="spellStart"/>
      <w:r w:rsidRPr="00B85FEA">
        <w:rPr>
          <w:rFonts w:ascii="Arial" w:hAnsi="Arial" w:cs="Arial"/>
          <w:i/>
          <w:iCs/>
          <w:color w:val="000000"/>
          <w:lang w:val="en-US"/>
        </w:rPr>
        <w:t>AppName</w:t>
      </w:r>
      <w:proofErr w:type="spellEnd"/>
      <w:r w:rsidRPr="00B85FEA">
        <w:rPr>
          <w:rFonts w:ascii="Arial" w:hAnsi="Arial" w:cs="Arial"/>
          <w:i/>
          <w:iCs/>
          <w:color w:val="000000"/>
          <w:lang w:val="en-US"/>
        </w:rPr>
        <w:t xml:space="preserve"> </w:t>
      </w:r>
      <w:r w:rsidRPr="00B85FEA">
        <w:rPr>
          <w:rFonts w:ascii="Arial" w:hAnsi="Arial" w:cs="Arial"/>
          <w:color w:val="000000"/>
          <w:lang w:val="en-US"/>
        </w:rPr>
        <w:t>and are saved to that location by the application installation software. However, it is convenient for the configuration file to be stored somewhere closer during the development, for instance, in the application folder.</w:t>
      </w:r>
    </w:p>
    <w:p w:rsidR="000F64C8" w:rsidRPr="00B85FEA" w:rsidRDefault="001A1806" w:rsidP="000F64C8">
      <w:pPr>
        <w:pBdr>
          <w:top w:val="single" w:sz="4" w:space="1" w:color="auto"/>
          <w:left w:val="single" w:sz="4" w:space="4" w:color="auto"/>
          <w:bottom w:val="single" w:sz="4" w:space="1" w:color="auto"/>
          <w:right w:val="single" w:sz="4" w:space="4" w:color="auto"/>
        </w:pBdr>
        <w:jc w:val="both"/>
        <w:rPr>
          <w:rFonts w:ascii="Arial" w:hAnsi="Arial" w:cs="Arial"/>
          <w:lang w:val="en-US"/>
        </w:rPr>
      </w:pPr>
      <w:r w:rsidRPr="00B85FEA">
        <w:rPr>
          <w:rFonts w:ascii="Arial" w:hAnsi="Arial" w:cs="Arial"/>
          <w:color w:val="000000"/>
          <w:lang w:val="en-US"/>
        </w:rPr>
        <w:lastRenderedPageBreak/>
        <w:t>Note that if your application is installed into the Program Files folder and the configuration file is located there as well, either this file will be virtualized in Program Data or there may be issues with modifying it and reading the new settings later.</w:t>
      </w:r>
    </w:p>
    <w:p w:rsidR="000F64C8" w:rsidRPr="001A1806" w:rsidRDefault="000F64C8" w:rsidP="000F64C8">
      <w:pPr>
        <w:jc w:val="both"/>
        <w:rPr>
          <w:rFonts w:ascii="Arial" w:hAnsi="Arial" w:cs="Arial"/>
          <w:lang w:val="en-US"/>
        </w:rPr>
      </w:pPr>
    </w:p>
    <w:p w:rsidR="000F64C8" w:rsidRPr="001A1806" w:rsidRDefault="001A1806" w:rsidP="000F64C8">
      <w:pPr>
        <w:pStyle w:val="Heading3"/>
        <w:rPr>
          <w:rFonts w:ascii="Arial" w:hAnsi="Arial" w:cs="Arial"/>
          <w:lang w:val="en-US"/>
        </w:rPr>
      </w:pPr>
      <w:r w:rsidRPr="001A1806">
        <w:rPr>
          <w:rFonts w:ascii="Arial" w:hAnsi="Arial" w:cs="Arial"/>
          <w:lang w:val="en-US"/>
        </w:rPr>
        <w:t>Connecting to the database</w:t>
      </w:r>
    </w:p>
    <w:p w:rsidR="000F64C8" w:rsidRPr="001A1806" w:rsidRDefault="000F64C8" w:rsidP="000F64C8">
      <w:pPr>
        <w:jc w:val="both"/>
        <w:rPr>
          <w:rFonts w:ascii="Arial" w:hAnsi="Arial" w:cs="Arial"/>
          <w:lang w:val="en-US"/>
        </w:rPr>
      </w:pPr>
    </w:p>
    <w:p w:rsidR="000F64C8" w:rsidRPr="00B85FEA" w:rsidRDefault="001A1806" w:rsidP="000F64C8">
      <w:pPr>
        <w:jc w:val="both"/>
        <w:rPr>
          <w:rFonts w:ascii="Arial" w:hAnsi="Arial" w:cs="Arial"/>
          <w:lang w:val="en-US"/>
        </w:rPr>
      </w:pPr>
      <w:r w:rsidRPr="00B85FEA">
        <w:rPr>
          <w:rFonts w:ascii="Arial" w:hAnsi="Arial" w:cs="Arial"/>
          <w:color w:val="000000"/>
          <w:lang w:val="en-US"/>
        </w:rPr>
        <w:t xml:space="preserve">To connect to the database, it is necessary to change the Connected property of the </w:t>
      </w:r>
      <w:proofErr w:type="spellStart"/>
      <w:r w:rsidRPr="00B85FEA">
        <w:rPr>
          <w:rFonts w:ascii="Arial" w:hAnsi="Arial" w:cs="Arial"/>
          <w:color w:val="000000"/>
          <w:lang w:val="en-US"/>
        </w:rPr>
        <w:t>TFDConnection</w:t>
      </w:r>
      <w:proofErr w:type="spellEnd"/>
      <w:r w:rsidRPr="00B85FEA">
        <w:rPr>
          <w:rFonts w:ascii="Arial" w:hAnsi="Arial" w:cs="Arial"/>
          <w:color w:val="000000"/>
          <w:lang w:val="en-US"/>
        </w:rPr>
        <w:t xml:space="preserve"> component to True or call the Open method. You can use the </w:t>
      </w:r>
      <w:del w:id="127" w:author="Helen" w:date="2017-10-03T20:21:00Z">
        <w:r w:rsidRPr="00B85FEA" w:rsidDel="00AE0421">
          <w:rPr>
            <w:rFonts w:ascii="Arial" w:hAnsi="Arial" w:cs="Arial"/>
            <w:color w:val="000000"/>
            <w:lang w:val="en-US"/>
          </w:rPr>
          <w:delText xml:space="preserve">above </w:delText>
        </w:r>
      </w:del>
      <w:ins w:id="128" w:author="Helen" w:date="2017-10-03T20:21:00Z">
        <w:r w:rsidR="00AE0421">
          <w:rPr>
            <w:rFonts w:ascii="Arial" w:hAnsi="Arial" w:cs="Arial"/>
            <w:color w:val="000000"/>
            <w:lang w:val="en-US"/>
          </w:rPr>
          <w:t xml:space="preserve">Open </w:t>
        </w:r>
      </w:ins>
      <w:r w:rsidRPr="00B85FEA">
        <w:rPr>
          <w:rFonts w:ascii="Arial" w:hAnsi="Arial" w:cs="Arial"/>
          <w:color w:val="000000"/>
          <w:lang w:val="en-US"/>
        </w:rPr>
        <w:t>method to pass the username and password as parameters. We will replace the standard database connection dialog box in our application</w:t>
      </w:r>
      <w:del w:id="129" w:author="Helen" w:date="2017-10-03T20:21:00Z">
        <w:r w:rsidRPr="00B85FEA" w:rsidDel="00AE0421">
          <w:rPr>
            <w:rFonts w:ascii="Arial" w:hAnsi="Arial" w:cs="Arial"/>
            <w:color w:val="000000"/>
            <w:lang w:val="en-US"/>
          </w:rPr>
          <w:delText>. We will make it possible for</w:delText>
        </w:r>
      </w:del>
      <w:ins w:id="130" w:author="Helen" w:date="2017-10-03T20:21:00Z">
        <w:r w:rsidR="00AE0421">
          <w:rPr>
            <w:rFonts w:ascii="Arial" w:hAnsi="Arial" w:cs="Arial"/>
            <w:color w:val="000000"/>
            <w:lang w:val="en-US"/>
          </w:rPr>
          <w:t xml:space="preserve"> and allow</w:t>
        </w:r>
      </w:ins>
      <w:r w:rsidRPr="00B85FEA">
        <w:rPr>
          <w:rFonts w:ascii="Arial" w:hAnsi="Arial" w:cs="Arial"/>
          <w:color w:val="000000"/>
          <w:lang w:val="en-US"/>
        </w:rPr>
        <w:t xml:space="preserve"> users to make three mistakes while entering the authentication information</w:t>
      </w:r>
      <w:ins w:id="131" w:author="Helen" w:date="2017-10-03T20:22:00Z">
        <w:r w:rsidR="00AE0421">
          <w:rPr>
            <w:rFonts w:ascii="Arial" w:hAnsi="Arial" w:cs="Arial"/>
            <w:color w:val="000000"/>
            <w:lang w:val="en-US"/>
          </w:rPr>
          <w:t xml:space="preserve">.  After three failures, </w:t>
        </w:r>
      </w:ins>
      <w:del w:id="132" w:author="Helen" w:date="2017-10-03T20:22:00Z">
        <w:r w:rsidRPr="00B85FEA" w:rsidDel="00AE0421">
          <w:rPr>
            <w:rFonts w:ascii="Arial" w:hAnsi="Arial" w:cs="Arial"/>
            <w:color w:val="000000"/>
            <w:lang w:val="en-US"/>
          </w:rPr>
          <w:delText xml:space="preserve">, after which </w:delText>
        </w:r>
      </w:del>
      <w:r w:rsidRPr="00B85FEA">
        <w:rPr>
          <w:rFonts w:ascii="Arial" w:hAnsi="Arial" w:cs="Arial"/>
          <w:color w:val="000000"/>
          <w:lang w:val="en-US"/>
        </w:rPr>
        <w:t xml:space="preserve">the application will be closed. To do it, we will write the following code in the </w:t>
      </w:r>
      <w:proofErr w:type="spellStart"/>
      <w:r w:rsidRPr="00B85FEA">
        <w:rPr>
          <w:rFonts w:ascii="Arial" w:hAnsi="Arial" w:cs="Arial"/>
          <w:color w:val="000000"/>
          <w:lang w:val="en-US"/>
        </w:rPr>
        <w:t>OnCreate</w:t>
      </w:r>
      <w:proofErr w:type="spellEnd"/>
      <w:r w:rsidRPr="00B85FEA">
        <w:rPr>
          <w:rFonts w:ascii="Arial" w:hAnsi="Arial" w:cs="Arial"/>
          <w:color w:val="000000"/>
          <w:lang w:val="en-US"/>
        </w:rPr>
        <w:t xml:space="preserve"> event handler of the main data module.</w:t>
      </w:r>
    </w:p>
    <w:p w:rsidR="00B85FEA" w:rsidRPr="00B85FEA" w:rsidRDefault="00B85FEA" w:rsidP="00B85FEA">
      <w:pPr>
        <w:spacing w:after="0" w:line="240" w:lineRule="auto"/>
        <w:rPr>
          <w:rFonts w:ascii="Courier New" w:hAnsi="Courier New" w:cs="Courier New"/>
          <w:color w:val="000000"/>
          <w:sz w:val="18"/>
          <w:szCs w:val="18"/>
          <w:lang w:val="en-US"/>
        </w:rPr>
      </w:pPr>
      <w:r w:rsidRPr="00B85FEA">
        <w:rPr>
          <w:rFonts w:ascii="Courier New" w:hAnsi="Courier New" w:cs="Courier New"/>
          <w:i/>
          <w:iCs/>
          <w:color w:val="005600"/>
          <w:sz w:val="18"/>
          <w:szCs w:val="18"/>
          <w:lang w:val="en-US"/>
        </w:rPr>
        <w:t>// After three unsuccessful login attempts, we close the application.</w:t>
      </w:r>
    </w:p>
    <w:p w:rsidR="00B85FEA" w:rsidRPr="00B85FEA" w:rsidRDefault="00B85FEA" w:rsidP="00B85FEA">
      <w:pPr>
        <w:spacing w:after="0" w:line="240" w:lineRule="auto"/>
        <w:rPr>
          <w:rFonts w:ascii="Courier New" w:hAnsi="Courier New" w:cs="Courier New"/>
          <w:lang w:val="en-US"/>
        </w:rPr>
      </w:pP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0;</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TLoginPromptForm.Create</w:t>
      </w:r>
      <w:proofErr w:type="spellEnd"/>
      <w:r w:rsidRPr="00B85FEA">
        <w:rPr>
          <w:rFonts w:ascii="Courier New" w:hAnsi="Courier New" w:cs="Courier New"/>
          <w:color w:val="000000"/>
          <w:sz w:val="18"/>
          <w:szCs w:val="18"/>
          <w:lang w:val="en-US"/>
        </w:rPr>
        <w:t>(Self);</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while </w:t>
      </w:r>
      <w:r w:rsidRPr="00B85FEA">
        <w:rPr>
          <w:rFonts w:ascii="Courier New" w:hAnsi="Courier New" w:cs="Courier New"/>
          <w:color w:val="000000"/>
          <w:sz w:val="18"/>
          <w:szCs w:val="18"/>
          <w:lang w:val="en-US"/>
        </w:rPr>
        <w:t>(</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&lt; MAX_LOGIN_COUNT) </w:t>
      </w:r>
      <w:r w:rsidRPr="00B85FEA">
        <w:rPr>
          <w:rFonts w:ascii="Courier New" w:hAnsi="Courier New" w:cs="Courier New"/>
          <w:b/>
          <w:bCs/>
          <w:color w:val="000000"/>
          <w:sz w:val="18"/>
          <w:szCs w:val="18"/>
          <w:lang w:val="en-US"/>
        </w:rPr>
        <w:t>and</w:t>
      </w:r>
      <w:r w:rsidRPr="00B85FEA">
        <w:rPr>
          <w:rFonts w:ascii="Courier New" w:hAnsi="Courier New" w:cs="Courier New"/>
          <w:color w:val="000000"/>
          <w:sz w:val="18"/>
          <w:szCs w:val="18"/>
          <w:lang w:val="en-US"/>
        </w:rPr>
        <w:br/>
        <w:t xml:space="preserve">      (</w:t>
      </w:r>
      <w:r w:rsidRPr="00B85FEA">
        <w:rPr>
          <w:rFonts w:ascii="Courier New" w:hAnsi="Courier New" w:cs="Courier New"/>
          <w:b/>
          <w:bCs/>
          <w:color w:val="000000"/>
          <w:sz w:val="18"/>
          <w:szCs w:val="18"/>
          <w:lang w:val="en-US"/>
        </w:rPr>
        <w:t xml:space="preserve">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begin</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try</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if </w:t>
      </w:r>
      <w:proofErr w:type="spellStart"/>
      <w:r w:rsidRPr="00B85FEA">
        <w:rPr>
          <w:rFonts w:ascii="Courier New" w:hAnsi="Courier New" w:cs="Courier New"/>
          <w:color w:val="000000"/>
          <w:sz w:val="18"/>
          <w:szCs w:val="18"/>
          <w:lang w:val="en-US"/>
        </w:rPr>
        <w:t>xLoginPromptDlg.ShowModal</w:t>
      </w:r>
      <w:proofErr w:type="spellEnd"/>
      <w:r w:rsidRPr="00B85FEA">
        <w:rPr>
          <w:rFonts w:ascii="Courier New" w:hAnsi="Courier New" w:cs="Courier New"/>
          <w:color w:val="000000"/>
          <w:sz w:val="18"/>
          <w:szCs w:val="18"/>
          <w:lang w:val="en-US"/>
        </w:rPr>
        <w:t xml:space="preserve"> = </w:t>
      </w:r>
      <w:proofErr w:type="spellStart"/>
      <w:r w:rsidRPr="00B85FEA">
        <w:rPr>
          <w:rFonts w:ascii="Courier New" w:hAnsi="Courier New" w:cs="Courier New"/>
          <w:color w:val="000000"/>
          <w:sz w:val="18"/>
          <w:szCs w:val="18"/>
          <w:lang w:val="en-US"/>
        </w:rPr>
        <w:t>mrOK</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FDConnection.Open</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xLoginPromptDlg.UserName</w:t>
      </w:r>
      <w:proofErr w:type="spellEnd"/>
      <w:r w:rsidRPr="00B85FEA">
        <w:rPr>
          <w:rFonts w:ascii="Courier New" w:hAnsi="Courier New" w:cs="Courier New"/>
          <w:color w:val="000000"/>
          <w:sz w:val="18"/>
          <w:szCs w:val="18"/>
          <w:lang w:val="en-US"/>
        </w:rPr>
        <w:t xml:space="preserve">, </w:t>
      </w:r>
      <w:proofErr w:type="spellStart"/>
      <w:r w:rsidRPr="00B85FEA">
        <w:rPr>
          <w:rFonts w:ascii="Courier New" w:hAnsi="Courier New" w:cs="Courier New"/>
          <w:color w:val="000000"/>
          <w:sz w:val="18"/>
          <w:szCs w:val="18"/>
          <w:lang w:val="en-US"/>
        </w:rPr>
        <w:t>xLoginPromptDlg.Password</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else</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 xml:space="preserve"> := MAX_LOGIN_COUNT;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except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on </w:t>
      </w:r>
      <w:r w:rsidRPr="00B85FEA">
        <w:rPr>
          <w:rFonts w:ascii="Courier New" w:hAnsi="Courier New" w:cs="Courier New"/>
          <w:color w:val="000000"/>
          <w:sz w:val="18"/>
          <w:szCs w:val="18"/>
          <w:lang w:val="en-US"/>
        </w:rPr>
        <w:t xml:space="preserve">E: Exception </w:t>
      </w:r>
      <w:r w:rsidRPr="00B85FEA">
        <w:rPr>
          <w:rFonts w:ascii="Courier New" w:hAnsi="Courier New" w:cs="Courier New"/>
          <w:b/>
          <w:bCs/>
          <w:color w:val="000000"/>
          <w:sz w:val="18"/>
          <w:szCs w:val="18"/>
          <w:lang w:val="en-US"/>
        </w:rPr>
        <w:t>do</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begin</w:t>
      </w:r>
      <w:r w:rsidRPr="00B85FEA">
        <w:rPr>
          <w:rFonts w:ascii="Courier New" w:hAnsi="Courier New" w:cs="Courier New"/>
          <w:color w:val="000000"/>
          <w:sz w:val="18"/>
          <w:szCs w:val="18"/>
          <w:lang w:val="en-US"/>
        </w:rPr>
        <w:br/>
        <w:t xml:space="preserve">      Inc(</w:t>
      </w:r>
      <w:proofErr w:type="spellStart"/>
      <w:r w:rsidRPr="00B85FEA">
        <w:rPr>
          <w:rFonts w:ascii="Courier New" w:hAnsi="Courier New" w:cs="Courier New"/>
          <w:color w:val="000000"/>
          <w:sz w:val="18"/>
          <w:szCs w:val="18"/>
          <w:lang w:val="en-US"/>
        </w:rPr>
        <w:t>xLoginCount</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t xml:space="preserve">      </w:t>
      </w:r>
      <w:proofErr w:type="spellStart"/>
      <w:r w:rsidRPr="00B85FEA">
        <w:rPr>
          <w:rFonts w:ascii="Courier New" w:hAnsi="Courier New" w:cs="Courier New"/>
          <w:color w:val="000000"/>
          <w:sz w:val="18"/>
          <w:szCs w:val="18"/>
          <w:lang w:val="en-US"/>
        </w:rPr>
        <w:t>Application.ShowException</w:t>
      </w:r>
      <w:proofErr w:type="spellEnd"/>
      <w:r w:rsidRPr="00B85FEA">
        <w:rPr>
          <w:rFonts w:ascii="Courier New" w:hAnsi="Courier New" w:cs="Courier New"/>
          <w:color w:val="000000"/>
          <w:sz w:val="18"/>
          <w:szCs w:val="18"/>
          <w:lang w:val="en-US"/>
        </w:rPr>
        <w:t>(E);</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  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end</w:t>
      </w:r>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proofErr w:type="spellStart"/>
      <w:r w:rsidRPr="00B85FEA">
        <w:rPr>
          <w:rFonts w:ascii="Courier New" w:hAnsi="Courier New" w:cs="Courier New"/>
          <w:color w:val="000000"/>
          <w:sz w:val="18"/>
          <w:szCs w:val="18"/>
          <w:lang w:val="en-US"/>
        </w:rPr>
        <w:t>xLoginPromptDlg.Free</w:t>
      </w:r>
      <w:proofErr w:type="spellEnd"/>
      <w:r w:rsidRPr="00B85FEA">
        <w:rPr>
          <w:rFonts w:ascii="Courier New" w:hAnsi="Courier New" w:cs="Courier New"/>
          <w:color w:val="000000"/>
          <w:sz w:val="18"/>
          <w:szCs w:val="18"/>
          <w:lang w:val="en-US"/>
        </w:rPr>
        <w:t>;</w:t>
      </w:r>
      <w:r w:rsidRPr="00B85FEA">
        <w:rPr>
          <w:rFonts w:ascii="Courier New" w:hAnsi="Courier New" w:cs="Courier New"/>
          <w:color w:val="000000"/>
          <w:sz w:val="18"/>
          <w:szCs w:val="18"/>
          <w:lang w:val="en-US"/>
        </w:rPr>
        <w:br/>
      </w:r>
      <w:r w:rsidRPr="00B85FEA">
        <w:rPr>
          <w:rFonts w:ascii="Courier New" w:hAnsi="Courier New" w:cs="Courier New"/>
          <w:b/>
          <w:bCs/>
          <w:color w:val="000000"/>
          <w:sz w:val="18"/>
          <w:szCs w:val="18"/>
          <w:lang w:val="en-US"/>
        </w:rPr>
        <w:t xml:space="preserve">if not </w:t>
      </w:r>
      <w:proofErr w:type="spellStart"/>
      <w:r w:rsidRPr="00B85FEA">
        <w:rPr>
          <w:rFonts w:ascii="Courier New" w:hAnsi="Courier New" w:cs="Courier New"/>
          <w:color w:val="000000"/>
          <w:sz w:val="18"/>
          <w:szCs w:val="18"/>
          <w:lang w:val="en-US"/>
        </w:rPr>
        <w:t>FDConnection.Connected</w:t>
      </w:r>
      <w:proofErr w:type="spellEnd"/>
      <w:r w:rsidRPr="00B85FEA">
        <w:rPr>
          <w:rFonts w:ascii="Courier New" w:hAnsi="Courier New" w:cs="Courier New"/>
          <w:color w:val="000000"/>
          <w:sz w:val="18"/>
          <w:szCs w:val="18"/>
          <w:lang w:val="en-US"/>
        </w:rPr>
        <w:t xml:space="preserve"> </w:t>
      </w:r>
      <w:r w:rsidRPr="00B85FEA">
        <w:rPr>
          <w:rFonts w:ascii="Courier New" w:hAnsi="Courier New" w:cs="Courier New"/>
          <w:b/>
          <w:bCs/>
          <w:color w:val="000000"/>
          <w:sz w:val="18"/>
          <w:szCs w:val="18"/>
          <w:lang w:val="en-US"/>
        </w:rPr>
        <w:t>then</w:t>
      </w:r>
      <w:r w:rsidRPr="00B85FEA">
        <w:rPr>
          <w:rFonts w:ascii="Courier New" w:hAnsi="Courier New" w:cs="Courier New"/>
          <w:color w:val="000000"/>
          <w:sz w:val="18"/>
          <w:szCs w:val="18"/>
          <w:lang w:val="en-US"/>
        </w:rPr>
        <w:br/>
        <w:t xml:space="preserve">  Halt;</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TFDTransaction</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is used to </w:t>
      </w:r>
      <w:del w:id="133" w:author="Helen" w:date="2017-10-03T20:23:00Z">
        <w:r w:rsidRPr="001A1806" w:rsidDel="00AE0421">
          <w:rPr>
            <w:rFonts w:ascii="Arial" w:hAnsi="Arial" w:cs="Arial"/>
            <w:sz w:val="24"/>
            <w:lang w:val="en-US"/>
          </w:rPr>
          <w:delText xml:space="preserve">explicitly </w:delText>
        </w:r>
      </w:del>
      <w:r w:rsidRPr="001A1806">
        <w:rPr>
          <w:rFonts w:ascii="Arial" w:hAnsi="Arial" w:cs="Arial"/>
          <w:sz w:val="24"/>
          <w:lang w:val="en-US"/>
        </w:rPr>
        <w:t>manage transactions</w:t>
      </w:r>
      <w:ins w:id="134" w:author="Helen" w:date="2017-10-03T20:23:00Z">
        <w:r w:rsidR="00AE0421">
          <w:rPr>
            <w:rFonts w:ascii="Arial" w:hAnsi="Arial" w:cs="Arial"/>
            <w:sz w:val="24"/>
            <w:lang w:val="en-US"/>
          </w:rPr>
          <w:t xml:space="preserve"> </w:t>
        </w:r>
        <w:r w:rsidR="00AE0421" w:rsidRPr="001A1806">
          <w:rPr>
            <w:rFonts w:ascii="Arial" w:hAnsi="Arial" w:cs="Arial"/>
            <w:sz w:val="24"/>
            <w:lang w:val="en-US"/>
          </w:rPr>
          <w:t>explicitly</w:t>
        </w:r>
      </w:ins>
      <w:r w:rsidRPr="001A1806">
        <w:rPr>
          <w:rFonts w:ascii="Arial" w:hAnsi="Arial" w:cs="Arial"/>
          <w:sz w:val="24"/>
          <w:lang w:val="en-US"/>
        </w:rPr>
        <w:t xml:space="preserve">. </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Firebird client allows any operations to be made only in the context of a transaction. So if you manage to access data without explicitly calling </w:t>
      </w:r>
      <w:proofErr w:type="spellStart"/>
      <w:r w:rsidRPr="001A1806">
        <w:rPr>
          <w:rFonts w:ascii="Arial" w:hAnsi="Arial" w:cs="Arial"/>
          <w:sz w:val="24"/>
          <w:lang w:val="en-US"/>
        </w:rPr>
        <w:t>TFDTransaction.StartTransaction</w:t>
      </w:r>
      <w:proofErr w:type="spellEnd"/>
      <w:r w:rsidRPr="001A1806">
        <w:rPr>
          <w:rFonts w:ascii="Arial" w:hAnsi="Arial" w:cs="Arial"/>
          <w:sz w:val="24"/>
          <w:lang w:val="en-US"/>
        </w:rPr>
        <w:t xml:space="preserve">, it means that it was called automatically somewhere deep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It is highly recommended not to use it like that. For applications to </w:t>
      </w:r>
      <w:del w:id="135" w:author="Helen" w:date="2017-10-03T20:23:00Z">
        <w:r w:rsidRPr="001A1806" w:rsidDel="00AE0421">
          <w:rPr>
            <w:rFonts w:ascii="Arial" w:hAnsi="Arial" w:cs="Arial"/>
            <w:sz w:val="24"/>
            <w:lang w:val="en-US"/>
          </w:rPr>
          <w:delText xml:space="preserve">correctly </w:delText>
        </w:r>
      </w:del>
      <w:r w:rsidRPr="001A1806">
        <w:rPr>
          <w:rFonts w:ascii="Arial" w:hAnsi="Arial" w:cs="Arial"/>
          <w:sz w:val="24"/>
          <w:lang w:val="en-US"/>
        </w:rPr>
        <w:t xml:space="preserve">work </w:t>
      </w:r>
      <w:ins w:id="136" w:author="Helen" w:date="2017-10-03T20:23:00Z">
        <w:r w:rsidR="00AE0421" w:rsidRPr="001A1806">
          <w:rPr>
            <w:rFonts w:ascii="Arial" w:hAnsi="Arial" w:cs="Arial"/>
            <w:sz w:val="24"/>
            <w:lang w:val="en-US"/>
          </w:rPr>
          <w:t xml:space="preserve">correctly </w:t>
        </w:r>
      </w:ins>
      <w:r w:rsidRPr="001A1806">
        <w:rPr>
          <w:rFonts w:ascii="Arial" w:hAnsi="Arial" w:cs="Arial"/>
          <w:sz w:val="24"/>
          <w:lang w:val="en-US"/>
        </w:rPr>
        <w:t xml:space="preserve">with databases, it is advisable to manage transactions manually, which means </w:t>
      </w:r>
      <w:del w:id="137" w:author="Helen" w:date="2017-10-03T20:24:00Z">
        <w:r w:rsidRPr="001A1806" w:rsidDel="00AE0421">
          <w:rPr>
            <w:rFonts w:ascii="Arial" w:hAnsi="Arial" w:cs="Arial"/>
            <w:sz w:val="24"/>
            <w:lang w:val="en-US"/>
          </w:rPr>
          <w:delText xml:space="preserve">to call </w:delText>
        </w:r>
      </w:del>
      <w:ins w:id="138" w:author="Helen" w:date="2017-10-03T20:24:00Z">
        <w:r w:rsidR="00AE0421">
          <w:rPr>
            <w:rFonts w:ascii="Arial" w:hAnsi="Arial" w:cs="Arial"/>
            <w:sz w:val="24"/>
            <w:lang w:val="en-US"/>
          </w:rPr>
          <w:t xml:space="preserve">calling </w:t>
        </w:r>
      </w:ins>
      <w:r w:rsidRPr="001A1806">
        <w:rPr>
          <w:rFonts w:ascii="Arial" w:hAnsi="Arial" w:cs="Arial"/>
          <w:sz w:val="24"/>
          <w:lang w:val="en-US"/>
        </w:rPr>
        <w:t xml:space="preserve">the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Commit and Rollback methods of the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 explicitly.</w:t>
      </w:r>
    </w:p>
    <w:p w:rsidR="000F64C8" w:rsidRPr="001A1806" w:rsidRDefault="001A1806" w:rsidP="000F64C8">
      <w:pPr>
        <w:pStyle w:val="Caption"/>
        <w:keepNext/>
        <w:rPr>
          <w:lang w:val="en-US"/>
        </w:rPr>
      </w:pPr>
      <w:r w:rsidRPr="001A1806">
        <w:rPr>
          <w:lang w:val="en-US"/>
        </w:rPr>
        <w:t xml:space="preserve">Table </w:t>
      </w:r>
      <w:r w:rsidR="00B0719B" w:rsidRPr="001A1806">
        <w:rPr>
          <w:lang w:val="en-US"/>
        </w:rPr>
        <w:fldChar w:fldCharType="begin"/>
      </w:r>
      <w:r w:rsidRPr="001A1806">
        <w:rPr>
          <w:lang w:val="en-US"/>
        </w:rPr>
        <w:instrText xml:space="preserve"> SEQ Таблица \* ARABIC </w:instrText>
      </w:r>
      <w:r w:rsidR="00B0719B" w:rsidRPr="001A1806">
        <w:rPr>
          <w:lang w:val="en-US"/>
        </w:rPr>
        <w:fldChar w:fldCharType="separate"/>
      </w:r>
      <w:r w:rsidRPr="001A1806">
        <w:rPr>
          <w:lang w:val="en-US"/>
        </w:rPr>
        <w:t>2</w:t>
      </w:r>
      <w:r w:rsidR="00B0719B" w:rsidRPr="001A1806">
        <w:rPr>
          <w:lang w:val="en-US"/>
        </w:rPr>
        <w:fldChar w:fldCharType="end"/>
      </w:r>
      <w:r w:rsidRPr="001A1806">
        <w:rPr>
          <w:lang w:val="en-US"/>
        </w:rPr>
        <w:t xml:space="preserve">. </w:t>
      </w:r>
      <w:proofErr w:type="spellStart"/>
      <w:r w:rsidRPr="001A1806">
        <w:rPr>
          <w:lang w:val="en-US"/>
        </w:rPr>
        <w:t>TFDTransact</w:t>
      </w:r>
      <w:r w:rsidR="00B85FEA">
        <w:rPr>
          <w:lang w:val="en-US"/>
        </w:rPr>
        <w:t>i</w:t>
      </w:r>
      <w:r w:rsidRPr="001A1806">
        <w:rPr>
          <w:lang w:val="en-US"/>
        </w:rPr>
        <w:t>on</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5"/>
        <w:gridCol w:w="6606"/>
      </w:tblGrid>
      <w:tr w:rsidR="000F64C8" w:rsidRPr="001A1806" w:rsidTr="000F64C8">
        <w:tc>
          <w:tcPr>
            <w:tcW w:w="280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6662"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3972E8" w:rsidTr="000F64C8">
        <w:tc>
          <w:tcPr>
            <w:tcW w:w="280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Connection</w:t>
            </w:r>
          </w:p>
        </w:tc>
        <w:tc>
          <w:tcPr>
            <w:tcW w:w="6662" w:type="dxa"/>
            <w:shd w:val="clear" w:color="auto" w:fill="auto"/>
          </w:tcPr>
          <w:p w:rsidR="000F64C8" w:rsidRPr="001A1806" w:rsidRDefault="001A1806" w:rsidP="000F64C8">
            <w:pPr>
              <w:spacing w:after="0" w:line="240" w:lineRule="auto"/>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Options.AutoCommit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Controls the automatic start and end of a transaction. The default value is True. </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If the value of this property is set to True,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does the following:</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It starts a transaction (if required) before each SQL command and ends the transaction after the SQL command is executed. If the command is successfully executed, the transaction will be ended as COMMIT. Otherwise</w:t>
            </w:r>
            <w:r>
              <w:rPr>
                <w:rFonts w:ascii="Arial" w:hAnsi="Arial" w:cs="Arial"/>
                <w:sz w:val="24"/>
                <w:lang w:val="en-US"/>
              </w:rPr>
              <w:t>,</w:t>
            </w:r>
            <w:r w:rsidRPr="001A1806">
              <w:rPr>
                <w:rFonts w:ascii="Arial" w:hAnsi="Arial" w:cs="Arial"/>
                <w:sz w:val="24"/>
                <w:lang w:val="en-US"/>
              </w:rPr>
              <w:t xml:space="preserve"> it will be ended as ROLLBACK.</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If the application calls the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method, the automatic transaction management will be disabled until the transaction is ended </w:t>
            </w:r>
            <w:del w:id="139" w:author="Helen" w:date="2017-10-03T20:28:00Z">
              <w:r w:rsidRPr="001A1806" w:rsidDel="00626430">
                <w:rPr>
                  <w:rFonts w:ascii="Arial" w:hAnsi="Arial" w:cs="Arial"/>
                  <w:sz w:val="24"/>
                  <w:lang w:val="en-US"/>
                </w:rPr>
                <w:delText xml:space="preserve">as </w:delText>
              </w:r>
            </w:del>
            <w:ins w:id="140" w:author="Helen" w:date="2017-10-03T20:28:00Z">
              <w:r w:rsidR="00626430">
                <w:rPr>
                  <w:rFonts w:ascii="Arial" w:hAnsi="Arial" w:cs="Arial"/>
                  <w:sz w:val="24"/>
                  <w:lang w:val="en-US"/>
                </w:rPr>
                <w:t>by</w:t>
              </w:r>
              <w:r w:rsidR="00626430" w:rsidRPr="001A1806">
                <w:rPr>
                  <w:rFonts w:ascii="Arial" w:hAnsi="Arial" w:cs="Arial"/>
                  <w:sz w:val="24"/>
                  <w:lang w:val="en-US"/>
                </w:rPr>
                <w:t xml:space="preserve"> </w:t>
              </w:r>
            </w:ins>
            <w:r w:rsidRPr="001A1806">
              <w:rPr>
                <w:rFonts w:ascii="Arial" w:hAnsi="Arial" w:cs="Arial"/>
                <w:sz w:val="24"/>
                <w:lang w:val="en-US"/>
              </w:rPr>
              <w:t>Commit or Rollback.</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automatic transaction management in Firebird is emulated by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components themselves.</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Options.AutoStart</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start of a transaction. The default value is True.</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Options.AutoStop</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the automatic end of a transaction. The default value is True.</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Options.DisconnectAction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The action that will be performed when the connection is closed if the transaction is active. The default value is </w:t>
            </w:r>
            <w:proofErr w:type="spellStart"/>
            <w:r w:rsidRPr="001A1806">
              <w:rPr>
                <w:rFonts w:ascii="Arial" w:hAnsi="Arial" w:cs="Arial"/>
                <w:sz w:val="24"/>
                <w:lang w:val="en-US"/>
              </w:rPr>
              <w:t>xdCommit</w:t>
            </w:r>
            <w:proofErr w:type="spellEnd"/>
            <w:r w:rsidRPr="001A1806">
              <w:rPr>
                <w:rFonts w:ascii="Arial" w:hAnsi="Arial" w:cs="Arial"/>
                <w:sz w:val="24"/>
                <w:lang w:val="en-US"/>
              </w:rPr>
              <w:t>. The following values are possible:</w:t>
            </w:r>
          </w:p>
          <w:p w:rsidR="000F64C8" w:rsidRPr="001A1806" w:rsidRDefault="001A1806" w:rsidP="000F64C8">
            <w:pPr>
              <w:pStyle w:val="ListParagraph"/>
              <w:numPr>
                <w:ilvl w:val="0"/>
                <w:numId w:val="2"/>
              </w:numPr>
              <w:spacing w:after="0" w:line="240" w:lineRule="auto"/>
              <w:jc w:val="both"/>
              <w:rPr>
                <w:rFonts w:ascii="Arial" w:hAnsi="Arial" w:cs="Arial"/>
                <w:sz w:val="24"/>
                <w:lang w:val="en-US"/>
              </w:rPr>
            </w:pPr>
            <w:proofErr w:type="spellStart"/>
            <w:r w:rsidRPr="001A1806">
              <w:rPr>
                <w:rFonts w:ascii="Arial" w:hAnsi="Arial" w:cs="Arial"/>
                <w:sz w:val="24"/>
                <w:lang w:val="en-US"/>
              </w:rPr>
              <w:t>xdNone</w:t>
            </w:r>
            <w:proofErr w:type="spellEnd"/>
            <w:r w:rsidRPr="001A1806">
              <w:rPr>
                <w:rFonts w:ascii="Arial" w:hAnsi="Arial" w:cs="Arial"/>
                <w:sz w:val="24"/>
                <w:lang w:val="en-US"/>
              </w:rPr>
              <w:t xml:space="preserve"> – nothing will be done. The DBMS will perform its default action;</w:t>
            </w:r>
          </w:p>
          <w:p w:rsidR="000F64C8" w:rsidRPr="001A1806" w:rsidRDefault="001A1806" w:rsidP="000F64C8">
            <w:pPr>
              <w:pStyle w:val="ListParagraph"/>
              <w:numPr>
                <w:ilvl w:val="0"/>
                <w:numId w:val="2"/>
              </w:numPr>
              <w:spacing w:after="0" w:line="240" w:lineRule="auto"/>
              <w:jc w:val="both"/>
              <w:rPr>
                <w:rFonts w:ascii="Arial" w:hAnsi="Arial" w:cs="Arial"/>
                <w:sz w:val="24"/>
                <w:lang w:val="en-US"/>
              </w:rPr>
            </w:pPr>
            <w:proofErr w:type="spellStart"/>
            <w:r w:rsidRPr="001A1806">
              <w:rPr>
                <w:rFonts w:ascii="Arial" w:hAnsi="Arial" w:cs="Arial"/>
                <w:sz w:val="24"/>
                <w:lang w:val="en-US"/>
              </w:rPr>
              <w:t>xdCommit</w:t>
            </w:r>
            <w:proofErr w:type="spellEnd"/>
            <w:r w:rsidRPr="001A1806">
              <w:rPr>
                <w:rFonts w:ascii="Arial" w:hAnsi="Arial" w:cs="Arial"/>
                <w:sz w:val="24"/>
                <w:lang w:val="en-US"/>
              </w:rPr>
              <w:t xml:space="preserve"> – the transaction will be committed;</w:t>
            </w:r>
          </w:p>
          <w:p w:rsidR="000F64C8" w:rsidRPr="001A1806" w:rsidRDefault="001A1806" w:rsidP="000F64C8">
            <w:pPr>
              <w:pStyle w:val="ListParagraph"/>
              <w:numPr>
                <w:ilvl w:val="0"/>
                <w:numId w:val="2"/>
              </w:numPr>
              <w:spacing w:after="0" w:line="240" w:lineRule="auto"/>
              <w:jc w:val="both"/>
              <w:rPr>
                <w:rFonts w:ascii="Arial" w:hAnsi="Arial" w:cs="Arial"/>
                <w:sz w:val="24"/>
                <w:lang w:val="en-US"/>
              </w:rPr>
            </w:pPr>
            <w:proofErr w:type="spellStart"/>
            <w:r w:rsidRPr="001A1806">
              <w:rPr>
                <w:rFonts w:ascii="Arial" w:hAnsi="Arial" w:cs="Arial"/>
                <w:sz w:val="24"/>
                <w:lang w:val="en-US"/>
              </w:rPr>
              <w:t>xdRollback</w:t>
            </w:r>
            <w:proofErr w:type="spellEnd"/>
            <w:r w:rsidRPr="001A1806">
              <w:rPr>
                <w:rFonts w:ascii="Arial" w:hAnsi="Arial" w:cs="Arial"/>
                <w:sz w:val="24"/>
                <w:lang w:val="en-US"/>
              </w:rPr>
              <w:t xml:space="preserve"> – the transaction will be rolled back.</w:t>
            </w:r>
          </w:p>
          <w:p w:rsidR="000F64C8" w:rsidRPr="001A1806" w:rsidRDefault="001A1806" w:rsidP="000F64C8">
            <w:pPr>
              <w:spacing w:after="0" w:line="240" w:lineRule="auto"/>
              <w:ind w:left="360"/>
              <w:jc w:val="both"/>
              <w:rPr>
                <w:rFonts w:ascii="Arial" w:hAnsi="Arial" w:cs="Arial"/>
                <w:sz w:val="24"/>
                <w:lang w:val="en-US"/>
              </w:rPr>
            </w:pPr>
            <w:r w:rsidRPr="001A1806">
              <w:rPr>
                <w:rFonts w:ascii="Arial" w:hAnsi="Arial" w:cs="Arial"/>
                <w:sz w:val="24"/>
                <w:lang w:val="en-US"/>
              </w:rPr>
              <w:t xml:space="preserve">The default value for the similar property in other access components is </w:t>
            </w:r>
            <w:proofErr w:type="spellStart"/>
            <w:r w:rsidRPr="001A1806">
              <w:rPr>
                <w:rFonts w:ascii="Arial" w:hAnsi="Arial" w:cs="Arial"/>
                <w:sz w:val="24"/>
                <w:lang w:val="en-US"/>
              </w:rPr>
              <w:t>xdRollback</w:t>
            </w:r>
            <w:proofErr w:type="spellEnd"/>
            <w:r w:rsidRPr="001A1806">
              <w:rPr>
                <w:rFonts w:ascii="Arial" w:hAnsi="Arial" w:cs="Arial"/>
                <w:sz w:val="24"/>
                <w:lang w:val="en-US"/>
              </w:rPr>
              <w:t>. So you need to set this property manually to the value that is actually needed.</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Options.EnableNested</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Controls nested transactions. The default value is True.</w:t>
            </w:r>
          </w:p>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When a transaction is active, calling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again will create a nested transaction.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emulates nested transactions using </w:t>
            </w:r>
            <w:proofErr w:type="spellStart"/>
            <w:r w:rsidRPr="001A1806">
              <w:rPr>
                <w:rFonts w:ascii="Arial" w:hAnsi="Arial" w:cs="Arial"/>
                <w:sz w:val="24"/>
                <w:lang w:val="en-US"/>
              </w:rPr>
              <w:t>savepoints</w:t>
            </w:r>
            <w:proofErr w:type="spellEnd"/>
            <w:r w:rsidRPr="001A1806">
              <w:rPr>
                <w:rFonts w:ascii="Arial" w:hAnsi="Arial" w:cs="Arial"/>
                <w:sz w:val="24"/>
                <w:lang w:val="en-US"/>
              </w:rPr>
              <w:t xml:space="preserve"> if the DBMS does not support nested transactions as they are. To disable nested transactions, set </w:t>
            </w:r>
            <w:proofErr w:type="spellStart"/>
            <w:r w:rsidRPr="001A1806">
              <w:rPr>
                <w:rFonts w:ascii="Arial" w:hAnsi="Arial" w:cs="Arial"/>
                <w:sz w:val="24"/>
                <w:lang w:val="en-US"/>
              </w:rPr>
              <w:t>EnableNested</w:t>
            </w:r>
            <w:proofErr w:type="spellEnd"/>
            <w:r w:rsidRPr="001A1806">
              <w:rPr>
                <w:rFonts w:ascii="Arial" w:hAnsi="Arial" w:cs="Arial"/>
                <w:sz w:val="24"/>
                <w:lang w:val="en-US"/>
              </w:rPr>
              <w:t xml:space="preserve"> to False</w:t>
            </w:r>
            <w:ins w:id="141" w:author="Helen" w:date="2017-10-03T20:29:00Z">
              <w:r w:rsidR="00626430">
                <w:rPr>
                  <w:rFonts w:ascii="Arial" w:hAnsi="Arial" w:cs="Arial"/>
                  <w:sz w:val="24"/>
                  <w:lang w:val="en-US"/>
                </w:rPr>
                <w:t xml:space="preserve">.  When False is set, </w:t>
              </w:r>
            </w:ins>
            <w:r w:rsidRPr="001A1806">
              <w:rPr>
                <w:rFonts w:ascii="Arial" w:hAnsi="Arial" w:cs="Arial"/>
                <w:sz w:val="24"/>
                <w:lang w:val="en-US"/>
              </w:rPr>
              <w:t xml:space="preserve"> calling </w:t>
            </w:r>
            <w:proofErr w:type="spellStart"/>
            <w:r w:rsidRPr="001A1806">
              <w:rPr>
                <w:rFonts w:ascii="Arial" w:hAnsi="Arial" w:cs="Arial"/>
                <w:sz w:val="24"/>
                <w:lang w:val="en-US"/>
              </w:rPr>
              <w:t>StartTransaction</w:t>
            </w:r>
            <w:proofErr w:type="spellEnd"/>
            <w:r w:rsidRPr="001A1806">
              <w:rPr>
                <w:rFonts w:ascii="Arial" w:hAnsi="Arial" w:cs="Arial"/>
                <w:sz w:val="24"/>
                <w:lang w:val="en-US"/>
              </w:rPr>
              <w:t xml:space="preserve"> inside the transaction will raise an exception.</w:t>
            </w:r>
          </w:p>
          <w:p w:rsidR="000F64C8" w:rsidRPr="001A1806" w:rsidRDefault="001A1806" w:rsidP="00626430">
            <w:pPr>
              <w:spacing w:after="0" w:line="240" w:lineRule="auto"/>
              <w:jc w:val="both"/>
              <w:rPr>
                <w:rFonts w:ascii="Arial" w:hAnsi="Arial" w:cs="Arial"/>
                <w:sz w:val="24"/>
                <w:lang w:val="en-US"/>
              </w:rPr>
            </w:pPr>
            <w:r w:rsidRPr="001A1806">
              <w:rPr>
                <w:rFonts w:ascii="Arial" w:hAnsi="Arial" w:cs="Arial"/>
                <w:sz w:val="24"/>
                <w:lang w:val="en-US"/>
              </w:rPr>
              <w:t xml:space="preserve">Firebird does not support nested transactions as </w:t>
            </w:r>
            <w:del w:id="142" w:author="Helen" w:date="2017-10-03T20:31:00Z">
              <w:r w:rsidRPr="001A1806" w:rsidDel="00626430">
                <w:rPr>
                  <w:rFonts w:ascii="Arial" w:hAnsi="Arial" w:cs="Arial"/>
                  <w:sz w:val="24"/>
                  <w:lang w:val="en-US"/>
                </w:rPr>
                <w:delText>they are</w:delText>
              </w:r>
            </w:del>
            <w:ins w:id="143" w:author="Helen" w:date="2017-10-03T20:31:00Z">
              <w:r w:rsidR="00626430">
                <w:rPr>
                  <w:rFonts w:ascii="Arial" w:hAnsi="Arial" w:cs="Arial"/>
                  <w:sz w:val="24"/>
                  <w:lang w:val="en-US"/>
                </w:rPr>
                <w:t>such</w:t>
              </w:r>
            </w:ins>
            <w:r w:rsidRPr="001A1806">
              <w:rPr>
                <w:rFonts w:ascii="Arial" w:hAnsi="Arial" w:cs="Arial"/>
                <w:sz w:val="24"/>
                <w:lang w:val="en-US"/>
              </w:rPr>
              <w:t>.</w:t>
            </w:r>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Options.Isolation</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Specifies the transaction isolation level. It is the most important transaction property. The default value is </w:t>
            </w:r>
            <w:proofErr w:type="spellStart"/>
            <w:r w:rsidRPr="001A1806">
              <w:rPr>
                <w:rFonts w:ascii="Arial" w:hAnsi="Arial" w:cs="Arial"/>
                <w:sz w:val="24"/>
                <w:lang w:val="en-US"/>
              </w:rPr>
              <w:t>xiReadCommi</w:t>
            </w:r>
            <w:ins w:id="144" w:author="Helen" w:date="2017-10-05T08:14:00Z">
              <w:r w:rsidR="00E032C3">
                <w:rPr>
                  <w:rFonts w:ascii="Arial" w:hAnsi="Arial" w:cs="Arial"/>
                  <w:sz w:val="24"/>
                  <w:lang w:val="en-US"/>
                </w:rPr>
                <w:t>t</w:t>
              </w:r>
            </w:ins>
            <w:r w:rsidRPr="001A1806">
              <w:rPr>
                <w:rFonts w:ascii="Arial" w:hAnsi="Arial" w:cs="Arial"/>
                <w:sz w:val="24"/>
                <w:lang w:val="en-US"/>
              </w:rPr>
              <w:t>ted</w:t>
            </w:r>
            <w:proofErr w:type="spellEnd"/>
            <w:r w:rsidRPr="001A1806">
              <w:rPr>
                <w:rFonts w:ascii="Arial" w:hAnsi="Arial" w:cs="Arial"/>
                <w:sz w:val="24"/>
                <w:lang w:val="en-US"/>
              </w:rPr>
              <w:t>. The following values are possible:</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xiUnspecified</w:t>
            </w:r>
            <w:proofErr w:type="spellEnd"/>
            <w:r w:rsidRPr="001A1806">
              <w:rPr>
                <w:rFonts w:ascii="Arial" w:hAnsi="Arial" w:cs="Arial"/>
                <w:sz w:val="24"/>
                <w:lang w:val="en-US"/>
              </w:rPr>
              <w:t xml:space="preserve"> – the default isolation level of your DBMS is used (it is SNAPSHOT in Firebird, i.e. with the following parameters: read write concurrency wait);</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xiDirtyRead</w:t>
            </w:r>
            <w:proofErr w:type="spellEnd"/>
            <w:r w:rsidRPr="001A1806">
              <w:rPr>
                <w:rFonts w:ascii="Arial" w:hAnsi="Arial" w:cs="Arial"/>
                <w:sz w:val="24"/>
                <w:lang w:val="en-US"/>
              </w:rPr>
              <w:t xml:space="preserve"> – there is no such isolation level in Firebird so READ COMMIT</w:t>
            </w:r>
            <w:ins w:id="145" w:author="Helen" w:date="2017-10-05T08:14:00Z">
              <w:r w:rsidR="00E032C3">
                <w:rPr>
                  <w:rFonts w:ascii="Arial" w:hAnsi="Arial" w:cs="Arial"/>
                  <w:sz w:val="24"/>
                  <w:lang w:val="en-US"/>
                </w:rPr>
                <w:t>T</w:t>
              </w:r>
            </w:ins>
            <w:r w:rsidRPr="001A1806">
              <w:rPr>
                <w:rFonts w:ascii="Arial" w:hAnsi="Arial" w:cs="Arial"/>
                <w:sz w:val="24"/>
                <w:lang w:val="en-US"/>
              </w:rPr>
              <w:t>ED will be used instead</w:t>
            </w:r>
            <w:del w:id="146" w:author="Helen" w:date="2017-10-03T20:34:00Z">
              <w:r w:rsidRPr="001A1806" w:rsidDel="00626430">
                <w:rPr>
                  <w:rFonts w:ascii="Arial" w:hAnsi="Arial" w:cs="Arial"/>
                  <w:sz w:val="24"/>
                  <w:lang w:val="en-US"/>
                </w:rPr>
                <w:delText xml:space="preserve"> of it</w:delText>
              </w:r>
            </w:del>
            <w:r w:rsidRPr="001A1806">
              <w:rPr>
                <w:rFonts w:ascii="Arial" w:hAnsi="Arial" w:cs="Arial"/>
                <w:sz w:val="24"/>
                <w:lang w:val="en-US"/>
              </w:rPr>
              <w:t>;</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xiReadCommit</w:t>
            </w:r>
            <w:ins w:id="147" w:author="Helen" w:date="2017-10-05T08:16:00Z">
              <w:r w:rsidR="00E032C3">
                <w:rPr>
                  <w:rFonts w:ascii="Arial" w:hAnsi="Arial" w:cs="Arial"/>
                  <w:sz w:val="24"/>
                  <w:lang w:val="en-US"/>
                </w:rPr>
                <w:t>t</w:t>
              </w:r>
            </w:ins>
            <w:r w:rsidRPr="001A1806">
              <w:rPr>
                <w:rFonts w:ascii="Arial" w:hAnsi="Arial" w:cs="Arial"/>
                <w:sz w:val="24"/>
                <w:lang w:val="en-US"/>
              </w:rPr>
              <w:t>ed</w:t>
            </w:r>
            <w:proofErr w:type="spellEnd"/>
            <w:r w:rsidRPr="001A1806">
              <w:rPr>
                <w:rFonts w:ascii="Arial" w:hAnsi="Arial" w:cs="Arial"/>
                <w:sz w:val="24"/>
                <w:lang w:val="en-US"/>
              </w:rPr>
              <w:t xml:space="preserve"> – the READ COMMIT</w:t>
            </w:r>
            <w:ins w:id="148" w:author="Helen" w:date="2017-10-05T08:15:00Z">
              <w:r w:rsidR="00E032C3">
                <w:rPr>
                  <w:rFonts w:ascii="Arial" w:hAnsi="Arial" w:cs="Arial"/>
                  <w:sz w:val="24"/>
                  <w:lang w:val="en-US"/>
                </w:rPr>
                <w:t>T</w:t>
              </w:r>
            </w:ins>
            <w:r w:rsidRPr="001A1806">
              <w:rPr>
                <w:rFonts w:ascii="Arial" w:hAnsi="Arial" w:cs="Arial"/>
                <w:sz w:val="24"/>
                <w:lang w:val="en-US"/>
              </w:rPr>
              <w:t xml:space="preserve">ED isolation level. </w:t>
            </w:r>
            <w:del w:id="149" w:author="Helen" w:date="2017-10-03T20:32:00Z">
              <w:r w:rsidRPr="001A1806" w:rsidDel="00626430">
                <w:rPr>
                  <w:rFonts w:ascii="Arial" w:hAnsi="Arial" w:cs="Arial"/>
                  <w:sz w:val="24"/>
                  <w:lang w:val="en-US"/>
                </w:rPr>
                <w:delText xml:space="preserve">Such a transaction </w:delText>
              </w:r>
            </w:del>
            <w:proofErr w:type="spellStart"/>
            <w:ins w:id="150" w:author="Helen" w:date="2017-10-03T20:32:00Z">
              <w:r w:rsidR="00626430">
                <w:rPr>
                  <w:rFonts w:ascii="Arial" w:hAnsi="Arial" w:cs="Arial"/>
                  <w:sz w:val="24"/>
                  <w:lang w:val="en-US"/>
                </w:rPr>
                <w:t>FireDac</w:t>
              </w:r>
              <w:proofErr w:type="spellEnd"/>
              <w:r w:rsidR="00626430">
                <w:rPr>
                  <w:rFonts w:ascii="Arial" w:hAnsi="Arial" w:cs="Arial"/>
                  <w:sz w:val="24"/>
                  <w:lang w:val="en-US"/>
                </w:rPr>
                <w:t xml:space="preserve"> starts </w:t>
              </w:r>
              <w:proofErr w:type="spellStart"/>
              <w:r w:rsidR="00626430">
                <w:rPr>
                  <w:rFonts w:ascii="Arial" w:hAnsi="Arial" w:cs="Arial"/>
                  <w:sz w:val="24"/>
                  <w:lang w:val="en-US"/>
                </w:rPr>
                <w:t>ReadCommitted</w:t>
              </w:r>
              <w:proofErr w:type="spellEnd"/>
              <w:r w:rsidR="00626430">
                <w:rPr>
                  <w:rFonts w:ascii="Arial" w:hAnsi="Arial" w:cs="Arial"/>
                  <w:sz w:val="24"/>
                  <w:lang w:val="en-US"/>
                </w:rPr>
                <w:t xml:space="preserve"> transactions </w:t>
              </w:r>
            </w:ins>
            <w:r w:rsidRPr="001A1806">
              <w:rPr>
                <w:rFonts w:ascii="Arial" w:hAnsi="Arial" w:cs="Arial"/>
                <w:sz w:val="24"/>
                <w:lang w:val="en-US"/>
              </w:rPr>
              <w:t xml:space="preserve">in Firebird </w:t>
            </w:r>
            <w:del w:id="151" w:author="Helen" w:date="2017-10-03T20:33:00Z">
              <w:r w:rsidRPr="001A1806" w:rsidDel="00626430">
                <w:rPr>
                  <w:rFonts w:ascii="Arial" w:hAnsi="Arial" w:cs="Arial"/>
                  <w:sz w:val="24"/>
                  <w:lang w:val="en-US"/>
                </w:rPr>
                <w:delText xml:space="preserve">is started </w:delText>
              </w:r>
            </w:del>
            <w:r w:rsidRPr="001A1806">
              <w:rPr>
                <w:rFonts w:ascii="Arial" w:hAnsi="Arial" w:cs="Arial"/>
                <w:sz w:val="24"/>
                <w:lang w:val="en-US"/>
              </w:rPr>
              <w:t>with the following parameters: read</w:t>
            </w:r>
            <w:ins w:id="152" w:author="Helen" w:date="2017-10-03T20:33:00Z">
              <w:r w:rsidR="00626430">
                <w:rPr>
                  <w:rFonts w:ascii="Arial" w:hAnsi="Arial" w:cs="Arial"/>
                  <w:sz w:val="24"/>
                  <w:lang w:val="en-US"/>
                </w:rPr>
                <w:t>/</w:t>
              </w:r>
            </w:ins>
            <w:del w:id="153" w:author="Helen" w:date="2017-10-03T20:33:00Z">
              <w:r w:rsidRPr="001A1806" w:rsidDel="00626430">
                <w:rPr>
                  <w:rFonts w:ascii="Arial" w:hAnsi="Arial" w:cs="Arial"/>
                  <w:sz w:val="24"/>
                  <w:lang w:val="en-US"/>
                </w:rPr>
                <w:delText xml:space="preserve"> </w:delText>
              </w:r>
            </w:del>
            <w:r w:rsidRPr="001A1806">
              <w:rPr>
                <w:rFonts w:ascii="Arial" w:hAnsi="Arial" w:cs="Arial"/>
                <w:sz w:val="24"/>
                <w:lang w:val="en-US"/>
              </w:rPr>
              <w:t xml:space="preserve">write </w:t>
            </w:r>
            <w:proofErr w:type="spellStart"/>
            <w:r w:rsidRPr="001A1806">
              <w:rPr>
                <w:rFonts w:ascii="Arial" w:hAnsi="Arial" w:cs="Arial"/>
                <w:sz w:val="24"/>
                <w:lang w:val="en-US"/>
              </w:rPr>
              <w:lastRenderedPageBreak/>
              <w:t>read_committed</w:t>
            </w:r>
            <w:proofErr w:type="spellEnd"/>
            <w:r w:rsidRPr="001A1806">
              <w:rPr>
                <w:rFonts w:ascii="Arial" w:hAnsi="Arial" w:cs="Arial"/>
                <w:sz w:val="24"/>
                <w:lang w:val="en-US"/>
              </w:rPr>
              <w:t xml:space="preserve"> </w:t>
            </w:r>
            <w:proofErr w:type="spellStart"/>
            <w:r w:rsidRPr="001A1806">
              <w:rPr>
                <w:rFonts w:ascii="Arial" w:hAnsi="Arial" w:cs="Arial"/>
                <w:sz w:val="24"/>
                <w:lang w:val="en-US"/>
              </w:rPr>
              <w:t>rec_version</w:t>
            </w:r>
            <w:proofErr w:type="spellEnd"/>
            <w:r w:rsidRPr="001A1806">
              <w:rPr>
                <w:rFonts w:ascii="Arial" w:hAnsi="Arial" w:cs="Arial"/>
                <w:sz w:val="24"/>
                <w:lang w:val="en-US"/>
              </w:rPr>
              <w:t xml:space="preserve"> </w:t>
            </w:r>
            <w:proofErr w:type="spellStart"/>
            <w:r w:rsidRPr="001A1806">
              <w:rPr>
                <w:rFonts w:ascii="Arial" w:hAnsi="Arial" w:cs="Arial"/>
                <w:sz w:val="24"/>
                <w:lang w:val="en-US"/>
              </w:rPr>
              <w:t>nowait</w:t>
            </w:r>
            <w:proofErr w:type="spellEnd"/>
            <w:r w:rsidRPr="001A1806">
              <w:rPr>
                <w:rFonts w:ascii="Arial" w:hAnsi="Arial" w:cs="Arial"/>
                <w:sz w:val="24"/>
                <w:lang w:val="en-US"/>
              </w:rPr>
              <w:t>;</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xiRepeatableRead</w:t>
            </w:r>
            <w:proofErr w:type="spellEnd"/>
            <w:r w:rsidRPr="001A1806">
              <w:rPr>
                <w:rFonts w:ascii="Arial" w:hAnsi="Arial" w:cs="Arial"/>
                <w:sz w:val="24"/>
                <w:lang w:val="en-US"/>
              </w:rPr>
              <w:t xml:space="preserve"> – there is no such isolation level in Firebird so SNAPSHOT will be used instead</w:t>
            </w:r>
            <w:del w:id="154" w:author="Helen" w:date="2017-10-03T20:34:00Z">
              <w:r w:rsidRPr="001A1806" w:rsidDel="00626430">
                <w:rPr>
                  <w:rFonts w:ascii="Arial" w:hAnsi="Arial" w:cs="Arial"/>
                  <w:sz w:val="24"/>
                  <w:lang w:val="en-US"/>
                </w:rPr>
                <w:delText xml:space="preserve"> of it</w:delText>
              </w:r>
            </w:del>
            <w:r w:rsidRPr="001A1806">
              <w:rPr>
                <w:rFonts w:ascii="Arial" w:hAnsi="Arial" w:cs="Arial"/>
                <w:sz w:val="24"/>
                <w:lang w:val="en-US"/>
              </w:rPr>
              <w:t>;</w:t>
            </w:r>
          </w:p>
          <w:p w:rsidR="000F64C8" w:rsidRPr="001A1806" w:rsidRDefault="001A1806" w:rsidP="000F64C8">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xiSnapshot</w:t>
            </w:r>
            <w:proofErr w:type="spellEnd"/>
            <w:r w:rsidRPr="001A1806">
              <w:rPr>
                <w:rFonts w:ascii="Arial" w:hAnsi="Arial" w:cs="Arial"/>
                <w:sz w:val="24"/>
                <w:lang w:val="en-US"/>
              </w:rPr>
              <w:t xml:space="preserve"> – the SNAPSHOT isolation level. </w:t>
            </w:r>
            <w:proofErr w:type="spellStart"/>
            <w:ins w:id="155" w:author="Helen" w:date="2017-10-03T20:35:00Z">
              <w:r w:rsidR="00626430">
                <w:rPr>
                  <w:rFonts w:ascii="Arial" w:hAnsi="Arial" w:cs="Arial"/>
                  <w:sz w:val="24"/>
                  <w:lang w:val="en-US"/>
                </w:rPr>
                <w:t>FireDac</w:t>
              </w:r>
              <w:proofErr w:type="spellEnd"/>
              <w:r w:rsidR="00626430">
                <w:rPr>
                  <w:rFonts w:ascii="Arial" w:hAnsi="Arial" w:cs="Arial"/>
                  <w:sz w:val="24"/>
                  <w:lang w:val="en-US"/>
                </w:rPr>
                <w:t xml:space="preserve"> starts Snapshot </w:t>
              </w:r>
            </w:ins>
            <w:del w:id="156" w:author="Helen" w:date="2017-10-03T20:35:00Z">
              <w:r w:rsidRPr="001A1806" w:rsidDel="00626430">
                <w:rPr>
                  <w:rFonts w:ascii="Arial" w:hAnsi="Arial" w:cs="Arial"/>
                  <w:sz w:val="24"/>
                  <w:lang w:val="en-US"/>
                </w:rPr>
                <w:delText xml:space="preserve">Such a </w:delText>
              </w:r>
            </w:del>
            <w:r w:rsidRPr="001A1806">
              <w:rPr>
                <w:rFonts w:ascii="Arial" w:hAnsi="Arial" w:cs="Arial"/>
                <w:sz w:val="24"/>
                <w:lang w:val="en-US"/>
              </w:rPr>
              <w:t>transaction</w:t>
            </w:r>
            <w:ins w:id="157" w:author="Helen" w:date="2017-10-03T20:35:00Z">
              <w:r w:rsidR="00626430">
                <w:rPr>
                  <w:rFonts w:ascii="Arial" w:hAnsi="Arial" w:cs="Arial"/>
                  <w:sz w:val="24"/>
                  <w:lang w:val="en-US"/>
                </w:rPr>
                <w:t>s</w:t>
              </w:r>
            </w:ins>
            <w:r w:rsidRPr="001A1806">
              <w:rPr>
                <w:rFonts w:ascii="Arial" w:hAnsi="Arial" w:cs="Arial"/>
                <w:sz w:val="24"/>
                <w:lang w:val="en-US"/>
              </w:rPr>
              <w:t xml:space="preserve"> in Firebird </w:t>
            </w:r>
            <w:del w:id="158" w:author="Helen" w:date="2017-10-03T20:35:00Z">
              <w:r w:rsidRPr="001A1806" w:rsidDel="00626430">
                <w:rPr>
                  <w:rFonts w:ascii="Arial" w:hAnsi="Arial" w:cs="Arial"/>
                  <w:sz w:val="24"/>
                  <w:lang w:val="en-US"/>
                </w:rPr>
                <w:delText xml:space="preserve">is started </w:delText>
              </w:r>
            </w:del>
            <w:r w:rsidRPr="001A1806">
              <w:rPr>
                <w:rFonts w:ascii="Arial" w:hAnsi="Arial" w:cs="Arial"/>
                <w:sz w:val="24"/>
                <w:lang w:val="en-US"/>
              </w:rPr>
              <w:t>with the following parameters: read</w:t>
            </w:r>
            <w:ins w:id="159" w:author="Helen" w:date="2017-10-03T20:36:00Z">
              <w:r w:rsidR="00626430">
                <w:rPr>
                  <w:rFonts w:ascii="Arial" w:hAnsi="Arial" w:cs="Arial"/>
                  <w:sz w:val="24"/>
                  <w:lang w:val="en-US"/>
                </w:rPr>
                <w:t>/</w:t>
              </w:r>
            </w:ins>
            <w:del w:id="160" w:author="Helen" w:date="2017-10-03T20:36:00Z">
              <w:r w:rsidRPr="001A1806" w:rsidDel="00626430">
                <w:rPr>
                  <w:rFonts w:ascii="Arial" w:hAnsi="Arial" w:cs="Arial"/>
                  <w:sz w:val="24"/>
                  <w:lang w:val="en-US"/>
                </w:rPr>
                <w:delText xml:space="preserve"> </w:delText>
              </w:r>
            </w:del>
            <w:r w:rsidRPr="001A1806">
              <w:rPr>
                <w:rFonts w:ascii="Arial" w:hAnsi="Arial" w:cs="Arial"/>
                <w:sz w:val="24"/>
                <w:lang w:val="en-US"/>
              </w:rPr>
              <w:t>write concurrency wait;</w:t>
            </w:r>
          </w:p>
          <w:p w:rsidR="000F64C8" w:rsidRPr="001A1806" w:rsidRDefault="001A1806" w:rsidP="00626430">
            <w:pPr>
              <w:pStyle w:val="ListParagraph"/>
              <w:numPr>
                <w:ilvl w:val="0"/>
                <w:numId w:val="3"/>
              </w:numPr>
              <w:spacing w:after="0" w:line="240" w:lineRule="auto"/>
              <w:jc w:val="both"/>
              <w:rPr>
                <w:rFonts w:ascii="Arial" w:hAnsi="Arial" w:cs="Arial"/>
                <w:sz w:val="24"/>
                <w:lang w:val="en-US"/>
              </w:rPr>
            </w:pPr>
            <w:proofErr w:type="spellStart"/>
            <w:r w:rsidRPr="001A1806">
              <w:rPr>
                <w:rFonts w:ascii="Arial" w:hAnsi="Arial" w:cs="Arial"/>
                <w:sz w:val="24"/>
                <w:lang w:val="en-US"/>
              </w:rPr>
              <w:t>xiSerializable</w:t>
            </w:r>
            <w:proofErr w:type="spellEnd"/>
            <w:r w:rsidRPr="001A1806">
              <w:rPr>
                <w:rFonts w:ascii="Arial" w:hAnsi="Arial" w:cs="Arial"/>
                <w:sz w:val="24"/>
                <w:lang w:val="en-US"/>
              </w:rPr>
              <w:t xml:space="preserve"> – the SERIALIZABLE isolation level. </w:t>
            </w:r>
            <w:del w:id="161" w:author="Helen" w:date="2017-10-03T20:36:00Z">
              <w:r w:rsidRPr="001A1806" w:rsidDel="00626430">
                <w:rPr>
                  <w:rFonts w:ascii="Arial" w:hAnsi="Arial" w:cs="Arial"/>
                  <w:sz w:val="24"/>
                  <w:lang w:val="en-US"/>
                </w:rPr>
                <w:delText xml:space="preserve">Actually, there is no transaction with this isolation level in </w:delText>
              </w:r>
            </w:del>
            <w:r w:rsidRPr="001A1806">
              <w:rPr>
                <w:rFonts w:ascii="Arial" w:hAnsi="Arial" w:cs="Arial"/>
                <w:sz w:val="24"/>
                <w:lang w:val="en-US"/>
              </w:rPr>
              <w:t>Firebird</w:t>
            </w:r>
            <w:ins w:id="162" w:author="Helen" w:date="2017-10-03T20:36:00Z">
              <w:r w:rsidR="00626430">
                <w:rPr>
                  <w:rFonts w:ascii="Arial" w:hAnsi="Arial" w:cs="Arial"/>
                  <w:sz w:val="24"/>
                  <w:lang w:val="en-US"/>
                </w:rPr>
                <w:t xml:space="preserve"> does not support </w:t>
              </w:r>
              <w:proofErr w:type="spellStart"/>
              <w:r w:rsidR="00626430">
                <w:rPr>
                  <w:rFonts w:ascii="Arial" w:hAnsi="Arial" w:cs="Arial"/>
                  <w:sz w:val="24"/>
                  <w:lang w:val="en-US"/>
                </w:rPr>
                <w:t>serializable</w:t>
              </w:r>
              <w:proofErr w:type="spellEnd"/>
              <w:r w:rsidR="00626430">
                <w:rPr>
                  <w:rFonts w:ascii="Arial" w:hAnsi="Arial" w:cs="Arial"/>
                  <w:sz w:val="24"/>
                  <w:lang w:val="en-US"/>
                </w:rPr>
                <w:t xml:space="preserve"> isolation</w:t>
              </w:r>
            </w:ins>
            <w:r w:rsidRPr="001A1806">
              <w:rPr>
                <w:rFonts w:ascii="Arial" w:hAnsi="Arial" w:cs="Arial"/>
                <w:sz w:val="24"/>
                <w:lang w:val="en-US"/>
              </w:rPr>
              <w:t xml:space="preserve">, but </w:t>
            </w:r>
            <w:proofErr w:type="spellStart"/>
            <w:ins w:id="163" w:author="Helen" w:date="2017-10-03T20:37:00Z">
              <w:r w:rsidR="00626430">
                <w:rPr>
                  <w:rFonts w:ascii="Arial" w:hAnsi="Arial" w:cs="Arial"/>
                  <w:sz w:val="24"/>
                  <w:lang w:val="en-US"/>
                </w:rPr>
                <w:t>FireDac</w:t>
              </w:r>
              <w:proofErr w:type="spellEnd"/>
              <w:r w:rsidR="00626430">
                <w:rPr>
                  <w:rFonts w:ascii="Arial" w:hAnsi="Arial" w:cs="Arial"/>
                  <w:sz w:val="24"/>
                  <w:lang w:val="en-US"/>
                </w:rPr>
                <w:t xml:space="preserve"> </w:t>
              </w:r>
            </w:ins>
            <w:del w:id="164" w:author="Helen" w:date="2017-10-03T20:37:00Z">
              <w:r w:rsidRPr="001A1806" w:rsidDel="00626430">
                <w:rPr>
                  <w:rFonts w:ascii="Arial" w:hAnsi="Arial" w:cs="Arial"/>
                  <w:sz w:val="24"/>
                  <w:lang w:val="en-US"/>
                </w:rPr>
                <w:delText xml:space="preserve">it is </w:delText>
              </w:r>
            </w:del>
            <w:r w:rsidRPr="001A1806">
              <w:rPr>
                <w:rFonts w:ascii="Arial" w:hAnsi="Arial" w:cs="Arial"/>
                <w:sz w:val="24"/>
                <w:lang w:val="en-US"/>
              </w:rPr>
              <w:t>emulate</w:t>
            </w:r>
            <w:del w:id="165" w:author="Helen" w:date="2017-10-03T20:37:00Z">
              <w:r w:rsidRPr="001A1806" w:rsidDel="00626430">
                <w:rPr>
                  <w:rFonts w:ascii="Arial" w:hAnsi="Arial" w:cs="Arial"/>
                  <w:sz w:val="24"/>
                  <w:lang w:val="en-US"/>
                </w:rPr>
                <w:delText>d</w:delText>
              </w:r>
            </w:del>
            <w:ins w:id="166" w:author="Helen" w:date="2017-10-03T20:37:00Z">
              <w:r w:rsidR="00626430">
                <w:rPr>
                  <w:rFonts w:ascii="Arial" w:hAnsi="Arial" w:cs="Arial"/>
                  <w:sz w:val="24"/>
                  <w:lang w:val="en-US"/>
                </w:rPr>
                <w:t>s it</w:t>
              </w:r>
            </w:ins>
            <w:r w:rsidRPr="001A1806">
              <w:rPr>
                <w:rFonts w:ascii="Arial" w:hAnsi="Arial" w:cs="Arial"/>
                <w:sz w:val="24"/>
                <w:lang w:val="en-US"/>
              </w:rPr>
              <w:t xml:space="preserve"> by starting a transaction with the following parameters: read write consistency wait.</w:t>
            </w:r>
          </w:p>
        </w:tc>
      </w:tr>
      <w:tr w:rsidR="000F64C8" w:rsidRPr="001A1806"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Options.Params</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DBMS-specific transaction parameters. It is currently used for Firebird and </w:t>
            </w:r>
            <w:proofErr w:type="spellStart"/>
            <w:r w:rsidRPr="001A1806">
              <w:rPr>
                <w:rFonts w:ascii="Arial" w:hAnsi="Arial" w:cs="Arial"/>
                <w:sz w:val="24"/>
                <w:lang w:val="en-US"/>
              </w:rPr>
              <w:t>Interbase</w:t>
            </w:r>
            <w:proofErr w:type="spellEnd"/>
            <w:r w:rsidRPr="001A1806">
              <w:rPr>
                <w:rFonts w:ascii="Arial" w:hAnsi="Arial" w:cs="Arial"/>
                <w:sz w:val="24"/>
                <w:lang w:val="en-US"/>
              </w:rPr>
              <w:t xml:space="preserve"> only. Possible values:</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read</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write</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proofErr w:type="spellStart"/>
            <w:r w:rsidRPr="001A1806">
              <w:rPr>
                <w:rFonts w:ascii="Arial" w:hAnsi="Arial" w:cs="Arial"/>
                <w:sz w:val="24"/>
                <w:lang w:val="en-US"/>
              </w:rPr>
              <w:t>read_committed</w:t>
            </w:r>
            <w:proofErr w:type="spellEnd"/>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concurrency</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consistency</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wait</w:t>
            </w:r>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proofErr w:type="spellStart"/>
            <w:r w:rsidRPr="001A1806">
              <w:rPr>
                <w:rFonts w:ascii="Arial" w:hAnsi="Arial" w:cs="Arial"/>
                <w:sz w:val="24"/>
                <w:lang w:val="en-US"/>
              </w:rPr>
              <w:t>nowait</w:t>
            </w:r>
            <w:proofErr w:type="spellEnd"/>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proofErr w:type="spellStart"/>
            <w:r w:rsidRPr="001A1806">
              <w:rPr>
                <w:rFonts w:ascii="Arial" w:hAnsi="Arial" w:cs="Arial"/>
                <w:sz w:val="24"/>
                <w:lang w:val="en-US"/>
              </w:rPr>
              <w:t>rec_version</w:t>
            </w:r>
            <w:proofErr w:type="spellEnd"/>
          </w:p>
          <w:p w:rsidR="000F64C8" w:rsidRPr="001A1806" w:rsidRDefault="001A1806" w:rsidP="000F64C8">
            <w:pPr>
              <w:pStyle w:val="ListParagraph"/>
              <w:numPr>
                <w:ilvl w:val="0"/>
                <w:numId w:val="4"/>
              </w:numPr>
              <w:spacing w:after="0" w:line="240" w:lineRule="auto"/>
              <w:jc w:val="both"/>
              <w:rPr>
                <w:rFonts w:ascii="Arial" w:hAnsi="Arial" w:cs="Arial"/>
                <w:sz w:val="24"/>
                <w:lang w:val="en-US"/>
              </w:rPr>
            </w:pPr>
            <w:r w:rsidRPr="001A1806">
              <w:rPr>
                <w:rFonts w:ascii="Arial" w:hAnsi="Arial" w:cs="Arial"/>
                <w:sz w:val="24"/>
                <w:lang w:val="en-US"/>
              </w:rPr>
              <w:t xml:space="preserve">no </w:t>
            </w:r>
            <w:proofErr w:type="spellStart"/>
            <w:r w:rsidRPr="001A1806">
              <w:rPr>
                <w:rFonts w:ascii="Arial" w:hAnsi="Arial" w:cs="Arial"/>
                <w:sz w:val="24"/>
                <w:lang w:val="en-US"/>
              </w:rPr>
              <w:t>rec_version</w:t>
            </w:r>
            <w:proofErr w:type="spellEnd"/>
          </w:p>
        </w:tc>
      </w:tr>
      <w:tr w:rsidR="000F64C8" w:rsidRPr="003972E8" w:rsidTr="000F64C8">
        <w:tc>
          <w:tcPr>
            <w:tcW w:w="2802"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Options.ReadOnly</w:t>
            </w:r>
            <w:proofErr w:type="spellEnd"/>
          </w:p>
        </w:tc>
        <w:tc>
          <w:tcPr>
            <w:tcW w:w="6662"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Specifies whether it is a read-only transaction. The default value is False. If it is set to True, any changes within the current transaction are not possible, there is no read</w:t>
            </w:r>
            <w:ins w:id="167" w:author="Helen" w:date="2017-10-03T20:39:00Z">
              <w:r w:rsidR="00BC756A">
                <w:rPr>
                  <w:rFonts w:ascii="Arial" w:hAnsi="Arial" w:cs="Arial"/>
                  <w:sz w:val="24"/>
                  <w:lang w:val="en-US"/>
                </w:rPr>
                <w:t>/write</w:t>
              </w:r>
            </w:ins>
            <w:r w:rsidRPr="001A1806">
              <w:rPr>
                <w:rFonts w:ascii="Arial" w:hAnsi="Arial" w:cs="Arial"/>
                <w:sz w:val="24"/>
                <w:lang w:val="en-US"/>
              </w:rPr>
              <w:t xml:space="preserve"> value in the transaction parameters in Firebird in this case.</w:t>
            </w:r>
          </w:p>
          <w:p w:rsidR="000F64C8" w:rsidRPr="001A1806" w:rsidRDefault="001A1806" w:rsidP="00BC756A">
            <w:pPr>
              <w:spacing w:after="0" w:line="240" w:lineRule="auto"/>
              <w:jc w:val="both"/>
              <w:rPr>
                <w:rFonts w:ascii="Arial" w:hAnsi="Arial" w:cs="Arial"/>
                <w:sz w:val="24"/>
                <w:lang w:val="en-US"/>
              </w:rPr>
            </w:pPr>
            <w:r w:rsidRPr="001A1806">
              <w:rPr>
                <w:rFonts w:ascii="Arial" w:hAnsi="Arial" w:cs="Arial"/>
                <w:sz w:val="24"/>
                <w:lang w:val="en-US"/>
              </w:rPr>
              <w:t xml:space="preserve">Setting this property to True allows the DBMS to optimize the </w:t>
            </w:r>
            <w:del w:id="168" w:author="Helen" w:date="2017-10-03T20:39:00Z">
              <w:r w:rsidRPr="001A1806" w:rsidDel="00BC756A">
                <w:rPr>
                  <w:rFonts w:ascii="Arial" w:hAnsi="Arial" w:cs="Arial"/>
                  <w:sz w:val="24"/>
                  <w:lang w:val="en-US"/>
                </w:rPr>
                <w:delText xml:space="preserve">resource </w:delText>
              </w:r>
            </w:del>
            <w:r w:rsidRPr="001A1806">
              <w:rPr>
                <w:rFonts w:ascii="Arial" w:hAnsi="Arial" w:cs="Arial"/>
                <w:sz w:val="24"/>
                <w:lang w:val="en-US"/>
              </w:rPr>
              <w:t>usage</w:t>
            </w:r>
            <w:ins w:id="169" w:author="Helen" w:date="2017-10-03T20:39:00Z">
              <w:r w:rsidR="00BC756A">
                <w:rPr>
                  <w:rFonts w:ascii="Arial" w:hAnsi="Arial" w:cs="Arial"/>
                  <w:sz w:val="24"/>
                  <w:lang w:val="en-US"/>
                </w:rPr>
                <w:t xml:space="preserve"> of resources</w:t>
              </w:r>
            </w:ins>
            <w:r w:rsidRPr="001A1806">
              <w:rPr>
                <w:rFonts w:ascii="Arial" w:hAnsi="Arial" w:cs="Arial"/>
                <w:sz w:val="24"/>
                <w:lang w:val="en-US"/>
              </w:rPr>
              <w:t>.</w:t>
            </w:r>
          </w:p>
        </w:tc>
      </w:tr>
    </w:tbl>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Unlike </w:t>
      </w:r>
      <w:del w:id="170" w:author="Helen" w:date="2017-10-03T20:40:00Z">
        <w:r w:rsidRPr="001A1806" w:rsidDel="00BC756A">
          <w:rPr>
            <w:rFonts w:ascii="Arial" w:hAnsi="Arial" w:cs="Arial"/>
            <w:sz w:val="24"/>
            <w:lang w:val="en-US"/>
          </w:rPr>
          <w:delText xml:space="preserve">in </w:delText>
        </w:r>
      </w:del>
      <w:ins w:id="171" w:author="Helen" w:date="2017-10-03T20:40:00Z">
        <w:r w:rsidR="00BC756A">
          <w:rPr>
            <w:rFonts w:ascii="Arial" w:hAnsi="Arial" w:cs="Arial"/>
            <w:sz w:val="24"/>
            <w:lang w:val="en-US"/>
          </w:rPr>
          <w:t xml:space="preserve">most </w:t>
        </w:r>
      </w:ins>
      <w:r w:rsidRPr="001A1806">
        <w:rPr>
          <w:rFonts w:ascii="Arial" w:hAnsi="Arial" w:cs="Arial"/>
          <w:sz w:val="24"/>
          <w:lang w:val="en-US"/>
        </w:rPr>
        <w:t xml:space="preserve">other DBMSs, </w:t>
      </w:r>
      <w:del w:id="172" w:author="Helen" w:date="2017-10-03T20:40:00Z">
        <w:r w:rsidRPr="001A1806" w:rsidDel="00BC756A">
          <w:rPr>
            <w:rFonts w:ascii="Arial" w:hAnsi="Arial" w:cs="Arial"/>
            <w:sz w:val="24"/>
            <w:lang w:val="en-US"/>
          </w:rPr>
          <w:delText xml:space="preserve">it is allowed in </w:delText>
        </w:r>
      </w:del>
      <w:r w:rsidRPr="001A1806">
        <w:rPr>
          <w:rFonts w:ascii="Arial" w:hAnsi="Arial" w:cs="Arial"/>
          <w:sz w:val="24"/>
          <w:lang w:val="en-US"/>
        </w:rPr>
        <w:t xml:space="preserve">Firebird </w:t>
      </w:r>
      <w:del w:id="173" w:author="Helen" w:date="2017-10-03T20:40:00Z">
        <w:r w:rsidRPr="001A1806" w:rsidDel="00BC756A">
          <w:rPr>
            <w:rFonts w:ascii="Arial" w:hAnsi="Arial" w:cs="Arial"/>
            <w:sz w:val="24"/>
            <w:lang w:val="en-US"/>
          </w:rPr>
          <w:delText xml:space="preserve">and Interbase to </w:delText>
        </w:r>
      </w:del>
      <w:ins w:id="174" w:author="Helen" w:date="2017-10-03T20:40:00Z">
        <w:r w:rsidR="00BC756A">
          <w:rPr>
            <w:rFonts w:ascii="Arial" w:hAnsi="Arial" w:cs="Arial"/>
            <w:sz w:val="24"/>
            <w:lang w:val="en-US"/>
          </w:rPr>
          <w:t xml:space="preserve">allows </w:t>
        </w:r>
      </w:ins>
      <w:del w:id="175" w:author="Helen" w:date="2017-10-03T20:41:00Z">
        <w:r w:rsidRPr="001A1806" w:rsidDel="00BC756A">
          <w:rPr>
            <w:rFonts w:ascii="Arial" w:hAnsi="Arial" w:cs="Arial"/>
            <w:sz w:val="24"/>
            <w:lang w:val="en-US"/>
          </w:rPr>
          <w:delText xml:space="preserve">use </w:delText>
        </w:r>
      </w:del>
      <w:r w:rsidRPr="001A1806">
        <w:rPr>
          <w:rFonts w:ascii="Arial" w:hAnsi="Arial" w:cs="Arial"/>
          <w:sz w:val="24"/>
          <w:lang w:val="en-US"/>
        </w:rPr>
        <w:t xml:space="preserve">as many </w:t>
      </w:r>
      <w:proofErr w:type="spellStart"/>
      <w:r w:rsidRPr="001A1806">
        <w:rPr>
          <w:rFonts w:ascii="Arial" w:hAnsi="Arial" w:cs="Arial"/>
          <w:sz w:val="24"/>
          <w:lang w:val="en-US"/>
        </w:rPr>
        <w:t>TFDTransaction</w:t>
      </w:r>
      <w:proofErr w:type="spellEnd"/>
      <w:r w:rsidRPr="001A1806">
        <w:rPr>
          <w:rFonts w:ascii="Arial" w:hAnsi="Arial" w:cs="Arial"/>
          <w:sz w:val="24"/>
          <w:lang w:val="en-US"/>
        </w:rPr>
        <w:t xml:space="preserve"> components </w:t>
      </w:r>
      <w:ins w:id="176" w:author="Helen" w:date="2017-10-03T20:41:00Z">
        <w:r w:rsidR="00E5281E">
          <w:rPr>
            <w:rFonts w:ascii="Arial" w:hAnsi="Arial" w:cs="Arial"/>
            <w:sz w:val="24"/>
            <w:lang w:val="en-US"/>
          </w:rPr>
          <w:t>as you need to</w:t>
        </w:r>
        <w:r w:rsidR="00BC756A">
          <w:rPr>
            <w:rFonts w:ascii="Arial" w:hAnsi="Arial" w:cs="Arial"/>
            <w:sz w:val="24"/>
            <w:lang w:val="en-US"/>
          </w:rPr>
          <w:t xml:space="preserve"> </w:t>
        </w:r>
      </w:ins>
      <w:r w:rsidRPr="001A1806">
        <w:rPr>
          <w:rFonts w:ascii="Arial" w:hAnsi="Arial" w:cs="Arial"/>
          <w:sz w:val="24"/>
          <w:lang w:val="en-US"/>
        </w:rPr>
        <w:t>associate</w:t>
      </w:r>
      <w:del w:id="177" w:author="Helen" w:date="2017-10-04T20:08:00Z">
        <w:r w:rsidRPr="001A1806" w:rsidDel="00E5281E">
          <w:rPr>
            <w:rFonts w:ascii="Arial" w:hAnsi="Arial" w:cs="Arial"/>
            <w:sz w:val="24"/>
            <w:lang w:val="en-US"/>
          </w:rPr>
          <w:delText>d</w:delText>
        </w:r>
      </w:del>
      <w:r w:rsidRPr="001A1806">
        <w:rPr>
          <w:rFonts w:ascii="Arial" w:hAnsi="Arial" w:cs="Arial"/>
          <w:sz w:val="24"/>
          <w:lang w:val="en-US"/>
        </w:rPr>
        <w:t xml:space="preserve"> with </w:t>
      </w:r>
      <w:del w:id="178" w:author="Helen" w:date="2017-10-03T20:42:00Z">
        <w:r w:rsidRPr="001A1806" w:rsidDel="00BC756A">
          <w:rPr>
            <w:rFonts w:ascii="Arial" w:hAnsi="Arial" w:cs="Arial"/>
            <w:sz w:val="24"/>
            <w:lang w:val="en-US"/>
          </w:rPr>
          <w:delText xml:space="preserve">one </w:delText>
        </w:r>
      </w:del>
      <w:ins w:id="179" w:author="Helen" w:date="2017-10-03T20:42:00Z">
        <w:r w:rsidR="00BC756A">
          <w:rPr>
            <w:rFonts w:ascii="Arial" w:hAnsi="Arial" w:cs="Arial"/>
            <w:sz w:val="24"/>
            <w:lang w:val="en-US"/>
          </w:rPr>
          <w:t xml:space="preserve">the same </w:t>
        </w:r>
        <w:r w:rsidR="00BC756A" w:rsidRPr="001A1806">
          <w:rPr>
            <w:rFonts w:ascii="Arial" w:hAnsi="Arial" w:cs="Arial"/>
            <w:sz w:val="24"/>
            <w:lang w:val="en-US"/>
          </w:rPr>
          <w:t xml:space="preserve"> </w:t>
        </w:r>
      </w:ins>
      <w:r w:rsidRPr="001A1806">
        <w:rPr>
          <w:rFonts w:ascii="Arial" w:hAnsi="Arial" w:cs="Arial"/>
          <w:sz w:val="24"/>
          <w:lang w:val="en-US"/>
        </w:rPr>
        <w:t>connection</w:t>
      </w:r>
      <w:del w:id="180" w:author="Helen" w:date="2017-10-03T20:42:00Z">
        <w:r w:rsidRPr="001A1806" w:rsidDel="00BC756A">
          <w:rPr>
            <w:rFonts w:ascii="Arial" w:hAnsi="Arial" w:cs="Arial"/>
            <w:sz w:val="24"/>
            <w:lang w:val="en-US"/>
          </w:rPr>
          <w:delText xml:space="preserve"> as you need</w:delText>
        </w:r>
      </w:del>
      <w:r w:rsidRPr="001A1806">
        <w:rPr>
          <w:rFonts w:ascii="Arial" w:hAnsi="Arial" w:cs="Arial"/>
          <w:sz w:val="24"/>
          <w:lang w:val="en-US"/>
        </w:rPr>
        <w:t xml:space="preserve">. In our application, we will use one common read transaction for all </w:t>
      </w:r>
      <w:del w:id="181" w:author="Helen" w:date="2017-10-04T19:51:00Z">
        <w:r w:rsidRPr="001A1806" w:rsidDel="00955EEF">
          <w:rPr>
            <w:rFonts w:ascii="Arial" w:hAnsi="Arial" w:cs="Arial"/>
            <w:sz w:val="24"/>
            <w:lang w:val="en-US"/>
          </w:rPr>
          <w:delText xml:space="preserve">directories </w:delText>
        </w:r>
      </w:del>
      <w:ins w:id="182" w:author="Helen" w:date="2017-10-04T20:27:00Z">
        <w:r w:rsidR="00881519">
          <w:rPr>
            <w:rFonts w:ascii="Arial" w:hAnsi="Arial" w:cs="Arial"/>
            <w:sz w:val="24"/>
            <w:lang w:val="en-US"/>
          </w:rPr>
          <w:t>primary and secondary</w:t>
        </w:r>
      </w:ins>
      <w:ins w:id="183" w:author="Helen" w:date="2017-10-04T20:08:00Z">
        <w:r w:rsidR="00E5281E">
          <w:rPr>
            <w:rFonts w:ascii="Arial" w:hAnsi="Arial" w:cs="Arial"/>
            <w:sz w:val="24"/>
            <w:lang w:val="en-US"/>
          </w:rPr>
          <w:t xml:space="preserve"> </w:t>
        </w:r>
      </w:ins>
      <w:ins w:id="184" w:author="Helen" w:date="2017-10-04T20:54:00Z">
        <w:r w:rsidR="004F7B96">
          <w:rPr>
            <w:rFonts w:ascii="Arial" w:hAnsi="Arial" w:cs="Arial"/>
            <w:sz w:val="24"/>
            <w:lang w:val="en-US"/>
          </w:rPr>
          <w:t>module</w:t>
        </w:r>
      </w:ins>
      <w:ins w:id="185" w:author="Helen" w:date="2017-10-04T19:51:00Z">
        <w:r w:rsidR="00955EEF">
          <w:rPr>
            <w:rFonts w:ascii="Arial" w:hAnsi="Arial" w:cs="Arial"/>
            <w:sz w:val="24"/>
            <w:lang w:val="en-US"/>
          </w:rPr>
          <w:t>s</w:t>
        </w:r>
        <w:r w:rsidR="00955EEF" w:rsidRPr="001A1806">
          <w:rPr>
            <w:rFonts w:ascii="Arial" w:hAnsi="Arial" w:cs="Arial"/>
            <w:sz w:val="24"/>
            <w:lang w:val="en-US"/>
          </w:rPr>
          <w:t xml:space="preserve"> </w:t>
        </w:r>
      </w:ins>
      <w:del w:id="186" w:author="Helen" w:date="2017-10-04T20:08:00Z">
        <w:r w:rsidRPr="001A1806" w:rsidDel="00E5281E">
          <w:rPr>
            <w:rFonts w:ascii="Arial" w:hAnsi="Arial" w:cs="Arial"/>
            <w:sz w:val="24"/>
            <w:lang w:val="en-US"/>
          </w:rPr>
          <w:delText xml:space="preserve">and transaction logs </w:delText>
        </w:r>
      </w:del>
      <w:r w:rsidRPr="001A1806">
        <w:rPr>
          <w:rFonts w:ascii="Arial" w:hAnsi="Arial" w:cs="Arial"/>
          <w:sz w:val="24"/>
          <w:lang w:val="en-US"/>
        </w:rPr>
        <w:t xml:space="preserve">and one write transaction for each </w:t>
      </w:r>
      <w:del w:id="187" w:author="Helen" w:date="2017-10-04T19:51:00Z">
        <w:r w:rsidRPr="001A1806" w:rsidDel="00955EEF">
          <w:rPr>
            <w:rFonts w:ascii="Arial" w:hAnsi="Arial" w:cs="Arial"/>
            <w:sz w:val="24"/>
            <w:lang w:val="en-US"/>
          </w:rPr>
          <w:delText>directory</w:delText>
        </w:r>
      </w:del>
      <w:ins w:id="188" w:author="Helen" w:date="2017-10-04T19:51:00Z">
        <w:r w:rsidR="00955EEF" w:rsidRPr="001A1806">
          <w:rPr>
            <w:rFonts w:ascii="Arial" w:hAnsi="Arial" w:cs="Arial"/>
            <w:sz w:val="24"/>
            <w:lang w:val="en-US"/>
          </w:rPr>
          <w:t>d</w:t>
        </w:r>
        <w:r w:rsidR="00955EEF">
          <w:rPr>
            <w:rFonts w:ascii="Arial" w:hAnsi="Arial" w:cs="Arial"/>
            <w:sz w:val="24"/>
            <w:lang w:val="en-US"/>
          </w:rPr>
          <w:t>ataset</w:t>
        </w:r>
      </w:ins>
      <w:del w:id="189" w:author="Helen" w:date="2017-10-04T20:09:00Z">
        <w:r w:rsidRPr="001A1806" w:rsidDel="00E5281E">
          <w:rPr>
            <w:rFonts w:ascii="Arial" w:hAnsi="Arial" w:cs="Arial"/>
            <w:sz w:val="24"/>
            <w:lang w:val="en-US"/>
          </w:rPr>
          <w:delText>/log</w:delText>
        </w:r>
      </w:del>
      <w:ins w:id="190" w:author="Helen" w:date="2017-10-04T20:09:00Z">
        <w:r w:rsidR="00E5281E">
          <w:rPr>
            <w:rFonts w:ascii="Arial" w:hAnsi="Arial" w:cs="Arial"/>
            <w:sz w:val="24"/>
            <w:lang w:val="en-US"/>
          </w:rPr>
          <w:t xml:space="preserve"> </w:t>
        </w:r>
        <w:proofErr w:type="spellStart"/>
        <w:r w:rsidR="00E5281E">
          <w:rPr>
            <w:rFonts w:ascii="Arial" w:hAnsi="Arial" w:cs="Arial"/>
            <w:sz w:val="24"/>
            <w:lang w:val="en-US"/>
          </w:rPr>
          <w:t>dataset</w:t>
        </w:r>
      </w:ins>
      <w:proofErr w:type="spellEnd"/>
      <w:r w:rsidRPr="001A1806">
        <w:rPr>
          <w:rFonts w:ascii="Arial" w:hAnsi="Arial" w:cs="Arial"/>
          <w:sz w:val="24"/>
          <w:lang w:val="en-US"/>
        </w:rPr>
        <w:t>.</w:t>
      </w:r>
    </w:p>
    <w:p w:rsidR="000F64C8" w:rsidRPr="001A1806" w:rsidRDefault="001A1806" w:rsidP="000F64C8">
      <w:pPr>
        <w:jc w:val="both"/>
        <w:rPr>
          <w:rFonts w:ascii="Arial" w:hAnsi="Arial" w:cs="Arial"/>
          <w:sz w:val="24"/>
          <w:lang w:val="en-US"/>
        </w:rPr>
      </w:pPr>
      <w:del w:id="191" w:author="Helen" w:date="2017-10-03T20:43:00Z">
        <w:r w:rsidRPr="001A1806" w:rsidDel="00BC756A">
          <w:rPr>
            <w:rFonts w:ascii="Arial" w:hAnsi="Arial" w:cs="Arial"/>
            <w:sz w:val="24"/>
            <w:lang w:val="en-US"/>
          </w:rPr>
          <w:delText xml:space="preserve">In our application, we </w:delText>
        </w:r>
      </w:del>
      <w:ins w:id="192" w:author="Helen" w:date="2017-10-03T20:43:00Z">
        <w:r w:rsidR="00BC756A">
          <w:rPr>
            <w:rFonts w:ascii="Arial" w:hAnsi="Arial" w:cs="Arial"/>
            <w:sz w:val="24"/>
            <w:lang w:val="en-US"/>
          </w:rPr>
          <w:t xml:space="preserve">We </w:t>
        </w:r>
      </w:ins>
      <w:r w:rsidRPr="001A1806">
        <w:rPr>
          <w:rFonts w:ascii="Arial" w:hAnsi="Arial" w:cs="Arial"/>
          <w:sz w:val="24"/>
          <w:lang w:val="en-US"/>
        </w:rPr>
        <w:t xml:space="preserve">will not rely on starting and ending transactions automatically and that is why </w:t>
      </w:r>
      <w:proofErr w:type="spellStart"/>
      <w:r w:rsidRPr="001A1806">
        <w:rPr>
          <w:rFonts w:ascii="Arial" w:hAnsi="Arial" w:cs="Arial"/>
          <w:sz w:val="24"/>
          <w:lang w:val="en-US"/>
        </w:rPr>
        <w:t>Options.AutoCommit</w:t>
      </w:r>
      <w:proofErr w:type="spellEnd"/>
      <w:r w:rsidRPr="001A1806">
        <w:rPr>
          <w:rFonts w:ascii="Arial" w:hAnsi="Arial" w:cs="Arial"/>
          <w:sz w:val="24"/>
          <w:lang w:val="en-US"/>
        </w:rPr>
        <w:t xml:space="preserve"> = False, </w:t>
      </w:r>
      <w:proofErr w:type="spellStart"/>
      <w:r w:rsidRPr="001A1806">
        <w:rPr>
          <w:rFonts w:ascii="Arial" w:hAnsi="Arial" w:cs="Arial"/>
          <w:sz w:val="24"/>
          <w:lang w:val="en-US"/>
        </w:rPr>
        <w:t>Options.AutoStart</w:t>
      </w:r>
      <w:proofErr w:type="spellEnd"/>
      <w:r w:rsidRPr="001A1806">
        <w:rPr>
          <w:rFonts w:ascii="Arial" w:hAnsi="Arial" w:cs="Arial"/>
          <w:sz w:val="24"/>
          <w:lang w:val="en-US"/>
        </w:rPr>
        <w:t xml:space="preserve"> = False and </w:t>
      </w:r>
      <w:proofErr w:type="spellStart"/>
      <w:r w:rsidRPr="001A1806">
        <w:rPr>
          <w:rFonts w:ascii="Arial" w:hAnsi="Arial" w:cs="Arial"/>
          <w:sz w:val="24"/>
          <w:lang w:val="en-US"/>
        </w:rPr>
        <w:t>Options.AutoStop</w:t>
      </w:r>
      <w:proofErr w:type="spellEnd"/>
      <w:r w:rsidRPr="001A1806">
        <w:rPr>
          <w:rFonts w:ascii="Arial" w:hAnsi="Arial" w:cs="Arial"/>
          <w:sz w:val="24"/>
          <w:lang w:val="en-US"/>
        </w:rPr>
        <w:t xml:space="preserve"> = False in all transactions.</w:t>
      </w:r>
    </w:p>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Datasets</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It is possible to work with data in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with the help of the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FDTable</w:t>
      </w:r>
      <w:proofErr w:type="spellEnd"/>
      <w:r w:rsidRPr="001A1806">
        <w:rPr>
          <w:rFonts w:ascii="Arial" w:hAnsi="Arial" w:cs="Arial"/>
          <w:sz w:val="24"/>
          <w:lang w:val="en-US"/>
        </w:rPr>
        <w:t xml:space="preserve">, </w:t>
      </w:r>
      <w:proofErr w:type="spellStart"/>
      <w:r w:rsidRPr="001A1806">
        <w:rPr>
          <w:rFonts w:ascii="Arial" w:hAnsi="Arial" w:cs="Arial"/>
          <w:sz w:val="24"/>
          <w:lang w:val="en-US"/>
        </w:rPr>
        <w:t>FDStoredProc</w:t>
      </w:r>
      <w:proofErr w:type="spellEnd"/>
      <w:r w:rsidRPr="001A1806">
        <w:rPr>
          <w:rFonts w:ascii="Arial" w:hAnsi="Arial" w:cs="Arial"/>
          <w:sz w:val="24"/>
          <w:lang w:val="en-US"/>
        </w:rPr>
        <w:t xml:space="preserve">, </w:t>
      </w:r>
      <w:proofErr w:type="spellStart"/>
      <w:r w:rsidRPr="001A1806">
        <w:rPr>
          <w:rFonts w:ascii="Arial" w:hAnsi="Arial" w:cs="Arial"/>
          <w:sz w:val="24"/>
          <w:lang w:val="en-US"/>
        </w:rPr>
        <w:t>FDCommand</w:t>
      </w:r>
      <w:proofErr w:type="spellEnd"/>
      <w:r w:rsidRPr="001A1806">
        <w:rPr>
          <w:rFonts w:ascii="Arial" w:hAnsi="Arial" w:cs="Arial"/>
          <w:sz w:val="24"/>
          <w:lang w:val="en-US"/>
        </w:rPr>
        <w:t xml:space="preserve"> components, but </w:t>
      </w:r>
      <w:proofErr w:type="spellStart"/>
      <w:r w:rsidRPr="001A1806">
        <w:rPr>
          <w:rFonts w:ascii="Arial" w:hAnsi="Arial" w:cs="Arial"/>
          <w:sz w:val="24"/>
          <w:lang w:val="en-US"/>
        </w:rPr>
        <w:t>FDCommand</w:t>
      </w:r>
      <w:proofErr w:type="spellEnd"/>
      <w:r w:rsidRPr="001A1806">
        <w:rPr>
          <w:rFonts w:ascii="Arial" w:hAnsi="Arial" w:cs="Arial"/>
          <w:sz w:val="24"/>
          <w:lang w:val="en-US"/>
        </w:rPr>
        <w:t xml:space="preserve"> is not a dataset.</w:t>
      </w:r>
    </w:p>
    <w:p w:rsidR="000F64C8" w:rsidRPr="001A1806" w:rsidRDefault="001A1806" w:rsidP="000F64C8">
      <w:pPr>
        <w:jc w:val="both"/>
        <w:rPr>
          <w:rFonts w:ascii="Arial" w:hAnsi="Arial" w:cs="Arial"/>
          <w:sz w:val="24"/>
          <w:lang w:val="en-US"/>
        </w:rPr>
      </w:pPr>
      <w:proofErr w:type="spellStart"/>
      <w:r w:rsidRPr="001A1806">
        <w:rPr>
          <w:rFonts w:ascii="Arial" w:hAnsi="Arial" w:cs="Arial"/>
          <w:sz w:val="24"/>
          <w:lang w:val="en-US"/>
        </w:rPr>
        <w:lastRenderedPageBreak/>
        <w:t>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are inherited from </w:t>
      </w:r>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Besides datasets for working with the database directly,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also has the </w:t>
      </w:r>
      <w:proofErr w:type="spellStart"/>
      <w:r w:rsidRPr="001A1806">
        <w:rPr>
          <w:rFonts w:ascii="Arial" w:hAnsi="Arial" w:cs="Arial"/>
          <w:sz w:val="24"/>
          <w:lang w:val="en-US"/>
        </w:rPr>
        <w:t>TFDMemTable</w:t>
      </w:r>
      <w:proofErr w:type="spellEnd"/>
      <w:r w:rsidRPr="001A1806">
        <w:rPr>
          <w:rFonts w:ascii="Arial" w:hAnsi="Arial" w:cs="Arial"/>
          <w:sz w:val="24"/>
          <w:lang w:val="en-US"/>
        </w:rPr>
        <w:t xml:space="preserve"> component for working with in-memory datasets which is analogous to </w:t>
      </w:r>
      <w:proofErr w:type="spellStart"/>
      <w:r w:rsidRPr="001A1806">
        <w:rPr>
          <w:rFonts w:ascii="Arial" w:hAnsi="Arial" w:cs="Arial"/>
          <w:sz w:val="24"/>
          <w:lang w:val="en-US"/>
        </w:rPr>
        <w:t>TClientDataSet</w:t>
      </w:r>
      <w:proofErr w:type="spellEnd"/>
      <w:r w:rsidRPr="001A1806">
        <w:rPr>
          <w:rFonts w:ascii="Arial" w:hAnsi="Arial" w:cs="Arial"/>
          <w:sz w:val="24"/>
          <w:lang w:val="en-US"/>
        </w:rPr>
        <w: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main component for working with datasets is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This component can be used </w:t>
      </w:r>
      <w:ins w:id="193" w:author="Helen" w:date="2017-10-03T20:54:00Z">
        <w:r w:rsidR="006C27B1">
          <w:rPr>
            <w:rFonts w:ascii="Arial" w:hAnsi="Arial" w:cs="Arial"/>
            <w:sz w:val="24"/>
            <w:lang w:val="en-US"/>
          </w:rPr>
          <w:t xml:space="preserve">for </w:t>
        </w:r>
      </w:ins>
      <w:r w:rsidRPr="001A1806">
        <w:rPr>
          <w:rFonts w:ascii="Arial" w:hAnsi="Arial" w:cs="Arial"/>
          <w:sz w:val="24"/>
          <w:lang w:val="en-US"/>
        </w:rPr>
        <w:t xml:space="preserve">practically </w:t>
      </w:r>
      <w:del w:id="194" w:author="Helen" w:date="2017-10-03T20:54:00Z">
        <w:r w:rsidRPr="001A1806" w:rsidDel="006C27B1">
          <w:rPr>
            <w:rFonts w:ascii="Arial" w:hAnsi="Arial" w:cs="Arial"/>
            <w:sz w:val="24"/>
            <w:lang w:val="en-US"/>
          </w:rPr>
          <w:delText xml:space="preserve">for </w:delText>
        </w:r>
      </w:del>
      <w:r w:rsidRPr="001A1806">
        <w:rPr>
          <w:rFonts w:ascii="Arial" w:hAnsi="Arial" w:cs="Arial"/>
          <w:sz w:val="24"/>
          <w:lang w:val="en-US"/>
        </w:rPr>
        <w:t>any purpose</w:t>
      </w:r>
      <w:del w:id="195" w:author="Helen" w:date="2017-10-03T20:54:00Z">
        <w:r w:rsidRPr="001A1806" w:rsidDel="006C27B1">
          <w:rPr>
            <w:rFonts w:ascii="Arial" w:hAnsi="Arial" w:cs="Arial"/>
            <w:sz w:val="24"/>
            <w:lang w:val="en-US"/>
          </w:rPr>
          <w:delText>s</w:delText>
        </w:r>
      </w:del>
      <w:r w:rsidRPr="001A1806">
        <w:rPr>
          <w:rFonts w:ascii="Arial" w:hAnsi="Arial" w:cs="Arial"/>
          <w:sz w:val="24"/>
          <w:lang w:val="en-US"/>
        </w:rPr>
        <w:t xml:space="preserve">. The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are just its modifications, either a bit expanded or truncated. We will neither dwell upon them nor use them in our application. If you wish, you can learn about them in the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documentation. </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purpose of the component is to buffer records retrieved by the SELECT statement in order to show them in </w:t>
      </w:r>
      <w:ins w:id="196" w:author="Helen" w:date="2017-10-04T15:40:00Z">
        <w:r w:rsidR="00105E6C">
          <w:rPr>
            <w:rFonts w:ascii="Arial" w:hAnsi="Arial" w:cs="Arial"/>
            <w:sz w:val="24"/>
            <w:lang w:val="en-US"/>
          </w:rPr>
          <w:t>a g</w:t>
        </w:r>
      </w:ins>
      <w:del w:id="197" w:author="Helen" w:date="2017-10-04T15:40:00Z">
        <w:r w:rsidRPr="001A1806" w:rsidDel="00105E6C">
          <w:rPr>
            <w:rFonts w:ascii="Arial" w:hAnsi="Arial" w:cs="Arial"/>
            <w:sz w:val="24"/>
            <w:lang w:val="en-US"/>
          </w:rPr>
          <w:delText>G</w:delText>
        </w:r>
      </w:del>
      <w:r w:rsidRPr="001A1806">
        <w:rPr>
          <w:rFonts w:ascii="Arial" w:hAnsi="Arial" w:cs="Arial"/>
          <w:sz w:val="24"/>
          <w:lang w:val="en-US"/>
        </w:rPr>
        <w:t xml:space="preserve">rid </w:t>
      </w:r>
      <w:del w:id="198" w:author="Helen" w:date="2017-10-03T20:55:00Z">
        <w:r w:rsidRPr="001A1806" w:rsidDel="006C27B1">
          <w:rPr>
            <w:rFonts w:ascii="Arial" w:hAnsi="Arial" w:cs="Arial"/>
            <w:sz w:val="24"/>
            <w:lang w:val="en-US"/>
          </w:rPr>
          <w:delText xml:space="preserve">as well as </w:delText>
        </w:r>
      </w:del>
      <w:ins w:id="199" w:author="Helen" w:date="2017-10-03T20:55:00Z">
        <w:r w:rsidR="006C27B1">
          <w:rPr>
            <w:rFonts w:ascii="Arial" w:hAnsi="Arial" w:cs="Arial"/>
            <w:sz w:val="24"/>
            <w:lang w:val="en-US"/>
          </w:rPr>
          <w:t xml:space="preserve">and </w:t>
        </w:r>
      </w:ins>
      <w:r w:rsidRPr="001A1806">
        <w:rPr>
          <w:rFonts w:ascii="Arial" w:hAnsi="Arial" w:cs="Arial"/>
          <w:sz w:val="24"/>
          <w:lang w:val="en-US"/>
        </w:rPr>
        <w:t xml:space="preserve">to provide </w:t>
      </w:r>
      <w:del w:id="200" w:author="Helen" w:date="2017-10-03T20:56:00Z">
        <w:r w:rsidRPr="001A1806" w:rsidDel="006C27B1">
          <w:rPr>
            <w:rFonts w:ascii="Arial" w:hAnsi="Arial" w:cs="Arial"/>
            <w:sz w:val="24"/>
            <w:lang w:val="en-US"/>
          </w:rPr>
          <w:delText>that the</w:delText>
        </w:r>
      </w:del>
      <w:ins w:id="201" w:author="Helen" w:date="2017-10-03T20:56:00Z">
        <w:r w:rsidR="006C27B1">
          <w:rPr>
            <w:rFonts w:ascii="Arial" w:hAnsi="Arial" w:cs="Arial"/>
            <w:sz w:val="24"/>
            <w:lang w:val="en-US"/>
          </w:rPr>
          <w:t xml:space="preserve"> for the current</w:t>
        </w:r>
      </w:ins>
      <w:r w:rsidRPr="001A1806">
        <w:rPr>
          <w:rFonts w:ascii="Arial" w:hAnsi="Arial" w:cs="Arial"/>
          <w:sz w:val="24"/>
          <w:lang w:val="en-US"/>
        </w:rPr>
        <w:t xml:space="preserve"> record</w:t>
      </w:r>
      <w:ins w:id="202" w:author="Helen" w:date="2017-10-03T20:56:00Z">
        <w:r w:rsidR="006C27B1">
          <w:rPr>
            <w:rFonts w:ascii="Arial" w:hAnsi="Arial" w:cs="Arial"/>
            <w:sz w:val="24"/>
            <w:lang w:val="en-US"/>
          </w:rPr>
          <w:t xml:space="preserve"> in the buffer (grid) to be </w:t>
        </w:r>
      </w:ins>
      <w:del w:id="203" w:author="Helen" w:date="2017-10-03T20:56:00Z">
        <w:r w:rsidRPr="001A1806" w:rsidDel="006C27B1">
          <w:rPr>
            <w:rFonts w:ascii="Arial" w:hAnsi="Arial" w:cs="Arial"/>
            <w:sz w:val="24"/>
            <w:lang w:val="en-US"/>
          </w:rPr>
          <w:delText xml:space="preserve"> (current in the buffer (grid)) is </w:delText>
        </w:r>
      </w:del>
      <w:ins w:id="204" w:author="Helen" w:date="2017-10-03T20:56:00Z">
        <w:r w:rsidR="006C27B1">
          <w:rPr>
            <w:rFonts w:ascii="Arial" w:hAnsi="Arial" w:cs="Arial"/>
            <w:sz w:val="24"/>
            <w:lang w:val="en-US"/>
          </w:rPr>
          <w:t xml:space="preserve"> </w:t>
        </w:r>
      </w:ins>
      <w:r w:rsidRPr="001A1806">
        <w:rPr>
          <w:rFonts w:ascii="Arial" w:hAnsi="Arial" w:cs="Arial"/>
          <w:sz w:val="24"/>
          <w:lang w:val="en-US"/>
        </w:rPr>
        <w:t xml:space="preserve">editable. Unlike the </w:t>
      </w:r>
      <w:proofErr w:type="spellStart"/>
      <w:r w:rsidRPr="001A1806">
        <w:rPr>
          <w:rFonts w:ascii="Arial" w:hAnsi="Arial" w:cs="Arial"/>
          <w:sz w:val="24"/>
          <w:lang w:val="en-US"/>
        </w:rPr>
        <w:t>IBX.IBDataSet</w:t>
      </w:r>
      <w:proofErr w:type="spellEnd"/>
      <w:r w:rsidRPr="001A1806">
        <w:rPr>
          <w:rFonts w:ascii="Arial" w:hAnsi="Arial" w:cs="Arial"/>
          <w:sz w:val="24"/>
          <w:lang w:val="en-US"/>
        </w:rPr>
        <w:t xml:space="preserve"> component, the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component contains no </w:t>
      </w:r>
      <w:proofErr w:type="spellStart"/>
      <w:r w:rsidRPr="001A1806">
        <w:rPr>
          <w:rFonts w:ascii="Arial" w:hAnsi="Arial" w:cs="Arial"/>
          <w:sz w:val="24"/>
          <w:lang w:val="en-US"/>
        </w:rPr>
        <w:t>RefreshSQL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UpdateSQL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properties. Instead, </w:t>
      </w:r>
      <w:del w:id="205" w:author="Helen" w:date="2017-10-04T15:41:00Z">
        <w:r w:rsidRPr="001A1806" w:rsidDel="00105E6C">
          <w:rPr>
            <w:rFonts w:ascii="Arial" w:hAnsi="Arial" w:cs="Arial"/>
            <w:sz w:val="24"/>
            <w:lang w:val="en-US"/>
          </w:rPr>
          <w:delText xml:space="preserve">the </w:delText>
        </w:r>
      </w:del>
      <w:proofErr w:type="spellStart"/>
      <w:r w:rsidRPr="001A1806">
        <w:rPr>
          <w:rFonts w:ascii="Arial" w:hAnsi="Arial" w:cs="Arial"/>
          <w:sz w:val="24"/>
          <w:lang w:val="en-US"/>
        </w:rPr>
        <w:t>editability</w:t>
      </w:r>
      <w:proofErr w:type="spellEnd"/>
      <w:r w:rsidRPr="001A1806">
        <w:rPr>
          <w:rFonts w:ascii="Arial" w:hAnsi="Arial" w:cs="Arial"/>
          <w:sz w:val="24"/>
          <w:lang w:val="en-US"/>
        </w:rPr>
        <w:t xml:space="preserve"> is provided by the </w:t>
      </w:r>
      <w:proofErr w:type="spellStart"/>
      <w:r w:rsidRPr="001A1806">
        <w:rPr>
          <w:rFonts w:ascii="Arial" w:hAnsi="Arial" w:cs="Arial"/>
          <w:sz w:val="24"/>
          <w:lang w:val="en-US"/>
        </w:rPr>
        <w:t>FDUpdateSQL</w:t>
      </w:r>
      <w:proofErr w:type="spellEnd"/>
      <w:r w:rsidRPr="001A1806">
        <w:rPr>
          <w:rFonts w:ascii="Arial" w:hAnsi="Arial" w:cs="Arial"/>
          <w:sz w:val="24"/>
          <w:lang w:val="en-US"/>
        </w:rPr>
        <w:t xml:space="preserve"> component that is specified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 </w:t>
      </w:r>
    </w:p>
    <w:p w:rsidR="000F64C8" w:rsidRPr="001A1806" w:rsidRDefault="000F64C8" w:rsidP="000F64C8">
      <w:pPr>
        <w:jc w:val="both"/>
        <w:rPr>
          <w:rFonts w:ascii="Arial" w:hAnsi="Arial" w:cs="Arial"/>
          <w:lang w:val="en-US"/>
        </w:rPr>
      </w:pP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Sometimes it is possible to make the </w:t>
      </w:r>
      <w:proofErr w:type="spellStart"/>
      <w:r w:rsidRPr="001A1806">
        <w:rPr>
          <w:rFonts w:ascii="Arial" w:hAnsi="Arial" w:cs="Arial"/>
          <w:sz w:val="24"/>
          <w:lang w:val="en-US"/>
        </w:rPr>
        <w:t>FDQuery</w:t>
      </w:r>
      <w:proofErr w:type="spellEnd"/>
      <w:r w:rsidRPr="001A1806">
        <w:rPr>
          <w:rFonts w:ascii="Arial" w:hAnsi="Arial" w:cs="Arial"/>
          <w:sz w:val="24"/>
          <w:lang w:val="en-US"/>
        </w:rPr>
        <w:t xml:space="preserve"> component editable without specifying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 and specifying Insert/Update/Delete queries by just setting the property </w:t>
      </w:r>
      <w:proofErr w:type="spellStart"/>
      <w:r w:rsidRPr="001A1806">
        <w:rPr>
          <w:rFonts w:ascii="Arial" w:hAnsi="Arial" w:cs="Arial"/>
          <w:sz w:val="24"/>
          <w:lang w:val="en-US"/>
        </w:rPr>
        <w:t>UpdateOptions.RequestLive</w:t>
      </w:r>
      <w:proofErr w:type="spellEnd"/>
      <w:r w:rsidRPr="001A1806">
        <w:rPr>
          <w:rFonts w:ascii="Arial" w:hAnsi="Arial" w:cs="Arial"/>
          <w:sz w:val="24"/>
          <w:lang w:val="en-US"/>
        </w:rPr>
        <w:t xml:space="preserve"> = True</w:t>
      </w:r>
      <w:ins w:id="206" w:author="Helen" w:date="2017-10-03T20:57:00Z">
        <w:r w:rsidR="006C27B1">
          <w:rPr>
            <w:rFonts w:ascii="Arial" w:hAnsi="Arial" w:cs="Arial"/>
            <w:sz w:val="24"/>
            <w:lang w:val="en-US"/>
          </w:rPr>
          <w:t xml:space="preserve">. </w:t>
        </w:r>
      </w:ins>
      <w:del w:id="207" w:author="Helen" w:date="2017-10-03T20:58:00Z">
        <w:r w:rsidRPr="001A1806" w:rsidDel="006C27B1">
          <w:rPr>
            <w:rFonts w:ascii="Arial" w:hAnsi="Arial" w:cs="Arial"/>
            <w:sz w:val="24"/>
            <w:lang w:val="en-US"/>
          </w:rPr>
          <w:delText xml:space="preserve"> and t</w:delText>
        </w:r>
      </w:del>
      <w:ins w:id="208" w:author="Helen" w:date="2017-10-03T20:58:00Z">
        <w:r w:rsidR="006C27B1">
          <w:rPr>
            <w:rFonts w:ascii="Arial" w:hAnsi="Arial" w:cs="Arial"/>
            <w:sz w:val="24"/>
            <w:lang w:val="en-US"/>
          </w:rPr>
          <w:t xml:space="preserve"> T</w:t>
        </w:r>
      </w:ins>
      <w:r w:rsidRPr="001A1806">
        <w:rPr>
          <w:rFonts w:ascii="Arial" w:hAnsi="Arial" w:cs="Arial"/>
          <w:sz w:val="24"/>
          <w:lang w:val="en-US"/>
        </w:rPr>
        <w:t xml:space="preserve">he modification queries will be generated automatically in this case. However, this approach has a lot of limitations regarding the main SELECT query so it is not </w:t>
      </w:r>
      <w:del w:id="209" w:author="Helen" w:date="2017-10-03T20:58:00Z">
        <w:r w:rsidRPr="001A1806" w:rsidDel="006C27B1">
          <w:rPr>
            <w:rFonts w:ascii="Arial" w:hAnsi="Arial" w:cs="Arial"/>
            <w:sz w:val="24"/>
            <w:lang w:val="en-US"/>
          </w:rPr>
          <w:delText xml:space="preserve">worth relying </w:delText>
        </w:r>
      </w:del>
      <w:ins w:id="210" w:author="Helen" w:date="2017-10-03T20:58:00Z">
        <w:r w:rsidR="006C27B1">
          <w:rPr>
            <w:rFonts w:ascii="Arial" w:hAnsi="Arial" w:cs="Arial"/>
            <w:sz w:val="24"/>
            <w:lang w:val="en-US"/>
          </w:rPr>
          <w:t xml:space="preserve"> wise to rely </w:t>
        </w:r>
      </w:ins>
      <w:r w:rsidRPr="001A1806">
        <w:rPr>
          <w:rFonts w:ascii="Arial" w:hAnsi="Arial" w:cs="Arial"/>
          <w:sz w:val="24"/>
          <w:lang w:val="en-US"/>
        </w:rPr>
        <w:t>on it.</w:t>
      </w:r>
    </w:p>
    <w:p w:rsidR="000F64C8" w:rsidRPr="001A1806" w:rsidRDefault="001A1806" w:rsidP="000F64C8">
      <w:pPr>
        <w:pStyle w:val="Caption"/>
        <w:keepNext/>
        <w:rPr>
          <w:lang w:val="en-US"/>
        </w:rPr>
      </w:pPr>
      <w:r w:rsidRPr="001A1806">
        <w:rPr>
          <w:lang w:val="en-US"/>
        </w:rPr>
        <w:t xml:space="preserve">Table </w:t>
      </w:r>
      <w:r w:rsidR="00B0719B" w:rsidRPr="001A1806">
        <w:rPr>
          <w:lang w:val="en-US"/>
        </w:rPr>
        <w:fldChar w:fldCharType="begin"/>
      </w:r>
      <w:r w:rsidRPr="001A1806">
        <w:rPr>
          <w:lang w:val="en-US"/>
        </w:rPr>
        <w:instrText xml:space="preserve"> SEQ Таблица \* ARABIC </w:instrText>
      </w:r>
      <w:r w:rsidR="00B0719B" w:rsidRPr="001A1806">
        <w:rPr>
          <w:lang w:val="en-US"/>
        </w:rPr>
        <w:fldChar w:fldCharType="separate"/>
      </w:r>
      <w:r w:rsidRPr="001A1806">
        <w:rPr>
          <w:lang w:val="en-US"/>
        </w:rPr>
        <w:t>3</w:t>
      </w:r>
      <w:r w:rsidR="00B0719B" w:rsidRPr="001A1806">
        <w:rPr>
          <w:lang w:val="en-US"/>
        </w:rPr>
        <w:fldChar w:fldCharType="end"/>
      </w:r>
      <w:r w:rsidRPr="001A1806">
        <w:rPr>
          <w:lang w:val="en-US"/>
        </w:rPr>
        <w:t xml:space="preserve">. </w:t>
      </w:r>
      <w:proofErr w:type="spellStart"/>
      <w:r w:rsidRPr="001A1806">
        <w:rPr>
          <w:lang w:val="en-US"/>
        </w:rPr>
        <w:t>TFDQuery</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2"/>
        <w:gridCol w:w="5339"/>
      </w:tblGrid>
      <w:tr w:rsidR="000F64C8" w:rsidRPr="001A1806" w:rsidTr="000F64C8">
        <w:tc>
          <w:tcPr>
            <w:tcW w:w="4232"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Parameter</w:t>
            </w:r>
          </w:p>
        </w:tc>
        <w:tc>
          <w:tcPr>
            <w:tcW w:w="5339" w:type="dxa"/>
            <w:shd w:val="clear" w:color="auto" w:fill="auto"/>
          </w:tcPr>
          <w:p w:rsidR="000F64C8" w:rsidRPr="001A1806" w:rsidRDefault="001A1806" w:rsidP="000F64C8">
            <w:pPr>
              <w:spacing w:after="0" w:line="240" w:lineRule="auto"/>
              <w:jc w:val="center"/>
              <w:rPr>
                <w:rFonts w:ascii="Arial" w:hAnsi="Arial" w:cs="Arial"/>
                <w:b/>
                <w:sz w:val="24"/>
                <w:szCs w:val="24"/>
                <w:lang w:val="en-US"/>
              </w:rPr>
            </w:pPr>
            <w:r w:rsidRPr="001A1806">
              <w:rPr>
                <w:rFonts w:ascii="Arial" w:hAnsi="Arial" w:cs="Arial"/>
                <w:b/>
                <w:sz w:val="24"/>
                <w:szCs w:val="24"/>
                <w:lang w:val="en-US"/>
              </w:rPr>
              <w:t>Purpose</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Connection</w:t>
            </w:r>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FDConnection</w:t>
            </w:r>
            <w:proofErr w:type="spellEnd"/>
            <w:r w:rsidRPr="001A1806">
              <w:rPr>
                <w:rFonts w:ascii="Arial" w:hAnsi="Arial" w:cs="Arial"/>
                <w:sz w:val="24"/>
                <w:szCs w:val="24"/>
                <w:lang w:val="en-US"/>
              </w:rPr>
              <w:t xml:space="preserve"> component.</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MasterSource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Reference to the master data source (</w:t>
            </w:r>
            <w:proofErr w:type="spellStart"/>
            <w:r w:rsidRPr="001A1806">
              <w:rPr>
                <w:rFonts w:ascii="Arial" w:hAnsi="Arial" w:cs="Arial"/>
                <w:sz w:val="24"/>
                <w:szCs w:val="24"/>
                <w:lang w:val="en-US"/>
              </w:rPr>
              <w:t>TDataSource</w:t>
            </w:r>
            <w:proofErr w:type="spellEnd"/>
            <w:r w:rsidRPr="001A1806">
              <w:rPr>
                <w:rFonts w:ascii="Arial" w:hAnsi="Arial" w:cs="Arial"/>
                <w:sz w:val="24"/>
                <w:szCs w:val="24"/>
                <w:lang w:val="en-US"/>
              </w:rPr>
              <w:t xml:space="preserve">) for </w:t>
            </w:r>
            <w:proofErr w:type="spellStart"/>
            <w:r w:rsidRPr="001A1806">
              <w:rPr>
                <w:rFonts w:ascii="Arial" w:hAnsi="Arial" w:cs="Arial"/>
                <w:sz w:val="24"/>
                <w:szCs w:val="24"/>
                <w:lang w:val="en-US"/>
              </w:rPr>
              <w:t>FDQuery</w:t>
            </w:r>
            <w:proofErr w:type="spellEnd"/>
            <w:r w:rsidRPr="001A1806">
              <w:rPr>
                <w:rFonts w:ascii="Arial" w:hAnsi="Arial" w:cs="Arial"/>
                <w:sz w:val="24"/>
                <w:szCs w:val="24"/>
                <w:lang w:val="en-US"/>
              </w:rPr>
              <w:t xml:space="preserve"> used as Detail.</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Transaction</w:t>
            </w:r>
          </w:p>
        </w:tc>
        <w:tc>
          <w:tcPr>
            <w:tcW w:w="5339" w:type="dxa"/>
            <w:shd w:val="clear" w:color="auto" w:fill="auto"/>
          </w:tcPr>
          <w:p w:rsidR="000F64C8" w:rsidRPr="001A1806" w:rsidRDefault="001A1806" w:rsidP="006C27B1">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ins w:id="211" w:author="Helen" w:date="2017-10-03T20:59:00Z">
              <w:r w:rsidR="006C27B1">
                <w:rPr>
                  <w:rFonts w:ascii="Arial" w:hAnsi="Arial" w:cs="Arial"/>
                  <w:sz w:val="24"/>
                  <w:szCs w:val="24"/>
                  <w:lang w:val="en-US"/>
                </w:rPr>
                <w:t xml:space="preserve">within which </w:t>
              </w:r>
            </w:ins>
            <w:r w:rsidRPr="001A1806">
              <w:rPr>
                <w:rFonts w:ascii="Arial" w:hAnsi="Arial" w:cs="Arial"/>
                <w:sz w:val="24"/>
                <w:szCs w:val="24"/>
                <w:lang w:val="en-US"/>
              </w:rPr>
              <w:t>the query specified in the SQL property will be executed</w:t>
            </w:r>
            <w:del w:id="212" w:author="Helen" w:date="2017-10-03T20:59:00Z">
              <w:r w:rsidRPr="001A1806" w:rsidDel="006C27B1">
                <w:rPr>
                  <w:rFonts w:ascii="Arial" w:hAnsi="Arial" w:cs="Arial"/>
                  <w:sz w:val="24"/>
                  <w:szCs w:val="24"/>
                  <w:lang w:val="en-US"/>
                </w:rPr>
                <w:delText xml:space="preserve"> within</w:delText>
              </w:r>
            </w:del>
            <w:r w:rsidRPr="001A1806">
              <w:rPr>
                <w:rFonts w:ascii="Arial" w:hAnsi="Arial" w:cs="Arial"/>
                <w:sz w:val="24"/>
                <w:szCs w:val="24"/>
                <w:lang w:val="en-US"/>
              </w:rPr>
              <w:t>. If the property is not specified, the default transaction for the connection will be used.</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UpdateObject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Reference to the </w:t>
            </w:r>
            <w:proofErr w:type="spellStart"/>
            <w:r w:rsidRPr="001A1806">
              <w:rPr>
                <w:rFonts w:ascii="Arial" w:hAnsi="Arial" w:cs="Arial"/>
                <w:sz w:val="24"/>
                <w:szCs w:val="24"/>
                <w:lang w:val="en-US"/>
              </w:rPr>
              <w:t>FDUpdateSQL</w:t>
            </w:r>
            <w:proofErr w:type="spellEnd"/>
            <w:r w:rsidRPr="001A1806">
              <w:rPr>
                <w:rFonts w:ascii="Arial" w:hAnsi="Arial" w:cs="Arial"/>
                <w:sz w:val="24"/>
                <w:szCs w:val="24"/>
                <w:lang w:val="en-US"/>
              </w:rPr>
              <w:t xml:space="preserve"> component that provides that the dataset is editable when the SELECT query does not meet the requirements for the automatic generation of modification queries with </w:t>
            </w:r>
            <w:proofErr w:type="spellStart"/>
            <w:r w:rsidRPr="001A1806">
              <w:rPr>
                <w:rFonts w:ascii="Arial" w:hAnsi="Arial" w:cs="Arial"/>
                <w:sz w:val="24"/>
                <w:szCs w:val="24"/>
                <w:lang w:val="en-US"/>
              </w:rPr>
              <w:t>UpdateOptions.RequestLive</w:t>
            </w:r>
            <w:proofErr w:type="spellEnd"/>
            <w:r w:rsidRPr="001A1806">
              <w:rPr>
                <w:rFonts w:ascii="Arial" w:hAnsi="Arial" w:cs="Arial"/>
                <w:sz w:val="24"/>
                <w:szCs w:val="24"/>
                <w:lang w:val="en-US"/>
              </w:rPr>
              <w:t xml:space="preserve"> = True.</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UpdateTransaction</w:t>
            </w:r>
            <w:proofErr w:type="spellEnd"/>
          </w:p>
        </w:tc>
        <w:tc>
          <w:tcPr>
            <w:tcW w:w="5339" w:type="dxa"/>
            <w:shd w:val="clear" w:color="auto" w:fill="auto"/>
          </w:tcPr>
          <w:p w:rsidR="000F64C8" w:rsidRPr="001A1806" w:rsidRDefault="001A1806" w:rsidP="006C27B1">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transaction </w:t>
            </w:r>
            <w:ins w:id="213" w:author="Helen" w:date="2017-10-03T21:00:00Z">
              <w:r w:rsidR="006C27B1">
                <w:rPr>
                  <w:rFonts w:ascii="Arial" w:hAnsi="Arial" w:cs="Arial"/>
                  <w:sz w:val="24"/>
                  <w:szCs w:val="24"/>
                  <w:lang w:val="en-US"/>
                </w:rPr>
                <w:t xml:space="preserve">within which </w:t>
              </w:r>
            </w:ins>
            <w:r w:rsidRPr="001A1806">
              <w:rPr>
                <w:rFonts w:ascii="Arial" w:hAnsi="Arial" w:cs="Arial"/>
                <w:sz w:val="24"/>
                <w:szCs w:val="24"/>
                <w:lang w:val="en-US"/>
              </w:rPr>
              <w:t>modification queries will be executed</w:t>
            </w:r>
            <w:del w:id="214" w:author="Helen" w:date="2017-10-03T21:00:00Z">
              <w:r w:rsidRPr="001A1806" w:rsidDel="006C27B1">
                <w:rPr>
                  <w:rFonts w:ascii="Arial" w:hAnsi="Arial" w:cs="Arial"/>
                  <w:sz w:val="24"/>
                  <w:szCs w:val="24"/>
                  <w:lang w:val="en-US"/>
                </w:rPr>
                <w:delText xml:space="preserve"> within</w:delText>
              </w:r>
            </w:del>
            <w:r w:rsidRPr="001A1806">
              <w:rPr>
                <w:rFonts w:ascii="Arial" w:hAnsi="Arial" w:cs="Arial"/>
                <w:sz w:val="24"/>
                <w:szCs w:val="24"/>
                <w:lang w:val="en-US"/>
              </w:rPr>
              <w:t xml:space="preserve">. If the property is not specified the transaction from the Transaction property </w:t>
            </w:r>
            <w:ins w:id="215" w:author="Helen" w:date="2017-10-03T21:00:00Z">
              <w:r w:rsidR="006C27B1">
                <w:rPr>
                  <w:rFonts w:ascii="Arial" w:hAnsi="Arial" w:cs="Arial"/>
                  <w:sz w:val="24"/>
                  <w:szCs w:val="24"/>
                  <w:lang w:val="en-US"/>
                </w:rPr>
                <w:t xml:space="preserve">(of the dataset?) </w:t>
              </w:r>
            </w:ins>
            <w:r w:rsidRPr="001A1806">
              <w:rPr>
                <w:rFonts w:ascii="Arial" w:hAnsi="Arial" w:cs="Arial"/>
                <w:sz w:val="24"/>
                <w:szCs w:val="24"/>
                <w:lang w:val="en-US"/>
              </w:rPr>
              <w:t>will be used.</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UpdateOptions.CheckRequired</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the </w:t>
            </w:r>
            <w:proofErr w:type="spellStart"/>
            <w:r w:rsidRPr="001A1806">
              <w:rPr>
                <w:rFonts w:ascii="Arial" w:hAnsi="Arial" w:cs="Arial"/>
                <w:sz w:val="24"/>
                <w:szCs w:val="24"/>
                <w:lang w:val="en-US"/>
              </w:rPr>
              <w:t>CheckRequired</w:t>
            </w:r>
            <w:proofErr w:type="spellEnd"/>
            <w:r w:rsidRPr="001A1806">
              <w:rPr>
                <w:rFonts w:ascii="Arial" w:hAnsi="Arial" w:cs="Arial"/>
                <w:sz w:val="24"/>
                <w:szCs w:val="24"/>
                <w:lang w:val="en-US"/>
              </w:rPr>
              <w:t xml:space="preserve"> property is set to True, </w:t>
            </w:r>
            <w:proofErr w:type="spellStart"/>
            <w:r w:rsidRPr="001A1806">
              <w:rPr>
                <w:rFonts w:ascii="Arial" w:hAnsi="Arial" w:cs="Arial"/>
                <w:sz w:val="24"/>
                <w:szCs w:val="24"/>
                <w:lang w:val="en-US"/>
              </w:rPr>
              <w:t>FireDac</w:t>
            </w:r>
            <w:proofErr w:type="spellEnd"/>
            <w:r w:rsidRPr="001A1806">
              <w:rPr>
                <w:rFonts w:ascii="Arial" w:hAnsi="Arial" w:cs="Arial"/>
                <w:sz w:val="24"/>
                <w:szCs w:val="24"/>
                <w:lang w:val="en-US"/>
              </w:rPr>
              <w:t xml:space="preserve"> controls the Required property of the </w:t>
            </w:r>
            <w:r w:rsidRPr="001A1806">
              <w:rPr>
                <w:rFonts w:ascii="Arial" w:hAnsi="Arial" w:cs="Arial"/>
                <w:sz w:val="24"/>
                <w:szCs w:val="24"/>
                <w:lang w:val="en-US"/>
              </w:rPr>
              <w:lastRenderedPageBreak/>
              <w:t>corresponding fields, i.e. those fields that have the NOT NULL restriction. By default, it is set to True.</w:t>
            </w:r>
          </w:p>
          <w:p w:rsidR="000F64C8" w:rsidRPr="001A1806" w:rsidRDefault="001A1806" w:rsidP="00105E6C">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w:t>
            </w:r>
            <w:proofErr w:type="spellStart"/>
            <w:r w:rsidRPr="001A1806">
              <w:rPr>
                <w:rFonts w:ascii="Arial" w:hAnsi="Arial" w:cs="Arial"/>
                <w:sz w:val="24"/>
                <w:szCs w:val="24"/>
                <w:lang w:val="en-US"/>
              </w:rPr>
              <w:t>CheckRequired</w:t>
            </w:r>
            <w:proofErr w:type="spellEnd"/>
            <w:r w:rsidRPr="001A1806">
              <w:rPr>
                <w:rFonts w:ascii="Arial" w:hAnsi="Arial" w:cs="Arial"/>
                <w:sz w:val="24"/>
                <w:szCs w:val="24"/>
                <w:lang w:val="en-US"/>
              </w:rPr>
              <w:t>=True and a field with the property Required=True has no value assigned to it, an exception will be raised when the Post method is called. It may be undesir</w:t>
            </w:r>
            <w:del w:id="216" w:author="Helen" w:date="2017-10-04T15:42:00Z">
              <w:r w:rsidRPr="001A1806" w:rsidDel="00105E6C">
                <w:rPr>
                  <w:rFonts w:ascii="Arial" w:hAnsi="Arial" w:cs="Arial"/>
                  <w:sz w:val="24"/>
                  <w:szCs w:val="24"/>
                  <w:lang w:val="en-US"/>
                </w:rPr>
                <w:delText>ed</w:delText>
              </w:r>
            </w:del>
            <w:ins w:id="217" w:author="Helen" w:date="2017-10-04T15:42:00Z">
              <w:r w:rsidR="00105E6C">
                <w:rPr>
                  <w:rFonts w:ascii="Arial" w:hAnsi="Arial" w:cs="Arial"/>
                  <w:sz w:val="24"/>
                  <w:szCs w:val="24"/>
                  <w:lang w:val="en-US"/>
                </w:rPr>
                <w:t>able</w:t>
              </w:r>
            </w:ins>
            <w:r w:rsidRPr="001A1806">
              <w:rPr>
                <w:rFonts w:ascii="Arial" w:hAnsi="Arial" w:cs="Arial"/>
                <w:sz w:val="24"/>
                <w:szCs w:val="24"/>
                <w:lang w:val="en-US"/>
              </w:rPr>
              <w:t xml:space="preserve"> if a value </w:t>
            </w:r>
            <w:del w:id="218" w:author="Helen" w:date="2017-10-04T15:42:00Z">
              <w:r w:rsidRPr="001A1806" w:rsidDel="00105E6C">
                <w:rPr>
                  <w:rFonts w:ascii="Arial" w:hAnsi="Arial" w:cs="Arial"/>
                  <w:sz w:val="24"/>
                  <w:szCs w:val="24"/>
                  <w:lang w:val="en-US"/>
                </w:rPr>
                <w:delText xml:space="preserve">can </w:delText>
              </w:r>
            </w:del>
            <w:ins w:id="219" w:author="Helen" w:date="2017-10-04T15:42:00Z">
              <w:r w:rsidR="00105E6C">
                <w:rPr>
                  <w:rFonts w:ascii="Arial" w:hAnsi="Arial" w:cs="Arial"/>
                  <w:sz w:val="24"/>
                  <w:szCs w:val="24"/>
                  <w:lang w:val="en-US"/>
                </w:rPr>
                <w:t xml:space="preserve"> is going to </w:t>
              </w:r>
            </w:ins>
            <w:r w:rsidRPr="001A1806">
              <w:rPr>
                <w:rFonts w:ascii="Arial" w:hAnsi="Arial" w:cs="Arial"/>
                <w:sz w:val="24"/>
                <w:szCs w:val="24"/>
                <w:lang w:val="en-US"/>
              </w:rPr>
              <w:t>be assigned to this field later in BEFORE triggers.</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UpdateOptions.EnableDelete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deleted from the dataset. If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=False, an exception will be raised when the Delete method is called.</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UpdateOptions.EnableInsert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inserted into the dataset. If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=False, an exception will be raised when the Insert/Append method is called.</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UpdateOptions.EnableUpdate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a record can be edited in the dataset. If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=False, an exception will be raised when the Edit method is called.</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UpdateOptions.FetchGeneratorsPoint</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the moment when the next value is fetched from the generator specified in the </w:t>
            </w:r>
            <w:proofErr w:type="spellStart"/>
            <w:r w:rsidRPr="001A1806">
              <w:rPr>
                <w:rFonts w:ascii="Arial" w:hAnsi="Arial" w:cs="Arial"/>
                <w:sz w:val="24"/>
                <w:szCs w:val="24"/>
                <w:lang w:val="en-US"/>
              </w:rPr>
              <w:t>UpdateOptions.GeneratorName</w:t>
            </w:r>
            <w:proofErr w:type="spellEnd"/>
            <w:r w:rsidRPr="001A1806">
              <w:rPr>
                <w:rFonts w:ascii="Arial" w:hAnsi="Arial" w:cs="Arial"/>
                <w:sz w:val="24"/>
                <w:szCs w:val="24"/>
                <w:lang w:val="en-US"/>
              </w:rPr>
              <w:t xml:space="preserve"> property or in the </w:t>
            </w:r>
            <w:proofErr w:type="spellStart"/>
            <w:r w:rsidRPr="001A1806">
              <w:rPr>
                <w:rFonts w:ascii="Arial" w:hAnsi="Arial" w:cs="Arial"/>
                <w:sz w:val="24"/>
                <w:szCs w:val="24"/>
                <w:lang w:val="en-US"/>
              </w:rPr>
              <w:t>GeneratorName</w:t>
            </w:r>
            <w:proofErr w:type="spellEnd"/>
            <w:r w:rsidRPr="001A1806">
              <w:rPr>
                <w:rFonts w:ascii="Arial" w:hAnsi="Arial" w:cs="Arial"/>
                <w:sz w:val="24"/>
                <w:szCs w:val="24"/>
                <w:lang w:val="en-US"/>
              </w:rPr>
              <w:t xml:space="preserve"> property of the auto-incremental field </w:t>
            </w:r>
            <w:proofErr w:type="spellStart"/>
            <w:r w:rsidRPr="001A1806">
              <w:rPr>
                <w:rFonts w:ascii="Arial" w:hAnsi="Arial" w:cs="Arial"/>
                <w:sz w:val="24"/>
                <w:szCs w:val="24"/>
                <w:lang w:val="en-US"/>
              </w:rPr>
              <w:t>AutoGenerateValue</w:t>
            </w:r>
            <w:proofErr w:type="spellEnd"/>
            <w:r w:rsidRPr="001A1806">
              <w:rPr>
                <w:rFonts w:ascii="Arial" w:hAnsi="Arial" w:cs="Arial"/>
                <w:sz w:val="24"/>
                <w:szCs w:val="24"/>
                <w:lang w:val="en-US"/>
              </w:rPr>
              <w:t xml:space="preserve"> = </w:t>
            </w:r>
            <w:proofErr w:type="spellStart"/>
            <w:r w:rsidRPr="001A1806">
              <w:rPr>
                <w:rFonts w:ascii="Arial" w:hAnsi="Arial" w:cs="Arial"/>
                <w:sz w:val="24"/>
                <w:szCs w:val="24"/>
                <w:lang w:val="en-US"/>
              </w:rPr>
              <w:t>arAutoInc</w:t>
            </w:r>
            <w:proofErr w:type="spellEnd"/>
            <w:r w:rsidRPr="001A1806">
              <w:rPr>
                <w:rFonts w:ascii="Arial" w:hAnsi="Arial" w:cs="Arial"/>
                <w:sz w:val="24"/>
                <w:szCs w:val="24"/>
                <w:lang w:val="en-US"/>
              </w:rPr>
              <w:t>. It can take the following values:</w:t>
            </w:r>
          </w:p>
          <w:p w:rsidR="000F64C8" w:rsidRPr="001A1806" w:rsidRDefault="001A1806" w:rsidP="000F64C8">
            <w:pPr>
              <w:pStyle w:val="ListParagraph"/>
              <w:numPr>
                <w:ilvl w:val="0"/>
                <w:numId w:val="5"/>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gpNone</w:t>
            </w:r>
            <w:proofErr w:type="spellEnd"/>
            <w:r w:rsidRPr="001A1806">
              <w:rPr>
                <w:rFonts w:ascii="Arial" w:hAnsi="Arial" w:cs="Arial"/>
                <w:sz w:val="24"/>
                <w:szCs w:val="24"/>
                <w:lang w:val="en-US"/>
              </w:rPr>
              <w:t xml:space="preserve"> – no value is fetched from the generator;</w:t>
            </w:r>
          </w:p>
          <w:p w:rsidR="000F64C8" w:rsidRPr="001A1806" w:rsidRDefault="001A1806" w:rsidP="000F64C8">
            <w:pPr>
              <w:pStyle w:val="ListParagraph"/>
              <w:numPr>
                <w:ilvl w:val="0"/>
                <w:numId w:val="5"/>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gpImmediate</w:t>
            </w:r>
            <w:proofErr w:type="spellEnd"/>
            <w:r w:rsidRPr="001A1806">
              <w:rPr>
                <w:rFonts w:ascii="Arial" w:hAnsi="Arial" w:cs="Arial"/>
                <w:sz w:val="24"/>
                <w:szCs w:val="24"/>
                <w:lang w:val="en-US"/>
              </w:rPr>
              <w:t xml:space="preserve"> – the next value is fetched from the generator right after the Insert/Append method is called;</w:t>
            </w:r>
          </w:p>
          <w:p w:rsidR="000F64C8" w:rsidRPr="001A1806" w:rsidRDefault="001A1806" w:rsidP="000F64C8">
            <w:pPr>
              <w:pStyle w:val="ListParagraph"/>
              <w:numPr>
                <w:ilvl w:val="0"/>
                <w:numId w:val="5"/>
              </w:numPr>
              <w:spacing w:after="0" w:line="240" w:lineRule="auto"/>
              <w:jc w:val="both"/>
              <w:rPr>
                <w:rFonts w:ascii="Arial" w:hAnsi="Arial" w:cs="Arial"/>
                <w:sz w:val="24"/>
                <w:szCs w:val="24"/>
                <w:lang w:val="en-US"/>
              </w:rPr>
            </w:pPr>
            <w:del w:id="220" w:author="Helen" w:date="2017-10-03T21:03:00Z">
              <w:r w:rsidRPr="001A1806" w:rsidDel="006C27B1">
                <w:rPr>
                  <w:rFonts w:ascii="Arial" w:hAnsi="Arial" w:cs="Arial"/>
                  <w:sz w:val="24"/>
                  <w:szCs w:val="24"/>
                  <w:lang w:val="en-US"/>
                </w:rPr>
                <w:delText>gpDef</w:delText>
              </w:r>
            </w:del>
            <w:del w:id="221" w:author="Helen" w:date="2017-10-03T21:02:00Z">
              <w:r w:rsidRPr="001A1806" w:rsidDel="006C27B1">
                <w:rPr>
                  <w:rFonts w:ascii="Arial" w:hAnsi="Arial" w:cs="Arial"/>
                  <w:sz w:val="24"/>
                  <w:szCs w:val="24"/>
                  <w:lang w:val="en-US"/>
                </w:rPr>
                <w:delText>f</w:delText>
              </w:r>
            </w:del>
            <w:del w:id="222" w:author="Helen" w:date="2017-10-03T21:03:00Z">
              <w:r w:rsidRPr="001A1806" w:rsidDel="006C27B1">
                <w:rPr>
                  <w:rFonts w:ascii="Arial" w:hAnsi="Arial" w:cs="Arial"/>
                  <w:sz w:val="24"/>
                  <w:szCs w:val="24"/>
                  <w:lang w:val="en-US"/>
                </w:rPr>
                <w:delText xml:space="preserve">ered </w:delText>
              </w:r>
            </w:del>
            <w:proofErr w:type="spellStart"/>
            <w:ins w:id="223" w:author="Helen" w:date="2017-10-03T21:04:00Z">
              <w:r w:rsidR="006C27B1">
                <w:rPr>
                  <w:rFonts w:ascii="Arial" w:hAnsi="Arial" w:cs="Arial"/>
                  <w:sz w:val="24"/>
                  <w:szCs w:val="24"/>
                  <w:lang w:val="en-US"/>
                </w:rPr>
                <w:t>gpDeferred</w:t>
              </w:r>
            </w:ins>
            <w:proofErr w:type="spellEnd"/>
            <w:r w:rsidRPr="001A1806">
              <w:rPr>
                <w:rFonts w:ascii="Arial" w:hAnsi="Arial" w:cs="Arial"/>
                <w:sz w:val="24"/>
                <w:szCs w:val="24"/>
                <w:lang w:val="en-US"/>
              </w:rPr>
              <w:t xml:space="preserve">– the next value is fetched from the generator before a new record is posted in the database, i.e. while calling the Post or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w:t>
            </w:r>
          </w:p>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default value </w:t>
            </w:r>
            <w:proofErr w:type="spellStart"/>
            <w:r w:rsidRPr="001A1806">
              <w:rPr>
                <w:rFonts w:ascii="Arial" w:hAnsi="Arial" w:cs="Arial"/>
                <w:sz w:val="24"/>
                <w:szCs w:val="24"/>
                <w:lang w:val="en-US"/>
              </w:rPr>
              <w:t>is</w:t>
            </w:r>
            <w:del w:id="224" w:author="Helen" w:date="2017-10-03T21:04:00Z">
              <w:r w:rsidRPr="001A1806" w:rsidDel="000A3EE0">
                <w:rPr>
                  <w:rFonts w:ascii="Arial" w:hAnsi="Arial" w:cs="Arial"/>
                  <w:sz w:val="24"/>
                  <w:szCs w:val="24"/>
                  <w:lang w:val="en-US"/>
                </w:rPr>
                <w:delText xml:space="preserve"> gpDef</w:delText>
              </w:r>
            </w:del>
            <w:del w:id="225" w:author="Helen" w:date="2017-10-03T21:03:00Z">
              <w:r w:rsidRPr="001A1806" w:rsidDel="006C27B1">
                <w:rPr>
                  <w:rFonts w:ascii="Arial" w:hAnsi="Arial" w:cs="Arial"/>
                  <w:sz w:val="24"/>
                  <w:szCs w:val="24"/>
                  <w:lang w:val="en-US"/>
                </w:rPr>
                <w:delText>f</w:delText>
              </w:r>
            </w:del>
            <w:del w:id="226" w:author="Helen" w:date="2017-10-03T21:04:00Z">
              <w:r w:rsidRPr="001A1806" w:rsidDel="000A3EE0">
                <w:rPr>
                  <w:rFonts w:ascii="Arial" w:hAnsi="Arial" w:cs="Arial"/>
                  <w:sz w:val="24"/>
                  <w:szCs w:val="24"/>
                  <w:lang w:val="en-US"/>
                </w:rPr>
                <w:delText>ered</w:delText>
              </w:r>
            </w:del>
            <w:ins w:id="227" w:author="Helen" w:date="2017-10-03T21:04:00Z">
              <w:r w:rsidR="000A3EE0">
                <w:rPr>
                  <w:rFonts w:ascii="Arial" w:hAnsi="Arial" w:cs="Arial"/>
                  <w:sz w:val="24"/>
                  <w:szCs w:val="24"/>
                  <w:lang w:val="en-US"/>
                </w:rPr>
                <w:t>gpDeferred</w:t>
              </w:r>
            </w:ins>
            <w:proofErr w:type="spellEnd"/>
            <w:r w:rsidRPr="001A1806">
              <w:rPr>
                <w:rFonts w:ascii="Arial" w:hAnsi="Arial" w:cs="Arial"/>
                <w:sz w:val="24"/>
                <w:szCs w:val="24"/>
                <w:lang w:val="en-US"/>
              </w:rPr>
              <w:t>.</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UpdateOptions.GeneratorName</w:t>
            </w:r>
            <w:proofErr w:type="spellEnd"/>
          </w:p>
        </w:tc>
        <w:tc>
          <w:tcPr>
            <w:tcW w:w="5339" w:type="dxa"/>
            <w:shd w:val="clear" w:color="auto" w:fill="auto"/>
          </w:tcPr>
          <w:p w:rsidR="000F64C8" w:rsidRPr="001A1806" w:rsidRDefault="001A1806" w:rsidP="000A3EE0">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The name of the generator </w:t>
            </w:r>
            <w:ins w:id="228" w:author="Helen" w:date="2017-10-03T21:04:00Z">
              <w:r w:rsidR="000A3EE0">
                <w:rPr>
                  <w:rFonts w:ascii="Arial" w:hAnsi="Arial" w:cs="Arial"/>
                  <w:sz w:val="24"/>
                  <w:szCs w:val="24"/>
                  <w:lang w:val="en-US"/>
                </w:rPr>
                <w:t xml:space="preserve">from which </w:t>
              </w:r>
            </w:ins>
            <w:del w:id="229" w:author="Helen" w:date="2017-10-03T21:04:00Z">
              <w:r w:rsidRPr="001A1806" w:rsidDel="000A3EE0">
                <w:rPr>
                  <w:rFonts w:ascii="Arial" w:hAnsi="Arial" w:cs="Arial"/>
                  <w:sz w:val="24"/>
                  <w:szCs w:val="24"/>
                  <w:lang w:val="en-US"/>
                </w:rPr>
                <w:delText xml:space="preserve">to fetch </w:delText>
              </w:r>
            </w:del>
            <w:r w:rsidRPr="001A1806">
              <w:rPr>
                <w:rFonts w:ascii="Arial" w:hAnsi="Arial" w:cs="Arial"/>
                <w:sz w:val="24"/>
                <w:szCs w:val="24"/>
                <w:lang w:val="en-US"/>
              </w:rPr>
              <w:t>the next value for an auto-incremental field</w:t>
            </w:r>
            <w:ins w:id="230" w:author="Helen" w:date="2017-10-03T21:04:00Z">
              <w:r w:rsidR="000A3EE0">
                <w:rPr>
                  <w:rFonts w:ascii="Arial" w:hAnsi="Arial" w:cs="Arial"/>
                  <w:sz w:val="24"/>
                  <w:szCs w:val="24"/>
                  <w:lang w:val="en-US"/>
                </w:rPr>
                <w:t xml:space="preserve"> is to be fetched.</w:t>
              </w:r>
            </w:ins>
            <w:del w:id="231" w:author="Helen" w:date="2017-10-03T21:05:00Z">
              <w:r w:rsidRPr="001A1806" w:rsidDel="000A3EE0">
                <w:rPr>
                  <w:rFonts w:ascii="Arial" w:hAnsi="Arial" w:cs="Arial"/>
                  <w:sz w:val="24"/>
                  <w:szCs w:val="24"/>
                  <w:lang w:val="en-US"/>
                </w:rPr>
                <w:delText xml:space="preserve"> from.</w:delText>
              </w:r>
            </w:del>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UpdateOptions.ReadOnly</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it is a read-only dataset. The default value is False. If the value of this property is set to True, the values of the </w:t>
            </w:r>
            <w:proofErr w:type="spellStart"/>
            <w:r w:rsidRPr="001A1806">
              <w:rPr>
                <w:rFonts w:ascii="Arial" w:hAnsi="Arial" w:cs="Arial"/>
                <w:sz w:val="24"/>
                <w:szCs w:val="24"/>
                <w:lang w:val="en-US"/>
              </w:rPr>
              <w:t>EnableDelete</w:t>
            </w:r>
            <w:proofErr w:type="spellEnd"/>
            <w:r w:rsidRPr="001A1806">
              <w:rPr>
                <w:rFonts w:ascii="Arial" w:hAnsi="Arial" w:cs="Arial"/>
                <w:sz w:val="24"/>
                <w:szCs w:val="24"/>
                <w:lang w:val="en-US"/>
              </w:rPr>
              <w:t xml:space="preserve">, </w:t>
            </w:r>
            <w:proofErr w:type="spellStart"/>
            <w:r w:rsidRPr="001A1806">
              <w:rPr>
                <w:rFonts w:ascii="Arial" w:hAnsi="Arial" w:cs="Arial"/>
                <w:sz w:val="24"/>
                <w:szCs w:val="24"/>
                <w:lang w:val="en-US"/>
              </w:rPr>
              <w:t>EnableInsert</w:t>
            </w:r>
            <w:proofErr w:type="spellEnd"/>
            <w:r w:rsidRPr="001A1806">
              <w:rPr>
                <w:rFonts w:ascii="Arial" w:hAnsi="Arial" w:cs="Arial"/>
                <w:sz w:val="24"/>
                <w:szCs w:val="24"/>
                <w:lang w:val="en-US"/>
              </w:rPr>
              <w:t xml:space="preserve"> and </w:t>
            </w:r>
            <w:proofErr w:type="spellStart"/>
            <w:r w:rsidRPr="001A1806">
              <w:rPr>
                <w:rFonts w:ascii="Arial" w:hAnsi="Arial" w:cs="Arial"/>
                <w:sz w:val="24"/>
                <w:szCs w:val="24"/>
                <w:lang w:val="en-US"/>
              </w:rPr>
              <w:t>EnableUpdate</w:t>
            </w:r>
            <w:proofErr w:type="spellEnd"/>
            <w:r w:rsidRPr="001A1806">
              <w:rPr>
                <w:rFonts w:ascii="Arial" w:hAnsi="Arial" w:cs="Arial"/>
                <w:sz w:val="24"/>
                <w:szCs w:val="24"/>
                <w:lang w:val="en-US"/>
              </w:rPr>
              <w:t xml:space="preserve"> properties will be automatically set to False.</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UpdateOptions.RequestLive</w:t>
            </w:r>
            <w:proofErr w:type="spellEnd"/>
          </w:p>
        </w:tc>
        <w:tc>
          <w:tcPr>
            <w:tcW w:w="5339" w:type="dxa"/>
            <w:shd w:val="clear" w:color="auto" w:fill="auto"/>
          </w:tcPr>
          <w:p w:rsidR="000F64C8" w:rsidRPr="001A1806" w:rsidRDefault="001A1806" w:rsidP="00105E6C">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Setting </w:t>
            </w:r>
            <w:proofErr w:type="spellStart"/>
            <w:r w:rsidRPr="001A1806">
              <w:rPr>
                <w:rFonts w:ascii="Arial" w:hAnsi="Arial" w:cs="Arial"/>
                <w:sz w:val="24"/>
                <w:szCs w:val="24"/>
                <w:lang w:val="en-US"/>
              </w:rPr>
              <w:t>RequestLive</w:t>
            </w:r>
            <w:proofErr w:type="spellEnd"/>
            <w:r w:rsidRPr="001A1806">
              <w:rPr>
                <w:rFonts w:ascii="Arial" w:hAnsi="Arial" w:cs="Arial"/>
                <w:sz w:val="24"/>
                <w:szCs w:val="24"/>
                <w:lang w:val="en-US"/>
              </w:rPr>
              <w:t xml:space="preserve"> to True makes a query "live", i.e. editable if possible. The Insert/Update/Delete queries will be generated automatically in this case. This </w:t>
            </w:r>
            <w:del w:id="232" w:author="Helen" w:date="2017-10-04T15:43:00Z">
              <w:r w:rsidRPr="001A1806" w:rsidDel="00105E6C">
                <w:rPr>
                  <w:rFonts w:ascii="Arial" w:hAnsi="Arial" w:cs="Arial"/>
                  <w:sz w:val="24"/>
                  <w:szCs w:val="24"/>
                  <w:lang w:val="en-US"/>
                </w:rPr>
                <w:delText xml:space="preserve">value </w:delText>
              </w:r>
            </w:del>
            <w:ins w:id="233" w:author="Helen" w:date="2017-10-04T15:43:00Z">
              <w:r w:rsidR="00105E6C">
                <w:rPr>
                  <w:rFonts w:ascii="Arial" w:hAnsi="Arial" w:cs="Arial"/>
                  <w:sz w:val="24"/>
                  <w:szCs w:val="24"/>
                  <w:lang w:val="en-US"/>
                </w:rPr>
                <w:t xml:space="preserve"> setting </w:t>
              </w:r>
            </w:ins>
            <w:r w:rsidRPr="001A1806">
              <w:rPr>
                <w:rFonts w:ascii="Arial" w:hAnsi="Arial" w:cs="Arial"/>
                <w:sz w:val="24"/>
                <w:szCs w:val="24"/>
                <w:lang w:val="en-US"/>
              </w:rPr>
              <w:t>imposes a lot of limitations on the SELECT query</w:t>
            </w:r>
            <w:ins w:id="234" w:author="Helen" w:date="2017-10-04T15:44:00Z">
              <w:r w:rsidR="00105E6C">
                <w:rPr>
                  <w:rFonts w:ascii="Arial" w:hAnsi="Arial" w:cs="Arial"/>
                  <w:sz w:val="24"/>
                  <w:szCs w:val="24"/>
                  <w:lang w:val="en-US"/>
                </w:rPr>
                <w:t xml:space="preserve">. </w:t>
              </w:r>
            </w:ins>
            <w:del w:id="235" w:author="Helen" w:date="2017-10-04T15:44:00Z">
              <w:r w:rsidRPr="001A1806" w:rsidDel="00105E6C">
                <w:rPr>
                  <w:rFonts w:ascii="Arial" w:hAnsi="Arial" w:cs="Arial"/>
                  <w:sz w:val="24"/>
                  <w:szCs w:val="24"/>
                  <w:lang w:val="en-US"/>
                </w:rPr>
                <w:delText>,</w:delText>
              </w:r>
            </w:del>
            <w:r w:rsidRPr="001A1806">
              <w:rPr>
                <w:rFonts w:ascii="Arial" w:hAnsi="Arial" w:cs="Arial"/>
                <w:sz w:val="24"/>
                <w:szCs w:val="24"/>
                <w:lang w:val="en-US"/>
              </w:rPr>
              <w:t xml:space="preserve"> </w:t>
            </w:r>
            <w:ins w:id="236" w:author="Helen" w:date="2017-10-04T15:44:00Z">
              <w:r w:rsidR="00105E6C">
                <w:rPr>
                  <w:rFonts w:ascii="Arial" w:hAnsi="Arial" w:cs="Arial"/>
                  <w:sz w:val="24"/>
                  <w:szCs w:val="24"/>
                  <w:lang w:val="en-US"/>
                </w:rPr>
                <w:t xml:space="preserve"> It </w:t>
              </w:r>
            </w:ins>
            <w:r w:rsidRPr="001A1806">
              <w:rPr>
                <w:rFonts w:ascii="Arial" w:hAnsi="Arial" w:cs="Arial"/>
                <w:sz w:val="24"/>
                <w:szCs w:val="24"/>
                <w:lang w:val="en-US"/>
              </w:rPr>
              <w:t xml:space="preserve">is </w:t>
            </w:r>
            <w:del w:id="237" w:author="Helen" w:date="2017-10-04T15:44:00Z">
              <w:r w:rsidRPr="001A1806" w:rsidDel="00105E6C">
                <w:rPr>
                  <w:rFonts w:ascii="Arial" w:hAnsi="Arial" w:cs="Arial"/>
                  <w:sz w:val="24"/>
                  <w:szCs w:val="24"/>
                  <w:lang w:val="en-US"/>
                </w:rPr>
                <w:delText xml:space="preserve">introduced </w:delText>
              </w:r>
            </w:del>
            <w:ins w:id="238" w:author="Helen" w:date="2017-10-04T15:44:00Z">
              <w:r w:rsidR="00105E6C">
                <w:rPr>
                  <w:rFonts w:ascii="Arial" w:hAnsi="Arial" w:cs="Arial"/>
                  <w:sz w:val="24"/>
                  <w:szCs w:val="24"/>
                  <w:lang w:val="en-US"/>
                </w:rPr>
                <w:t xml:space="preserve"> supported </w:t>
              </w:r>
            </w:ins>
            <w:r w:rsidRPr="001A1806">
              <w:rPr>
                <w:rFonts w:ascii="Arial" w:hAnsi="Arial" w:cs="Arial"/>
                <w:sz w:val="24"/>
                <w:szCs w:val="24"/>
                <w:lang w:val="en-US"/>
              </w:rPr>
              <w:t xml:space="preserve">for backward compatibility with </w:t>
            </w:r>
            <w:ins w:id="239" w:author="Helen" w:date="2017-10-03T21:05:00Z">
              <w:r w:rsidR="000A3EE0">
                <w:rPr>
                  <w:rFonts w:ascii="Arial" w:hAnsi="Arial" w:cs="Arial"/>
                  <w:sz w:val="24"/>
                  <w:szCs w:val="24"/>
                  <w:lang w:val="en-US"/>
                </w:rPr>
                <w:t xml:space="preserve">the </w:t>
              </w:r>
            </w:ins>
            <w:r w:rsidRPr="001A1806">
              <w:rPr>
                <w:rFonts w:ascii="Arial" w:hAnsi="Arial" w:cs="Arial"/>
                <w:sz w:val="24"/>
                <w:szCs w:val="24"/>
                <w:lang w:val="en-US"/>
              </w:rPr>
              <w:t xml:space="preserve">BDE and is not </w:t>
            </w:r>
            <w:r w:rsidRPr="001A1806">
              <w:rPr>
                <w:rFonts w:ascii="Arial" w:hAnsi="Arial" w:cs="Arial"/>
                <w:sz w:val="24"/>
                <w:szCs w:val="24"/>
                <w:lang w:val="en-US"/>
              </w:rPr>
              <w:lastRenderedPageBreak/>
              <w:t>recommended.</w:t>
            </w:r>
          </w:p>
        </w:tc>
      </w:tr>
      <w:tr w:rsidR="000F64C8" w:rsidRPr="003972E8"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UpdateOptions.UpdateMode</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Controls how to check whether a record has been modified. This property makes it possible to control </w:t>
            </w:r>
            <w:del w:id="240" w:author="Helen" w:date="2017-10-04T15:45:00Z">
              <w:r w:rsidRPr="001A1806" w:rsidDel="00105E6C">
                <w:rPr>
                  <w:rFonts w:ascii="Arial" w:hAnsi="Arial" w:cs="Arial"/>
                  <w:sz w:val="24"/>
                  <w:szCs w:val="24"/>
                  <w:lang w:val="en-US"/>
                </w:rPr>
                <w:delText xml:space="preserve">the </w:delText>
              </w:r>
            </w:del>
            <w:r w:rsidRPr="001A1806">
              <w:rPr>
                <w:rFonts w:ascii="Arial" w:hAnsi="Arial" w:cs="Arial"/>
                <w:sz w:val="24"/>
                <w:szCs w:val="24"/>
                <w:lang w:val="en-US"/>
              </w:rPr>
              <w:t xml:space="preserve">possible </w:t>
            </w:r>
            <w:del w:id="241" w:author="Helen" w:date="2017-10-04T15:45:00Z">
              <w:r w:rsidRPr="001A1806" w:rsidDel="00105E6C">
                <w:rPr>
                  <w:rFonts w:ascii="Arial" w:hAnsi="Arial" w:cs="Arial"/>
                  <w:sz w:val="24"/>
                  <w:szCs w:val="24"/>
                  <w:lang w:val="en-US"/>
                </w:rPr>
                <w:delText>"overrides"</w:delText>
              </w:r>
            </w:del>
            <w:ins w:id="242" w:author="Helen" w:date="2017-10-04T15:45:00Z">
              <w:r w:rsidR="00105E6C">
                <w:rPr>
                  <w:rFonts w:ascii="Arial" w:hAnsi="Arial" w:cs="Arial"/>
                  <w:sz w:val="24"/>
                  <w:szCs w:val="24"/>
                  <w:lang w:val="en-US"/>
                </w:rPr>
                <w:t xml:space="preserve"> overwrites</w:t>
              </w:r>
            </w:ins>
            <w:r w:rsidRPr="001A1806">
              <w:rPr>
                <w:rFonts w:ascii="Arial" w:hAnsi="Arial" w:cs="Arial"/>
                <w:sz w:val="24"/>
                <w:szCs w:val="24"/>
                <w:lang w:val="en-US"/>
              </w:rPr>
              <w:t xml:space="preserve"> of updates in </w:t>
            </w:r>
            <w:del w:id="243" w:author="Helen" w:date="2017-10-04T15:45:00Z">
              <w:r w:rsidRPr="001A1806" w:rsidDel="00105E6C">
                <w:rPr>
                  <w:rFonts w:ascii="Arial" w:hAnsi="Arial" w:cs="Arial"/>
                  <w:sz w:val="24"/>
                  <w:szCs w:val="24"/>
                  <w:lang w:val="en-US"/>
                </w:rPr>
                <w:delText xml:space="preserve">those </w:delText>
              </w:r>
            </w:del>
            <w:r w:rsidRPr="001A1806">
              <w:rPr>
                <w:rFonts w:ascii="Arial" w:hAnsi="Arial" w:cs="Arial"/>
                <w:sz w:val="24"/>
                <w:szCs w:val="24"/>
                <w:lang w:val="en-US"/>
              </w:rPr>
              <w:t xml:space="preserve">cases </w:t>
            </w:r>
            <w:del w:id="244" w:author="Helen" w:date="2017-10-04T15:46:00Z">
              <w:r w:rsidRPr="001A1806" w:rsidDel="00105E6C">
                <w:rPr>
                  <w:rFonts w:ascii="Arial" w:hAnsi="Arial" w:cs="Arial"/>
                  <w:sz w:val="24"/>
                  <w:szCs w:val="24"/>
                  <w:lang w:val="en-US"/>
                </w:rPr>
                <w:delText xml:space="preserve">when it takes a user "long" </w:delText>
              </w:r>
            </w:del>
            <w:ins w:id="245" w:author="Helen" w:date="2017-10-04T15:46:00Z">
              <w:r w:rsidR="00105E6C">
                <w:rPr>
                  <w:rFonts w:ascii="Arial" w:hAnsi="Arial" w:cs="Arial"/>
                  <w:sz w:val="24"/>
                  <w:szCs w:val="24"/>
                  <w:lang w:val="en-US"/>
                </w:rPr>
                <w:t xml:space="preserve">where one user is taking a long time </w:t>
              </w:r>
            </w:ins>
            <w:r w:rsidRPr="001A1806">
              <w:rPr>
                <w:rFonts w:ascii="Arial" w:hAnsi="Arial" w:cs="Arial"/>
                <w:sz w:val="24"/>
                <w:szCs w:val="24"/>
                <w:lang w:val="en-US"/>
              </w:rPr>
              <w:t xml:space="preserve">to edit a record while another user </w:t>
            </w:r>
            <w:del w:id="246" w:author="Helen" w:date="2017-10-04T15:46:00Z">
              <w:r w:rsidRPr="001A1806" w:rsidDel="00105E6C">
                <w:rPr>
                  <w:rFonts w:ascii="Arial" w:hAnsi="Arial" w:cs="Arial"/>
                  <w:sz w:val="24"/>
                  <w:szCs w:val="24"/>
                  <w:lang w:val="en-US"/>
                </w:rPr>
                <w:delText>can already manage</w:delText>
              </w:r>
            </w:del>
            <w:ins w:id="247" w:author="Helen" w:date="2017-10-04T15:47:00Z">
              <w:r w:rsidR="00105E6C">
                <w:rPr>
                  <w:rFonts w:ascii="Arial" w:hAnsi="Arial" w:cs="Arial"/>
                  <w:sz w:val="24"/>
                  <w:szCs w:val="24"/>
                  <w:lang w:val="en-US"/>
                </w:rPr>
                <w:t xml:space="preserve"> is </w:t>
              </w:r>
            </w:ins>
            <w:ins w:id="248" w:author="Helen" w:date="2017-10-04T15:46:00Z">
              <w:r w:rsidR="00105E6C">
                <w:rPr>
                  <w:rFonts w:ascii="Arial" w:hAnsi="Arial" w:cs="Arial"/>
                  <w:sz w:val="24"/>
                  <w:szCs w:val="24"/>
                  <w:lang w:val="en-US"/>
                </w:rPr>
                <w:t xml:space="preserve">simultaneously </w:t>
              </w:r>
            </w:ins>
            <w:r w:rsidRPr="001A1806">
              <w:rPr>
                <w:rFonts w:ascii="Arial" w:hAnsi="Arial" w:cs="Arial"/>
                <w:sz w:val="24"/>
                <w:szCs w:val="24"/>
                <w:lang w:val="en-US"/>
              </w:rPr>
              <w:t xml:space="preserve"> </w:t>
            </w:r>
            <w:del w:id="249" w:author="Helen" w:date="2017-10-04T15:47:00Z">
              <w:r w:rsidRPr="001A1806" w:rsidDel="00105E6C">
                <w:rPr>
                  <w:rFonts w:ascii="Arial" w:hAnsi="Arial" w:cs="Arial"/>
                  <w:sz w:val="24"/>
                  <w:szCs w:val="24"/>
                  <w:lang w:val="en-US"/>
                </w:rPr>
                <w:delText xml:space="preserve">to edit </w:delText>
              </w:r>
            </w:del>
            <w:ins w:id="250" w:author="Helen" w:date="2017-10-04T15:47:00Z">
              <w:r w:rsidR="00105E6C">
                <w:rPr>
                  <w:rFonts w:ascii="Arial" w:hAnsi="Arial" w:cs="Arial"/>
                  <w:sz w:val="24"/>
                  <w:szCs w:val="24"/>
                  <w:lang w:val="en-US"/>
                </w:rPr>
                <w:t xml:space="preserve">editing </w:t>
              </w:r>
            </w:ins>
            <w:r w:rsidRPr="001A1806">
              <w:rPr>
                <w:rFonts w:ascii="Arial" w:hAnsi="Arial" w:cs="Arial"/>
                <w:sz w:val="24"/>
                <w:szCs w:val="24"/>
                <w:lang w:val="en-US"/>
              </w:rPr>
              <w:t xml:space="preserve">the same record and </w:t>
            </w:r>
            <w:ins w:id="251" w:author="Helen" w:date="2017-10-04T15:47:00Z">
              <w:r w:rsidR="00105E6C">
                <w:rPr>
                  <w:rFonts w:ascii="Arial" w:hAnsi="Arial" w:cs="Arial"/>
                  <w:sz w:val="24"/>
                  <w:szCs w:val="24"/>
                  <w:lang w:val="en-US"/>
                </w:rPr>
                <w:t xml:space="preserve">completes the </w:t>
              </w:r>
            </w:ins>
            <w:r w:rsidRPr="001A1806">
              <w:rPr>
                <w:rFonts w:ascii="Arial" w:hAnsi="Arial" w:cs="Arial"/>
                <w:sz w:val="24"/>
                <w:szCs w:val="24"/>
                <w:lang w:val="en-US"/>
              </w:rPr>
              <w:t xml:space="preserve">update </w:t>
            </w:r>
            <w:del w:id="252" w:author="Helen" w:date="2017-10-04T15:47:00Z">
              <w:r w:rsidRPr="001A1806" w:rsidDel="00105E6C">
                <w:rPr>
                  <w:rFonts w:ascii="Arial" w:hAnsi="Arial" w:cs="Arial"/>
                  <w:sz w:val="24"/>
                  <w:szCs w:val="24"/>
                  <w:lang w:val="en-US"/>
                </w:rPr>
                <w:delText xml:space="preserve">it </w:delText>
              </w:r>
            </w:del>
            <w:r w:rsidRPr="001A1806">
              <w:rPr>
                <w:rFonts w:ascii="Arial" w:hAnsi="Arial" w:cs="Arial"/>
                <w:sz w:val="24"/>
                <w:szCs w:val="24"/>
                <w:lang w:val="en-US"/>
              </w:rPr>
              <w:t xml:space="preserve">earlier. </w:t>
            </w:r>
            <w:del w:id="253" w:author="Helen" w:date="2017-10-04T15:48:00Z">
              <w:r w:rsidRPr="001A1806" w:rsidDel="00105E6C">
                <w:rPr>
                  <w:rFonts w:ascii="Arial" w:hAnsi="Arial" w:cs="Arial"/>
                  <w:sz w:val="24"/>
                  <w:szCs w:val="24"/>
                  <w:lang w:val="en-US"/>
                </w:rPr>
                <w:delText>It means that t</w:delText>
              </w:r>
            </w:del>
            <w:ins w:id="254" w:author="Helen" w:date="2017-10-04T15:48:00Z">
              <w:r w:rsidR="00105E6C">
                <w:rPr>
                  <w:rFonts w:ascii="Arial" w:hAnsi="Arial" w:cs="Arial"/>
                  <w:sz w:val="24"/>
                  <w:szCs w:val="24"/>
                  <w:lang w:val="en-US"/>
                </w:rPr>
                <w:t>T</w:t>
              </w:r>
            </w:ins>
            <w:r w:rsidRPr="001A1806">
              <w:rPr>
                <w:rFonts w:ascii="Arial" w:hAnsi="Arial" w:cs="Arial"/>
                <w:sz w:val="24"/>
                <w:szCs w:val="24"/>
                <w:lang w:val="en-US"/>
              </w:rPr>
              <w:t xml:space="preserve">he first user might not even know that the record has </w:t>
            </w:r>
            <w:ins w:id="255" w:author="Helen" w:date="2017-10-04T15:48:00Z">
              <w:r w:rsidR="00F82753">
                <w:rPr>
                  <w:rFonts w:ascii="Arial" w:hAnsi="Arial" w:cs="Arial"/>
                  <w:sz w:val="24"/>
                  <w:szCs w:val="24"/>
                  <w:lang w:val="en-US"/>
                </w:rPr>
                <w:t xml:space="preserve">been updated </w:t>
              </w:r>
            </w:ins>
            <w:del w:id="256" w:author="Helen" w:date="2017-10-04T15:49:00Z">
              <w:r w:rsidRPr="001A1806" w:rsidDel="00F82753">
                <w:rPr>
                  <w:rFonts w:ascii="Arial" w:hAnsi="Arial" w:cs="Arial"/>
                  <w:sz w:val="24"/>
                  <w:szCs w:val="24"/>
                  <w:lang w:val="en-US"/>
                </w:rPr>
                <w:delText xml:space="preserve">already been edited </w:delText>
              </w:r>
            </w:del>
            <w:r w:rsidRPr="001A1806">
              <w:rPr>
                <w:rFonts w:ascii="Arial" w:hAnsi="Arial" w:cs="Arial"/>
                <w:sz w:val="24"/>
                <w:szCs w:val="24"/>
                <w:lang w:val="en-US"/>
              </w:rPr>
              <w:t xml:space="preserve">(maybe more than once) </w:t>
            </w:r>
            <w:ins w:id="257" w:author="Helen" w:date="2017-10-04T15:49:00Z">
              <w:r w:rsidR="00F82753">
                <w:rPr>
                  <w:rFonts w:ascii="Arial" w:hAnsi="Arial" w:cs="Arial"/>
                  <w:sz w:val="24"/>
                  <w:szCs w:val="24"/>
                  <w:lang w:val="en-US"/>
                </w:rPr>
                <w:t xml:space="preserve">during his </w:t>
              </w:r>
            </w:ins>
            <w:del w:id="258" w:author="Helen" w:date="2017-10-04T15:49:00Z">
              <w:r w:rsidRPr="001A1806" w:rsidDel="00F82753">
                <w:rPr>
                  <w:rFonts w:ascii="Arial" w:hAnsi="Arial" w:cs="Arial"/>
                  <w:sz w:val="24"/>
                  <w:szCs w:val="24"/>
                  <w:lang w:val="en-US"/>
                </w:rPr>
                <w:delText xml:space="preserve">while </w:delText>
              </w:r>
            </w:del>
            <w:r w:rsidRPr="001A1806">
              <w:rPr>
                <w:rFonts w:ascii="Arial" w:hAnsi="Arial" w:cs="Arial"/>
                <w:sz w:val="24"/>
                <w:szCs w:val="24"/>
                <w:lang w:val="en-US"/>
              </w:rPr>
              <w:t xml:space="preserve">editing </w:t>
            </w:r>
            <w:del w:id="259" w:author="Helen" w:date="2017-10-04T15:49:00Z">
              <w:r w:rsidRPr="001A1806" w:rsidDel="00F82753">
                <w:rPr>
                  <w:rFonts w:ascii="Arial" w:hAnsi="Arial" w:cs="Arial"/>
                  <w:sz w:val="24"/>
                  <w:szCs w:val="24"/>
                  <w:lang w:val="en-US"/>
                </w:rPr>
                <w:delText xml:space="preserve">it </w:delText>
              </w:r>
            </w:del>
            <w:ins w:id="260" w:author="Helen" w:date="2017-10-04T15:49:00Z">
              <w:r w:rsidR="00F82753">
                <w:rPr>
                  <w:rFonts w:ascii="Arial" w:hAnsi="Arial" w:cs="Arial"/>
                  <w:sz w:val="24"/>
                  <w:szCs w:val="24"/>
                  <w:lang w:val="en-US"/>
                </w:rPr>
                <w:t xml:space="preserve">session, </w:t>
              </w:r>
            </w:ins>
            <w:ins w:id="261" w:author="Helen" w:date="2017-10-04T15:51:00Z">
              <w:r w:rsidR="00F82753">
                <w:rPr>
                  <w:rFonts w:ascii="Arial" w:hAnsi="Arial" w:cs="Arial"/>
                  <w:sz w:val="24"/>
                  <w:szCs w:val="24"/>
                  <w:lang w:val="en-US"/>
                </w:rPr>
                <w:t xml:space="preserve">which could cause his own changes to </w:t>
              </w:r>
            </w:ins>
            <w:del w:id="262" w:author="Helen" w:date="2017-10-04T15:50:00Z">
              <w:r w:rsidRPr="001A1806" w:rsidDel="00F82753">
                <w:rPr>
                  <w:rFonts w:ascii="Arial" w:hAnsi="Arial" w:cs="Arial"/>
                  <w:sz w:val="24"/>
                  <w:szCs w:val="24"/>
                  <w:lang w:val="en-US"/>
                </w:rPr>
                <w:delText xml:space="preserve">and thus might </w:delText>
              </w:r>
            </w:del>
            <w:r w:rsidRPr="001A1806">
              <w:rPr>
                <w:rFonts w:ascii="Arial" w:hAnsi="Arial" w:cs="Arial"/>
                <w:sz w:val="24"/>
                <w:szCs w:val="24"/>
                <w:lang w:val="en-US"/>
              </w:rPr>
              <w:t>overwrite these updates:</w:t>
            </w:r>
          </w:p>
          <w:p w:rsidR="000F64C8" w:rsidRPr="001A1806" w:rsidRDefault="001A1806" w:rsidP="000F64C8">
            <w:pPr>
              <w:pStyle w:val="ListParagraph"/>
              <w:numPr>
                <w:ilvl w:val="0"/>
                <w:numId w:val="6"/>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upWhereAll</w:t>
            </w:r>
            <w:proofErr w:type="spellEnd"/>
            <w:r w:rsidRPr="001A1806">
              <w:rPr>
                <w:rFonts w:ascii="Arial" w:hAnsi="Arial" w:cs="Arial"/>
                <w:sz w:val="24"/>
                <w:szCs w:val="24"/>
                <w:lang w:val="en-US"/>
              </w:rPr>
              <w:t xml:space="preserve"> – check whether a record exists by its primary key + check all columns for old values. For instance</w:t>
            </w:r>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:old_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and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old_client_name</w:t>
            </w:r>
            <w:proofErr w:type="spellEnd"/>
            <w:r w:rsidRPr="001A1806">
              <w:rPr>
                <w:rFonts w:ascii="Courier New" w:hAnsi="Courier New" w:cs="Courier New"/>
                <w:sz w:val="20"/>
                <w:szCs w:val="24"/>
                <w:lang w:val="en-US"/>
              </w:rPr>
              <w:t xml:space="preserve"> and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info = :</w:t>
            </w:r>
            <w:proofErr w:type="spellStart"/>
            <w:r w:rsidRPr="001A1806">
              <w:rPr>
                <w:rFonts w:ascii="Courier New" w:hAnsi="Courier New" w:cs="Courier New"/>
                <w:sz w:val="20"/>
                <w:szCs w:val="24"/>
                <w:lang w:val="en-US"/>
              </w:rPr>
              <w:t>old_info</w:t>
            </w:r>
            <w:proofErr w:type="spellEnd"/>
            <w:r w:rsidRPr="001A1806">
              <w:rPr>
                <w:rFonts w:ascii="Courier New" w:hAnsi="Courier New" w:cs="Courier New"/>
                <w:sz w:val="20"/>
                <w:szCs w:val="24"/>
                <w:lang w:val="en-US"/>
              </w:rPr>
              <w:t xml:space="preserve"> ... </w:t>
            </w:r>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spacing w:after="0" w:line="240" w:lineRule="auto"/>
              <w:jc w:val="both"/>
              <w:rPr>
                <w:rFonts w:ascii="Arial" w:hAnsi="Arial" w:cs="Arial"/>
                <w:sz w:val="24"/>
                <w:szCs w:val="24"/>
                <w:lang w:val="en-US"/>
              </w:rPr>
            </w:pPr>
            <w:del w:id="263" w:author="Helen" w:date="2017-10-04T15:54:00Z">
              <w:r w:rsidRPr="001A1806" w:rsidDel="00F82753">
                <w:rPr>
                  <w:rFonts w:ascii="Arial" w:hAnsi="Arial" w:cs="Arial"/>
                  <w:sz w:val="24"/>
                  <w:szCs w:val="24"/>
                  <w:lang w:val="en-US"/>
                </w:rPr>
                <w:delText xml:space="preserve">It means that </w:delText>
              </w:r>
            </w:del>
            <w:ins w:id="264" w:author="Helen" w:date="2017-10-04T15:54:00Z">
              <w:r w:rsidR="00F82753">
                <w:rPr>
                  <w:rFonts w:ascii="Arial" w:hAnsi="Arial" w:cs="Arial"/>
                  <w:sz w:val="24"/>
                  <w:szCs w:val="24"/>
                  <w:lang w:val="en-US"/>
                </w:rPr>
                <w:t xml:space="preserve">With this setting, </w:t>
              </w:r>
            </w:ins>
            <w:r w:rsidRPr="001A1806">
              <w:rPr>
                <w:rFonts w:ascii="Arial" w:hAnsi="Arial" w:cs="Arial"/>
                <w:sz w:val="24"/>
                <w:szCs w:val="24"/>
                <w:lang w:val="en-US"/>
              </w:rPr>
              <w:t xml:space="preserve">the query will change </w:t>
            </w:r>
            <w:del w:id="265" w:author="Helen" w:date="2017-10-04T15:52:00Z">
              <w:r w:rsidRPr="001A1806" w:rsidDel="00F82753">
                <w:rPr>
                  <w:rFonts w:ascii="Arial" w:hAnsi="Arial" w:cs="Arial"/>
                  <w:sz w:val="24"/>
                  <w:szCs w:val="24"/>
                  <w:lang w:val="en-US"/>
                </w:rPr>
                <w:delText xml:space="preserve">information </w:delText>
              </w:r>
            </w:del>
            <w:ins w:id="266" w:author="Helen" w:date="2017-10-04T15:52:00Z">
              <w:r w:rsidR="00F82753">
                <w:rPr>
                  <w:rFonts w:ascii="Arial" w:hAnsi="Arial" w:cs="Arial"/>
                  <w:sz w:val="24"/>
                  <w:szCs w:val="24"/>
                  <w:lang w:val="en-US"/>
                </w:rPr>
                <w:t xml:space="preserve">content </w:t>
              </w:r>
            </w:ins>
            <w:r w:rsidRPr="001A1806">
              <w:rPr>
                <w:rFonts w:ascii="Arial" w:hAnsi="Arial" w:cs="Arial"/>
                <w:sz w:val="24"/>
                <w:szCs w:val="24"/>
                <w:lang w:val="en-US"/>
              </w:rPr>
              <w:t>in a record only if the record has not been edited by anyone else</w:t>
            </w:r>
            <w:del w:id="267" w:author="Helen" w:date="2017-10-04T15:53:00Z">
              <w:r w:rsidRPr="001A1806" w:rsidDel="00F82753">
                <w:rPr>
                  <w:rFonts w:ascii="Arial" w:hAnsi="Arial" w:cs="Arial"/>
                  <w:sz w:val="24"/>
                  <w:szCs w:val="24"/>
                  <w:lang w:val="en-US"/>
                </w:rPr>
                <w:delText xml:space="preserve"> before us</w:delText>
              </w:r>
            </w:del>
            <w:ins w:id="268" w:author="Helen" w:date="2017-10-04T15:53:00Z">
              <w:r w:rsidR="00F82753">
                <w:rPr>
                  <w:rFonts w:ascii="Arial" w:hAnsi="Arial" w:cs="Arial"/>
                  <w:sz w:val="24"/>
                  <w:szCs w:val="24"/>
                  <w:lang w:val="en-US"/>
                </w:rPr>
                <w:t xml:space="preserve"> since our transaction started</w:t>
              </w:r>
            </w:ins>
            <w:r w:rsidRPr="001A1806">
              <w:rPr>
                <w:rFonts w:ascii="Arial" w:hAnsi="Arial" w:cs="Arial"/>
                <w:sz w:val="24"/>
                <w:szCs w:val="24"/>
                <w:lang w:val="en-US"/>
              </w:rPr>
              <w:t>. It is especially important if there are dependencies between values in columns — for instance, minimum and maximum wages, etc.</w:t>
            </w:r>
          </w:p>
          <w:p w:rsidR="000F64C8" w:rsidRPr="001A1806" w:rsidRDefault="001A1806" w:rsidP="000F64C8">
            <w:pPr>
              <w:pStyle w:val="ListParagraph"/>
              <w:numPr>
                <w:ilvl w:val="0"/>
                <w:numId w:val="6"/>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upWhereChanged</w:t>
            </w:r>
            <w:proofErr w:type="spellEnd"/>
            <w:r w:rsidRPr="001A1806">
              <w:rPr>
                <w:rFonts w:ascii="Arial" w:hAnsi="Arial" w:cs="Arial"/>
                <w:sz w:val="24"/>
                <w:szCs w:val="24"/>
                <w:lang w:val="en-US"/>
              </w:rPr>
              <w:t xml:space="preserve"> – check whether a record exists by its primary key + check only the columns being edited for old values.</w:t>
            </w:r>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update table set ...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where </w:t>
            </w:r>
            <w:proofErr w:type="spellStart"/>
            <w:r w:rsidRPr="001A1806">
              <w:rPr>
                <w:rFonts w:ascii="Courier New" w:hAnsi="Courier New" w:cs="Courier New"/>
                <w:sz w:val="20"/>
                <w:szCs w:val="24"/>
                <w:lang w:val="en-US"/>
              </w:rPr>
              <w:t>pkfield</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old_pkfield</w:t>
            </w:r>
            <w:proofErr w:type="spellEnd"/>
            <w:r w:rsidRPr="001A1806">
              <w:rPr>
                <w:rFonts w:ascii="Courier New" w:hAnsi="Courier New" w:cs="Courier New"/>
                <w:sz w:val="20"/>
                <w:szCs w:val="24"/>
                <w:lang w:val="en-US"/>
              </w:rPr>
              <w:t xml:space="preserve"> and </w:t>
            </w:r>
          </w:p>
          <w:p w:rsidR="000F64C8" w:rsidRPr="001A1806" w:rsidRDefault="001A1806" w:rsidP="000F64C8">
            <w:pPr>
              <w:pStyle w:val="ListParagraph"/>
              <w:spacing w:after="0" w:line="240" w:lineRule="auto"/>
              <w:jc w:val="both"/>
              <w:rPr>
                <w:rFonts w:ascii="Courier New" w:hAnsi="Courier New" w:cs="Courier New"/>
                <w:sz w:val="20"/>
                <w:szCs w:val="24"/>
                <w:lang w:val="en-US"/>
              </w:rPr>
            </w:pPr>
            <w:r w:rsidRPr="001A1806">
              <w:rPr>
                <w:rFonts w:ascii="Courier New" w:hAnsi="Courier New" w:cs="Courier New"/>
                <w:sz w:val="20"/>
                <w:szCs w:val="24"/>
                <w:lang w:val="en-US"/>
              </w:rPr>
              <w:t xml:space="preserve">      </w:t>
            </w:r>
            <w:proofErr w:type="spellStart"/>
            <w:r w:rsidRPr="001A1806">
              <w:rPr>
                <w:rFonts w:ascii="Courier New" w:hAnsi="Courier New" w:cs="Courier New"/>
                <w:sz w:val="20"/>
                <w:szCs w:val="24"/>
                <w:lang w:val="en-US"/>
              </w:rPr>
              <w:t>client_name</w:t>
            </w:r>
            <w:proofErr w:type="spellEnd"/>
            <w:r w:rsidRPr="001A1806">
              <w:rPr>
                <w:rFonts w:ascii="Courier New" w:hAnsi="Courier New" w:cs="Courier New"/>
                <w:sz w:val="20"/>
                <w:szCs w:val="24"/>
                <w:lang w:val="en-US"/>
              </w:rPr>
              <w:t xml:space="preserve"> = :</w:t>
            </w:r>
            <w:proofErr w:type="spellStart"/>
            <w:r w:rsidRPr="001A1806">
              <w:rPr>
                <w:rFonts w:ascii="Courier New" w:hAnsi="Courier New" w:cs="Courier New"/>
                <w:sz w:val="20"/>
                <w:szCs w:val="24"/>
                <w:lang w:val="en-US"/>
              </w:rPr>
              <w:t>old_client</w:t>
            </w:r>
            <w:proofErr w:type="spellEnd"/>
          </w:p>
          <w:p w:rsidR="000F64C8" w:rsidRPr="001A1806" w:rsidRDefault="000F64C8" w:rsidP="000F64C8">
            <w:pPr>
              <w:pStyle w:val="ListParagraph"/>
              <w:spacing w:after="0" w:line="240" w:lineRule="auto"/>
              <w:jc w:val="both"/>
              <w:rPr>
                <w:rFonts w:ascii="Arial" w:hAnsi="Arial" w:cs="Arial"/>
                <w:sz w:val="24"/>
                <w:szCs w:val="24"/>
                <w:lang w:val="en-US"/>
              </w:rPr>
            </w:pPr>
          </w:p>
          <w:p w:rsidR="000F64C8" w:rsidRPr="001A1806" w:rsidRDefault="001A1806" w:rsidP="000F64C8">
            <w:pPr>
              <w:pStyle w:val="ListParagraph"/>
              <w:numPr>
                <w:ilvl w:val="0"/>
                <w:numId w:val="6"/>
              </w:num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t>upWhereKeyOnly</w:t>
            </w:r>
            <w:proofErr w:type="spellEnd"/>
            <w:r w:rsidRPr="001A1806">
              <w:rPr>
                <w:rFonts w:ascii="Arial" w:hAnsi="Arial" w:cs="Arial"/>
                <w:sz w:val="24"/>
                <w:szCs w:val="24"/>
                <w:lang w:val="en-US"/>
              </w:rPr>
              <w:t xml:space="preserve"> (default) – check whether a record exists by its primary key.</w:t>
            </w:r>
          </w:p>
          <w:p w:rsidR="000F64C8" w:rsidRPr="001A1806" w:rsidRDefault="001A1806" w:rsidP="000F64C8">
            <w:pPr>
              <w:spacing w:after="0" w:line="240" w:lineRule="auto"/>
              <w:jc w:val="both"/>
              <w:rPr>
                <w:rFonts w:ascii="Arial" w:hAnsi="Arial" w:cs="Arial"/>
                <w:sz w:val="24"/>
                <w:szCs w:val="24"/>
                <w:lang w:val="en-US"/>
              </w:rPr>
            </w:pPr>
            <w:del w:id="269" w:author="Helen" w:date="2017-10-04T15:56:00Z">
              <w:r w:rsidRPr="001A1806" w:rsidDel="00F82753">
                <w:rPr>
                  <w:rFonts w:ascii="Arial" w:hAnsi="Arial" w:cs="Arial"/>
                  <w:sz w:val="24"/>
                  <w:szCs w:val="24"/>
                  <w:lang w:val="en-US"/>
                </w:rPr>
                <w:delText xml:space="preserve">The last </w:delText>
              </w:r>
            </w:del>
            <w:ins w:id="270" w:author="Helen" w:date="2017-10-04T15:56:00Z">
              <w:r w:rsidR="00F82753">
                <w:rPr>
                  <w:rFonts w:ascii="Arial" w:hAnsi="Arial" w:cs="Arial"/>
                  <w:sz w:val="24"/>
                  <w:szCs w:val="24"/>
                  <w:lang w:val="en-US"/>
                </w:rPr>
                <w:t xml:space="preserve">This </w:t>
              </w:r>
            </w:ins>
            <w:r w:rsidRPr="001A1806">
              <w:rPr>
                <w:rFonts w:ascii="Arial" w:hAnsi="Arial" w:cs="Arial"/>
                <w:sz w:val="24"/>
                <w:szCs w:val="24"/>
                <w:lang w:val="en-US"/>
              </w:rPr>
              <w:t xml:space="preserve">check corresponds to the automatically generated query for </w:t>
            </w:r>
            <w:proofErr w:type="spellStart"/>
            <w:r w:rsidRPr="001A1806">
              <w:rPr>
                <w:rFonts w:ascii="Arial" w:hAnsi="Arial" w:cs="Arial"/>
                <w:sz w:val="24"/>
                <w:szCs w:val="24"/>
                <w:lang w:val="en-US"/>
              </w:rPr>
              <w:t>UpdateSQL</w:t>
            </w:r>
            <w:proofErr w:type="spellEnd"/>
            <w:r w:rsidRPr="001A1806">
              <w:rPr>
                <w:rFonts w:ascii="Arial" w:hAnsi="Arial" w:cs="Arial"/>
                <w:sz w:val="24"/>
                <w:szCs w:val="24"/>
                <w:lang w:val="en-US"/>
              </w:rPr>
              <w:t xml:space="preserve">. </w:t>
            </w:r>
            <w:del w:id="271" w:author="Helen" w:date="2017-10-04T16:01:00Z">
              <w:r w:rsidRPr="001A1806" w:rsidDel="00A06530">
                <w:rPr>
                  <w:rFonts w:ascii="Arial" w:hAnsi="Arial" w:cs="Arial"/>
                  <w:sz w:val="24"/>
                  <w:szCs w:val="24"/>
                  <w:lang w:val="en-US"/>
                </w:rPr>
                <w:delText xml:space="preserve">So in case of any possible </w:delText>
              </w:r>
            </w:del>
            <w:ins w:id="272" w:author="Helen" w:date="2017-10-04T16:01:00Z">
              <w:r w:rsidR="00A06530">
                <w:rPr>
                  <w:rFonts w:ascii="Arial" w:hAnsi="Arial" w:cs="Arial"/>
                  <w:sz w:val="24"/>
                  <w:szCs w:val="24"/>
                  <w:lang w:val="en-US"/>
                </w:rPr>
                <w:t xml:space="preserve">To avoid (or handle) </w:t>
              </w:r>
            </w:ins>
            <w:r w:rsidRPr="001A1806">
              <w:rPr>
                <w:rFonts w:ascii="Arial" w:hAnsi="Arial" w:cs="Arial"/>
                <w:sz w:val="24"/>
                <w:szCs w:val="24"/>
                <w:lang w:val="en-US"/>
              </w:rPr>
              <w:t xml:space="preserve">update conflicts in a multi-user environment, it is </w:t>
            </w:r>
            <w:ins w:id="273" w:author="Helen" w:date="2017-10-04T16:02:00Z">
              <w:r w:rsidR="00A06530">
                <w:rPr>
                  <w:rFonts w:ascii="Arial" w:hAnsi="Arial" w:cs="Arial"/>
                  <w:sz w:val="24"/>
                  <w:szCs w:val="24"/>
                  <w:lang w:val="en-US"/>
                </w:rPr>
                <w:t xml:space="preserve">typically </w:t>
              </w:r>
            </w:ins>
            <w:r w:rsidRPr="001A1806">
              <w:rPr>
                <w:rFonts w:ascii="Arial" w:hAnsi="Arial" w:cs="Arial"/>
                <w:sz w:val="24"/>
                <w:szCs w:val="24"/>
                <w:lang w:val="en-US"/>
              </w:rPr>
              <w:t xml:space="preserve">necessary to add </w:t>
            </w:r>
            <w:ins w:id="274" w:author="Helen" w:date="2017-10-04T16:02:00Z">
              <w:r w:rsidR="00A06530">
                <w:rPr>
                  <w:rFonts w:ascii="Arial" w:hAnsi="Arial" w:cs="Arial"/>
                  <w:sz w:val="24"/>
                  <w:szCs w:val="24"/>
                  <w:lang w:val="en-US"/>
                </w:rPr>
                <w:t xml:space="preserve">WHERE </w:t>
              </w:r>
            </w:ins>
            <w:r w:rsidRPr="001A1806">
              <w:rPr>
                <w:rFonts w:ascii="Arial" w:hAnsi="Arial" w:cs="Arial"/>
                <w:sz w:val="24"/>
                <w:szCs w:val="24"/>
                <w:lang w:val="en-US"/>
              </w:rPr>
              <w:t xml:space="preserve">conditions </w:t>
            </w:r>
            <w:del w:id="275" w:author="Helen" w:date="2017-10-04T16:02:00Z">
              <w:r w:rsidRPr="001A1806" w:rsidDel="00A06530">
                <w:rPr>
                  <w:rFonts w:ascii="Arial" w:hAnsi="Arial" w:cs="Arial"/>
                  <w:sz w:val="24"/>
                  <w:szCs w:val="24"/>
                  <w:lang w:val="en-US"/>
                </w:rPr>
                <w:delText xml:space="preserve">to where </w:delText>
              </w:r>
            </w:del>
            <w:ins w:id="276" w:author="Helen" w:date="2017-10-04T16:02:00Z">
              <w:r w:rsidR="00A06530">
                <w:rPr>
                  <w:rFonts w:ascii="Arial" w:hAnsi="Arial" w:cs="Arial"/>
                  <w:sz w:val="24"/>
                  <w:szCs w:val="24"/>
                  <w:lang w:val="en-US"/>
                </w:rPr>
                <w:t xml:space="preserve"> </w:t>
              </w:r>
            </w:ins>
            <w:r w:rsidRPr="001A1806">
              <w:rPr>
                <w:rFonts w:ascii="Arial" w:hAnsi="Arial" w:cs="Arial"/>
                <w:sz w:val="24"/>
                <w:szCs w:val="24"/>
                <w:lang w:val="en-US"/>
              </w:rPr>
              <w:t xml:space="preserve">manually. And, of course, while implementing the analog of </w:t>
            </w:r>
            <w:proofErr w:type="spellStart"/>
            <w:r w:rsidRPr="001A1806">
              <w:rPr>
                <w:rFonts w:ascii="Arial" w:hAnsi="Arial" w:cs="Arial"/>
                <w:sz w:val="24"/>
                <w:szCs w:val="24"/>
                <w:lang w:val="en-US"/>
              </w:rPr>
              <w:t>upWhereChanged</w:t>
            </w:r>
            <w:proofErr w:type="spellEnd"/>
            <w:r w:rsidRPr="001A1806">
              <w:rPr>
                <w:rFonts w:ascii="Arial" w:hAnsi="Arial" w:cs="Arial"/>
                <w:sz w:val="24"/>
                <w:szCs w:val="24"/>
                <w:lang w:val="en-US"/>
              </w:rPr>
              <w:t xml:space="preserve">, </w:t>
            </w:r>
            <w:del w:id="277" w:author="Helen" w:date="2017-10-04T16:04:00Z">
              <w:r w:rsidRPr="001A1806" w:rsidDel="00A06530">
                <w:rPr>
                  <w:rFonts w:ascii="Arial" w:hAnsi="Arial" w:cs="Arial"/>
                  <w:sz w:val="24"/>
                  <w:szCs w:val="24"/>
                  <w:lang w:val="en-US"/>
                </w:rPr>
                <w:lastRenderedPageBreak/>
                <w:delText xml:space="preserve">it is also necessary to delete </w:delText>
              </w:r>
            </w:del>
            <w:ins w:id="278" w:author="Helen" w:date="2017-10-04T16:04:00Z">
              <w:r w:rsidR="00A06530">
                <w:rPr>
                  <w:rFonts w:ascii="Arial" w:hAnsi="Arial" w:cs="Arial"/>
                  <w:sz w:val="24"/>
                  <w:szCs w:val="24"/>
                  <w:lang w:val="en-US"/>
                </w:rPr>
                <w:t xml:space="preserve"> a similar tactic is needed to remove </w:t>
              </w:r>
            </w:ins>
            <w:r w:rsidRPr="001A1806">
              <w:rPr>
                <w:rFonts w:ascii="Arial" w:hAnsi="Arial" w:cs="Arial"/>
                <w:sz w:val="24"/>
                <w:szCs w:val="24"/>
                <w:lang w:val="en-US"/>
              </w:rPr>
              <w:t xml:space="preserve">the </w:t>
            </w:r>
            <w:del w:id="279" w:author="Helen" w:date="2017-10-04T16:04:00Z">
              <w:r w:rsidRPr="001A1806" w:rsidDel="00A06530">
                <w:rPr>
                  <w:rFonts w:ascii="Arial" w:hAnsi="Arial" w:cs="Arial"/>
                  <w:sz w:val="24"/>
                  <w:szCs w:val="24"/>
                  <w:lang w:val="en-US"/>
                </w:rPr>
                <w:delText xml:space="preserve">unnecessary </w:delText>
              </w:r>
            </w:del>
            <w:ins w:id="280" w:author="Helen" w:date="2017-10-04T16:04:00Z">
              <w:r w:rsidR="00A06530">
                <w:rPr>
                  <w:rFonts w:ascii="Arial" w:hAnsi="Arial" w:cs="Arial"/>
                  <w:sz w:val="24"/>
                  <w:szCs w:val="24"/>
                  <w:lang w:val="en-US"/>
                </w:rPr>
                <w:t xml:space="preserve"> unused </w:t>
              </w:r>
            </w:ins>
            <w:r w:rsidRPr="001A1806">
              <w:rPr>
                <w:rFonts w:ascii="Arial" w:hAnsi="Arial" w:cs="Arial"/>
                <w:sz w:val="24"/>
                <w:szCs w:val="24"/>
                <w:lang w:val="en-US"/>
              </w:rPr>
              <w:t xml:space="preserve">column modifications </w:t>
            </w:r>
            <w:del w:id="281" w:author="Helen" w:date="2017-10-04T16:05:00Z">
              <w:r w:rsidRPr="001A1806" w:rsidDel="00A06530">
                <w:rPr>
                  <w:rFonts w:ascii="Arial" w:hAnsi="Arial" w:cs="Arial"/>
                  <w:sz w:val="24"/>
                  <w:szCs w:val="24"/>
                  <w:lang w:val="en-US"/>
                </w:rPr>
                <w:delText xml:space="preserve">in </w:delText>
              </w:r>
            </w:del>
            <w:ins w:id="282" w:author="Helen" w:date="2017-10-04T16:05:00Z">
              <w:r w:rsidR="00A06530">
                <w:rPr>
                  <w:rFonts w:ascii="Arial" w:hAnsi="Arial" w:cs="Arial"/>
                  <w:sz w:val="24"/>
                  <w:szCs w:val="24"/>
                  <w:lang w:val="en-US"/>
                </w:rPr>
                <w:t>from the</w:t>
              </w:r>
              <w:r w:rsidR="00A06530" w:rsidRPr="001A1806">
                <w:rPr>
                  <w:rFonts w:ascii="Arial" w:hAnsi="Arial" w:cs="Arial"/>
                  <w:sz w:val="24"/>
                  <w:szCs w:val="24"/>
                  <w:lang w:val="en-US"/>
                </w:rPr>
                <w:t xml:space="preserve"> </w:t>
              </w:r>
            </w:ins>
            <w:r w:rsidRPr="001A1806">
              <w:rPr>
                <w:rFonts w:ascii="Arial" w:hAnsi="Arial" w:cs="Arial"/>
                <w:sz w:val="24"/>
                <w:szCs w:val="24"/>
                <w:lang w:val="en-US"/>
              </w:rPr>
              <w:t>update table set</w:t>
            </w:r>
            <w:ins w:id="283" w:author="Helen" w:date="2017-10-04T16:05:00Z">
              <w:r w:rsidR="00A06530">
                <w:rPr>
                  <w:rFonts w:ascii="Arial" w:hAnsi="Arial" w:cs="Arial"/>
                  <w:sz w:val="24"/>
                  <w:szCs w:val="24"/>
                  <w:lang w:val="en-US"/>
                </w:rPr>
                <w:t xml:space="preserve">, </w:t>
              </w:r>
            </w:ins>
            <w:del w:id="284" w:author="Helen" w:date="2017-10-04T16:05:00Z">
              <w:r w:rsidRPr="001A1806" w:rsidDel="00A06530">
                <w:rPr>
                  <w:rFonts w:ascii="Arial" w:hAnsi="Arial" w:cs="Arial"/>
                  <w:sz w:val="24"/>
                  <w:szCs w:val="24"/>
                  <w:lang w:val="en-US"/>
                </w:rPr>
                <w:delText xml:space="preserve"> ... - which means, </w:delText>
              </w:r>
            </w:del>
            <w:ins w:id="285" w:author="Helen" w:date="2017-10-04T16:05:00Z">
              <w:r w:rsidR="00A06530">
                <w:rPr>
                  <w:rFonts w:ascii="Arial" w:hAnsi="Arial" w:cs="Arial"/>
                  <w:sz w:val="24"/>
                  <w:szCs w:val="24"/>
                  <w:lang w:val="en-US"/>
                </w:rPr>
                <w:t xml:space="preserve"> </w:t>
              </w:r>
            </w:ins>
            <w:r w:rsidRPr="001A1806">
              <w:rPr>
                <w:rFonts w:ascii="Arial" w:hAnsi="Arial" w:cs="Arial"/>
                <w:sz w:val="24"/>
                <w:szCs w:val="24"/>
                <w:lang w:val="en-US"/>
              </w:rPr>
              <w:t>leav</w:t>
            </w:r>
            <w:ins w:id="286" w:author="Helen" w:date="2017-10-04T16:05:00Z">
              <w:r w:rsidR="00A06530">
                <w:rPr>
                  <w:rFonts w:ascii="Arial" w:hAnsi="Arial" w:cs="Arial"/>
                  <w:sz w:val="24"/>
                  <w:szCs w:val="24"/>
                  <w:lang w:val="en-US"/>
                </w:rPr>
                <w:t xml:space="preserve">ing </w:t>
              </w:r>
            </w:ins>
            <w:del w:id="287" w:author="Helen" w:date="2017-10-04T16:05:00Z">
              <w:r w:rsidRPr="001A1806" w:rsidDel="00A06530">
                <w:rPr>
                  <w:rFonts w:ascii="Arial" w:hAnsi="Arial" w:cs="Arial"/>
                  <w:sz w:val="24"/>
                  <w:szCs w:val="24"/>
                  <w:lang w:val="en-US"/>
                </w:rPr>
                <w:delText>e</w:delText>
              </w:r>
            </w:del>
            <w:r w:rsidRPr="001A1806">
              <w:rPr>
                <w:rFonts w:ascii="Arial" w:hAnsi="Arial" w:cs="Arial"/>
                <w:sz w:val="24"/>
                <w:szCs w:val="24"/>
                <w:lang w:val="en-US"/>
              </w:rPr>
              <w:t xml:space="preserve"> in the </w:t>
            </w:r>
            <w:del w:id="288" w:author="Helen" w:date="2017-10-04T16:06:00Z">
              <w:r w:rsidRPr="001A1806" w:rsidDel="00A06530">
                <w:rPr>
                  <w:rFonts w:ascii="Arial" w:hAnsi="Arial" w:cs="Arial"/>
                  <w:sz w:val="24"/>
                  <w:szCs w:val="24"/>
                  <w:lang w:val="en-US"/>
                </w:rPr>
                <w:delText xml:space="preserve">set </w:delText>
              </w:r>
            </w:del>
            <w:ins w:id="289" w:author="Helen" w:date="2017-10-04T16:06:00Z">
              <w:r w:rsidR="00A06530">
                <w:rPr>
                  <w:rFonts w:ascii="Arial" w:hAnsi="Arial" w:cs="Arial"/>
                  <w:sz w:val="24"/>
                  <w:szCs w:val="24"/>
                  <w:lang w:val="en-US"/>
                </w:rPr>
                <w:t>update</w:t>
              </w:r>
              <w:r w:rsidR="00A06530" w:rsidRPr="001A1806">
                <w:rPr>
                  <w:rFonts w:ascii="Arial" w:hAnsi="Arial" w:cs="Arial"/>
                  <w:sz w:val="24"/>
                  <w:szCs w:val="24"/>
                  <w:lang w:val="en-US"/>
                </w:rPr>
                <w:t xml:space="preserve"> </w:t>
              </w:r>
            </w:ins>
            <w:r w:rsidRPr="001A1806">
              <w:rPr>
                <w:rFonts w:ascii="Arial" w:hAnsi="Arial" w:cs="Arial"/>
                <w:sz w:val="24"/>
                <w:szCs w:val="24"/>
                <w:lang w:val="en-US"/>
              </w:rPr>
              <w:t xml:space="preserve">list only </w:t>
            </w:r>
            <w:del w:id="290" w:author="Helen" w:date="2017-10-04T16:06:00Z">
              <w:r w:rsidRPr="001A1806" w:rsidDel="00A06530">
                <w:rPr>
                  <w:rFonts w:ascii="Arial" w:hAnsi="Arial" w:cs="Arial"/>
                  <w:sz w:val="24"/>
                  <w:szCs w:val="24"/>
                  <w:lang w:val="en-US"/>
                </w:rPr>
                <w:delText xml:space="preserve">actually modified </w:delText>
              </w:r>
            </w:del>
            <w:ins w:id="291" w:author="Helen" w:date="2017-10-04T16:06:00Z">
              <w:r w:rsidR="00A06530">
                <w:rPr>
                  <w:rFonts w:ascii="Arial" w:hAnsi="Arial" w:cs="Arial"/>
                  <w:sz w:val="24"/>
                  <w:szCs w:val="24"/>
                  <w:lang w:val="en-US"/>
                </w:rPr>
                <w:t xml:space="preserve"> the </w:t>
              </w:r>
            </w:ins>
            <w:r w:rsidRPr="001A1806">
              <w:rPr>
                <w:rFonts w:ascii="Arial" w:hAnsi="Arial" w:cs="Arial"/>
                <w:sz w:val="24"/>
                <w:szCs w:val="24"/>
                <w:lang w:val="en-US"/>
              </w:rPr>
              <w:t>columns</w:t>
            </w:r>
            <w:ins w:id="292" w:author="Helen" w:date="2017-10-04T16:06:00Z">
              <w:r w:rsidR="00A06530">
                <w:rPr>
                  <w:rFonts w:ascii="Arial" w:hAnsi="Arial" w:cs="Arial"/>
                  <w:sz w:val="24"/>
                  <w:szCs w:val="24"/>
                  <w:lang w:val="en-US"/>
                </w:rPr>
                <w:t xml:space="preserve"> that are actually modified</w:t>
              </w:r>
            </w:ins>
            <w:r w:rsidRPr="001A1806">
              <w:rPr>
                <w:rFonts w:ascii="Arial" w:hAnsi="Arial" w:cs="Arial"/>
                <w:sz w:val="24"/>
                <w:szCs w:val="24"/>
                <w:lang w:val="en-US"/>
              </w:rPr>
              <w:t xml:space="preserve">. Otherwise, the query will overwrite someone else's updates of this record. As you can see, it means that it is necessary to dynamically create the </w:t>
            </w:r>
            <w:proofErr w:type="spellStart"/>
            <w:r w:rsidRPr="001A1806">
              <w:rPr>
                <w:rFonts w:ascii="Arial" w:hAnsi="Arial" w:cs="Arial"/>
                <w:sz w:val="24"/>
                <w:szCs w:val="24"/>
                <w:lang w:val="en-US"/>
              </w:rPr>
              <w:t>UpdateSQL</w:t>
            </w:r>
            <w:proofErr w:type="spellEnd"/>
            <w:r w:rsidRPr="001A1806">
              <w:rPr>
                <w:rFonts w:ascii="Arial" w:hAnsi="Arial" w:cs="Arial"/>
                <w:sz w:val="24"/>
                <w:szCs w:val="24"/>
                <w:lang w:val="en-US"/>
              </w:rPr>
              <w:t xml:space="preserve"> query.</w:t>
            </w:r>
          </w:p>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If you want to specify the settings for detecting update conflicts individually for each field, you can use the </w:t>
            </w:r>
            <w:proofErr w:type="spellStart"/>
            <w:r w:rsidRPr="001A1806">
              <w:rPr>
                <w:rFonts w:ascii="Arial" w:hAnsi="Arial" w:cs="Arial"/>
                <w:sz w:val="24"/>
                <w:szCs w:val="24"/>
                <w:lang w:val="en-US"/>
              </w:rPr>
              <w:t>ProviderFlags</w:t>
            </w:r>
            <w:proofErr w:type="spellEnd"/>
            <w:r w:rsidRPr="001A1806">
              <w:rPr>
                <w:rFonts w:ascii="Arial" w:hAnsi="Arial" w:cs="Arial"/>
                <w:sz w:val="24"/>
                <w:szCs w:val="24"/>
                <w:lang w:val="en-US"/>
              </w:rPr>
              <w:t xml:space="preserve"> property for each field.</w:t>
            </w:r>
          </w:p>
        </w:tc>
      </w:tr>
      <w:tr w:rsidR="000F64C8" w:rsidRPr="001A1806"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proofErr w:type="spellStart"/>
            <w:r w:rsidRPr="001A1806">
              <w:rPr>
                <w:rFonts w:ascii="Arial" w:hAnsi="Arial" w:cs="Arial"/>
                <w:sz w:val="24"/>
                <w:szCs w:val="24"/>
                <w:lang w:val="en-US"/>
              </w:rPr>
              <w:lastRenderedPageBreak/>
              <w:t>CachedUpdates</w:t>
            </w:r>
            <w:proofErr w:type="spellEnd"/>
          </w:p>
        </w:tc>
        <w:tc>
          <w:tcPr>
            <w:tcW w:w="5339"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 xml:space="preserve">Specifies whether the dataset cache changes without immediately applying them to the database. If this property is set to True, any changes (Insert/Post, Update/Post, Delete) are not applied to the database at once, but saved to a special log. The application must explicitly apply the changes by calling the </w:t>
            </w:r>
            <w:proofErr w:type="spellStart"/>
            <w:r w:rsidRPr="001A1806">
              <w:rPr>
                <w:rFonts w:ascii="Arial" w:hAnsi="Arial" w:cs="Arial"/>
                <w:sz w:val="24"/>
                <w:szCs w:val="24"/>
                <w:lang w:val="en-US"/>
              </w:rPr>
              <w:t>ApplyUpdates</w:t>
            </w:r>
            <w:proofErr w:type="spellEnd"/>
            <w:r w:rsidRPr="001A1806">
              <w:rPr>
                <w:rFonts w:ascii="Arial" w:hAnsi="Arial" w:cs="Arial"/>
                <w:sz w:val="24"/>
                <w:szCs w:val="24"/>
                <w:lang w:val="en-US"/>
              </w:rPr>
              <w:t xml:space="preserve"> method. In this case, all changes will be made within a small period of time and within one short transaction. The default value of this property is False.</w:t>
            </w:r>
          </w:p>
        </w:tc>
      </w:tr>
      <w:tr w:rsidR="000F64C8" w:rsidRPr="001A1806" w:rsidTr="000F64C8">
        <w:tc>
          <w:tcPr>
            <w:tcW w:w="4232" w:type="dxa"/>
            <w:shd w:val="clear" w:color="auto" w:fill="auto"/>
          </w:tcPr>
          <w:p w:rsidR="000F64C8" w:rsidRPr="001A1806" w:rsidRDefault="001A1806" w:rsidP="000F64C8">
            <w:pPr>
              <w:spacing w:after="0" w:line="240" w:lineRule="auto"/>
              <w:jc w:val="both"/>
              <w:rPr>
                <w:rFonts w:ascii="Arial" w:hAnsi="Arial" w:cs="Arial"/>
                <w:sz w:val="24"/>
                <w:szCs w:val="24"/>
                <w:lang w:val="en-US"/>
              </w:rPr>
            </w:pPr>
            <w:r w:rsidRPr="001A1806">
              <w:rPr>
                <w:rFonts w:ascii="Arial" w:hAnsi="Arial" w:cs="Arial"/>
                <w:sz w:val="24"/>
                <w:szCs w:val="24"/>
                <w:lang w:val="en-US"/>
              </w:rPr>
              <w:t>SQL</w:t>
            </w:r>
          </w:p>
        </w:tc>
        <w:tc>
          <w:tcPr>
            <w:tcW w:w="5339" w:type="dxa"/>
            <w:shd w:val="clear" w:color="auto" w:fill="auto"/>
          </w:tcPr>
          <w:p w:rsidR="000F64C8" w:rsidRDefault="001A1806" w:rsidP="000F64C8">
            <w:pPr>
              <w:spacing w:after="0" w:line="240" w:lineRule="auto"/>
              <w:jc w:val="both"/>
              <w:rPr>
                <w:ins w:id="293" w:author="Helen" w:date="2017-10-04T16:09:00Z"/>
                <w:rFonts w:ascii="Arial" w:hAnsi="Arial" w:cs="Arial"/>
                <w:sz w:val="24"/>
                <w:szCs w:val="24"/>
                <w:lang w:val="en-US"/>
              </w:rPr>
            </w:pPr>
            <w:r w:rsidRPr="001A1806">
              <w:rPr>
                <w:rFonts w:ascii="Arial" w:hAnsi="Arial" w:cs="Arial"/>
                <w:sz w:val="24"/>
                <w:szCs w:val="24"/>
                <w:lang w:val="en-US"/>
              </w:rPr>
              <w:t xml:space="preserve">Contains the SQL query. If this property contains the SELECT statement, execute it by calling the Open method. Otherwise, the Execute or </w:t>
            </w:r>
            <w:proofErr w:type="spellStart"/>
            <w:r w:rsidRPr="001A1806">
              <w:rPr>
                <w:rFonts w:ascii="Arial" w:hAnsi="Arial" w:cs="Arial"/>
                <w:sz w:val="24"/>
                <w:szCs w:val="24"/>
                <w:lang w:val="en-US"/>
              </w:rPr>
              <w:t>ExecSQL</w:t>
            </w:r>
            <w:proofErr w:type="spellEnd"/>
            <w:r w:rsidRPr="001A1806">
              <w:rPr>
                <w:rFonts w:ascii="Arial" w:hAnsi="Arial" w:cs="Arial"/>
                <w:sz w:val="24"/>
                <w:szCs w:val="24"/>
                <w:lang w:val="en-US"/>
              </w:rPr>
              <w:t xml:space="preserve"> method should be used.</w:t>
            </w:r>
          </w:p>
          <w:p w:rsidR="00540FB3" w:rsidRPr="001A1806" w:rsidRDefault="00B0719B" w:rsidP="000F64C8">
            <w:pPr>
              <w:spacing w:after="0" w:line="240" w:lineRule="auto"/>
              <w:jc w:val="both"/>
              <w:rPr>
                <w:rFonts w:ascii="Arial" w:hAnsi="Arial" w:cs="Arial"/>
                <w:sz w:val="24"/>
                <w:szCs w:val="24"/>
                <w:lang w:val="en-US"/>
              </w:rPr>
            </w:pPr>
            <w:ins w:id="294" w:author="Helen" w:date="2017-10-04T16:09:00Z">
              <w:r w:rsidRPr="00B0719B">
                <w:rPr>
                  <w:rFonts w:ascii="Arial" w:hAnsi="Arial" w:cs="Arial"/>
                  <w:sz w:val="24"/>
                  <w:szCs w:val="24"/>
                  <w:highlight w:val="yellow"/>
                  <w:lang w:val="en-US"/>
                  <w:rPrChange w:id="295" w:author="Helen" w:date="2017-10-04T20:44:00Z">
                    <w:rPr>
                      <w:rFonts w:ascii="Arial" w:hAnsi="Arial" w:cs="Arial"/>
                      <w:sz w:val="24"/>
                      <w:szCs w:val="24"/>
                      <w:lang w:val="en-US"/>
                    </w:rPr>
                  </w:rPrChange>
                </w:rPr>
                <w:t>(Note to Denis:  In my opinion, the Open method for datasets is another legacy from the BDE and just mimics Paradox and other table-based systems.  I would prefer to recommend calling Execute/</w:t>
              </w:r>
              <w:proofErr w:type="spellStart"/>
              <w:r w:rsidRPr="00B0719B">
                <w:rPr>
                  <w:rFonts w:ascii="Arial" w:hAnsi="Arial" w:cs="Arial"/>
                  <w:sz w:val="24"/>
                  <w:szCs w:val="24"/>
                  <w:highlight w:val="yellow"/>
                  <w:lang w:val="en-US"/>
                  <w:rPrChange w:id="296" w:author="Helen" w:date="2017-10-04T20:44:00Z">
                    <w:rPr>
                      <w:rFonts w:ascii="Arial" w:hAnsi="Arial" w:cs="Arial"/>
                      <w:sz w:val="24"/>
                      <w:szCs w:val="24"/>
                      <w:lang w:val="en-US"/>
                    </w:rPr>
                  </w:rPrChange>
                </w:rPr>
                <w:t>ExecSQL</w:t>
              </w:r>
              <w:proofErr w:type="spellEnd"/>
              <w:r w:rsidRPr="00B0719B">
                <w:rPr>
                  <w:rFonts w:ascii="Arial" w:hAnsi="Arial" w:cs="Arial"/>
                  <w:sz w:val="24"/>
                  <w:szCs w:val="24"/>
                  <w:highlight w:val="yellow"/>
                  <w:lang w:val="en-US"/>
                  <w:rPrChange w:id="297" w:author="Helen" w:date="2017-10-04T20:44:00Z">
                    <w:rPr>
                      <w:rFonts w:ascii="Arial" w:hAnsi="Arial" w:cs="Arial"/>
                      <w:sz w:val="24"/>
                      <w:szCs w:val="24"/>
                      <w:lang w:val="en-US"/>
                    </w:rPr>
                  </w:rPrChange>
                </w:rPr>
                <w:t xml:space="preserve"> always with Firebird.)</w:t>
              </w:r>
            </w:ins>
          </w:p>
        </w:tc>
      </w:tr>
    </w:tbl>
    <w:p w:rsidR="000F64C8" w:rsidRPr="001A1806" w:rsidRDefault="000F64C8" w:rsidP="000F64C8">
      <w:pPr>
        <w:jc w:val="both"/>
        <w:rPr>
          <w:rFonts w:ascii="Arial" w:hAnsi="Arial" w:cs="Arial"/>
          <w:lang w:val="en-US"/>
        </w:rPr>
      </w:pP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TFDUpdateSQL</w:t>
      </w:r>
      <w:proofErr w:type="spellEnd"/>
      <w:r w:rsidRPr="001A1806">
        <w:rPr>
          <w:rFonts w:ascii="Arial" w:hAnsi="Arial" w:cs="Arial"/>
          <w:lang w:val="en-US"/>
        </w:rPr>
        <w:t xml:space="preserve"> component</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makes it possible to redefine the SQL command</w:t>
      </w:r>
      <w:ins w:id="298" w:author="Helen" w:date="2017-10-04T16:14:00Z">
        <w:r w:rsidR="00540FB3">
          <w:rPr>
            <w:rFonts w:ascii="Arial" w:hAnsi="Arial" w:cs="Arial"/>
            <w:sz w:val="24"/>
            <w:lang w:val="en-US"/>
          </w:rPr>
          <w:t xml:space="preserve"> </w:t>
        </w:r>
      </w:ins>
      <w:del w:id="299" w:author="Helen" w:date="2017-10-04T16:14:00Z">
        <w:r w:rsidRPr="001A1806" w:rsidDel="00540FB3">
          <w:rPr>
            <w:rFonts w:ascii="Arial" w:hAnsi="Arial" w:cs="Arial"/>
            <w:sz w:val="24"/>
            <w:lang w:val="en-US"/>
          </w:rPr>
          <w:delText>s</w:delText>
        </w:r>
      </w:del>
      <w:ins w:id="300" w:author="Helen" w:date="2017-10-04T16:14:00Z">
        <w:r w:rsidR="00540FB3">
          <w:rPr>
            <w:rFonts w:ascii="Arial" w:hAnsi="Arial" w:cs="Arial"/>
            <w:sz w:val="24"/>
            <w:lang w:val="en-US"/>
          </w:rPr>
          <w:t xml:space="preserve"> that Delphi</w:t>
        </w:r>
      </w:ins>
      <w:r w:rsidRPr="001A1806">
        <w:rPr>
          <w:rFonts w:ascii="Arial" w:hAnsi="Arial" w:cs="Arial"/>
          <w:sz w:val="24"/>
          <w:lang w:val="en-US"/>
        </w:rPr>
        <w:t xml:space="preserve"> generate</w:t>
      </w:r>
      <w:del w:id="301" w:author="Helen" w:date="2017-10-04T16:14:00Z">
        <w:r w:rsidRPr="001A1806" w:rsidDel="00540FB3">
          <w:rPr>
            <w:rFonts w:ascii="Arial" w:hAnsi="Arial" w:cs="Arial"/>
            <w:sz w:val="24"/>
            <w:lang w:val="en-US"/>
          </w:rPr>
          <w:delText>d</w:delText>
        </w:r>
      </w:del>
      <w:ins w:id="302" w:author="Helen" w:date="2017-10-04T16:14:00Z">
        <w:r w:rsidR="00540FB3">
          <w:rPr>
            <w:rFonts w:ascii="Arial" w:hAnsi="Arial" w:cs="Arial"/>
            <w:sz w:val="24"/>
            <w:lang w:val="en-US"/>
          </w:rPr>
          <w:t>s</w:t>
        </w:r>
      </w:ins>
      <w:r w:rsidRPr="001A1806">
        <w:rPr>
          <w:rFonts w:ascii="Arial" w:hAnsi="Arial" w:cs="Arial"/>
          <w:sz w:val="24"/>
          <w:lang w:val="en-US"/>
        </w:rPr>
        <w:t xml:space="preserve"> for updating a dataset automatically. It can be used to update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components. 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optional for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TFDTable</w:t>
      </w:r>
      <w:proofErr w:type="spellEnd"/>
      <w:r w:rsidRPr="001A1806">
        <w:rPr>
          <w:rFonts w:ascii="Arial" w:hAnsi="Arial" w:cs="Arial"/>
          <w:sz w:val="24"/>
          <w:lang w:val="en-US"/>
        </w:rPr>
        <w:t xml:space="preserve"> components because these components can automatically generate commands for posting updates from a dataset to the DBMS. Using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is required for updating a </w:t>
      </w:r>
      <w:proofErr w:type="spellStart"/>
      <w:r w:rsidRPr="001A1806">
        <w:rPr>
          <w:rFonts w:ascii="Arial" w:hAnsi="Arial" w:cs="Arial"/>
          <w:sz w:val="24"/>
          <w:lang w:val="en-US"/>
        </w:rPr>
        <w:t>TFDStoredProc</w:t>
      </w:r>
      <w:proofErr w:type="spellEnd"/>
      <w:r w:rsidRPr="001A1806">
        <w:rPr>
          <w:rFonts w:ascii="Arial" w:hAnsi="Arial" w:cs="Arial"/>
          <w:sz w:val="24"/>
          <w:lang w:val="en-US"/>
        </w:rPr>
        <w:t xml:space="preserve"> dataset. We recommend that you always </w:t>
      </w:r>
      <w:del w:id="303" w:author="Helen" w:date="2017-10-04T16:15:00Z">
        <w:r w:rsidRPr="001A1806" w:rsidDel="00540FB3">
          <w:rPr>
            <w:rFonts w:ascii="Arial" w:hAnsi="Arial" w:cs="Arial"/>
            <w:sz w:val="24"/>
            <w:lang w:val="en-US"/>
          </w:rPr>
          <w:delText xml:space="preserve">(even in the most simple cases) </w:delText>
        </w:r>
      </w:del>
      <w:r w:rsidRPr="001A1806">
        <w:rPr>
          <w:rFonts w:ascii="Arial" w:hAnsi="Arial" w:cs="Arial"/>
          <w:sz w:val="24"/>
          <w:lang w:val="en-US"/>
        </w:rPr>
        <w:t>use it</w:t>
      </w:r>
      <w:ins w:id="304" w:author="Helen" w:date="2017-10-04T16:15:00Z">
        <w:r w:rsidR="00540FB3">
          <w:rPr>
            <w:rFonts w:ascii="Arial" w:hAnsi="Arial" w:cs="Arial"/>
            <w:sz w:val="24"/>
            <w:lang w:val="en-US"/>
          </w:rPr>
          <w:t>, even in the most simple cases,</w:t>
        </w:r>
      </w:ins>
      <w:r w:rsidRPr="001A1806">
        <w:rPr>
          <w:rFonts w:ascii="Arial" w:hAnsi="Arial" w:cs="Arial"/>
          <w:sz w:val="24"/>
          <w:lang w:val="en-US"/>
        </w:rPr>
        <w:t xml:space="preserve"> in order to have full control over </w:t>
      </w:r>
      <w:del w:id="305" w:author="Helen" w:date="2017-10-04T16:16:00Z">
        <w:r w:rsidRPr="001A1806" w:rsidDel="00540FB3">
          <w:rPr>
            <w:rFonts w:ascii="Arial" w:hAnsi="Arial" w:cs="Arial"/>
            <w:sz w:val="24"/>
            <w:lang w:val="en-US"/>
          </w:rPr>
          <w:delText xml:space="preserve">which </w:delText>
        </w:r>
      </w:del>
      <w:ins w:id="306" w:author="Helen" w:date="2017-10-04T16:16:00Z">
        <w:r w:rsidR="00540FB3">
          <w:rPr>
            <w:rFonts w:ascii="Arial" w:hAnsi="Arial" w:cs="Arial"/>
            <w:sz w:val="24"/>
            <w:lang w:val="en-US"/>
          </w:rPr>
          <w:t xml:space="preserve"> the </w:t>
        </w:r>
      </w:ins>
      <w:r w:rsidRPr="001A1806">
        <w:rPr>
          <w:rFonts w:ascii="Arial" w:hAnsi="Arial" w:cs="Arial"/>
          <w:sz w:val="24"/>
          <w:lang w:val="en-US"/>
        </w:rPr>
        <w:t xml:space="preserve">queries </w:t>
      </w:r>
      <w:del w:id="307" w:author="Helen" w:date="2017-10-04T16:16:00Z">
        <w:r w:rsidRPr="001A1806" w:rsidDel="00540FB3">
          <w:rPr>
            <w:rFonts w:ascii="Arial" w:hAnsi="Arial" w:cs="Arial"/>
            <w:sz w:val="24"/>
            <w:lang w:val="en-US"/>
          </w:rPr>
          <w:delText>are made in</w:delText>
        </w:r>
      </w:del>
      <w:ins w:id="308" w:author="Helen" w:date="2017-10-04T16:16:00Z">
        <w:r w:rsidR="00540FB3">
          <w:rPr>
            <w:rFonts w:ascii="Arial" w:hAnsi="Arial" w:cs="Arial"/>
            <w:sz w:val="24"/>
            <w:lang w:val="en-US"/>
          </w:rPr>
          <w:t>that are requested from</w:t>
        </w:r>
      </w:ins>
      <w:r w:rsidRPr="001A1806">
        <w:rPr>
          <w:rFonts w:ascii="Arial" w:hAnsi="Arial" w:cs="Arial"/>
          <w:sz w:val="24"/>
          <w:lang w:val="en-US"/>
        </w:rPr>
        <w:t xml:space="preserve"> your application.</w:t>
      </w:r>
    </w:p>
    <w:p w:rsidR="000F64C8" w:rsidRPr="001A1806" w:rsidRDefault="001A1806" w:rsidP="000F64C8">
      <w:pPr>
        <w:jc w:val="both"/>
        <w:rPr>
          <w:rFonts w:ascii="Arial" w:hAnsi="Arial" w:cs="Arial"/>
          <w:sz w:val="24"/>
          <w:lang w:val="en-US"/>
        </w:rPr>
      </w:pPr>
      <w:del w:id="309" w:author="Helen" w:date="2017-10-04T16:17:00Z">
        <w:r w:rsidRPr="001A1806" w:rsidDel="00540FB3">
          <w:rPr>
            <w:rFonts w:ascii="Arial" w:hAnsi="Arial" w:cs="Arial"/>
            <w:sz w:val="24"/>
            <w:lang w:val="en-US"/>
          </w:rPr>
          <w:delText>Use the TFDUpdateSQL design-time editor opened with a double click on the component t</w:delText>
        </w:r>
      </w:del>
      <w:ins w:id="310" w:author="Helen" w:date="2017-10-04T16:17:00Z">
        <w:r w:rsidR="00540FB3">
          <w:rPr>
            <w:rFonts w:ascii="Arial" w:hAnsi="Arial" w:cs="Arial"/>
            <w:sz w:val="24"/>
            <w:lang w:val="en-US"/>
          </w:rPr>
          <w:t xml:space="preserve"> T</w:t>
        </w:r>
      </w:ins>
      <w:r w:rsidRPr="001A1806">
        <w:rPr>
          <w:rFonts w:ascii="Arial" w:hAnsi="Arial" w:cs="Arial"/>
          <w:sz w:val="24"/>
          <w:lang w:val="en-US"/>
        </w:rPr>
        <w:t>o specify SQL commands at design time</w:t>
      </w:r>
      <w:ins w:id="311" w:author="Helen" w:date="2017-10-04T16:17:00Z">
        <w:r w:rsidR="00540FB3">
          <w:rPr>
            <w:rFonts w:ascii="Arial" w:hAnsi="Arial" w:cs="Arial"/>
            <w:sz w:val="24"/>
            <w:lang w:val="en-US"/>
          </w:rPr>
          <w:t>, double-click on the component to open the property editor</w:t>
        </w:r>
      </w:ins>
      <w:r w:rsidRPr="001A1806">
        <w:rPr>
          <w:rFonts w:ascii="Arial" w:hAnsi="Arial" w:cs="Arial"/>
          <w:sz w:val="24"/>
          <w:lang w:val="en-US"/>
        </w:rPr>
        <w:t>.</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lastRenderedPageBreak/>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For multiple design-time editors to run, </w:t>
      </w:r>
      <w:proofErr w:type="spellStart"/>
      <w:r w:rsidRPr="001A1806">
        <w:rPr>
          <w:rFonts w:ascii="Arial" w:hAnsi="Arial" w:cs="Arial"/>
          <w:sz w:val="24"/>
          <w:lang w:val="en-US"/>
        </w:rPr>
        <w:t>FireDac</w:t>
      </w:r>
      <w:proofErr w:type="spellEnd"/>
      <w:r w:rsidRPr="001A1806">
        <w:rPr>
          <w:rFonts w:ascii="Arial" w:hAnsi="Arial" w:cs="Arial"/>
          <w:sz w:val="24"/>
          <w:lang w:val="en-US"/>
        </w:rPr>
        <w:t xml:space="preserve"> needs an active connection to the database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 True) and a transaction in the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mode (</w:t>
      </w:r>
      <w:proofErr w:type="spellStart"/>
      <w:r w:rsidRPr="001A1806">
        <w:rPr>
          <w:rFonts w:ascii="Arial" w:hAnsi="Arial" w:cs="Arial"/>
          <w:sz w:val="24"/>
          <w:lang w:val="en-US"/>
        </w:rPr>
        <w:t>TFDTransaction.Options.AutoStart</w:t>
      </w:r>
      <w:proofErr w:type="spellEnd"/>
      <w:r w:rsidRPr="001A1806">
        <w:rPr>
          <w:rFonts w:ascii="Arial" w:hAnsi="Arial" w:cs="Arial"/>
          <w:sz w:val="24"/>
          <w:lang w:val="en-US"/>
        </w:rPr>
        <w:t xml:space="preserve"> = True). But settings </w:t>
      </w:r>
      <w:r>
        <w:rPr>
          <w:rFonts w:ascii="Arial" w:hAnsi="Arial" w:cs="Arial"/>
          <w:sz w:val="24"/>
          <w:lang w:val="en-US"/>
        </w:rPr>
        <w:t xml:space="preserve">like that </w:t>
      </w:r>
      <w:r w:rsidRPr="001A1806">
        <w:rPr>
          <w:rFonts w:ascii="Arial" w:hAnsi="Arial" w:cs="Arial"/>
          <w:sz w:val="24"/>
          <w:lang w:val="en-US"/>
        </w:rPr>
        <w:t xml:space="preserve">will interfere with the work of the application. For instance, the user is supposed to log into the program using his username, but </w:t>
      </w:r>
      <w:proofErr w:type="spellStart"/>
      <w:r w:rsidRPr="001A1806">
        <w:rPr>
          <w:rFonts w:ascii="Arial" w:hAnsi="Arial" w:cs="Arial"/>
          <w:sz w:val="24"/>
          <w:lang w:val="en-US"/>
        </w:rPr>
        <w:t>TFDConnection</w:t>
      </w:r>
      <w:proofErr w:type="spellEnd"/>
      <w:r w:rsidRPr="001A1806">
        <w:rPr>
          <w:rFonts w:ascii="Arial" w:hAnsi="Arial" w:cs="Arial"/>
          <w:sz w:val="24"/>
          <w:lang w:val="en-US"/>
        </w:rPr>
        <w:t xml:space="preserve"> connects to the database as SYSDBA. So we recommend that you check the </w:t>
      </w:r>
      <w:proofErr w:type="spellStart"/>
      <w:r w:rsidRPr="001A1806">
        <w:rPr>
          <w:rFonts w:ascii="Arial" w:hAnsi="Arial" w:cs="Arial"/>
          <w:sz w:val="24"/>
          <w:lang w:val="en-US"/>
        </w:rPr>
        <w:t>TFDConnection.Connected</w:t>
      </w:r>
      <w:proofErr w:type="spellEnd"/>
      <w:r w:rsidRPr="001A1806">
        <w:rPr>
          <w:rFonts w:ascii="Arial" w:hAnsi="Arial" w:cs="Arial"/>
          <w:sz w:val="24"/>
          <w:lang w:val="en-US"/>
        </w:rPr>
        <w:t xml:space="preserve"> property and reset it each time you use design-time editors. Besides, you will have to enable and disable </w:t>
      </w:r>
      <w:proofErr w:type="spellStart"/>
      <w:r w:rsidRPr="001A1806">
        <w:rPr>
          <w:rFonts w:ascii="Arial" w:hAnsi="Arial" w:cs="Arial"/>
          <w:sz w:val="24"/>
          <w:lang w:val="en-US"/>
        </w:rPr>
        <w:t>autostart</w:t>
      </w:r>
      <w:proofErr w:type="spellEnd"/>
      <w:r w:rsidRPr="001A1806">
        <w:rPr>
          <w:rFonts w:ascii="Arial" w:hAnsi="Arial" w:cs="Arial"/>
          <w:sz w:val="24"/>
          <w:lang w:val="en-US"/>
        </w:rPr>
        <w:t xml:space="preserve"> for a read-only transaction.</w:t>
      </w:r>
    </w:p>
    <w:p w:rsidR="000F64C8" w:rsidRPr="001A1806" w:rsidRDefault="000F64C8" w:rsidP="000F64C8">
      <w:pPr>
        <w:keepNext/>
        <w:jc w:val="center"/>
        <w:rPr>
          <w:lang w:val="en-US"/>
        </w:rPr>
      </w:pPr>
    </w:p>
    <w:p w:rsidR="000F64C8" w:rsidRPr="001A1806" w:rsidRDefault="00E032C3" w:rsidP="000F64C8">
      <w:pPr>
        <w:jc w:val="both"/>
        <w:rPr>
          <w:rFonts w:ascii="Arial" w:hAnsi="Arial" w:cs="Arial"/>
          <w:color w:val="FF0000"/>
          <w:sz w:val="24"/>
          <w:lang w:val="en-US"/>
        </w:rPr>
      </w:pPr>
      <w:r w:rsidRPr="00B0719B">
        <w:rPr>
          <w:rFonts w:ascii="Arial" w:hAnsi="Arial" w:cs="Arial"/>
          <w:color w:val="FF0000"/>
          <w:sz w:val="24"/>
          <w:lang w:val="en-US"/>
        </w:rPr>
        <w:pict>
          <v:shape id="_x0000_i1026" type="#_x0000_t75" style="width:425.1pt;height:340.6pt">
            <v:imagedata r:id="rId8" o:title="firedac-fdupdatesql"/>
          </v:shape>
        </w:pict>
      </w:r>
    </w:p>
    <w:p w:rsidR="000F64C8" w:rsidRPr="001A1806" w:rsidRDefault="001A1806" w:rsidP="000F64C8">
      <w:pPr>
        <w:jc w:val="both"/>
        <w:rPr>
          <w:rFonts w:ascii="Arial" w:hAnsi="Arial" w:cs="Arial"/>
          <w:sz w:val="24"/>
          <w:lang w:val="en-US"/>
        </w:rPr>
      </w:pPr>
      <w:r w:rsidRPr="001A1806">
        <w:rPr>
          <w:rFonts w:ascii="Arial" w:hAnsi="Arial" w:cs="Arial"/>
          <w:sz w:val="24"/>
          <w:lang w:val="en-US"/>
        </w:rPr>
        <w:t>You can use the Generate tab to make writing Insert/Update/Delete/Refresh queries easier for yourself. To do it, select the table to be updated, its key fields, the fields to be updated and the fields that will be reread after the update and click the Generate SQL button.</w:t>
      </w:r>
    </w:p>
    <w:p w:rsidR="000F64C8" w:rsidRPr="001A1806" w:rsidRDefault="001A1806" w:rsidP="000F64C8">
      <w:pPr>
        <w:jc w:val="both"/>
        <w:rPr>
          <w:rFonts w:ascii="Arial" w:hAnsi="Arial" w:cs="Arial"/>
          <w:sz w:val="24"/>
          <w:lang w:val="en-US"/>
        </w:rPr>
      </w:pPr>
      <w:r w:rsidRPr="001A1806">
        <w:rPr>
          <w:rFonts w:ascii="Arial" w:hAnsi="Arial" w:cs="Arial"/>
          <w:sz w:val="24"/>
          <w:lang w:val="en-US"/>
        </w:rPr>
        <w:t>The queries will be generated automatically after that and you will be switched to the SQL Commands tab where you can correct each query.</w:t>
      </w:r>
    </w:p>
    <w:p w:rsidR="000F64C8" w:rsidRPr="001A1806" w:rsidRDefault="000F64C8" w:rsidP="000F64C8">
      <w:pPr>
        <w:keepNext/>
        <w:jc w:val="center"/>
        <w:rPr>
          <w:lang w:val="en-US"/>
        </w:rPr>
      </w:pPr>
    </w:p>
    <w:p w:rsidR="000F64C8" w:rsidRPr="001A1806" w:rsidRDefault="00E032C3" w:rsidP="000F64C8">
      <w:pPr>
        <w:jc w:val="both"/>
        <w:rPr>
          <w:rFonts w:ascii="Arial" w:hAnsi="Arial" w:cs="Arial"/>
          <w:color w:val="FF0000"/>
          <w:sz w:val="24"/>
          <w:lang w:val="en-US"/>
        </w:rPr>
      </w:pPr>
      <w:r w:rsidRPr="00B0719B">
        <w:rPr>
          <w:rFonts w:ascii="Arial" w:hAnsi="Arial" w:cs="Arial"/>
          <w:color w:val="FF0000"/>
          <w:sz w:val="24"/>
          <w:lang w:val="en-US"/>
        </w:rPr>
        <w:pict>
          <v:shape id="_x0000_i1027" type="#_x0000_t75" style="width:425.1pt;height:340.6pt">
            <v:imagedata r:id="rId9" o:title="firedac-fdupdatesql-sql"/>
          </v:shape>
        </w:pic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8"/>
          <w:lang w:val="en-US"/>
        </w:rPr>
      </w:pPr>
      <w:r w:rsidRPr="001A1806">
        <w:rPr>
          <w:rFonts w:ascii="Arial" w:hAnsi="Arial" w:cs="Arial"/>
          <w:sz w:val="24"/>
          <w:lang w:val="en-US"/>
        </w:rPr>
        <w:t xml:space="preserve">Since </w:t>
      </w:r>
      <w:proofErr w:type="spellStart"/>
      <w:r w:rsidRPr="001A1806">
        <w:rPr>
          <w:rFonts w:ascii="Arial" w:hAnsi="Arial" w:cs="Arial"/>
          <w:sz w:val="24"/>
          <w:lang w:val="en-US"/>
        </w:rPr>
        <w:t>product_id</w:t>
      </w:r>
      <w:proofErr w:type="spellEnd"/>
      <w:r w:rsidRPr="001A1806">
        <w:rPr>
          <w:rFonts w:ascii="Arial" w:hAnsi="Arial" w:cs="Arial"/>
          <w:sz w:val="24"/>
          <w:lang w:val="en-US"/>
        </w:rPr>
        <w:t xml:space="preserve"> is not included in Updating Fields, it is absent from the generated Insert query. It is assumed that this column is filled automatically by the trigger (with a generator) or it is </w:t>
      </w:r>
      <w:del w:id="312" w:author="Helen" w:date="2017-10-04T16:19:00Z">
        <w:r w:rsidRPr="001A1806" w:rsidDel="00751E98">
          <w:rPr>
            <w:rFonts w:ascii="Arial" w:hAnsi="Arial" w:cs="Arial"/>
            <w:sz w:val="24"/>
            <w:lang w:val="en-US"/>
          </w:rPr>
          <w:delText xml:space="preserve">the </w:delText>
        </w:r>
      </w:del>
      <w:ins w:id="313" w:author="Helen" w:date="2017-10-04T16:19:00Z">
        <w:r w:rsidR="00751E98">
          <w:rPr>
            <w:rFonts w:ascii="Arial" w:hAnsi="Arial" w:cs="Arial"/>
            <w:sz w:val="24"/>
            <w:lang w:val="en-US"/>
          </w:rPr>
          <w:t xml:space="preserve"> an </w:t>
        </w:r>
      </w:ins>
      <w:r w:rsidRPr="001A1806">
        <w:rPr>
          <w:rFonts w:ascii="Arial" w:hAnsi="Arial" w:cs="Arial"/>
          <w:sz w:val="24"/>
          <w:lang w:val="en-US"/>
        </w:rPr>
        <w:t>IDENTITY column (starting from Firebird 3.0). When a value is fetched from the generator for this column from the server, it is recommended to manually add the PRODUCT_ID column to the RETURNING clause of the INSERT statement.</w:t>
      </w:r>
    </w:p>
    <w:p w:rsidR="000F64C8" w:rsidRPr="001A1806" w:rsidRDefault="000F64C8" w:rsidP="000F64C8">
      <w:pPr>
        <w:jc w:val="both"/>
        <w:rPr>
          <w:rFonts w:ascii="Arial" w:hAnsi="Arial" w:cs="Arial"/>
          <w:sz w:val="24"/>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Options tab contains some properties that can affect the process of query generation. These properties are not related to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itself. Instead, they are references to the </w:t>
      </w:r>
      <w:proofErr w:type="spellStart"/>
      <w:r w:rsidRPr="001A1806">
        <w:rPr>
          <w:rFonts w:ascii="Arial" w:hAnsi="Arial" w:cs="Arial"/>
          <w:sz w:val="24"/>
          <w:lang w:val="en-US"/>
        </w:rPr>
        <w:t>UpdateOptions</w:t>
      </w:r>
      <w:proofErr w:type="spellEnd"/>
      <w:r w:rsidRPr="001A1806">
        <w:rPr>
          <w:rFonts w:ascii="Arial" w:hAnsi="Arial" w:cs="Arial"/>
          <w:sz w:val="24"/>
          <w:lang w:val="en-US"/>
        </w:rPr>
        <w:t xml:space="preserve"> properties of the dataset that has the current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specified for it in the </w:t>
      </w:r>
      <w:proofErr w:type="spellStart"/>
      <w:r w:rsidRPr="001A1806">
        <w:rPr>
          <w:rFonts w:ascii="Arial" w:hAnsi="Arial" w:cs="Arial"/>
          <w:sz w:val="24"/>
          <w:lang w:val="en-US"/>
        </w:rPr>
        <w:t>UpdateObject</w:t>
      </w:r>
      <w:proofErr w:type="spellEnd"/>
      <w:r w:rsidRPr="001A1806">
        <w:rPr>
          <w:rFonts w:ascii="Arial" w:hAnsi="Arial" w:cs="Arial"/>
          <w:sz w:val="24"/>
          <w:lang w:val="en-US"/>
        </w:rPr>
        <w:t xml:space="preserve"> property. It is implemented like this only for convenience.</w:t>
      </w:r>
    </w:p>
    <w:p w:rsidR="000F64C8" w:rsidRPr="001A1806" w:rsidRDefault="001A1806" w:rsidP="000F64C8">
      <w:pPr>
        <w:pStyle w:val="Caption"/>
        <w:keepNext/>
        <w:rPr>
          <w:lang w:val="en-US"/>
        </w:rPr>
      </w:pPr>
      <w:r w:rsidRPr="001A1806">
        <w:rPr>
          <w:lang w:val="en-US"/>
        </w:rPr>
        <w:t xml:space="preserve">Table </w:t>
      </w:r>
      <w:r w:rsidR="00B0719B" w:rsidRPr="001A1806">
        <w:rPr>
          <w:lang w:val="en-US"/>
        </w:rPr>
        <w:fldChar w:fldCharType="begin"/>
      </w:r>
      <w:r w:rsidRPr="001A1806">
        <w:rPr>
          <w:lang w:val="en-US"/>
        </w:rPr>
        <w:instrText xml:space="preserve"> SEQ Таблица \* ARABIC </w:instrText>
      </w:r>
      <w:r w:rsidR="00B0719B" w:rsidRPr="001A1806">
        <w:rPr>
          <w:lang w:val="en-US"/>
        </w:rPr>
        <w:fldChar w:fldCharType="separate"/>
      </w:r>
      <w:r w:rsidRPr="001A1806">
        <w:rPr>
          <w:lang w:val="en-US"/>
        </w:rPr>
        <w:t>4</w:t>
      </w:r>
      <w:r w:rsidR="00B0719B" w:rsidRPr="001A1806">
        <w:rPr>
          <w:lang w:val="en-US"/>
        </w:rPr>
        <w:fldChar w:fldCharType="end"/>
      </w:r>
      <w:r w:rsidRPr="001A1806">
        <w:rPr>
          <w:lang w:val="en-US"/>
        </w:rPr>
        <w:t xml:space="preserve">. </w:t>
      </w:r>
      <w:proofErr w:type="spellStart"/>
      <w:r w:rsidRPr="001A1806">
        <w:rPr>
          <w:lang w:val="en-US"/>
        </w:rPr>
        <w:t>TFDUpdateSQL</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lang w:val="en-US"/>
              </w:rPr>
            </w:pPr>
            <w:r w:rsidRPr="001A1806">
              <w:rPr>
                <w:rFonts w:ascii="Arial" w:hAnsi="Arial" w:cs="Arial"/>
                <w:b/>
                <w:lang w:val="en-US"/>
              </w:rPr>
              <w:t>Purpose</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 xml:space="preserve">Reference to the </w:t>
            </w:r>
            <w:proofErr w:type="spellStart"/>
            <w:r w:rsidRPr="001A1806">
              <w:rPr>
                <w:rFonts w:ascii="Arial" w:hAnsi="Arial" w:cs="Arial"/>
                <w:lang w:val="en-US"/>
              </w:rPr>
              <w:t>FDConnection</w:t>
            </w:r>
            <w:proofErr w:type="spellEnd"/>
            <w:r w:rsidRPr="001A1806">
              <w:rPr>
                <w:rFonts w:ascii="Arial" w:hAnsi="Arial" w:cs="Arial"/>
                <w:lang w:val="en-US"/>
              </w:rPr>
              <w:t xml:space="preserve"> component.</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DeleteSQL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deleting a record.</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FetchRowSQL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returning one current (updated, inserted) record. (</w:t>
            </w:r>
            <w:proofErr w:type="spellStart"/>
            <w:r w:rsidRPr="001A1806">
              <w:rPr>
                <w:rFonts w:ascii="Arial" w:hAnsi="Arial" w:cs="Arial"/>
                <w:lang w:val="en-US"/>
              </w:rPr>
              <w:t>RefreshSQL</w:t>
            </w:r>
            <w:proofErr w:type="spellEnd"/>
            <w:r w:rsidRPr="001A1806">
              <w:rPr>
                <w:rFonts w:ascii="Arial" w:hAnsi="Arial" w:cs="Arial"/>
                <w:lang w:val="en-US"/>
              </w:rPr>
              <w:t>)</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InsertSQL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inserting a record.</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lastRenderedPageBreak/>
              <w:t>LockSQL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locking one current record. (FOR UPDATE WITH LOCK).</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ModifySQL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modifying a record.</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lang w:val="en-US"/>
              </w:rPr>
            </w:pPr>
            <w:proofErr w:type="spellStart"/>
            <w:r w:rsidRPr="001A1806">
              <w:rPr>
                <w:rFonts w:ascii="Arial" w:hAnsi="Arial" w:cs="Arial"/>
                <w:lang w:val="en-US"/>
              </w:rPr>
              <w:t>UnlockSQL</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lang w:val="en-US"/>
              </w:rPr>
            </w:pPr>
            <w:r w:rsidRPr="001A1806">
              <w:rPr>
                <w:rFonts w:ascii="Arial" w:hAnsi="Arial" w:cs="Arial"/>
                <w:lang w:val="en-US"/>
              </w:rPr>
              <w:t>The SQL query for unlocking the current record. It is not used in Firebird.</w:t>
            </w:r>
          </w:p>
        </w:tc>
      </w:tr>
    </w:tbl>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As you can notice,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has no Transaction property. It is because the component does not make modification queries directly. Instead, it just replaces queries automatically generated in the dataset parent to </w:t>
      </w:r>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w:t>
      </w:r>
    </w:p>
    <w:p w:rsidR="000F64C8" w:rsidRPr="001A1806" w:rsidRDefault="001A1806" w:rsidP="000F64C8">
      <w:pPr>
        <w:pStyle w:val="Heading2"/>
        <w:rPr>
          <w:rFonts w:ascii="Arial" w:hAnsi="Arial" w:cs="Arial"/>
          <w:lang w:val="en-US"/>
        </w:rPr>
      </w:pPr>
      <w:proofErr w:type="spellStart"/>
      <w:r w:rsidRPr="001A1806">
        <w:rPr>
          <w:rFonts w:ascii="Arial" w:hAnsi="Arial" w:cs="Arial"/>
          <w:lang w:val="en-US"/>
        </w:rPr>
        <w:t>TFDCommand</w:t>
      </w:r>
      <w:proofErr w:type="spellEnd"/>
      <w:r w:rsidRPr="001A1806">
        <w:rPr>
          <w:rFonts w:ascii="Arial" w:hAnsi="Arial" w:cs="Arial"/>
          <w:lang w:val="en-US"/>
        </w:rPr>
        <w:t xml:space="preserve"> component</w:t>
      </w:r>
    </w:p>
    <w:p w:rsidR="000F64C8" w:rsidRPr="001A1806" w:rsidRDefault="000F64C8" w:rsidP="000F64C8">
      <w:pPr>
        <w:jc w:val="both"/>
        <w:rPr>
          <w:rFonts w:ascii="Arial" w:hAnsi="Arial" w:cs="Arial"/>
          <w:lang w:val="en-US"/>
        </w:rPr>
      </w:pPr>
    </w:p>
    <w:p w:rsidR="000F64C8" w:rsidRPr="001A1806" w:rsidRDefault="001A1806" w:rsidP="000F64C8">
      <w:pPr>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 is used to execute SQL queries. It is not parent to </w:t>
      </w:r>
      <w:proofErr w:type="spellStart"/>
      <w:r w:rsidRPr="001A1806">
        <w:rPr>
          <w:rFonts w:ascii="Arial" w:hAnsi="Arial" w:cs="Arial"/>
          <w:sz w:val="24"/>
          <w:lang w:val="en-US"/>
        </w:rPr>
        <w:t>TDataSet</w:t>
      </w:r>
      <w:proofErr w:type="spellEnd"/>
      <w:r w:rsidRPr="001A1806">
        <w:rPr>
          <w:rFonts w:ascii="Arial" w:hAnsi="Arial" w:cs="Arial"/>
          <w:sz w:val="24"/>
          <w:lang w:val="en-US"/>
        </w:rPr>
        <w:t xml:space="preserve"> so it is convenient to use it only for executing SQL queries that </w:t>
      </w:r>
      <w:ins w:id="314" w:author="Helen" w:date="2017-10-04T20:30:00Z">
        <w:r w:rsidR="00A03C81">
          <w:rPr>
            <w:rFonts w:ascii="Arial" w:hAnsi="Arial" w:cs="Arial"/>
            <w:sz w:val="24"/>
            <w:lang w:val="en-US"/>
          </w:rPr>
          <w:t xml:space="preserve">do not </w:t>
        </w:r>
      </w:ins>
      <w:r w:rsidRPr="001A1806">
        <w:rPr>
          <w:rFonts w:ascii="Arial" w:hAnsi="Arial" w:cs="Arial"/>
          <w:sz w:val="24"/>
          <w:lang w:val="en-US"/>
        </w:rPr>
        <w:t xml:space="preserve">return </w:t>
      </w:r>
      <w:del w:id="315" w:author="Helen" w:date="2017-10-04T20:30:00Z">
        <w:r w:rsidRPr="001A1806" w:rsidDel="00A03C81">
          <w:rPr>
            <w:rFonts w:ascii="Arial" w:hAnsi="Arial" w:cs="Arial"/>
            <w:sz w:val="24"/>
            <w:lang w:val="en-US"/>
          </w:rPr>
          <w:delText xml:space="preserve">no </w:delText>
        </w:r>
      </w:del>
      <w:r w:rsidRPr="001A1806">
        <w:rPr>
          <w:rFonts w:ascii="Arial" w:hAnsi="Arial" w:cs="Arial"/>
          <w:sz w:val="24"/>
          <w:lang w:val="en-US"/>
        </w:rPr>
        <w:t>dataset</w:t>
      </w:r>
      <w:ins w:id="316" w:author="Helen" w:date="2017-10-04T20:30:00Z">
        <w:r w:rsidR="00A03C81">
          <w:rPr>
            <w:rFonts w:ascii="Arial" w:hAnsi="Arial" w:cs="Arial"/>
            <w:sz w:val="24"/>
            <w:lang w:val="en-US"/>
          </w:rPr>
          <w:t>s</w:t>
        </w:r>
      </w:ins>
      <w:r w:rsidRPr="001A1806">
        <w:rPr>
          <w:rFonts w:ascii="Arial" w:hAnsi="Arial" w:cs="Arial"/>
          <w:sz w:val="24"/>
          <w:lang w:val="en-US"/>
        </w:rPr>
        <w:t>.</w:t>
      </w:r>
    </w:p>
    <w:p w:rsidR="000F64C8" w:rsidRPr="001A1806" w:rsidRDefault="001A1806" w:rsidP="000F64C8">
      <w:pPr>
        <w:pStyle w:val="Caption"/>
        <w:keepNext/>
        <w:rPr>
          <w:lang w:val="en-US"/>
        </w:rPr>
      </w:pPr>
      <w:r w:rsidRPr="001A1806">
        <w:rPr>
          <w:lang w:val="en-US"/>
        </w:rPr>
        <w:t xml:space="preserve">Table </w:t>
      </w:r>
      <w:r w:rsidR="00B0719B" w:rsidRPr="001A1806">
        <w:rPr>
          <w:lang w:val="en-US"/>
        </w:rPr>
        <w:fldChar w:fldCharType="begin"/>
      </w:r>
      <w:r w:rsidRPr="001A1806">
        <w:rPr>
          <w:lang w:val="en-US"/>
        </w:rPr>
        <w:instrText xml:space="preserve"> SEQ Таблица \* ARABIC </w:instrText>
      </w:r>
      <w:r w:rsidR="00B0719B" w:rsidRPr="001A1806">
        <w:rPr>
          <w:lang w:val="en-US"/>
        </w:rPr>
        <w:fldChar w:fldCharType="separate"/>
      </w:r>
      <w:r w:rsidRPr="001A1806">
        <w:rPr>
          <w:lang w:val="en-US"/>
        </w:rPr>
        <w:t>5</w:t>
      </w:r>
      <w:r w:rsidR="00B0719B" w:rsidRPr="001A1806">
        <w:rPr>
          <w:lang w:val="en-US"/>
        </w:rPr>
        <w:fldChar w:fldCharType="end"/>
      </w:r>
      <w:r w:rsidRPr="001A1806">
        <w:rPr>
          <w:lang w:val="en-US"/>
        </w:rPr>
        <w:t xml:space="preserve">. </w:t>
      </w:r>
      <w:proofErr w:type="spellStart"/>
      <w:r w:rsidRPr="001A1806">
        <w:rPr>
          <w:lang w:val="en-US"/>
        </w:rPr>
        <w:t>TFDCommand</w:t>
      </w:r>
      <w:proofErr w:type="spellEnd"/>
      <w:r w:rsidRPr="001A1806">
        <w:rPr>
          <w:lang w:val="en-US"/>
        </w:rPr>
        <w:t xml:space="preserve"> component main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97"/>
        <w:gridCol w:w="5674"/>
      </w:tblGrid>
      <w:tr w:rsidR="000F64C8" w:rsidRPr="001A1806" w:rsidTr="000F64C8">
        <w:tc>
          <w:tcPr>
            <w:tcW w:w="3897"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Parameter</w:t>
            </w:r>
          </w:p>
        </w:tc>
        <w:tc>
          <w:tcPr>
            <w:tcW w:w="5674" w:type="dxa"/>
            <w:shd w:val="clear" w:color="auto" w:fill="auto"/>
          </w:tcPr>
          <w:p w:rsidR="000F64C8" w:rsidRPr="001A1806" w:rsidRDefault="001A1806" w:rsidP="000F64C8">
            <w:pPr>
              <w:spacing w:after="0" w:line="240" w:lineRule="auto"/>
              <w:jc w:val="center"/>
              <w:rPr>
                <w:rFonts w:ascii="Arial" w:hAnsi="Arial" w:cs="Arial"/>
                <w:b/>
                <w:sz w:val="24"/>
                <w:lang w:val="en-US"/>
              </w:rPr>
            </w:pPr>
            <w:r w:rsidRPr="001A1806">
              <w:rPr>
                <w:rFonts w:ascii="Arial" w:hAnsi="Arial" w:cs="Arial"/>
                <w:b/>
                <w:sz w:val="24"/>
                <w:lang w:val="en-US"/>
              </w:rPr>
              <w:t>Purpose</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Connection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 xml:space="preserve">Reference to the </w:t>
            </w:r>
            <w:proofErr w:type="spellStart"/>
            <w:r w:rsidRPr="001A1806">
              <w:rPr>
                <w:rFonts w:ascii="Arial" w:hAnsi="Arial" w:cs="Arial"/>
                <w:sz w:val="24"/>
                <w:lang w:val="en-US"/>
              </w:rPr>
              <w:t>FDConnection</w:t>
            </w:r>
            <w:proofErr w:type="spellEnd"/>
            <w:r w:rsidRPr="001A1806">
              <w:rPr>
                <w:rFonts w:ascii="Arial" w:hAnsi="Arial" w:cs="Arial"/>
                <w:sz w:val="24"/>
                <w:lang w:val="en-US"/>
              </w:rPr>
              <w:t xml:space="preserve"> component.</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Transaction</w:t>
            </w:r>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The transaction the SQL command will be executed within.</w:t>
            </w:r>
          </w:p>
        </w:tc>
      </w:tr>
      <w:tr w:rsidR="000F64C8" w:rsidRPr="003972E8"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t>CommandKind</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Command type.</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skUnknown</w:t>
            </w:r>
            <w:proofErr w:type="spellEnd"/>
            <w:r w:rsidRPr="001A1806">
              <w:rPr>
                <w:rFonts w:ascii="Arial" w:hAnsi="Arial" w:cs="Arial"/>
                <w:sz w:val="24"/>
                <w:lang w:val="en-US"/>
              </w:rPr>
              <w:t xml:space="preserve"> – unknown. In this case, the internal parser will automatically determine the command type by the text of the command;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skStartTransaction</w:t>
            </w:r>
            <w:proofErr w:type="spellEnd"/>
            <w:r w:rsidRPr="001A1806">
              <w:rPr>
                <w:rFonts w:ascii="Arial" w:hAnsi="Arial" w:cs="Arial"/>
                <w:sz w:val="24"/>
                <w:lang w:val="en-US"/>
              </w:rPr>
              <w:t xml:space="preserve"> – the command for starting the transaction;</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skCommit</w:t>
            </w:r>
            <w:proofErr w:type="spellEnd"/>
            <w:r w:rsidRPr="001A1806">
              <w:rPr>
                <w:rFonts w:ascii="Arial" w:hAnsi="Arial" w:cs="Arial"/>
                <w:sz w:val="24"/>
                <w:lang w:val="en-US"/>
              </w:rPr>
              <w:t xml:space="preserve"> – the command for ending and </w:t>
            </w:r>
            <w:proofErr w:type="spellStart"/>
            <w:r w:rsidRPr="001A1806">
              <w:rPr>
                <w:rFonts w:ascii="Arial" w:hAnsi="Arial" w:cs="Arial"/>
                <w:sz w:val="24"/>
                <w:lang w:val="en-US"/>
              </w:rPr>
              <w:t>coimmitting</w:t>
            </w:r>
            <w:proofErr w:type="spellEnd"/>
            <w:r w:rsidRPr="001A1806">
              <w:rPr>
                <w:rFonts w:ascii="Arial" w:hAnsi="Arial" w:cs="Arial"/>
                <w:sz w:val="24"/>
                <w:lang w:val="en-US"/>
              </w:rPr>
              <w:t xml:space="preserve"> the transaction;</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skRollback</w:t>
            </w:r>
            <w:proofErr w:type="spellEnd"/>
            <w:r w:rsidRPr="001A1806">
              <w:rPr>
                <w:rFonts w:ascii="Arial" w:hAnsi="Arial" w:cs="Arial"/>
                <w:sz w:val="24"/>
                <w:lang w:val="en-US"/>
              </w:rPr>
              <w:t xml:space="preserve"> – the command for ending and rolling back the transaction;</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skCreate</w:t>
            </w:r>
            <w:proofErr w:type="spellEnd"/>
            <w:r w:rsidRPr="001A1806">
              <w:rPr>
                <w:rFonts w:ascii="Arial" w:hAnsi="Arial" w:cs="Arial"/>
                <w:sz w:val="24"/>
                <w:lang w:val="en-US"/>
              </w:rPr>
              <w:t xml:space="preserve"> – the CREATE … command for creating a new </w:t>
            </w:r>
            <w:proofErr w:type="spellStart"/>
            <w:r w:rsidRPr="001A1806">
              <w:rPr>
                <w:rFonts w:ascii="Arial" w:hAnsi="Arial" w:cs="Arial"/>
                <w:sz w:val="24"/>
                <w:lang w:val="en-US"/>
              </w:rPr>
              <w:t>new</w:t>
            </w:r>
            <w:proofErr w:type="spellEnd"/>
            <w:r w:rsidRPr="001A1806">
              <w:rPr>
                <w:rFonts w:ascii="Arial" w:hAnsi="Arial" w:cs="Arial"/>
                <w:sz w:val="24"/>
                <w:lang w:val="en-US"/>
              </w:rPr>
              <w:t xml:space="preserve"> metadata object;</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skAlter</w:t>
            </w:r>
            <w:proofErr w:type="spellEnd"/>
            <w:r w:rsidRPr="001A1806">
              <w:rPr>
                <w:rFonts w:ascii="Arial" w:hAnsi="Arial" w:cs="Arial"/>
                <w:sz w:val="24"/>
                <w:lang w:val="en-US"/>
              </w:rPr>
              <w:t xml:space="preserve"> – the ALTER … command for altering a metadata object;</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skDrop</w:t>
            </w:r>
            <w:proofErr w:type="spellEnd"/>
            <w:r w:rsidRPr="001A1806">
              <w:rPr>
                <w:rFonts w:ascii="Arial" w:hAnsi="Arial" w:cs="Arial"/>
                <w:sz w:val="24"/>
                <w:lang w:val="en-US"/>
              </w:rPr>
              <w:t xml:space="preserve"> – the DROP … command for deleting a metadata object;</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skSelect</w:t>
            </w:r>
            <w:proofErr w:type="spellEnd"/>
            <w:r w:rsidRPr="001A1806">
              <w:rPr>
                <w:rFonts w:ascii="Arial" w:hAnsi="Arial" w:cs="Arial"/>
                <w:sz w:val="24"/>
                <w:lang w:val="en-US"/>
              </w:rPr>
              <w:t xml:space="preserve"> – the SELECT command for retrieving data;</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skSelectForLock</w:t>
            </w:r>
            <w:proofErr w:type="spellEnd"/>
            <w:r w:rsidRPr="001A1806">
              <w:rPr>
                <w:rFonts w:ascii="Arial" w:hAnsi="Arial" w:cs="Arial"/>
                <w:sz w:val="24"/>
                <w:lang w:val="en-US"/>
              </w:rPr>
              <w:t xml:space="preserve"> – the SELECT … WITH LOCK command for locking the selected rows;</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skInsert</w:t>
            </w:r>
            <w:proofErr w:type="spellEnd"/>
            <w:r w:rsidRPr="001A1806">
              <w:rPr>
                <w:rFonts w:ascii="Arial" w:hAnsi="Arial" w:cs="Arial"/>
                <w:sz w:val="24"/>
                <w:lang w:val="en-US"/>
              </w:rPr>
              <w:t xml:space="preserve"> – the INSERT … command for inserting a new record;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skUpdate</w:t>
            </w:r>
            <w:proofErr w:type="spellEnd"/>
            <w:r w:rsidRPr="001A1806">
              <w:rPr>
                <w:rFonts w:ascii="Arial" w:hAnsi="Arial" w:cs="Arial"/>
                <w:sz w:val="24"/>
                <w:lang w:val="en-US"/>
              </w:rPr>
              <w:t xml:space="preserve"> – the UPDATE … command for modifying records;</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skDelete</w:t>
            </w:r>
            <w:proofErr w:type="spellEnd"/>
            <w:r w:rsidRPr="001A1806">
              <w:rPr>
                <w:rFonts w:ascii="Arial" w:hAnsi="Arial" w:cs="Arial"/>
                <w:sz w:val="24"/>
                <w:lang w:val="en-US"/>
              </w:rPr>
              <w:t xml:space="preserve"> – the DELETE … command for deleting records;</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skMerge</w:t>
            </w:r>
            <w:proofErr w:type="spellEnd"/>
            <w:r w:rsidRPr="001A1806">
              <w:rPr>
                <w:rFonts w:ascii="Arial" w:hAnsi="Arial" w:cs="Arial"/>
                <w:sz w:val="24"/>
                <w:lang w:val="en-US"/>
              </w:rPr>
              <w:t xml:space="preserve"> – the MERGE INTO … command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skExecute</w:t>
            </w:r>
            <w:proofErr w:type="spellEnd"/>
            <w:r w:rsidRPr="001A1806">
              <w:rPr>
                <w:rFonts w:ascii="Arial" w:hAnsi="Arial" w:cs="Arial"/>
                <w:sz w:val="24"/>
                <w:lang w:val="en-US"/>
              </w:rPr>
              <w:t xml:space="preserve"> – the EXECUTE PROCEDURE or EXECUTE BLOCK command;</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skStoredProc</w:t>
            </w:r>
            <w:proofErr w:type="spellEnd"/>
            <w:r w:rsidRPr="001A1806">
              <w:rPr>
                <w:rFonts w:ascii="Arial" w:hAnsi="Arial" w:cs="Arial"/>
                <w:sz w:val="24"/>
                <w:lang w:val="en-US"/>
              </w:rPr>
              <w:t xml:space="preserve"> – calling a stored procedure;</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skStoredProcNoCrs</w:t>
            </w:r>
            <w:proofErr w:type="spellEnd"/>
            <w:r w:rsidRPr="001A1806">
              <w:rPr>
                <w:rFonts w:ascii="Arial" w:hAnsi="Arial" w:cs="Arial"/>
                <w:sz w:val="24"/>
                <w:lang w:val="en-US"/>
              </w:rPr>
              <w:t xml:space="preserve"> – calling a stored procedure that returns no cursor;</w:t>
            </w:r>
          </w:p>
          <w:p w:rsidR="000F64C8" w:rsidRPr="001A1806" w:rsidRDefault="001A1806" w:rsidP="000F64C8">
            <w:pPr>
              <w:pStyle w:val="ListParagraph"/>
              <w:numPr>
                <w:ilvl w:val="0"/>
                <w:numId w:val="6"/>
              </w:numPr>
              <w:spacing w:after="0" w:line="240" w:lineRule="auto"/>
              <w:jc w:val="both"/>
              <w:rPr>
                <w:rFonts w:ascii="Arial" w:hAnsi="Arial" w:cs="Arial"/>
                <w:sz w:val="24"/>
                <w:lang w:val="en-US"/>
              </w:rPr>
            </w:pPr>
            <w:proofErr w:type="spellStart"/>
            <w:r w:rsidRPr="001A1806">
              <w:rPr>
                <w:rFonts w:ascii="Arial" w:hAnsi="Arial" w:cs="Arial"/>
                <w:sz w:val="24"/>
                <w:lang w:val="en-US"/>
              </w:rPr>
              <w:t>skStoredProcWithCrs</w:t>
            </w:r>
            <w:proofErr w:type="spellEnd"/>
            <w:r w:rsidRPr="001A1806">
              <w:rPr>
                <w:rFonts w:ascii="Arial" w:hAnsi="Arial" w:cs="Arial"/>
                <w:sz w:val="24"/>
                <w:lang w:val="en-US"/>
              </w:rPr>
              <w:t xml:space="preserve"> – calling a stored procedure that returns a cursor.</w:t>
            </w:r>
          </w:p>
          <w:p w:rsidR="000F64C8" w:rsidRPr="001A1806" w:rsidRDefault="001A1806" w:rsidP="000F64C8">
            <w:pPr>
              <w:spacing w:after="0" w:line="240" w:lineRule="auto"/>
              <w:ind w:left="360"/>
              <w:jc w:val="both"/>
              <w:rPr>
                <w:rFonts w:ascii="Arial" w:hAnsi="Arial" w:cs="Arial"/>
                <w:sz w:val="24"/>
                <w:lang w:val="en-US"/>
              </w:rPr>
            </w:pPr>
            <w:r w:rsidRPr="001A1806">
              <w:rPr>
                <w:rFonts w:ascii="Arial" w:hAnsi="Arial" w:cs="Arial"/>
                <w:sz w:val="24"/>
                <w:lang w:val="en-US"/>
              </w:rPr>
              <w:t>Usually, the command type is determined automatically by the text of the SQL query.</w:t>
            </w:r>
          </w:p>
        </w:tc>
      </w:tr>
      <w:tr w:rsidR="000F64C8" w:rsidRPr="001A1806" w:rsidTr="000F64C8">
        <w:tc>
          <w:tcPr>
            <w:tcW w:w="3897" w:type="dxa"/>
            <w:shd w:val="clear" w:color="auto" w:fill="auto"/>
          </w:tcPr>
          <w:p w:rsidR="000F64C8" w:rsidRPr="001A1806" w:rsidRDefault="001A1806" w:rsidP="000F64C8">
            <w:pPr>
              <w:spacing w:after="0" w:line="240" w:lineRule="auto"/>
              <w:jc w:val="both"/>
              <w:rPr>
                <w:rFonts w:ascii="Arial" w:hAnsi="Arial" w:cs="Arial"/>
                <w:sz w:val="24"/>
                <w:lang w:val="en-US"/>
              </w:rPr>
            </w:pPr>
            <w:proofErr w:type="spellStart"/>
            <w:r w:rsidRPr="001A1806">
              <w:rPr>
                <w:rFonts w:ascii="Arial" w:hAnsi="Arial" w:cs="Arial"/>
                <w:sz w:val="24"/>
                <w:lang w:val="en-US"/>
              </w:rPr>
              <w:lastRenderedPageBreak/>
              <w:t>CommandText</w:t>
            </w:r>
            <w:proofErr w:type="spellEnd"/>
          </w:p>
        </w:tc>
        <w:tc>
          <w:tcPr>
            <w:tcW w:w="5674" w:type="dxa"/>
            <w:shd w:val="clear" w:color="auto" w:fill="auto"/>
          </w:tcPr>
          <w:p w:rsidR="000F64C8" w:rsidRPr="001A1806" w:rsidRDefault="001A1806" w:rsidP="000F64C8">
            <w:pPr>
              <w:spacing w:after="0" w:line="240" w:lineRule="auto"/>
              <w:jc w:val="both"/>
              <w:rPr>
                <w:rFonts w:ascii="Arial" w:hAnsi="Arial" w:cs="Arial"/>
                <w:sz w:val="24"/>
                <w:lang w:val="en-US"/>
              </w:rPr>
            </w:pPr>
            <w:r w:rsidRPr="001A1806">
              <w:rPr>
                <w:rFonts w:ascii="Arial" w:hAnsi="Arial" w:cs="Arial"/>
                <w:sz w:val="24"/>
                <w:lang w:val="en-US"/>
              </w:rPr>
              <w:t>SQL query text.</w:t>
            </w:r>
          </w:p>
        </w:tc>
      </w:tr>
    </w:tbl>
    <w:p w:rsidR="000F64C8" w:rsidRPr="001A1806" w:rsidRDefault="000F64C8" w:rsidP="000F64C8">
      <w:pPr>
        <w:jc w:val="both"/>
        <w:rPr>
          <w:rFonts w:ascii="Arial" w:hAnsi="Arial" w:cs="Arial"/>
          <w:sz w:val="24"/>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del w:id="317" w:author="Helen" w:date="2017-10-04T19:52:00Z">
        <w:r w:rsidRPr="001A1806" w:rsidDel="00955EEF">
          <w:rPr>
            <w:rFonts w:ascii="Arial" w:hAnsi="Arial" w:cs="Arial"/>
            <w:lang w:val="en-US"/>
          </w:rPr>
          <w:delText>directories</w:delText>
        </w:r>
      </w:del>
      <w:ins w:id="318" w:author="Helen" w:date="2017-10-04T19:52:00Z">
        <w:r w:rsidR="00955EEF">
          <w:rPr>
            <w:rFonts w:ascii="Arial" w:hAnsi="Arial" w:cs="Arial"/>
            <w:lang w:val="en-US"/>
          </w:rPr>
          <w:t xml:space="preserve"> </w:t>
        </w:r>
      </w:ins>
      <w:ins w:id="319" w:author="Helen" w:date="2017-10-04T20:10:00Z">
        <w:r w:rsidR="00E5281E">
          <w:rPr>
            <w:rFonts w:ascii="Arial" w:hAnsi="Arial" w:cs="Arial"/>
            <w:lang w:val="en-US"/>
          </w:rPr>
          <w:t xml:space="preserve">the </w:t>
        </w:r>
      </w:ins>
      <w:ins w:id="320" w:author="Helen" w:date="2017-10-04T20:28:00Z">
        <w:r w:rsidR="00881519">
          <w:rPr>
            <w:rFonts w:ascii="Arial" w:hAnsi="Arial" w:cs="Arial"/>
            <w:lang w:val="en-US"/>
          </w:rPr>
          <w:t>primary</w:t>
        </w:r>
      </w:ins>
      <w:ins w:id="321" w:author="Helen" w:date="2017-10-04T20:10:00Z">
        <w:r w:rsidR="00E5281E">
          <w:rPr>
            <w:rFonts w:ascii="Arial" w:hAnsi="Arial" w:cs="Arial"/>
            <w:lang w:val="en-US"/>
          </w:rPr>
          <w:t xml:space="preserve"> </w:t>
        </w:r>
      </w:ins>
      <w:ins w:id="322" w:author="Helen" w:date="2017-10-04T20:54:00Z">
        <w:r w:rsidR="004F7B96">
          <w:rPr>
            <w:rFonts w:ascii="Arial" w:hAnsi="Arial" w:cs="Arial"/>
            <w:lang w:val="en-US"/>
          </w:rPr>
          <w:t>module</w:t>
        </w:r>
      </w:ins>
      <w:ins w:id="323" w:author="Helen" w:date="2017-10-04T19:52:00Z">
        <w:r w:rsidR="00955EEF">
          <w:rPr>
            <w:rFonts w:ascii="Arial" w:hAnsi="Arial" w:cs="Arial"/>
            <w:lang w:val="en-US"/>
          </w:rPr>
          <w:t>s</w:t>
        </w:r>
      </w:ins>
    </w:p>
    <w:p w:rsidR="000F64C8" w:rsidRPr="001A1806" w:rsidRDefault="000F64C8" w:rsidP="000F64C8">
      <w:pPr>
        <w:jc w:val="both"/>
        <w:rPr>
          <w:rFonts w:ascii="Arial" w:hAnsi="Arial" w:cs="Arial"/>
          <w:sz w:val="24"/>
          <w:lang w:val="en-US"/>
        </w:rPr>
      </w:pPr>
    </w:p>
    <w:p w:rsidR="000F64C8" w:rsidRPr="00DF5346" w:rsidRDefault="001A1806" w:rsidP="000F64C8">
      <w:pPr>
        <w:jc w:val="both"/>
        <w:rPr>
          <w:rFonts w:ascii="Arial" w:hAnsi="Arial" w:cs="Arial"/>
          <w:lang w:val="en-US"/>
        </w:rPr>
      </w:pPr>
      <w:r w:rsidRPr="00DF5346">
        <w:rPr>
          <w:rFonts w:ascii="Arial" w:hAnsi="Arial" w:cs="Arial"/>
          <w:color w:val="000000"/>
          <w:lang w:val="en-US"/>
        </w:rPr>
        <w:t xml:space="preserve">We will create two </w:t>
      </w:r>
      <w:del w:id="324" w:author="Helen" w:date="2017-10-04T19:53:00Z">
        <w:r w:rsidRPr="00DF5346" w:rsidDel="00955EEF">
          <w:rPr>
            <w:rFonts w:ascii="Arial" w:hAnsi="Arial" w:cs="Arial"/>
            <w:color w:val="000000"/>
            <w:lang w:val="en-US"/>
          </w:rPr>
          <w:delText xml:space="preserve">directories </w:delText>
        </w:r>
      </w:del>
      <w:ins w:id="325" w:author="Helen" w:date="2017-10-04T19:53:00Z">
        <w:r w:rsidR="00955EEF">
          <w:rPr>
            <w:rFonts w:ascii="Arial" w:hAnsi="Arial" w:cs="Arial"/>
            <w:color w:val="000000"/>
            <w:lang w:val="en-US"/>
          </w:rPr>
          <w:t xml:space="preserve"> </w:t>
        </w:r>
      </w:ins>
      <w:ins w:id="326" w:author="Helen" w:date="2017-10-04T20:28:00Z">
        <w:r w:rsidR="00881519">
          <w:rPr>
            <w:rFonts w:ascii="Arial" w:hAnsi="Arial" w:cs="Arial"/>
            <w:color w:val="000000"/>
            <w:lang w:val="en-US"/>
          </w:rPr>
          <w:t>primary</w:t>
        </w:r>
      </w:ins>
      <w:ins w:id="327" w:author="Helen" w:date="2017-10-04T20:10:00Z">
        <w:r w:rsidR="00E5281E">
          <w:rPr>
            <w:rFonts w:ascii="Arial" w:hAnsi="Arial" w:cs="Arial"/>
            <w:color w:val="000000"/>
            <w:lang w:val="en-US"/>
          </w:rPr>
          <w:t xml:space="preserve"> </w:t>
        </w:r>
      </w:ins>
      <w:ins w:id="328" w:author="Helen" w:date="2017-10-04T20:54:00Z">
        <w:r w:rsidR="004F7B96">
          <w:rPr>
            <w:rFonts w:ascii="Arial" w:hAnsi="Arial" w:cs="Arial"/>
            <w:color w:val="000000"/>
            <w:lang w:val="en-US"/>
          </w:rPr>
          <w:t>module</w:t>
        </w:r>
      </w:ins>
      <w:ins w:id="329" w:author="Helen" w:date="2017-10-04T19:53:00Z">
        <w:r w:rsidR="00955EEF">
          <w:rPr>
            <w:rFonts w:ascii="Arial" w:hAnsi="Arial" w:cs="Arial"/>
            <w:color w:val="000000"/>
            <w:lang w:val="en-US"/>
          </w:rPr>
          <w:t xml:space="preserve">s </w:t>
        </w:r>
      </w:ins>
      <w:r w:rsidRPr="00DF5346">
        <w:rPr>
          <w:rFonts w:ascii="Arial" w:hAnsi="Arial" w:cs="Arial"/>
          <w:color w:val="000000"/>
          <w:lang w:val="en-US"/>
        </w:rPr>
        <w:t xml:space="preserve">in our application: </w:t>
      </w:r>
      <w:ins w:id="330" w:author="Helen" w:date="2017-10-04T19:53:00Z">
        <w:r w:rsidR="00955EEF">
          <w:rPr>
            <w:rFonts w:ascii="Arial" w:hAnsi="Arial" w:cs="Arial"/>
            <w:color w:val="000000"/>
            <w:lang w:val="en-US"/>
          </w:rPr>
          <w:t xml:space="preserve">a </w:t>
        </w:r>
      </w:ins>
      <w:r w:rsidRPr="00DF5346">
        <w:rPr>
          <w:rFonts w:ascii="Arial" w:hAnsi="Arial" w:cs="Arial"/>
          <w:color w:val="000000"/>
          <w:lang w:val="en-US"/>
        </w:rPr>
        <w:t xml:space="preserve">product </w:t>
      </w:r>
      <w:del w:id="331" w:author="Helen" w:date="2017-10-04T19:54:00Z">
        <w:r w:rsidRPr="00DF5346" w:rsidDel="00955EEF">
          <w:rPr>
            <w:rFonts w:ascii="Arial" w:hAnsi="Arial" w:cs="Arial"/>
            <w:color w:val="000000"/>
            <w:lang w:val="en-US"/>
          </w:rPr>
          <w:delText xml:space="preserve">directory </w:delText>
        </w:r>
      </w:del>
      <w:ins w:id="332" w:author="Helen" w:date="2017-10-04T20:55:00Z">
        <w:r w:rsidR="004F7B96">
          <w:rPr>
            <w:rFonts w:ascii="Arial" w:hAnsi="Arial" w:cs="Arial"/>
            <w:color w:val="000000"/>
            <w:lang w:val="en-US"/>
          </w:rPr>
          <w:t>module</w:t>
        </w:r>
      </w:ins>
      <w:ins w:id="333" w:author="Helen" w:date="2017-10-04T19:54:00Z">
        <w:r w:rsidR="00955EEF" w:rsidRPr="00DF5346">
          <w:rPr>
            <w:rFonts w:ascii="Arial" w:hAnsi="Arial" w:cs="Arial"/>
            <w:color w:val="000000"/>
            <w:lang w:val="en-US"/>
          </w:rPr>
          <w:t xml:space="preserve"> </w:t>
        </w:r>
      </w:ins>
      <w:r w:rsidRPr="00DF5346">
        <w:rPr>
          <w:rFonts w:ascii="Arial" w:hAnsi="Arial" w:cs="Arial"/>
          <w:color w:val="000000"/>
          <w:lang w:val="en-US"/>
        </w:rPr>
        <w:t xml:space="preserve">and </w:t>
      </w:r>
      <w:ins w:id="334" w:author="Helen" w:date="2017-10-04T19:54:00Z">
        <w:r w:rsidR="00955EEF">
          <w:rPr>
            <w:rFonts w:ascii="Arial" w:hAnsi="Arial" w:cs="Arial"/>
            <w:color w:val="000000"/>
            <w:lang w:val="en-US"/>
          </w:rPr>
          <w:t xml:space="preserve">a </w:t>
        </w:r>
      </w:ins>
      <w:r w:rsidRPr="00DF5346">
        <w:rPr>
          <w:rFonts w:ascii="Arial" w:hAnsi="Arial" w:cs="Arial"/>
          <w:color w:val="000000"/>
          <w:lang w:val="en-US"/>
        </w:rPr>
        <w:t>customer</w:t>
      </w:r>
      <w:del w:id="335" w:author="Helen" w:date="2017-10-04T19:54:00Z">
        <w:r w:rsidRPr="00DF5346" w:rsidDel="00955EEF">
          <w:rPr>
            <w:rFonts w:ascii="Arial" w:hAnsi="Arial" w:cs="Arial"/>
            <w:color w:val="000000"/>
            <w:lang w:val="en-US"/>
          </w:rPr>
          <w:delText xml:space="preserve"> directory</w:delText>
        </w:r>
      </w:del>
      <w:ins w:id="336" w:author="Helen" w:date="2017-10-04T19:54:00Z">
        <w:r w:rsidR="00955EEF">
          <w:rPr>
            <w:rFonts w:ascii="Arial" w:hAnsi="Arial" w:cs="Arial"/>
            <w:color w:val="000000"/>
            <w:lang w:val="en-US"/>
          </w:rPr>
          <w:t xml:space="preserve"> </w:t>
        </w:r>
      </w:ins>
      <w:ins w:id="337" w:author="Helen" w:date="2017-10-04T20:55:00Z">
        <w:r w:rsidR="004F7B96">
          <w:rPr>
            <w:rFonts w:ascii="Arial" w:hAnsi="Arial" w:cs="Arial"/>
            <w:color w:val="000000"/>
            <w:lang w:val="en-US"/>
          </w:rPr>
          <w:t>module</w:t>
        </w:r>
      </w:ins>
      <w:r w:rsidRPr="00DF5346">
        <w:rPr>
          <w:rFonts w:ascii="Arial" w:hAnsi="Arial" w:cs="Arial"/>
          <w:color w:val="000000"/>
          <w:lang w:val="en-US"/>
        </w:rPr>
        <w:t xml:space="preserve">. Each </w:t>
      </w:r>
      <w:del w:id="338" w:author="Helen" w:date="2017-10-04T19:54:00Z">
        <w:r w:rsidRPr="00DF5346" w:rsidDel="00955EEF">
          <w:rPr>
            <w:rFonts w:ascii="Arial" w:hAnsi="Arial" w:cs="Arial"/>
            <w:color w:val="000000"/>
            <w:lang w:val="en-US"/>
          </w:rPr>
          <w:delText xml:space="preserve">directory </w:delText>
        </w:r>
      </w:del>
      <w:ins w:id="339" w:author="Helen" w:date="2017-10-04T20:55:00Z">
        <w:r w:rsidR="004F7B96">
          <w:rPr>
            <w:rFonts w:ascii="Arial" w:hAnsi="Arial" w:cs="Arial"/>
            <w:color w:val="000000"/>
            <w:lang w:val="en-US"/>
          </w:rPr>
          <w:t xml:space="preserve">primary </w:t>
        </w:r>
      </w:ins>
      <w:ins w:id="340" w:author="Helen" w:date="2017-10-04T19:54:00Z">
        <w:r w:rsidR="00955EEF" w:rsidRPr="00DF5346">
          <w:rPr>
            <w:rFonts w:ascii="Arial" w:hAnsi="Arial" w:cs="Arial"/>
            <w:color w:val="000000"/>
            <w:lang w:val="en-US"/>
          </w:rPr>
          <w:t>d</w:t>
        </w:r>
        <w:r w:rsidR="00955EEF">
          <w:rPr>
            <w:rFonts w:ascii="Arial" w:hAnsi="Arial" w:cs="Arial"/>
            <w:color w:val="000000"/>
            <w:lang w:val="en-US"/>
          </w:rPr>
          <w:t>ataset</w:t>
        </w:r>
        <w:r w:rsidR="00955EEF" w:rsidRPr="00DF5346">
          <w:rPr>
            <w:rFonts w:ascii="Arial" w:hAnsi="Arial" w:cs="Arial"/>
            <w:color w:val="000000"/>
            <w:lang w:val="en-US"/>
          </w:rPr>
          <w:t xml:space="preserve"> </w:t>
        </w:r>
      </w:ins>
      <w:r w:rsidRPr="00DF5346">
        <w:rPr>
          <w:rFonts w:ascii="Arial" w:hAnsi="Arial" w:cs="Arial"/>
          <w:color w:val="000000"/>
          <w:lang w:val="en-US"/>
        </w:rPr>
        <w:t xml:space="preserve">is </w:t>
      </w:r>
      <w:ins w:id="341" w:author="Helen" w:date="2017-10-04T19:54:00Z">
        <w:r w:rsidR="00955EEF">
          <w:rPr>
            <w:rFonts w:ascii="Arial" w:hAnsi="Arial" w:cs="Arial"/>
            <w:color w:val="000000"/>
            <w:lang w:val="en-US"/>
          </w:rPr>
          <w:t xml:space="preserve">displayed on </w:t>
        </w:r>
      </w:ins>
      <w:r w:rsidRPr="00DF5346">
        <w:rPr>
          <w:rFonts w:ascii="Arial" w:hAnsi="Arial" w:cs="Arial"/>
          <w:color w:val="000000"/>
          <w:lang w:val="en-US"/>
        </w:rPr>
        <w:t xml:space="preserve">a form with a </w:t>
      </w:r>
      <w:proofErr w:type="spellStart"/>
      <w:r w:rsidRPr="00DF5346">
        <w:rPr>
          <w:rFonts w:ascii="Arial" w:hAnsi="Arial" w:cs="Arial"/>
          <w:color w:val="000000"/>
          <w:lang w:val="en-US"/>
        </w:rPr>
        <w:t>TDBGrid</w:t>
      </w:r>
      <w:proofErr w:type="spellEnd"/>
      <w:r w:rsidRPr="00DF5346">
        <w:rPr>
          <w:rFonts w:ascii="Arial" w:hAnsi="Arial" w:cs="Arial"/>
          <w:color w:val="000000"/>
          <w:lang w:val="en-US"/>
        </w:rPr>
        <w:t xml:space="preserve"> grid and a toolbar with buttons. The business logic of working with a </w:t>
      </w:r>
      <w:del w:id="342" w:author="Helen" w:date="2017-10-04T19:54:00Z">
        <w:r w:rsidRPr="00DF5346" w:rsidDel="00955EEF">
          <w:rPr>
            <w:rFonts w:ascii="Arial" w:hAnsi="Arial" w:cs="Arial"/>
            <w:color w:val="000000"/>
            <w:lang w:val="en-US"/>
          </w:rPr>
          <w:delText xml:space="preserve">directory </w:delText>
        </w:r>
      </w:del>
      <w:ins w:id="343" w:author="Helen" w:date="2017-10-04T19:54:00Z">
        <w:r w:rsidR="00955EEF">
          <w:rPr>
            <w:rFonts w:ascii="Arial" w:hAnsi="Arial" w:cs="Arial"/>
            <w:color w:val="000000"/>
            <w:lang w:val="en-US"/>
          </w:rPr>
          <w:t xml:space="preserve"> dataset </w:t>
        </w:r>
      </w:ins>
      <w:r w:rsidRPr="00DF5346">
        <w:rPr>
          <w:rFonts w:ascii="Arial" w:hAnsi="Arial" w:cs="Arial"/>
          <w:color w:val="000000"/>
          <w:lang w:val="en-US"/>
        </w:rPr>
        <w:t xml:space="preserve">will be located in a separate </w:t>
      </w:r>
      <w:proofErr w:type="spellStart"/>
      <w:r w:rsidRPr="00DF5346">
        <w:rPr>
          <w:rFonts w:ascii="Arial" w:hAnsi="Arial" w:cs="Arial"/>
          <w:color w:val="000000"/>
          <w:lang w:val="en-US"/>
        </w:rPr>
        <w:t>DataModule</w:t>
      </w:r>
      <w:proofErr w:type="spellEnd"/>
      <w:r w:rsidRPr="00DF5346">
        <w:rPr>
          <w:rFonts w:ascii="Arial" w:hAnsi="Arial" w:cs="Arial"/>
          <w:color w:val="000000"/>
          <w:lang w:val="en-US"/>
        </w:rPr>
        <w:t xml:space="preserve"> that contains a </w:t>
      </w:r>
      <w:proofErr w:type="spellStart"/>
      <w:r w:rsidRPr="00DF5346">
        <w:rPr>
          <w:rFonts w:ascii="Arial" w:hAnsi="Arial" w:cs="Arial"/>
          <w:color w:val="000000"/>
          <w:lang w:val="en-US"/>
        </w:rPr>
        <w:t>TDataSource</w:t>
      </w:r>
      <w:proofErr w:type="spellEnd"/>
      <w:r w:rsidRPr="00DF5346">
        <w:rPr>
          <w:rFonts w:ascii="Arial" w:hAnsi="Arial" w:cs="Arial"/>
          <w:color w:val="000000"/>
          <w:lang w:val="en-US"/>
        </w:rPr>
        <w:t xml:space="preserve"> data source, a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dataset, read and write </w:t>
      </w:r>
      <w:proofErr w:type="spellStart"/>
      <w:r w:rsidRPr="00DF5346">
        <w:rPr>
          <w:rFonts w:ascii="Arial" w:hAnsi="Arial" w:cs="Arial"/>
          <w:color w:val="000000"/>
          <w:lang w:val="en-US"/>
        </w:rPr>
        <w:t>TFDTransaction</w:t>
      </w:r>
      <w:proofErr w:type="spellEnd"/>
      <w:r w:rsidRPr="00DF5346">
        <w:rPr>
          <w:rFonts w:ascii="Arial" w:hAnsi="Arial" w:cs="Arial"/>
          <w:color w:val="000000"/>
          <w:lang w:val="en-US"/>
        </w:rPr>
        <w:t xml:space="preserve"> transactions.</w:t>
      </w:r>
    </w:p>
    <w:p w:rsidR="000F64C8" w:rsidRPr="001A1806" w:rsidRDefault="001A1806" w:rsidP="000F64C8">
      <w:pPr>
        <w:keepNext/>
        <w:jc w:val="both"/>
        <w:rPr>
          <w:rFonts w:ascii="Arial" w:hAnsi="Arial" w:cs="Arial"/>
          <w:sz w:val="24"/>
          <w:lang w:val="en-US"/>
        </w:rPr>
      </w:pPr>
      <w:r w:rsidRPr="001A1806">
        <w:rPr>
          <w:rFonts w:ascii="Arial" w:hAnsi="Arial" w:cs="Arial"/>
          <w:sz w:val="24"/>
          <w:lang w:val="en-US"/>
        </w:rPr>
        <w:lastRenderedPageBreak/>
        <w:t xml:space="preserve">Let us create the customer </w:t>
      </w:r>
      <w:del w:id="344" w:author="Helen" w:date="2017-10-04T19:55:00Z">
        <w:r w:rsidRPr="001A1806" w:rsidDel="00955EEF">
          <w:rPr>
            <w:rFonts w:ascii="Arial" w:hAnsi="Arial" w:cs="Arial"/>
            <w:sz w:val="24"/>
            <w:lang w:val="en-US"/>
          </w:rPr>
          <w:delText xml:space="preserve">directory </w:delText>
        </w:r>
      </w:del>
      <w:ins w:id="345" w:author="Helen" w:date="2017-10-04T19:55:00Z">
        <w:r w:rsidR="00955EEF">
          <w:rPr>
            <w:rFonts w:ascii="Arial" w:hAnsi="Arial" w:cs="Arial"/>
            <w:sz w:val="24"/>
            <w:lang w:val="en-US"/>
          </w:rPr>
          <w:t>dataset</w:t>
        </w:r>
        <w:r w:rsidR="00955EEF" w:rsidRPr="001A1806">
          <w:rPr>
            <w:rFonts w:ascii="Arial" w:hAnsi="Arial" w:cs="Arial"/>
            <w:sz w:val="24"/>
            <w:lang w:val="en-US"/>
          </w:rPr>
          <w:t xml:space="preserve"> </w:t>
        </w:r>
      </w:ins>
      <w:r w:rsidRPr="001A1806">
        <w:rPr>
          <w:rFonts w:ascii="Arial" w:hAnsi="Arial" w:cs="Arial"/>
          <w:sz w:val="24"/>
          <w:lang w:val="en-US"/>
        </w:rPr>
        <w:t xml:space="preserve">as </w:t>
      </w:r>
      <w:del w:id="346" w:author="Helen" w:date="2017-10-04T20:50:00Z">
        <w:r w:rsidRPr="001A1806" w:rsidDel="004F7B96">
          <w:rPr>
            <w:rFonts w:ascii="Arial" w:hAnsi="Arial" w:cs="Arial"/>
            <w:sz w:val="24"/>
            <w:lang w:val="en-US"/>
          </w:rPr>
          <w:delText xml:space="preserve">an </w:delText>
        </w:r>
      </w:del>
      <w:ins w:id="347" w:author="Helen" w:date="2017-10-04T20:50:00Z">
        <w:r w:rsidR="004F7B96">
          <w:rPr>
            <w:rFonts w:ascii="Arial" w:hAnsi="Arial" w:cs="Arial"/>
            <w:sz w:val="24"/>
            <w:lang w:val="en-US"/>
          </w:rPr>
          <w:t xml:space="preserve"> our </w:t>
        </w:r>
      </w:ins>
      <w:r w:rsidRPr="001A1806">
        <w:rPr>
          <w:rFonts w:ascii="Arial" w:hAnsi="Arial" w:cs="Arial"/>
          <w:sz w:val="24"/>
          <w:lang w:val="en-US"/>
        </w:rPr>
        <w:t xml:space="preserve">example </w:t>
      </w:r>
      <w:del w:id="348" w:author="Helen" w:date="2017-10-04T20:50:00Z">
        <w:r w:rsidRPr="001A1806" w:rsidDel="004F7B96">
          <w:rPr>
            <w:rFonts w:ascii="Arial" w:hAnsi="Arial" w:cs="Arial"/>
            <w:sz w:val="24"/>
            <w:lang w:val="en-US"/>
          </w:rPr>
          <w:delText xml:space="preserve">of </w:delText>
        </w:r>
      </w:del>
      <w:ins w:id="349" w:author="Helen" w:date="2017-10-04T20:50:00Z">
        <w:r w:rsidR="004F7B96">
          <w:rPr>
            <w:rFonts w:ascii="Arial" w:hAnsi="Arial" w:cs="Arial"/>
            <w:sz w:val="24"/>
            <w:lang w:val="en-US"/>
          </w:rPr>
          <w:t xml:space="preserve"> for </w:t>
        </w:r>
      </w:ins>
      <w:r w:rsidRPr="001A1806">
        <w:rPr>
          <w:rFonts w:ascii="Arial" w:hAnsi="Arial" w:cs="Arial"/>
          <w:sz w:val="24"/>
          <w:lang w:val="en-US"/>
        </w:rPr>
        <w:t>creating</w:t>
      </w:r>
      <w:del w:id="350" w:author="Helen" w:date="2017-10-04T19:55:00Z">
        <w:r w:rsidRPr="001A1806" w:rsidDel="00955EEF">
          <w:rPr>
            <w:rFonts w:ascii="Arial" w:hAnsi="Arial" w:cs="Arial"/>
            <w:sz w:val="24"/>
            <w:lang w:val="en-US"/>
          </w:rPr>
          <w:delText xml:space="preserve"> directories</w:delText>
        </w:r>
      </w:del>
      <w:ins w:id="351" w:author="Helen" w:date="2017-10-04T20:11:00Z">
        <w:r w:rsidR="00E5281E">
          <w:rPr>
            <w:rFonts w:ascii="Arial" w:hAnsi="Arial" w:cs="Arial"/>
            <w:sz w:val="24"/>
            <w:lang w:val="en-US"/>
          </w:rPr>
          <w:t xml:space="preserve"> </w:t>
        </w:r>
      </w:ins>
      <w:ins w:id="352" w:author="Helen" w:date="2017-10-04T19:55:00Z">
        <w:r w:rsidR="00955EEF">
          <w:rPr>
            <w:rFonts w:ascii="Arial" w:hAnsi="Arial" w:cs="Arial"/>
            <w:sz w:val="24"/>
            <w:lang w:val="en-US"/>
          </w:rPr>
          <w:t>datasets</w:t>
        </w:r>
      </w:ins>
      <w:r w:rsidRPr="001A1806">
        <w:rPr>
          <w:rFonts w:ascii="Arial" w:hAnsi="Arial" w:cs="Arial"/>
          <w:sz w:val="24"/>
          <w:lang w:val="en-US"/>
        </w:rPr>
        <w:t>.</w:t>
      </w:r>
    </w:p>
    <w:p w:rsidR="000F64C8" w:rsidRDefault="00E032C3" w:rsidP="000F64C8">
      <w:pPr>
        <w:keepNext/>
        <w:jc w:val="both"/>
        <w:rPr>
          <w:rFonts w:ascii="Arial" w:hAnsi="Arial" w:cs="Arial"/>
          <w:color w:val="FF0000"/>
          <w:sz w:val="24"/>
          <w:lang w:val="en-US"/>
        </w:rPr>
      </w:pPr>
      <w:r w:rsidRPr="00B0719B">
        <w:rPr>
          <w:rFonts w:ascii="Arial" w:hAnsi="Arial" w:cs="Arial"/>
          <w:color w:val="FF0000"/>
          <w:sz w:val="24"/>
          <w:lang w:val="en-US"/>
        </w:rPr>
        <w:pict>
          <v:shape id="_x0000_i1028" type="#_x0000_t75" style="width:467.7pt;height:322.45pt">
            <v:imagedata r:id="rId10" o:title="firedac-dcustomer"/>
          </v:shape>
        </w:pict>
      </w:r>
    </w:p>
    <w:p w:rsidR="00DF5346" w:rsidRDefault="00E032C3" w:rsidP="000F64C8">
      <w:pPr>
        <w:keepNext/>
        <w:jc w:val="both"/>
        <w:rPr>
          <w:rFonts w:ascii="Arial" w:hAnsi="Arial" w:cs="Arial"/>
          <w:color w:val="FF0000"/>
          <w:sz w:val="24"/>
          <w:lang w:val="en-US"/>
        </w:rPr>
      </w:pPr>
      <w:r w:rsidRPr="00B0719B">
        <w:rPr>
          <w:rFonts w:ascii="Arial" w:hAnsi="Arial" w:cs="Arial"/>
          <w:color w:val="FF0000"/>
          <w:sz w:val="24"/>
          <w:lang w:val="en-US"/>
        </w:rPr>
        <w:pict>
          <v:shape id="_x0000_i1029" type="#_x0000_t75" style="width:467.7pt;height:303.05pt">
            <v:imagedata r:id="rId11" o:title="firedac-customers-form"/>
          </v:shape>
        </w:pict>
      </w:r>
    </w:p>
    <w:p w:rsidR="00DF5346" w:rsidRDefault="00DF5346" w:rsidP="000F64C8">
      <w:pPr>
        <w:keepNext/>
        <w:jc w:val="both"/>
        <w:rPr>
          <w:rFonts w:ascii="Arial" w:hAnsi="Arial" w:cs="Arial"/>
          <w:color w:val="FF0000"/>
          <w:sz w:val="24"/>
          <w:lang w:val="en-US"/>
        </w:rPr>
      </w:pPr>
    </w:p>
    <w:p w:rsidR="00DF5346" w:rsidRPr="001A1806" w:rsidRDefault="00DF5346" w:rsidP="000F64C8">
      <w:pPr>
        <w:keepNext/>
        <w:jc w:val="both"/>
        <w:rPr>
          <w:rFonts w:ascii="Arial" w:hAnsi="Arial" w:cs="Arial"/>
          <w:color w:val="FF0000"/>
          <w:sz w:val="24"/>
          <w:lang w:val="en-US"/>
        </w:rPr>
      </w:pPr>
    </w:p>
    <w:p w:rsidR="000F64C8" w:rsidRPr="001A1806" w:rsidRDefault="001A1806" w:rsidP="000F64C8">
      <w:pPr>
        <w:keepNext/>
        <w:pBdr>
          <w:top w:val="single" w:sz="4" w:space="1" w:color="auto"/>
          <w:left w:val="single" w:sz="4" w:space="4" w:color="auto"/>
          <w:bottom w:val="single" w:sz="4" w:space="1" w:color="auto"/>
          <w:right w:val="single" w:sz="4" w:space="4" w:color="auto"/>
        </w:pBdr>
        <w:jc w:val="both"/>
        <w:rPr>
          <w:rFonts w:ascii="Arial-BoldMT" w:hAnsi="Arial-BoldMT"/>
          <w:b/>
          <w:bCs/>
          <w:color w:val="000000"/>
          <w:lang w:val="en-US"/>
        </w:rPr>
      </w:pPr>
      <w:r w:rsidRPr="001A1806">
        <w:rPr>
          <w:rFonts w:ascii="Arial-BoldMT" w:hAnsi="Arial-BoldMT"/>
          <w:b/>
          <w:bCs/>
          <w:color w:val="000000"/>
          <w:lang w:val="en-US"/>
        </w:rPr>
        <w:t>Note</w:t>
      </w: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DF5346">
        <w:rPr>
          <w:rFonts w:ascii="Arial" w:hAnsi="Arial" w:cs="Arial"/>
          <w:color w:val="000000"/>
          <w:lang w:val="en-US"/>
        </w:rPr>
        <w:t xml:space="preserve"> The </w:t>
      </w:r>
      <w:proofErr w:type="spellStart"/>
      <w:r w:rsidRPr="00DF5346">
        <w:rPr>
          <w:rFonts w:ascii="Arial" w:hAnsi="Arial" w:cs="Arial"/>
          <w:color w:val="000000"/>
          <w:lang w:val="en-US"/>
        </w:rPr>
        <w:t>DataSource</w:t>
      </w:r>
      <w:proofErr w:type="spellEnd"/>
      <w:r w:rsidRPr="00DF5346">
        <w:rPr>
          <w:rFonts w:ascii="Arial" w:hAnsi="Arial" w:cs="Arial"/>
          <w:color w:val="000000"/>
          <w:lang w:val="en-US"/>
        </w:rPr>
        <w:t xml:space="preserve"> component is not </w:t>
      </w:r>
      <w:del w:id="353" w:author="Helen" w:date="2017-10-04T20:51:00Z">
        <w:r w:rsidRPr="00DF5346" w:rsidDel="004F7B96">
          <w:rPr>
            <w:rFonts w:ascii="Arial" w:hAnsi="Arial" w:cs="Arial"/>
            <w:color w:val="000000"/>
            <w:lang w:val="en-US"/>
          </w:rPr>
          <w:delText xml:space="preserve">seen </w:delText>
        </w:r>
      </w:del>
      <w:ins w:id="354" w:author="Helen" w:date="2017-10-04T20:51:00Z">
        <w:r w:rsidR="004F7B96">
          <w:rPr>
            <w:rFonts w:ascii="Arial" w:hAnsi="Arial" w:cs="Arial"/>
            <w:color w:val="000000"/>
            <w:lang w:val="en-US"/>
          </w:rPr>
          <w:t xml:space="preserve"> visible </w:t>
        </w:r>
      </w:ins>
      <w:r w:rsidRPr="00DF5346">
        <w:rPr>
          <w:rFonts w:ascii="Arial" w:hAnsi="Arial" w:cs="Arial"/>
          <w:color w:val="000000"/>
          <w:lang w:val="en-US"/>
        </w:rPr>
        <w:t xml:space="preserve">because it is not on the form, but in the </w:t>
      </w:r>
      <w:proofErr w:type="spellStart"/>
      <w:r w:rsidRPr="00DF5346">
        <w:rPr>
          <w:rFonts w:ascii="Arial" w:hAnsi="Arial" w:cs="Arial"/>
          <w:color w:val="000000"/>
          <w:lang w:val="en-US"/>
        </w:rPr>
        <w:t>dCustomers</w:t>
      </w:r>
      <w:proofErr w:type="spellEnd"/>
      <w:r w:rsidRPr="00DF5346">
        <w:rPr>
          <w:rFonts w:ascii="Arial" w:hAnsi="Arial" w:cs="Arial"/>
          <w:color w:val="000000"/>
          <w:lang w:val="en-US"/>
        </w:rPr>
        <w:t xml:space="preserve"> module.</w:t>
      </w:r>
    </w:p>
    <w:p w:rsidR="000F64C8" w:rsidRPr="001A1806" w:rsidRDefault="000F64C8" w:rsidP="000F64C8">
      <w:pPr>
        <w:keepNext/>
        <w:jc w:val="both"/>
        <w:rPr>
          <w:rFonts w:ascii="Arial" w:hAnsi="Arial" w:cs="Arial"/>
          <w:sz w:val="24"/>
          <w:lang w:val="en-US"/>
        </w:rPr>
      </w:pPr>
    </w:p>
    <w:p w:rsidR="000F64C8" w:rsidRPr="00DF5346" w:rsidRDefault="001A1806" w:rsidP="000F64C8">
      <w:pPr>
        <w:keepNext/>
        <w:jc w:val="both"/>
        <w:rPr>
          <w:rFonts w:ascii="Arial" w:hAnsi="Arial" w:cs="Arial"/>
          <w:lang w:val="en-US"/>
        </w:rPr>
      </w:pPr>
      <w:r w:rsidRPr="00DF5346">
        <w:rPr>
          <w:rFonts w:ascii="Arial" w:hAnsi="Arial" w:cs="Arial"/>
          <w:color w:val="000000"/>
          <w:lang w:val="en-US"/>
        </w:rPr>
        <w:t xml:space="preserve">Let us place the </w:t>
      </w:r>
      <w:proofErr w:type="spellStart"/>
      <w:r w:rsidRPr="00DF5346">
        <w:rPr>
          <w:rFonts w:ascii="Arial" w:hAnsi="Arial" w:cs="Arial"/>
          <w:color w:val="000000"/>
          <w:lang w:val="en-US"/>
        </w:rPr>
        <w:t>TFDQuery</w:t>
      </w:r>
      <w:proofErr w:type="spellEnd"/>
      <w:r w:rsidRPr="00DF5346">
        <w:rPr>
          <w:rFonts w:ascii="Arial" w:hAnsi="Arial" w:cs="Arial"/>
          <w:color w:val="000000"/>
          <w:lang w:val="en-US"/>
        </w:rPr>
        <w:t xml:space="preserve"> component in the </w:t>
      </w:r>
      <w:proofErr w:type="spellStart"/>
      <w:r w:rsidRPr="00DF5346">
        <w:rPr>
          <w:rFonts w:ascii="Arial" w:hAnsi="Arial" w:cs="Arial"/>
          <w:color w:val="000000"/>
          <w:lang w:val="en-US"/>
        </w:rPr>
        <w:t>dCustomers</w:t>
      </w:r>
      <w:proofErr w:type="spellEnd"/>
      <w:r w:rsidRPr="00DF5346">
        <w:rPr>
          <w:rFonts w:ascii="Arial" w:hAnsi="Arial" w:cs="Arial"/>
          <w:color w:val="000000"/>
          <w:lang w:val="en-US"/>
        </w:rPr>
        <w:t xml:space="preserve"> module and name it </w:t>
      </w:r>
      <w:proofErr w:type="spellStart"/>
      <w:r w:rsidRPr="00DF5346">
        <w:rPr>
          <w:rFonts w:ascii="Arial" w:hAnsi="Arial" w:cs="Arial"/>
          <w:color w:val="000000"/>
          <w:lang w:val="en-US"/>
        </w:rPr>
        <w:t>qryCustomers</w:t>
      </w:r>
      <w:proofErr w:type="spellEnd"/>
      <w:r w:rsidRPr="00DF5346">
        <w:rPr>
          <w:rFonts w:ascii="Arial" w:hAnsi="Arial" w:cs="Arial"/>
          <w:color w:val="000000"/>
          <w:lang w:val="en-US"/>
        </w:rPr>
        <w:t xml:space="preserve">. This dataset will be specified in the </w:t>
      </w:r>
      <w:proofErr w:type="spellStart"/>
      <w:r w:rsidRPr="00DF5346">
        <w:rPr>
          <w:rFonts w:ascii="Arial" w:hAnsi="Arial" w:cs="Arial"/>
          <w:color w:val="000000"/>
          <w:lang w:val="en-US"/>
        </w:rPr>
        <w:t>DataSet</w:t>
      </w:r>
      <w:proofErr w:type="spellEnd"/>
      <w:r w:rsidRPr="00DF5346">
        <w:rPr>
          <w:rFonts w:ascii="Arial" w:hAnsi="Arial" w:cs="Arial"/>
          <w:color w:val="000000"/>
          <w:lang w:val="en-US"/>
        </w:rPr>
        <w:t xml:space="preserve"> property of the </w:t>
      </w:r>
      <w:proofErr w:type="spellStart"/>
      <w:r w:rsidRPr="00DF5346">
        <w:rPr>
          <w:rFonts w:ascii="Arial" w:hAnsi="Arial" w:cs="Arial"/>
          <w:color w:val="000000"/>
          <w:lang w:val="en-US"/>
        </w:rPr>
        <w:t>DataSource</w:t>
      </w:r>
      <w:proofErr w:type="spellEnd"/>
      <w:r w:rsidRPr="00DF5346">
        <w:rPr>
          <w:rFonts w:ascii="Arial" w:hAnsi="Arial" w:cs="Arial"/>
          <w:color w:val="000000"/>
          <w:lang w:val="en-US"/>
        </w:rPr>
        <w:t xml:space="preserve"> data source. We specify the </w:t>
      </w:r>
      <w:proofErr w:type="spellStart"/>
      <w:r w:rsidRPr="00DF5346">
        <w:rPr>
          <w:rFonts w:ascii="Arial" w:hAnsi="Arial" w:cs="Arial"/>
          <w:color w:val="000000"/>
          <w:lang w:val="en-US"/>
        </w:rPr>
        <w:t>trRead</w:t>
      </w:r>
      <w:proofErr w:type="spellEnd"/>
      <w:r w:rsidRPr="00DF5346">
        <w:rPr>
          <w:rFonts w:ascii="Arial" w:hAnsi="Arial" w:cs="Arial"/>
          <w:color w:val="000000"/>
          <w:lang w:val="en-US"/>
        </w:rPr>
        <w:t xml:space="preserve"> read-only transaction in the Transaction property, the </w:t>
      </w:r>
      <w:proofErr w:type="spellStart"/>
      <w:r w:rsidRPr="00DF5346">
        <w:rPr>
          <w:rFonts w:ascii="Arial" w:hAnsi="Arial" w:cs="Arial"/>
          <w:color w:val="000000"/>
          <w:lang w:val="en-US"/>
        </w:rPr>
        <w:t>trWritetransaction</w:t>
      </w:r>
      <w:proofErr w:type="spellEnd"/>
      <w:r w:rsidRPr="00DF5346">
        <w:rPr>
          <w:rFonts w:ascii="Arial" w:hAnsi="Arial" w:cs="Arial"/>
          <w:color w:val="000000"/>
          <w:lang w:val="en-US"/>
        </w:rPr>
        <w:t xml:space="preserve"> in the </w:t>
      </w:r>
      <w:proofErr w:type="spellStart"/>
      <w:r w:rsidRPr="00DF5346">
        <w:rPr>
          <w:rFonts w:ascii="Arial" w:hAnsi="Arial" w:cs="Arial"/>
          <w:color w:val="000000"/>
          <w:lang w:val="en-US"/>
        </w:rPr>
        <w:t>UpdateTransaction</w:t>
      </w:r>
      <w:proofErr w:type="spellEnd"/>
      <w:r w:rsidRPr="00DF5346">
        <w:rPr>
          <w:rFonts w:ascii="Arial" w:hAnsi="Arial" w:cs="Arial"/>
          <w:color w:val="000000"/>
          <w:lang w:val="en-US"/>
        </w:rPr>
        <w:t xml:space="preserve"> property and the connection located in the main data module in the Connection  property. We specify the following query in the SQL property:</w:t>
      </w:r>
    </w:p>
    <w:p w:rsidR="000F64C8" w:rsidRPr="00DF5346" w:rsidRDefault="00DF5346" w:rsidP="00DF5346">
      <w:pPr>
        <w:keepNext/>
        <w:spacing w:after="0"/>
        <w:rPr>
          <w:rFonts w:ascii="Courier New" w:hAnsi="Courier New" w:cs="Courier New"/>
          <w:color w:val="FF0000"/>
          <w:sz w:val="20"/>
          <w:szCs w:val="20"/>
          <w:lang w:val="en-US"/>
        </w:rPr>
      </w:pPr>
      <w:r w:rsidRPr="00DF5346">
        <w:rPr>
          <w:rFonts w:ascii="Courier New" w:hAnsi="Courier New" w:cs="Courier New"/>
          <w:b/>
          <w:bCs/>
          <w:color w:val="000000"/>
          <w:sz w:val="20"/>
          <w:szCs w:val="20"/>
          <w:lang w:val="en-US"/>
        </w:rPr>
        <w:t>SELECT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customer_id</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b/>
          <w:bCs/>
          <w:color w:val="000000"/>
          <w:sz w:val="20"/>
          <w:szCs w:val="20"/>
          <w:lang w:val="en-US"/>
        </w:rPr>
        <w:t xml:space="preserve">  </w:t>
      </w:r>
      <w:r w:rsidRPr="00DF5346">
        <w:rPr>
          <w:rFonts w:ascii="Courier New" w:hAnsi="Courier New" w:cs="Courier New"/>
          <w:b/>
          <w:bCs/>
          <w:color w:val="000000"/>
          <w:sz w:val="20"/>
          <w:szCs w:val="20"/>
          <w:lang w:val="en-US"/>
        </w:rPr>
        <w:t>name</w:t>
      </w:r>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address,</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proofErr w:type="spellStart"/>
      <w:r w:rsidRPr="00DF5346">
        <w:rPr>
          <w:rFonts w:ascii="Courier New" w:hAnsi="Courier New" w:cs="Courier New"/>
          <w:color w:val="000000"/>
          <w:sz w:val="20"/>
          <w:szCs w:val="20"/>
          <w:lang w:val="en-US"/>
        </w:rPr>
        <w:t>zipcode</w:t>
      </w:r>
      <w:proofErr w:type="spellEnd"/>
      <w:r w:rsidRPr="00DF5346">
        <w:rPr>
          <w:rFonts w:ascii="Courier New" w:hAnsi="Courier New" w:cs="Courier New"/>
          <w:color w:val="000000"/>
          <w:sz w:val="20"/>
          <w:szCs w:val="20"/>
          <w:lang w:val="en-US"/>
        </w:rPr>
        <w:t>,</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phone</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FROM</w:t>
      </w:r>
      <w:r w:rsidRPr="00DF5346">
        <w:rPr>
          <w:rFonts w:ascii="Courier New" w:hAnsi="Courier New" w:cs="Courier New"/>
          <w:color w:val="000000"/>
          <w:sz w:val="20"/>
          <w:szCs w:val="20"/>
          <w:lang w:val="en-US"/>
        </w:rPr>
        <w:br/>
      </w:r>
      <w:r>
        <w:rPr>
          <w:rFonts w:ascii="Courier New" w:hAnsi="Courier New" w:cs="Courier New"/>
          <w:color w:val="000000"/>
          <w:sz w:val="20"/>
          <w:szCs w:val="20"/>
          <w:lang w:val="en-US"/>
        </w:rPr>
        <w:t xml:space="preserve">  </w:t>
      </w:r>
      <w:r w:rsidRPr="00DF5346">
        <w:rPr>
          <w:rFonts w:ascii="Courier New" w:hAnsi="Courier New" w:cs="Courier New"/>
          <w:color w:val="000000"/>
          <w:sz w:val="20"/>
          <w:szCs w:val="20"/>
          <w:lang w:val="en-US"/>
        </w:rPr>
        <w:t>customer</w:t>
      </w:r>
      <w:r w:rsidRPr="00DF5346">
        <w:rPr>
          <w:rFonts w:ascii="Courier New" w:hAnsi="Courier New" w:cs="Courier New"/>
          <w:color w:val="000000"/>
          <w:sz w:val="20"/>
          <w:szCs w:val="20"/>
          <w:lang w:val="en-US"/>
        </w:rPr>
        <w:br/>
      </w:r>
      <w:r w:rsidRPr="00DF5346">
        <w:rPr>
          <w:rFonts w:ascii="Courier New" w:hAnsi="Courier New" w:cs="Courier New"/>
          <w:b/>
          <w:bCs/>
          <w:color w:val="000000"/>
          <w:sz w:val="20"/>
          <w:szCs w:val="20"/>
          <w:lang w:val="en-US"/>
        </w:rPr>
        <w:t>ORDER BY name</w:t>
      </w:r>
    </w:p>
    <w:p w:rsidR="000F64C8" w:rsidRPr="001A1806" w:rsidRDefault="000F64C8" w:rsidP="000F64C8">
      <w:pPr>
        <w:keepNext/>
        <w:spacing w:after="0"/>
        <w:jc w:val="both"/>
        <w:rPr>
          <w:rFonts w:ascii="ArialMT" w:hAnsi="ArialMT"/>
          <w:color w:val="000000"/>
          <w:lang w:val="en-US"/>
        </w:rPr>
      </w:pPr>
    </w:p>
    <w:p w:rsidR="000F64C8" w:rsidRPr="00DF5346" w:rsidRDefault="001A1806" w:rsidP="000F64C8">
      <w:pPr>
        <w:keepNext/>
        <w:spacing w:after="0"/>
        <w:jc w:val="both"/>
        <w:rPr>
          <w:rFonts w:ascii="Arial" w:hAnsi="Arial" w:cs="Arial"/>
          <w:color w:val="000000"/>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trRead</w:t>
      </w:r>
      <w:proofErr w:type="spellEnd"/>
      <w:r w:rsidRPr="00DF5346">
        <w:rPr>
          <w:rFonts w:ascii="Arial" w:hAnsi="Arial" w:cs="Arial"/>
          <w:color w:val="000000"/>
          <w:lang w:val="en-US"/>
        </w:rPr>
        <w:t xml:space="preserve">  read transaction is started when the </w:t>
      </w:r>
      <w:del w:id="355" w:author="Helen" w:date="2017-10-04T19:56:00Z">
        <w:r w:rsidRPr="00DF5346" w:rsidDel="00955EEF">
          <w:rPr>
            <w:rFonts w:ascii="Arial" w:hAnsi="Arial" w:cs="Arial"/>
            <w:color w:val="000000"/>
            <w:lang w:val="en-US"/>
          </w:rPr>
          <w:delText xml:space="preserve">directory </w:delText>
        </w:r>
      </w:del>
      <w:ins w:id="356" w:author="Helen" w:date="2017-10-04T19:56:00Z">
        <w:r w:rsidR="00955EEF">
          <w:rPr>
            <w:rFonts w:ascii="Arial" w:hAnsi="Arial" w:cs="Arial"/>
            <w:color w:val="000000"/>
            <w:lang w:val="en-US"/>
          </w:rPr>
          <w:t>dataset</w:t>
        </w:r>
        <w:r w:rsidR="00955EEF" w:rsidRPr="00DF5346">
          <w:rPr>
            <w:rFonts w:ascii="Arial" w:hAnsi="Arial" w:cs="Arial"/>
            <w:color w:val="000000"/>
            <w:lang w:val="en-US"/>
          </w:rPr>
          <w:t xml:space="preserve"> </w:t>
        </w:r>
      </w:ins>
      <w:r w:rsidRPr="00DF5346">
        <w:rPr>
          <w:rFonts w:ascii="Arial" w:hAnsi="Arial" w:cs="Arial"/>
          <w:color w:val="000000"/>
          <w:lang w:val="en-US"/>
        </w:rPr>
        <w:t xml:space="preserve">form is displayed (the </w:t>
      </w:r>
      <w:proofErr w:type="spellStart"/>
      <w:r w:rsidRPr="00DF5346">
        <w:rPr>
          <w:rFonts w:ascii="Arial" w:hAnsi="Arial" w:cs="Arial"/>
          <w:color w:val="000000"/>
          <w:lang w:val="en-US"/>
        </w:rPr>
        <w:t>OnActivate</w:t>
      </w:r>
      <w:proofErr w:type="spellEnd"/>
      <w:r w:rsidRPr="00DF5346">
        <w:rPr>
          <w:rFonts w:ascii="Arial" w:hAnsi="Arial" w:cs="Arial"/>
          <w:color w:val="000000"/>
          <w:lang w:val="en-US"/>
        </w:rPr>
        <w:t xml:space="preserve"> event) and is ended when the form is closed. The READ COMMIT</w:t>
      </w:r>
      <w:ins w:id="357" w:author="Helen" w:date="2017-10-04T19:08:00Z">
        <w:r w:rsidR="00DE47E8">
          <w:rPr>
            <w:rFonts w:ascii="Arial" w:hAnsi="Arial" w:cs="Arial"/>
            <w:color w:val="000000"/>
            <w:lang w:val="en-US"/>
          </w:rPr>
          <w:t>T</w:t>
        </w:r>
      </w:ins>
      <w:r w:rsidRPr="00DF5346">
        <w:rPr>
          <w:rFonts w:ascii="Arial" w:hAnsi="Arial" w:cs="Arial"/>
          <w:color w:val="000000"/>
          <w:lang w:val="en-US"/>
        </w:rPr>
        <w:t>ED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xiReadCommit</w:t>
      </w:r>
      <w:ins w:id="358" w:author="Helen" w:date="2017-10-04T19:08:00Z">
        <w:r w:rsidR="00DE47E8">
          <w:rPr>
            <w:rFonts w:ascii="Arial" w:hAnsi="Arial" w:cs="Arial"/>
            <w:color w:val="000000"/>
            <w:lang w:val="en-US"/>
          </w:rPr>
          <w:t>t</w:t>
        </w:r>
      </w:ins>
      <w:r w:rsidRPr="00DF5346">
        <w:rPr>
          <w:rFonts w:ascii="Arial" w:hAnsi="Arial" w:cs="Arial"/>
          <w:color w:val="000000"/>
          <w:lang w:val="en-US"/>
        </w:rPr>
        <w:t>ed</w:t>
      </w:r>
      <w:proofErr w:type="spellEnd"/>
      <w:r w:rsidRPr="00DF5346">
        <w:rPr>
          <w:rFonts w:ascii="Arial" w:hAnsi="Arial" w:cs="Arial"/>
          <w:color w:val="000000"/>
          <w:lang w:val="en-US"/>
        </w:rPr>
        <w:t xml:space="preserve">) is usually used to show data in grids because it allows the transaction to see changes committed in the database by other users by just repeating queries (rereading data) without the transaction being restarted. Since this transaction is used only to read data, we set the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 property to True. This way our transaction will have the following parameters: read </w:t>
      </w:r>
      <w:proofErr w:type="spellStart"/>
      <w:r w:rsidRPr="00DF5346">
        <w:rPr>
          <w:rFonts w:ascii="Arial" w:hAnsi="Arial" w:cs="Arial"/>
          <w:color w:val="000000"/>
          <w:lang w:val="en-US"/>
        </w:rPr>
        <w:t>read_commit</w:t>
      </w:r>
      <w:ins w:id="359" w:author="Helen" w:date="2017-10-05T08:16:00Z">
        <w:r w:rsidR="00E032C3">
          <w:rPr>
            <w:rFonts w:ascii="Arial" w:hAnsi="Arial" w:cs="Arial"/>
            <w:color w:val="000000"/>
            <w:lang w:val="en-US"/>
          </w:rPr>
          <w:t>t</w:t>
        </w:r>
      </w:ins>
      <w:r w:rsidRPr="00DF5346">
        <w:rPr>
          <w:rFonts w:ascii="Arial" w:hAnsi="Arial" w:cs="Arial"/>
          <w:color w:val="000000"/>
          <w:lang w:val="en-US"/>
        </w:rPr>
        <w:t>ed</w:t>
      </w:r>
      <w:proofErr w:type="spellEnd"/>
      <w:r w:rsidRPr="00DF5346">
        <w:rPr>
          <w:rFonts w:ascii="Arial" w:hAnsi="Arial" w:cs="Arial"/>
          <w:color w:val="000000"/>
          <w:lang w:val="en-US"/>
        </w:rPr>
        <w:t xml:space="preserve"> </w:t>
      </w:r>
      <w:proofErr w:type="spellStart"/>
      <w:r w:rsidRPr="00DF5346">
        <w:rPr>
          <w:rFonts w:ascii="Arial" w:hAnsi="Arial" w:cs="Arial"/>
          <w:color w:val="000000"/>
          <w:lang w:val="en-US"/>
        </w:rPr>
        <w:t>rec_version</w:t>
      </w:r>
      <w:proofErr w:type="spellEnd"/>
      <w:r w:rsidRPr="00DF5346">
        <w:rPr>
          <w:rFonts w:ascii="Arial" w:hAnsi="Arial" w:cs="Arial"/>
          <w:color w:val="000000"/>
          <w:lang w:val="en-US"/>
        </w:rPr>
        <w:t xml:space="preserve">. A transaction with these parameters can remain open in Firebird as long as necessary (days, weeks, months) without locking other transactions or affecting the accumulation of garbage in the database (because such a transaction is started on the server as committed). We set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 to </w:t>
      </w:r>
      <w:proofErr w:type="spellStart"/>
      <w:r w:rsidRPr="00DF5346">
        <w:rPr>
          <w:rFonts w:ascii="Arial" w:hAnsi="Arial" w:cs="Arial"/>
          <w:color w:val="000000"/>
          <w:lang w:val="en-US"/>
        </w:rPr>
        <w:t>xdCommit,which</w:t>
      </w:r>
      <w:proofErr w:type="spellEnd"/>
      <w:r w:rsidRPr="00DF5346">
        <w:rPr>
          <w:rFonts w:ascii="Arial" w:hAnsi="Arial" w:cs="Arial"/>
          <w:color w:val="000000"/>
          <w:lang w:val="en-US"/>
        </w:rPr>
        <w:t xml:space="preserve"> perfectly fits a read-only transaction. So, the read transaction will have the following properties:</w:t>
      </w:r>
    </w:p>
    <w:p w:rsidR="000F64C8" w:rsidRDefault="000F64C8" w:rsidP="000F64C8">
      <w:pPr>
        <w:keepNext/>
        <w:spacing w:after="0"/>
        <w:jc w:val="both"/>
        <w:rPr>
          <w:rFonts w:ascii="Courier New" w:hAnsi="Courier New" w:cs="Courier New"/>
          <w:sz w:val="20"/>
          <w:szCs w:val="20"/>
          <w:lang w:val="en-US"/>
        </w:rPr>
      </w:pPr>
    </w:p>
    <w:p w:rsidR="00DF5346" w:rsidRPr="00DF5346" w:rsidRDefault="00DF5346" w:rsidP="00DF5346">
      <w:pPr>
        <w:keepNext/>
        <w:spacing w:after="0"/>
        <w:rPr>
          <w:rFonts w:ascii="Courier New" w:hAnsi="Courier New" w:cs="Courier New"/>
          <w:color w:val="FF0000"/>
          <w:lang w:val="en-US"/>
        </w:rPr>
      </w:pPr>
      <w:proofErr w:type="spellStart"/>
      <w:r w:rsidRPr="00DF5346">
        <w:rPr>
          <w:rFonts w:ascii="Courier New" w:hAnsi="Courier New" w:cs="Courier New"/>
          <w:color w:val="000000"/>
          <w:sz w:val="18"/>
          <w:szCs w:val="18"/>
          <w:lang w:val="en-US"/>
        </w:rPr>
        <w:t>Options.AutoStart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Options.AutoCommit</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Options.AutoStop</w:t>
      </w:r>
      <w:proofErr w:type="spellEnd"/>
      <w:r w:rsidRPr="00DF5346">
        <w:rPr>
          <w:rFonts w:ascii="Courier New" w:hAnsi="Courier New" w:cs="Courier New"/>
          <w:color w:val="000000"/>
          <w:sz w:val="18"/>
          <w:szCs w:val="18"/>
          <w:lang w:val="en-US"/>
        </w:rPr>
        <w:t xml:space="preserve"> = False</w:t>
      </w:r>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Options.DisconnectAction</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xdCommit</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Options.Isolations</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xiReadCommit</w:t>
      </w:r>
      <w:ins w:id="360" w:author="Helen" w:date="2017-10-04T19:09:00Z">
        <w:r w:rsidR="00DE47E8">
          <w:rPr>
            <w:rFonts w:ascii="Courier New" w:hAnsi="Courier New" w:cs="Courier New"/>
            <w:color w:val="000000"/>
            <w:sz w:val="18"/>
            <w:szCs w:val="18"/>
            <w:lang w:val="en-US"/>
          </w:rPr>
          <w:t>t</w:t>
        </w:r>
      </w:ins>
      <w:r w:rsidRPr="00DF5346">
        <w:rPr>
          <w:rFonts w:ascii="Courier New" w:hAnsi="Courier New" w:cs="Courier New"/>
          <w:color w:val="000000"/>
          <w:sz w:val="18"/>
          <w:szCs w:val="18"/>
          <w:lang w:val="en-US"/>
        </w:rPr>
        <w:t>ed</w:t>
      </w:r>
      <w:proofErr w:type="spellEnd"/>
      <w:r w:rsidRPr="00DF5346">
        <w:rPr>
          <w:rFonts w:ascii="Courier New" w:hAnsi="Courier New" w:cs="Courier New"/>
          <w:color w:val="000000"/>
          <w:sz w:val="18"/>
          <w:szCs w:val="18"/>
          <w:lang w:val="en-US"/>
        </w:rPr>
        <w:br/>
      </w:r>
      <w:proofErr w:type="spellStart"/>
      <w:r w:rsidRPr="00DF5346">
        <w:rPr>
          <w:rFonts w:ascii="Courier New" w:hAnsi="Courier New" w:cs="Courier New"/>
          <w:color w:val="000000"/>
          <w:sz w:val="18"/>
          <w:szCs w:val="18"/>
          <w:lang w:val="en-US"/>
        </w:rPr>
        <w:t>Options.ReadOnly</w:t>
      </w:r>
      <w:proofErr w:type="spellEnd"/>
      <w:r w:rsidRPr="00DF5346">
        <w:rPr>
          <w:rFonts w:ascii="Courier New" w:hAnsi="Courier New" w:cs="Courier New"/>
          <w:color w:val="000000"/>
          <w:sz w:val="18"/>
          <w:szCs w:val="18"/>
          <w:lang w:val="en-US"/>
        </w:rPr>
        <w:t xml:space="preserve"> = True</w:t>
      </w:r>
    </w:p>
    <w:p w:rsidR="000F64C8" w:rsidRPr="001A1806" w:rsidRDefault="000F64C8" w:rsidP="000F64C8">
      <w:pPr>
        <w:keepNext/>
        <w:spacing w:after="0"/>
        <w:jc w:val="both"/>
        <w:rPr>
          <w:rFonts w:ascii="Arial" w:hAnsi="Arial" w:cs="Arial"/>
          <w:lang w:val="en-US"/>
        </w:rPr>
      </w:pP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b/>
          <w:color w:val="000000"/>
          <w:sz w:val="18"/>
          <w:szCs w:val="18"/>
          <w:lang w:val="en-US"/>
        </w:rPr>
      </w:pPr>
      <w:r w:rsidRPr="00DF5346">
        <w:rPr>
          <w:rFonts w:ascii="Arial" w:hAnsi="Arial" w:cs="Arial"/>
          <w:b/>
          <w:color w:val="000000"/>
          <w:sz w:val="18"/>
          <w:szCs w:val="18"/>
          <w:lang w:val="en-US"/>
        </w:rPr>
        <w:t>Note</w:t>
      </w: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color w:val="000000"/>
          <w:lang w:val="en-US"/>
        </w:rPr>
      </w:pPr>
      <w:r w:rsidRPr="00DF5346">
        <w:rPr>
          <w:rFonts w:ascii="Arial" w:hAnsi="Arial" w:cs="Arial"/>
          <w:color w:val="000000"/>
          <w:lang w:val="en-US"/>
        </w:rPr>
        <w:t>You cannot use such a transaction for reports (especially if they use several sequential queries) because a transaction with the READ COMMIT</w:t>
      </w:r>
      <w:ins w:id="361" w:author="Helen" w:date="2017-10-04T19:09:00Z">
        <w:r w:rsidR="00DE47E8">
          <w:rPr>
            <w:rFonts w:ascii="Arial" w:hAnsi="Arial" w:cs="Arial"/>
            <w:color w:val="000000"/>
            <w:lang w:val="en-US"/>
          </w:rPr>
          <w:t>T</w:t>
        </w:r>
      </w:ins>
      <w:r w:rsidRPr="00DF5346">
        <w:rPr>
          <w:rFonts w:ascii="Arial" w:hAnsi="Arial" w:cs="Arial"/>
          <w:color w:val="000000"/>
          <w:lang w:val="en-US"/>
        </w:rPr>
        <w:t>ED isolation level will see all new committed changes while rereading data.</w:t>
      </w:r>
    </w:p>
    <w:p w:rsidR="000F64C8" w:rsidRPr="00DF5346" w:rsidRDefault="001A1806" w:rsidP="000F64C8">
      <w:pPr>
        <w:keepNext/>
        <w:pBdr>
          <w:top w:val="single" w:sz="4" w:space="1" w:color="auto"/>
          <w:left w:val="single" w:sz="4" w:space="4" w:color="auto"/>
          <w:bottom w:val="single" w:sz="4" w:space="1" w:color="auto"/>
          <w:right w:val="single" w:sz="4" w:space="4" w:color="auto"/>
        </w:pBdr>
        <w:jc w:val="both"/>
        <w:rPr>
          <w:rFonts w:ascii="Arial" w:hAnsi="Arial" w:cs="Arial"/>
          <w:lang w:val="en-US"/>
        </w:rPr>
      </w:pPr>
      <w:r w:rsidRPr="00DF5346">
        <w:rPr>
          <w:rFonts w:ascii="Arial" w:hAnsi="Arial" w:cs="Arial"/>
          <w:color w:val="000000"/>
          <w:lang w:val="en-US"/>
        </w:rPr>
        <w:t>It is recommended to use a short read-only transaction with the SNAPSHOT isolation level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xiSnapshot</w:t>
      </w:r>
      <w:proofErr w:type="spellEnd"/>
      <w:r w:rsidRPr="00DF5346">
        <w:rPr>
          <w:rFonts w:ascii="Arial" w:hAnsi="Arial" w:cs="Arial"/>
          <w:color w:val="000000"/>
          <w:lang w:val="en-US"/>
        </w:rPr>
        <w:t xml:space="preserve"> and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True) for reports. We do not dwell upon working with reports in this example.</w:t>
      </w:r>
    </w:p>
    <w:p w:rsidR="000F64C8" w:rsidRPr="001A1806" w:rsidRDefault="000F64C8" w:rsidP="000F64C8">
      <w:pPr>
        <w:keepNext/>
        <w:jc w:val="both"/>
        <w:rPr>
          <w:rFonts w:ascii="Arial" w:hAnsi="Arial" w:cs="Arial"/>
          <w:sz w:val="24"/>
          <w:lang w:val="en-US"/>
        </w:rPr>
      </w:pPr>
    </w:p>
    <w:p w:rsidR="000F64C8" w:rsidRDefault="001A1806" w:rsidP="000F64C8">
      <w:pPr>
        <w:keepNext/>
        <w:jc w:val="both"/>
        <w:rPr>
          <w:rFonts w:ascii="Arial" w:hAnsi="Arial" w:cs="Arial"/>
          <w:lang w:val="en-US"/>
        </w:rPr>
      </w:pPr>
      <w:r w:rsidRPr="00DF5346">
        <w:rPr>
          <w:rFonts w:ascii="Arial" w:hAnsi="Arial" w:cs="Arial"/>
          <w:color w:val="000000"/>
          <w:lang w:val="en-US"/>
        </w:rPr>
        <w:t xml:space="preserve">The </w:t>
      </w:r>
      <w:proofErr w:type="spellStart"/>
      <w:r w:rsidRPr="00DF5346">
        <w:rPr>
          <w:rFonts w:ascii="Arial" w:hAnsi="Arial" w:cs="Arial"/>
          <w:color w:val="000000"/>
          <w:lang w:val="en-US"/>
        </w:rPr>
        <w:t>trWrite</w:t>
      </w:r>
      <w:proofErr w:type="spellEnd"/>
      <w:r w:rsidRPr="00DF5346">
        <w:rPr>
          <w:rFonts w:ascii="Arial" w:hAnsi="Arial" w:cs="Arial"/>
          <w:color w:val="000000"/>
          <w:lang w:val="en-US"/>
        </w:rPr>
        <w:t xml:space="preserve"> write transaction must be as short as possible in order </w:t>
      </w:r>
      <w:del w:id="362" w:author="Helen" w:date="2017-10-04T19:11:00Z">
        <w:r w:rsidRPr="00DF5346" w:rsidDel="00DE47E8">
          <w:rPr>
            <w:rFonts w:ascii="Arial" w:hAnsi="Arial" w:cs="Arial"/>
            <w:color w:val="000000"/>
            <w:lang w:val="en-US"/>
          </w:rPr>
          <w:delText xml:space="preserve">not to slow down </w:delText>
        </w:r>
      </w:del>
      <w:ins w:id="363" w:author="Helen" w:date="2017-10-04T19:11:00Z">
        <w:r w:rsidR="00DE47E8">
          <w:rPr>
            <w:rFonts w:ascii="Arial" w:hAnsi="Arial" w:cs="Arial"/>
            <w:color w:val="000000"/>
            <w:lang w:val="en-US"/>
          </w:rPr>
          <w:t xml:space="preserve">to prevent </w:t>
        </w:r>
      </w:ins>
      <w:r w:rsidRPr="00DF5346">
        <w:rPr>
          <w:rFonts w:ascii="Arial" w:hAnsi="Arial" w:cs="Arial"/>
          <w:color w:val="000000"/>
          <w:lang w:val="en-US"/>
        </w:rPr>
        <w:t>the oldest active transaction</w:t>
      </w:r>
      <w:ins w:id="364" w:author="Helen" w:date="2017-10-04T19:11:00Z">
        <w:r w:rsidR="00DE47E8">
          <w:rPr>
            <w:rFonts w:ascii="Arial" w:hAnsi="Arial" w:cs="Arial"/>
            <w:color w:val="000000"/>
            <w:lang w:val="en-US"/>
          </w:rPr>
          <w:t xml:space="preserve"> from getting "stuck" and inhibiting </w:t>
        </w:r>
      </w:ins>
      <w:del w:id="365" w:author="Helen" w:date="2017-10-04T19:12:00Z">
        <w:r w:rsidRPr="00DF5346" w:rsidDel="00DE47E8">
          <w:rPr>
            <w:rFonts w:ascii="Arial" w:hAnsi="Arial" w:cs="Arial"/>
            <w:color w:val="000000"/>
            <w:lang w:val="en-US"/>
          </w:rPr>
          <w:delText xml:space="preserve"> that does not allow </w:delText>
        </w:r>
      </w:del>
      <w:r w:rsidRPr="00DF5346">
        <w:rPr>
          <w:rFonts w:ascii="Arial" w:hAnsi="Arial" w:cs="Arial"/>
          <w:color w:val="000000"/>
          <w:lang w:val="en-US"/>
        </w:rPr>
        <w:t xml:space="preserve">garbage </w:t>
      </w:r>
      <w:del w:id="366" w:author="Helen" w:date="2017-10-04T19:12:00Z">
        <w:r w:rsidRPr="00DF5346" w:rsidDel="00DE47E8">
          <w:rPr>
            <w:rFonts w:ascii="Arial" w:hAnsi="Arial" w:cs="Arial"/>
            <w:color w:val="000000"/>
            <w:lang w:val="en-US"/>
          </w:rPr>
          <w:delText xml:space="preserve">to be collected, </w:delText>
        </w:r>
      </w:del>
      <w:ins w:id="367" w:author="Helen" w:date="2017-10-04T19:12:00Z">
        <w:r w:rsidR="00DE47E8">
          <w:rPr>
            <w:rFonts w:ascii="Arial" w:hAnsi="Arial" w:cs="Arial"/>
            <w:color w:val="000000"/>
            <w:lang w:val="en-US"/>
          </w:rPr>
          <w:t xml:space="preserve"> collection.  </w:t>
        </w:r>
      </w:ins>
      <w:del w:id="368" w:author="Helen" w:date="2017-10-04T19:12:00Z">
        <w:r w:rsidRPr="00DF5346" w:rsidDel="00DE47E8">
          <w:rPr>
            <w:rFonts w:ascii="Arial" w:hAnsi="Arial" w:cs="Arial"/>
            <w:color w:val="000000"/>
            <w:lang w:val="en-US"/>
          </w:rPr>
          <w:delText xml:space="preserve">which, in its turn, </w:delText>
        </w:r>
      </w:del>
      <w:ins w:id="369" w:author="Helen" w:date="2017-10-04T19:12:00Z">
        <w:r w:rsidR="00DE47E8">
          <w:rPr>
            <w:rFonts w:ascii="Arial" w:hAnsi="Arial" w:cs="Arial"/>
            <w:color w:val="000000"/>
            <w:lang w:val="en-US"/>
          </w:rPr>
          <w:t xml:space="preserve">High levels of uncollected garbage </w:t>
        </w:r>
      </w:ins>
      <w:r w:rsidRPr="00DF5346">
        <w:rPr>
          <w:rFonts w:ascii="Arial" w:hAnsi="Arial" w:cs="Arial"/>
          <w:color w:val="000000"/>
          <w:lang w:val="en-US"/>
        </w:rPr>
        <w:t xml:space="preserve">will lead to lower performance. Since the write transaction is very short, we can use the SNAPSHOT isolation level. Thus, our write transaction will have the following parameters: </w:t>
      </w:r>
      <w:proofErr w:type="spellStart"/>
      <w:r w:rsidRPr="00DF5346">
        <w:rPr>
          <w:rFonts w:ascii="Arial" w:hAnsi="Arial" w:cs="Arial"/>
          <w:color w:val="000000"/>
          <w:lang w:val="en-US"/>
        </w:rPr>
        <w:t>Options.ReadOnly</w:t>
      </w:r>
      <w:proofErr w:type="spellEnd"/>
      <w:r w:rsidRPr="00DF5346">
        <w:rPr>
          <w:rFonts w:ascii="Arial" w:hAnsi="Arial" w:cs="Arial"/>
          <w:color w:val="000000"/>
          <w:lang w:val="en-US"/>
        </w:rPr>
        <w:t xml:space="preserve">=False  and </w:t>
      </w:r>
      <w:proofErr w:type="spellStart"/>
      <w:r w:rsidRPr="00DF5346">
        <w:rPr>
          <w:rFonts w:ascii="Arial" w:hAnsi="Arial" w:cs="Arial"/>
          <w:color w:val="000000"/>
          <w:lang w:val="en-US"/>
        </w:rPr>
        <w:t>Options.Isolation</w:t>
      </w:r>
      <w:proofErr w:type="spellEnd"/>
      <w:r w:rsidRPr="00DF5346">
        <w:rPr>
          <w:rFonts w:ascii="Arial" w:hAnsi="Arial" w:cs="Arial"/>
          <w:color w:val="000000"/>
          <w:lang w:val="en-US"/>
        </w:rPr>
        <w:t xml:space="preserve"> = </w:t>
      </w:r>
      <w:proofErr w:type="spellStart"/>
      <w:r w:rsidRPr="00DF5346">
        <w:rPr>
          <w:rFonts w:ascii="Arial" w:hAnsi="Arial" w:cs="Arial"/>
          <w:color w:val="000000"/>
          <w:lang w:val="en-US"/>
        </w:rPr>
        <w:t>xiSnapshot</w:t>
      </w:r>
      <w:proofErr w:type="spellEnd"/>
      <w:r w:rsidRPr="00DF5346">
        <w:rPr>
          <w:rFonts w:ascii="Arial" w:hAnsi="Arial" w:cs="Arial"/>
          <w:color w:val="000000"/>
          <w:lang w:val="en-US"/>
        </w:rPr>
        <w:t xml:space="preserve">. The default value of the </w:t>
      </w:r>
      <w:proofErr w:type="spellStart"/>
      <w:r w:rsidRPr="00DF5346">
        <w:rPr>
          <w:rFonts w:ascii="Arial" w:hAnsi="Arial" w:cs="Arial"/>
          <w:color w:val="000000"/>
          <w:lang w:val="en-US"/>
        </w:rPr>
        <w:t>Options.DisconnectAction</w:t>
      </w:r>
      <w:proofErr w:type="spellEnd"/>
      <w:r w:rsidRPr="00DF5346">
        <w:rPr>
          <w:rFonts w:ascii="Arial" w:hAnsi="Arial" w:cs="Arial"/>
          <w:color w:val="000000"/>
          <w:lang w:val="en-US"/>
        </w:rPr>
        <w:t xml:space="preserve"> property is no good for write transactions, its value should be set to </w:t>
      </w:r>
      <w:proofErr w:type="spellStart"/>
      <w:r w:rsidRPr="00DF5346">
        <w:rPr>
          <w:rFonts w:ascii="Arial" w:hAnsi="Arial" w:cs="Arial"/>
          <w:color w:val="000000"/>
          <w:lang w:val="en-US"/>
        </w:rPr>
        <w:t>xdRollback</w:t>
      </w:r>
      <w:proofErr w:type="spellEnd"/>
      <w:r w:rsidRPr="00DF5346">
        <w:rPr>
          <w:rFonts w:ascii="Arial" w:hAnsi="Arial" w:cs="Arial"/>
          <w:color w:val="000000"/>
          <w:lang w:val="en-US"/>
        </w:rPr>
        <w:t>. We will not rely on starting and ending transactions automatically. Instead, we will start and end a transaction explicitly. Thus, our transaction must have the following properties:</w:t>
      </w:r>
    </w:p>
    <w:p w:rsidR="00DF5346" w:rsidRPr="00AC4D72" w:rsidRDefault="00AC4D72" w:rsidP="00AC4D72">
      <w:pPr>
        <w:keepNext/>
        <w:rPr>
          <w:rFonts w:ascii="Courier New" w:hAnsi="Courier New" w:cs="Courier New"/>
          <w:color w:val="000000"/>
          <w:lang w:val="en-US"/>
        </w:rPr>
      </w:pPr>
      <w:proofErr w:type="spellStart"/>
      <w:r w:rsidRPr="00AC4D72">
        <w:rPr>
          <w:rFonts w:ascii="Courier New" w:hAnsi="Courier New" w:cs="Courier New"/>
          <w:color w:val="000000"/>
          <w:sz w:val="18"/>
          <w:szCs w:val="18"/>
          <w:lang w:val="en-US"/>
        </w:rPr>
        <w:t>Options.AutoStart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Options.AutoCommit</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Options.AutoStop</w:t>
      </w:r>
      <w:proofErr w:type="spellEnd"/>
      <w:r w:rsidRPr="00AC4D72">
        <w:rPr>
          <w:rFonts w:ascii="Courier New" w:hAnsi="Courier New" w:cs="Courier New"/>
          <w:color w:val="000000"/>
          <w:sz w:val="18"/>
          <w:szCs w:val="18"/>
          <w:lang w:val="en-US"/>
        </w:rPr>
        <w:t xml:space="preserve"> = False</w:t>
      </w:r>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Options.DisconnectAction</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xdRollback</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Options.Isolations</w:t>
      </w:r>
      <w:proofErr w:type="spellEnd"/>
      <w:r w:rsidRPr="00AC4D72">
        <w:rPr>
          <w:rFonts w:ascii="Courier New" w:hAnsi="Courier New" w:cs="Courier New"/>
          <w:color w:val="000000"/>
          <w:sz w:val="18"/>
          <w:szCs w:val="18"/>
          <w:lang w:val="en-US"/>
        </w:rPr>
        <w:t xml:space="preserve"> = </w:t>
      </w:r>
      <w:proofErr w:type="spellStart"/>
      <w:r w:rsidRPr="00AC4D72">
        <w:rPr>
          <w:rFonts w:ascii="Courier New" w:hAnsi="Courier New" w:cs="Courier New"/>
          <w:color w:val="000000"/>
          <w:sz w:val="18"/>
          <w:szCs w:val="18"/>
          <w:lang w:val="en-US"/>
        </w:rPr>
        <w:t>xiSnapshot</w:t>
      </w:r>
      <w:proofErr w:type="spellEnd"/>
      <w:r w:rsidRPr="00AC4D72">
        <w:rPr>
          <w:rFonts w:ascii="Courier New" w:hAnsi="Courier New" w:cs="Courier New"/>
          <w:color w:val="000000"/>
          <w:sz w:val="18"/>
          <w:szCs w:val="18"/>
          <w:lang w:val="en-US"/>
        </w:rPr>
        <w:br/>
      </w:r>
      <w:proofErr w:type="spellStart"/>
      <w:r w:rsidRPr="00AC4D72">
        <w:rPr>
          <w:rFonts w:ascii="Courier New" w:hAnsi="Courier New" w:cs="Courier New"/>
          <w:color w:val="000000"/>
          <w:sz w:val="18"/>
          <w:szCs w:val="18"/>
          <w:lang w:val="en-US"/>
        </w:rPr>
        <w:t>Options.ReadOnly</w:t>
      </w:r>
      <w:proofErr w:type="spellEnd"/>
      <w:r w:rsidRPr="00AC4D72">
        <w:rPr>
          <w:rFonts w:ascii="Courier New" w:hAnsi="Courier New" w:cs="Courier New"/>
          <w:color w:val="000000"/>
          <w:sz w:val="18"/>
          <w:szCs w:val="18"/>
          <w:lang w:val="en-US"/>
        </w:rPr>
        <w:t xml:space="preserve"> = False</w:t>
      </w:r>
    </w:p>
    <w:p w:rsidR="000F64C8" w:rsidRPr="00DF5346" w:rsidRDefault="001A1806" w:rsidP="000F64C8">
      <w:pPr>
        <w:keepNext/>
        <w:jc w:val="both"/>
        <w:rPr>
          <w:rFonts w:ascii="Arial" w:hAnsi="Arial" w:cs="Arial"/>
          <w:color w:val="000000"/>
          <w:lang w:val="en-US"/>
        </w:rPr>
      </w:pPr>
      <w:r w:rsidRPr="00DF5346">
        <w:rPr>
          <w:rFonts w:ascii="Arial" w:hAnsi="Arial" w:cs="Arial"/>
          <w:color w:val="000000"/>
          <w:lang w:val="en-US"/>
        </w:rPr>
        <w:t>Actually, it is not necessary to specify the SNAPSHOT isolation level for simple INSERT/UPDATE/DELETE. However, if a table has complex triggers or a stored procedure is executed instead of simple INSERT/UPDATE/DELETE queries, it is advisable to use the SNAPSHOT isolation level.</w:t>
      </w:r>
    </w:p>
    <w:p w:rsidR="000F64C8" w:rsidRPr="00DF5346" w:rsidRDefault="001A1806" w:rsidP="000F64C8">
      <w:pPr>
        <w:keepNext/>
        <w:jc w:val="both"/>
        <w:rPr>
          <w:rFonts w:ascii="Arial" w:hAnsi="Arial" w:cs="Arial"/>
          <w:sz w:val="24"/>
          <w:lang w:val="en-US"/>
        </w:rPr>
      </w:pPr>
      <w:r w:rsidRPr="00DF5346">
        <w:rPr>
          <w:rFonts w:ascii="Arial" w:hAnsi="Arial" w:cs="Arial"/>
          <w:color w:val="000000"/>
          <w:lang w:val="en-US"/>
        </w:rPr>
        <w:t>The thing is that the READ COMMIT</w:t>
      </w:r>
      <w:ins w:id="370" w:author="Helen" w:date="2017-10-04T19:14:00Z">
        <w:r w:rsidR="00DE47E8">
          <w:rPr>
            <w:rFonts w:ascii="Arial" w:hAnsi="Arial" w:cs="Arial"/>
            <w:color w:val="000000"/>
            <w:lang w:val="en-US"/>
          </w:rPr>
          <w:t>T</w:t>
        </w:r>
      </w:ins>
      <w:r w:rsidRPr="00DF5346">
        <w:rPr>
          <w:rFonts w:ascii="Arial" w:hAnsi="Arial" w:cs="Arial"/>
          <w:color w:val="000000"/>
          <w:lang w:val="en-US"/>
        </w:rPr>
        <w:t>ED isolation level does not ensure the atomicity of the statement within one transaction (statement read consistency)</w:t>
      </w:r>
      <w:del w:id="371" w:author="Helen" w:date="2017-10-04T19:15:00Z">
        <w:r w:rsidRPr="00DF5346" w:rsidDel="00DE47E8">
          <w:rPr>
            <w:rFonts w:ascii="Arial" w:hAnsi="Arial" w:cs="Arial"/>
            <w:color w:val="000000"/>
            <w:lang w:val="en-US"/>
          </w:rPr>
          <w:delText>. This way,</w:delText>
        </w:r>
      </w:del>
      <w:ins w:id="372" w:author="Helen" w:date="2017-10-04T19:15:00Z">
        <w:r w:rsidR="00DE47E8">
          <w:rPr>
            <w:rFonts w:ascii="Arial" w:hAnsi="Arial" w:cs="Arial"/>
            <w:color w:val="000000"/>
            <w:lang w:val="en-US"/>
          </w:rPr>
          <w:t xml:space="preserve"> since</w:t>
        </w:r>
      </w:ins>
      <w:r w:rsidRPr="00DF5346">
        <w:rPr>
          <w:rFonts w:ascii="Arial" w:hAnsi="Arial" w:cs="Arial"/>
          <w:color w:val="000000"/>
          <w:lang w:val="en-US"/>
        </w:rPr>
        <w:t xml:space="preserve"> the SELECT statement </w:t>
      </w:r>
      <w:ins w:id="373" w:author="Helen" w:date="2017-10-04T19:16:00Z">
        <w:r w:rsidR="00DE47E8">
          <w:rPr>
            <w:rFonts w:ascii="Arial" w:hAnsi="Arial" w:cs="Arial"/>
            <w:color w:val="000000"/>
            <w:lang w:val="en-US"/>
          </w:rPr>
          <w:t xml:space="preserve">in this isolation </w:t>
        </w:r>
      </w:ins>
      <w:r w:rsidRPr="00DF5346">
        <w:rPr>
          <w:rFonts w:ascii="Arial" w:hAnsi="Arial" w:cs="Arial"/>
          <w:color w:val="000000"/>
          <w:lang w:val="en-US"/>
        </w:rPr>
        <w:t xml:space="preserve">can return data that were </w:t>
      </w:r>
      <w:del w:id="374" w:author="Helen" w:date="2017-10-04T19:15:00Z">
        <w:r w:rsidRPr="00DF5346" w:rsidDel="00DE47E8">
          <w:rPr>
            <w:rFonts w:ascii="Arial" w:hAnsi="Arial" w:cs="Arial"/>
            <w:color w:val="000000"/>
            <w:lang w:val="en-US"/>
          </w:rPr>
          <w:delText xml:space="preserve">entered into </w:delText>
        </w:r>
      </w:del>
      <w:ins w:id="375" w:author="Helen" w:date="2017-10-04T19:15:00Z">
        <w:r w:rsidR="00DE47E8">
          <w:rPr>
            <w:rFonts w:ascii="Arial" w:hAnsi="Arial" w:cs="Arial"/>
            <w:color w:val="000000"/>
            <w:lang w:val="en-US"/>
          </w:rPr>
          <w:t xml:space="preserve"> committed to the </w:t>
        </w:r>
      </w:ins>
      <w:r w:rsidRPr="00DF5346">
        <w:rPr>
          <w:rFonts w:ascii="Arial" w:hAnsi="Arial" w:cs="Arial"/>
          <w:color w:val="000000"/>
          <w:lang w:val="en-US"/>
        </w:rPr>
        <w:t>database after the execution of the query</w:t>
      </w:r>
      <w:del w:id="376" w:author="Helen" w:date="2017-10-04T19:17:00Z">
        <w:r w:rsidRPr="00DF5346" w:rsidDel="00DE47E8">
          <w:rPr>
            <w:rFonts w:ascii="Arial" w:hAnsi="Arial" w:cs="Arial"/>
            <w:color w:val="000000"/>
            <w:lang w:val="en-US"/>
          </w:rPr>
          <w:delText xml:space="preserve"> has been started</w:delText>
        </w:r>
      </w:del>
      <w:ins w:id="377" w:author="Helen" w:date="2017-10-04T19:17:00Z">
        <w:r w:rsidR="00DE47E8">
          <w:rPr>
            <w:rFonts w:ascii="Arial" w:hAnsi="Arial" w:cs="Arial"/>
            <w:color w:val="000000"/>
            <w:lang w:val="en-US"/>
          </w:rPr>
          <w:t xml:space="preserve"> began</w:t>
        </w:r>
      </w:ins>
      <w:r w:rsidRPr="00DF5346">
        <w:rPr>
          <w:rFonts w:ascii="Arial" w:hAnsi="Arial" w:cs="Arial"/>
          <w:color w:val="000000"/>
          <w:lang w:val="en-US"/>
        </w:rPr>
        <w:t xml:space="preserve">. In principle, </w:t>
      </w:r>
      <w:del w:id="378" w:author="Helen" w:date="2017-10-04T19:17:00Z">
        <w:r w:rsidRPr="00DF5346" w:rsidDel="00DE47E8">
          <w:rPr>
            <w:rFonts w:ascii="Arial" w:hAnsi="Arial" w:cs="Arial"/>
            <w:color w:val="000000"/>
            <w:lang w:val="en-US"/>
          </w:rPr>
          <w:delText xml:space="preserve">it can be recommended to use </w:delText>
        </w:r>
      </w:del>
      <w:ins w:id="379" w:author="Helen" w:date="2017-10-04T19:17:00Z">
        <w:r w:rsidR="00DE47E8">
          <w:rPr>
            <w:rFonts w:ascii="Arial" w:hAnsi="Arial" w:cs="Arial"/>
            <w:color w:val="000000"/>
            <w:lang w:val="en-US"/>
          </w:rPr>
          <w:t xml:space="preserve"> </w:t>
        </w:r>
      </w:ins>
      <w:r w:rsidRPr="00DF5346">
        <w:rPr>
          <w:rFonts w:ascii="Arial" w:hAnsi="Arial" w:cs="Arial"/>
          <w:color w:val="000000"/>
          <w:lang w:val="en-US"/>
        </w:rPr>
        <w:t xml:space="preserve">the SNAPSHOT isolation level </w:t>
      </w:r>
      <w:ins w:id="380" w:author="Helen" w:date="2017-10-04T19:18:00Z">
        <w:r w:rsidR="00DE47E8">
          <w:rPr>
            <w:rFonts w:ascii="Arial" w:hAnsi="Arial" w:cs="Arial"/>
            <w:color w:val="000000"/>
            <w:lang w:val="en-US"/>
          </w:rPr>
          <w:t>is recommended</w:t>
        </w:r>
      </w:ins>
      <w:ins w:id="381" w:author="Helen" w:date="2017-10-04T19:19:00Z">
        <w:r w:rsidR="009F61AF">
          <w:rPr>
            <w:rFonts w:ascii="Arial" w:hAnsi="Arial" w:cs="Arial"/>
            <w:color w:val="000000"/>
            <w:lang w:val="en-US"/>
          </w:rPr>
          <w:t xml:space="preserve"> </w:t>
        </w:r>
      </w:ins>
      <w:del w:id="382" w:author="Helen" w:date="2017-10-04T19:18:00Z">
        <w:r w:rsidRPr="00DF5346" w:rsidDel="009F61AF">
          <w:rPr>
            <w:rFonts w:ascii="Arial" w:hAnsi="Arial" w:cs="Arial"/>
            <w:color w:val="000000"/>
            <w:lang w:val="en-US"/>
          </w:rPr>
          <w:delText>almost always when the transaction is short</w:delText>
        </w:r>
      </w:del>
      <w:ins w:id="383" w:author="Helen" w:date="2017-10-04T19:18:00Z">
        <w:r w:rsidR="009F61AF">
          <w:rPr>
            <w:rFonts w:ascii="Arial" w:hAnsi="Arial" w:cs="Arial"/>
            <w:color w:val="000000"/>
            <w:lang w:val="en-US"/>
          </w:rPr>
          <w:t xml:space="preserve"> for short-running transactions</w:t>
        </w:r>
      </w:ins>
      <w:r w:rsidRPr="00DF5346">
        <w:rPr>
          <w:rFonts w:ascii="Arial" w:hAnsi="Arial" w:cs="Arial"/>
          <w:color w:val="000000"/>
          <w:lang w:val="en-US"/>
        </w:rPr>
        <w:t>.</w:t>
      </w:r>
    </w:p>
    <w:p w:rsidR="000F64C8" w:rsidRPr="00AC4D72" w:rsidRDefault="001A1806" w:rsidP="00AC4D72">
      <w:pPr>
        <w:keepNext/>
        <w:jc w:val="both"/>
        <w:rPr>
          <w:rFonts w:ascii="Arial" w:hAnsi="Arial" w:cs="Arial"/>
          <w:sz w:val="24"/>
          <w:lang w:val="en-US"/>
        </w:rPr>
      </w:pPr>
      <w:r w:rsidRPr="001A1806">
        <w:rPr>
          <w:rFonts w:ascii="Arial" w:hAnsi="Arial" w:cs="Arial"/>
          <w:sz w:val="24"/>
          <w:lang w:val="en-US"/>
        </w:rPr>
        <w:t xml:space="preserve">To be able to edit a dataset, you should specify the </w:t>
      </w:r>
      <w:proofErr w:type="spellStart"/>
      <w:r w:rsidRPr="001A1806">
        <w:rPr>
          <w:rFonts w:ascii="Arial" w:hAnsi="Arial" w:cs="Arial"/>
          <w:sz w:val="24"/>
          <w:lang w:val="en-US"/>
        </w:rPr>
        <w:t>InsertSQL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ModifySQL</w:t>
      </w:r>
      <w:proofErr w:type="spellEnd"/>
      <w:r w:rsidRPr="001A1806">
        <w:rPr>
          <w:rFonts w:ascii="Arial" w:hAnsi="Arial" w:cs="Arial"/>
          <w:sz w:val="24"/>
          <w:lang w:val="en-US"/>
        </w:rPr>
        <w:t xml:space="preserve">, </w:t>
      </w:r>
      <w:proofErr w:type="spellStart"/>
      <w:r w:rsidRPr="001A1806">
        <w:rPr>
          <w:rFonts w:ascii="Arial" w:hAnsi="Arial" w:cs="Arial"/>
          <w:sz w:val="24"/>
          <w:lang w:val="en-US"/>
        </w:rPr>
        <w:t>DeleteSQL</w:t>
      </w:r>
      <w:proofErr w:type="spellEnd"/>
      <w:r w:rsidRPr="001A1806">
        <w:rPr>
          <w:rFonts w:ascii="Arial" w:hAnsi="Arial" w:cs="Arial"/>
          <w:sz w:val="24"/>
          <w:lang w:val="en-US"/>
        </w:rPr>
        <w:t xml:space="preserve"> and </w:t>
      </w:r>
      <w:proofErr w:type="spellStart"/>
      <w:r w:rsidRPr="001A1806">
        <w:rPr>
          <w:rFonts w:ascii="Arial" w:hAnsi="Arial" w:cs="Arial"/>
          <w:sz w:val="24"/>
          <w:lang w:val="en-US"/>
        </w:rPr>
        <w:t>FetchRowSQL</w:t>
      </w:r>
      <w:proofErr w:type="spellEnd"/>
      <w:r w:rsidRPr="001A1806">
        <w:rPr>
          <w:rFonts w:ascii="Arial" w:hAnsi="Arial" w:cs="Arial"/>
          <w:sz w:val="24"/>
          <w:lang w:val="en-US"/>
        </w:rPr>
        <w:t xml:space="preserve"> properties. It is possible to </w:t>
      </w:r>
      <w:ins w:id="384" w:author="Helen" w:date="2017-10-04T19:19:00Z">
        <w:r w:rsidR="009F61AF">
          <w:rPr>
            <w:rFonts w:ascii="Arial" w:hAnsi="Arial" w:cs="Arial"/>
            <w:sz w:val="24"/>
            <w:lang w:val="en-US"/>
          </w:rPr>
          <w:t xml:space="preserve">have the wizard generate these statements </w:t>
        </w:r>
      </w:ins>
      <w:del w:id="385" w:author="Helen" w:date="2017-10-04T19:20:00Z">
        <w:r w:rsidRPr="001A1806" w:rsidDel="009F61AF">
          <w:rPr>
            <w:rFonts w:ascii="Arial" w:hAnsi="Arial" w:cs="Arial"/>
            <w:sz w:val="24"/>
            <w:lang w:val="en-US"/>
          </w:rPr>
          <w:delText xml:space="preserve">generate these properties by the wizard, </w:delText>
        </w:r>
      </w:del>
      <w:r w:rsidRPr="001A1806">
        <w:rPr>
          <w:rFonts w:ascii="Arial" w:hAnsi="Arial" w:cs="Arial"/>
          <w:sz w:val="24"/>
          <w:lang w:val="en-US"/>
        </w:rPr>
        <w:t xml:space="preserve">but it may be necessary to correct some things after that. For instance, you can add </w:t>
      </w:r>
      <w:del w:id="386" w:author="Helen" w:date="2017-10-04T19:20:00Z">
        <w:r w:rsidRPr="001A1806" w:rsidDel="009F61AF">
          <w:rPr>
            <w:rFonts w:ascii="Arial" w:hAnsi="Arial" w:cs="Arial"/>
            <w:sz w:val="24"/>
            <w:lang w:val="en-US"/>
          </w:rPr>
          <w:delText xml:space="preserve">the </w:delText>
        </w:r>
      </w:del>
      <w:ins w:id="387" w:author="Helen" w:date="2017-10-04T19:20:00Z">
        <w:r w:rsidR="009F61AF">
          <w:rPr>
            <w:rFonts w:ascii="Arial" w:hAnsi="Arial" w:cs="Arial"/>
            <w:sz w:val="24"/>
            <w:lang w:val="en-US"/>
          </w:rPr>
          <w:t>a</w:t>
        </w:r>
        <w:r w:rsidR="009F61AF" w:rsidRPr="001A1806">
          <w:rPr>
            <w:rFonts w:ascii="Arial" w:hAnsi="Arial" w:cs="Arial"/>
            <w:sz w:val="24"/>
            <w:lang w:val="en-US"/>
          </w:rPr>
          <w:t xml:space="preserve"> </w:t>
        </w:r>
      </w:ins>
      <w:r w:rsidRPr="001A1806">
        <w:rPr>
          <w:rFonts w:ascii="Arial" w:hAnsi="Arial" w:cs="Arial"/>
          <w:sz w:val="24"/>
          <w:lang w:val="en-US"/>
        </w:rPr>
        <w:t xml:space="preserve">RETURNING clause, remove </w:t>
      </w:r>
      <w:del w:id="388" w:author="Helen" w:date="2017-10-04T19:20:00Z">
        <w:r w:rsidRPr="001A1806" w:rsidDel="009F61AF">
          <w:rPr>
            <w:rFonts w:ascii="Arial" w:hAnsi="Arial" w:cs="Arial"/>
            <w:sz w:val="24"/>
            <w:lang w:val="en-US"/>
          </w:rPr>
          <w:delText xml:space="preserve">the modification of </w:delText>
        </w:r>
      </w:del>
      <w:r w:rsidRPr="001A1806">
        <w:rPr>
          <w:rFonts w:ascii="Arial" w:hAnsi="Arial" w:cs="Arial"/>
          <w:sz w:val="24"/>
          <w:lang w:val="en-US"/>
        </w:rPr>
        <w:t xml:space="preserve">some columns </w:t>
      </w:r>
      <w:ins w:id="389" w:author="Helen" w:date="2017-10-04T19:21:00Z">
        <w:r w:rsidR="009F61AF">
          <w:rPr>
            <w:rFonts w:ascii="Arial" w:hAnsi="Arial" w:cs="Arial"/>
            <w:sz w:val="24"/>
            <w:lang w:val="en-US"/>
          </w:rPr>
          <w:t xml:space="preserve">from the update list </w:t>
        </w:r>
      </w:ins>
      <w:r w:rsidRPr="001A1806">
        <w:rPr>
          <w:rFonts w:ascii="Arial" w:hAnsi="Arial" w:cs="Arial"/>
          <w:sz w:val="24"/>
          <w:lang w:val="en-US"/>
        </w:rPr>
        <w:t>or cancel</w:t>
      </w:r>
      <w:ins w:id="390" w:author="Helen" w:date="2017-10-04T19:21:00Z">
        <w:r w:rsidR="009F61AF">
          <w:rPr>
            <w:rFonts w:ascii="Arial" w:hAnsi="Arial" w:cs="Arial"/>
            <w:sz w:val="24"/>
            <w:lang w:val="en-US"/>
          </w:rPr>
          <w:t xml:space="preserve"> </w:t>
        </w:r>
      </w:ins>
      <w:del w:id="391" w:author="Helen" w:date="2017-10-04T19:21:00Z">
        <w:r w:rsidRPr="001A1806" w:rsidDel="009F61AF">
          <w:rPr>
            <w:rFonts w:ascii="Arial" w:hAnsi="Arial" w:cs="Arial"/>
            <w:sz w:val="24"/>
            <w:lang w:val="en-US"/>
          </w:rPr>
          <w:delText xml:space="preserve"> the</w:delText>
        </w:r>
      </w:del>
      <w:ins w:id="392" w:author="Helen" w:date="2017-10-04T19:21:00Z">
        <w:r w:rsidR="009F61AF">
          <w:rPr>
            <w:rFonts w:ascii="Arial" w:hAnsi="Arial" w:cs="Arial"/>
            <w:sz w:val="24"/>
            <w:lang w:val="en-US"/>
          </w:rPr>
          <w:t>an</w:t>
        </w:r>
      </w:ins>
      <w:r w:rsidRPr="001A1806">
        <w:rPr>
          <w:rFonts w:ascii="Arial" w:hAnsi="Arial" w:cs="Arial"/>
          <w:sz w:val="24"/>
          <w:lang w:val="en-US"/>
        </w:rPr>
        <w:t xml:space="preserve"> automatically generated </w:t>
      </w:r>
      <w:del w:id="393" w:author="Helen" w:date="2017-10-04T19:22:00Z">
        <w:r w:rsidRPr="001A1806" w:rsidDel="009F61AF">
          <w:rPr>
            <w:rFonts w:ascii="Arial" w:hAnsi="Arial" w:cs="Arial"/>
            <w:sz w:val="24"/>
            <w:lang w:val="en-US"/>
          </w:rPr>
          <w:delText xml:space="preserve">call of a </w:delText>
        </w:r>
      </w:del>
      <w:r w:rsidRPr="001A1806">
        <w:rPr>
          <w:rFonts w:ascii="Arial" w:hAnsi="Arial" w:cs="Arial"/>
          <w:sz w:val="24"/>
          <w:lang w:val="en-US"/>
        </w:rPr>
        <w:t>stored procedure</w:t>
      </w:r>
      <w:ins w:id="394" w:author="Helen" w:date="2017-10-04T19:22:00Z">
        <w:r w:rsidR="009F61AF">
          <w:rPr>
            <w:rFonts w:ascii="Arial" w:hAnsi="Arial" w:cs="Arial"/>
            <w:sz w:val="24"/>
            <w:lang w:val="en-US"/>
          </w:rPr>
          <w:t xml:space="preserve"> call </w:t>
        </w:r>
      </w:ins>
      <w:del w:id="395" w:author="Helen" w:date="2017-10-04T19:22:00Z">
        <w:r w:rsidRPr="001A1806" w:rsidDel="009F61AF">
          <w:rPr>
            <w:rFonts w:ascii="Arial" w:hAnsi="Arial" w:cs="Arial"/>
            <w:sz w:val="24"/>
            <w:lang w:val="en-US"/>
          </w:rPr>
          <w:delText xml:space="preserve"> altogether</w:delText>
        </w:r>
      </w:del>
      <w:ins w:id="396" w:author="Helen" w:date="2017-10-04T19:22:00Z">
        <w:r w:rsidR="009F61AF">
          <w:rPr>
            <w:rFonts w:ascii="Arial" w:hAnsi="Arial" w:cs="Arial"/>
            <w:sz w:val="24"/>
            <w:lang w:val="en-US"/>
          </w:rPr>
          <w:t xml:space="preserve"> entirely</w:t>
        </w:r>
      </w:ins>
      <w:r w:rsidRPr="001A1806">
        <w:rPr>
          <w:rFonts w:ascii="Arial" w:hAnsi="Arial" w:cs="Arial"/>
          <w:sz w:val="24"/>
          <w:lang w:val="en-US"/>
        </w:rPr>
        <w:t>.</w:t>
      </w:r>
    </w:p>
    <w:p w:rsidR="00AC4D72" w:rsidRPr="00DF5346" w:rsidRDefault="00AC4D72" w:rsidP="00AC4D72">
      <w:pPr>
        <w:keepNext/>
        <w:rPr>
          <w:rFonts w:ascii="Arial" w:hAnsi="Arial" w:cs="Arial"/>
          <w:i/>
          <w:iCs/>
          <w:color w:val="000000"/>
          <w:lang w:val="en-US"/>
        </w:rPr>
      </w:pPr>
      <w:proofErr w:type="spellStart"/>
      <w:r w:rsidRPr="00DF5346">
        <w:rPr>
          <w:rFonts w:ascii="Arial" w:hAnsi="Arial" w:cs="Arial"/>
          <w:i/>
          <w:iCs/>
          <w:color w:val="000000"/>
          <w:lang w:val="en-US"/>
        </w:rPr>
        <w:t>InsertSQL</w:t>
      </w:r>
      <w:proofErr w:type="spellEnd"/>
      <w:r w:rsidRPr="00DF5346">
        <w:rPr>
          <w:rFonts w:ascii="Arial" w:hAnsi="Arial" w:cs="Arial"/>
          <w:i/>
          <w:iCs/>
          <w:color w:val="000000"/>
          <w:lang w:val="en-US"/>
        </w:rPr>
        <w:t>:</w:t>
      </w:r>
    </w:p>
    <w:p w:rsidR="00AC4D72"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INSERT INTO </w:t>
      </w:r>
      <w:r w:rsidRPr="00DF5346">
        <w:rPr>
          <w:rFonts w:ascii="Courier New" w:hAnsi="Courier New" w:cs="Courier New"/>
          <w:color w:val="000000"/>
          <w:sz w:val="18"/>
          <w:szCs w:val="18"/>
          <w:lang w:val="en-US"/>
        </w:rPr>
        <w:t>customer (</w:t>
      </w:r>
    </w:p>
    <w:p w:rsidR="00AC4D72" w:rsidRPr="00DF5346" w:rsidRDefault="00AC4D72" w:rsidP="00AC4D72">
      <w:pPr>
        <w:keepNext/>
        <w:spacing w:after="0"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VALUES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ModifySQL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Arial-ItalicMT" w:hAnsi="Arial-ItalicMT"/>
          <w:color w:val="000000"/>
          <w:lang w:val="en-US"/>
        </w:rPr>
        <w:br/>
      </w:r>
      <w:r w:rsidRPr="00DF5346">
        <w:rPr>
          <w:rFonts w:ascii="Courier New" w:hAnsi="Courier New" w:cs="Courier New"/>
          <w:b/>
          <w:bCs/>
          <w:color w:val="000000"/>
          <w:sz w:val="18"/>
          <w:szCs w:val="18"/>
          <w:lang w:val="en-US"/>
        </w:rPr>
        <w:t xml:space="preserve">UPDATE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lastRenderedPageBreak/>
        <w:t xml:space="preserve">SET name </w:t>
      </w:r>
      <w:r w:rsidRPr="00DF5346">
        <w:rPr>
          <w:rFonts w:ascii="Courier New" w:hAnsi="Courier New" w:cs="Courier New"/>
          <w:color w:val="000000"/>
          <w:sz w:val="18"/>
          <w:szCs w:val="18"/>
          <w:lang w:val="en-US"/>
        </w:rPr>
        <w:t>= :</w:t>
      </w:r>
      <w:proofErr w:type="spellStart"/>
      <w:r w:rsidRPr="00DF5346">
        <w:rPr>
          <w:rFonts w:ascii="Courier New" w:hAnsi="Courier New" w:cs="Courier New"/>
          <w:color w:val="000000"/>
          <w:sz w:val="18"/>
          <w:szCs w:val="18"/>
          <w:lang w:val="en-US"/>
        </w:rPr>
        <w:t>new_name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 = :</w:t>
      </w:r>
      <w:proofErr w:type="spellStart"/>
      <w:r w:rsidRPr="00DF5346">
        <w:rPr>
          <w:rFonts w:ascii="Courier New" w:hAnsi="Courier New" w:cs="Courier New"/>
          <w:color w:val="000000"/>
          <w:sz w:val="18"/>
          <w:szCs w:val="18"/>
          <w:lang w:val="en-US"/>
        </w:rPr>
        <w:t>new_address</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new_zipcode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 = :</w:t>
      </w:r>
      <w:proofErr w:type="spellStart"/>
      <w:r w:rsidRPr="00DF5346">
        <w:rPr>
          <w:rFonts w:ascii="Courier New" w:hAnsi="Courier New" w:cs="Courier New"/>
          <w:color w:val="000000"/>
          <w:sz w:val="18"/>
          <w:szCs w:val="18"/>
          <w:lang w:val="en-US"/>
        </w:rPr>
        <w:t>new_phone</w:t>
      </w:r>
      <w:proofErr w:type="spellEnd"/>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Pr="00DF5346"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DeleteSQL</w:t>
      </w:r>
      <w:proofErr w:type="spellEnd"/>
      <w:r w:rsidRPr="00DF5346">
        <w:rPr>
          <w:rFonts w:ascii="Arial" w:hAnsi="Arial" w:cs="Arial"/>
          <w:i/>
          <w:iCs/>
          <w:color w:val="000000"/>
          <w:lang w:val="en-US"/>
        </w:rPr>
        <w:t>:</w:t>
      </w:r>
    </w:p>
    <w:p w:rsidR="00AC4D72" w:rsidRPr="00DF5346" w:rsidRDefault="00AC4D72" w:rsidP="00AC4D72">
      <w:pPr>
        <w:keepNext/>
        <w:spacing w:after="0" w:line="240" w:lineRule="auto"/>
        <w:rPr>
          <w:rFonts w:ascii="Courier New" w:hAnsi="Courier New" w:cs="Courier New"/>
          <w:color w:val="000000"/>
          <w:sz w:val="18"/>
          <w:szCs w:val="18"/>
          <w:lang w:val="en-US"/>
        </w:rPr>
      </w:pPr>
      <w:r w:rsidRPr="00DF5346">
        <w:rPr>
          <w:rFonts w:ascii="Courier New" w:hAnsi="Courier New" w:cs="Courier New"/>
          <w:b/>
          <w:bCs/>
          <w:color w:val="000000"/>
          <w:sz w:val="18"/>
          <w:szCs w:val="18"/>
          <w:lang w:val="en-US"/>
        </w:rPr>
        <w:t xml:space="preserve">DELETE FROM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r w:rsidRPr="00DF5346">
        <w:rPr>
          <w:rFonts w:ascii="Courier New" w:hAnsi="Courier New" w:cs="Courier New"/>
          <w:color w:val="000000"/>
          <w:sz w:val="18"/>
          <w:szCs w:val="18"/>
          <w:lang w:val="en-US"/>
        </w:rPr>
        <w:t>(</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r w:rsidRPr="00DF5346">
        <w:rPr>
          <w:rFonts w:ascii="Courier New" w:hAnsi="Courier New" w:cs="Courier New"/>
          <w:color w:val="000000"/>
          <w:sz w:val="18"/>
          <w:szCs w:val="18"/>
          <w:lang w:val="en-US"/>
        </w:rPr>
        <w:t>)</w:t>
      </w:r>
    </w:p>
    <w:p w:rsidR="00AC4D72" w:rsidRDefault="00AC4D72" w:rsidP="00AC4D72">
      <w:pPr>
        <w:keepNext/>
        <w:rPr>
          <w:rFonts w:ascii="Arial" w:hAnsi="Arial" w:cs="Arial"/>
          <w:i/>
          <w:iCs/>
          <w:color w:val="000000"/>
          <w:lang w:val="en-US"/>
        </w:rPr>
      </w:pPr>
      <w:r w:rsidRPr="00DF5346">
        <w:rPr>
          <w:rFonts w:ascii="CourierNewPSMT" w:hAnsi="CourierNewPSMT"/>
          <w:color w:val="000000"/>
          <w:sz w:val="18"/>
          <w:szCs w:val="18"/>
          <w:lang w:val="en-US"/>
        </w:rPr>
        <w:br/>
      </w:r>
      <w:proofErr w:type="spellStart"/>
      <w:r w:rsidRPr="00DF5346">
        <w:rPr>
          <w:rFonts w:ascii="Arial" w:hAnsi="Arial" w:cs="Arial"/>
          <w:i/>
          <w:iCs/>
          <w:color w:val="000000"/>
          <w:lang w:val="en-US"/>
        </w:rPr>
        <w:t>FetchRowSQL</w:t>
      </w:r>
      <w:proofErr w:type="spellEnd"/>
      <w:r w:rsidRPr="00DF5346">
        <w:rPr>
          <w:rFonts w:ascii="Arial" w:hAnsi="Arial" w:cs="Arial"/>
          <w:i/>
          <w:iCs/>
          <w:color w:val="000000"/>
          <w:lang w:val="en-US"/>
        </w:rPr>
        <w:t>:</w:t>
      </w:r>
    </w:p>
    <w:p w:rsidR="00AC4D72" w:rsidRPr="00AC4D72" w:rsidRDefault="00AC4D72" w:rsidP="00AC4D72">
      <w:pPr>
        <w:keepNext/>
        <w:rPr>
          <w:rFonts w:ascii="Arial" w:hAnsi="Arial" w:cs="Arial"/>
          <w:i/>
          <w:iCs/>
          <w:color w:val="000000"/>
          <w:lang w:val="en-US"/>
        </w:rPr>
      </w:pPr>
      <w:r w:rsidRPr="00DF5346">
        <w:rPr>
          <w:rFonts w:ascii="Courier New" w:hAnsi="Courier New" w:cs="Courier New"/>
          <w:color w:val="000000"/>
          <w:lang w:val="en-US"/>
        </w:rPr>
        <w:br/>
      </w:r>
      <w:r w:rsidRPr="00DF5346">
        <w:rPr>
          <w:rFonts w:ascii="Courier New" w:hAnsi="Courier New" w:cs="Courier New"/>
          <w:b/>
          <w:bCs/>
          <w:color w:val="000000"/>
          <w:sz w:val="18"/>
          <w:szCs w:val="18"/>
          <w:lang w:val="en-US"/>
        </w:rPr>
        <w:t>SELECT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b/>
          <w:bCs/>
          <w:color w:val="000000"/>
          <w:sz w:val="18"/>
          <w:szCs w:val="18"/>
          <w:lang w:val="en-US"/>
        </w:rPr>
        <w:t xml:space="preserve">  </w:t>
      </w:r>
      <w:r w:rsidRPr="00DF5346">
        <w:rPr>
          <w:rFonts w:ascii="Courier New" w:hAnsi="Courier New" w:cs="Courier New"/>
          <w:b/>
          <w:bCs/>
          <w:color w:val="000000"/>
          <w:sz w:val="18"/>
          <w:szCs w:val="18"/>
          <w:lang w:val="en-US"/>
        </w:rPr>
        <w:t>name</w:t>
      </w:r>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address,</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proofErr w:type="spellStart"/>
      <w:r w:rsidRPr="00DF5346">
        <w:rPr>
          <w:rFonts w:ascii="Courier New" w:hAnsi="Courier New" w:cs="Courier New"/>
          <w:color w:val="000000"/>
          <w:sz w:val="18"/>
          <w:szCs w:val="18"/>
          <w:lang w:val="en-US"/>
        </w:rPr>
        <w:t>zipcode</w:t>
      </w:r>
      <w:proofErr w:type="spellEnd"/>
      <w:r w:rsidRPr="00DF5346">
        <w:rPr>
          <w:rFonts w:ascii="Courier New" w:hAnsi="Courier New" w:cs="Courier New"/>
          <w:color w:val="000000"/>
          <w:sz w:val="18"/>
          <w:szCs w:val="18"/>
          <w:lang w:val="en-US"/>
        </w:rPr>
        <w:t>,</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phone</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FROM</w:t>
      </w:r>
      <w:r w:rsidRPr="00DF5346">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sidRPr="00DF5346">
        <w:rPr>
          <w:rFonts w:ascii="Courier New" w:hAnsi="Courier New" w:cs="Courier New"/>
          <w:color w:val="000000"/>
          <w:sz w:val="18"/>
          <w:szCs w:val="18"/>
          <w:lang w:val="en-US"/>
        </w:rPr>
        <w:t>customer</w:t>
      </w:r>
      <w:r w:rsidRPr="00DF5346">
        <w:rPr>
          <w:rFonts w:ascii="Courier New" w:hAnsi="Courier New" w:cs="Courier New"/>
          <w:color w:val="000000"/>
          <w:sz w:val="18"/>
          <w:szCs w:val="18"/>
          <w:lang w:val="en-US"/>
        </w:rPr>
        <w:br/>
      </w:r>
      <w:r w:rsidRPr="00DF5346">
        <w:rPr>
          <w:rFonts w:ascii="Courier New" w:hAnsi="Courier New" w:cs="Courier New"/>
          <w:b/>
          <w:bCs/>
          <w:color w:val="000000"/>
          <w:sz w:val="18"/>
          <w:szCs w:val="18"/>
          <w:lang w:val="en-US"/>
        </w:rPr>
        <w:t xml:space="preserve">WHERE </w:t>
      </w:r>
      <w:proofErr w:type="spellStart"/>
      <w:r w:rsidRPr="00DF5346">
        <w:rPr>
          <w:rFonts w:ascii="Courier New" w:hAnsi="Courier New" w:cs="Courier New"/>
          <w:color w:val="000000"/>
          <w:sz w:val="18"/>
          <w:szCs w:val="18"/>
          <w:lang w:val="en-US"/>
        </w:rPr>
        <w:t>customer_id</w:t>
      </w:r>
      <w:proofErr w:type="spellEnd"/>
      <w:r w:rsidRPr="00DF5346">
        <w:rPr>
          <w:rFonts w:ascii="Courier New" w:hAnsi="Courier New" w:cs="Courier New"/>
          <w:color w:val="000000"/>
          <w:sz w:val="18"/>
          <w:szCs w:val="18"/>
          <w:lang w:val="en-US"/>
        </w:rPr>
        <w:t xml:space="preserve"> = :</w:t>
      </w:r>
      <w:proofErr w:type="spellStart"/>
      <w:r w:rsidRPr="00DF5346">
        <w:rPr>
          <w:rFonts w:ascii="Courier New" w:hAnsi="Courier New" w:cs="Courier New"/>
          <w:color w:val="000000"/>
          <w:sz w:val="18"/>
          <w:szCs w:val="18"/>
          <w:lang w:val="en-US"/>
        </w:rPr>
        <w:t>old_customer_id</w:t>
      </w:r>
      <w:proofErr w:type="spellEnd"/>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In this </w:t>
      </w:r>
      <w:del w:id="397" w:author="Helen" w:date="2017-10-04T19:23:00Z">
        <w:r w:rsidRPr="001A1806" w:rsidDel="009F61AF">
          <w:rPr>
            <w:rFonts w:ascii="Arial" w:hAnsi="Arial" w:cs="Arial"/>
            <w:sz w:val="24"/>
            <w:lang w:val="en-US"/>
          </w:rPr>
          <w:delText>dictionary</w:delText>
        </w:r>
      </w:del>
      <w:ins w:id="398" w:author="Helen" w:date="2017-10-04T19:23:00Z">
        <w:r w:rsidR="009F61AF">
          <w:rPr>
            <w:rFonts w:ascii="Arial" w:hAnsi="Arial" w:cs="Arial"/>
            <w:sz w:val="24"/>
            <w:lang w:val="en-US"/>
          </w:rPr>
          <w:t>sample</w:t>
        </w:r>
      </w:ins>
      <w:r w:rsidRPr="001A1806">
        <w:rPr>
          <w:rFonts w:ascii="Arial" w:hAnsi="Arial" w:cs="Arial"/>
          <w:sz w:val="24"/>
          <w:lang w:val="en-US"/>
        </w:rPr>
        <w:t xml:space="preserve">, we will get the value from the generator before making an insert into the table. To do it, you should specify the following values for the properties of the </w:t>
      </w:r>
      <w:proofErr w:type="spellStart"/>
      <w:r w:rsidRPr="001A1806">
        <w:rPr>
          <w:rFonts w:ascii="Arial" w:hAnsi="Arial" w:cs="Arial"/>
          <w:sz w:val="24"/>
          <w:lang w:val="en-US"/>
        </w:rPr>
        <w:t>TFDQuery</w:t>
      </w:r>
      <w:proofErr w:type="spellEnd"/>
      <w:r w:rsidRPr="001A1806">
        <w:rPr>
          <w:rFonts w:ascii="Arial" w:hAnsi="Arial" w:cs="Arial"/>
          <w:sz w:val="24"/>
          <w:lang w:val="en-US"/>
        </w:rPr>
        <w:t xml:space="preserve"> component: </w:t>
      </w:r>
      <w:proofErr w:type="spellStart"/>
      <w:r w:rsidRPr="001A1806">
        <w:rPr>
          <w:rFonts w:ascii="Arial" w:hAnsi="Arial" w:cs="Arial"/>
          <w:sz w:val="24"/>
          <w:lang w:val="en-US"/>
        </w:rPr>
        <w:t>UpdateOptions.GeneratorName</w:t>
      </w:r>
      <w:proofErr w:type="spellEnd"/>
      <w:r w:rsidRPr="001A1806">
        <w:rPr>
          <w:rFonts w:ascii="Arial" w:hAnsi="Arial" w:cs="Arial"/>
          <w:sz w:val="24"/>
          <w:lang w:val="en-US"/>
        </w:rPr>
        <w:t xml:space="preserve"> = GEN_CUSTOMER_ID and </w:t>
      </w:r>
      <w:proofErr w:type="spellStart"/>
      <w:r w:rsidRPr="001A1806">
        <w:rPr>
          <w:rFonts w:ascii="Arial" w:hAnsi="Arial" w:cs="Arial"/>
          <w:sz w:val="24"/>
          <w:lang w:val="en-US"/>
        </w:rPr>
        <w:t>UpdateOptions.AutoIncFields</w:t>
      </w:r>
      <w:proofErr w:type="spellEnd"/>
      <w:r w:rsidRPr="001A1806">
        <w:rPr>
          <w:rFonts w:ascii="Arial" w:hAnsi="Arial" w:cs="Arial"/>
          <w:sz w:val="24"/>
          <w:lang w:val="en-US"/>
        </w:rPr>
        <w:t xml:space="preserve"> = CUSTOMER_ID. </w:t>
      </w:r>
      <w:del w:id="399" w:author="Helen" w:date="2017-10-04T19:24:00Z">
        <w:r w:rsidRPr="001A1806" w:rsidDel="009F61AF">
          <w:rPr>
            <w:rFonts w:ascii="Arial" w:hAnsi="Arial" w:cs="Arial"/>
            <w:sz w:val="24"/>
            <w:lang w:val="en-US"/>
          </w:rPr>
          <w:delText>There is a</w:delText>
        </w:r>
      </w:del>
      <w:ins w:id="400" w:author="Helen" w:date="2017-10-04T19:24:00Z">
        <w:r w:rsidR="009F61AF">
          <w:rPr>
            <w:rFonts w:ascii="Arial" w:hAnsi="Arial" w:cs="Arial"/>
            <w:sz w:val="24"/>
            <w:lang w:val="en-US"/>
          </w:rPr>
          <w:t>A</w:t>
        </w:r>
      </w:ins>
      <w:r w:rsidRPr="001A1806">
        <w:rPr>
          <w:rFonts w:ascii="Arial" w:hAnsi="Arial" w:cs="Arial"/>
          <w:sz w:val="24"/>
          <w:lang w:val="en-US"/>
        </w:rPr>
        <w:t xml:space="preserve">nother way </w:t>
      </w:r>
      <w:ins w:id="401" w:author="Helen" w:date="2017-10-04T19:24:00Z">
        <w:r w:rsidR="009F61AF">
          <w:rPr>
            <w:rFonts w:ascii="Arial" w:hAnsi="Arial" w:cs="Arial"/>
            <w:sz w:val="24"/>
            <w:lang w:val="en-US"/>
          </w:rPr>
          <w:t xml:space="preserve">to get </w:t>
        </w:r>
      </w:ins>
      <w:del w:id="402" w:author="Helen" w:date="2017-10-04T19:24:00Z">
        <w:r w:rsidRPr="001A1806" w:rsidDel="009F61AF">
          <w:rPr>
            <w:rFonts w:ascii="Arial" w:hAnsi="Arial" w:cs="Arial"/>
            <w:sz w:val="24"/>
            <w:lang w:val="en-US"/>
          </w:rPr>
          <w:delText xml:space="preserve">when </w:delText>
        </w:r>
      </w:del>
      <w:r w:rsidRPr="001A1806">
        <w:rPr>
          <w:rFonts w:ascii="Arial" w:hAnsi="Arial" w:cs="Arial"/>
          <w:sz w:val="24"/>
          <w:lang w:val="en-US"/>
        </w:rPr>
        <w:t xml:space="preserve">the value of the generator (auto-incremental field) is </w:t>
      </w:r>
      <w:ins w:id="403" w:author="Helen" w:date="2017-10-04T19:25:00Z">
        <w:r w:rsidR="009F61AF">
          <w:rPr>
            <w:rFonts w:ascii="Arial" w:hAnsi="Arial" w:cs="Arial"/>
            <w:sz w:val="24"/>
            <w:lang w:val="en-US"/>
          </w:rPr>
          <w:t xml:space="preserve">to </w:t>
        </w:r>
      </w:ins>
      <w:r w:rsidRPr="001A1806">
        <w:rPr>
          <w:rFonts w:ascii="Arial" w:hAnsi="Arial" w:cs="Arial"/>
          <w:sz w:val="24"/>
          <w:lang w:val="en-US"/>
        </w:rPr>
        <w:t>return</w:t>
      </w:r>
      <w:del w:id="404" w:author="Helen" w:date="2017-10-04T19:25:00Z">
        <w:r w:rsidRPr="001A1806" w:rsidDel="009F61AF">
          <w:rPr>
            <w:rFonts w:ascii="Arial" w:hAnsi="Arial" w:cs="Arial"/>
            <w:sz w:val="24"/>
            <w:lang w:val="en-US"/>
          </w:rPr>
          <w:delText>ed</w:delText>
        </w:r>
      </w:del>
      <w:ins w:id="405" w:author="Helen" w:date="2017-10-04T19:25:00Z">
        <w:r w:rsidR="009F61AF">
          <w:rPr>
            <w:rFonts w:ascii="Arial" w:hAnsi="Arial" w:cs="Arial"/>
            <w:sz w:val="24"/>
            <w:lang w:val="en-US"/>
          </w:rPr>
          <w:t xml:space="preserve"> it</w:t>
        </w:r>
      </w:ins>
      <w:r w:rsidRPr="001A1806">
        <w:rPr>
          <w:rFonts w:ascii="Arial" w:hAnsi="Arial" w:cs="Arial"/>
          <w:sz w:val="24"/>
          <w:lang w:val="en-US"/>
        </w:rPr>
        <w:t xml:space="preserve"> after the INSERT is executed with the </w:t>
      </w:r>
      <w:del w:id="406" w:author="Helen" w:date="2017-10-04T19:25:00Z">
        <w:r w:rsidRPr="001A1806" w:rsidDel="009F61AF">
          <w:rPr>
            <w:rFonts w:ascii="Arial" w:hAnsi="Arial" w:cs="Arial"/>
            <w:sz w:val="24"/>
            <w:lang w:val="en-US"/>
          </w:rPr>
          <w:delText xml:space="preserve">help </w:delText>
        </w:r>
      </w:del>
      <w:ins w:id="407" w:author="Helen" w:date="2017-10-04T19:25:00Z">
        <w:r w:rsidR="009F61AF">
          <w:rPr>
            <w:rFonts w:ascii="Arial" w:hAnsi="Arial" w:cs="Arial"/>
            <w:sz w:val="24"/>
            <w:lang w:val="en-US"/>
          </w:rPr>
          <w:t>use</w:t>
        </w:r>
        <w:r w:rsidR="009F61AF" w:rsidRPr="001A1806">
          <w:rPr>
            <w:rFonts w:ascii="Arial" w:hAnsi="Arial" w:cs="Arial"/>
            <w:sz w:val="24"/>
            <w:lang w:val="en-US"/>
          </w:rPr>
          <w:t xml:space="preserve"> </w:t>
        </w:r>
      </w:ins>
      <w:r w:rsidRPr="001A1806">
        <w:rPr>
          <w:rFonts w:ascii="Arial" w:hAnsi="Arial" w:cs="Arial"/>
          <w:sz w:val="24"/>
          <w:lang w:val="en-US"/>
        </w:rPr>
        <w:t xml:space="preserve">of </w:t>
      </w:r>
      <w:del w:id="408" w:author="Helen" w:date="2017-10-04T19:25:00Z">
        <w:r w:rsidRPr="001A1806" w:rsidDel="009F61AF">
          <w:rPr>
            <w:rFonts w:ascii="Arial" w:hAnsi="Arial" w:cs="Arial"/>
            <w:sz w:val="24"/>
            <w:lang w:val="en-US"/>
          </w:rPr>
          <w:delText xml:space="preserve">the </w:delText>
        </w:r>
      </w:del>
      <w:ins w:id="409" w:author="Helen" w:date="2017-10-04T19:25:00Z">
        <w:r w:rsidR="009F61AF">
          <w:rPr>
            <w:rFonts w:ascii="Arial" w:hAnsi="Arial" w:cs="Arial"/>
            <w:sz w:val="24"/>
            <w:lang w:val="en-US"/>
          </w:rPr>
          <w:t xml:space="preserve"> a</w:t>
        </w:r>
        <w:r w:rsidR="009F61AF" w:rsidRPr="001A1806">
          <w:rPr>
            <w:rFonts w:ascii="Arial" w:hAnsi="Arial" w:cs="Arial"/>
            <w:sz w:val="24"/>
            <w:lang w:val="en-US"/>
          </w:rPr>
          <w:t xml:space="preserve"> </w:t>
        </w:r>
      </w:ins>
      <w:r w:rsidRPr="001A1806">
        <w:rPr>
          <w:rFonts w:ascii="Arial" w:hAnsi="Arial" w:cs="Arial"/>
          <w:sz w:val="24"/>
          <w:lang w:val="en-US"/>
        </w:rPr>
        <w:t>RETURNING clause. This method will be shown later.</w:t>
      </w:r>
    </w:p>
    <w:p w:rsidR="000F64C8" w:rsidRPr="001A1806" w:rsidRDefault="001A1806" w:rsidP="000F64C8">
      <w:pPr>
        <w:keepNext/>
        <w:spacing w:before="240"/>
        <w:jc w:val="both"/>
        <w:rPr>
          <w:rFonts w:ascii="Arial" w:hAnsi="Arial" w:cs="Arial"/>
          <w:sz w:val="24"/>
          <w:lang w:val="en-US"/>
        </w:rPr>
      </w:pPr>
      <w:del w:id="410" w:author="Helen" w:date="2017-10-04T19:26:00Z">
        <w:r w:rsidRPr="001A1806" w:rsidDel="009F61AF">
          <w:rPr>
            <w:rFonts w:ascii="Arial" w:hAnsi="Arial" w:cs="Arial"/>
            <w:sz w:val="24"/>
            <w:lang w:val="en-US"/>
          </w:rPr>
          <w:delText>To add a new record and to edit an existing one, m</w:delText>
        </w:r>
      </w:del>
      <w:ins w:id="411" w:author="Helen" w:date="2017-10-04T19:26:00Z">
        <w:r w:rsidR="009F61AF">
          <w:rPr>
            <w:rFonts w:ascii="Arial" w:hAnsi="Arial" w:cs="Arial"/>
            <w:sz w:val="24"/>
            <w:lang w:val="en-US"/>
          </w:rPr>
          <w:t>M</w:t>
        </w:r>
      </w:ins>
      <w:r w:rsidRPr="001A1806">
        <w:rPr>
          <w:rFonts w:ascii="Arial" w:hAnsi="Arial" w:cs="Arial"/>
          <w:sz w:val="24"/>
          <w:lang w:val="en-US"/>
        </w:rPr>
        <w:t>odal forms are usually used</w:t>
      </w:r>
      <w:ins w:id="412" w:author="Helen" w:date="2017-10-04T19:26:00Z">
        <w:r w:rsidR="009F61AF">
          <w:rPr>
            <w:rFonts w:ascii="Arial" w:hAnsi="Arial" w:cs="Arial"/>
            <w:sz w:val="24"/>
            <w:lang w:val="en-US"/>
          </w:rPr>
          <w:t xml:space="preserve"> to add a new record or to edit an existing one</w:t>
        </w:r>
      </w:ins>
      <w:r w:rsidRPr="001A1806">
        <w:rPr>
          <w:rFonts w:ascii="Arial" w:hAnsi="Arial" w:cs="Arial"/>
          <w:sz w:val="24"/>
          <w:lang w:val="en-US"/>
        </w:rPr>
        <w:t>. Once the</w:t>
      </w:r>
      <w:del w:id="413" w:author="Helen" w:date="2017-10-04T19:27:00Z">
        <w:r w:rsidRPr="001A1806" w:rsidDel="009F61AF">
          <w:rPr>
            <w:rFonts w:ascii="Arial" w:hAnsi="Arial" w:cs="Arial"/>
            <w:sz w:val="24"/>
            <w:lang w:val="en-US"/>
          </w:rPr>
          <w:delText>y</w:delText>
        </w:r>
      </w:del>
      <w:ins w:id="414" w:author="Helen" w:date="2017-10-04T19:27:00Z">
        <w:r w:rsidR="009F61AF">
          <w:rPr>
            <w:rFonts w:ascii="Arial" w:hAnsi="Arial" w:cs="Arial"/>
            <w:sz w:val="24"/>
            <w:lang w:val="en-US"/>
          </w:rPr>
          <w:t xml:space="preserve"> modal form is </w:t>
        </w:r>
      </w:ins>
      <w:del w:id="415" w:author="Helen" w:date="2017-10-04T19:27:00Z">
        <w:r w:rsidRPr="001A1806" w:rsidDel="009F61AF">
          <w:rPr>
            <w:rFonts w:ascii="Arial" w:hAnsi="Arial" w:cs="Arial"/>
            <w:sz w:val="24"/>
            <w:lang w:val="en-US"/>
          </w:rPr>
          <w:delText xml:space="preserve"> are </w:delText>
        </w:r>
      </w:del>
      <w:r w:rsidRPr="001A1806">
        <w:rPr>
          <w:rFonts w:ascii="Arial" w:hAnsi="Arial" w:cs="Arial"/>
          <w:sz w:val="24"/>
          <w:lang w:val="en-US"/>
        </w:rPr>
        <w:t xml:space="preserve">closed with the </w:t>
      </w:r>
      <w:proofErr w:type="spellStart"/>
      <w:r w:rsidRPr="001A1806">
        <w:rPr>
          <w:rFonts w:ascii="Arial" w:hAnsi="Arial" w:cs="Arial"/>
          <w:sz w:val="24"/>
          <w:lang w:val="en-US"/>
        </w:rPr>
        <w:t>mrOK</w:t>
      </w:r>
      <w:proofErr w:type="spellEnd"/>
      <w:r w:rsidRPr="001A1806">
        <w:rPr>
          <w:rFonts w:ascii="Arial" w:hAnsi="Arial" w:cs="Arial"/>
          <w:sz w:val="24"/>
          <w:lang w:val="en-US"/>
        </w:rPr>
        <w:t xml:space="preserve"> result, the changes are </w:t>
      </w:r>
      <w:del w:id="416" w:author="Helen" w:date="2017-10-04T19:28:00Z">
        <w:r w:rsidRPr="001A1806" w:rsidDel="009F61AF">
          <w:rPr>
            <w:rFonts w:ascii="Arial" w:hAnsi="Arial" w:cs="Arial"/>
            <w:sz w:val="24"/>
            <w:lang w:val="en-US"/>
          </w:rPr>
          <w:delText xml:space="preserve">made </w:delText>
        </w:r>
      </w:del>
      <w:ins w:id="417" w:author="Helen" w:date="2017-10-04T19:28:00Z">
        <w:r w:rsidR="009F61AF">
          <w:rPr>
            <w:rFonts w:ascii="Arial" w:hAnsi="Arial" w:cs="Arial"/>
            <w:sz w:val="24"/>
            <w:lang w:val="en-US"/>
          </w:rPr>
          <w:t xml:space="preserve">posted to </w:t>
        </w:r>
      </w:ins>
      <w:del w:id="418" w:author="Helen" w:date="2017-10-04T19:28:00Z">
        <w:r w:rsidRPr="001A1806" w:rsidDel="009F61AF">
          <w:rPr>
            <w:rFonts w:ascii="Arial" w:hAnsi="Arial" w:cs="Arial"/>
            <w:sz w:val="24"/>
            <w:lang w:val="en-US"/>
          </w:rPr>
          <w:delText>in</w:delText>
        </w:r>
      </w:del>
      <w:r w:rsidRPr="001A1806">
        <w:rPr>
          <w:rFonts w:ascii="Arial" w:hAnsi="Arial" w:cs="Arial"/>
          <w:sz w:val="24"/>
          <w:lang w:val="en-US"/>
        </w:rPr>
        <w:t xml:space="preserve"> the database. </w:t>
      </w:r>
      <w:del w:id="419" w:author="Helen" w:date="2017-10-04T19:28:00Z">
        <w:r w:rsidRPr="001A1806" w:rsidDel="009F61AF">
          <w:rPr>
            <w:rFonts w:ascii="Arial" w:hAnsi="Arial" w:cs="Arial"/>
            <w:sz w:val="24"/>
            <w:lang w:val="en-US"/>
          </w:rPr>
          <w:delText xml:space="preserve">DBAware </w:delText>
        </w:r>
      </w:del>
      <w:ins w:id="420" w:author="Helen" w:date="2017-10-04T19:28:00Z">
        <w:r w:rsidR="009F61AF">
          <w:rPr>
            <w:rFonts w:ascii="Arial" w:hAnsi="Arial" w:cs="Arial"/>
            <w:sz w:val="24"/>
            <w:lang w:val="en-US"/>
          </w:rPr>
          <w:t xml:space="preserve">Database-aware </w:t>
        </w:r>
      </w:ins>
      <w:ins w:id="421" w:author="Helen" w:date="2017-10-04T19:40:00Z">
        <w:r w:rsidR="00955EEF">
          <w:rPr>
            <w:rFonts w:ascii="Arial" w:hAnsi="Arial" w:cs="Arial"/>
            <w:sz w:val="24"/>
            <w:lang w:val="en-US"/>
          </w:rPr>
          <w:t xml:space="preserve">visual </w:t>
        </w:r>
      </w:ins>
      <w:r w:rsidRPr="001A1806">
        <w:rPr>
          <w:rFonts w:ascii="Arial" w:hAnsi="Arial" w:cs="Arial"/>
          <w:sz w:val="24"/>
          <w:lang w:val="en-US"/>
        </w:rPr>
        <w:t>components are usually used to create this kind of form</w:t>
      </w:r>
      <w:del w:id="422" w:author="Helen" w:date="2017-10-04T19:28:00Z">
        <w:r w:rsidRPr="001A1806" w:rsidDel="00CD6107">
          <w:rPr>
            <w:rFonts w:ascii="Arial" w:hAnsi="Arial" w:cs="Arial"/>
            <w:sz w:val="24"/>
            <w:lang w:val="en-US"/>
          </w:rPr>
          <w:delText>s</w:delText>
        </w:r>
      </w:del>
      <w:r w:rsidRPr="001A1806">
        <w:rPr>
          <w:rFonts w:ascii="Arial" w:hAnsi="Arial" w:cs="Arial"/>
          <w:sz w:val="24"/>
          <w:lang w:val="en-US"/>
        </w:rPr>
        <w:t xml:space="preserve">. These components </w:t>
      </w:r>
      <w:ins w:id="423" w:author="Helen" w:date="2017-10-04T19:30:00Z">
        <w:r w:rsidR="00CD6107">
          <w:rPr>
            <w:rFonts w:ascii="Arial" w:hAnsi="Arial" w:cs="Arial"/>
            <w:sz w:val="24"/>
            <w:lang w:val="en-US"/>
          </w:rPr>
          <w:t xml:space="preserve">enable you to display </w:t>
        </w:r>
      </w:ins>
      <w:del w:id="424" w:author="Helen" w:date="2017-10-04T19:30:00Z">
        <w:r w:rsidRPr="001A1806" w:rsidDel="00CD6107">
          <w:rPr>
            <w:rFonts w:ascii="Arial" w:hAnsi="Arial" w:cs="Arial"/>
            <w:sz w:val="24"/>
            <w:lang w:val="en-US"/>
          </w:rPr>
          <w:delText xml:space="preserve">make it possible to show </w:delText>
        </w:r>
      </w:del>
      <w:ins w:id="425" w:author="Helen" w:date="2017-10-04T19:30:00Z">
        <w:r w:rsidR="00CD6107">
          <w:rPr>
            <w:rFonts w:ascii="Arial" w:hAnsi="Arial" w:cs="Arial"/>
            <w:sz w:val="24"/>
            <w:lang w:val="en-US"/>
          </w:rPr>
          <w:t xml:space="preserve"> </w:t>
        </w:r>
      </w:ins>
      <w:r w:rsidRPr="001A1806">
        <w:rPr>
          <w:rFonts w:ascii="Arial" w:hAnsi="Arial" w:cs="Arial"/>
          <w:sz w:val="24"/>
          <w:lang w:val="en-US"/>
        </w:rPr>
        <w:t>the values of some field</w:t>
      </w:r>
      <w:ins w:id="426" w:author="Helen" w:date="2017-10-04T19:30:00Z">
        <w:r w:rsidR="00CD6107">
          <w:rPr>
            <w:rFonts w:ascii="Arial" w:hAnsi="Arial" w:cs="Arial"/>
            <w:sz w:val="24"/>
            <w:lang w:val="en-US"/>
          </w:rPr>
          <w:t>s</w:t>
        </w:r>
      </w:ins>
      <w:r w:rsidRPr="001A1806">
        <w:rPr>
          <w:rFonts w:ascii="Arial" w:hAnsi="Arial" w:cs="Arial"/>
          <w:sz w:val="24"/>
          <w:lang w:val="en-US"/>
        </w:rPr>
        <w:t xml:space="preserve"> </w:t>
      </w:r>
      <w:del w:id="427" w:author="Helen" w:date="2017-10-04T19:30:00Z">
        <w:r w:rsidRPr="001A1806" w:rsidDel="00CD6107">
          <w:rPr>
            <w:rFonts w:ascii="Arial" w:hAnsi="Arial" w:cs="Arial"/>
            <w:sz w:val="24"/>
            <w:lang w:val="en-US"/>
          </w:rPr>
          <w:delText xml:space="preserve">in </w:delText>
        </w:r>
      </w:del>
      <w:ins w:id="428" w:author="Helen" w:date="2017-10-04T19:30:00Z">
        <w:r w:rsidR="00CD6107">
          <w:rPr>
            <w:rFonts w:ascii="Arial" w:hAnsi="Arial" w:cs="Arial"/>
            <w:sz w:val="24"/>
            <w:lang w:val="en-US"/>
          </w:rPr>
          <w:t>from</w:t>
        </w:r>
        <w:r w:rsidR="00CD6107" w:rsidRPr="001A1806">
          <w:rPr>
            <w:rFonts w:ascii="Arial" w:hAnsi="Arial" w:cs="Arial"/>
            <w:sz w:val="24"/>
            <w:lang w:val="en-US"/>
          </w:rPr>
          <w:t xml:space="preserve"> </w:t>
        </w:r>
      </w:ins>
      <w:r w:rsidRPr="001A1806">
        <w:rPr>
          <w:rFonts w:ascii="Arial" w:hAnsi="Arial" w:cs="Arial"/>
          <w:sz w:val="24"/>
          <w:lang w:val="en-US"/>
        </w:rPr>
        <w:t xml:space="preserve">the current record and immediately </w:t>
      </w:r>
      <w:del w:id="429" w:author="Helen" w:date="2017-10-04T19:31:00Z">
        <w:r w:rsidRPr="001A1806" w:rsidDel="00CD6107">
          <w:rPr>
            <w:rFonts w:ascii="Arial" w:hAnsi="Arial" w:cs="Arial"/>
            <w:sz w:val="24"/>
            <w:lang w:val="en-US"/>
          </w:rPr>
          <w:delText xml:space="preserve">make </w:delText>
        </w:r>
      </w:del>
      <w:ins w:id="430" w:author="Helen" w:date="2017-10-04T19:31:00Z">
        <w:r w:rsidR="00CD6107">
          <w:rPr>
            <w:rFonts w:ascii="Arial" w:hAnsi="Arial" w:cs="Arial"/>
            <w:sz w:val="24"/>
            <w:lang w:val="en-US"/>
          </w:rPr>
          <w:t>accept</w:t>
        </w:r>
        <w:r w:rsidR="00CD6107" w:rsidRPr="001A1806">
          <w:rPr>
            <w:rFonts w:ascii="Arial" w:hAnsi="Arial" w:cs="Arial"/>
            <w:sz w:val="24"/>
            <w:lang w:val="en-US"/>
          </w:rPr>
          <w:t xml:space="preserve"> </w:t>
        </w:r>
      </w:ins>
      <w:ins w:id="431" w:author="Helen" w:date="2017-10-04T19:33:00Z">
        <w:r w:rsidR="00CD6107">
          <w:rPr>
            <w:rFonts w:ascii="Arial" w:hAnsi="Arial" w:cs="Arial"/>
            <w:sz w:val="24"/>
            <w:lang w:val="en-US"/>
          </w:rPr>
          <w:t xml:space="preserve">the user's </w:t>
        </w:r>
      </w:ins>
      <w:r w:rsidRPr="001A1806">
        <w:rPr>
          <w:rFonts w:ascii="Arial" w:hAnsi="Arial" w:cs="Arial"/>
          <w:sz w:val="24"/>
          <w:lang w:val="en-US"/>
        </w:rPr>
        <w:t xml:space="preserve">changes in the </w:t>
      </w:r>
      <w:ins w:id="432" w:author="Helen" w:date="2017-10-04T19:31:00Z">
        <w:r w:rsidR="00CD6107">
          <w:rPr>
            <w:rFonts w:ascii="Arial" w:hAnsi="Arial" w:cs="Arial"/>
            <w:sz w:val="24"/>
            <w:lang w:val="en-US"/>
          </w:rPr>
          <w:t xml:space="preserve">corresponding fields </w:t>
        </w:r>
      </w:ins>
      <w:del w:id="433" w:author="Helen" w:date="2017-10-04T19:32:00Z">
        <w:r w:rsidRPr="001A1806" w:rsidDel="00CD6107">
          <w:rPr>
            <w:rFonts w:ascii="Arial" w:hAnsi="Arial" w:cs="Arial"/>
            <w:sz w:val="24"/>
            <w:lang w:val="en-US"/>
          </w:rPr>
          <w:delText>current record of a</w:delText>
        </w:r>
      </w:del>
      <w:ins w:id="434" w:author="Helen" w:date="2017-10-04T19:32:00Z">
        <w:r w:rsidR="00CD6107">
          <w:rPr>
            <w:rFonts w:ascii="Arial" w:hAnsi="Arial" w:cs="Arial"/>
            <w:sz w:val="24"/>
            <w:lang w:val="en-US"/>
          </w:rPr>
          <w:t xml:space="preserve"> if the</w:t>
        </w:r>
      </w:ins>
      <w:r w:rsidRPr="001A1806">
        <w:rPr>
          <w:rFonts w:ascii="Arial" w:hAnsi="Arial" w:cs="Arial"/>
          <w:sz w:val="24"/>
          <w:lang w:val="en-US"/>
        </w:rPr>
        <w:t xml:space="preserve"> dataset </w:t>
      </w:r>
      <w:ins w:id="435" w:author="Helen" w:date="2017-10-04T19:32:00Z">
        <w:r w:rsidR="00CD6107">
          <w:rPr>
            <w:rFonts w:ascii="Arial" w:hAnsi="Arial" w:cs="Arial"/>
            <w:sz w:val="24"/>
            <w:lang w:val="en-US"/>
          </w:rPr>
          <w:t xml:space="preserve">is </w:t>
        </w:r>
      </w:ins>
      <w:r w:rsidRPr="001A1806">
        <w:rPr>
          <w:rFonts w:ascii="Arial" w:hAnsi="Arial" w:cs="Arial"/>
          <w:sz w:val="24"/>
          <w:lang w:val="en-US"/>
        </w:rPr>
        <w:t xml:space="preserve">in the Insert/Edit mode, i.e. before Post. But it is possible switch the dataset to the Insert/Edit mode only by starting a write transaction. So, if somebody opens a form for adding a new record and leaves for a lunch break, we will have an active transaction hanging until the user comes back after the lunch and closes the form. </w:t>
      </w:r>
      <w:del w:id="436" w:author="Helen" w:date="2017-10-04T19:34:00Z">
        <w:r w:rsidRPr="001A1806" w:rsidDel="00CD6107">
          <w:rPr>
            <w:rFonts w:ascii="Arial" w:hAnsi="Arial" w:cs="Arial"/>
            <w:sz w:val="24"/>
            <w:lang w:val="en-US"/>
          </w:rPr>
          <w:delText>In its turn, it</w:delText>
        </w:r>
      </w:del>
      <w:ins w:id="437" w:author="Helen" w:date="2017-10-04T19:34:00Z">
        <w:r w:rsidR="00CD6107">
          <w:rPr>
            <w:rFonts w:ascii="Arial" w:hAnsi="Arial" w:cs="Arial"/>
            <w:sz w:val="24"/>
            <w:lang w:val="en-US"/>
          </w:rPr>
          <w:t xml:space="preserve"> This</w:t>
        </w:r>
      </w:ins>
      <w:r w:rsidRPr="001A1806">
        <w:rPr>
          <w:rFonts w:ascii="Arial" w:hAnsi="Arial" w:cs="Arial"/>
          <w:sz w:val="24"/>
          <w:lang w:val="en-US"/>
        </w:rPr>
        <w:t xml:space="preserve"> </w:t>
      </w:r>
      <w:ins w:id="438" w:author="Helen" w:date="2017-10-04T19:34:00Z">
        <w:r w:rsidR="00CD6107">
          <w:rPr>
            <w:rFonts w:ascii="Arial" w:hAnsi="Arial" w:cs="Arial"/>
            <w:sz w:val="24"/>
            <w:lang w:val="en-US"/>
          </w:rPr>
          <w:t xml:space="preserve">uncommitted edit </w:t>
        </w:r>
      </w:ins>
      <w:del w:id="439" w:author="Helen" w:date="2017-10-04T19:35:00Z">
        <w:r w:rsidRPr="001A1806" w:rsidDel="00CD6107">
          <w:rPr>
            <w:rFonts w:ascii="Arial" w:hAnsi="Arial" w:cs="Arial"/>
            <w:sz w:val="24"/>
            <w:lang w:val="en-US"/>
          </w:rPr>
          <w:delText xml:space="preserve">may </w:delText>
        </w:r>
      </w:del>
      <w:ins w:id="440" w:author="Helen" w:date="2017-10-04T19:35:00Z">
        <w:r w:rsidR="00CD6107">
          <w:rPr>
            <w:rFonts w:ascii="Arial" w:hAnsi="Arial" w:cs="Arial"/>
            <w:sz w:val="24"/>
            <w:lang w:val="en-US"/>
          </w:rPr>
          <w:t xml:space="preserve">can </w:t>
        </w:r>
      </w:ins>
      <w:del w:id="441" w:author="Helen" w:date="2017-10-04T19:35:00Z">
        <w:r w:rsidRPr="001A1806" w:rsidDel="00CD6107">
          <w:rPr>
            <w:rFonts w:ascii="Arial" w:hAnsi="Arial" w:cs="Arial"/>
            <w:sz w:val="24"/>
            <w:lang w:val="en-US"/>
          </w:rPr>
          <w:delText xml:space="preserve">result in a situation when the active transaction prevents </w:delText>
        </w:r>
      </w:del>
      <w:ins w:id="442" w:author="Helen" w:date="2017-10-04T19:35:00Z">
        <w:r w:rsidR="00CD6107">
          <w:rPr>
            <w:rFonts w:ascii="Arial" w:hAnsi="Arial" w:cs="Arial"/>
            <w:sz w:val="24"/>
            <w:lang w:val="en-US"/>
          </w:rPr>
          <w:t xml:space="preserve"> inhibit </w:t>
        </w:r>
      </w:ins>
      <w:r w:rsidRPr="001A1806">
        <w:rPr>
          <w:rFonts w:ascii="Arial" w:hAnsi="Arial" w:cs="Arial"/>
          <w:sz w:val="24"/>
          <w:lang w:val="en-US"/>
        </w:rPr>
        <w:t xml:space="preserve">garbage collection, which will </w:t>
      </w:r>
      <w:del w:id="443" w:author="Helen" w:date="2017-10-04T19:36:00Z">
        <w:r w:rsidRPr="001A1806" w:rsidDel="00CD6107">
          <w:rPr>
            <w:rFonts w:ascii="Arial" w:hAnsi="Arial" w:cs="Arial"/>
            <w:sz w:val="24"/>
            <w:lang w:val="en-US"/>
          </w:rPr>
          <w:delText xml:space="preserve">later lead to lower </w:delText>
        </w:r>
      </w:del>
      <w:ins w:id="444" w:author="Helen" w:date="2017-10-04T19:36:00Z">
        <w:r w:rsidR="00CD6107">
          <w:rPr>
            <w:rFonts w:ascii="Arial" w:hAnsi="Arial" w:cs="Arial"/>
            <w:sz w:val="24"/>
            <w:lang w:val="en-US"/>
          </w:rPr>
          <w:t xml:space="preserve">reduce </w:t>
        </w:r>
      </w:ins>
      <w:r w:rsidRPr="001A1806">
        <w:rPr>
          <w:rFonts w:ascii="Arial" w:hAnsi="Arial" w:cs="Arial"/>
          <w:sz w:val="24"/>
          <w:lang w:val="en-US"/>
        </w:rPr>
        <w:t>performance. There are two ways to solve this problem:</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Use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which allows you to keep the transaction active only for a very short period of time (to be exact, for the time the changes are being made).</w:t>
      </w:r>
    </w:p>
    <w:p w:rsidR="000F64C8" w:rsidRPr="001A1806" w:rsidRDefault="001A1806" w:rsidP="000F64C8">
      <w:pPr>
        <w:pStyle w:val="ListParagraph"/>
        <w:keepNext/>
        <w:numPr>
          <w:ilvl w:val="0"/>
          <w:numId w:val="7"/>
        </w:numPr>
        <w:spacing w:before="240"/>
        <w:jc w:val="both"/>
        <w:rPr>
          <w:rFonts w:ascii="Arial" w:hAnsi="Arial" w:cs="Arial"/>
          <w:sz w:val="24"/>
          <w:lang w:val="en-US"/>
        </w:rPr>
      </w:pPr>
      <w:r w:rsidRPr="001A1806">
        <w:rPr>
          <w:rFonts w:ascii="Arial" w:hAnsi="Arial" w:cs="Arial"/>
          <w:sz w:val="24"/>
          <w:lang w:val="en-US"/>
        </w:rPr>
        <w:t xml:space="preserve">Give up using </w:t>
      </w:r>
      <w:del w:id="445" w:author="Helen" w:date="2017-10-04T19:36:00Z">
        <w:r w:rsidRPr="001A1806" w:rsidDel="00CD6107">
          <w:rPr>
            <w:rFonts w:ascii="Arial" w:hAnsi="Arial" w:cs="Arial"/>
            <w:sz w:val="24"/>
            <w:lang w:val="en-US"/>
          </w:rPr>
          <w:delText xml:space="preserve">DBAware </w:delText>
        </w:r>
      </w:del>
      <w:ins w:id="446" w:author="Helen" w:date="2017-10-04T19:36:00Z">
        <w:r w:rsidR="00CD6107">
          <w:rPr>
            <w:rFonts w:ascii="Arial" w:hAnsi="Arial" w:cs="Arial"/>
            <w:sz w:val="24"/>
            <w:lang w:val="en-US"/>
          </w:rPr>
          <w:t xml:space="preserve"> database-aware</w:t>
        </w:r>
      </w:ins>
      <w:ins w:id="447" w:author="Helen" w:date="2017-10-04T19:37:00Z">
        <w:r w:rsidR="00CD6107">
          <w:rPr>
            <w:rFonts w:ascii="Arial" w:hAnsi="Arial" w:cs="Arial"/>
            <w:sz w:val="24"/>
            <w:lang w:val="en-US"/>
          </w:rPr>
          <w:t xml:space="preserve"> </w:t>
        </w:r>
      </w:ins>
      <w:ins w:id="448" w:author="Helen" w:date="2017-10-04T19:40:00Z">
        <w:r w:rsidR="00955EEF">
          <w:rPr>
            <w:rFonts w:ascii="Arial" w:hAnsi="Arial" w:cs="Arial"/>
            <w:sz w:val="24"/>
            <w:lang w:val="en-US"/>
          </w:rPr>
          <w:t xml:space="preserve">visual </w:t>
        </w:r>
      </w:ins>
      <w:r w:rsidRPr="001A1806">
        <w:rPr>
          <w:rFonts w:ascii="Arial" w:hAnsi="Arial" w:cs="Arial"/>
          <w:sz w:val="24"/>
          <w:lang w:val="en-US"/>
        </w:rPr>
        <w:t>components. However, this way will require some additional effort from you</w:t>
      </w:r>
      <w:ins w:id="449" w:author="Helen" w:date="2017-10-04T19:40:00Z">
        <w:r w:rsidR="00955EEF">
          <w:rPr>
            <w:rFonts w:ascii="Arial" w:hAnsi="Arial" w:cs="Arial"/>
            <w:sz w:val="24"/>
            <w:lang w:val="en-US"/>
          </w:rPr>
          <w:t xml:space="preserve"> to activate the data source and pass user input to it</w:t>
        </w:r>
      </w:ins>
      <w:r w:rsidRPr="001A1806">
        <w:rPr>
          <w:rFonts w:ascii="Arial" w:hAnsi="Arial" w:cs="Arial"/>
          <w:sz w:val="24"/>
          <w:lang w:val="en-US"/>
        </w:rPr>
        <w:t>.</w:t>
      </w:r>
    </w:p>
    <w:p w:rsidR="000F64C8" w:rsidRPr="001A1806" w:rsidRDefault="000F64C8" w:rsidP="000F64C8">
      <w:pPr>
        <w:keepNext/>
        <w:spacing w:before="240"/>
        <w:jc w:val="both"/>
        <w:rPr>
          <w:rFonts w:ascii="Arial" w:hAnsi="Arial" w:cs="Arial"/>
          <w:sz w:val="24"/>
          <w:lang w:val="en-US"/>
        </w:rPr>
      </w:pPr>
    </w:p>
    <w:p w:rsidR="000F64C8" w:rsidRPr="00955383" w:rsidRDefault="001A1806" w:rsidP="00955383">
      <w:pPr>
        <w:keepNext/>
        <w:spacing w:before="240"/>
        <w:jc w:val="both"/>
        <w:rPr>
          <w:rFonts w:ascii="Arial" w:hAnsi="Arial" w:cs="Arial"/>
          <w:sz w:val="24"/>
          <w:lang w:val="en-US"/>
        </w:rPr>
      </w:pPr>
      <w:r w:rsidRPr="001A1806">
        <w:rPr>
          <w:rFonts w:ascii="Arial" w:hAnsi="Arial" w:cs="Arial"/>
          <w:sz w:val="24"/>
          <w:lang w:val="en-US"/>
        </w:rPr>
        <w:t xml:space="preserve">We will show how both methods are used. The first method is much more convenient to use. Let us see the code </w:t>
      </w:r>
      <w:del w:id="450" w:author="Helen" w:date="2017-10-04T19:41:00Z">
        <w:r w:rsidRPr="001A1806" w:rsidDel="00955EEF">
          <w:rPr>
            <w:rFonts w:ascii="Arial" w:hAnsi="Arial" w:cs="Arial"/>
            <w:sz w:val="24"/>
            <w:lang w:val="en-US"/>
          </w:rPr>
          <w:delText xml:space="preserve">of </w:delText>
        </w:r>
      </w:del>
      <w:ins w:id="451" w:author="Helen" w:date="2017-10-04T19:41:00Z">
        <w:r w:rsidR="00955EEF">
          <w:rPr>
            <w:rFonts w:ascii="Arial" w:hAnsi="Arial" w:cs="Arial"/>
            <w:sz w:val="24"/>
            <w:lang w:val="en-US"/>
          </w:rPr>
          <w:t>for</w:t>
        </w:r>
        <w:r w:rsidR="00955EEF" w:rsidRPr="001A1806">
          <w:rPr>
            <w:rFonts w:ascii="Arial" w:hAnsi="Arial" w:cs="Arial"/>
            <w:sz w:val="24"/>
            <w:lang w:val="en-US"/>
          </w:rPr>
          <w:t xml:space="preserve"> </w:t>
        </w:r>
      </w:ins>
      <w:r w:rsidRPr="001A1806">
        <w:rPr>
          <w:rFonts w:ascii="Arial" w:hAnsi="Arial" w:cs="Arial"/>
          <w:sz w:val="24"/>
          <w:lang w:val="en-US"/>
        </w:rPr>
        <w:t>editing a supplier record</w:t>
      </w:r>
    </w:p>
    <w:p w:rsidR="00955383" w:rsidRPr="00955383" w:rsidRDefault="00955383" w:rsidP="00955383">
      <w:pPr>
        <w:keepNext/>
        <w:spacing w:after="0" w:line="240" w:lineRule="auto"/>
        <w:rPr>
          <w:rFonts w:ascii="Courier New" w:hAnsi="Courier New" w:cs="Courier New"/>
          <w:color w:val="000000"/>
          <w:sz w:val="18"/>
          <w:szCs w:val="18"/>
          <w:lang w:val="en-US"/>
        </w:rPr>
      </w:pPr>
      <w:r w:rsidRPr="00955383">
        <w:rPr>
          <w:rFonts w:ascii="Courier New" w:hAnsi="Courier New" w:cs="Courier New"/>
          <w:b/>
          <w:bCs/>
          <w:color w:val="000000"/>
          <w:sz w:val="18"/>
          <w:szCs w:val="18"/>
          <w:lang w:val="en-US"/>
        </w:rPr>
        <w:t xml:space="preserve">procedure </w:t>
      </w:r>
      <w:proofErr w:type="spellStart"/>
      <w:r w:rsidRPr="00955383">
        <w:rPr>
          <w:rFonts w:ascii="Courier New" w:hAnsi="Courier New" w:cs="Courier New"/>
          <w:color w:val="000000"/>
          <w:sz w:val="18"/>
          <w:szCs w:val="18"/>
          <w:lang w:val="en-US"/>
        </w:rPr>
        <w:t>TCustomerForm.actEditRecordExecute</w:t>
      </w:r>
      <w:proofErr w:type="spellEnd"/>
      <w:r w:rsidRPr="00955383">
        <w:rPr>
          <w:rFonts w:ascii="Courier New" w:hAnsi="Courier New" w:cs="Courier New"/>
          <w:color w:val="000000"/>
          <w:sz w:val="18"/>
          <w:szCs w:val="18"/>
          <w:lang w:val="en-US"/>
        </w:rPr>
        <w:t xml:space="preserve">(Sender: </w:t>
      </w:r>
      <w:proofErr w:type="spellStart"/>
      <w:r w:rsidRPr="00955383">
        <w:rPr>
          <w:rFonts w:ascii="Courier New" w:hAnsi="Courier New" w:cs="Courier New"/>
          <w:color w:val="000000"/>
          <w:sz w:val="18"/>
          <w:szCs w:val="18"/>
          <w:lang w:val="en-US"/>
        </w:rPr>
        <w:t>TObject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proofErr w:type="spellStart"/>
      <w:r w:rsidRPr="00955383">
        <w:rPr>
          <w:rFonts w:ascii="Courier New" w:hAnsi="Courier New" w:cs="Courier New"/>
          <w:b/>
          <w:bCs/>
          <w:color w:val="000000"/>
          <w:sz w:val="18"/>
          <w:szCs w:val="18"/>
          <w:lang w:val="en-US"/>
        </w:rPr>
        <w:t>var</w:t>
      </w:r>
      <w:proofErr w:type="spellEnd"/>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TEditCustomerForm</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begin</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TEditCustomerForm.Create</w:t>
      </w:r>
      <w:proofErr w:type="spellEnd"/>
      <w:r w:rsidRPr="00955383">
        <w:rPr>
          <w:rFonts w:ascii="Courier New" w:hAnsi="Courier New" w:cs="Courier New"/>
          <w:color w:val="000000"/>
          <w:sz w:val="18"/>
          <w:szCs w:val="18"/>
          <w:lang w:val="en-US"/>
        </w:rPr>
        <w:t>(Self);</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try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xEditorForm.OnClose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CustomerEditorClose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xEditorForm.DataSource</w:t>
      </w:r>
      <w:proofErr w:type="spellEnd"/>
      <w:r w:rsidRPr="00955383">
        <w:rPr>
          <w:rFonts w:ascii="Courier New" w:hAnsi="Courier New" w:cs="Courier New"/>
          <w:color w:val="000000"/>
          <w:sz w:val="18"/>
          <w:szCs w:val="18"/>
          <w:lang w:val="en-US"/>
        </w:rPr>
        <w:t xml:space="preserve"> := </w:t>
      </w:r>
      <w:proofErr w:type="spellStart"/>
      <w:r w:rsidRPr="00955383">
        <w:rPr>
          <w:rFonts w:ascii="Courier New" w:hAnsi="Courier New" w:cs="Courier New"/>
          <w:color w:val="000000"/>
          <w:sz w:val="18"/>
          <w:szCs w:val="18"/>
          <w:lang w:val="en-US"/>
        </w:rPr>
        <w:t>Customers.DataSource</w:t>
      </w:r>
      <w:proofErr w:type="spellEnd"/>
      <w:r w:rsidRPr="00955383">
        <w:rPr>
          <w:rFonts w:ascii="Courier New" w:hAnsi="Courier New" w:cs="Courier New"/>
          <w:color w:val="000000"/>
          <w:sz w:val="18"/>
          <w:szCs w:val="18"/>
          <w:lang w:val="en-US"/>
        </w:rPr>
        <w:t>;</w:t>
      </w:r>
    </w:p>
    <w:p w:rsidR="00955383" w:rsidRPr="00955383" w:rsidRDefault="00955383" w:rsidP="00955383">
      <w:pPr>
        <w:keepNext/>
        <w:spacing w:after="0" w:line="240" w:lineRule="auto"/>
        <w:rPr>
          <w:rFonts w:ascii="Courier New" w:hAnsi="Courier New" w:cs="Courier New"/>
          <w:sz w:val="24"/>
          <w:lang w:val="en-US"/>
        </w:rPr>
      </w:pPr>
      <w:r w:rsidRPr="00955383">
        <w:rPr>
          <w:rFonts w:ascii="Courier New" w:hAnsi="Courier New" w:cs="Courier New"/>
          <w:color w:val="000000"/>
          <w:sz w:val="18"/>
          <w:szCs w:val="18"/>
          <w:lang w:val="en-US"/>
        </w:rPr>
        <w:t xml:space="preserve">    </w:t>
      </w:r>
      <w:proofErr w:type="spellStart"/>
      <w:r w:rsidRPr="00955383">
        <w:rPr>
          <w:rFonts w:ascii="Courier New" w:hAnsi="Courier New" w:cs="Courier New"/>
          <w:color w:val="000000"/>
          <w:sz w:val="18"/>
          <w:szCs w:val="18"/>
          <w:lang w:val="en-US"/>
        </w:rPr>
        <w:t>xEditorForm.Caption</w:t>
      </w:r>
      <w:proofErr w:type="spellEnd"/>
      <w:r w:rsidRPr="00955383">
        <w:rPr>
          <w:rFonts w:ascii="Courier New" w:hAnsi="Courier New" w:cs="Courier New"/>
          <w:color w:val="000000"/>
          <w:sz w:val="18"/>
          <w:szCs w:val="18"/>
          <w:lang w:val="en-US"/>
        </w:rPr>
        <w:t xml:space="preserve"> := </w:t>
      </w:r>
      <w:r w:rsidRPr="00955383">
        <w:rPr>
          <w:rFonts w:ascii="Courier New" w:hAnsi="Courier New" w:cs="Courier New"/>
          <w:color w:val="000066"/>
          <w:sz w:val="18"/>
          <w:szCs w:val="18"/>
          <w:lang w:val="en-US"/>
        </w:rPr>
        <w:t>'Edit customer'</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Customers.Edit</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xEditorForm.ShowModal</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finally</w:t>
      </w:r>
      <w:r w:rsidRPr="00955383">
        <w:rPr>
          <w:rFonts w:ascii="Courier New" w:hAnsi="Courier New" w:cs="Courier New"/>
          <w:color w:val="000000"/>
          <w:sz w:val="18"/>
          <w:szCs w:val="18"/>
          <w:lang w:val="en-US"/>
        </w:rPr>
        <w:br/>
        <w:t xml:space="preserve">    </w:t>
      </w:r>
      <w:proofErr w:type="spellStart"/>
      <w:r w:rsidRPr="00955383">
        <w:rPr>
          <w:rFonts w:ascii="Courier New" w:hAnsi="Courier New" w:cs="Courier New"/>
          <w:color w:val="000000"/>
          <w:sz w:val="18"/>
          <w:szCs w:val="18"/>
          <w:lang w:val="en-US"/>
        </w:rPr>
        <w:t>xEditorForm.Free</w:t>
      </w:r>
      <w:proofErr w:type="spellEnd"/>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 xml:space="preserve">  end</w:t>
      </w:r>
      <w:r w:rsidRPr="00955383">
        <w:rPr>
          <w:rFonts w:ascii="Courier New" w:hAnsi="Courier New" w:cs="Courier New"/>
          <w:color w:val="000000"/>
          <w:sz w:val="18"/>
          <w:szCs w:val="18"/>
          <w:lang w:val="en-US"/>
        </w:rPr>
        <w:t>;</w:t>
      </w:r>
      <w:r w:rsidRPr="00955383">
        <w:rPr>
          <w:rFonts w:ascii="Courier New" w:hAnsi="Courier New" w:cs="Courier New"/>
          <w:color w:val="000000"/>
          <w:sz w:val="18"/>
          <w:szCs w:val="18"/>
          <w:lang w:val="en-US"/>
        </w:rPr>
        <w:br/>
      </w:r>
      <w:r w:rsidRPr="00955383">
        <w:rPr>
          <w:rFonts w:ascii="Courier New" w:hAnsi="Courier New" w:cs="Courier New"/>
          <w:b/>
          <w:bCs/>
          <w:color w:val="000000"/>
          <w:sz w:val="18"/>
          <w:szCs w:val="18"/>
          <w:lang w:val="en-US"/>
        </w:rPr>
        <w:t>end</w:t>
      </w:r>
      <w:r w:rsidRPr="00955383">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w:t>
      </w:r>
      <w:r w:rsidRPr="001A1806">
        <w:rPr>
          <w:rFonts w:ascii="CourierNewPSMT" w:hAnsi="CourierNewPSMT"/>
          <w:color w:val="000000"/>
          <w:sz w:val="20"/>
          <w:szCs w:val="20"/>
          <w:lang w:val="en-US"/>
        </w:rPr>
        <w:t xml:space="preserve">Customers </w:t>
      </w:r>
      <w:r w:rsidRPr="001A1806">
        <w:rPr>
          <w:rFonts w:ascii="ArialMT" w:hAnsi="ArialMT"/>
          <w:color w:val="000000"/>
          <w:lang w:val="en-US"/>
        </w:rPr>
        <w:t xml:space="preserve">property is initiated in the </w:t>
      </w:r>
      <w:proofErr w:type="spellStart"/>
      <w:r w:rsidRPr="001A1806">
        <w:rPr>
          <w:rFonts w:ascii="CourierNewPSMT" w:hAnsi="CourierNewPSMT"/>
          <w:color w:val="000000"/>
          <w:sz w:val="20"/>
          <w:szCs w:val="20"/>
          <w:lang w:val="en-US"/>
        </w:rPr>
        <w:t>OnCreate</w:t>
      </w:r>
      <w:proofErr w:type="spellEnd"/>
      <w:r w:rsidRPr="001A1806">
        <w:rPr>
          <w:rFonts w:ascii="ArialMT" w:hAnsi="ArialMT"/>
          <w:color w:val="000000"/>
          <w:lang w:val="en-US"/>
        </w:rPr>
        <w:t xml:space="preserve"> event:</w:t>
      </w:r>
    </w:p>
    <w:p w:rsidR="00A11F01" w:rsidRPr="00A11F01" w:rsidRDefault="00A11F01" w:rsidP="00A11F01">
      <w:pPr>
        <w:keepNext/>
        <w:spacing w:before="240"/>
        <w:rPr>
          <w:rFonts w:ascii="Courier New" w:hAnsi="Courier New" w:cs="Courier New"/>
          <w:sz w:val="24"/>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TCustomerForm.FormCreate</w:t>
      </w:r>
      <w:proofErr w:type="spellEnd"/>
      <w:r w:rsidRPr="00A11F01">
        <w:rPr>
          <w:rFonts w:ascii="Courier New" w:hAnsi="Courier New" w:cs="Courier New"/>
          <w:color w:val="000000"/>
          <w:sz w:val="18"/>
          <w:szCs w:val="18"/>
          <w:lang w:val="en-US"/>
        </w:rPr>
        <w:t xml:space="preserve">(Sender: </w:t>
      </w:r>
      <w:proofErr w:type="spellStart"/>
      <w:r w:rsidRPr="00A11F01">
        <w:rPr>
          <w:rFonts w:ascii="Courier New" w:hAnsi="Courier New" w:cs="Courier New"/>
          <w:color w:val="000000"/>
          <w:sz w:val="18"/>
          <w:szCs w:val="18"/>
          <w:lang w:val="en-US"/>
        </w:rPr>
        <w:t>TObject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FCustomers</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TDMCustomers.Create</w:t>
      </w:r>
      <w:proofErr w:type="spellEnd"/>
      <w:r w:rsidRPr="00A11F01">
        <w:rPr>
          <w:rFonts w:ascii="Courier New" w:hAnsi="Courier New" w:cs="Courier New"/>
          <w:color w:val="000000"/>
          <w:sz w:val="18"/>
          <w:szCs w:val="18"/>
          <w:lang w:val="en-US"/>
        </w:rPr>
        <w:t>(Self);</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DBGrid.DataSource</w:t>
      </w:r>
      <w:proofErr w:type="spellEnd"/>
      <w:r w:rsidRPr="00A11F01">
        <w:rPr>
          <w:rFonts w:ascii="Courier New" w:hAnsi="Courier New" w:cs="Courier New"/>
          <w:color w:val="000000"/>
          <w:sz w:val="18"/>
          <w:szCs w:val="18"/>
          <w:lang w:val="en-US"/>
        </w:rPr>
        <w:t xml:space="preserve"> := </w:t>
      </w:r>
      <w:proofErr w:type="spellStart"/>
      <w:r w:rsidRPr="00A11F01">
        <w:rPr>
          <w:rFonts w:ascii="Courier New" w:hAnsi="Courier New" w:cs="Courier New"/>
          <w:color w:val="000000"/>
          <w:sz w:val="18"/>
          <w:szCs w:val="18"/>
          <w:lang w:val="en-US"/>
        </w:rPr>
        <w:t>Customers.DataSource</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1A1806" w:rsidRDefault="000F64C8" w:rsidP="000F64C8">
      <w:pPr>
        <w:keepNext/>
        <w:spacing w:after="0" w:line="240" w:lineRule="auto"/>
        <w:jc w:val="both"/>
        <w:rPr>
          <w:rFonts w:ascii="Courier New" w:hAnsi="Courier New" w:cs="Courier New"/>
          <w:b/>
          <w:sz w:val="20"/>
          <w:lang w:val="en-US"/>
        </w:rPr>
      </w:pPr>
    </w:p>
    <w:p w:rsidR="000F64C8" w:rsidRPr="001A1806" w:rsidRDefault="001A1806" w:rsidP="000F64C8">
      <w:pPr>
        <w:keepNext/>
        <w:spacing w:after="0" w:line="240" w:lineRule="auto"/>
        <w:jc w:val="both"/>
        <w:rPr>
          <w:rFonts w:ascii="Courier New" w:hAnsi="Courier New" w:cs="Courier New"/>
          <w:b/>
          <w:sz w:val="20"/>
          <w:lang w:val="en-US"/>
        </w:rPr>
      </w:pPr>
      <w:r w:rsidRPr="001A1806">
        <w:rPr>
          <w:rFonts w:ascii="ArialMT" w:hAnsi="ArialMT"/>
          <w:color w:val="000000"/>
          <w:lang w:val="en-US"/>
        </w:rPr>
        <w:t xml:space="preserve">We set the </w:t>
      </w:r>
      <w:proofErr w:type="spellStart"/>
      <w:r w:rsidRPr="001A1806">
        <w:rPr>
          <w:rFonts w:ascii="CourierNewPSMT" w:hAnsi="CourierNewPSMT"/>
          <w:color w:val="000000"/>
          <w:sz w:val="20"/>
          <w:szCs w:val="20"/>
          <w:lang w:val="en-US"/>
        </w:rPr>
        <w:t>CachedUpdates</w:t>
      </w:r>
      <w:proofErr w:type="spellEnd"/>
      <w:r w:rsidRPr="001A1806">
        <w:rPr>
          <w:rFonts w:ascii="ArialMT" w:hAnsi="ArialMT"/>
          <w:color w:val="000000"/>
          <w:lang w:val="en-US"/>
        </w:rPr>
        <w:t xml:space="preserve"> mode for the dataset in the Edit method of the </w:t>
      </w:r>
      <w:proofErr w:type="spellStart"/>
      <w:r w:rsidRPr="001A1806">
        <w:rPr>
          <w:rFonts w:ascii="ArialMT" w:hAnsi="ArialMT"/>
          <w:color w:val="000000"/>
          <w:lang w:val="en-US"/>
        </w:rPr>
        <w:t>dCustomers</w:t>
      </w:r>
      <w:proofErr w:type="spellEnd"/>
      <w:r w:rsidRPr="001A1806">
        <w:rPr>
          <w:rFonts w:ascii="ArialMT" w:hAnsi="ArialMT"/>
          <w:color w:val="000000"/>
          <w:lang w:val="en-US"/>
        </w:rPr>
        <w:t xml:space="preserve"> module before switching it to the edit mode:</w:t>
      </w:r>
    </w:p>
    <w:p w:rsidR="000F64C8" w:rsidRDefault="000F64C8" w:rsidP="000F64C8">
      <w:pPr>
        <w:keepNext/>
        <w:spacing w:after="0" w:line="240" w:lineRule="auto"/>
        <w:jc w:val="both"/>
        <w:rPr>
          <w:rFonts w:ascii="Courier New" w:hAnsi="Courier New" w:cs="Courier New"/>
          <w:b/>
          <w:sz w:val="20"/>
        </w:rPr>
      </w:pPr>
    </w:p>
    <w:p w:rsidR="00A11F01" w:rsidRPr="00A11F01" w:rsidRDefault="00A11F01" w:rsidP="00A11F01">
      <w:pPr>
        <w:keepNext/>
        <w:spacing w:after="0" w:line="240" w:lineRule="auto"/>
        <w:rPr>
          <w:rFonts w:ascii="Courier New" w:hAnsi="Courier New" w:cs="Courier New"/>
          <w:color w:val="FF0000"/>
          <w:sz w:val="20"/>
          <w:lang w:val="en-US"/>
        </w:rPr>
      </w:pPr>
      <w:r w:rsidRPr="00A11F01">
        <w:rPr>
          <w:rFonts w:ascii="Courier New" w:hAnsi="Courier New" w:cs="Courier New"/>
          <w:b/>
          <w:bCs/>
          <w:color w:val="000000"/>
          <w:sz w:val="18"/>
          <w:szCs w:val="18"/>
          <w:lang w:val="en-US"/>
        </w:rPr>
        <w:t xml:space="preserve">procedure </w:t>
      </w:r>
      <w:proofErr w:type="spellStart"/>
      <w:r w:rsidRPr="00A11F01">
        <w:rPr>
          <w:rFonts w:ascii="Courier New" w:hAnsi="Courier New" w:cs="Courier New"/>
          <w:color w:val="000000"/>
          <w:sz w:val="18"/>
          <w:szCs w:val="18"/>
          <w:lang w:val="en-US"/>
        </w:rPr>
        <w:t>TdmCustomers.Edit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begin</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qryCustomer.CachedUpdates</w:t>
      </w:r>
      <w:proofErr w:type="spellEnd"/>
      <w:r w:rsidRPr="00A11F01">
        <w:rPr>
          <w:rFonts w:ascii="Courier New" w:hAnsi="Courier New" w:cs="Courier New"/>
          <w:color w:val="000000"/>
          <w:sz w:val="18"/>
          <w:szCs w:val="18"/>
          <w:lang w:val="en-US"/>
        </w:rPr>
        <w:t xml:space="preserve"> := True;</w:t>
      </w:r>
      <w:r w:rsidRPr="00A11F01">
        <w:rPr>
          <w:rFonts w:ascii="Courier New" w:hAnsi="Courier New" w:cs="Courier New"/>
          <w:color w:val="000000"/>
          <w:sz w:val="18"/>
          <w:szCs w:val="18"/>
          <w:lang w:val="en-US"/>
        </w:rPr>
        <w:br/>
        <w:t xml:space="preserve">  </w:t>
      </w:r>
      <w:proofErr w:type="spellStart"/>
      <w:r w:rsidRPr="00A11F01">
        <w:rPr>
          <w:rFonts w:ascii="Courier New" w:hAnsi="Courier New" w:cs="Courier New"/>
          <w:color w:val="000000"/>
          <w:sz w:val="18"/>
          <w:szCs w:val="18"/>
          <w:lang w:val="en-US"/>
        </w:rPr>
        <w:t>qryCustomer.Edit</w:t>
      </w:r>
      <w:proofErr w:type="spellEnd"/>
      <w:r w:rsidRPr="00A11F01">
        <w:rPr>
          <w:rFonts w:ascii="Courier New" w:hAnsi="Courier New" w:cs="Courier New"/>
          <w:color w:val="000000"/>
          <w:sz w:val="18"/>
          <w:szCs w:val="18"/>
          <w:lang w:val="en-US"/>
        </w:rPr>
        <w:t>;</w:t>
      </w:r>
      <w:r w:rsidRPr="00A11F01">
        <w:rPr>
          <w:rFonts w:ascii="Courier New" w:hAnsi="Courier New" w:cs="Courier New"/>
          <w:color w:val="000000"/>
          <w:sz w:val="18"/>
          <w:szCs w:val="18"/>
          <w:lang w:val="en-US"/>
        </w:rPr>
        <w:br/>
      </w:r>
      <w:r w:rsidRPr="00A11F01">
        <w:rPr>
          <w:rFonts w:ascii="Courier New" w:hAnsi="Courier New" w:cs="Courier New"/>
          <w:b/>
          <w:bCs/>
          <w:color w:val="000000"/>
          <w:sz w:val="18"/>
          <w:szCs w:val="18"/>
          <w:lang w:val="en-US"/>
        </w:rPr>
        <w:t>end</w:t>
      </w:r>
      <w:r w:rsidRPr="00A11F01">
        <w:rPr>
          <w:rFonts w:ascii="Courier New" w:hAnsi="Courier New" w:cs="Courier New"/>
          <w:color w:val="000000"/>
          <w:sz w:val="18"/>
          <w:szCs w:val="18"/>
          <w:lang w:val="en-US"/>
        </w:rPr>
        <w:t>;</w:t>
      </w:r>
    </w:p>
    <w:p w:rsidR="000F64C8" w:rsidRPr="00A11F01" w:rsidRDefault="001A1806" w:rsidP="00A11F01">
      <w:pPr>
        <w:keepNext/>
        <w:spacing w:before="240"/>
        <w:jc w:val="both"/>
        <w:rPr>
          <w:rFonts w:ascii="Arial" w:hAnsi="Arial" w:cs="Arial"/>
          <w:sz w:val="24"/>
          <w:lang w:val="en-US"/>
        </w:rPr>
      </w:pPr>
      <w:r w:rsidRPr="001A1806">
        <w:rPr>
          <w:rFonts w:ascii="ArialMT" w:hAnsi="ArialMT"/>
          <w:color w:val="000000"/>
          <w:lang w:val="en-US"/>
        </w:rPr>
        <w:t xml:space="preserve">The logic of handling the process of editing and adding a record is implemented in the </w:t>
      </w:r>
      <w:proofErr w:type="spellStart"/>
      <w:r w:rsidRPr="001A1806">
        <w:rPr>
          <w:rFonts w:ascii="CourierNewPSMT" w:hAnsi="CourierNewPSMT"/>
          <w:color w:val="000000"/>
          <w:sz w:val="20"/>
          <w:szCs w:val="20"/>
          <w:lang w:val="en-US"/>
        </w:rPr>
        <w:t>OnClose</w:t>
      </w:r>
      <w:proofErr w:type="spellEnd"/>
      <w:r w:rsidRPr="001A1806">
        <w:rPr>
          <w:rFonts w:ascii="CourierNewPSMT" w:hAnsi="CourierNewPSMT"/>
          <w:color w:val="000000"/>
          <w:sz w:val="20"/>
          <w:szCs w:val="20"/>
          <w:lang w:val="en-US"/>
        </w:rPr>
        <w:t xml:space="preserve"> </w:t>
      </w:r>
      <w:r w:rsidRPr="001A1806">
        <w:rPr>
          <w:rFonts w:ascii="ArialMT" w:hAnsi="ArialMT"/>
          <w:color w:val="000000"/>
          <w:lang w:val="en-US"/>
        </w:rPr>
        <w:t>event handler for the modal edit form:</w:t>
      </w:r>
    </w:p>
    <w:p w:rsidR="00A11F01" w:rsidRPr="00960C24" w:rsidRDefault="00A11F01" w:rsidP="00A11F01">
      <w:pPr>
        <w:keepNext/>
        <w:spacing w:after="0" w:line="240" w:lineRule="auto"/>
        <w:rPr>
          <w:rFonts w:ascii="Courier New" w:hAnsi="Courier New" w:cs="Courier New"/>
          <w:color w:val="000000"/>
          <w:sz w:val="18"/>
          <w:szCs w:val="18"/>
          <w:lang w:val="en-US"/>
        </w:rPr>
      </w:pPr>
      <w:r w:rsidRPr="00960C24">
        <w:rPr>
          <w:rFonts w:ascii="Courier New" w:hAnsi="Courier New" w:cs="Courier New"/>
          <w:b/>
          <w:bCs/>
          <w:color w:val="000000"/>
          <w:sz w:val="18"/>
          <w:szCs w:val="18"/>
          <w:lang w:val="en-US"/>
        </w:rPr>
        <w:t xml:space="preserve">procedure </w:t>
      </w:r>
      <w:proofErr w:type="spellStart"/>
      <w:r w:rsidRPr="00960C24">
        <w:rPr>
          <w:rFonts w:ascii="Courier New" w:hAnsi="Courier New" w:cs="Courier New"/>
          <w:color w:val="000000"/>
          <w:sz w:val="18"/>
          <w:szCs w:val="18"/>
          <w:lang w:val="en-US"/>
        </w:rPr>
        <w:t>TCustomerForm.CustomerEditorClose</w:t>
      </w:r>
      <w:proofErr w:type="spellEnd"/>
      <w:r w:rsidRPr="00960C24">
        <w:rPr>
          <w:rFonts w:ascii="Courier New" w:hAnsi="Courier New" w:cs="Courier New"/>
          <w:color w:val="000000"/>
          <w:sz w:val="18"/>
          <w:szCs w:val="18"/>
          <w:lang w:val="en-US"/>
        </w:rPr>
        <w:t xml:space="preserve">(Sender: </w:t>
      </w:r>
      <w:proofErr w:type="spellStart"/>
      <w:r w:rsidRPr="00960C24">
        <w:rPr>
          <w:rFonts w:ascii="Courier New" w:hAnsi="Courier New" w:cs="Courier New"/>
          <w:color w:val="000000"/>
          <w:sz w:val="18"/>
          <w:szCs w:val="18"/>
          <w:lang w:val="en-US"/>
        </w:rPr>
        <w:t>TObject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proofErr w:type="spellStart"/>
      <w:r w:rsidRPr="00960C24">
        <w:rPr>
          <w:rFonts w:ascii="Courier New" w:hAnsi="Courier New" w:cs="Courier New"/>
          <w:b/>
          <w:bCs/>
          <w:color w:val="000000"/>
          <w:sz w:val="18"/>
          <w:szCs w:val="18"/>
          <w:lang w:val="en-US"/>
        </w:rPr>
        <w:t>var</w:t>
      </w:r>
      <w:proofErr w:type="spellEnd"/>
      <w:r w:rsidRPr="00960C24">
        <w:rPr>
          <w:rFonts w:ascii="Courier New" w:hAnsi="Courier New" w:cs="Courier New"/>
          <w:b/>
          <w:bCs/>
          <w:color w:val="000000"/>
          <w:sz w:val="18"/>
          <w:szCs w:val="18"/>
          <w:lang w:val="en-US"/>
        </w:rPr>
        <w:t xml:space="preserve"> </w:t>
      </w:r>
      <w:r w:rsidRPr="00960C24">
        <w:rPr>
          <w:rFonts w:ascii="Courier New" w:hAnsi="Courier New" w:cs="Courier New"/>
          <w:color w:val="000000"/>
          <w:sz w:val="18"/>
          <w:szCs w:val="18"/>
          <w:lang w:val="en-US"/>
        </w:rPr>
        <w:t xml:space="preserve">Action: </w:t>
      </w:r>
      <w:proofErr w:type="spellStart"/>
      <w:r w:rsidRPr="00960C24">
        <w:rPr>
          <w:rFonts w:ascii="Courier New" w:hAnsi="Courier New" w:cs="Courier New"/>
          <w:color w:val="000000"/>
          <w:sz w:val="18"/>
          <w:szCs w:val="18"/>
          <w:lang w:val="en-US"/>
        </w:rPr>
        <w:t>TCloseAction</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if </w:t>
      </w:r>
      <w:proofErr w:type="spellStart"/>
      <w:r w:rsidRPr="00960C24">
        <w:rPr>
          <w:rFonts w:ascii="Courier New" w:hAnsi="Courier New" w:cs="Courier New"/>
          <w:color w:val="000000"/>
          <w:sz w:val="18"/>
          <w:szCs w:val="18"/>
          <w:lang w:val="en-US"/>
        </w:rPr>
        <w:t>TEditCustomerForm</w:t>
      </w:r>
      <w:proofErr w:type="spellEnd"/>
      <w:r w:rsidRPr="00960C24">
        <w:rPr>
          <w:rFonts w:ascii="Courier New" w:hAnsi="Courier New" w:cs="Courier New"/>
          <w:color w:val="000000"/>
          <w:sz w:val="18"/>
          <w:szCs w:val="18"/>
          <w:lang w:val="en-US"/>
        </w:rPr>
        <w:t>(Sender).</w:t>
      </w:r>
      <w:proofErr w:type="spellStart"/>
      <w:r w:rsidRPr="00960C24">
        <w:rPr>
          <w:rFonts w:ascii="Courier New" w:hAnsi="Courier New" w:cs="Courier New"/>
          <w:color w:val="000000"/>
          <w:sz w:val="18"/>
          <w:szCs w:val="18"/>
          <w:lang w:val="en-US"/>
        </w:rPr>
        <w:t>ModalResult</w:t>
      </w:r>
      <w:proofErr w:type="spellEnd"/>
      <w:r w:rsidRPr="00960C24">
        <w:rPr>
          <w:rFonts w:ascii="Courier New" w:hAnsi="Courier New" w:cs="Courier New"/>
          <w:color w:val="000000"/>
          <w:sz w:val="18"/>
          <w:szCs w:val="18"/>
          <w:lang w:val="en-US"/>
        </w:rPr>
        <w:t xml:space="preserve"> &lt;&gt; </w:t>
      </w:r>
      <w:proofErr w:type="spellStart"/>
      <w:r w:rsidRPr="00960C24">
        <w:rPr>
          <w:rFonts w:ascii="Courier New" w:hAnsi="Courier New" w:cs="Courier New"/>
          <w:color w:val="000000"/>
          <w:sz w:val="18"/>
          <w:szCs w:val="18"/>
          <w:lang w:val="en-US"/>
        </w:rPr>
        <w:t>mrOK</w:t>
      </w:r>
      <w:proofErr w:type="spellEnd"/>
      <w:r w:rsidRPr="00960C24">
        <w:rPr>
          <w:rFonts w:ascii="Courier New" w:hAnsi="Courier New" w:cs="Courier New"/>
          <w:color w:val="000000"/>
          <w:sz w:val="18"/>
          <w:szCs w:val="18"/>
          <w:lang w:val="en-US"/>
        </w:rPr>
        <w:t xml:space="preserve"> </w:t>
      </w:r>
      <w:r w:rsidRPr="00960C24">
        <w:rPr>
          <w:rFonts w:ascii="Courier New" w:hAnsi="Courier New" w:cs="Courier New"/>
          <w:b/>
          <w:bCs/>
          <w:color w:val="000000"/>
          <w:sz w:val="18"/>
          <w:szCs w:val="18"/>
          <w:lang w:val="en-US"/>
        </w:rPr>
        <w:t>then</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Customers.Cancel</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Exit;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try</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Customers.Post</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Customers.Save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caFree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except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 xml:space="preserve">on </w:t>
      </w:r>
      <w:r w:rsidRPr="00960C24">
        <w:rPr>
          <w:rFonts w:ascii="Courier New" w:hAnsi="Courier New" w:cs="Courier New"/>
          <w:color w:val="000000"/>
          <w:sz w:val="18"/>
          <w:szCs w:val="18"/>
          <w:lang w:val="en-US"/>
        </w:rPr>
        <w:t xml:space="preserve">E: Exception </w:t>
      </w:r>
      <w:r w:rsidRPr="00960C24">
        <w:rPr>
          <w:rFonts w:ascii="Courier New" w:hAnsi="Courier New" w:cs="Courier New"/>
          <w:b/>
          <w:bCs/>
          <w:color w:val="000000"/>
          <w:sz w:val="18"/>
          <w:szCs w:val="18"/>
          <w:lang w:val="en-US"/>
        </w:rPr>
        <w:t>do</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begin</w:t>
      </w:r>
      <w:r w:rsidRPr="00960C24">
        <w:rPr>
          <w:rFonts w:ascii="Courier New" w:hAnsi="Courier New" w:cs="Courier New"/>
          <w:color w:val="000000"/>
          <w:sz w:val="18"/>
          <w:szCs w:val="18"/>
          <w:lang w:val="en-US"/>
        </w:rPr>
        <w:br/>
      </w:r>
      <w:r w:rsidR="00960C24" w:rsidRPr="00960C24">
        <w:rPr>
          <w:rFonts w:ascii="Courier New" w:hAnsi="Courier New" w:cs="Courier New"/>
          <w:color w:val="000000"/>
          <w:sz w:val="18"/>
          <w:szCs w:val="18"/>
          <w:lang w:val="en-US"/>
        </w:rPr>
        <w:t xml:space="preserve">      </w:t>
      </w:r>
      <w:proofErr w:type="spellStart"/>
      <w:r w:rsidRPr="00960C24">
        <w:rPr>
          <w:rFonts w:ascii="Courier New" w:hAnsi="Courier New" w:cs="Courier New"/>
          <w:color w:val="000000"/>
          <w:sz w:val="18"/>
          <w:szCs w:val="18"/>
          <w:lang w:val="en-US"/>
        </w:rPr>
        <w:t>Application.ShowException</w:t>
      </w:r>
      <w:proofErr w:type="spellEnd"/>
      <w:r w:rsidRPr="00960C24">
        <w:rPr>
          <w:rFonts w:ascii="Courier New" w:hAnsi="Courier New" w:cs="Courier New"/>
          <w:color w:val="000000"/>
          <w:sz w:val="18"/>
          <w:szCs w:val="18"/>
          <w:lang w:val="en-US"/>
        </w:rPr>
        <w:t>(E);</w:t>
      </w:r>
      <w:r w:rsidRPr="00960C24">
        <w:rPr>
          <w:rFonts w:ascii="Courier New" w:hAnsi="Courier New" w:cs="Courier New"/>
          <w:color w:val="000000"/>
          <w:sz w:val="18"/>
          <w:szCs w:val="18"/>
          <w:lang w:val="en-US"/>
        </w:rPr>
        <w:br/>
      </w:r>
      <w:r w:rsidR="00960C24" w:rsidRPr="00960C24">
        <w:rPr>
          <w:rFonts w:ascii="Courier New" w:hAnsi="Courier New" w:cs="Courier New"/>
          <w:i/>
          <w:iCs/>
          <w:color w:val="005600"/>
          <w:sz w:val="18"/>
          <w:szCs w:val="18"/>
          <w:lang w:val="en-US"/>
        </w:rPr>
        <w:t xml:space="preserve">      </w:t>
      </w:r>
      <w:r w:rsidRPr="00960C24">
        <w:rPr>
          <w:rFonts w:ascii="Courier New" w:hAnsi="Courier New" w:cs="Courier New"/>
          <w:i/>
          <w:iCs/>
          <w:color w:val="005600"/>
          <w:sz w:val="18"/>
          <w:szCs w:val="18"/>
          <w:lang w:val="en-US"/>
        </w:rPr>
        <w:t>// It does not close the window give the user correct the error</w:t>
      </w:r>
      <w:r w:rsidRPr="00960C24">
        <w:rPr>
          <w:rFonts w:ascii="Courier New" w:hAnsi="Courier New" w:cs="Courier New"/>
          <w:color w:val="005600"/>
          <w:sz w:val="18"/>
          <w:szCs w:val="18"/>
          <w:lang w:val="en-US"/>
        </w:rPr>
        <w:br/>
      </w:r>
      <w:r w:rsidR="00960C24" w:rsidRPr="00960C24">
        <w:rPr>
          <w:rFonts w:ascii="Courier New" w:hAnsi="Courier New" w:cs="Courier New"/>
          <w:color w:val="000000"/>
          <w:sz w:val="18"/>
          <w:szCs w:val="18"/>
          <w:lang w:val="en-US"/>
        </w:rPr>
        <w:t xml:space="preserve">      </w:t>
      </w:r>
      <w:r w:rsidRPr="00960C24">
        <w:rPr>
          <w:rFonts w:ascii="Courier New" w:hAnsi="Courier New" w:cs="Courier New"/>
          <w:color w:val="000000"/>
          <w:sz w:val="18"/>
          <w:szCs w:val="18"/>
          <w:lang w:val="en-US"/>
        </w:rPr>
        <w:t xml:space="preserve">Action := </w:t>
      </w:r>
      <w:proofErr w:type="spellStart"/>
      <w:r w:rsidRPr="00960C24">
        <w:rPr>
          <w:rFonts w:ascii="Courier New" w:hAnsi="Courier New" w:cs="Courier New"/>
          <w:color w:val="000000"/>
          <w:sz w:val="18"/>
          <w:szCs w:val="18"/>
          <w:lang w:val="en-US"/>
        </w:rPr>
        <w:t>caNone</w:t>
      </w:r>
      <w:proofErr w:type="spellEnd"/>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r w:rsidRPr="00960C24">
        <w:rPr>
          <w:rFonts w:ascii="Courier New" w:hAnsi="Courier New" w:cs="Courier New"/>
          <w:color w:val="000000"/>
          <w:sz w:val="18"/>
          <w:szCs w:val="18"/>
          <w:lang w:val="en-US"/>
        </w:rPr>
        <w:br/>
      </w:r>
      <w:r w:rsidR="00960C24" w:rsidRPr="00960C24">
        <w:rPr>
          <w:rFonts w:ascii="Courier New" w:hAnsi="Courier New" w:cs="Courier New"/>
          <w:b/>
          <w:bCs/>
          <w:color w:val="000000"/>
          <w:sz w:val="18"/>
          <w:szCs w:val="18"/>
          <w:lang w:val="en-US"/>
        </w:rPr>
        <w:t xml:space="preserve">  </w:t>
      </w: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A11F01" w:rsidRPr="00960C24" w:rsidRDefault="00A11F01" w:rsidP="00A11F01">
      <w:pPr>
        <w:keepNext/>
        <w:spacing w:after="0" w:line="240" w:lineRule="auto"/>
        <w:rPr>
          <w:rFonts w:ascii="Courier New" w:hAnsi="Courier New" w:cs="Courier New"/>
          <w:sz w:val="24"/>
          <w:lang w:val="en-US"/>
        </w:rPr>
      </w:pPr>
      <w:r w:rsidRPr="00960C24">
        <w:rPr>
          <w:rFonts w:ascii="Courier New" w:hAnsi="Courier New" w:cs="Courier New"/>
          <w:b/>
          <w:bCs/>
          <w:color w:val="000000"/>
          <w:sz w:val="18"/>
          <w:szCs w:val="18"/>
          <w:lang w:val="en-US"/>
        </w:rPr>
        <w:t>end</w:t>
      </w:r>
      <w:r w:rsidRPr="00960C24">
        <w:rPr>
          <w:rFonts w:ascii="Courier New" w:hAnsi="Courier New" w:cs="Courier New"/>
          <w:color w:val="000000"/>
          <w:sz w:val="18"/>
          <w:szCs w:val="18"/>
          <w:lang w:val="en-US"/>
        </w:rPr>
        <w:t>;</w:t>
      </w:r>
    </w:p>
    <w:p w:rsidR="000F64C8" w:rsidRPr="008076C1" w:rsidRDefault="001A1806" w:rsidP="008076C1">
      <w:pPr>
        <w:keepNext/>
        <w:spacing w:before="240"/>
        <w:jc w:val="both"/>
        <w:rPr>
          <w:rFonts w:ascii="Arial" w:hAnsi="Arial" w:cs="Arial"/>
          <w:color w:val="000000"/>
          <w:lang w:val="en-US"/>
        </w:rPr>
      </w:pPr>
      <w:del w:id="452" w:author="Helen" w:date="2017-10-04T19:43:00Z">
        <w:r w:rsidRPr="008076C1" w:rsidDel="00955EEF">
          <w:rPr>
            <w:rFonts w:ascii="Arial" w:hAnsi="Arial" w:cs="Arial"/>
            <w:color w:val="000000"/>
            <w:lang w:val="en-US"/>
          </w:rPr>
          <w:lastRenderedPageBreak/>
          <w:delText>Besides, i</w:delText>
        </w:r>
      </w:del>
      <w:ins w:id="453" w:author="Helen" w:date="2017-10-04T19:43:00Z">
        <w:r w:rsidR="00955EEF">
          <w:rPr>
            <w:rFonts w:ascii="Arial" w:hAnsi="Arial" w:cs="Arial"/>
            <w:color w:val="000000"/>
            <w:lang w:val="en-US"/>
          </w:rPr>
          <w:t xml:space="preserve"> I</w:t>
        </w:r>
      </w:ins>
      <w:r w:rsidRPr="008076C1">
        <w:rPr>
          <w:rFonts w:ascii="Arial" w:hAnsi="Arial" w:cs="Arial"/>
          <w:color w:val="000000"/>
          <w:lang w:val="en-US"/>
        </w:rPr>
        <w:t xml:space="preserve">n order to understand the internal processes, we </w:t>
      </w:r>
      <w:del w:id="454" w:author="Helen" w:date="2017-10-04T19:43:00Z">
        <w:r w:rsidRPr="008076C1" w:rsidDel="00955EEF">
          <w:rPr>
            <w:rFonts w:ascii="Arial" w:hAnsi="Arial" w:cs="Arial"/>
            <w:color w:val="000000"/>
            <w:lang w:val="en-US"/>
          </w:rPr>
          <w:delText>need to show</w:delText>
        </w:r>
      </w:del>
      <w:ins w:id="455" w:author="Helen" w:date="2017-10-04T20:35:00Z">
        <w:r w:rsidR="00C523D0">
          <w:rPr>
            <w:rFonts w:ascii="Arial" w:hAnsi="Arial" w:cs="Arial"/>
            <w:color w:val="000000"/>
            <w:lang w:val="en-US"/>
          </w:rPr>
          <w:t xml:space="preserve"> can</w:t>
        </w:r>
      </w:ins>
      <w:ins w:id="456" w:author="Helen" w:date="2017-10-04T19:43:00Z">
        <w:r w:rsidR="00955EEF">
          <w:rPr>
            <w:rFonts w:ascii="Arial" w:hAnsi="Arial" w:cs="Arial"/>
            <w:color w:val="000000"/>
            <w:lang w:val="en-US"/>
          </w:rPr>
          <w:t xml:space="preserve"> look at</w:t>
        </w:r>
      </w:ins>
      <w:r w:rsidRPr="008076C1">
        <w:rPr>
          <w:rFonts w:ascii="Arial" w:hAnsi="Arial" w:cs="Arial"/>
          <w:color w:val="000000"/>
          <w:lang w:val="en-US"/>
        </w:rPr>
        <w:t xml:space="preserve"> the code</w:t>
      </w:r>
      <w:del w:id="457" w:author="Helen" w:date="2017-10-04T19:44:00Z">
        <w:r w:rsidRPr="008076C1" w:rsidDel="00955EEF">
          <w:rPr>
            <w:rFonts w:ascii="Arial" w:hAnsi="Arial" w:cs="Arial"/>
            <w:color w:val="000000"/>
            <w:lang w:val="en-US"/>
          </w:rPr>
          <w:delText>s of</w:delText>
        </w:r>
      </w:del>
      <w:ins w:id="458" w:author="Helen" w:date="2017-10-04T19:44:00Z">
        <w:r w:rsidR="00955EEF">
          <w:rPr>
            <w:rFonts w:ascii="Arial" w:hAnsi="Arial" w:cs="Arial"/>
            <w:color w:val="000000"/>
            <w:lang w:val="en-US"/>
          </w:rPr>
          <w:t xml:space="preserve">  for</w:t>
        </w:r>
      </w:ins>
      <w:r w:rsidRPr="008076C1">
        <w:rPr>
          <w:rFonts w:ascii="Arial" w:hAnsi="Arial" w:cs="Arial"/>
          <w:color w:val="000000"/>
          <w:lang w:val="en-US"/>
        </w:rPr>
        <w:t xml:space="preserve"> the </w:t>
      </w:r>
      <w:r w:rsidRPr="008076C1">
        <w:rPr>
          <w:rFonts w:ascii="Arial" w:hAnsi="Arial" w:cs="Arial"/>
          <w:color w:val="000000"/>
          <w:sz w:val="20"/>
          <w:szCs w:val="20"/>
          <w:lang w:val="en-US"/>
        </w:rPr>
        <w:t>Cancel</w:t>
      </w:r>
      <w:r w:rsidRPr="008076C1">
        <w:rPr>
          <w:rFonts w:ascii="Arial" w:hAnsi="Arial" w:cs="Arial"/>
          <w:color w:val="000000"/>
          <w:lang w:val="en-US"/>
        </w:rPr>
        <w:t xml:space="preserve">, </w:t>
      </w:r>
      <w:r w:rsidRPr="008076C1">
        <w:rPr>
          <w:rFonts w:ascii="Arial" w:hAnsi="Arial" w:cs="Arial"/>
          <w:color w:val="000000"/>
          <w:sz w:val="20"/>
          <w:szCs w:val="20"/>
          <w:lang w:val="en-US"/>
        </w:rPr>
        <w:t xml:space="preserve">Post </w:t>
      </w:r>
      <w:r w:rsidRPr="008076C1">
        <w:rPr>
          <w:rFonts w:ascii="Arial" w:hAnsi="Arial" w:cs="Arial"/>
          <w:color w:val="000000"/>
          <w:lang w:val="en-US"/>
        </w:rPr>
        <w:t xml:space="preserve">and </w:t>
      </w:r>
      <w:r w:rsidRPr="008076C1">
        <w:rPr>
          <w:rFonts w:ascii="Arial" w:hAnsi="Arial" w:cs="Arial"/>
          <w:color w:val="000000"/>
          <w:sz w:val="20"/>
          <w:szCs w:val="20"/>
          <w:lang w:val="en-US"/>
        </w:rPr>
        <w:t xml:space="preserve">Save </w:t>
      </w:r>
      <w:r w:rsidRPr="008076C1">
        <w:rPr>
          <w:rFonts w:ascii="Arial" w:hAnsi="Arial" w:cs="Arial"/>
          <w:color w:val="000000"/>
          <w:lang w:val="en-US"/>
        </w:rPr>
        <w:t xml:space="preserve">methods of the </w:t>
      </w:r>
      <w:proofErr w:type="spellStart"/>
      <w:r w:rsidRPr="008076C1">
        <w:rPr>
          <w:rFonts w:ascii="Arial" w:hAnsi="Arial" w:cs="Arial"/>
          <w:color w:val="000000"/>
          <w:lang w:val="en-US"/>
        </w:rPr>
        <w:t>dCustomer</w:t>
      </w:r>
      <w:proofErr w:type="spellEnd"/>
      <w:r w:rsidRPr="008076C1">
        <w:rPr>
          <w:rFonts w:ascii="Arial" w:hAnsi="Arial" w:cs="Arial"/>
          <w:color w:val="000000"/>
          <w:lang w:val="en-US"/>
        </w:rPr>
        <w:t xml:space="preserve"> data module.</w:t>
      </w:r>
    </w:p>
    <w:p w:rsidR="008076C1" w:rsidRDefault="008076C1" w:rsidP="008076C1">
      <w:pPr>
        <w:keepNext/>
        <w:spacing w:after="0" w:line="240" w:lineRule="auto"/>
        <w:rPr>
          <w:rFonts w:ascii="Courier New" w:hAnsi="Courier New" w:cs="Courier New"/>
          <w:color w:val="000000"/>
          <w:sz w:val="18"/>
          <w:szCs w:val="18"/>
        </w:rPr>
      </w:pP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qryCustomer.CancelUpdates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Default="008076C1" w:rsidP="008076C1">
      <w:pPr>
        <w:keepNext/>
        <w:spacing w:after="0" w:line="240" w:lineRule="auto"/>
        <w:rPr>
          <w:rFonts w:ascii="Courier New" w:hAnsi="Courier New" w:cs="Courier New"/>
          <w:color w:val="000000"/>
          <w:sz w:val="18"/>
          <w:szCs w:val="18"/>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qryCustomer.Post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8076C1" w:rsidRPr="008076C1" w:rsidRDefault="008076C1" w:rsidP="008076C1">
      <w:pPr>
        <w:keepNext/>
        <w:spacing w:after="0" w:line="240" w:lineRule="auto"/>
        <w:rPr>
          <w:rFonts w:ascii="Courier New" w:hAnsi="Courier New" w:cs="Courier New"/>
          <w:color w:val="000000"/>
          <w:lang w:val="en-US"/>
        </w:rPr>
      </w:pP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procedure </w:t>
      </w:r>
      <w:proofErr w:type="spellStart"/>
      <w:r w:rsidRPr="008076C1">
        <w:rPr>
          <w:rFonts w:ascii="Courier New" w:hAnsi="Courier New" w:cs="Courier New"/>
          <w:color w:val="000000"/>
          <w:sz w:val="18"/>
          <w:szCs w:val="18"/>
          <w:lang w:val="en-US"/>
        </w:rPr>
        <w:t>TdmCustomers.Save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begin</w:t>
      </w:r>
      <w:r w:rsidRPr="008076C1">
        <w:rPr>
          <w:rFonts w:ascii="Courier New" w:hAnsi="Courier New" w:cs="Courier New"/>
          <w:color w:val="000000"/>
          <w:sz w:val="18"/>
          <w:szCs w:val="18"/>
          <w:lang w:val="en-US"/>
        </w:rPr>
        <w:br/>
      </w:r>
      <w:r w:rsidRPr="008076C1">
        <w:rPr>
          <w:rFonts w:ascii="Courier New" w:hAnsi="Courier New" w:cs="Courier New"/>
          <w:i/>
          <w:iCs/>
          <w:color w:val="005600"/>
          <w:sz w:val="18"/>
          <w:szCs w:val="18"/>
          <w:lang w:val="en-US"/>
        </w:rPr>
        <w:t xml:space="preserve">  // We do everything in a short transaction</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In </w:t>
      </w:r>
      <w:proofErr w:type="spellStart"/>
      <w:r w:rsidRPr="008076C1">
        <w:rPr>
          <w:rFonts w:ascii="Courier New" w:hAnsi="Courier New" w:cs="Courier New"/>
          <w:i/>
          <w:iCs/>
          <w:color w:val="005600"/>
          <w:sz w:val="18"/>
          <w:szCs w:val="18"/>
          <w:lang w:val="en-US"/>
        </w:rPr>
        <w:t>CachedUpdates</w:t>
      </w:r>
      <w:proofErr w:type="spellEnd"/>
      <w:r w:rsidRPr="008076C1">
        <w:rPr>
          <w:rFonts w:ascii="Courier New" w:hAnsi="Courier New" w:cs="Courier New"/>
          <w:i/>
          <w:iCs/>
          <w:color w:val="005600"/>
          <w:sz w:val="18"/>
          <w:szCs w:val="18"/>
          <w:lang w:val="en-US"/>
        </w:rPr>
        <w:t xml:space="preserve"> mode </w:t>
      </w:r>
      <w:ins w:id="459" w:author="Helen" w:date="2017-10-04T19:44:00Z">
        <w:r w:rsidR="00955EEF">
          <w:rPr>
            <w:rFonts w:ascii="Courier New" w:hAnsi="Courier New" w:cs="Courier New"/>
            <w:i/>
            <w:iCs/>
            <w:color w:val="005600"/>
            <w:sz w:val="18"/>
            <w:szCs w:val="18"/>
            <w:lang w:val="en-US"/>
          </w:rPr>
          <w:t xml:space="preserve">an </w:t>
        </w:r>
      </w:ins>
      <w:r w:rsidRPr="008076C1">
        <w:rPr>
          <w:rFonts w:ascii="Courier New" w:hAnsi="Courier New" w:cs="Courier New"/>
          <w:i/>
          <w:iCs/>
          <w:color w:val="005600"/>
          <w:sz w:val="18"/>
          <w:szCs w:val="18"/>
          <w:lang w:val="en-US"/>
        </w:rPr>
        <w:t>error does not</w:t>
      </w:r>
      <w:del w:id="460" w:author="Helen" w:date="2017-10-04T19:45:00Z">
        <w:r w:rsidRPr="008076C1" w:rsidDel="00955EEF">
          <w:rPr>
            <w:rFonts w:ascii="Courier New" w:hAnsi="Courier New" w:cs="Courier New"/>
            <w:i/>
            <w:iCs/>
            <w:color w:val="005600"/>
            <w:sz w:val="18"/>
            <w:szCs w:val="18"/>
            <w:lang w:val="en-US"/>
          </w:rPr>
          <w:delText xml:space="preserve"> stop running</w:delText>
        </w:r>
      </w:del>
      <w:ins w:id="461" w:author="Helen" w:date="2017-10-04T19:45:00Z">
        <w:r w:rsidR="00955EEF">
          <w:rPr>
            <w:rFonts w:ascii="Courier New" w:hAnsi="Courier New" w:cs="Courier New"/>
            <w:i/>
            <w:iCs/>
            <w:color w:val="005600"/>
            <w:sz w:val="18"/>
            <w:szCs w:val="18"/>
            <w:lang w:val="en-US"/>
          </w:rPr>
          <w:t xml:space="preserve"> interrupt the running code</w:t>
        </w:r>
      </w:ins>
      <w:r w:rsidRPr="008076C1">
        <w:rPr>
          <w:rFonts w:ascii="Courier New" w:hAnsi="Courier New" w:cs="Courier New"/>
          <w:i/>
          <w:iCs/>
          <w:color w:val="005600"/>
          <w:sz w:val="18"/>
          <w:szCs w:val="18"/>
          <w:lang w:val="en-US"/>
        </w:rPr>
        <w:t>.</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w:t>
      </w:r>
      <w:ins w:id="462" w:author="Helen" w:date="2017-10-04T19:45:00Z">
        <w:r w:rsidR="00955EEF">
          <w:rPr>
            <w:rFonts w:ascii="Courier New" w:hAnsi="Courier New" w:cs="Courier New"/>
            <w:i/>
            <w:iCs/>
            <w:color w:val="005600"/>
            <w:sz w:val="18"/>
            <w:szCs w:val="18"/>
            <w:lang w:val="en-US"/>
          </w:rPr>
          <w:t xml:space="preserve">The </w:t>
        </w:r>
      </w:ins>
      <w:proofErr w:type="spellStart"/>
      <w:r w:rsidRPr="008076C1">
        <w:rPr>
          <w:rFonts w:ascii="Courier New" w:hAnsi="Courier New" w:cs="Courier New"/>
          <w:i/>
          <w:iCs/>
          <w:color w:val="005600"/>
          <w:sz w:val="18"/>
          <w:szCs w:val="18"/>
          <w:lang w:val="en-US"/>
        </w:rPr>
        <w:t>ApplyUpdates</w:t>
      </w:r>
      <w:proofErr w:type="spellEnd"/>
      <w:r w:rsidRPr="008076C1">
        <w:rPr>
          <w:rFonts w:ascii="Courier New" w:hAnsi="Courier New" w:cs="Courier New"/>
          <w:i/>
          <w:iCs/>
          <w:color w:val="005600"/>
          <w:sz w:val="18"/>
          <w:szCs w:val="18"/>
          <w:lang w:val="en-US"/>
        </w:rPr>
        <w:t xml:space="preserve"> method returns the number of errors.</w:t>
      </w:r>
      <w:r w:rsidRPr="008076C1">
        <w:rPr>
          <w:rFonts w:ascii="Courier New" w:hAnsi="Courier New" w:cs="Courier New"/>
          <w:color w:val="005600"/>
          <w:sz w:val="18"/>
          <w:szCs w:val="18"/>
          <w:lang w:val="en-US"/>
        </w:rPr>
        <w:br/>
      </w:r>
      <w:r w:rsidRPr="008076C1">
        <w:rPr>
          <w:rFonts w:ascii="Courier New" w:hAnsi="Courier New" w:cs="Courier New"/>
          <w:i/>
          <w:iCs/>
          <w:color w:val="005600"/>
          <w:sz w:val="18"/>
          <w:szCs w:val="18"/>
          <w:lang w:val="en-US"/>
        </w:rPr>
        <w:t xml:space="preserve">  // The error can be obtained from the property </w:t>
      </w:r>
      <w:proofErr w:type="spellStart"/>
      <w:r w:rsidRPr="008076C1">
        <w:rPr>
          <w:rFonts w:ascii="Courier New" w:hAnsi="Courier New" w:cs="Courier New"/>
          <w:i/>
          <w:iCs/>
          <w:color w:val="005600"/>
          <w:sz w:val="18"/>
          <w:szCs w:val="18"/>
          <w:lang w:val="en-US"/>
        </w:rPr>
        <w:t>RowError</w:t>
      </w:r>
      <w:proofErr w:type="spellEnd"/>
      <w:r w:rsidRPr="008076C1">
        <w:rPr>
          <w:rFonts w:ascii="Courier New" w:hAnsi="Courier New" w:cs="Courier New"/>
          <w:color w:val="005600"/>
          <w:sz w:val="18"/>
          <w:szCs w:val="18"/>
          <w:lang w:val="en-US"/>
        </w:rPr>
        <w:br/>
      </w:r>
      <w:r w:rsidRPr="008076C1">
        <w:rPr>
          <w:rFonts w:ascii="Courier New" w:hAnsi="Courier New" w:cs="Courier New"/>
          <w:b/>
          <w:bCs/>
          <w:color w:val="000000"/>
          <w:sz w:val="18"/>
          <w:szCs w:val="18"/>
          <w:lang w:val="en-US"/>
        </w:rPr>
        <w:t xml:space="preserve">  try</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trWrite.StartTransaction</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qryCustomer.ApplyUpdates</w:t>
      </w:r>
      <w:proofErr w:type="spellEnd"/>
      <w:r w:rsidRPr="008076C1">
        <w:rPr>
          <w:rFonts w:ascii="Courier New" w:hAnsi="Courier New" w:cs="Courier New"/>
          <w:color w:val="000000"/>
          <w:sz w:val="18"/>
          <w:szCs w:val="18"/>
          <w:lang w:val="en-US"/>
        </w:rPr>
        <w:t xml:space="preserve"> = 0)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qryCustomer.CommitUpdates</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trWrite.Commit</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 </w:t>
      </w:r>
      <w:proofErr w:type="spellStart"/>
      <w:r w:rsidRPr="008076C1">
        <w:rPr>
          <w:rFonts w:ascii="Courier New" w:hAnsi="Courier New" w:cs="Courier New"/>
          <w:color w:val="000000"/>
          <w:sz w:val="18"/>
          <w:szCs w:val="18"/>
          <w:lang w:val="en-US"/>
        </w:rPr>
        <w:t>Exception.Create</w:t>
      </w:r>
      <w:proofErr w:type="spellEnd"/>
      <w:r w:rsidRPr="008076C1">
        <w:rPr>
          <w:rFonts w:ascii="Courier New" w:hAnsi="Courier New" w:cs="Courier New"/>
          <w:color w:val="000000"/>
          <w:sz w:val="18"/>
          <w:szCs w:val="18"/>
          <w:lang w:val="en-US"/>
        </w:rPr>
        <w:t>(</w:t>
      </w:r>
      <w:proofErr w:type="spellStart"/>
      <w:r w:rsidRPr="008076C1">
        <w:rPr>
          <w:rFonts w:ascii="Courier New" w:hAnsi="Courier New" w:cs="Courier New"/>
          <w:color w:val="000000"/>
          <w:sz w:val="18"/>
          <w:szCs w:val="18"/>
          <w:lang w:val="en-US"/>
        </w:rPr>
        <w:t>qryCustomer.RowError.</w:t>
      </w:r>
      <w:r w:rsidRPr="008076C1">
        <w:rPr>
          <w:rFonts w:ascii="Courier New" w:hAnsi="Courier New" w:cs="Courier New"/>
          <w:b/>
          <w:bCs/>
          <w:color w:val="000000"/>
          <w:sz w:val="18"/>
          <w:szCs w:val="18"/>
          <w:lang w:val="en-US"/>
        </w:rPr>
        <w:t>Message</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qryCustomer.CachedUpdates</w:t>
      </w:r>
      <w:proofErr w:type="spellEnd"/>
      <w:r w:rsidRPr="008076C1">
        <w:rPr>
          <w:rFonts w:ascii="Courier New" w:hAnsi="Courier New" w:cs="Courier New"/>
          <w:color w:val="000000"/>
          <w:sz w:val="18"/>
          <w:szCs w:val="18"/>
          <w:lang w:val="en-US"/>
        </w:rPr>
        <w:t xml:space="preserve"> := False;</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except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on </w:t>
      </w:r>
      <w:r w:rsidRPr="008076C1">
        <w:rPr>
          <w:rFonts w:ascii="Courier New" w:hAnsi="Courier New" w:cs="Courier New"/>
          <w:color w:val="000000"/>
          <w:sz w:val="18"/>
          <w:szCs w:val="18"/>
          <w:lang w:val="en-US"/>
        </w:rPr>
        <w:t xml:space="preserve">E: Exception </w:t>
      </w:r>
      <w:r w:rsidRPr="008076C1">
        <w:rPr>
          <w:rFonts w:ascii="Courier New" w:hAnsi="Courier New" w:cs="Courier New"/>
          <w:b/>
          <w:bCs/>
          <w:color w:val="000000"/>
          <w:sz w:val="18"/>
          <w:szCs w:val="18"/>
          <w:lang w:val="en-US"/>
        </w:rPr>
        <w:t>do</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begin</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if </w:t>
      </w:r>
      <w:proofErr w:type="spellStart"/>
      <w:r w:rsidRPr="008076C1">
        <w:rPr>
          <w:rFonts w:ascii="Courier New" w:hAnsi="Courier New" w:cs="Courier New"/>
          <w:color w:val="000000"/>
          <w:sz w:val="18"/>
          <w:szCs w:val="18"/>
          <w:lang w:val="en-US"/>
        </w:rPr>
        <w:t>trWrite.Active</w:t>
      </w:r>
      <w:proofErr w:type="spellEnd"/>
      <w:r w:rsidRPr="008076C1">
        <w:rPr>
          <w:rFonts w:ascii="Courier New" w:hAnsi="Courier New" w:cs="Courier New"/>
          <w:color w:val="000000"/>
          <w:sz w:val="18"/>
          <w:szCs w:val="18"/>
          <w:lang w:val="en-US"/>
        </w:rPr>
        <w:t xml:space="preserve"> </w:t>
      </w:r>
      <w:r w:rsidRPr="008076C1">
        <w:rPr>
          <w:rFonts w:ascii="Courier New" w:hAnsi="Courier New" w:cs="Courier New"/>
          <w:b/>
          <w:bCs/>
          <w:color w:val="000000"/>
          <w:sz w:val="18"/>
          <w:szCs w:val="18"/>
          <w:lang w:val="en-US"/>
        </w:rPr>
        <w:t>then</w:t>
      </w:r>
      <w:r w:rsidRPr="008076C1">
        <w:rPr>
          <w:rFonts w:ascii="Courier New" w:hAnsi="Courier New" w:cs="Courier New"/>
          <w:color w:val="000000"/>
          <w:sz w:val="18"/>
          <w:szCs w:val="18"/>
          <w:lang w:val="en-US"/>
        </w:rPr>
        <w:br/>
        <w:t xml:space="preserve">        </w:t>
      </w:r>
      <w:proofErr w:type="spellStart"/>
      <w:r w:rsidRPr="008076C1">
        <w:rPr>
          <w:rFonts w:ascii="Courier New" w:hAnsi="Courier New" w:cs="Courier New"/>
          <w:color w:val="000000"/>
          <w:sz w:val="18"/>
          <w:szCs w:val="18"/>
          <w:lang w:val="en-US"/>
        </w:rPr>
        <w:t>trWrite.Rollback</w:t>
      </w:r>
      <w:proofErr w:type="spellEnd"/>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raise</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 xml:space="preserve">    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w:t>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r w:rsidRPr="008076C1">
        <w:rPr>
          <w:rFonts w:ascii="Courier New" w:hAnsi="Courier New" w:cs="Courier New"/>
          <w:color w:val="000000"/>
          <w:sz w:val="18"/>
          <w:szCs w:val="18"/>
          <w:lang w:val="en-US"/>
        </w:rPr>
        <w:br/>
      </w:r>
      <w:r w:rsidRPr="008076C1">
        <w:rPr>
          <w:rFonts w:ascii="Courier New" w:hAnsi="Courier New" w:cs="Courier New"/>
          <w:b/>
          <w:bCs/>
          <w:color w:val="000000"/>
          <w:sz w:val="18"/>
          <w:szCs w:val="18"/>
          <w:lang w:val="en-US"/>
        </w:rPr>
        <w:t>end</w:t>
      </w:r>
      <w:r w:rsidRPr="008076C1">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You can see from the code that the write transaction is not started at all until the OK button is clicked. Thus, the write transaction is active only </w:t>
      </w:r>
      <w:ins w:id="463" w:author="Helen" w:date="2017-10-04T19:46:00Z">
        <w:r w:rsidR="00955EEF">
          <w:rPr>
            <w:rFonts w:ascii="Arial" w:hAnsi="Arial" w:cs="Arial"/>
            <w:sz w:val="24"/>
            <w:lang w:val="en-US"/>
          </w:rPr>
          <w:t xml:space="preserve">while the data are being transferred </w:t>
        </w:r>
      </w:ins>
      <w:del w:id="464" w:author="Helen" w:date="2017-10-04T19:47:00Z">
        <w:r w:rsidRPr="001A1806" w:rsidDel="00955EEF">
          <w:rPr>
            <w:rFonts w:ascii="Arial" w:hAnsi="Arial" w:cs="Arial"/>
            <w:sz w:val="24"/>
            <w:lang w:val="en-US"/>
          </w:rPr>
          <w:delText xml:space="preserve">for the time of transferring the data </w:delText>
        </w:r>
      </w:del>
      <w:r w:rsidRPr="001A1806">
        <w:rPr>
          <w:rFonts w:ascii="Arial" w:hAnsi="Arial" w:cs="Arial"/>
          <w:sz w:val="24"/>
          <w:lang w:val="en-US"/>
        </w:rPr>
        <w:t>from the dataset buffer to the database. Since we accumulate not more than one record in the buffer, the transaction will be active for a very short time, which is exactly what we need.</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The product </w:t>
      </w:r>
      <w:del w:id="465" w:author="Helen" w:date="2017-10-04T19:56:00Z">
        <w:r w:rsidRPr="001A1806" w:rsidDel="00955EEF">
          <w:rPr>
            <w:rFonts w:ascii="Arial" w:hAnsi="Arial" w:cs="Arial"/>
            <w:sz w:val="24"/>
            <w:lang w:val="en-US"/>
          </w:rPr>
          <w:delText xml:space="preserve">directory </w:delText>
        </w:r>
      </w:del>
      <w:ins w:id="466" w:author="Helen" w:date="2017-10-04T19:56:00Z">
        <w:r w:rsidR="00955EEF">
          <w:rPr>
            <w:rFonts w:ascii="Arial" w:hAnsi="Arial" w:cs="Arial"/>
            <w:sz w:val="24"/>
            <w:lang w:val="en-US"/>
          </w:rPr>
          <w:t xml:space="preserve"> dataset </w:t>
        </w:r>
      </w:ins>
      <w:r w:rsidRPr="001A1806">
        <w:rPr>
          <w:rFonts w:ascii="Arial" w:hAnsi="Arial" w:cs="Arial"/>
          <w:sz w:val="24"/>
          <w:lang w:val="en-US"/>
        </w:rPr>
        <w:t xml:space="preserve">is created similarly to </w:t>
      </w:r>
      <w:del w:id="467" w:author="Helen" w:date="2017-10-04T20:36:00Z">
        <w:r w:rsidRPr="001A1806" w:rsidDel="00D65461">
          <w:rPr>
            <w:rFonts w:ascii="Arial" w:hAnsi="Arial" w:cs="Arial"/>
            <w:sz w:val="24"/>
            <w:lang w:val="en-US"/>
          </w:rPr>
          <w:delText xml:space="preserve">that of </w:delText>
        </w:r>
      </w:del>
      <w:ins w:id="468" w:author="Helen" w:date="2017-10-04T20:36:00Z">
        <w:r w:rsidR="00D65461">
          <w:rPr>
            <w:rFonts w:ascii="Arial" w:hAnsi="Arial" w:cs="Arial"/>
            <w:sz w:val="24"/>
            <w:lang w:val="en-US"/>
          </w:rPr>
          <w:t xml:space="preserve">the </w:t>
        </w:r>
      </w:ins>
      <w:r w:rsidRPr="001A1806">
        <w:rPr>
          <w:rFonts w:ascii="Arial" w:hAnsi="Arial" w:cs="Arial"/>
          <w:sz w:val="24"/>
          <w:lang w:val="en-US"/>
        </w:rPr>
        <w:t>customer</w:t>
      </w:r>
      <w:del w:id="469" w:author="Helen" w:date="2017-10-04T20:36:00Z">
        <w:r w:rsidRPr="001A1806" w:rsidDel="00D65461">
          <w:rPr>
            <w:rFonts w:ascii="Arial" w:hAnsi="Arial" w:cs="Arial"/>
            <w:sz w:val="24"/>
            <w:lang w:val="en-US"/>
          </w:rPr>
          <w:delText>s</w:delText>
        </w:r>
      </w:del>
      <w:ins w:id="470" w:author="Helen" w:date="2017-10-04T20:36:00Z">
        <w:r w:rsidR="00D65461">
          <w:rPr>
            <w:rFonts w:ascii="Arial" w:hAnsi="Arial" w:cs="Arial"/>
            <w:sz w:val="24"/>
            <w:lang w:val="en-US"/>
          </w:rPr>
          <w:t xml:space="preserve"> one</w:t>
        </w:r>
      </w:ins>
      <w:r w:rsidRPr="001A1806">
        <w:rPr>
          <w:rFonts w:ascii="Arial" w:hAnsi="Arial" w:cs="Arial"/>
          <w:sz w:val="24"/>
          <w:lang w:val="en-US"/>
        </w:rPr>
        <w:t>. However, we will use it to demonstrate the other method of getting auto-incremental values.</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The main query will look like this:</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t>SELECT</w:t>
      </w:r>
      <w:r w:rsidRPr="002F159E">
        <w:rPr>
          <w:rFonts w:ascii="Courier New" w:hAnsi="Courier New" w:cs="Courier New"/>
          <w:color w:val="000000"/>
          <w:sz w:val="18"/>
          <w:szCs w:val="18"/>
          <w:lang w:val="en-US"/>
        </w:rPr>
        <w:br/>
        <w:t xml:space="preserve">  </w:t>
      </w:r>
      <w:proofErr w:type="spellStart"/>
      <w:r w:rsidRPr="002F159E">
        <w:rPr>
          <w:rFonts w:ascii="Courier New" w:hAnsi="Courier New" w:cs="Courier New"/>
          <w:color w:val="000000"/>
          <w:sz w:val="18"/>
          <w:szCs w:val="18"/>
          <w:lang w:val="en-US"/>
        </w:rPr>
        <w:t>product_id</w:t>
      </w:r>
      <w:proofErr w:type="spellEnd"/>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  name</w:t>
      </w:r>
      <w:r w:rsidRPr="002F159E">
        <w:rPr>
          <w:rFonts w:ascii="Courier New" w:hAnsi="Courier New" w:cs="Courier New"/>
          <w:color w:val="000000"/>
          <w:sz w:val="18"/>
          <w:szCs w:val="18"/>
          <w:lang w:val="en-US"/>
        </w:rPr>
        <w:t>,</w:t>
      </w:r>
      <w:r w:rsidRPr="002F159E">
        <w:rPr>
          <w:rFonts w:ascii="Courier New" w:hAnsi="Courier New" w:cs="Courier New"/>
          <w:color w:val="000000"/>
          <w:sz w:val="18"/>
          <w:szCs w:val="18"/>
          <w:lang w:val="en-US"/>
        </w:rPr>
        <w:br/>
        <w:t xml:space="preserve">  price,</w:t>
      </w:r>
      <w:r w:rsidRPr="002F159E">
        <w:rPr>
          <w:rFonts w:ascii="Courier New" w:hAnsi="Courier New" w:cs="Courier New"/>
          <w:color w:val="000000"/>
          <w:sz w:val="18"/>
          <w:szCs w:val="18"/>
          <w:lang w:val="en-US"/>
        </w:rPr>
        <w:br/>
        <w:t xml:space="preserv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FROM </w:t>
      </w:r>
      <w:r w:rsidRPr="002F159E">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ORDER BY name</w:t>
      </w:r>
    </w:p>
    <w:p w:rsidR="000F64C8" w:rsidRPr="002F159E" w:rsidRDefault="001A1806" w:rsidP="002F159E">
      <w:pPr>
        <w:keepNext/>
        <w:spacing w:before="240"/>
        <w:jc w:val="both"/>
        <w:rPr>
          <w:rFonts w:ascii="Arial" w:hAnsi="Arial" w:cs="Arial"/>
          <w:sz w:val="24"/>
          <w:lang w:val="en-US"/>
        </w:rPr>
      </w:pPr>
      <w:r w:rsidRPr="001A1806">
        <w:rPr>
          <w:rFonts w:ascii="Arial" w:hAnsi="Arial" w:cs="Arial"/>
          <w:sz w:val="24"/>
          <w:lang w:val="en-US"/>
        </w:rPr>
        <w:t xml:space="preserve">The </w:t>
      </w:r>
      <w:proofErr w:type="spellStart"/>
      <w:r w:rsidRPr="001A1806">
        <w:rPr>
          <w:rFonts w:ascii="Arial" w:hAnsi="Arial" w:cs="Arial"/>
          <w:sz w:val="24"/>
          <w:lang w:val="en-US"/>
        </w:rPr>
        <w:t>TFDUpdateSQL.InsertSQL</w:t>
      </w:r>
      <w:proofErr w:type="spellEnd"/>
      <w:r w:rsidRPr="001A1806">
        <w:rPr>
          <w:rFonts w:ascii="Arial" w:hAnsi="Arial" w:cs="Arial"/>
          <w:sz w:val="24"/>
          <w:lang w:val="en-US"/>
        </w:rPr>
        <w:t xml:space="preserve"> component property will contain the following query:</w:t>
      </w:r>
    </w:p>
    <w:p w:rsidR="002F159E" w:rsidRPr="002F159E" w:rsidRDefault="002F159E" w:rsidP="002F159E">
      <w:pPr>
        <w:keepNext/>
        <w:spacing w:before="240"/>
        <w:rPr>
          <w:rFonts w:ascii="Courier New" w:hAnsi="Courier New" w:cs="Courier New"/>
          <w:sz w:val="24"/>
          <w:lang w:val="en-US"/>
        </w:rPr>
      </w:pPr>
      <w:r w:rsidRPr="002F159E">
        <w:rPr>
          <w:rFonts w:ascii="Courier New" w:hAnsi="Courier New" w:cs="Courier New"/>
          <w:b/>
          <w:bCs/>
          <w:color w:val="000000"/>
          <w:sz w:val="18"/>
          <w:szCs w:val="18"/>
          <w:lang w:val="en-US"/>
        </w:rPr>
        <w:lastRenderedPageBreak/>
        <w:t xml:space="preserve">INSERT INTO </w:t>
      </w:r>
      <w:r>
        <w:rPr>
          <w:rFonts w:ascii="Courier New" w:hAnsi="Courier New" w:cs="Courier New"/>
          <w:color w:val="000000"/>
          <w:sz w:val="18"/>
          <w:szCs w:val="18"/>
          <w:lang w:val="en-US"/>
        </w:rPr>
        <w:t>PRODUCT</w:t>
      </w:r>
      <w:r w:rsidRPr="002F159E">
        <w:rPr>
          <w:rFonts w:ascii="Courier New" w:hAnsi="Courier New" w:cs="Courier New"/>
          <w:color w:val="000000"/>
          <w:sz w:val="18"/>
          <w:szCs w:val="18"/>
          <w:lang w:val="en-US"/>
        </w:rPr>
        <w:t xml:space="preserve"> (</w:t>
      </w:r>
      <w:r w:rsidRPr="002F159E">
        <w:rPr>
          <w:rFonts w:ascii="Courier New" w:hAnsi="Courier New" w:cs="Courier New"/>
          <w:b/>
          <w:bCs/>
          <w:color w:val="000000"/>
          <w:sz w:val="18"/>
          <w:szCs w:val="18"/>
          <w:lang w:val="en-US"/>
        </w:rPr>
        <w:t>NAME</w:t>
      </w:r>
      <w:r w:rsidRPr="002F159E">
        <w:rPr>
          <w:rFonts w:ascii="Courier New" w:hAnsi="Courier New" w:cs="Courier New"/>
          <w:color w:val="000000"/>
          <w:sz w:val="18"/>
          <w:szCs w:val="18"/>
          <w:lang w:val="en-US"/>
        </w:rPr>
        <w:t>, PRICE, 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VALUES </w:t>
      </w:r>
      <w:r w:rsidRPr="002F159E">
        <w:rPr>
          <w:rFonts w:ascii="Courier New" w:hAnsi="Courier New" w:cs="Courier New"/>
          <w:color w:val="000000"/>
          <w:sz w:val="18"/>
          <w:szCs w:val="18"/>
          <w:lang w:val="en-US"/>
        </w:rPr>
        <w:t>(:NEW_NAME, :NEW_PRICE, :NEW_DESCRIPTION)</w:t>
      </w:r>
      <w:r w:rsidRPr="002F159E">
        <w:rPr>
          <w:rFonts w:ascii="Courier New" w:hAnsi="Courier New" w:cs="Courier New"/>
          <w:color w:val="000000"/>
          <w:sz w:val="18"/>
          <w:szCs w:val="18"/>
          <w:lang w:val="en-US"/>
        </w:rPr>
        <w:br/>
      </w:r>
      <w:r w:rsidRPr="002F159E">
        <w:rPr>
          <w:rFonts w:ascii="Courier New" w:hAnsi="Courier New" w:cs="Courier New"/>
          <w:b/>
          <w:bCs/>
          <w:color w:val="000000"/>
          <w:sz w:val="18"/>
          <w:szCs w:val="18"/>
          <w:lang w:val="en-US"/>
        </w:rPr>
        <w:t xml:space="preserve">RETURNING </w:t>
      </w:r>
      <w:r w:rsidRPr="002F159E">
        <w:rPr>
          <w:rFonts w:ascii="Courier New" w:hAnsi="Courier New" w:cs="Courier New"/>
          <w:color w:val="000000"/>
          <w:sz w:val="18"/>
          <w:szCs w:val="18"/>
          <w:lang w:val="en-US"/>
        </w:rPr>
        <w:t>PRODUCT_ID</w:t>
      </w:r>
    </w:p>
    <w:p w:rsidR="000F64C8" w:rsidRPr="002F159E" w:rsidRDefault="001A1806" w:rsidP="000F64C8">
      <w:pPr>
        <w:keepNext/>
        <w:spacing w:before="240"/>
        <w:jc w:val="both"/>
        <w:rPr>
          <w:rFonts w:ascii="Arial" w:hAnsi="Arial" w:cs="Arial"/>
          <w:lang w:val="en-US"/>
        </w:rPr>
      </w:pPr>
      <w:r w:rsidRPr="002F159E">
        <w:rPr>
          <w:rFonts w:ascii="Arial" w:hAnsi="Arial" w:cs="Arial"/>
          <w:color w:val="000000"/>
          <w:lang w:val="en-US"/>
        </w:rPr>
        <w:t xml:space="preserve">This query contains the RETURNING clause that will return the value of the PRODUCT_ID field after it is changed in the BEFORE INSERT trigger. In this case, it makes no sense to specify the value of the </w:t>
      </w:r>
      <w:proofErr w:type="spellStart"/>
      <w:r w:rsidRPr="002F159E">
        <w:rPr>
          <w:rFonts w:ascii="Arial" w:hAnsi="Arial" w:cs="Arial"/>
          <w:color w:val="000000"/>
          <w:lang w:val="en-US"/>
        </w:rPr>
        <w:t>UpdateOptions.GeneratorName</w:t>
      </w:r>
      <w:proofErr w:type="spellEnd"/>
      <w:r w:rsidRPr="002F159E">
        <w:rPr>
          <w:rFonts w:ascii="Arial" w:hAnsi="Arial" w:cs="Arial"/>
          <w:color w:val="000000"/>
          <w:lang w:val="en-US"/>
        </w:rPr>
        <w:t xml:space="preserve"> property. Besides, it is necessary to specify the following properties for the PRODUCT_ID field because the value of this field is not entered directly: Required = False and </w:t>
      </w:r>
      <w:proofErr w:type="spellStart"/>
      <w:r w:rsidRPr="002F159E">
        <w:rPr>
          <w:rFonts w:ascii="Arial" w:hAnsi="Arial" w:cs="Arial"/>
          <w:color w:val="000000"/>
          <w:lang w:val="en-US"/>
        </w:rPr>
        <w:t>ReadOnly</w:t>
      </w:r>
      <w:proofErr w:type="spellEnd"/>
      <w:r w:rsidRPr="002F159E">
        <w:rPr>
          <w:rFonts w:ascii="Arial" w:hAnsi="Arial" w:cs="Arial"/>
          <w:color w:val="000000"/>
          <w:lang w:val="en-US"/>
        </w:rPr>
        <w:t xml:space="preserve"> = True. </w:t>
      </w:r>
      <w:ins w:id="471" w:author="Helen" w:date="2017-10-04T20:33:00Z">
        <w:r w:rsidR="00A03C81">
          <w:rPr>
            <w:rFonts w:ascii="Arial" w:hAnsi="Arial" w:cs="Arial"/>
            <w:color w:val="000000"/>
            <w:lang w:val="en-US"/>
          </w:rPr>
          <w:t xml:space="preserve">Everything else is set up similarly to way we did it </w:t>
        </w:r>
      </w:ins>
      <w:del w:id="472" w:author="Helen" w:date="2017-10-04T20:34:00Z">
        <w:r w:rsidRPr="002F159E" w:rsidDel="00A03C81">
          <w:rPr>
            <w:rFonts w:ascii="Arial" w:hAnsi="Arial" w:cs="Arial"/>
            <w:color w:val="000000"/>
            <w:lang w:val="en-US"/>
          </w:rPr>
          <w:delText xml:space="preserve">As to the rest, everything is approximately the way it is arranged </w:delText>
        </w:r>
      </w:del>
      <w:r w:rsidRPr="002F159E">
        <w:rPr>
          <w:rFonts w:ascii="Arial" w:hAnsi="Arial" w:cs="Arial"/>
          <w:color w:val="000000"/>
          <w:lang w:val="en-US"/>
        </w:rPr>
        <w:t xml:space="preserve">for the </w:t>
      </w:r>
      <w:del w:id="473" w:author="Helen" w:date="2017-10-04T19:56:00Z">
        <w:r w:rsidRPr="002F159E" w:rsidDel="00955EEF">
          <w:rPr>
            <w:rFonts w:ascii="Arial" w:hAnsi="Arial" w:cs="Arial"/>
            <w:color w:val="000000"/>
            <w:lang w:val="en-US"/>
          </w:rPr>
          <w:delText xml:space="preserve">directory </w:delText>
        </w:r>
      </w:del>
      <w:ins w:id="474" w:author="Helen" w:date="2017-10-04T20:33:00Z">
        <w:r w:rsidR="00A03C81">
          <w:rPr>
            <w:rFonts w:ascii="Arial" w:hAnsi="Arial" w:cs="Arial"/>
            <w:color w:val="000000"/>
            <w:lang w:val="en-US"/>
          </w:rPr>
          <w:t xml:space="preserve"> Customer </w:t>
        </w:r>
      </w:ins>
      <w:ins w:id="475" w:author="Helen" w:date="2017-10-04T19:56:00Z">
        <w:r w:rsidR="00955EEF">
          <w:rPr>
            <w:rFonts w:ascii="Arial" w:hAnsi="Arial" w:cs="Arial"/>
            <w:color w:val="000000"/>
            <w:lang w:val="en-US"/>
          </w:rPr>
          <w:t>dataset</w:t>
        </w:r>
        <w:r w:rsidR="00955EEF" w:rsidRPr="002F159E">
          <w:rPr>
            <w:rFonts w:ascii="Arial" w:hAnsi="Arial" w:cs="Arial"/>
            <w:color w:val="000000"/>
            <w:lang w:val="en-US"/>
          </w:rPr>
          <w:t xml:space="preserve"> </w:t>
        </w:r>
      </w:ins>
      <w:del w:id="476" w:author="Helen" w:date="2017-10-04T20:33:00Z">
        <w:r w:rsidRPr="002F159E" w:rsidDel="00A03C81">
          <w:rPr>
            <w:rFonts w:ascii="Arial" w:hAnsi="Arial" w:cs="Arial"/>
            <w:color w:val="000000"/>
            <w:lang w:val="en-US"/>
          </w:rPr>
          <w:delText>of</w:delText>
        </w:r>
      </w:del>
      <w:del w:id="477" w:author="Helen" w:date="2017-10-04T20:32:00Z">
        <w:r w:rsidRPr="002F159E" w:rsidDel="00A03C81">
          <w:rPr>
            <w:rFonts w:ascii="Arial" w:hAnsi="Arial" w:cs="Arial"/>
            <w:color w:val="000000"/>
            <w:lang w:val="en-US"/>
          </w:rPr>
          <w:delText xml:space="preserve"> manufacturers</w:delText>
        </w:r>
      </w:del>
      <w:r w:rsidRPr="002F159E">
        <w:rPr>
          <w:rFonts w:ascii="Arial" w:hAnsi="Arial" w:cs="Arial"/>
          <w:color w:val="000000"/>
          <w:lang w:val="en-US"/>
        </w:rPr>
        <w:t>.</w:t>
      </w:r>
    </w:p>
    <w:p w:rsidR="000F64C8" w:rsidRPr="001A1806" w:rsidRDefault="000F64C8" w:rsidP="000F64C8">
      <w:pPr>
        <w:keepNext/>
        <w:spacing w:before="240"/>
        <w:jc w:val="both"/>
        <w:rPr>
          <w:rFonts w:ascii="Arial" w:hAnsi="Arial" w:cs="Arial"/>
          <w:lang w:val="en-US"/>
        </w:rPr>
      </w:pPr>
    </w:p>
    <w:p w:rsidR="000F64C8" w:rsidRPr="001A1806" w:rsidRDefault="001A1806" w:rsidP="000F64C8">
      <w:pPr>
        <w:pStyle w:val="Heading2"/>
        <w:rPr>
          <w:rFonts w:ascii="Arial" w:hAnsi="Arial" w:cs="Arial"/>
          <w:lang w:val="en-US"/>
        </w:rPr>
      </w:pPr>
      <w:r w:rsidRPr="001A1806">
        <w:rPr>
          <w:rFonts w:ascii="Arial" w:hAnsi="Arial" w:cs="Arial"/>
          <w:lang w:val="en-US"/>
        </w:rPr>
        <w:t xml:space="preserve">Creating </w:t>
      </w:r>
      <w:del w:id="478" w:author="Helen" w:date="2017-10-04T20:12:00Z">
        <w:r w:rsidRPr="001A1806" w:rsidDel="00E5281E">
          <w:rPr>
            <w:rFonts w:ascii="Arial" w:hAnsi="Arial" w:cs="Arial"/>
            <w:lang w:val="en-US"/>
          </w:rPr>
          <w:delText>logs</w:delText>
        </w:r>
      </w:del>
      <w:ins w:id="479" w:author="Helen" w:date="2017-10-04T20:12:00Z">
        <w:r w:rsidR="00E5281E">
          <w:rPr>
            <w:rFonts w:ascii="Arial" w:hAnsi="Arial" w:cs="Arial"/>
            <w:lang w:val="en-US"/>
          </w:rPr>
          <w:t xml:space="preserve">a </w:t>
        </w:r>
      </w:ins>
      <w:ins w:id="480" w:author="Helen" w:date="2017-10-04T20:16:00Z">
        <w:r w:rsidR="00E5281E">
          <w:rPr>
            <w:rFonts w:ascii="Arial" w:hAnsi="Arial" w:cs="Arial"/>
            <w:lang w:val="en-US"/>
          </w:rPr>
          <w:t>secondary</w:t>
        </w:r>
      </w:ins>
      <w:ins w:id="481" w:author="Helen" w:date="2017-10-04T20:12:00Z">
        <w:r w:rsidR="00E5281E">
          <w:rPr>
            <w:rFonts w:ascii="Arial" w:hAnsi="Arial" w:cs="Arial"/>
            <w:lang w:val="en-US"/>
          </w:rPr>
          <w:t xml:space="preserve"> </w:t>
        </w:r>
      </w:ins>
      <w:ins w:id="482" w:author="Helen" w:date="2017-10-04T20:59:00Z">
        <w:r w:rsidR="00364A30">
          <w:rPr>
            <w:rFonts w:ascii="Arial" w:hAnsi="Arial" w:cs="Arial"/>
            <w:lang w:val="en-US"/>
          </w:rPr>
          <w:t>module</w:t>
        </w:r>
      </w:ins>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There will be only one </w:t>
      </w:r>
      <w:del w:id="483" w:author="Helen" w:date="2017-10-04T20:13:00Z">
        <w:r w:rsidRPr="001A1806" w:rsidDel="00E5281E">
          <w:rPr>
            <w:rFonts w:ascii="Arial" w:hAnsi="Arial" w:cs="Arial"/>
            <w:sz w:val="24"/>
            <w:lang w:val="en-US"/>
          </w:rPr>
          <w:delText xml:space="preserve">log </w:delText>
        </w:r>
      </w:del>
      <w:ins w:id="484" w:author="Helen" w:date="2017-10-04T20:16:00Z">
        <w:r w:rsidR="00E5281E">
          <w:rPr>
            <w:rFonts w:ascii="Arial" w:hAnsi="Arial" w:cs="Arial"/>
            <w:sz w:val="24"/>
            <w:lang w:val="en-US"/>
          </w:rPr>
          <w:t>secondary</w:t>
        </w:r>
      </w:ins>
      <w:ins w:id="485" w:author="Helen" w:date="2017-10-04T20:13:00Z">
        <w:r w:rsidR="00E5281E">
          <w:rPr>
            <w:rFonts w:ascii="Arial" w:hAnsi="Arial" w:cs="Arial"/>
            <w:sz w:val="24"/>
            <w:lang w:val="en-US"/>
          </w:rPr>
          <w:t xml:space="preserve"> </w:t>
        </w:r>
      </w:ins>
      <w:ins w:id="486" w:author="Helen" w:date="2017-10-04T20:59:00Z">
        <w:r w:rsidR="00364A30">
          <w:rPr>
            <w:rFonts w:ascii="Arial" w:hAnsi="Arial" w:cs="Arial"/>
            <w:sz w:val="24"/>
            <w:lang w:val="en-US"/>
          </w:rPr>
          <w:t>module</w:t>
        </w:r>
      </w:ins>
      <w:ins w:id="487" w:author="Helen" w:date="2017-10-04T20:13:00Z">
        <w:r w:rsidR="00E5281E" w:rsidRPr="001A1806">
          <w:rPr>
            <w:rFonts w:ascii="Arial" w:hAnsi="Arial" w:cs="Arial"/>
            <w:sz w:val="24"/>
            <w:lang w:val="en-US"/>
          </w:rPr>
          <w:t xml:space="preserve"> </w:t>
        </w:r>
      </w:ins>
      <w:del w:id="488" w:author="Helen" w:date="2017-10-04T20:13:00Z">
        <w:r w:rsidRPr="001A1806" w:rsidDel="00E5281E">
          <w:rPr>
            <w:rFonts w:ascii="Arial" w:hAnsi="Arial" w:cs="Arial"/>
            <w:sz w:val="24"/>
            <w:lang w:val="en-US"/>
          </w:rPr>
          <w:delText xml:space="preserve">called "Invoices" </w:delText>
        </w:r>
      </w:del>
      <w:r w:rsidRPr="001A1806">
        <w:rPr>
          <w:rFonts w:ascii="Arial" w:hAnsi="Arial" w:cs="Arial"/>
          <w:sz w:val="24"/>
          <w:lang w:val="en-US"/>
        </w:rPr>
        <w:t>in our application</w:t>
      </w:r>
      <w:ins w:id="489" w:author="Helen" w:date="2017-10-04T20:13:00Z">
        <w:r w:rsidR="00E5281E">
          <w:rPr>
            <w:rFonts w:ascii="Arial" w:hAnsi="Arial" w:cs="Arial"/>
            <w:sz w:val="24"/>
            <w:lang w:val="en-US"/>
          </w:rPr>
          <w:t>, named "Invoices"</w:t>
        </w:r>
      </w:ins>
      <w:r w:rsidRPr="001A1806">
        <w:rPr>
          <w:rFonts w:ascii="Arial" w:hAnsi="Arial" w:cs="Arial"/>
          <w:sz w:val="24"/>
          <w:lang w:val="en-US"/>
        </w:rPr>
        <w:t>. Unlike</w:t>
      </w:r>
      <w:del w:id="490" w:author="Helen" w:date="2017-10-04T19:57:00Z">
        <w:r w:rsidRPr="001A1806" w:rsidDel="00955EEF">
          <w:rPr>
            <w:rFonts w:ascii="Arial" w:hAnsi="Arial" w:cs="Arial"/>
            <w:sz w:val="24"/>
            <w:lang w:val="en-US"/>
          </w:rPr>
          <w:delText xml:space="preserve"> directories</w:delText>
        </w:r>
      </w:del>
      <w:ins w:id="491" w:author="Helen" w:date="2017-10-04T19:57:00Z">
        <w:r w:rsidR="00955EEF">
          <w:rPr>
            <w:rFonts w:ascii="Arial" w:hAnsi="Arial" w:cs="Arial"/>
            <w:sz w:val="24"/>
            <w:lang w:val="en-US"/>
          </w:rPr>
          <w:t xml:space="preserve"> </w:t>
        </w:r>
      </w:ins>
      <w:ins w:id="492" w:author="Helen" w:date="2017-10-04T20:17:00Z">
        <w:r w:rsidR="00E5281E">
          <w:rPr>
            <w:rFonts w:ascii="Arial" w:hAnsi="Arial" w:cs="Arial"/>
            <w:sz w:val="24"/>
            <w:lang w:val="en-US"/>
          </w:rPr>
          <w:t>primary</w:t>
        </w:r>
      </w:ins>
      <w:ins w:id="493" w:author="Helen" w:date="2017-10-04T20:03:00Z">
        <w:r w:rsidR="00E5281E">
          <w:rPr>
            <w:rFonts w:ascii="Arial" w:hAnsi="Arial" w:cs="Arial"/>
            <w:sz w:val="24"/>
            <w:lang w:val="en-US"/>
          </w:rPr>
          <w:t xml:space="preserve"> </w:t>
        </w:r>
      </w:ins>
      <w:ins w:id="494" w:author="Helen" w:date="2017-10-04T19:57:00Z">
        <w:r w:rsidR="00955EEF">
          <w:rPr>
            <w:rFonts w:ascii="Arial" w:hAnsi="Arial" w:cs="Arial"/>
            <w:sz w:val="24"/>
            <w:lang w:val="en-US"/>
          </w:rPr>
          <w:t>datasets</w:t>
        </w:r>
      </w:ins>
      <w:r w:rsidRPr="001A1806">
        <w:rPr>
          <w:rFonts w:ascii="Arial" w:hAnsi="Arial" w:cs="Arial"/>
          <w:sz w:val="24"/>
          <w:lang w:val="en-US"/>
        </w:rPr>
        <w:t xml:space="preserve">, </w:t>
      </w:r>
      <w:del w:id="495" w:author="Helen" w:date="2017-10-04T20:13:00Z">
        <w:r w:rsidRPr="001A1806" w:rsidDel="00E5281E">
          <w:rPr>
            <w:rFonts w:ascii="Arial" w:hAnsi="Arial" w:cs="Arial"/>
            <w:sz w:val="24"/>
            <w:lang w:val="en-US"/>
          </w:rPr>
          <w:delText xml:space="preserve">logs </w:delText>
        </w:r>
      </w:del>
      <w:ins w:id="496" w:author="Helen" w:date="2017-10-04T20:17:00Z">
        <w:r w:rsidR="00E5281E">
          <w:rPr>
            <w:rFonts w:ascii="Arial" w:hAnsi="Arial" w:cs="Arial"/>
            <w:sz w:val="24"/>
            <w:lang w:val="en-US"/>
          </w:rPr>
          <w:t>secondary</w:t>
        </w:r>
      </w:ins>
      <w:ins w:id="497" w:author="Helen" w:date="2017-10-04T20:13:00Z">
        <w:r w:rsidR="00E5281E">
          <w:rPr>
            <w:rFonts w:ascii="Arial" w:hAnsi="Arial" w:cs="Arial"/>
            <w:sz w:val="24"/>
            <w:lang w:val="en-US"/>
          </w:rPr>
          <w:t xml:space="preserve"> datasets</w:t>
        </w:r>
      </w:ins>
      <w:ins w:id="498" w:author="Helen" w:date="2017-10-04T20:14:00Z">
        <w:r w:rsidR="00E5281E">
          <w:rPr>
            <w:rFonts w:ascii="Arial" w:hAnsi="Arial" w:cs="Arial"/>
            <w:sz w:val="24"/>
            <w:lang w:val="en-US"/>
          </w:rPr>
          <w:t xml:space="preserve"> typically</w:t>
        </w:r>
      </w:ins>
      <w:ins w:id="499" w:author="Helen" w:date="2017-10-04T20:13:00Z">
        <w:r w:rsidR="00E5281E" w:rsidRPr="001A1806">
          <w:rPr>
            <w:rFonts w:ascii="Arial" w:hAnsi="Arial" w:cs="Arial"/>
            <w:sz w:val="24"/>
            <w:lang w:val="en-US"/>
          </w:rPr>
          <w:t xml:space="preserve"> </w:t>
        </w:r>
      </w:ins>
      <w:r w:rsidRPr="001A1806">
        <w:rPr>
          <w:rFonts w:ascii="Arial" w:hAnsi="Arial" w:cs="Arial"/>
          <w:sz w:val="24"/>
          <w:lang w:val="en-US"/>
        </w:rPr>
        <w:t xml:space="preserve">contain </w:t>
      </w:r>
      <w:del w:id="500" w:author="Helen" w:date="2017-10-04T20:14:00Z">
        <w:r w:rsidRPr="001A1806" w:rsidDel="00E5281E">
          <w:rPr>
            <w:rFonts w:ascii="Arial" w:hAnsi="Arial" w:cs="Arial"/>
            <w:sz w:val="24"/>
            <w:lang w:val="en-US"/>
          </w:rPr>
          <w:delText xml:space="preserve">quite a lot </w:delText>
        </w:r>
      </w:del>
      <w:ins w:id="501" w:author="Helen" w:date="2017-10-04T20:14:00Z">
        <w:r w:rsidR="00E5281E">
          <w:rPr>
            <w:rFonts w:ascii="Arial" w:hAnsi="Arial" w:cs="Arial"/>
            <w:sz w:val="24"/>
            <w:lang w:val="en-US"/>
          </w:rPr>
          <w:t xml:space="preserve">larger numbers </w:t>
        </w:r>
      </w:ins>
      <w:r w:rsidRPr="001A1806">
        <w:rPr>
          <w:rFonts w:ascii="Arial" w:hAnsi="Arial" w:cs="Arial"/>
          <w:sz w:val="24"/>
          <w:lang w:val="en-US"/>
        </w:rPr>
        <w:t xml:space="preserve">of records and new records are </w:t>
      </w:r>
      <w:del w:id="502" w:author="Helen" w:date="2017-10-04T20:14:00Z">
        <w:r w:rsidRPr="001A1806" w:rsidDel="00E5281E">
          <w:rPr>
            <w:rFonts w:ascii="Arial" w:hAnsi="Arial" w:cs="Arial"/>
            <w:sz w:val="24"/>
            <w:lang w:val="en-US"/>
          </w:rPr>
          <w:delText xml:space="preserve">often </w:delText>
        </w:r>
      </w:del>
      <w:ins w:id="503" w:author="Helen" w:date="2017-10-04T20:14:00Z">
        <w:r w:rsidR="00E5281E" w:rsidRPr="001A1806">
          <w:rPr>
            <w:rFonts w:ascii="Arial" w:hAnsi="Arial" w:cs="Arial"/>
            <w:sz w:val="24"/>
            <w:lang w:val="en-US"/>
          </w:rPr>
          <w:t xml:space="preserve"> </w:t>
        </w:r>
      </w:ins>
      <w:r w:rsidRPr="001A1806">
        <w:rPr>
          <w:rFonts w:ascii="Arial" w:hAnsi="Arial" w:cs="Arial"/>
          <w:sz w:val="24"/>
          <w:lang w:val="en-US"/>
        </w:rPr>
        <w:t>added</w:t>
      </w:r>
      <w:del w:id="504" w:author="Helen" w:date="2017-10-04T20:15:00Z">
        <w:r w:rsidRPr="001A1806" w:rsidDel="00E5281E">
          <w:rPr>
            <w:rFonts w:ascii="Arial" w:hAnsi="Arial" w:cs="Arial"/>
            <w:sz w:val="24"/>
            <w:lang w:val="en-US"/>
          </w:rPr>
          <w:delText xml:space="preserve"> to them</w:delText>
        </w:r>
      </w:del>
      <w:ins w:id="505" w:author="Helen" w:date="2017-10-04T20:15:00Z">
        <w:r w:rsidR="00E5281E">
          <w:rPr>
            <w:rFonts w:ascii="Arial" w:hAnsi="Arial" w:cs="Arial"/>
            <w:sz w:val="24"/>
            <w:lang w:val="en-US"/>
          </w:rPr>
          <w:t xml:space="preserve"> frequently</w:t>
        </w:r>
      </w:ins>
      <w:r w:rsidRPr="001A1806">
        <w:rPr>
          <w:rFonts w:ascii="Arial" w:hAnsi="Arial" w:cs="Arial"/>
          <w:sz w:val="24"/>
          <w:lang w:val="en-US"/>
        </w:rPr>
        <w:t xml:space="preserve">. </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An invoice consists of a title where some general attributes are described (number, date, customer …) and invoice lines with the list of products, their quantities, prices, etc. It is convenient to have two grids for such documents: the main one </w:t>
      </w:r>
      <w:ins w:id="506" w:author="Helen" w:date="2017-10-04T20:38:00Z">
        <w:r w:rsidR="00D65461">
          <w:rPr>
            <w:rFonts w:ascii="Arial" w:hAnsi="Arial" w:cs="Arial"/>
            <w:sz w:val="24"/>
            <w:lang w:val="en-US"/>
          </w:rPr>
          <w:t xml:space="preserve">(master) </w:t>
        </w:r>
      </w:ins>
      <w:r w:rsidRPr="001A1806">
        <w:rPr>
          <w:rFonts w:ascii="Arial" w:hAnsi="Arial" w:cs="Arial"/>
          <w:sz w:val="24"/>
          <w:lang w:val="en-US"/>
        </w:rPr>
        <w:t xml:space="preserve">shows the data about the header of the invoice and the detailed one shows the list of products. </w:t>
      </w:r>
      <w:r>
        <w:rPr>
          <w:rFonts w:ascii="Arial" w:hAnsi="Arial" w:cs="Arial"/>
          <w:sz w:val="24"/>
          <w:lang w:val="en-US"/>
        </w:rPr>
        <w:t>That is why</w:t>
      </w:r>
      <w:r w:rsidRPr="001A1806">
        <w:rPr>
          <w:rFonts w:ascii="Arial" w:hAnsi="Arial" w:cs="Arial"/>
          <w:sz w:val="24"/>
          <w:lang w:val="en-US"/>
        </w:rPr>
        <w:t xml:space="preserve"> we need to place two </w:t>
      </w:r>
      <w:proofErr w:type="spellStart"/>
      <w:r w:rsidRPr="001A1806">
        <w:rPr>
          <w:rFonts w:ascii="Arial" w:hAnsi="Arial" w:cs="Arial"/>
          <w:sz w:val="24"/>
          <w:lang w:val="en-US"/>
        </w:rPr>
        <w:t>TDBGrid</w:t>
      </w:r>
      <w:proofErr w:type="spellEnd"/>
      <w:r w:rsidRPr="001A1806">
        <w:rPr>
          <w:rFonts w:ascii="Arial" w:hAnsi="Arial" w:cs="Arial"/>
          <w:sz w:val="24"/>
          <w:lang w:val="en-US"/>
        </w:rPr>
        <w:t xml:space="preserve"> components on the document form and link a separate </w:t>
      </w:r>
      <w:proofErr w:type="spellStart"/>
      <w:r w:rsidRPr="001A1806">
        <w:rPr>
          <w:rFonts w:ascii="Arial" w:hAnsi="Arial" w:cs="Arial"/>
          <w:sz w:val="24"/>
          <w:lang w:val="en-US"/>
        </w:rPr>
        <w:t>TDataSource</w:t>
      </w:r>
      <w:proofErr w:type="spellEnd"/>
      <w:r w:rsidRPr="001A1806">
        <w:rPr>
          <w:rFonts w:ascii="Arial" w:hAnsi="Arial" w:cs="Arial"/>
          <w:sz w:val="24"/>
          <w:lang w:val="en-US"/>
        </w:rPr>
        <w:t xml:space="preserve"> to each of them that will be linked to its </w:t>
      </w:r>
      <w:ins w:id="507" w:author="Helen" w:date="2017-10-04T20:39:00Z">
        <w:r w:rsidR="00D65461">
          <w:rPr>
            <w:rFonts w:ascii="Arial" w:hAnsi="Arial" w:cs="Arial"/>
            <w:sz w:val="24"/>
            <w:lang w:val="en-US"/>
          </w:rPr>
          <w:t xml:space="preserve">respective </w:t>
        </w:r>
      </w:ins>
      <w:proofErr w:type="spellStart"/>
      <w:r w:rsidRPr="001A1806">
        <w:rPr>
          <w:rFonts w:ascii="Arial" w:hAnsi="Arial" w:cs="Arial"/>
          <w:sz w:val="24"/>
          <w:lang w:val="en-US"/>
        </w:rPr>
        <w:t>TFDQuery</w:t>
      </w:r>
      <w:proofErr w:type="spellEnd"/>
      <w:del w:id="508" w:author="Helen" w:date="2017-10-04T20:39:00Z">
        <w:r w:rsidRPr="001A1806" w:rsidDel="00D65461">
          <w:rPr>
            <w:rFonts w:ascii="Arial" w:hAnsi="Arial" w:cs="Arial"/>
            <w:sz w:val="24"/>
            <w:lang w:val="en-US"/>
          </w:rPr>
          <w:delText>, in its turn</w:delText>
        </w:r>
      </w:del>
      <w:r w:rsidRPr="001A1806">
        <w:rPr>
          <w:rFonts w:ascii="Arial" w:hAnsi="Arial" w:cs="Arial"/>
          <w:sz w:val="24"/>
          <w:lang w:val="en-US"/>
        </w:rPr>
        <w:t xml:space="preserve">. In our </w:t>
      </w:r>
      <w:del w:id="509" w:author="Helen" w:date="2017-10-04T20:39:00Z">
        <w:r w:rsidRPr="001A1806" w:rsidDel="00D65461">
          <w:rPr>
            <w:rFonts w:ascii="Arial" w:hAnsi="Arial" w:cs="Arial"/>
            <w:sz w:val="24"/>
            <w:lang w:val="en-US"/>
          </w:rPr>
          <w:delText>case</w:delText>
        </w:r>
      </w:del>
      <w:ins w:id="510" w:author="Helen" w:date="2017-10-04T20:39:00Z">
        <w:r w:rsidR="00D65461">
          <w:rPr>
            <w:rFonts w:ascii="Arial" w:hAnsi="Arial" w:cs="Arial"/>
            <w:sz w:val="24"/>
            <w:lang w:val="en-US"/>
          </w:rPr>
          <w:t>sample</w:t>
        </w:r>
      </w:ins>
      <w:r w:rsidRPr="001A1806">
        <w:rPr>
          <w:rFonts w:ascii="Arial" w:hAnsi="Arial" w:cs="Arial"/>
          <w:sz w:val="24"/>
          <w:lang w:val="en-US"/>
        </w:rPr>
        <w:t xml:space="preserve">, the dataset with document headers </w:t>
      </w:r>
      <w:ins w:id="511" w:author="Helen" w:date="2017-10-04T21:00:00Z">
        <w:r w:rsidR="00364A30">
          <w:rPr>
            <w:rFonts w:ascii="Arial" w:hAnsi="Arial" w:cs="Arial"/>
            <w:sz w:val="24"/>
            <w:lang w:val="en-US"/>
          </w:rPr>
          <w:t>(the master</w:t>
        </w:r>
      </w:ins>
      <w:ins w:id="512" w:author="Helen" w:date="2017-10-04T21:01:00Z">
        <w:r w:rsidR="00364A30">
          <w:rPr>
            <w:rFonts w:ascii="Arial" w:hAnsi="Arial" w:cs="Arial"/>
            <w:sz w:val="24"/>
            <w:lang w:val="en-US"/>
          </w:rPr>
          <w:t xml:space="preserve"> set</w:t>
        </w:r>
      </w:ins>
      <w:ins w:id="513" w:author="Helen" w:date="2017-10-04T21:00:00Z">
        <w:r w:rsidR="00364A30">
          <w:rPr>
            <w:rFonts w:ascii="Arial" w:hAnsi="Arial" w:cs="Arial"/>
            <w:sz w:val="24"/>
            <w:lang w:val="en-US"/>
          </w:rPr>
          <w:t xml:space="preserve">) </w:t>
        </w:r>
      </w:ins>
      <w:r w:rsidRPr="001A1806">
        <w:rPr>
          <w:rFonts w:ascii="Arial" w:hAnsi="Arial" w:cs="Arial"/>
          <w:sz w:val="24"/>
          <w:lang w:val="en-US"/>
        </w:rPr>
        <w:t xml:space="preserve">will be called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dataset with document lines </w:t>
      </w:r>
      <w:ins w:id="514" w:author="Helen" w:date="2017-10-04T21:00:00Z">
        <w:r w:rsidR="00364A30">
          <w:rPr>
            <w:rFonts w:ascii="Arial" w:hAnsi="Arial" w:cs="Arial"/>
            <w:sz w:val="24"/>
            <w:lang w:val="en-US"/>
          </w:rPr>
          <w:t>(the detail</w:t>
        </w:r>
      </w:ins>
      <w:ins w:id="515" w:author="Helen" w:date="2017-10-04T21:01:00Z">
        <w:r w:rsidR="00364A30">
          <w:rPr>
            <w:rFonts w:ascii="Arial" w:hAnsi="Arial" w:cs="Arial"/>
            <w:sz w:val="24"/>
            <w:lang w:val="en-US"/>
          </w:rPr>
          <w:t xml:space="preserve"> set</w:t>
        </w:r>
      </w:ins>
      <w:ins w:id="516" w:author="Helen" w:date="2017-10-04T21:00:00Z">
        <w:r w:rsidR="00364A30">
          <w:rPr>
            <w:rFonts w:ascii="Arial" w:hAnsi="Arial" w:cs="Arial"/>
            <w:sz w:val="24"/>
            <w:lang w:val="en-US"/>
          </w:rPr>
          <w:t xml:space="preserve">) </w:t>
        </w:r>
      </w:ins>
      <w:r w:rsidRPr="001A1806">
        <w:rPr>
          <w:rFonts w:ascii="Arial" w:hAnsi="Arial" w:cs="Arial"/>
          <w:sz w:val="24"/>
          <w:lang w:val="en-US"/>
        </w:rPr>
        <w:t xml:space="preserve">will be called </w:t>
      </w:r>
      <w:proofErr w:type="spellStart"/>
      <w:r w:rsidRPr="001A1806">
        <w:rPr>
          <w:rFonts w:ascii="Arial" w:hAnsi="Arial" w:cs="Arial"/>
          <w:sz w:val="24"/>
          <w:lang w:val="en-US"/>
        </w:rPr>
        <w:t>qryInvoiceLine</w:t>
      </w:r>
      <w:proofErr w:type="spellEnd"/>
      <w:r w:rsidRPr="001A1806">
        <w:rPr>
          <w:rFonts w:ascii="Arial" w:hAnsi="Arial" w:cs="Arial"/>
          <w:sz w:val="24"/>
          <w:lang w:val="en-US"/>
        </w:rPr>
        <w:t>.</w:t>
      </w:r>
    </w:p>
    <w:p w:rsidR="000F64C8" w:rsidRPr="00883A5D" w:rsidRDefault="001A1806" w:rsidP="000F64C8">
      <w:pPr>
        <w:keepNext/>
        <w:spacing w:before="240"/>
        <w:jc w:val="both"/>
        <w:rPr>
          <w:rFonts w:ascii="Arial" w:hAnsi="Arial" w:cs="Arial"/>
          <w:lang w:val="en-US"/>
        </w:rPr>
      </w:pPr>
      <w:r w:rsidRPr="00883A5D">
        <w:rPr>
          <w:rFonts w:ascii="Arial" w:hAnsi="Arial" w:cs="Arial"/>
          <w:color w:val="000000"/>
          <w:lang w:val="en-US"/>
        </w:rPr>
        <w:t xml:space="preserve">We will use the Transaction property of both datasets to specify the </w:t>
      </w:r>
      <w:proofErr w:type="spellStart"/>
      <w:r w:rsidRPr="00883A5D">
        <w:rPr>
          <w:rFonts w:ascii="Arial" w:hAnsi="Arial" w:cs="Arial"/>
          <w:color w:val="000000"/>
          <w:lang w:val="en-US"/>
        </w:rPr>
        <w:t>trRead</w:t>
      </w:r>
      <w:proofErr w:type="spellEnd"/>
      <w:r w:rsidRPr="00883A5D">
        <w:rPr>
          <w:rFonts w:ascii="Arial" w:hAnsi="Arial" w:cs="Arial"/>
          <w:color w:val="000000"/>
          <w:lang w:val="en-US"/>
        </w:rPr>
        <w:t xml:space="preserve"> read-only transaction that is located in the </w:t>
      </w:r>
      <w:proofErr w:type="spellStart"/>
      <w:r w:rsidRPr="00883A5D">
        <w:rPr>
          <w:rFonts w:ascii="Arial" w:hAnsi="Arial" w:cs="Arial"/>
          <w:color w:val="000000"/>
          <w:lang w:val="en-US"/>
        </w:rPr>
        <w:t>dmInvoicedata</w:t>
      </w:r>
      <w:proofErr w:type="spellEnd"/>
      <w:r w:rsidRPr="00883A5D">
        <w:rPr>
          <w:rFonts w:ascii="Arial" w:hAnsi="Arial" w:cs="Arial"/>
          <w:color w:val="000000"/>
          <w:lang w:val="en-US"/>
        </w:rPr>
        <w:t xml:space="preserve"> module. Use the </w:t>
      </w:r>
      <w:proofErr w:type="spellStart"/>
      <w:r w:rsidRPr="00883A5D">
        <w:rPr>
          <w:rFonts w:ascii="Arial" w:hAnsi="Arial" w:cs="Arial"/>
          <w:color w:val="000000"/>
          <w:lang w:val="en-US"/>
        </w:rPr>
        <w:t>UpdateTransaction</w:t>
      </w:r>
      <w:proofErr w:type="spellEnd"/>
      <w:r w:rsidRPr="00883A5D">
        <w:rPr>
          <w:rFonts w:ascii="Arial" w:hAnsi="Arial" w:cs="Arial"/>
          <w:color w:val="000000"/>
          <w:lang w:val="en-US"/>
        </w:rPr>
        <w:t xml:space="preserve"> property to specify the </w:t>
      </w:r>
      <w:proofErr w:type="spellStart"/>
      <w:r w:rsidRPr="00883A5D">
        <w:rPr>
          <w:rFonts w:ascii="Arial" w:hAnsi="Arial" w:cs="Arial"/>
          <w:color w:val="000000"/>
          <w:lang w:val="en-US"/>
        </w:rPr>
        <w:t>trWrite</w:t>
      </w:r>
      <w:proofErr w:type="spellEnd"/>
      <w:r w:rsidRPr="00883A5D">
        <w:rPr>
          <w:rFonts w:ascii="Arial" w:hAnsi="Arial" w:cs="Arial"/>
          <w:color w:val="000000"/>
          <w:lang w:val="en-US"/>
        </w:rPr>
        <w:t xml:space="preserve"> transaction and the Connection property to specify the connection located in the main data module.</w:t>
      </w:r>
    </w:p>
    <w:p w:rsidR="000F64C8" w:rsidRPr="00883A5D" w:rsidRDefault="001A1806" w:rsidP="00883A5D">
      <w:pPr>
        <w:keepNext/>
        <w:spacing w:before="240"/>
        <w:jc w:val="both"/>
        <w:rPr>
          <w:rFonts w:ascii="Arial" w:hAnsi="Arial" w:cs="Arial"/>
          <w:sz w:val="24"/>
          <w:lang w:val="en-US"/>
        </w:rPr>
      </w:pPr>
      <w:del w:id="517" w:author="Helen" w:date="2017-10-04T20:18:00Z">
        <w:r w:rsidRPr="001A1806" w:rsidDel="00E5281E">
          <w:rPr>
            <w:rFonts w:ascii="Arial" w:hAnsi="Arial" w:cs="Arial"/>
            <w:sz w:val="24"/>
            <w:lang w:val="en-US"/>
          </w:rPr>
          <w:delText xml:space="preserve">Most </w:delText>
        </w:r>
      </w:del>
      <w:del w:id="518" w:author="Helen" w:date="2017-10-04T20:17:00Z">
        <w:r w:rsidRPr="001A1806" w:rsidDel="00E5281E">
          <w:rPr>
            <w:rFonts w:ascii="Arial" w:hAnsi="Arial" w:cs="Arial"/>
            <w:sz w:val="24"/>
            <w:lang w:val="en-US"/>
          </w:rPr>
          <w:delText>logs</w:delText>
        </w:r>
      </w:del>
      <w:r w:rsidRPr="001A1806">
        <w:rPr>
          <w:rFonts w:ascii="Arial" w:hAnsi="Arial" w:cs="Arial"/>
          <w:sz w:val="24"/>
          <w:lang w:val="en-US"/>
        </w:rPr>
        <w:t xml:space="preserve"> </w:t>
      </w:r>
      <w:ins w:id="519" w:author="Helen" w:date="2017-10-04T20:18:00Z">
        <w:r w:rsidR="00E5281E">
          <w:rPr>
            <w:rFonts w:ascii="Arial" w:hAnsi="Arial" w:cs="Arial"/>
            <w:sz w:val="24"/>
            <w:lang w:val="en-US"/>
          </w:rPr>
          <w:t>S</w:t>
        </w:r>
      </w:ins>
      <w:ins w:id="520" w:author="Helen" w:date="2017-10-04T20:17:00Z">
        <w:r w:rsidR="00E5281E">
          <w:rPr>
            <w:rFonts w:ascii="Arial" w:hAnsi="Arial" w:cs="Arial"/>
            <w:sz w:val="24"/>
            <w:lang w:val="en-US"/>
          </w:rPr>
          <w:t xml:space="preserve">econdary datasets </w:t>
        </w:r>
      </w:ins>
      <w:ins w:id="521" w:author="Helen" w:date="2017-10-04T20:18:00Z">
        <w:r w:rsidR="00E5281E">
          <w:rPr>
            <w:rFonts w:ascii="Arial" w:hAnsi="Arial" w:cs="Arial"/>
            <w:sz w:val="24"/>
            <w:lang w:val="en-US"/>
          </w:rPr>
          <w:t xml:space="preserve">usually </w:t>
        </w:r>
      </w:ins>
      <w:r w:rsidRPr="001A1806">
        <w:rPr>
          <w:rFonts w:ascii="Arial" w:hAnsi="Arial" w:cs="Arial"/>
          <w:sz w:val="24"/>
          <w:lang w:val="en-US"/>
        </w:rPr>
        <w:t>contain</w:t>
      </w:r>
      <w:del w:id="522" w:author="Helen" w:date="2017-10-04T20:18:00Z">
        <w:r w:rsidRPr="001A1806" w:rsidDel="00E5281E">
          <w:rPr>
            <w:rFonts w:ascii="Arial" w:hAnsi="Arial" w:cs="Arial"/>
            <w:sz w:val="24"/>
            <w:lang w:val="en-US"/>
          </w:rPr>
          <w:delText>s</w:delText>
        </w:r>
      </w:del>
      <w:r w:rsidRPr="001A1806">
        <w:rPr>
          <w:rFonts w:ascii="Arial" w:hAnsi="Arial" w:cs="Arial"/>
          <w:sz w:val="24"/>
          <w:lang w:val="en-US"/>
        </w:rPr>
        <w:t xml:space="preserve"> a field with the document creation date. In order to reduce the amount of retrieved data, </w:t>
      </w:r>
      <w:del w:id="523" w:author="Helen" w:date="2017-10-04T20:19:00Z">
        <w:r w:rsidRPr="001A1806" w:rsidDel="00881519">
          <w:rPr>
            <w:rFonts w:ascii="Arial" w:hAnsi="Arial" w:cs="Arial"/>
            <w:sz w:val="24"/>
            <w:lang w:val="en-US"/>
          </w:rPr>
          <w:delText xml:space="preserve">such </w:delText>
        </w:r>
      </w:del>
      <w:r w:rsidRPr="001A1806">
        <w:rPr>
          <w:rFonts w:ascii="Arial" w:hAnsi="Arial" w:cs="Arial"/>
          <w:sz w:val="24"/>
          <w:lang w:val="en-US"/>
        </w:rPr>
        <w:t xml:space="preserve">a notion </w:t>
      </w:r>
      <w:ins w:id="524" w:author="Helen" w:date="2017-10-04T20:19:00Z">
        <w:r w:rsidR="00881519">
          <w:rPr>
            <w:rFonts w:ascii="Arial" w:hAnsi="Arial" w:cs="Arial"/>
            <w:sz w:val="24"/>
            <w:lang w:val="en-US"/>
          </w:rPr>
          <w:t xml:space="preserve">such </w:t>
        </w:r>
      </w:ins>
      <w:r w:rsidRPr="001A1806">
        <w:rPr>
          <w:rFonts w:ascii="Arial" w:hAnsi="Arial" w:cs="Arial"/>
          <w:sz w:val="24"/>
          <w:lang w:val="en-US"/>
        </w:rPr>
        <w:t xml:space="preserve">as a work period is </w:t>
      </w:r>
      <w:del w:id="525" w:author="Helen" w:date="2017-10-04T20:19:00Z">
        <w:r w:rsidRPr="001A1806" w:rsidDel="00881519">
          <w:rPr>
            <w:rFonts w:ascii="Arial" w:hAnsi="Arial" w:cs="Arial"/>
            <w:sz w:val="24"/>
            <w:lang w:val="en-US"/>
          </w:rPr>
          <w:delText xml:space="preserve">usually </w:delText>
        </w:r>
      </w:del>
      <w:ins w:id="526" w:author="Helen" w:date="2017-10-04T20:19:00Z">
        <w:r w:rsidR="00881519">
          <w:rPr>
            <w:rFonts w:ascii="Arial" w:hAnsi="Arial" w:cs="Arial"/>
            <w:sz w:val="24"/>
            <w:lang w:val="en-US"/>
          </w:rPr>
          <w:t>commonly</w:t>
        </w:r>
        <w:r w:rsidR="00881519" w:rsidRPr="001A1806">
          <w:rPr>
            <w:rFonts w:ascii="Arial" w:hAnsi="Arial" w:cs="Arial"/>
            <w:sz w:val="24"/>
            <w:lang w:val="en-US"/>
          </w:rPr>
          <w:t xml:space="preserve"> </w:t>
        </w:r>
      </w:ins>
      <w:del w:id="527" w:author="Helen" w:date="2017-10-04T21:02:00Z">
        <w:r w:rsidRPr="001A1806" w:rsidDel="00364A30">
          <w:rPr>
            <w:rFonts w:ascii="Arial" w:hAnsi="Arial" w:cs="Arial"/>
            <w:sz w:val="24"/>
            <w:lang w:val="en-US"/>
          </w:rPr>
          <w:delText xml:space="preserve">introduced </w:delText>
        </w:r>
      </w:del>
      <w:ins w:id="528" w:author="Helen" w:date="2017-10-04T21:02:00Z">
        <w:r w:rsidR="00364A30">
          <w:rPr>
            <w:rFonts w:ascii="Arial" w:hAnsi="Arial" w:cs="Arial"/>
            <w:sz w:val="24"/>
            <w:lang w:val="en-US"/>
          </w:rPr>
          <w:t>implemented in the application</w:t>
        </w:r>
        <w:r w:rsidR="00364A30" w:rsidRPr="001A1806">
          <w:rPr>
            <w:rFonts w:ascii="Arial" w:hAnsi="Arial" w:cs="Arial"/>
            <w:sz w:val="24"/>
            <w:lang w:val="en-US"/>
          </w:rPr>
          <w:t xml:space="preserve"> </w:t>
        </w:r>
      </w:ins>
      <w:r w:rsidRPr="001A1806">
        <w:rPr>
          <w:rFonts w:ascii="Arial" w:hAnsi="Arial" w:cs="Arial"/>
          <w:sz w:val="24"/>
          <w:lang w:val="en-US"/>
        </w:rPr>
        <w:t xml:space="preserve">to reduce the </w:t>
      </w:r>
      <w:ins w:id="529" w:author="Helen" w:date="2017-10-04T20:19:00Z">
        <w:r w:rsidR="00881519">
          <w:rPr>
            <w:rFonts w:ascii="Arial" w:hAnsi="Arial" w:cs="Arial"/>
            <w:sz w:val="24"/>
            <w:lang w:val="en-US"/>
          </w:rPr>
          <w:t xml:space="preserve">set of </w:t>
        </w:r>
      </w:ins>
      <w:r w:rsidRPr="001A1806">
        <w:rPr>
          <w:rFonts w:ascii="Arial" w:hAnsi="Arial" w:cs="Arial"/>
          <w:sz w:val="24"/>
          <w:lang w:val="en-US"/>
        </w:rPr>
        <w:t xml:space="preserve">data sent to the client. A work period is a range of dates for which the </w:t>
      </w:r>
      <w:del w:id="530" w:author="Helen" w:date="2017-10-04T20:20:00Z">
        <w:r w:rsidRPr="001A1806" w:rsidDel="00881519">
          <w:rPr>
            <w:rFonts w:ascii="Arial" w:hAnsi="Arial" w:cs="Arial"/>
            <w:sz w:val="24"/>
            <w:lang w:val="en-US"/>
          </w:rPr>
          <w:delText>work documents</w:delText>
        </w:r>
      </w:del>
      <w:ins w:id="531" w:author="Helen" w:date="2017-10-04T20:20:00Z">
        <w:r w:rsidR="00881519">
          <w:rPr>
            <w:rFonts w:ascii="Arial" w:hAnsi="Arial" w:cs="Arial"/>
            <w:sz w:val="24"/>
            <w:lang w:val="en-US"/>
          </w:rPr>
          <w:t xml:space="preserve"> records</w:t>
        </w:r>
      </w:ins>
      <w:r w:rsidRPr="001A1806">
        <w:rPr>
          <w:rFonts w:ascii="Arial" w:hAnsi="Arial" w:cs="Arial"/>
          <w:sz w:val="24"/>
          <w:lang w:val="en-US"/>
        </w:rPr>
        <w:t xml:space="preserve"> are required. Since the application can have more than one </w:t>
      </w:r>
      <w:del w:id="532" w:author="Helen" w:date="2017-10-04T20:20:00Z">
        <w:r w:rsidRPr="001A1806" w:rsidDel="00881519">
          <w:rPr>
            <w:rFonts w:ascii="Arial" w:hAnsi="Arial" w:cs="Arial"/>
            <w:sz w:val="24"/>
            <w:lang w:val="en-US"/>
          </w:rPr>
          <w:delText>log</w:delText>
        </w:r>
      </w:del>
      <w:ins w:id="533" w:author="Helen" w:date="2017-10-04T20:20:00Z">
        <w:r w:rsidR="00881519">
          <w:rPr>
            <w:rFonts w:ascii="Arial" w:hAnsi="Arial" w:cs="Arial"/>
            <w:sz w:val="24"/>
            <w:lang w:val="en-US"/>
          </w:rPr>
          <w:t xml:space="preserve"> secondary dataset</w:t>
        </w:r>
      </w:ins>
      <w:r w:rsidRPr="001A1806">
        <w:rPr>
          <w:rFonts w:ascii="Arial" w:hAnsi="Arial" w:cs="Arial"/>
          <w:sz w:val="24"/>
          <w:lang w:val="en-US"/>
        </w:rPr>
        <w:t xml:space="preserve">, it makes sense to add variables containing the start and end dates of a work period to the global </w:t>
      </w:r>
      <w:proofErr w:type="spellStart"/>
      <w:r w:rsidRPr="001A1806">
        <w:rPr>
          <w:rFonts w:ascii="Arial" w:hAnsi="Arial" w:cs="Arial"/>
          <w:sz w:val="24"/>
          <w:lang w:val="en-US"/>
        </w:rPr>
        <w:t>dmMain</w:t>
      </w:r>
      <w:proofErr w:type="spellEnd"/>
      <w:r w:rsidRPr="001A1806">
        <w:rPr>
          <w:rFonts w:ascii="Arial" w:hAnsi="Arial" w:cs="Arial"/>
          <w:sz w:val="24"/>
          <w:lang w:val="en-US"/>
        </w:rPr>
        <w:t xml:space="preserve"> data module that is used by all modules working with the database in one way or another. Once the application is started, the work period </w:t>
      </w:r>
      <w:del w:id="534" w:author="Helen" w:date="2017-10-04T20:21:00Z">
        <w:r w:rsidRPr="001A1806" w:rsidDel="00881519">
          <w:rPr>
            <w:rFonts w:ascii="Arial" w:hAnsi="Arial" w:cs="Arial"/>
            <w:sz w:val="24"/>
            <w:lang w:val="en-US"/>
          </w:rPr>
          <w:delText>is usually</w:delText>
        </w:r>
      </w:del>
      <w:ins w:id="535" w:author="Helen" w:date="2017-10-04T20:21:00Z">
        <w:r w:rsidR="00881519">
          <w:rPr>
            <w:rFonts w:ascii="Arial" w:hAnsi="Arial" w:cs="Arial"/>
            <w:sz w:val="24"/>
            <w:lang w:val="en-US"/>
          </w:rPr>
          <w:t>could be</w:t>
        </w:r>
      </w:ins>
      <w:r w:rsidRPr="001A1806">
        <w:rPr>
          <w:rFonts w:ascii="Arial" w:hAnsi="Arial" w:cs="Arial"/>
          <w:sz w:val="24"/>
          <w:lang w:val="en-US"/>
        </w:rPr>
        <w:t xml:space="preserve"> defined by the dates when the current quarter starts and ends</w:t>
      </w:r>
      <w:ins w:id="536" w:author="Helen" w:date="2017-10-04T20:22:00Z">
        <w:r w:rsidR="00881519">
          <w:rPr>
            <w:rFonts w:ascii="Arial" w:hAnsi="Arial" w:cs="Arial"/>
            <w:sz w:val="24"/>
            <w:lang w:val="en-US"/>
          </w:rPr>
          <w:t>, or some other appropriate start/end date pair.</w:t>
        </w:r>
      </w:ins>
      <w:r w:rsidRPr="001A1806">
        <w:rPr>
          <w:rFonts w:ascii="Arial" w:hAnsi="Arial" w:cs="Arial"/>
          <w:sz w:val="24"/>
          <w:lang w:val="en-US"/>
        </w:rPr>
        <w:t xml:space="preserve"> </w:t>
      </w:r>
      <w:del w:id="537" w:author="Helen" w:date="2017-10-04T20:23:00Z">
        <w:r w:rsidRPr="001A1806" w:rsidDel="00881519">
          <w:rPr>
            <w:rFonts w:ascii="Arial" w:hAnsi="Arial" w:cs="Arial"/>
            <w:sz w:val="24"/>
            <w:lang w:val="en-US"/>
          </w:rPr>
          <w:delText xml:space="preserve">(other options are possible). </w:delText>
        </w:r>
      </w:del>
      <w:ins w:id="538" w:author="Helen" w:date="2017-10-04T20:23:00Z">
        <w:r w:rsidR="00881519">
          <w:rPr>
            <w:rFonts w:ascii="Arial" w:hAnsi="Arial" w:cs="Arial"/>
            <w:sz w:val="24"/>
            <w:lang w:val="en-US"/>
          </w:rPr>
          <w:t xml:space="preserve">The application could include the capability for the user to </w:t>
        </w:r>
      </w:ins>
      <w:del w:id="539" w:author="Helen" w:date="2017-10-04T20:24:00Z">
        <w:r w:rsidRPr="001A1806" w:rsidDel="00881519">
          <w:rPr>
            <w:rFonts w:ascii="Arial" w:hAnsi="Arial" w:cs="Arial"/>
            <w:sz w:val="24"/>
            <w:lang w:val="en-US"/>
          </w:rPr>
          <w:delText xml:space="preserve">While working with the application, the user can </w:delText>
        </w:r>
      </w:del>
      <w:ins w:id="540" w:author="Helen" w:date="2017-10-04T20:24:00Z">
        <w:r w:rsidR="00881519">
          <w:rPr>
            <w:rFonts w:ascii="Arial" w:hAnsi="Arial" w:cs="Arial"/>
            <w:sz w:val="24"/>
            <w:lang w:val="en-US"/>
          </w:rPr>
          <w:t xml:space="preserve"> </w:t>
        </w:r>
      </w:ins>
      <w:r w:rsidRPr="001A1806">
        <w:rPr>
          <w:rFonts w:ascii="Arial" w:hAnsi="Arial" w:cs="Arial"/>
          <w:sz w:val="24"/>
          <w:lang w:val="en-US"/>
        </w:rPr>
        <w:t>change the work period</w:t>
      </w:r>
      <w:ins w:id="541" w:author="Helen" w:date="2017-10-04T20:24:00Z">
        <w:r w:rsidR="00881519">
          <w:rPr>
            <w:rFonts w:ascii="Arial" w:hAnsi="Arial" w:cs="Arial"/>
            <w:sz w:val="24"/>
            <w:lang w:val="en-US"/>
          </w:rPr>
          <w:t xml:space="preserve"> while working with the application</w:t>
        </w:r>
      </w:ins>
      <w:r w:rsidRPr="001A1806">
        <w:rPr>
          <w:rFonts w:ascii="Arial" w:hAnsi="Arial" w:cs="Arial"/>
          <w:sz w:val="24"/>
          <w:lang w:val="en-US"/>
        </w:rPr>
        <w:t>.</w:t>
      </w:r>
    </w:p>
    <w:p w:rsidR="00883A5D" w:rsidRPr="00883A5D" w:rsidRDefault="00E032C3" w:rsidP="00883A5D">
      <w:pPr>
        <w:keepNext/>
        <w:spacing w:before="240"/>
        <w:jc w:val="both"/>
        <w:rPr>
          <w:rFonts w:ascii="Arial" w:hAnsi="Arial" w:cs="Arial"/>
          <w:sz w:val="24"/>
          <w:lang w:val="en-US"/>
        </w:rPr>
      </w:pPr>
      <w:r w:rsidRPr="00B0719B">
        <w:rPr>
          <w:rFonts w:ascii="Arial" w:hAnsi="Arial" w:cs="Arial"/>
          <w:sz w:val="24"/>
          <w:lang w:val="en-US"/>
        </w:rPr>
        <w:lastRenderedPageBreak/>
        <w:pict>
          <v:shape id="_x0000_i1030" type="#_x0000_t75" style="width:467.7pt;height:366.9pt">
            <v:imagedata r:id="rId12" o:title="firedac-invoices-form"/>
          </v:shape>
        </w:pict>
      </w:r>
    </w:p>
    <w:p w:rsidR="00883A5D" w:rsidRDefault="00E032C3" w:rsidP="000F64C8">
      <w:pPr>
        <w:keepNext/>
        <w:spacing w:before="240"/>
        <w:jc w:val="both"/>
        <w:rPr>
          <w:rFonts w:ascii="Arial" w:hAnsi="Arial" w:cs="Arial"/>
          <w:sz w:val="24"/>
        </w:rPr>
      </w:pPr>
      <w:r w:rsidRPr="00B0719B">
        <w:rPr>
          <w:rFonts w:ascii="Arial" w:hAnsi="Arial" w:cs="Arial"/>
          <w:sz w:val="24"/>
        </w:rPr>
        <w:pict>
          <v:shape id="_x0000_i1031" type="#_x0000_t75" style="width:467.7pt;height:318.05pt">
            <v:imagedata r:id="rId13" o:title="firedac-dinvoice"/>
          </v:shape>
        </w:pict>
      </w:r>
    </w:p>
    <w:p w:rsidR="000F64C8" w:rsidRPr="00883A5D" w:rsidRDefault="001A1806" w:rsidP="000F64C8">
      <w:pPr>
        <w:keepNext/>
        <w:spacing w:before="240"/>
        <w:jc w:val="both"/>
        <w:rPr>
          <w:rFonts w:ascii="Arial" w:hAnsi="Arial" w:cs="Arial"/>
          <w:sz w:val="24"/>
          <w:lang w:val="en-US"/>
        </w:rPr>
      </w:pPr>
      <w:r w:rsidRPr="001A1806">
        <w:rPr>
          <w:rFonts w:ascii="Arial" w:hAnsi="Arial" w:cs="Arial"/>
          <w:sz w:val="24"/>
          <w:lang w:val="en-US"/>
        </w:rPr>
        <w:lastRenderedPageBreak/>
        <w:t xml:space="preserve">Since the latest documents are the most requested ones, it makes sense to sort them by date in </w:t>
      </w:r>
      <w:del w:id="542" w:author="Helen" w:date="2017-10-04T20:41:00Z">
        <w:r w:rsidRPr="001A1806" w:rsidDel="00D65461">
          <w:rPr>
            <w:rFonts w:ascii="Arial" w:hAnsi="Arial" w:cs="Arial"/>
            <w:sz w:val="24"/>
            <w:lang w:val="en-US"/>
          </w:rPr>
          <w:delText xml:space="preserve">the </w:delText>
        </w:r>
      </w:del>
      <w:r w:rsidRPr="001A1806">
        <w:rPr>
          <w:rFonts w:ascii="Arial" w:hAnsi="Arial" w:cs="Arial"/>
          <w:sz w:val="24"/>
          <w:lang w:val="en-US"/>
        </w:rPr>
        <w:t xml:space="preserve">reverse order. Taking </w:t>
      </w:r>
      <w:del w:id="543" w:author="Helen" w:date="2017-10-04T21:03:00Z">
        <w:r w:rsidRPr="001A1806" w:rsidDel="008D6A60">
          <w:rPr>
            <w:rFonts w:ascii="Arial" w:hAnsi="Arial" w:cs="Arial"/>
            <w:sz w:val="24"/>
            <w:lang w:val="en-US"/>
          </w:rPr>
          <w:delText>the above</w:delText>
        </w:r>
      </w:del>
      <w:ins w:id="544" w:author="Helen" w:date="2017-10-04T21:03:00Z">
        <w:r w:rsidR="008D6A60">
          <w:rPr>
            <w:rFonts w:ascii="Arial" w:hAnsi="Arial" w:cs="Arial"/>
            <w:sz w:val="24"/>
            <w:lang w:val="en-US"/>
          </w:rPr>
          <w:t xml:space="preserve"> that</w:t>
        </w:r>
      </w:ins>
      <w:r w:rsidRPr="001A1806">
        <w:rPr>
          <w:rFonts w:ascii="Arial" w:hAnsi="Arial" w:cs="Arial"/>
          <w:sz w:val="24"/>
          <w:lang w:val="en-US"/>
        </w:rPr>
        <w:t xml:space="preserve"> into account, the query will look like this in the SQL property of the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dataset:</w:t>
      </w:r>
    </w:p>
    <w:p w:rsidR="00883A5D" w:rsidRPr="00883A5D" w:rsidRDefault="00883A5D" w:rsidP="00883A5D">
      <w:pPr>
        <w:keepNext/>
        <w:spacing w:before="240"/>
        <w:rPr>
          <w:rFonts w:ascii="Courier New" w:hAnsi="Courier New" w:cs="Courier New"/>
          <w:sz w:val="24"/>
          <w:lang w:val="en-US"/>
        </w:rPr>
      </w:pPr>
      <w:r w:rsidRPr="00883A5D">
        <w:rPr>
          <w:rFonts w:ascii="Courier New" w:hAnsi="Courier New" w:cs="Courier New"/>
          <w:b/>
          <w:bCs/>
          <w:color w:val="000000"/>
          <w:sz w:val="18"/>
          <w:szCs w:val="18"/>
          <w:lang w:val="en-US"/>
        </w:rPr>
        <w:t>SELECT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customer_id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w:t>
      </w:r>
      <w:r w:rsidRPr="00883A5D">
        <w:rPr>
          <w:rFonts w:ascii="Courier New" w:hAnsi="Courier New" w:cs="Courier New"/>
          <w:b/>
          <w:bCs/>
          <w:color w:val="000000"/>
          <w:sz w:val="18"/>
          <w:szCs w:val="18"/>
          <w:lang w:val="en-US"/>
        </w:rPr>
        <w:t xml:space="preserve">NAME AS </w:t>
      </w:r>
      <w:proofErr w:type="spellStart"/>
      <w:r w:rsidRPr="00883A5D">
        <w:rPr>
          <w:rFonts w:ascii="Courier New" w:hAnsi="Courier New" w:cs="Courier New"/>
          <w:color w:val="000000"/>
          <w:sz w:val="18"/>
          <w:szCs w:val="18"/>
          <w:lang w:val="en-US"/>
        </w:rPr>
        <w:t>customer_name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invoice_date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w:t>
      </w:r>
      <w:proofErr w:type="spellStart"/>
      <w:r w:rsidRPr="00883A5D">
        <w:rPr>
          <w:rFonts w:ascii="Courier New" w:hAnsi="Courier New" w:cs="Courier New"/>
          <w:color w:val="000000"/>
          <w:sz w:val="18"/>
          <w:szCs w:val="18"/>
          <w:lang w:val="en-US"/>
        </w:rPr>
        <w:t>invoice.total_sale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total_sale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IIF</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invoice.payed</w:t>
      </w:r>
      <w:proofErr w:type="spellEnd"/>
      <w:r w:rsidRPr="00883A5D">
        <w:rPr>
          <w:rFonts w:ascii="Courier New" w:hAnsi="Courier New" w:cs="Courier New"/>
          <w:color w:val="000000"/>
          <w:sz w:val="18"/>
          <w:szCs w:val="18"/>
          <w:lang w:val="en-US"/>
        </w:rPr>
        <w:t xml:space="preserve">=1, </w:t>
      </w:r>
      <w:r w:rsidRPr="00883A5D">
        <w:rPr>
          <w:rFonts w:ascii="Courier New" w:hAnsi="Courier New" w:cs="Courier New"/>
          <w:color w:val="000066"/>
          <w:sz w:val="18"/>
          <w:szCs w:val="18"/>
          <w:lang w:val="en-US"/>
        </w:rPr>
        <w:t>'Yes'</w:t>
      </w:r>
      <w:r w:rsidRPr="00883A5D">
        <w:rPr>
          <w:rFonts w:ascii="Courier New" w:hAnsi="Courier New" w:cs="Courier New"/>
          <w:color w:val="000000"/>
          <w:sz w:val="18"/>
          <w:szCs w:val="18"/>
          <w:lang w:val="en-US"/>
        </w:rPr>
        <w:t xml:space="preserve">, </w:t>
      </w:r>
      <w:r w:rsidRPr="00883A5D">
        <w:rPr>
          <w:rFonts w:ascii="Courier New" w:hAnsi="Courier New" w:cs="Courier New"/>
          <w:color w:val="000066"/>
          <w:sz w:val="18"/>
          <w:szCs w:val="18"/>
          <w:lang w:val="en-US"/>
        </w:rPr>
        <w:t>'No'</w:t>
      </w:r>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AS </w:t>
      </w:r>
      <w:proofErr w:type="spellStart"/>
      <w:r w:rsidRPr="00883A5D">
        <w:rPr>
          <w:rFonts w:ascii="Courier New" w:hAnsi="Courier New" w:cs="Courier New"/>
          <w:color w:val="000000"/>
          <w:sz w:val="18"/>
          <w:szCs w:val="18"/>
          <w:lang w:val="en-US"/>
        </w:rPr>
        <w:t>payed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FROM</w:t>
      </w:r>
      <w:r w:rsidRPr="00883A5D">
        <w:rPr>
          <w:rFonts w:ascii="Courier New" w:hAnsi="Courier New" w:cs="Courier New"/>
          <w:color w:val="000000"/>
          <w:sz w:val="18"/>
          <w:szCs w:val="18"/>
          <w:lang w:val="en-US"/>
        </w:rPr>
        <w:br/>
        <w:t xml:space="preserve">  invoice</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JOIN </w:t>
      </w:r>
      <w:r w:rsidRPr="00883A5D">
        <w:rPr>
          <w:rFonts w:ascii="Courier New" w:hAnsi="Courier New" w:cs="Courier New"/>
          <w:color w:val="000000"/>
          <w:sz w:val="18"/>
          <w:szCs w:val="18"/>
          <w:lang w:val="en-US"/>
        </w:rPr>
        <w:t xml:space="preserve">customer </w:t>
      </w:r>
      <w:r w:rsidRPr="00883A5D">
        <w:rPr>
          <w:rFonts w:ascii="Courier New" w:hAnsi="Courier New" w:cs="Courier New"/>
          <w:b/>
          <w:bCs/>
          <w:color w:val="000000"/>
          <w:sz w:val="18"/>
          <w:szCs w:val="18"/>
          <w:lang w:val="en-US"/>
        </w:rPr>
        <w:t xml:space="preserve">ON </w:t>
      </w:r>
      <w:proofErr w:type="spellStart"/>
      <w:r w:rsidRPr="00883A5D">
        <w:rPr>
          <w:rFonts w:ascii="Courier New" w:hAnsi="Courier New" w:cs="Courier New"/>
          <w:color w:val="000000"/>
          <w:sz w:val="18"/>
          <w:szCs w:val="18"/>
          <w:lang w:val="en-US"/>
        </w:rPr>
        <w:t>customer.customer_id</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invoice.customer_id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WHERE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BETWEEN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date_begin</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 xml:space="preserve">AND </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date_end</w:t>
      </w:r>
      <w:proofErr w:type="spellEnd"/>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ORDER BY </w:t>
      </w:r>
      <w:proofErr w:type="spellStart"/>
      <w:r w:rsidRPr="00883A5D">
        <w:rPr>
          <w:rFonts w:ascii="Courier New" w:hAnsi="Courier New" w:cs="Courier New"/>
          <w:color w:val="000000"/>
          <w:sz w:val="18"/>
          <w:szCs w:val="18"/>
          <w:lang w:val="en-US"/>
        </w:rPr>
        <w:t>invoice.invoice_date</w:t>
      </w:r>
      <w:proofErr w:type="spellEnd"/>
      <w:r w:rsidRPr="00883A5D">
        <w:rPr>
          <w:rFonts w:ascii="Courier New" w:hAnsi="Courier New" w:cs="Courier New"/>
          <w:color w:val="000000"/>
          <w:sz w:val="18"/>
          <w:szCs w:val="18"/>
          <w:lang w:val="en-US"/>
        </w:rPr>
        <w:t xml:space="preserve"> </w:t>
      </w:r>
      <w:r w:rsidRPr="00883A5D">
        <w:rPr>
          <w:rFonts w:ascii="Courier New" w:hAnsi="Courier New" w:cs="Courier New"/>
          <w:b/>
          <w:bCs/>
          <w:color w:val="000000"/>
          <w:sz w:val="18"/>
          <w:szCs w:val="18"/>
          <w:lang w:val="en-US"/>
        </w:rPr>
        <w:t>DESC</w:t>
      </w:r>
    </w:p>
    <w:p w:rsidR="000F64C8" w:rsidRPr="00883A5D" w:rsidRDefault="001A1806" w:rsidP="00883A5D">
      <w:pPr>
        <w:keepNext/>
        <w:spacing w:before="240"/>
        <w:jc w:val="both"/>
        <w:rPr>
          <w:rFonts w:ascii="Arial" w:hAnsi="Arial" w:cs="Arial"/>
          <w:sz w:val="24"/>
          <w:lang w:val="en-US"/>
        </w:rPr>
      </w:pPr>
      <w:r w:rsidRPr="001A1806">
        <w:rPr>
          <w:rFonts w:ascii="Arial" w:hAnsi="Arial" w:cs="Arial"/>
          <w:sz w:val="24"/>
          <w:lang w:val="en-US"/>
        </w:rPr>
        <w:t xml:space="preserve">While opening this dataset, it will be necessary to </w:t>
      </w:r>
      <w:del w:id="545" w:author="Helen" w:date="2017-10-04T21:04:00Z">
        <w:r w:rsidRPr="001A1806" w:rsidDel="008D6A60">
          <w:rPr>
            <w:rFonts w:ascii="Arial" w:hAnsi="Arial" w:cs="Arial"/>
            <w:sz w:val="24"/>
            <w:lang w:val="en-US"/>
          </w:rPr>
          <w:delText xml:space="preserve">initiate </w:delText>
        </w:r>
      </w:del>
      <w:ins w:id="546" w:author="Helen" w:date="2017-10-04T21:04:00Z">
        <w:r w:rsidR="008D6A60">
          <w:rPr>
            <w:rFonts w:ascii="Arial" w:hAnsi="Arial" w:cs="Arial"/>
            <w:sz w:val="24"/>
            <w:lang w:val="en-US"/>
          </w:rPr>
          <w:t xml:space="preserve"> </w:t>
        </w:r>
        <w:proofErr w:type="spellStart"/>
        <w:r w:rsidR="008D6A60">
          <w:rPr>
            <w:rFonts w:ascii="Arial" w:hAnsi="Arial" w:cs="Arial"/>
            <w:sz w:val="24"/>
            <w:lang w:val="en-US"/>
          </w:rPr>
          <w:t>initialise</w:t>
        </w:r>
        <w:proofErr w:type="spellEnd"/>
        <w:r w:rsidR="008D6A60">
          <w:rPr>
            <w:rFonts w:ascii="Arial" w:hAnsi="Arial" w:cs="Arial"/>
            <w:sz w:val="24"/>
            <w:lang w:val="en-US"/>
          </w:rPr>
          <w:t xml:space="preserve"> </w:t>
        </w:r>
      </w:ins>
      <w:r w:rsidRPr="001A1806">
        <w:rPr>
          <w:rFonts w:ascii="Arial" w:hAnsi="Arial" w:cs="Arial"/>
          <w:sz w:val="24"/>
          <w:lang w:val="en-US"/>
        </w:rPr>
        <w:t>the query parameters:</w:t>
      </w:r>
    </w:p>
    <w:p w:rsidR="000F64C8" w:rsidRPr="00883A5D" w:rsidRDefault="00883A5D" w:rsidP="00883A5D">
      <w:pPr>
        <w:keepNext/>
        <w:spacing w:before="240"/>
        <w:rPr>
          <w:rFonts w:ascii="Courier New" w:hAnsi="Courier New" w:cs="Courier New"/>
          <w:sz w:val="24"/>
          <w:lang w:val="en-US"/>
        </w:rPr>
      </w:pP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date_begin</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dmMain.BeginDateSt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qryInvoice.ParamByName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66"/>
          <w:sz w:val="18"/>
          <w:szCs w:val="18"/>
          <w:lang w:val="en-US"/>
        </w:rPr>
        <w:t>'</w:t>
      </w:r>
      <w:proofErr w:type="spellStart"/>
      <w:r w:rsidRPr="00883A5D">
        <w:rPr>
          <w:rFonts w:ascii="Courier New" w:hAnsi="Courier New" w:cs="Courier New"/>
          <w:color w:val="000066"/>
          <w:sz w:val="18"/>
          <w:szCs w:val="18"/>
          <w:lang w:val="en-US"/>
        </w:rPr>
        <w:t>date_end</w:t>
      </w:r>
      <w:proofErr w:type="spellEnd"/>
      <w:r w:rsidRPr="00883A5D">
        <w:rPr>
          <w:rFonts w:ascii="Courier New" w:hAnsi="Courier New" w:cs="Courier New"/>
          <w:color w:val="000066"/>
          <w:sz w:val="18"/>
          <w:szCs w:val="18"/>
          <w:lang w:val="en-US"/>
        </w:rPr>
        <w:t>'</w:t>
      </w:r>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AsSqlTimeStamp</w:t>
      </w:r>
      <w:proofErr w:type="spellEnd"/>
      <w:r w:rsidRPr="00883A5D">
        <w:rPr>
          <w:rFonts w:ascii="Courier New" w:hAnsi="Courier New" w:cs="Courier New"/>
          <w:color w:val="000000"/>
          <w:sz w:val="18"/>
          <w:szCs w:val="18"/>
          <w:lang w:val="en-US"/>
        </w:rPr>
        <w:t xml:space="preserve"> := </w:t>
      </w:r>
      <w:proofErr w:type="spellStart"/>
      <w:r w:rsidRPr="00883A5D">
        <w:rPr>
          <w:rFonts w:ascii="Courier New" w:hAnsi="Courier New" w:cs="Courier New"/>
          <w:color w:val="000000"/>
          <w:sz w:val="18"/>
          <w:szCs w:val="18"/>
          <w:lang w:val="en-US"/>
        </w:rPr>
        <w:t>dmMain.EndDateSt</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proofErr w:type="spellStart"/>
      <w:r w:rsidRPr="00883A5D">
        <w:rPr>
          <w:rFonts w:ascii="Courier New" w:hAnsi="Courier New" w:cs="Courier New"/>
          <w:color w:val="000000"/>
          <w:sz w:val="18"/>
          <w:szCs w:val="18"/>
          <w:lang w:val="en-US"/>
        </w:rPr>
        <w:t>qryInvoice.Open</w:t>
      </w:r>
      <w:proofErr w:type="spellEnd"/>
      <w:r w:rsidRPr="00883A5D">
        <w:rPr>
          <w:rFonts w:ascii="Courier New" w:hAnsi="Courier New" w:cs="Courier New"/>
          <w:color w:val="000000"/>
          <w:sz w:val="18"/>
          <w:szCs w:val="18"/>
          <w:lang w:val="en-US"/>
        </w:rPr>
        <w:t>;</w:t>
      </w:r>
    </w:p>
    <w:p w:rsidR="000F64C8" w:rsidRPr="001A1806" w:rsidDel="008D6A60" w:rsidRDefault="008D6A60" w:rsidP="000F64C8">
      <w:pPr>
        <w:keepNext/>
        <w:spacing w:before="240"/>
        <w:jc w:val="both"/>
        <w:rPr>
          <w:del w:id="547" w:author="Helen" w:date="2017-10-04T21:09:00Z"/>
          <w:rFonts w:ascii="Arial" w:hAnsi="Arial" w:cs="Arial"/>
          <w:sz w:val="24"/>
          <w:lang w:val="en-US"/>
        </w:rPr>
      </w:pPr>
      <w:ins w:id="548" w:author="Helen" w:date="2017-10-04T21:05:00Z">
        <w:r>
          <w:rPr>
            <w:rFonts w:ascii="Arial" w:hAnsi="Arial" w:cs="Arial"/>
            <w:sz w:val="24"/>
            <w:lang w:val="en-US"/>
          </w:rPr>
          <w:t xml:space="preserve">For the purpose of our sample application, we will use stored procedures to </w:t>
        </w:r>
      </w:ins>
      <w:del w:id="549" w:author="Helen" w:date="2017-10-04T21:05:00Z">
        <w:r w:rsidR="001A1806" w:rsidRPr="001A1806" w:rsidDel="008D6A60">
          <w:rPr>
            <w:rFonts w:ascii="Arial" w:hAnsi="Arial" w:cs="Arial"/>
            <w:sz w:val="24"/>
            <w:lang w:val="en-US"/>
          </w:rPr>
          <w:delText xml:space="preserve">We will </w:delText>
        </w:r>
      </w:del>
      <w:r w:rsidR="001A1806" w:rsidRPr="001A1806">
        <w:rPr>
          <w:rFonts w:ascii="Arial" w:hAnsi="Arial" w:cs="Arial"/>
          <w:sz w:val="24"/>
          <w:lang w:val="en-US"/>
        </w:rPr>
        <w:t xml:space="preserve">perform all operations </w:t>
      </w:r>
      <w:del w:id="550" w:author="Helen" w:date="2017-10-04T21:06:00Z">
        <w:r w:rsidR="001A1806" w:rsidRPr="001A1806" w:rsidDel="008D6A60">
          <w:rPr>
            <w:rFonts w:ascii="Arial" w:hAnsi="Arial" w:cs="Arial"/>
            <w:sz w:val="24"/>
            <w:lang w:val="en-US"/>
          </w:rPr>
          <w:delText xml:space="preserve">with </w:delText>
        </w:r>
      </w:del>
      <w:ins w:id="551" w:author="Helen" w:date="2017-10-04T21:06:00Z">
        <w:r>
          <w:rPr>
            <w:rFonts w:ascii="Arial" w:hAnsi="Arial" w:cs="Arial"/>
            <w:sz w:val="24"/>
            <w:lang w:val="en-US"/>
          </w:rPr>
          <w:t>on</w:t>
        </w:r>
        <w:r w:rsidRPr="001A1806">
          <w:rPr>
            <w:rFonts w:ascii="Arial" w:hAnsi="Arial" w:cs="Arial"/>
            <w:sz w:val="24"/>
            <w:lang w:val="en-US"/>
          </w:rPr>
          <w:t xml:space="preserve"> </w:t>
        </w:r>
      </w:ins>
      <w:r w:rsidR="001A1806" w:rsidRPr="001A1806">
        <w:rPr>
          <w:rFonts w:ascii="Arial" w:hAnsi="Arial" w:cs="Arial"/>
          <w:sz w:val="24"/>
          <w:lang w:val="en-US"/>
        </w:rPr>
        <w:t>an invoice</w:t>
      </w:r>
      <w:ins w:id="552" w:author="Helen" w:date="2017-10-04T21:06:00Z">
        <w:r>
          <w:rPr>
            <w:rFonts w:ascii="Arial" w:hAnsi="Arial" w:cs="Arial"/>
            <w:sz w:val="24"/>
            <w:lang w:val="en-US"/>
          </w:rPr>
          <w:t xml:space="preserve">. </w:t>
        </w:r>
      </w:ins>
      <w:del w:id="553" w:author="Helen" w:date="2017-10-04T21:06:00Z">
        <w:r w:rsidR="001A1806" w:rsidRPr="001A1806" w:rsidDel="008D6A60">
          <w:rPr>
            <w:rFonts w:ascii="Arial" w:hAnsi="Arial" w:cs="Arial"/>
            <w:sz w:val="24"/>
            <w:lang w:val="en-US"/>
          </w:rPr>
          <w:delText xml:space="preserve"> with the help of stored procedures although, i</w:delText>
        </w:r>
      </w:del>
      <w:ins w:id="554" w:author="Helen" w:date="2017-10-04T21:06:00Z">
        <w:r>
          <w:rPr>
            <w:rFonts w:ascii="Arial" w:hAnsi="Arial" w:cs="Arial"/>
            <w:sz w:val="24"/>
            <w:lang w:val="en-US"/>
          </w:rPr>
          <w:t xml:space="preserve"> </w:t>
        </w:r>
      </w:ins>
      <w:del w:id="555" w:author="Helen" w:date="2017-10-04T21:07:00Z">
        <w:r w:rsidR="001A1806" w:rsidRPr="001A1806" w:rsidDel="008D6A60">
          <w:rPr>
            <w:rFonts w:ascii="Arial" w:hAnsi="Arial" w:cs="Arial"/>
            <w:sz w:val="24"/>
            <w:lang w:val="en-US"/>
          </w:rPr>
          <w:delText>n simpler cases, it can be done with the help of r</w:delText>
        </w:r>
      </w:del>
      <w:ins w:id="556" w:author="Helen" w:date="2017-10-04T21:07:00Z">
        <w:r>
          <w:rPr>
            <w:rFonts w:ascii="Arial" w:hAnsi="Arial" w:cs="Arial"/>
            <w:sz w:val="24"/>
            <w:lang w:val="en-US"/>
          </w:rPr>
          <w:t xml:space="preserve"> R</w:t>
        </w:r>
      </w:ins>
      <w:r w:rsidR="001A1806" w:rsidRPr="001A1806">
        <w:rPr>
          <w:rFonts w:ascii="Arial" w:hAnsi="Arial" w:cs="Arial"/>
          <w:sz w:val="24"/>
          <w:lang w:val="en-US"/>
        </w:rPr>
        <w:t xml:space="preserve">egular INSERT/UPDATE/DELETE queries </w:t>
      </w:r>
      <w:ins w:id="557" w:author="Helen" w:date="2017-10-04T21:08:00Z">
        <w:r>
          <w:rPr>
            <w:rFonts w:ascii="Arial" w:hAnsi="Arial" w:cs="Arial"/>
            <w:sz w:val="24"/>
            <w:lang w:val="en-US"/>
          </w:rPr>
          <w:t xml:space="preserve">can be used when operations are simple and involve writing to only one table in the database. </w:t>
        </w:r>
      </w:ins>
      <w:del w:id="558" w:author="Helen" w:date="2017-10-04T21:09:00Z">
        <w:r w:rsidR="001A1806" w:rsidRPr="001A1806" w:rsidDel="008D6A60">
          <w:rPr>
            <w:rFonts w:ascii="Arial" w:hAnsi="Arial" w:cs="Arial"/>
            <w:sz w:val="24"/>
            <w:lang w:val="en-US"/>
          </w:rPr>
          <w:delText xml:space="preserve">as well. </w:delText>
        </w:r>
      </w:del>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We will execute every stored procedure as a separate query in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components. This component is not parent to </w:t>
      </w:r>
      <w:proofErr w:type="spellStart"/>
      <w:r w:rsidRPr="001A1806">
        <w:rPr>
          <w:rFonts w:ascii="Arial" w:hAnsi="Arial" w:cs="Arial"/>
          <w:sz w:val="24"/>
          <w:lang w:val="en-US"/>
        </w:rPr>
        <w:t>TFDRdbmsDataSet</w:t>
      </w:r>
      <w:proofErr w:type="spellEnd"/>
      <w:r w:rsidRPr="001A1806">
        <w:rPr>
          <w:rFonts w:ascii="Arial" w:hAnsi="Arial" w:cs="Arial"/>
          <w:sz w:val="24"/>
          <w:lang w:val="en-US"/>
        </w:rPr>
        <w:t xml:space="preserve">, does not buffer data and returns not more than one result row so using it </w:t>
      </w:r>
      <w:del w:id="559" w:author="Helen" w:date="2017-10-04T21:10:00Z">
        <w:r w:rsidRPr="001A1806" w:rsidDel="008D6A60">
          <w:rPr>
            <w:rFonts w:ascii="Arial" w:hAnsi="Arial" w:cs="Arial"/>
            <w:sz w:val="24"/>
            <w:lang w:val="en-US"/>
          </w:rPr>
          <w:delText xml:space="preserve">requires less </w:delText>
        </w:r>
      </w:del>
      <w:ins w:id="560" w:author="Helen" w:date="2017-10-04T21:10:00Z">
        <w:r w:rsidR="008D6A60">
          <w:rPr>
            <w:rFonts w:ascii="Arial" w:hAnsi="Arial" w:cs="Arial"/>
            <w:sz w:val="24"/>
            <w:lang w:val="en-US"/>
          </w:rPr>
          <w:t xml:space="preserve"> consumes fewer </w:t>
        </w:r>
      </w:ins>
      <w:r w:rsidRPr="001A1806">
        <w:rPr>
          <w:rFonts w:ascii="Arial" w:hAnsi="Arial" w:cs="Arial"/>
          <w:sz w:val="24"/>
          <w:lang w:val="en-US"/>
        </w:rPr>
        <w:t xml:space="preserve">resources </w:t>
      </w:r>
      <w:del w:id="561" w:author="Helen" w:date="2017-10-04T21:11:00Z">
        <w:r w:rsidRPr="001A1806" w:rsidDel="008D6A60">
          <w:rPr>
            <w:rFonts w:ascii="Arial" w:hAnsi="Arial" w:cs="Arial"/>
            <w:sz w:val="24"/>
            <w:lang w:val="en-US"/>
          </w:rPr>
          <w:delText>in case of</w:delText>
        </w:r>
      </w:del>
      <w:ins w:id="562" w:author="Helen" w:date="2017-10-04T21:11:00Z">
        <w:r w:rsidR="008D6A60">
          <w:rPr>
            <w:rFonts w:ascii="Arial" w:hAnsi="Arial" w:cs="Arial"/>
            <w:sz w:val="24"/>
            <w:lang w:val="en-US"/>
          </w:rPr>
          <w:t xml:space="preserve"> for</w:t>
        </w:r>
      </w:ins>
      <w:r w:rsidRPr="001A1806">
        <w:rPr>
          <w:rFonts w:ascii="Arial" w:hAnsi="Arial" w:cs="Arial"/>
          <w:sz w:val="24"/>
          <w:lang w:val="en-US"/>
        </w:rPr>
        <w:t xml:space="preserve"> queries that do not return data. Since our stored procedures modify data, it is necessary to specify the </w:t>
      </w:r>
      <w:proofErr w:type="spellStart"/>
      <w:r w:rsidRPr="001A1806">
        <w:rPr>
          <w:rFonts w:ascii="Arial" w:hAnsi="Arial" w:cs="Arial"/>
          <w:sz w:val="24"/>
          <w:lang w:val="en-US"/>
        </w:rPr>
        <w:t>trWrite</w:t>
      </w:r>
      <w:proofErr w:type="spellEnd"/>
      <w:r w:rsidRPr="001A1806">
        <w:rPr>
          <w:rFonts w:ascii="Arial" w:hAnsi="Arial" w:cs="Arial"/>
          <w:sz w:val="24"/>
          <w:lang w:val="en-US"/>
        </w:rPr>
        <w:t xml:space="preserve"> transaction in the Transaction property of the </w:t>
      </w:r>
      <w:proofErr w:type="spellStart"/>
      <w:r w:rsidRPr="001A1806">
        <w:rPr>
          <w:rFonts w:ascii="Arial" w:hAnsi="Arial" w:cs="Arial"/>
          <w:sz w:val="24"/>
          <w:lang w:val="en-US"/>
        </w:rPr>
        <w:t>TFDCommand</w:t>
      </w:r>
      <w:proofErr w:type="spellEnd"/>
      <w:r w:rsidRPr="001A1806">
        <w:rPr>
          <w:rFonts w:ascii="Arial" w:hAnsi="Arial" w:cs="Arial"/>
          <w:sz w:val="24"/>
          <w:lang w:val="en-US"/>
        </w:rPr>
        <w:t xml:space="preserve"> components. </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b/>
          <w:sz w:val="24"/>
          <w:lang w:val="en-US"/>
        </w:rPr>
      </w:pPr>
      <w:r w:rsidRPr="001A1806">
        <w:rPr>
          <w:rFonts w:ascii="Arial" w:hAnsi="Arial" w:cs="Arial"/>
          <w:b/>
          <w:sz w:val="24"/>
          <w:lang w:val="en-US"/>
        </w:rPr>
        <w:t>Note</w:t>
      </w:r>
    </w:p>
    <w:p w:rsidR="000F64C8" w:rsidRPr="001A1806" w:rsidRDefault="001A1806" w:rsidP="000F64C8">
      <w:pPr>
        <w:pBdr>
          <w:top w:val="single" w:sz="4" w:space="1" w:color="auto"/>
          <w:left w:val="single" w:sz="4" w:space="4" w:color="auto"/>
          <w:bottom w:val="single" w:sz="4" w:space="1" w:color="auto"/>
          <w:right w:val="single" w:sz="4" w:space="4" w:color="auto"/>
        </w:pBdr>
        <w:shd w:val="clear" w:color="auto" w:fill="DBE5F1"/>
        <w:jc w:val="both"/>
        <w:rPr>
          <w:rFonts w:ascii="Arial" w:hAnsi="Arial" w:cs="Arial"/>
          <w:sz w:val="24"/>
          <w:lang w:val="en-US"/>
        </w:rPr>
      </w:pPr>
      <w:r w:rsidRPr="001A1806">
        <w:rPr>
          <w:rFonts w:ascii="Arial" w:hAnsi="Arial" w:cs="Arial"/>
          <w:sz w:val="24"/>
          <w:lang w:val="en-US"/>
        </w:rPr>
        <w:t xml:space="preserve">It is also possible to place stored procedures for inserting, editing and adding a record in the corresponding properties of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w:t>
      </w:r>
    </w:p>
    <w:p w:rsidR="000F64C8" w:rsidRPr="001A1806" w:rsidRDefault="000F64C8" w:rsidP="000F64C8">
      <w:pPr>
        <w:rPr>
          <w:rFonts w:ascii="Arial" w:hAnsi="Arial" w:cs="Arial"/>
          <w:sz w:val="24"/>
          <w:lang w:val="en-US"/>
        </w:rPr>
      </w:pPr>
    </w:p>
    <w:p w:rsidR="000F64C8" w:rsidRPr="00883A5D" w:rsidRDefault="001A1806" w:rsidP="00883A5D">
      <w:pPr>
        <w:keepNext/>
        <w:spacing w:before="240"/>
        <w:jc w:val="both"/>
        <w:rPr>
          <w:rFonts w:ascii="Arial" w:hAnsi="Arial" w:cs="Arial"/>
          <w:sz w:val="24"/>
          <w:lang w:val="en-US"/>
        </w:rPr>
      </w:pPr>
      <w:del w:id="563" w:author="Helen" w:date="2017-10-04T21:11:00Z">
        <w:r w:rsidRPr="001A1806" w:rsidDel="00A43DE7">
          <w:rPr>
            <w:rFonts w:ascii="Arial" w:hAnsi="Arial" w:cs="Arial"/>
            <w:sz w:val="24"/>
            <w:lang w:val="en-US"/>
          </w:rPr>
          <w:lastRenderedPageBreak/>
          <w:delText>There are f</w:delText>
        </w:r>
      </w:del>
      <w:ins w:id="564" w:author="Helen" w:date="2017-10-04T21:11:00Z">
        <w:r w:rsidR="00A43DE7">
          <w:rPr>
            <w:rFonts w:ascii="Arial" w:hAnsi="Arial" w:cs="Arial"/>
            <w:sz w:val="24"/>
            <w:lang w:val="en-US"/>
          </w:rPr>
          <w:t xml:space="preserve"> F</w:t>
        </w:r>
      </w:ins>
      <w:r w:rsidRPr="001A1806">
        <w:rPr>
          <w:rFonts w:ascii="Arial" w:hAnsi="Arial" w:cs="Arial"/>
          <w:sz w:val="24"/>
          <w:lang w:val="en-US"/>
        </w:rPr>
        <w:t xml:space="preserve">our operations </w:t>
      </w:r>
      <w:ins w:id="565" w:author="Helen" w:date="2017-10-04T21:11:00Z">
        <w:r w:rsidR="00A43DE7">
          <w:rPr>
            <w:rFonts w:ascii="Arial" w:hAnsi="Arial" w:cs="Arial"/>
            <w:sz w:val="24"/>
            <w:lang w:val="en-US"/>
          </w:rPr>
          <w:t xml:space="preserve">are </w:t>
        </w:r>
      </w:ins>
      <w:r w:rsidRPr="001A1806">
        <w:rPr>
          <w:rFonts w:ascii="Arial" w:hAnsi="Arial" w:cs="Arial"/>
          <w:sz w:val="24"/>
          <w:lang w:val="en-US"/>
        </w:rPr>
        <w:t xml:space="preserve">provided for working with the header of an invoice: adding, editing, deleting and settings the "paid" attribute. As soon as an invoice is paid, we forbid any modifications to it, </w:t>
      </w:r>
      <w:del w:id="566" w:author="Helen" w:date="2017-10-04T21:12:00Z">
        <w:r w:rsidRPr="001A1806" w:rsidDel="00A43DE7">
          <w:rPr>
            <w:rFonts w:ascii="Arial" w:hAnsi="Arial" w:cs="Arial"/>
            <w:sz w:val="24"/>
            <w:lang w:val="en-US"/>
          </w:rPr>
          <w:delText xml:space="preserve">both </w:delText>
        </w:r>
      </w:del>
      <w:ins w:id="567" w:author="Helen" w:date="2017-10-04T21:12:00Z">
        <w:r w:rsidR="00A43DE7">
          <w:rPr>
            <w:rFonts w:ascii="Arial" w:hAnsi="Arial" w:cs="Arial"/>
            <w:sz w:val="24"/>
            <w:lang w:val="en-US"/>
          </w:rPr>
          <w:t>either</w:t>
        </w:r>
        <w:r w:rsidR="00A43DE7" w:rsidRPr="001A1806">
          <w:rPr>
            <w:rFonts w:ascii="Arial" w:hAnsi="Arial" w:cs="Arial"/>
            <w:sz w:val="24"/>
            <w:lang w:val="en-US"/>
          </w:rPr>
          <w:t xml:space="preserve"> </w:t>
        </w:r>
      </w:ins>
      <w:r w:rsidRPr="001A1806">
        <w:rPr>
          <w:rFonts w:ascii="Arial" w:hAnsi="Arial" w:cs="Arial"/>
          <w:sz w:val="24"/>
          <w:lang w:val="en-US"/>
        </w:rPr>
        <w:t xml:space="preserve">in its header </w:t>
      </w:r>
      <w:del w:id="568" w:author="Helen" w:date="2017-10-04T21:12:00Z">
        <w:r w:rsidRPr="001A1806" w:rsidDel="00A43DE7">
          <w:rPr>
            <w:rFonts w:ascii="Arial" w:hAnsi="Arial" w:cs="Arial"/>
            <w:sz w:val="24"/>
            <w:lang w:val="en-US"/>
          </w:rPr>
          <w:delText xml:space="preserve">and </w:delText>
        </w:r>
      </w:del>
      <w:ins w:id="569" w:author="Helen" w:date="2017-10-04T21:12:00Z">
        <w:r w:rsidR="00A43DE7">
          <w:rPr>
            <w:rFonts w:ascii="Arial" w:hAnsi="Arial" w:cs="Arial"/>
            <w:sz w:val="24"/>
            <w:lang w:val="en-US"/>
          </w:rPr>
          <w:t>or</w:t>
        </w:r>
        <w:r w:rsidR="00A43DE7" w:rsidRPr="001A1806">
          <w:rPr>
            <w:rFonts w:ascii="Arial" w:hAnsi="Arial" w:cs="Arial"/>
            <w:sz w:val="24"/>
            <w:lang w:val="en-US"/>
          </w:rPr>
          <w:t xml:space="preserve"> </w:t>
        </w:r>
      </w:ins>
      <w:r w:rsidRPr="001A1806">
        <w:rPr>
          <w:rFonts w:ascii="Arial" w:hAnsi="Arial" w:cs="Arial"/>
          <w:sz w:val="24"/>
          <w:lang w:val="en-US"/>
        </w:rPr>
        <w:t xml:space="preserve">in its lines. </w:t>
      </w:r>
      <w:del w:id="570" w:author="Helen" w:date="2017-10-04T21:13:00Z">
        <w:r w:rsidRPr="001A1806" w:rsidDel="00A43DE7">
          <w:rPr>
            <w:rFonts w:ascii="Arial" w:hAnsi="Arial" w:cs="Arial"/>
            <w:sz w:val="24"/>
            <w:lang w:val="en-US"/>
          </w:rPr>
          <w:delText xml:space="preserve">It </w:delText>
        </w:r>
      </w:del>
      <w:ins w:id="571" w:author="Helen" w:date="2017-10-04T21:13:00Z">
        <w:r w:rsidR="00A43DE7">
          <w:rPr>
            <w:rFonts w:ascii="Arial" w:hAnsi="Arial" w:cs="Arial"/>
            <w:sz w:val="24"/>
            <w:lang w:val="en-US"/>
          </w:rPr>
          <w:t>The rule</w:t>
        </w:r>
        <w:r w:rsidR="00A43DE7" w:rsidRPr="001A1806">
          <w:rPr>
            <w:rFonts w:ascii="Arial" w:hAnsi="Arial" w:cs="Arial"/>
            <w:sz w:val="24"/>
            <w:lang w:val="en-US"/>
          </w:rPr>
          <w:t xml:space="preserve"> </w:t>
        </w:r>
      </w:ins>
      <w:r w:rsidRPr="001A1806">
        <w:rPr>
          <w:rFonts w:ascii="Arial" w:hAnsi="Arial" w:cs="Arial"/>
          <w:sz w:val="24"/>
          <w:lang w:val="en-US"/>
        </w:rPr>
        <w:t xml:space="preserve">is implemented </w:t>
      </w:r>
      <w:del w:id="572" w:author="Helen" w:date="2017-10-04T21:13:00Z">
        <w:r w:rsidRPr="001A1806" w:rsidDel="00A43DE7">
          <w:rPr>
            <w:rFonts w:ascii="Arial" w:hAnsi="Arial" w:cs="Arial"/>
            <w:sz w:val="24"/>
            <w:lang w:val="en-US"/>
          </w:rPr>
          <w:delText>on the level of</w:delText>
        </w:r>
      </w:del>
      <w:ins w:id="573" w:author="Helen" w:date="2017-10-04T21:13:00Z">
        <w:r w:rsidR="00A43DE7">
          <w:rPr>
            <w:rFonts w:ascii="Arial" w:hAnsi="Arial" w:cs="Arial"/>
            <w:sz w:val="24"/>
            <w:lang w:val="en-US"/>
          </w:rPr>
          <w:t xml:space="preserve"> at</w:t>
        </w:r>
      </w:ins>
      <w:r w:rsidRPr="001A1806">
        <w:rPr>
          <w:rFonts w:ascii="Arial" w:hAnsi="Arial" w:cs="Arial"/>
          <w:sz w:val="24"/>
          <w:lang w:val="en-US"/>
        </w:rPr>
        <w:t xml:space="preserve"> </w:t>
      </w:r>
      <w:ins w:id="574" w:author="Helen" w:date="2017-10-04T21:14:00Z">
        <w:r w:rsidR="00A43DE7">
          <w:rPr>
            <w:rFonts w:ascii="Arial" w:hAnsi="Arial" w:cs="Arial"/>
            <w:sz w:val="24"/>
            <w:lang w:val="en-US"/>
          </w:rPr>
          <w:t xml:space="preserve">the </w:t>
        </w:r>
      </w:ins>
      <w:r w:rsidRPr="001A1806">
        <w:rPr>
          <w:rFonts w:ascii="Arial" w:hAnsi="Arial" w:cs="Arial"/>
          <w:sz w:val="24"/>
          <w:lang w:val="en-US"/>
        </w:rPr>
        <w:t>stored procedure</w:t>
      </w:r>
      <w:del w:id="575" w:author="Helen" w:date="2017-10-04T21:14:00Z">
        <w:r w:rsidRPr="001A1806" w:rsidDel="00A43DE7">
          <w:rPr>
            <w:rFonts w:ascii="Arial" w:hAnsi="Arial" w:cs="Arial"/>
            <w:sz w:val="24"/>
            <w:lang w:val="en-US"/>
          </w:rPr>
          <w:delText>s</w:delText>
        </w:r>
      </w:del>
      <w:ins w:id="576" w:author="Helen" w:date="2017-10-04T21:14:00Z">
        <w:r w:rsidR="00A43DE7">
          <w:rPr>
            <w:rFonts w:ascii="Arial" w:hAnsi="Arial" w:cs="Arial"/>
            <w:sz w:val="24"/>
            <w:lang w:val="en-US"/>
          </w:rPr>
          <w:t xml:space="preserve"> level</w:t>
        </w:r>
      </w:ins>
      <w:r w:rsidRPr="001A1806">
        <w:rPr>
          <w:rFonts w:ascii="Arial" w:hAnsi="Arial" w:cs="Arial"/>
          <w:sz w:val="24"/>
          <w:lang w:val="en-US"/>
        </w:rPr>
        <w:t xml:space="preserve">. Let us </w:t>
      </w:r>
      <w:del w:id="577" w:author="Helen" w:date="2017-10-04T21:15:00Z">
        <w:r w:rsidRPr="001A1806" w:rsidDel="00A43DE7">
          <w:rPr>
            <w:rFonts w:ascii="Arial" w:hAnsi="Arial" w:cs="Arial"/>
            <w:sz w:val="24"/>
            <w:lang w:val="en-US"/>
          </w:rPr>
          <w:delText xml:space="preserve">see </w:delText>
        </w:r>
      </w:del>
      <w:ins w:id="578" w:author="Helen" w:date="2017-10-04T21:15:00Z">
        <w:r w:rsidR="00A43DE7">
          <w:rPr>
            <w:rFonts w:ascii="Arial" w:hAnsi="Arial" w:cs="Arial"/>
            <w:sz w:val="24"/>
            <w:lang w:val="en-US"/>
          </w:rPr>
          <w:t>look at</w:t>
        </w:r>
        <w:r w:rsidR="00A43DE7" w:rsidRPr="001A1806">
          <w:rPr>
            <w:rFonts w:ascii="Arial" w:hAnsi="Arial" w:cs="Arial"/>
            <w:sz w:val="24"/>
            <w:lang w:val="en-US"/>
          </w:rPr>
          <w:t xml:space="preserve"> </w:t>
        </w:r>
      </w:ins>
      <w:r w:rsidRPr="001A1806">
        <w:rPr>
          <w:rFonts w:ascii="Arial" w:hAnsi="Arial" w:cs="Arial"/>
          <w:sz w:val="24"/>
          <w:lang w:val="en-US"/>
        </w:rPr>
        <w:t xml:space="preserve">the </w:t>
      </w:r>
      <w:del w:id="579" w:author="Helen" w:date="2017-10-04T21:15:00Z">
        <w:r w:rsidRPr="001A1806" w:rsidDel="00A43DE7">
          <w:rPr>
            <w:rFonts w:ascii="Arial" w:hAnsi="Arial" w:cs="Arial"/>
            <w:sz w:val="24"/>
            <w:lang w:val="en-US"/>
          </w:rPr>
          <w:delText>texts of queries</w:delText>
        </w:r>
      </w:del>
      <w:ins w:id="580" w:author="Helen" w:date="2017-10-04T21:15:00Z">
        <w:r w:rsidR="00A43DE7">
          <w:rPr>
            <w:rFonts w:ascii="Arial" w:hAnsi="Arial" w:cs="Arial"/>
            <w:sz w:val="24"/>
            <w:lang w:val="en-US"/>
          </w:rPr>
          <w:t xml:space="preserve"> query strings</w:t>
        </w:r>
      </w:ins>
      <w:ins w:id="581" w:author="Helen" w:date="2017-10-04T21:17:00Z">
        <w:r w:rsidR="00A43DE7">
          <w:rPr>
            <w:rFonts w:ascii="Arial" w:hAnsi="Arial" w:cs="Arial"/>
            <w:sz w:val="24"/>
            <w:lang w:val="en-US"/>
          </w:rPr>
          <w:t xml:space="preserve"> in the </w:t>
        </w:r>
        <w:proofErr w:type="spellStart"/>
        <w:r w:rsidR="00A43DE7">
          <w:rPr>
            <w:rFonts w:ascii="Arial" w:hAnsi="Arial" w:cs="Arial"/>
            <w:sz w:val="24"/>
            <w:lang w:val="en-US"/>
          </w:rPr>
          <w:t>CommandText</w:t>
        </w:r>
        <w:proofErr w:type="spellEnd"/>
        <w:r w:rsidR="00A43DE7">
          <w:rPr>
            <w:rFonts w:ascii="Arial" w:hAnsi="Arial" w:cs="Arial"/>
            <w:sz w:val="24"/>
            <w:lang w:val="en-US"/>
          </w:rPr>
          <w:t xml:space="preserve"> property</w:t>
        </w:r>
      </w:ins>
      <w:r w:rsidRPr="001A1806">
        <w:rPr>
          <w:rFonts w:ascii="Arial" w:hAnsi="Arial" w:cs="Arial"/>
          <w:sz w:val="24"/>
          <w:lang w:val="en-US"/>
        </w:rPr>
        <w:t xml:space="preserve"> for calling stored procedures.</w:t>
      </w:r>
    </w:p>
    <w:p w:rsidR="00883A5D" w:rsidRPr="00883A5D" w:rsidRDefault="00883A5D" w:rsidP="00883A5D">
      <w:pPr>
        <w:keepNext/>
        <w:spacing w:before="240"/>
        <w:rPr>
          <w:rFonts w:ascii="Arial" w:hAnsi="Arial" w:cs="Arial"/>
          <w:i/>
          <w:iCs/>
          <w:color w:val="000000"/>
        </w:rPr>
      </w:pPr>
      <w:proofErr w:type="spellStart"/>
      <w:r w:rsidRPr="00883A5D">
        <w:rPr>
          <w:rFonts w:ascii="Arial" w:hAnsi="Arial" w:cs="Arial"/>
          <w:i/>
          <w:iCs/>
          <w:color w:val="000000"/>
          <w:lang w:val="en-US"/>
        </w:rPr>
        <w:t>qryAddInvoice.CommandText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sp_add_invoice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r>
      <w:r w:rsidRPr="00883A5D">
        <w:rPr>
          <w:rFonts w:ascii="Courier New" w:hAnsi="Courier New" w:cs="Courier New"/>
          <w:b/>
          <w:bCs/>
          <w:color w:val="000000"/>
          <w:sz w:val="18"/>
          <w:szCs w:val="18"/>
          <w:lang w:val="en-US"/>
        </w:rPr>
        <w:t xml:space="preserve">  NEXT VALUE FOR </w:t>
      </w:r>
      <w:proofErr w:type="spellStart"/>
      <w:r w:rsidRPr="00883A5D">
        <w:rPr>
          <w:rFonts w:ascii="Courier New" w:hAnsi="Courier New" w:cs="Courier New"/>
          <w:color w:val="000000"/>
          <w:sz w:val="18"/>
          <w:szCs w:val="18"/>
          <w:lang w:val="en-US"/>
        </w:rPr>
        <w:t>gen_invoice_id</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883A5D" w:rsidRDefault="00883A5D" w:rsidP="00883A5D">
      <w:pPr>
        <w:keepNext/>
        <w:spacing w:before="240"/>
        <w:rPr>
          <w:rFonts w:ascii="Arial" w:hAnsi="Arial" w:cs="Arial"/>
          <w:i/>
          <w:iCs/>
          <w:color w:val="000000"/>
        </w:rPr>
      </w:pPr>
      <w:proofErr w:type="spellStart"/>
      <w:r w:rsidRPr="00883A5D">
        <w:rPr>
          <w:rFonts w:ascii="Arial" w:hAnsi="Arial" w:cs="Arial"/>
          <w:i/>
          <w:iCs/>
          <w:color w:val="000000"/>
          <w:lang w:val="en-US"/>
        </w:rPr>
        <w:t>qryEditInvoice.CommandText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sp_edit_invoice</w:t>
      </w:r>
      <w:proofErr w:type="spellEnd"/>
      <w:r w:rsidRPr="00883A5D">
        <w:rPr>
          <w:rFonts w:ascii="Courier New" w:hAnsi="Courier New" w:cs="Courier New"/>
          <w:color w:val="000000"/>
          <w:sz w:val="18"/>
          <w:szCs w:val="18"/>
          <w:lang w:val="en-US"/>
        </w:rPr>
        <w:t>(</w:t>
      </w:r>
      <w:r w:rsidRPr="00883A5D">
        <w:rPr>
          <w:rFonts w:ascii="Courier New" w:hAnsi="Courier New" w:cs="Courier New"/>
          <w:color w:val="000000"/>
          <w:sz w:val="18"/>
          <w:szCs w:val="18"/>
          <w:lang w:val="en-US"/>
        </w:rPr>
        <w:br/>
        <w:t xml:space="preserve">  :INVOICE_ID,</w:t>
      </w:r>
      <w:r w:rsidRPr="00883A5D">
        <w:rPr>
          <w:rFonts w:ascii="Courier New" w:hAnsi="Courier New" w:cs="Courier New"/>
          <w:color w:val="000000"/>
          <w:sz w:val="18"/>
          <w:szCs w:val="18"/>
          <w:lang w:val="en-US"/>
        </w:rPr>
        <w:br/>
        <w:t xml:space="preserve">  :CUSTOMER_ID,</w:t>
      </w:r>
      <w:r w:rsidRPr="00883A5D">
        <w:rPr>
          <w:rFonts w:ascii="Courier New" w:hAnsi="Courier New" w:cs="Courier New"/>
          <w:color w:val="000000"/>
          <w:sz w:val="18"/>
          <w:szCs w:val="18"/>
          <w:lang w:val="en-US"/>
        </w:rPr>
        <w:br/>
        <w:t xml:space="preserve">  :INVOICE_DATE</w:t>
      </w:r>
      <w:r w:rsidRPr="00883A5D">
        <w:rPr>
          <w:rFonts w:ascii="Courier New" w:hAnsi="Courier New" w:cs="Courier New"/>
          <w:color w:val="000000"/>
          <w:sz w:val="18"/>
          <w:szCs w:val="18"/>
          <w:lang w:val="en-US"/>
        </w:rPr>
        <w:br/>
        <w:t>)</w:t>
      </w:r>
    </w:p>
    <w:p w:rsidR="00883A5D" w:rsidRPr="00883A5D" w:rsidRDefault="00883A5D" w:rsidP="00883A5D">
      <w:pPr>
        <w:keepNext/>
        <w:spacing w:before="240"/>
        <w:rPr>
          <w:rFonts w:ascii="Arial" w:hAnsi="Arial" w:cs="Arial"/>
          <w:i/>
          <w:iCs/>
          <w:color w:val="000000"/>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qryDeleteInvoice.CommandText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color w:val="000000"/>
          <w:sz w:val="18"/>
          <w:szCs w:val="18"/>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sp_delete_invoice</w:t>
      </w:r>
      <w:proofErr w:type="spellEnd"/>
      <w:r w:rsidRPr="00883A5D">
        <w:rPr>
          <w:rFonts w:ascii="Courier New" w:hAnsi="Courier New" w:cs="Courier New"/>
          <w:color w:val="000000"/>
          <w:sz w:val="18"/>
          <w:szCs w:val="18"/>
          <w:lang w:val="en-US"/>
        </w:rPr>
        <w:t>(:INVOICE_ID)</w:t>
      </w:r>
    </w:p>
    <w:p w:rsidR="00883A5D" w:rsidRPr="00883A5D" w:rsidRDefault="00883A5D" w:rsidP="00883A5D">
      <w:pPr>
        <w:keepNext/>
        <w:spacing w:before="240"/>
        <w:rPr>
          <w:rFonts w:ascii="Arial" w:hAnsi="Arial" w:cs="Arial"/>
          <w:i/>
          <w:iCs/>
          <w:color w:val="000000"/>
        </w:rPr>
      </w:pPr>
      <w:r w:rsidRPr="00883A5D">
        <w:rPr>
          <w:rFonts w:ascii="CourierNewPSMT" w:hAnsi="CourierNewPSMT"/>
          <w:color w:val="000000"/>
          <w:sz w:val="18"/>
          <w:szCs w:val="18"/>
          <w:lang w:val="en-US"/>
        </w:rPr>
        <w:br/>
      </w:r>
      <w:proofErr w:type="spellStart"/>
      <w:r w:rsidRPr="00883A5D">
        <w:rPr>
          <w:rFonts w:ascii="Arial" w:hAnsi="Arial" w:cs="Arial"/>
          <w:i/>
          <w:iCs/>
          <w:color w:val="000000"/>
          <w:lang w:val="en-US"/>
        </w:rPr>
        <w:t>qryPayForInvoice.CommandText</w:t>
      </w:r>
      <w:proofErr w:type="spellEnd"/>
      <w:r w:rsidRPr="00883A5D">
        <w:rPr>
          <w:rFonts w:ascii="Arial" w:hAnsi="Arial" w:cs="Arial"/>
          <w:i/>
          <w:iCs/>
          <w:color w:val="000000"/>
          <w:lang w:val="en-US"/>
        </w:rPr>
        <w:t>:</w:t>
      </w:r>
    </w:p>
    <w:p w:rsidR="00883A5D" w:rsidRPr="00883A5D" w:rsidRDefault="00883A5D" w:rsidP="00883A5D">
      <w:pPr>
        <w:keepNext/>
        <w:spacing w:before="240"/>
        <w:rPr>
          <w:rFonts w:ascii="Courier New" w:hAnsi="Courier New" w:cs="Courier New"/>
          <w:sz w:val="24"/>
          <w:lang w:val="en-US"/>
        </w:rPr>
      </w:pPr>
      <w:r w:rsidRPr="00883A5D">
        <w:rPr>
          <w:rFonts w:ascii="Arial-ItalicMT" w:hAnsi="Arial-ItalicMT"/>
          <w:color w:val="000000"/>
          <w:lang w:val="en-US"/>
        </w:rPr>
        <w:br/>
      </w:r>
      <w:r w:rsidRPr="00883A5D">
        <w:rPr>
          <w:rFonts w:ascii="Courier New" w:hAnsi="Courier New" w:cs="Courier New"/>
          <w:b/>
          <w:bCs/>
          <w:color w:val="000000"/>
          <w:sz w:val="18"/>
          <w:szCs w:val="18"/>
          <w:lang w:val="en-US"/>
        </w:rPr>
        <w:t xml:space="preserve">EXECUTE PROCEDURE </w:t>
      </w:r>
      <w:proofErr w:type="spellStart"/>
      <w:r w:rsidRPr="00883A5D">
        <w:rPr>
          <w:rFonts w:ascii="Courier New" w:hAnsi="Courier New" w:cs="Courier New"/>
          <w:color w:val="000000"/>
          <w:sz w:val="18"/>
          <w:szCs w:val="18"/>
          <w:lang w:val="en-US"/>
        </w:rPr>
        <w:t>sp_pay_for_inovice</w:t>
      </w:r>
      <w:proofErr w:type="spellEnd"/>
      <w:r w:rsidRPr="00883A5D">
        <w:rPr>
          <w:rFonts w:ascii="Courier New" w:hAnsi="Courier New" w:cs="Courier New"/>
          <w:color w:val="000000"/>
          <w:sz w:val="18"/>
          <w:szCs w:val="18"/>
          <w:lang w:val="en-US"/>
        </w:rPr>
        <w:t>(:</w:t>
      </w:r>
      <w:proofErr w:type="spellStart"/>
      <w:r w:rsidRPr="00883A5D">
        <w:rPr>
          <w:rFonts w:ascii="Courier New" w:hAnsi="Courier New" w:cs="Courier New"/>
          <w:color w:val="000000"/>
          <w:sz w:val="18"/>
          <w:szCs w:val="18"/>
          <w:lang w:val="en-US"/>
        </w:rPr>
        <w:t>invoice_id</w:t>
      </w:r>
      <w:proofErr w:type="spellEnd"/>
      <w:r w:rsidRPr="00883A5D">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Since our stored procedures are called not from the </w:t>
      </w:r>
      <w:proofErr w:type="spellStart"/>
      <w:r w:rsidRPr="001A1806">
        <w:rPr>
          <w:rFonts w:ascii="Arial" w:hAnsi="Arial" w:cs="Arial"/>
          <w:sz w:val="24"/>
          <w:lang w:val="en-US"/>
        </w:rPr>
        <w:t>TFDUpdateSQL</w:t>
      </w:r>
      <w:proofErr w:type="spellEnd"/>
      <w:r w:rsidRPr="001A1806">
        <w:rPr>
          <w:rFonts w:ascii="Arial" w:hAnsi="Arial" w:cs="Arial"/>
          <w:sz w:val="24"/>
          <w:lang w:val="en-US"/>
        </w:rPr>
        <w:t xml:space="preserve"> component, it is necessary to call </w:t>
      </w:r>
      <w:proofErr w:type="spellStart"/>
      <w:r w:rsidRPr="001A1806">
        <w:rPr>
          <w:rFonts w:ascii="Courier New" w:hAnsi="Courier New" w:cs="Courier New"/>
          <w:sz w:val="24"/>
          <w:lang w:val="en-US"/>
        </w:rPr>
        <w:t>qryInvoice.Refresh</w:t>
      </w:r>
      <w:proofErr w:type="spellEnd"/>
      <w:r w:rsidRPr="001A1806">
        <w:rPr>
          <w:rFonts w:ascii="Arial" w:hAnsi="Arial" w:cs="Arial"/>
          <w:sz w:val="24"/>
          <w:lang w:val="en-US"/>
        </w:rPr>
        <w:t xml:space="preserve"> after they are executed in order to update the data in the grid.</w:t>
      </w:r>
    </w:p>
    <w:p w:rsidR="000F64C8" w:rsidRPr="000F64C8" w:rsidRDefault="001A1806" w:rsidP="000F64C8">
      <w:pPr>
        <w:keepNext/>
        <w:spacing w:before="240"/>
        <w:jc w:val="both"/>
        <w:rPr>
          <w:rFonts w:ascii="Arial" w:hAnsi="Arial" w:cs="Arial"/>
          <w:sz w:val="24"/>
          <w:lang w:val="en-US"/>
        </w:rPr>
      </w:pPr>
      <w:r w:rsidRPr="001A1806">
        <w:rPr>
          <w:rFonts w:ascii="Arial" w:hAnsi="Arial" w:cs="Arial"/>
          <w:sz w:val="24"/>
          <w:lang w:val="en-US"/>
        </w:rPr>
        <w:t>Stored procedures that do not require data to be entered are called in the following way:</w:t>
      </w:r>
    </w:p>
    <w:p w:rsidR="000F64C8" w:rsidRPr="000F64C8" w:rsidRDefault="000F64C8" w:rsidP="000F64C8">
      <w:pPr>
        <w:keepNext/>
        <w:spacing w:after="0" w:line="240" w:lineRule="auto"/>
        <w:rPr>
          <w:rFonts w:ascii="Arial" w:hAnsi="Arial" w:cs="Arial"/>
          <w:sz w:val="24"/>
          <w:lang w:val="en-US"/>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TdmInvoice.DeleteInvoice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NewPS-BoldMT" w:hAnsi="CourierNewPS-BoldMT"/>
          <w:color w:val="000000"/>
          <w:sz w:val="18"/>
          <w:szCs w:val="18"/>
          <w:lang w:val="en-US"/>
        </w:rPr>
        <w:br/>
      </w:r>
      <w:r w:rsidRPr="000F64C8">
        <w:rPr>
          <w:rFonts w:ascii="Courier New" w:hAnsi="Courier New" w:cs="Courier New"/>
          <w:i/>
          <w:iCs/>
          <w:color w:val="005600"/>
          <w:sz w:val="18"/>
          <w:szCs w:val="18"/>
          <w:lang w:val="en-US"/>
        </w:rPr>
        <w:t xml:space="preserve">  // We do everything in a short transaction</w:t>
      </w:r>
      <w:r w:rsidRPr="000F64C8">
        <w:rPr>
          <w:rFonts w:ascii="Courier New" w:hAnsi="Courier New" w:cs="Courier New"/>
          <w:color w:val="005600"/>
          <w:sz w:val="18"/>
          <w:szCs w:val="18"/>
          <w:lang w:val="en-US"/>
        </w:rPr>
        <w:br/>
      </w: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trWrite.StartTransaction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try</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qryDeleteInvoice.ParamByName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'INVOICE_ID'</w:t>
      </w:r>
      <w:r w:rsidRPr="000F64C8">
        <w:rPr>
          <w:rFonts w:ascii="Courier New" w:hAnsi="Courier New" w:cs="Courier New"/>
          <w:color w:val="000000"/>
          <w:sz w:val="18"/>
          <w:szCs w:val="18"/>
          <w:lang w:val="en-US"/>
        </w:rPr>
        <w:t>).</w:t>
      </w:r>
      <w:proofErr w:type="spellStart"/>
      <w:r w:rsidRPr="000F64C8">
        <w:rPr>
          <w:rFonts w:ascii="Courier New" w:hAnsi="Courier New" w:cs="Courier New"/>
          <w:color w:val="000000"/>
          <w:sz w:val="18"/>
          <w:szCs w:val="18"/>
          <w:lang w:val="en-US"/>
        </w:rPr>
        <w:t>AsInteger</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Invoice.INVOICE_ID.Value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qryDeleteInvoice.Execute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trWrite.Commit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qryInvoice.Refresh</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except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on </w:t>
      </w:r>
      <w:r w:rsidRPr="000F64C8">
        <w:rPr>
          <w:rFonts w:ascii="Courier New" w:hAnsi="Courier New" w:cs="Courier New"/>
          <w:color w:val="000000"/>
          <w:sz w:val="18"/>
          <w:szCs w:val="18"/>
          <w:lang w:val="en-US"/>
        </w:rPr>
        <w:t xml:space="preserve">E: Exception </w:t>
      </w:r>
      <w:r w:rsidRPr="000F64C8">
        <w:rPr>
          <w:rFonts w:ascii="Courier New" w:hAnsi="Courier New" w:cs="Courier New"/>
          <w:b/>
          <w:bCs/>
          <w:color w:val="000000"/>
          <w:sz w:val="18"/>
          <w:szCs w:val="18"/>
          <w:lang w:val="en-US"/>
        </w:rPr>
        <w:t>do</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trWrite.Active</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trWrite.Rollback</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raise</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lastRenderedPageBreak/>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0F64C8" w:rsidRPr="000F64C8" w:rsidRDefault="001A1806" w:rsidP="000F64C8">
      <w:pPr>
        <w:keepNext/>
        <w:spacing w:before="240"/>
        <w:jc w:val="both"/>
        <w:rPr>
          <w:rFonts w:ascii="Arial" w:hAnsi="Arial" w:cs="Arial"/>
          <w:sz w:val="24"/>
          <w:lang w:val="en-US"/>
        </w:rPr>
      </w:pPr>
      <w:r w:rsidRPr="000F64C8">
        <w:rPr>
          <w:rFonts w:ascii="Arial" w:hAnsi="Arial" w:cs="Arial"/>
          <w:color w:val="000000"/>
          <w:lang w:val="en-US"/>
        </w:rPr>
        <w:t>Before performing some operations, it is necessary to get confirmation from the user, for instance, when an invoice is deleted:</w:t>
      </w:r>
    </w:p>
    <w:p w:rsidR="000F64C8" w:rsidRDefault="000F64C8" w:rsidP="000F64C8">
      <w:pPr>
        <w:keepNext/>
        <w:spacing w:after="0" w:line="240" w:lineRule="auto"/>
        <w:rPr>
          <w:rFonts w:ascii="Courier New" w:hAnsi="Courier New" w:cs="Courier New"/>
          <w:color w:val="000000"/>
          <w:sz w:val="18"/>
          <w:szCs w:val="18"/>
        </w:rPr>
      </w:pPr>
      <w:r w:rsidRPr="000F64C8">
        <w:rPr>
          <w:rFonts w:ascii="Courier New" w:hAnsi="Courier New" w:cs="Courier New"/>
          <w:b/>
          <w:bCs/>
          <w:color w:val="000000"/>
          <w:sz w:val="18"/>
          <w:szCs w:val="18"/>
          <w:lang w:val="en-US"/>
        </w:rPr>
        <w:t xml:space="preserve">procedure </w:t>
      </w:r>
      <w:proofErr w:type="spellStart"/>
      <w:r w:rsidRPr="000F64C8">
        <w:rPr>
          <w:rFonts w:ascii="Courier New" w:hAnsi="Courier New" w:cs="Courier New"/>
          <w:color w:val="000000"/>
          <w:sz w:val="18"/>
          <w:szCs w:val="18"/>
          <w:lang w:val="en-US"/>
        </w:rPr>
        <w:t>TInvoiceForm.actDeleteInvoiceExecute</w:t>
      </w:r>
      <w:proofErr w:type="spellEnd"/>
      <w:r w:rsidRPr="000F64C8">
        <w:rPr>
          <w:rFonts w:ascii="Courier New" w:hAnsi="Courier New" w:cs="Courier New"/>
          <w:color w:val="000000"/>
          <w:sz w:val="18"/>
          <w:szCs w:val="18"/>
          <w:lang w:val="en-US"/>
        </w:rPr>
        <w:t xml:space="preserve">(Sender: </w:t>
      </w:r>
      <w:proofErr w:type="spellStart"/>
      <w:r w:rsidRPr="000F64C8">
        <w:rPr>
          <w:rFonts w:ascii="Courier New" w:hAnsi="Courier New" w:cs="Courier New"/>
          <w:color w:val="000000"/>
          <w:sz w:val="18"/>
          <w:szCs w:val="18"/>
          <w:lang w:val="en-US"/>
        </w:rPr>
        <w:t>TObject</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begin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if </w:t>
      </w:r>
      <w:proofErr w:type="spellStart"/>
      <w:r w:rsidRPr="000F64C8">
        <w:rPr>
          <w:rFonts w:ascii="Courier New" w:hAnsi="Courier New" w:cs="Courier New"/>
          <w:color w:val="000000"/>
          <w:sz w:val="18"/>
          <w:szCs w:val="18"/>
          <w:lang w:val="en-US"/>
        </w:rPr>
        <w:t>MessageDlg</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66"/>
          <w:sz w:val="18"/>
          <w:szCs w:val="18"/>
          <w:lang w:val="en-US"/>
        </w:rPr>
        <w:t>'Are you sure you want to delete an invoice?'</w:t>
      </w:r>
      <w:r w:rsidRPr="000F64C8">
        <w:rPr>
          <w:rFonts w:ascii="Courier New" w:hAnsi="Courier New" w:cs="Courier New"/>
          <w:color w:val="000000"/>
          <w:sz w:val="18"/>
          <w:szCs w:val="18"/>
          <w:lang w:val="en-US"/>
        </w:rPr>
        <w:t xml:space="preserve">, </w:t>
      </w:r>
    </w:p>
    <w:p w:rsidR="000F64C8" w:rsidRPr="000F64C8" w:rsidRDefault="000F64C8" w:rsidP="000F64C8">
      <w:pPr>
        <w:keepNext/>
        <w:spacing w:after="0" w:line="240" w:lineRule="auto"/>
        <w:rPr>
          <w:rFonts w:ascii="Courier New" w:hAnsi="Courier New" w:cs="Courier New"/>
          <w:sz w:val="24"/>
          <w:lang w:val="en-US"/>
        </w:rPr>
      </w:pPr>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mtConfirmation</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mbYes</w:t>
      </w:r>
      <w:proofErr w:type="spellEnd"/>
      <w:r w:rsidRPr="000F64C8">
        <w:rPr>
          <w:rFonts w:ascii="Courier New" w:hAnsi="Courier New" w:cs="Courier New"/>
          <w:color w:val="000000"/>
          <w:sz w:val="18"/>
          <w:szCs w:val="18"/>
          <w:lang w:val="en-US"/>
        </w:rPr>
        <w:t xml:space="preserve">, </w:t>
      </w:r>
      <w:proofErr w:type="spellStart"/>
      <w:r w:rsidRPr="000F64C8">
        <w:rPr>
          <w:rFonts w:ascii="Courier New" w:hAnsi="Courier New" w:cs="Courier New"/>
          <w:color w:val="000000"/>
          <w:sz w:val="18"/>
          <w:szCs w:val="18"/>
          <w:lang w:val="en-US"/>
        </w:rPr>
        <w:t>mbNo</w:t>
      </w:r>
      <w:proofErr w:type="spellEnd"/>
      <w:r w:rsidRPr="000F64C8">
        <w:rPr>
          <w:rFonts w:ascii="Courier New" w:hAnsi="Courier New" w:cs="Courier New"/>
          <w:color w:val="000000"/>
          <w:sz w:val="18"/>
          <w:szCs w:val="18"/>
          <w:lang w:val="en-US"/>
        </w:rPr>
        <w:t xml:space="preserve">], 0) = </w:t>
      </w:r>
      <w:proofErr w:type="spellStart"/>
      <w:r w:rsidRPr="000F64C8">
        <w:rPr>
          <w:rFonts w:ascii="Courier New" w:hAnsi="Courier New" w:cs="Courier New"/>
          <w:color w:val="000000"/>
          <w:sz w:val="18"/>
          <w:szCs w:val="18"/>
          <w:lang w:val="en-US"/>
        </w:rPr>
        <w:t>mrYes</w:t>
      </w:r>
      <w:proofErr w:type="spellEnd"/>
      <w:r w:rsidRPr="000F64C8">
        <w:rPr>
          <w:rFonts w:ascii="Courier New" w:hAnsi="Courier New" w:cs="Courier New"/>
          <w:color w:val="000000"/>
          <w:sz w:val="18"/>
          <w:szCs w:val="18"/>
          <w:lang w:val="en-US"/>
        </w:rPr>
        <w:t xml:space="preserve"> </w:t>
      </w:r>
      <w:r w:rsidRPr="000F64C8">
        <w:rPr>
          <w:rFonts w:ascii="Courier New" w:hAnsi="Courier New" w:cs="Courier New"/>
          <w:b/>
          <w:bCs/>
          <w:color w:val="000000"/>
          <w:sz w:val="18"/>
          <w:szCs w:val="18"/>
          <w:lang w:val="en-US"/>
        </w:rPr>
        <w:t>then</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begin</w:t>
      </w:r>
      <w:r w:rsidRPr="000F64C8">
        <w:rPr>
          <w:rFonts w:ascii="Courier New" w:hAnsi="Courier New" w:cs="Courier New"/>
          <w:color w:val="000000"/>
          <w:sz w:val="18"/>
          <w:szCs w:val="18"/>
          <w:lang w:val="en-US"/>
        </w:rPr>
        <w:br/>
        <w:t xml:space="preserve">    </w:t>
      </w:r>
      <w:proofErr w:type="spellStart"/>
      <w:r w:rsidRPr="000F64C8">
        <w:rPr>
          <w:rFonts w:ascii="Courier New" w:hAnsi="Courier New" w:cs="Courier New"/>
          <w:color w:val="000000"/>
          <w:sz w:val="18"/>
          <w:szCs w:val="18"/>
          <w:lang w:val="en-US"/>
        </w:rPr>
        <w:t>Invoices.DeleteInvoice</w:t>
      </w:r>
      <w:proofErr w:type="spellEnd"/>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 xml:space="preserve">  end</w:t>
      </w:r>
      <w:r w:rsidRPr="000F64C8">
        <w:rPr>
          <w:rFonts w:ascii="Courier New" w:hAnsi="Courier New" w:cs="Courier New"/>
          <w:color w:val="000000"/>
          <w:sz w:val="18"/>
          <w:szCs w:val="18"/>
          <w:lang w:val="en-US"/>
        </w:rPr>
        <w:t>;</w:t>
      </w:r>
      <w:r w:rsidRPr="000F64C8">
        <w:rPr>
          <w:rFonts w:ascii="Courier New" w:hAnsi="Courier New" w:cs="Courier New"/>
          <w:color w:val="000000"/>
          <w:sz w:val="18"/>
          <w:szCs w:val="18"/>
          <w:lang w:val="en-US"/>
        </w:rPr>
        <w:br/>
      </w:r>
      <w:r w:rsidRPr="000F64C8">
        <w:rPr>
          <w:rFonts w:ascii="Courier New" w:hAnsi="Courier New" w:cs="Courier New"/>
          <w:b/>
          <w:bCs/>
          <w:color w:val="000000"/>
          <w:sz w:val="18"/>
          <w:szCs w:val="18"/>
          <w:lang w:val="en-US"/>
        </w:rPr>
        <w:t>end</w:t>
      </w:r>
      <w:r w:rsidRPr="000F64C8">
        <w:rPr>
          <w:rFonts w:ascii="Courier New" w:hAnsi="Courier New" w:cs="Courier New"/>
          <w:color w:val="000000"/>
          <w:sz w:val="18"/>
          <w:szCs w:val="18"/>
          <w:lang w:val="en-US"/>
        </w:rPr>
        <w:t>;</w:t>
      </w:r>
    </w:p>
    <w:p w:rsidR="000F64C8" w:rsidRPr="001A1806" w:rsidRDefault="001A1806" w:rsidP="000F64C8">
      <w:pPr>
        <w:keepNext/>
        <w:spacing w:before="240"/>
        <w:jc w:val="both"/>
        <w:rPr>
          <w:rFonts w:ascii="Arial" w:hAnsi="Arial" w:cs="Arial"/>
          <w:lang w:val="en-US"/>
        </w:rPr>
      </w:pPr>
      <w:r w:rsidRPr="001A1806">
        <w:rPr>
          <w:rFonts w:ascii="Arial" w:hAnsi="Arial" w:cs="Arial"/>
          <w:sz w:val="24"/>
          <w:lang w:val="en-US"/>
        </w:rPr>
        <w:t xml:space="preserve">As </w:t>
      </w:r>
      <w:del w:id="582" w:author="Helen" w:date="2017-10-04T21:18:00Z">
        <w:r w:rsidRPr="001A1806" w:rsidDel="00A43DE7">
          <w:rPr>
            <w:rFonts w:ascii="Arial" w:hAnsi="Arial" w:cs="Arial"/>
            <w:sz w:val="24"/>
            <w:lang w:val="en-US"/>
          </w:rPr>
          <w:delText xml:space="preserve">in case </w:delText>
        </w:r>
      </w:del>
      <w:r w:rsidRPr="001A1806">
        <w:rPr>
          <w:rFonts w:ascii="Arial" w:hAnsi="Arial" w:cs="Arial"/>
          <w:sz w:val="24"/>
          <w:lang w:val="en-US"/>
        </w:rPr>
        <w:t>with the</w:t>
      </w:r>
      <w:del w:id="583" w:author="Helen" w:date="2017-10-04T20:04:00Z">
        <w:r w:rsidRPr="001A1806" w:rsidDel="00E5281E">
          <w:rPr>
            <w:rFonts w:ascii="Arial" w:hAnsi="Arial" w:cs="Arial"/>
            <w:sz w:val="24"/>
            <w:lang w:val="en-US"/>
          </w:rPr>
          <w:delText xml:space="preserve"> directories</w:delText>
        </w:r>
      </w:del>
      <w:ins w:id="584" w:author="Helen" w:date="2017-10-04T20:04:00Z">
        <w:r w:rsidR="00E5281E">
          <w:rPr>
            <w:rFonts w:ascii="Arial" w:hAnsi="Arial" w:cs="Arial"/>
            <w:sz w:val="24"/>
            <w:lang w:val="en-US"/>
          </w:rPr>
          <w:t xml:space="preserve"> </w:t>
        </w:r>
      </w:ins>
      <w:ins w:id="585" w:author="Helen" w:date="2017-10-04T20:28:00Z">
        <w:r w:rsidR="00881519">
          <w:rPr>
            <w:rFonts w:ascii="Arial" w:hAnsi="Arial" w:cs="Arial"/>
            <w:sz w:val="24"/>
            <w:lang w:val="en-US"/>
          </w:rPr>
          <w:t>primary</w:t>
        </w:r>
      </w:ins>
      <w:ins w:id="586" w:author="Helen" w:date="2017-10-04T20:04:00Z">
        <w:r w:rsidR="00E5281E">
          <w:rPr>
            <w:rFonts w:ascii="Arial" w:hAnsi="Arial" w:cs="Arial"/>
            <w:sz w:val="24"/>
            <w:lang w:val="en-US"/>
          </w:rPr>
          <w:t xml:space="preserve"> </w:t>
        </w:r>
      </w:ins>
      <w:ins w:id="587" w:author="Helen" w:date="2017-10-04T21:18:00Z">
        <w:r w:rsidR="00A43DE7">
          <w:rPr>
            <w:rFonts w:ascii="Arial" w:hAnsi="Arial" w:cs="Arial"/>
            <w:sz w:val="24"/>
            <w:lang w:val="en-US"/>
          </w:rPr>
          <w:t>modules</w:t>
        </w:r>
      </w:ins>
      <w:r w:rsidRPr="001A1806">
        <w:rPr>
          <w:rFonts w:ascii="Arial" w:hAnsi="Arial" w:cs="Arial"/>
          <w:sz w:val="24"/>
          <w:lang w:val="en-US"/>
        </w:rPr>
        <w:t xml:space="preserve">, we will use modal forms to add a new record or edit an existing one. We will not use </w:t>
      </w:r>
      <w:del w:id="588" w:author="Helen" w:date="2017-10-04T21:18:00Z">
        <w:r w:rsidRPr="001A1806" w:rsidDel="00A43DE7">
          <w:rPr>
            <w:rFonts w:ascii="Arial" w:hAnsi="Arial" w:cs="Arial"/>
            <w:sz w:val="24"/>
            <w:lang w:val="en-US"/>
          </w:rPr>
          <w:delText xml:space="preserve">DBAware </w:delText>
        </w:r>
      </w:del>
      <w:ins w:id="589" w:author="Helen" w:date="2017-10-04T21:18:00Z">
        <w:r w:rsidR="00A43DE7">
          <w:rPr>
            <w:rFonts w:ascii="Arial" w:hAnsi="Arial" w:cs="Arial"/>
            <w:sz w:val="24"/>
            <w:lang w:val="en-US"/>
          </w:rPr>
          <w:t xml:space="preserve">database-aware visual </w:t>
        </w:r>
        <w:r w:rsidR="00A43DE7" w:rsidRPr="001A1806">
          <w:rPr>
            <w:rFonts w:ascii="Arial" w:hAnsi="Arial" w:cs="Arial"/>
            <w:sz w:val="24"/>
            <w:lang w:val="en-US"/>
          </w:rPr>
          <w:t xml:space="preserve"> </w:t>
        </w:r>
      </w:ins>
      <w:r w:rsidRPr="001A1806">
        <w:rPr>
          <w:rFonts w:ascii="Arial" w:hAnsi="Arial" w:cs="Arial"/>
          <w:sz w:val="24"/>
          <w:lang w:val="en-US"/>
        </w:rPr>
        <w:t xml:space="preserve">components in this case. Another peculiarity is that we will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to select a customer. It will display the name of the current customer and open a modal form with a grid for selecting a customer once the button is clicked. Of course, we could use something like </w:t>
      </w:r>
      <w:proofErr w:type="spellStart"/>
      <w:r w:rsidRPr="001A1806">
        <w:rPr>
          <w:rFonts w:ascii="Arial" w:hAnsi="Arial" w:cs="Arial"/>
          <w:sz w:val="24"/>
          <w:lang w:val="en-US"/>
        </w:rPr>
        <w:t>TDBLookupCombobox</w:t>
      </w:r>
      <w:proofErr w:type="spellEnd"/>
      <w:r w:rsidRPr="001A1806">
        <w:rPr>
          <w:rFonts w:ascii="Arial" w:hAnsi="Arial" w:cs="Arial"/>
          <w:sz w:val="24"/>
          <w:lang w:val="en-US"/>
        </w:rPr>
        <w:t>, but, first, there may be very many customers and it will be inconvenient to scroll such a drop-down list and, second, it may be not enough to specify only a name in order to find the customer you need.</w:t>
      </w:r>
    </w:p>
    <w:p w:rsidR="000F64C8" w:rsidRPr="00FF3E1A" w:rsidRDefault="00E032C3" w:rsidP="000F64C8">
      <w:pPr>
        <w:keepNext/>
        <w:spacing w:before="240"/>
        <w:jc w:val="both"/>
        <w:rPr>
          <w:rFonts w:ascii="Arial" w:hAnsi="Arial" w:cs="Arial"/>
          <w:color w:val="FF0000"/>
          <w:sz w:val="24"/>
        </w:rPr>
      </w:pPr>
      <w:r w:rsidRPr="00B0719B">
        <w:rPr>
          <w:rFonts w:ascii="Arial" w:hAnsi="Arial" w:cs="Arial"/>
          <w:color w:val="FF0000"/>
          <w:sz w:val="24"/>
          <w:lang w:val="en-US"/>
        </w:rPr>
        <w:pict>
          <v:shape id="_x0000_i1032" type="#_x0000_t75" style="width:290.5pt;height:176.55pt">
            <v:imagedata r:id="rId14" o:title="firedac-editinvoice-form"/>
          </v:shape>
        </w:pict>
      </w:r>
    </w:p>
    <w:p w:rsidR="000F64C8" w:rsidRPr="00FF3E1A"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As a window for selecting a customer, we will use the same modal form that was created for adding customers. The code for the handler of a click on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will look like this:</w:t>
      </w:r>
    </w:p>
    <w:p w:rsidR="00FF3E1A" w:rsidRPr="00FF3E1A" w:rsidRDefault="00FF3E1A" w:rsidP="00FF3E1A">
      <w:pPr>
        <w:keepNext/>
        <w:spacing w:after="0" w:line="240" w:lineRule="auto"/>
        <w:rPr>
          <w:rFonts w:ascii="Courier New" w:hAnsi="Courier New" w:cs="Courier New"/>
          <w:b/>
          <w:bCs/>
          <w:color w:val="000000"/>
          <w:sz w:val="18"/>
          <w:szCs w:val="18"/>
          <w:lang w:val="en-US"/>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TEditInvoiceForm.edtCustomerRightButtonClick</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TCustomerForm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TCustomerForm.Create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xSelectForm.Visible</w:t>
      </w:r>
      <w:proofErr w:type="spellEnd"/>
      <w:r w:rsidRPr="00FF3E1A">
        <w:rPr>
          <w:rFonts w:ascii="Courier New" w:hAnsi="Courier New" w:cs="Courier New"/>
          <w:color w:val="000000"/>
          <w:sz w:val="18"/>
          <w:szCs w:val="18"/>
          <w:lang w:val="en-US"/>
        </w:rPr>
        <w:t xml:space="preserve"> := False;</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if </w:t>
      </w:r>
      <w:proofErr w:type="spellStart"/>
      <w:r w:rsidRPr="00FF3E1A">
        <w:rPr>
          <w:rFonts w:ascii="Courier New" w:hAnsi="Courier New" w:cs="Courier New"/>
          <w:color w:val="000000"/>
          <w:sz w:val="18"/>
          <w:szCs w:val="18"/>
          <w:lang w:val="en-US"/>
        </w:rPr>
        <w:t>xSelectForm.ShowModal</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mrOK</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then</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b/>
          <w:bCs/>
          <w:color w:val="000000"/>
          <w:sz w:val="18"/>
          <w:szCs w:val="18"/>
          <w:lang w:val="en-US"/>
        </w:rPr>
        <w:t xml:space="preserve">    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xSelectForm.Customers.Customer.</w:t>
      </w:r>
      <w:r w:rsidRPr="00FF3E1A">
        <w:rPr>
          <w:rFonts w:ascii="Courier New" w:hAnsi="Courier New" w:cs="Courier New"/>
          <w:b/>
          <w:bCs/>
          <w:color w:val="000000"/>
          <w:sz w:val="18"/>
          <w:szCs w:val="18"/>
          <w:lang w:val="en-US"/>
        </w:rPr>
        <w:t>NAME</w:t>
      </w:r>
      <w:r w:rsidRPr="00FF3E1A">
        <w:rPr>
          <w:rFonts w:ascii="Courier New" w:hAnsi="Courier New" w:cs="Courier New"/>
          <w:color w:val="000000"/>
          <w:sz w:val="18"/>
          <w:szCs w:val="18"/>
          <w:lang w:val="en-US"/>
        </w:rPr>
        <w:t>.Value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xSelectForm.Free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lastRenderedPageBreak/>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0F64C8" w:rsidRPr="00FF3E1A"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we </w:t>
      </w:r>
      <w:del w:id="590" w:author="Helen" w:date="2017-10-04T21:21:00Z">
        <w:r w:rsidRPr="001A1806" w:rsidDel="00A43DE7">
          <w:rPr>
            <w:rFonts w:ascii="Arial" w:hAnsi="Arial" w:cs="Arial"/>
            <w:sz w:val="24"/>
            <w:szCs w:val="24"/>
            <w:lang w:val="en-US"/>
          </w:rPr>
          <w:delText>do not use DBAware</w:delText>
        </w:r>
      </w:del>
      <w:ins w:id="591" w:author="Helen" w:date="2017-10-04T21:21:00Z">
        <w:r w:rsidR="00A43DE7">
          <w:rPr>
            <w:rFonts w:ascii="Arial" w:hAnsi="Arial" w:cs="Arial"/>
            <w:sz w:val="24"/>
            <w:szCs w:val="24"/>
            <w:lang w:val="en-US"/>
          </w:rPr>
          <w:t>are not using database-aware visual</w:t>
        </w:r>
      </w:ins>
      <w:r w:rsidRPr="001A1806">
        <w:rPr>
          <w:rFonts w:ascii="Arial" w:hAnsi="Arial" w:cs="Arial"/>
          <w:sz w:val="24"/>
          <w:szCs w:val="24"/>
          <w:lang w:val="en-US"/>
        </w:rPr>
        <w:t xml:space="preserve"> components, we will need to initialize the code of the customer and its name for displaying it while calling the edit form. </w:t>
      </w:r>
    </w:p>
    <w:p w:rsidR="00FF3E1A" w:rsidRDefault="00FF3E1A" w:rsidP="00FF3E1A">
      <w:pPr>
        <w:keepNext/>
        <w:spacing w:after="0" w:line="240" w:lineRule="auto"/>
        <w:rPr>
          <w:rFonts w:ascii="Courier New" w:hAnsi="Courier New" w:cs="Courier New"/>
          <w:color w:val="000000"/>
          <w:sz w:val="18"/>
          <w:szCs w:val="18"/>
        </w:rPr>
      </w:pP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TInvoiceForm.actEditInvoiceExecute</w:t>
      </w:r>
      <w:proofErr w:type="spellEnd"/>
      <w:r w:rsidRPr="00FF3E1A">
        <w:rPr>
          <w:rFonts w:ascii="Courier New" w:hAnsi="Courier New" w:cs="Courier New"/>
          <w:color w:val="000000"/>
          <w:sz w:val="18"/>
          <w:szCs w:val="18"/>
          <w:lang w:val="en-US"/>
        </w:rPr>
        <w:t xml:space="preserve">(Sender: </w:t>
      </w:r>
      <w:proofErr w:type="spellStart"/>
      <w:r w:rsidRPr="00FF3E1A">
        <w:rPr>
          <w:rFonts w:ascii="Courier New" w:hAnsi="Courier New" w:cs="Courier New"/>
          <w:color w:val="000000"/>
          <w:sz w:val="18"/>
          <w:szCs w:val="18"/>
          <w:lang w:val="en-US"/>
        </w:rPr>
        <w:t>TObject</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proofErr w:type="spellStart"/>
      <w:r w:rsidRPr="00FF3E1A">
        <w:rPr>
          <w:rFonts w:ascii="Courier New" w:hAnsi="Courier New" w:cs="Courier New"/>
          <w:b/>
          <w:bCs/>
          <w:color w:val="000000"/>
          <w:sz w:val="18"/>
          <w:szCs w:val="18"/>
          <w:lang w:val="en-US"/>
        </w:rPr>
        <w:t>var</w:t>
      </w:r>
      <w:proofErr w:type="spellEnd"/>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w:t>
      </w:r>
      <w:proofErr w:type="spellStart"/>
      <w:r w:rsidRPr="00FF3E1A">
        <w:rPr>
          <w:rFonts w:ascii="Courier New" w:hAnsi="Courier New" w:cs="Courier New"/>
          <w:color w:val="000000"/>
          <w:sz w:val="18"/>
          <w:szCs w:val="18"/>
          <w:lang w:val="en-US"/>
        </w:rPr>
        <w:t>TEditInvoiceForm</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TEditInvoiceForm.Create</w:t>
      </w:r>
      <w:proofErr w:type="spellEnd"/>
      <w:r w:rsidRPr="00FF3E1A">
        <w:rPr>
          <w:rFonts w:ascii="Courier New" w:hAnsi="Courier New" w:cs="Courier New"/>
          <w:color w:val="000000"/>
          <w:sz w:val="18"/>
          <w:szCs w:val="18"/>
          <w:lang w:val="en-US"/>
        </w:rPr>
        <w:t>(Self);</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try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xEditorForm.OnClose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EditInvoiceEditorClose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xEditorForm.Caption</w:t>
      </w:r>
      <w:proofErr w:type="spellEnd"/>
      <w:r w:rsidRPr="00FF3E1A">
        <w:rPr>
          <w:rFonts w:ascii="Courier New" w:hAnsi="Courier New" w:cs="Courier New"/>
          <w:color w:val="000000"/>
          <w:sz w:val="18"/>
          <w:szCs w:val="18"/>
          <w:lang w:val="en-US"/>
        </w:rPr>
        <w:t xml:space="preserve"> := </w:t>
      </w:r>
      <w:r w:rsidRPr="00FF3E1A">
        <w:rPr>
          <w:rFonts w:ascii="Courier New" w:hAnsi="Courier New" w:cs="Courier New"/>
          <w:color w:val="000066"/>
          <w:sz w:val="18"/>
          <w:szCs w:val="18"/>
          <w:lang w:val="en-US"/>
        </w:rPr>
        <w:t>'Edit invoice'</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xEditorForm.SetCustomer</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Invoices.Invoice.CUSTOMER_ID.Value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Invoices.Invoice.CUSTOMER_NAME.Value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xEditorForm.InvoiceDate</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Invoices.Invoice.INVOICE_DATE.AsDateTime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xEditorForm.ShowModal</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finally</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xEditorForm.Free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end</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FF3E1A" w:rsidRPr="00FF3E1A" w:rsidRDefault="00FF3E1A" w:rsidP="00FF3E1A">
      <w:pPr>
        <w:keepNext/>
        <w:spacing w:after="0" w:line="240" w:lineRule="auto"/>
        <w:rPr>
          <w:rFonts w:ascii="Courier New" w:hAnsi="Courier New" w:cs="Courier New"/>
          <w:sz w:val="24"/>
          <w:szCs w:val="24"/>
          <w:lang w:val="en-US"/>
        </w:rPr>
      </w:pP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procedure </w:t>
      </w:r>
      <w:proofErr w:type="spellStart"/>
      <w:r w:rsidRPr="00FF3E1A">
        <w:rPr>
          <w:rFonts w:ascii="Courier New" w:hAnsi="Courier New" w:cs="Courier New"/>
          <w:color w:val="000000"/>
          <w:sz w:val="18"/>
          <w:szCs w:val="18"/>
          <w:lang w:val="en-US"/>
        </w:rPr>
        <w:t>TEditInvoiceForm.SetCustomer</w:t>
      </w:r>
      <w:proofErr w:type="spellEnd"/>
      <w:r w:rsidRPr="00FF3E1A">
        <w:rPr>
          <w:rFonts w:ascii="Courier New" w:hAnsi="Courier New" w:cs="Courier New"/>
          <w:color w:val="000000"/>
          <w:sz w:val="18"/>
          <w:szCs w:val="18"/>
          <w:lang w:val="en-US"/>
        </w:rPr>
        <w:t>(</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 Integer;</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 xml:space="preserve">  const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 xml:space="preserve">: </w:t>
      </w:r>
      <w:r w:rsidRPr="00FF3E1A">
        <w:rPr>
          <w:rFonts w:ascii="Courier New" w:hAnsi="Courier New" w:cs="Courier New"/>
          <w:b/>
          <w:bCs/>
          <w:color w:val="000000"/>
          <w:sz w:val="18"/>
          <w:szCs w:val="18"/>
          <w:lang w:val="en-US"/>
        </w:rPr>
        <w:t>string</w:t>
      </w:r>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begin</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FCustomerId</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ACustomerId</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t xml:space="preserve">  </w:t>
      </w:r>
      <w:proofErr w:type="spellStart"/>
      <w:r w:rsidRPr="00FF3E1A">
        <w:rPr>
          <w:rFonts w:ascii="Courier New" w:hAnsi="Courier New" w:cs="Courier New"/>
          <w:color w:val="000000"/>
          <w:sz w:val="18"/>
          <w:szCs w:val="18"/>
          <w:lang w:val="en-US"/>
        </w:rPr>
        <w:t>edtCustomer.Text</w:t>
      </w:r>
      <w:proofErr w:type="spellEnd"/>
      <w:r w:rsidRPr="00FF3E1A">
        <w:rPr>
          <w:rFonts w:ascii="Courier New" w:hAnsi="Courier New" w:cs="Courier New"/>
          <w:color w:val="000000"/>
          <w:sz w:val="18"/>
          <w:szCs w:val="18"/>
          <w:lang w:val="en-US"/>
        </w:rPr>
        <w:t xml:space="preserve"> := </w:t>
      </w:r>
      <w:proofErr w:type="spellStart"/>
      <w:r w:rsidRPr="00FF3E1A">
        <w:rPr>
          <w:rFonts w:ascii="Courier New" w:hAnsi="Courier New" w:cs="Courier New"/>
          <w:color w:val="000000"/>
          <w:sz w:val="18"/>
          <w:szCs w:val="18"/>
          <w:lang w:val="en-US"/>
        </w:rPr>
        <w:t>ACustomerName</w:t>
      </w:r>
      <w:proofErr w:type="spellEnd"/>
      <w:r w:rsidRPr="00FF3E1A">
        <w:rPr>
          <w:rFonts w:ascii="Courier New" w:hAnsi="Courier New" w:cs="Courier New"/>
          <w:color w:val="000000"/>
          <w:sz w:val="18"/>
          <w:szCs w:val="18"/>
          <w:lang w:val="en-US"/>
        </w:rPr>
        <w:t>;</w:t>
      </w:r>
      <w:r w:rsidRPr="00FF3E1A">
        <w:rPr>
          <w:rFonts w:ascii="Courier New" w:hAnsi="Courier New" w:cs="Courier New"/>
          <w:color w:val="000000"/>
          <w:sz w:val="18"/>
          <w:szCs w:val="18"/>
          <w:lang w:val="en-US"/>
        </w:rPr>
        <w:br/>
      </w:r>
      <w:r w:rsidRPr="00FF3E1A">
        <w:rPr>
          <w:rFonts w:ascii="Courier New" w:hAnsi="Courier New" w:cs="Courier New"/>
          <w:b/>
          <w:bCs/>
          <w:color w:val="000000"/>
          <w:sz w:val="18"/>
          <w:szCs w:val="18"/>
          <w:lang w:val="en-US"/>
        </w:rPr>
        <w:t>end</w:t>
      </w:r>
      <w:r w:rsidRPr="00FF3E1A">
        <w:rPr>
          <w:rFonts w:ascii="Courier New" w:hAnsi="Courier New" w:cs="Courier New"/>
          <w:color w:val="000000"/>
          <w:sz w:val="18"/>
          <w:szCs w:val="18"/>
          <w:lang w:val="en-US"/>
        </w:rPr>
        <w:t>;</w:t>
      </w:r>
    </w:p>
    <w:p w:rsidR="000F64C8" w:rsidRPr="00523A89"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Adding a new invoice and editing an existing one will be handled in the </w:t>
      </w:r>
      <w:ins w:id="592" w:author="Helen" w:date="2017-10-04T21:34:00Z">
        <w:r w:rsidR="00D241F5">
          <w:rPr>
            <w:rFonts w:ascii="Arial" w:hAnsi="Arial" w:cs="Arial"/>
            <w:sz w:val="24"/>
            <w:lang w:val="en-US"/>
          </w:rPr>
          <w:t xml:space="preserve">Close </w:t>
        </w:r>
      </w:ins>
      <w:r w:rsidRPr="001A1806">
        <w:rPr>
          <w:rFonts w:ascii="Arial" w:hAnsi="Arial" w:cs="Arial"/>
          <w:sz w:val="24"/>
          <w:lang w:val="en-US"/>
        </w:rPr>
        <w:t xml:space="preserve">event of </w:t>
      </w:r>
      <w:del w:id="593" w:author="Helen" w:date="2017-10-04T21:34:00Z">
        <w:r w:rsidRPr="001A1806" w:rsidDel="00D241F5">
          <w:rPr>
            <w:rFonts w:ascii="Arial" w:hAnsi="Arial" w:cs="Arial"/>
            <w:sz w:val="24"/>
            <w:lang w:val="en-US"/>
          </w:rPr>
          <w:delText xml:space="preserve">closing </w:delText>
        </w:r>
      </w:del>
      <w:r w:rsidRPr="001A1806">
        <w:rPr>
          <w:rFonts w:ascii="Arial" w:hAnsi="Arial" w:cs="Arial"/>
          <w:sz w:val="24"/>
          <w:lang w:val="en-US"/>
        </w:rPr>
        <w:t xml:space="preserve">the modal form as </w:t>
      </w:r>
      <w:del w:id="594" w:author="Helen" w:date="2017-10-04T20:57:00Z">
        <w:r w:rsidRPr="001A1806" w:rsidDel="004F7B96">
          <w:rPr>
            <w:rFonts w:ascii="Arial" w:hAnsi="Arial" w:cs="Arial"/>
            <w:sz w:val="24"/>
            <w:lang w:val="en-US"/>
          </w:rPr>
          <w:delText>it is done</w:delText>
        </w:r>
      </w:del>
      <w:ins w:id="595" w:author="Helen" w:date="2017-10-04T20:57:00Z">
        <w:r w:rsidR="004F7B96">
          <w:rPr>
            <w:rFonts w:ascii="Arial" w:hAnsi="Arial" w:cs="Arial"/>
            <w:sz w:val="24"/>
            <w:lang w:val="en-US"/>
          </w:rPr>
          <w:t xml:space="preserve"> we did</w:t>
        </w:r>
      </w:ins>
      <w:r w:rsidRPr="001A1806">
        <w:rPr>
          <w:rFonts w:ascii="Arial" w:hAnsi="Arial" w:cs="Arial"/>
          <w:sz w:val="24"/>
          <w:lang w:val="en-US"/>
        </w:rPr>
        <w:t xml:space="preserve"> for the </w:t>
      </w:r>
      <w:del w:id="596" w:author="Helen" w:date="2017-10-04T20:04:00Z">
        <w:r w:rsidRPr="001A1806" w:rsidDel="00E5281E">
          <w:rPr>
            <w:rFonts w:ascii="Arial" w:hAnsi="Arial" w:cs="Arial"/>
            <w:sz w:val="24"/>
            <w:lang w:val="en-US"/>
          </w:rPr>
          <w:delText>directories</w:delText>
        </w:r>
      </w:del>
      <w:ins w:id="597" w:author="Helen" w:date="2017-10-04T20:29:00Z">
        <w:r w:rsidR="00881519">
          <w:rPr>
            <w:rFonts w:ascii="Arial" w:hAnsi="Arial" w:cs="Arial"/>
            <w:sz w:val="24"/>
            <w:lang w:val="en-US"/>
          </w:rPr>
          <w:t>primary</w:t>
        </w:r>
      </w:ins>
      <w:ins w:id="598" w:author="Helen" w:date="2017-10-04T20:04:00Z">
        <w:r w:rsidR="00E5281E">
          <w:rPr>
            <w:rFonts w:ascii="Arial" w:hAnsi="Arial" w:cs="Arial"/>
            <w:sz w:val="24"/>
            <w:lang w:val="en-US"/>
          </w:rPr>
          <w:t xml:space="preserve"> </w:t>
        </w:r>
      </w:ins>
      <w:ins w:id="599" w:author="Helen" w:date="2017-10-04T20:57:00Z">
        <w:r w:rsidR="004F7B96">
          <w:rPr>
            <w:rFonts w:ascii="Arial" w:hAnsi="Arial" w:cs="Arial"/>
            <w:sz w:val="24"/>
            <w:lang w:val="en-US"/>
          </w:rPr>
          <w:t>module</w:t>
        </w:r>
      </w:ins>
      <w:ins w:id="600" w:author="Helen" w:date="2017-10-04T20:04:00Z">
        <w:r w:rsidR="00E5281E">
          <w:rPr>
            <w:rFonts w:ascii="Arial" w:hAnsi="Arial" w:cs="Arial"/>
            <w:sz w:val="24"/>
            <w:lang w:val="en-US"/>
          </w:rPr>
          <w:t>s</w:t>
        </w:r>
      </w:ins>
      <w:r w:rsidRPr="001A1806">
        <w:rPr>
          <w:rFonts w:ascii="Arial" w:hAnsi="Arial" w:cs="Arial"/>
          <w:sz w:val="24"/>
          <w:lang w:val="en-US"/>
        </w:rPr>
        <w:t xml:space="preserve">. However, we will not switch the dataset to the </w:t>
      </w:r>
      <w:proofErr w:type="spellStart"/>
      <w:r w:rsidRPr="001A1806">
        <w:rPr>
          <w:rFonts w:ascii="Arial" w:hAnsi="Arial" w:cs="Arial"/>
          <w:sz w:val="24"/>
          <w:lang w:val="en-US"/>
        </w:rPr>
        <w:t>CachedUpdates</w:t>
      </w:r>
      <w:proofErr w:type="spellEnd"/>
      <w:r w:rsidRPr="001A1806">
        <w:rPr>
          <w:rFonts w:ascii="Arial" w:hAnsi="Arial" w:cs="Arial"/>
          <w:sz w:val="24"/>
          <w:lang w:val="en-US"/>
        </w:rPr>
        <w:t xml:space="preserve"> mode in this case because the modification is carried out </w:t>
      </w:r>
      <w:del w:id="601" w:author="Helen" w:date="2017-10-04T21:22:00Z">
        <w:r w:rsidRPr="001A1806" w:rsidDel="00B37563">
          <w:rPr>
            <w:rFonts w:ascii="Arial" w:hAnsi="Arial" w:cs="Arial"/>
            <w:sz w:val="24"/>
            <w:lang w:val="en-US"/>
          </w:rPr>
          <w:delText xml:space="preserve">with the help of </w:delText>
        </w:r>
      </w:del>
      <w:ins w:id="602" w:author="Helen" w:date="2017-10-04T21:22:00Z">
        <w:r w:rsidR="00B37563">
          <w:rPr>
            <w:rFonts w:ascii="Arial" w:hAnsi="Arial" w:cs="Arial"/>
            <w:sz w:val="24"/>
            <w:lang w:val="en-US"/>
          </w:rPr>
          <w:t xml:space="preserve"> by </w:t>
        </w:r>
      </w:ins>
      <w:r w:rsidRPr="001A1806">
        <w:rPr>
          <w:rFonts w:ascii="Arial" w:hAnsi="Arial" w:cs="Arial"/>
          <w:sz w:val="24"/>
          <w:lang w:val="en-US"/>
        </w:rPr>
        <w:t xml:space="preserve">stored procedures and we </w:t>
      </w:r>
      <w:del w:id="603" w:author="Helen" w:date="2017-10-04T21:22:00Z">
        <w:r w:rsidRPr="001A1806" w:rsidDel="00B37563">
          <w:rPr>
            <w:rFonts w:ascii="Arial" w:hAnsi="Arial" w:cs="Arial"/>
            <w:sz w:val="24"/>
            <w:lang w:val="en-US"/>
          </w:rPr>
          <w:delText>do not use DBAware</w:delText>
        </w:r>
      </w:del>
      <w:ins w:id="604" w:author="Helen" w:date="2017-10-04T21:22:00Z">
        <w:r w:rsidR="00B37563">
          <w:rPr>
            <w:rFonts w:ascii="Arial" w:hAnsi="Arial" w:cs="Arial"/>
            <w:sz w:val="24"/>
            <w:lang w:val="en-US"/>
          </w:rPr>
          <w:t xml:space="preserve"> are not using</w:t>
        </w:r>
      </w:ins>
      <w:ins w:id="605" w:author="Helen" w:date="2017-10-04T21:23:00Z">
        <w:r w:rsidR="00B37563">
          <w:rPr>
            <w:rFonts w:ascii="Arial" w:hAnsi="Arial" w:cs="Arial"/>
            <w:sz w:val="24"/>
            <w:lang w:val="en-US"/>
          </w:rPr>
          <w:t xml:space="preserve"> database-aware visual</w:t>
        </w:r>
      </w:ins>
      <w:ins w:id="606" w:author="Helen" w:date="2017-10-04T21:22:00Z">
        <w:r w:rsidR="00B37563">
          <w:rPr>
            <w:rFonts w:ascii="Arial" w:hAnsi="Arial" w:cs="Arial"/>
            <w:sz w:val="24"/>
            <w:lang w:val="en-US"/>
          </w:rPr>
          <w:t xml:space="preserve"> </w:t>
        </w:r>
      </w:ins>
      <w:r w:rsidRPr="001A1806">
        <w:rPr>
          <w:rFonts w:ascii="Arial" w:hAnsi="Arial" w:cs="Arial"/>
          <w:sz w:val="24"/>
          <w:lang w:val="en-US"/>
        </w:rPr>
        <w:t xml:space="preserve"> components</w:t>
      </w:r>
      <w:ins w:id="607" w:author="Helen" w:date="2017-10-04T21:23:00Z">
        <w:r w:rsidR="00B37563">
          <w:rPr>
            <w:rFonts w:ascii="Arial" w:hAnsi="Arial" w:cs="Arial"/>
            <w:sz w:val="24"/>
            <w:lang w:val="en-US"/>
          </w:rPr>
          <w:t xml:space="preserve"> to capture input</w:t>
        </w:r>
      </w:ins>
      <w:r w:rsidRPr="001A1806">
        <w:rPr>
          <w:rFonts w:ascii="Arial" w:hAnsi="Arial" w:cs="Arial"/>
          <w:sz w:val="24"/>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TInvoiceForm.actAddInvoiceExecute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TEditInvoiceForm.Create</w:t>
      </w:r>
      <w:proofErr w:type="spellEnd"/>
      <w:r w:rsidRPr="00523A89">
        <w:rPr>
          <w:rFonts w:ascii="Courier New" w:hAnsi="Courier New" w:cs="Courier New"/>
          <w:color w:val="000000"/>
          <w:sz w:val="18"/>
          <w:szCs w:val="18"/>
          <w:lang w:val="en-US"/>
        </w:rPr>
        <w:t>(Self);</w:t>
      </w:r>
    </w:p>
    <w:p w:rsidR="00523A89" w:rsidRDefault="00523A89" w:rsidP="00523A89">
      <w:pPr>
        <w:keepNext/>
        <w:spacing w:after="0" w:line="240" w:lineRule="auto"/>
        <w:rPr>
          <w:rFonts w:ascii="Courier New" w:hAnsi="Courier New" w:cs="Courier New"/>
          <w:color w:val="000000"/>
          <w:sz w:val="18"/>
          <w:szCs w:val="18"/>
        </w:rPr>
      </w:pP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xEditorForm.Caption</w:t>
      </w:r>
      <w:proofErr w:type="spellEnd"/>
      <w:r w:rsidRPr="00523A89">
        <w:rPr>
          <w:rFonts w:ascii="Courier New" w:hAnsi="Courier New" w:cs="Courier New"/>
          <w:color w:val="000000"/>
          <w:sz w:val="18"/>
          <w:szCs w:val="18"/>
          <w:lang w:val="en-US"/>
        </w:rPr>
        <w:t xml:space="preserve"> := </w:t>
      </w:r>
      <w:r w:rsidRPr="00523A89">
        <w:rPr>
          <w:rFonts w:ascii="Courier New" w:hAnsi="Courier New" w:cs="Courier New"/>
          <w:color w:val="000066"/>
          <w:sz w:val="18"/>
          <w:szCs w:val="18"/>
          <w:lang w:val="en-US"/>
        </w:rPr>
        <w:t>'Add invoice'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xEditorForm.OnClose</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AddInvoiceEditorClose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 xml:space="preserve"> := Now;</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xEditorForm.ShowModal</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finally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Default="00523A89" w:rsidP="00523A89">
      <w:pPr>
        <w:keepNext/>
        <w:spacing w:after="0" w:line="240" w:lineRule="auto"/>
        <w:rPr>
          <w:rFonts w:ascii="Courier New" w:hAnsi="Courier New" w:cs="Courier New"/>
          <w:color w:val="000000"/>
          <w:sz w:val="18"/>
          <w:szCs w:val="18"/>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TInvoiceForm.AddInvoiceEditorClose</w:t>
      </w:r>
      <w:proofErr w:type="spellEnd"/>
      <w:r w:rsidRPr="00523A89">
        <w:rPr>
          <w:rFonts w:ascii="Courier New" w:hAnsi="Courier New" w:cs="Courier New"/>
          <w:color w:val="000000"/>
          <w:sz w:val="18"/>
          <w:szCs w:val="18"/>
          <w:lang w:val="en-US"/>
        </w:rPr>
        <w:t xml:space="preserve">(Sender: </w:t>
      </w:r>
      <w:proofErr w:type="spellStart"/>
      <w:r w:rsidRPr="00523A89">
        <w:rPr>
          <w:rFonts w:ascii="Courier New" w:hAnsi="Courier New" w:cs="Courier New"/>
          <w:color w:val="000000"/>
          <w:sz w:val="18"/>
          <w:szCs w:val="18"/>
          <w:lang w:val="en-US"/>
        </w:rPr>
        <w:t>TObject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w:t>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b/>
          <w:bCs/>
          <w:color w:val="000000"/>
          <w:sz w:val="18"/>
          <w:szCs w:val="18"/>
          <w:lang w:val="en-US"/>
        </w:rPr>
        <w:t xml:space="preserve"> </w:t>
      </w:r>
      <w:r w:rsidRPr="00523A89">
        <w:rPr>
          <w:rFonts w:ascii="Courier New" w:hAnsi="Courier New" w:cs="Courier New"/>
          <w:color w:val="000000"/>
          <w:sz w:val="18"/>
          <w:szCs w:val="18"/>
          <w:lang w:val="en-US"/>
        </w:rPr>
        <w:t xml:space="preserve">Action: </w:t>
      </w:r>
      <w:proofErr w:type="spellStart"/>
      <w:r w:rsidRPr="00523A89">
        <w:rPr>
          <w:rFonts w:ascii="Courier New" w:hAnsi="Courier New" w:cs="Courier New"/>
          <w:color w:val="000000"/>
          <w:sz w:val="18"/>
          <w:szCs w:val="18"/>
          <w:lang w:val="en-US"/>
        </w:rPr>
        <w:t>TCloseAction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proofErr w:type="spellStart"/>
      <w:r w:rsidRPr="00523A89">
        <w:rPr>
          <w:rFonts w:ascii="Courier New" w:hAnsi="Courier New" w:cs="Courier New"/>
          <w:b/>
          <w:bCs/>
          <w:color w:val="000000"/>
          <w:sz w:val="18"/>
          <w:szCs w:val="18"/>
          <w:lang w:val="en-US"/>
        </w:rPr>
        <w:t>var</w:t>
      </w:r>
      <w:proofErr w:type="spellEnd"/>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xEditorForm</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TEditInvoiceForm</w:t>
      </w:r>
      <w:proofErr w:type="spellEnd"/>
      <w:r w:rsidRPr="00523A89">
        <w:rPr>
          <w:rFonts w:ascii="Courier New" w:hAnsi="Courier New" w:cs="Courier New"/>
          <w:color w:val="000000"/>
          <w:sz w:val="18"/>
          <w:szCs w:val="18"/>
          <w:lang w:val="en-US"/>
        </w:rPr>
        <w:t>(Sender);</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xEditorForm.ModalResult</w:t>
      </w:r>
      <w:proofErr w:type="spellEnd"/>
      <w:r w:rsidRPr="00523A89">
        <w:rPr>
          <w:rFonts w:ascii="Courier New" w:hAnsi="Courier New" w:cs="Courier New"/>
          <w:color w:val="000000"/>
          <w:sz w:val="18"/>
          <w:szCs w:val="18"/>
          <w:lang w:val="en-US"/>
        </w:rPr>
        <w:t xml:space="preserve"> &lt;&gt; </w:t>
      </w:r>
      <w:proofErr w:type="spellStart"/>
      <w:r w:rsidRPr="00523A89">
        <w:rPr>
          <w:rFonts w:ascii="Courier New" w:hAnsi="Courier New" w:cs="Courier New"/>
          <w:color w:val="000000"/>
          <w:sz w:val="18"/>
          <w:szCs w:val="18"/>
          <w:lang w:val="en-US"/>
        </w:rPr>
        <w:t>mrOK</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Exit;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r>
      <w:r w:rsidRPr="00523A89">
        <w:rPr>
          <w:rFonts w:ascii="Courier New" w:hAnsi="Courier New" w:cs="Courier New"/>
          <w:color w:val="000000"/>
          <w:sz w:val="18"/>
          <w:szCs w:val="18"/>
          <w:lang w:val="en-US"/>
        </w:rPr>
        <w:lastRenderedPageBreak/>
        <w:t xml:space="preserve">    </w:t>
      </w:r>
      <w:proofErr w:type="spellStart"/>
      <w:r w:rsidRPr="00523A89">
        <w:rPr>
          <w:rFonts w:ascii="Courier New" w:hAnsi="Courier New" w:cs="Courier New"/>
          <w:color w:val="000000"/>
          <w:sz w:val="18"/>
          <w:szCs w:val="18"/>
          <w:lang w:val="en-US"/>
        </w:rPr>
        <w:t>Invoices.AddInvoice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xEditorForm.CustomerId</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xEditorForm.InvoiceDate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Action := </w:t>
      </w:r>
      <w:proofErr w:type="spellStart"/>
      <w:r w:rsidRPr="00523A89">
        <w:rPr>
          <w:rFonts w:ascii="Courier New" w:hAnsi="Courier New" w:cs="Courier New"/>
          <w:color w:val="000000"/>
          <w:sz w:val="18"/>
          <w:szCs w:val="18"/>
          <w:lang w:val="en-US"/>
        </w:rPr>
        <w:t>caFree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Application.ShowException</w:t>
      </w:r>
      <w:proofErr w:type="spellEnd"/>
      <w:r w:rsidRPr="00523A89">
        <w:rPr>
          <w:rFonts w:ascii="Courier New" w:hAnsi="Courier New" w:cs="Courier New"/>
          <w:color w:val="000000"/>
          <w:sz w:val="18"/>
          <w:szCs w:val="18"/>
          <w:lang w:val="en-US"/>
        </w:rPr>
        <w:t>(E);</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It does not close the window give the user correct the error</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Action := </w:t>
      </w:r>
      <w:proofErr w:type="spellStart"/>
      <w:r w:rsidRPr="00523A89">
        <w:rPr>
          <w:rFonts w:ascii="Courier New" w:hAnsi="Courier New" w:cs="Courier New"/>
          <w:color w:val="000000"/>
          <w:sz w:val="18"/>
          <w:szCs w:val="18"/>
          <w:lang w:val="en-US"/>
        </w:rPr>
        <w:t>caNone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color w:val="000000"/>
          <w:sz w:val="18"/>
          <w:szCs w:val="18"/>
          <w:lang w:val="en-US"/>
        </w:rPr>
      </w:pP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procedure </w:t>
      </w:r>
      <w:proofErr w:type="spellStart"/>
      <w:r w:rsidRPr="00523A89">
        <w:rPr>
          <w:rFonts w:ascii="Courier New" w:hAnsi="Courier New" w:cs="Courier New"/>
          <w:color w:val="000000"/>
          <w:sz w:val="18"/>
          <w:szCs w:val="18"/>
          <w:lang w:val="en-US"/>
        </w:rPr>
        <w:t>TdmInvoice.AddInvoice</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 xml:space="preserve">: Integer; </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TDateTime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begin</w:t>
      </w:r>
      <w:r w:rsidRPr="00523A89">
        <w:rPr>
          <w:rFonts w:ascii="Courier New" w:hAnsi="Courier New" w:cs="Courier New"/>
          <w:color w:val="000000"/>
          <w:sz w:val="18"/>
          <w:szCs w:val="18"/>
          <w:lang w:val="en-US"/>
        </w:rPr>
        <w:br/>
      </w:r>
      <w:r w:rsidRPr="00523A89">
        <w:rPr>
          <w:rFonts w:ascii="Courier New" w:hAnsi="Courier New" w:cs="Courier New"/>
          <w:i/>
          <w:iCs/>
          <w:color w:val="005600"/>
          <w:sz w:val="18"/>
          <w:szCs w:val="18"/>
          <w:lang w:val="en-US"/>
        </w:rPr>
        <w:t xml:space="preserve">  // We do everything in a short transaction</w:t>
      </w:r>
      <w:r w:rsidRPr="00523A89">
        <w:rPr>
          <w:rFonts w:ascii="Courier New" w:hAnsi="Courier New" w:cs="Courier New"/>
          <w:color w:val="005600"/>
          <w:sz w:val="18"/>
          <w:szCs w:val="18"/>
          <w:lang w:val="en-US"/>
        </w:rPr>
        <w:br/>
      </w:r>
      <w:r w:rsidRPr="00523A89">
        <w:rPr>
          <w:rFonts w:ascii="Courier New" w:hAnsi="Courier New" w:cs="Courier New"/>
          <w:color w:val="000000"/>
          <w:sz w:val="18"/>
          <w:szCs w:val="18"/>
          <w:lang w:val="en-US"/>
        </w:rPr>
        <w:t xml:space="preserve">  </w:t>
      </w:r>
      <w:proofErr w:type="spellStart"/>
      <w:r w:rsidRPr="00523A89">
        <w:rPr>
          <w:rFonts w:ascii="Courier New" w:hAnsi="Courier New" w:cs="Courier New"/>
          <w:color w:val="000000"/>
          <w:sz w:val="18"/>
          <w:szCs w:val="18"/>
          <w:lang w:val="en-US"/>
        </w:rPr>
        <w:t>trWrite.StartTransaction</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try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'CUSTOMER_ID'</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AsInteger</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ACustomerId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qryAddInvoice.ParamByName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66"/>
          <w:sz w:val="18"/>
          <w:szCs w:val="18"/>
          <w:lang w:val="en-US"/>
        </w:rPr>
        <w:t>'INVOICE_DATE'</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AsSqlTimeStamp</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DateTimeToSQLTimeStamp</w:t>
      </w:r>
      <w:proofErr w:type="spellEnd"/>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AInvoiceDate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qryAddInvoice.Execute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trWrite.Commit</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qryInvoice.Refresh</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except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on </w:t>
      </w:r>
      <w:r w:rsidRPr="00523A89">
        <w:rPr>
          <w:rFonts w:ascii="Courier New" w:hAnsi="Courier New" w:cs="Courier New"/>
          <w:color w:val="000000"/>
          <w:sz w:val="18"/>
          <w:szCs w:val="18"/>
          <w:lang w:val="en-US"/>
        </w:rPr>
        <w:t xml:space="preserve">E: Exception </w:t>
      </w:r>
      <w:r w:rsidRPr="00523A89">
        <w:rPr>
          <w:rFonts w:ascii="Courier New" w:hAnsi="Courier New" w:cs="Courier New"/>
          <w:b/>
          <w:bCs/>
          <w:color w:val="000000"/>
          <w:sz w:val="18"/>
          <w:szCs w:val="18"/>
          <w:lang w:val="en-US"/>
        </w:rPr>
        <w:t>do</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begin</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if </w:t>
      </w:r>
      <w:proofErr w:type="spellStart"/>
      <w:r w:rsidRPr="00523A89">
        <w:rPr>
          <w:rFonts w:ascii="Courier New" w:hAnsi="Courier New" w:cs="Courier New"/>
          <w:color w:val="000000"/>
          <w:sz w:val="18"/>
          <w:szCs w:val="18"/>
          <w:lang w:val="en-US"/>
        </w:rPr>
        <w:t>trWrite.Active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then</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trWrite.Rollback</w:t>
      </w:r>
      <w:proofErr w:type="spellEnd"/>
      <w:r w:rsidRPr="00523A89">
        <w:rPr>
          <w:rFonts w:ascii="Courier New" w:hAnsi="Courier New" w:cs="Courier New"/>
          <w:color w:val="000000"/>
          <w:sz w:val="18"/>
          <w:szCs w:val="18"/>
          <w:lang w:val="en-US"/>
        </w:rPr>
        <w:t>;</w:t>
      </w:r>
    </w:p>
    <w:p w:rsidR="00523A89" w:rsidRPr="00523A89" w:rsidRDefault="00523A89" w:rsidP="00523A89">
      <w:pPr>
        <w:keepNext/>
        <w:spacing w:after="0" w:line="240" w:lineRule="auto"/>
        <w:rPr>
          <w:rFonts w:ascii="Courier New" w:hAnsi="Courier New" w:cs="Courier New"/>
          <w:sz w:val="24"/>
          <w:lang w:val="en-US"/>
        </w:rPr>
      </w:pPr>
      <w:r>
        <w:rPr>
          <w:rFonts w:ascii="Courier New" w:hAnsi="Courier New" w:cs="Courier New"/>
          <w:b/>
          <w:bCs/>
          <w:color w:val="000000"/>
          <w:sz w:val="18"/>
          <w:szCs w:val="18"/>
        </w:rPr>
        <w:t xml:space="preserve">      </w:t>
      </w:r>
      <w:r w:rsidRPr="00523A89">
        <w:rPr>
          <w:rFonts w:ascii="Courier New" w:hAnsi="Courier New" w:cs="Courier New"/>
          <w:b/>
          <w:bCs/>
          <w:color w:val="000000"/>
          <w:sz w:val="18"/>
          <w:szCs w:val="18"/>
          <w:lang w:val="en-US"/>
        </w:rPr>
        <w:t>raise</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Pr>
          <w:rFonts w:ascii="Courier New" w:hAnsi="Courier New" w:cs="Courier New"/>
          <w:b/>
          <w:bCs/>
          <w:color w:val="000000"/>
          <w:sz w:val="18"/>
          <w:szCs w:val="18"/>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Pr>
          <w:rFonts w:ascii="Courier New" w:hAnsi="Courier New" w:cs="Courier New"/>
          <w:b/>
          <w:bCs/>
          <w:color w:val="000000"/>
          <w:sz w:val="18"/>
          <w:szCs w:val="18"/>
        </w:rPr>
        <w:t xml:space="preserve">  </w:t>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end</w:t>
      </w:r>
      <w:r w:rsidRPr="00523A89">
        <w:rPr>
          <w:rFonts w:ascii="Courier New" w:hAnsi="Courier New" w:cs="Courier New"/>
          <w:color w:val="000000"/>
          <w:sz w:val="18"/>
          <w:szCs w:val="18"/>
          <w:lang w:val="en-US"/>
        </w:rPr>
        <w:t>;</w:t>
      </w:r>
    </w:p>
    <w:p w:rsidR="000F64C8" w:rsidRPr="00523A89" w:rsidRDefault="001A1806" w:rsidP="000F64C8">
      <w:pPr>
        <w:keepNext/>
        <w:spacing w:before="240"/>
        <w:jc w:val="both"/>
        <w:rPr>
          <w:rFonts w:ascii="Arial" w:hAnsi="Arial" w:cs="Arial"/>
          <w:sz w:val="24"/>
          <w:lang w:val="en-US"/>
        </w:rPr>
      </w:pPr>
      <w:r w:rsidRPr="001A1806">
        <w:rPr>
          <w:rFonts w:ascii="Arial" w:hAnsi="Arial" w:cs="Arial"/>
          <w:sz w:val="24"/>
          <w:lang w:val="en-US"/>
        </w:rPr>
        <w:t xml:space="preserve">Now let us proceed to the details of an invoice. </w:t>
      </w:r>
      <w:ins w:id="608" w:author="Helen" w:date="2017-10-04T21:24:00Z">
        <w:r w:rsidR="00B37563">
          <w:rPr>
            <w:rFonts w:ascii="Arial" w:hAnsi="Arial" w:cs="Arial"/>
            <w:sz w:val="24"/>
            <w:lang w:val="en-US"/>
          </w:rPr>
          <w:t xml:space="preserve">For </w:t>
        </w:r>
        <w:r w:rsidR="00B37563" w:rsidRPr="001A1806">
          <w:rPr>
            <w:rFonts w:ascii="Arial" w:hAnsi="Arial" w:cs="Arial"/>
            <w:sz w:val="24"/>
            <w:lang w:val="en-US"/>
          </w:rPr>
          <w:t xml:space="preserve">the </w:t>
        </w:r>
        <w:proofErr w:type="spellStart"/>
        <w:r w:rsidR="00B37563" w:rsidRPr="001A1806">
          <w:rPr>
            <w:rFonts w:ascii="Arial" w:hAnsi="Arial" w:cs="Arial"/>
            <w:sz w:val="24"/>
            <w:lang w:val="en-US"/>
          </w:rPr>
          <w:t>qryInvoiceLine</w:t>
        </w:r>
        <w:proofErr w:type="spellEnd"/>
        <w:r w:rsidR="00B37563" w:rsidRPr="001A1806">
          <w:rPr>
            <w:rFonts w:ascii="Arial" w:hAnsi="Arial" w:cs="Arial"/>
            <w:sz w:val="24"/>
            <w:lang w:val="en-US"/>
          </w:rPr>
          <w:t xml:space="preserve"> dataset </w:t>
        </w:r>
      </w:ins>
      <w:ins w:id="609" w:author="Helen" w:date="2017-10-04T21:25:00Z">
        <w:r w:rsidR="00B37563">
          <w:rPr>
            <w:rFonts w:ascii="Arial" w:hAnsi="Arial" w:cs="Arial"/>
            <w:sz w:val="24"/>
            <w:lang w:val="en-US"/>
          </w:rPr>
          <w:t xml:space="preserve">, </w:t>
        </w:r>
      </w:ins>
      <w:del w:id="610" w:author="Helen" w:date="2017-10-04T21:25:00Z">
        <w:r w:rsidRPr="001A1806" w:rsidDel="00B37563">
          <w:rPr>
            <w:rFonts w:ascii="Arial" w:hAnsi="Arial" w:cs="Arial"/>
            <w:sz w:val="24"/>
            <w:lang w:val="en-US"/>
          </w:rPr>
          <w:delText>W</w:delText>
        </w:r>
      </w:del>
      <w:ins w:id="611" w:author="Helen" w:date="2017-10-04T21:25:00Z">
        <w:r w:rsidR="00B37563">
          <w:rPr>
            <w:rFonts w:ascii="Arial" w:hAnsi="Arial" w:cs="Arial"/>
            <w:sz w:val="24"/>
            <w:lang w:val="en-US"/>
          </w:rPr>
          <w:t>w</w:t>
        </w:r>
      </w:ins>
      <w:r w:rsidRPr="001A1806">
        <w:rPr>
          <w:rFonts w:ascii="Arial" w:hAnsi="Arial" w:cs="Arial"/>
          <w:sz w:val="24"/>
          <w:lang w:val="en-US"/>
        </w:rPr>
        <w:t xml:space="preserve">e </w:t>
      </w:r>
      <w:del w:id="612" w:author="Helen" w:date="2017-10-04T21:25:00Z">
        <w:r w:rsidRPr="001A1806" w:rsidDel="00B37563">
          <w:rPr>
            <w:rFonts w:ascii="Arial" w:hAnsi="Arial" w:cs="Arial"/>
            <w:sz w:val="24"/>
            <w:lang w:val="en-US"/>
          </w:rPr>
          <w:delText xml:space="preserve">will </w:delText>
        </w:r>
      </w:del>
      <w:r w:rsidRPr="001A1806">
        <w:rPr>
          <w:rFonts w:ascii="Arial" w:hAnsi="Arial" w:cs="Arial"/>
          <w:sz w:val="24"/>
          <w:lang w:val="en-US"/>
        </w:rPr>
        <w:t xml:space="preserve">set the </w:t>
      </w:r>
      <w:proofErr w:type="spellStart"/>
      <w:r w:rsidRPr="001A1806">
        <w:rPr>
          <w:rFonts w:ascii="Arial" w:hAnsi="Arial" w:cs="Arial"/>
          <w:sz w:val="24"/>
          <w:lang w:val="en-US"/>
        </w:rPr>
        <w:t>MasterSource</w:t>
      </w:r>
      <w:proofErr w:type="spellEnd"/>
      <w:r w:rsidRPr="001A1806">
        <w:rPr>
          <w:rFonts w:ascii="Arial" w:hAnsi="Arial" w:cs="Arial"/>
          <w:sz w:val="24"/>
          <w:lang w:val="en-US"/>
        </w:rPr>
        <w:t xml:space="preserve"> property to </w:t>
      </w:r>
      <w:del w:id="613" w:author="Helen" w:date="2017-10-04T21:24:00Z">
        <w:r w:rsidRPr="001A1806" w:rsidDel="00B37563">
          <w:rPr>
            <w:rFonts w:ascii="Arial" w:hAnsi="Arial" w:cs="Arial"/>
            <w:sz w:val="24"/>
            <w:lang w:val="en-US"/>
          </w:rPr>
          <w:delText xml:space="preserve">MasterSource </w:delText>
        </w:r>
      </w:del>
      <w:ins w:id="614" w:author="Helen" w:date="2017-10-04T21:24:00Z">
        <w:r w:rsidR="00B37563">
          <w:rPr>
            <w:rFonts w:ascii="Arial" w:hAnsi="Arial" w:cs="Arial"/>
            <w:sz w:val="24"/>
            <w:lang w:val="en-US"/>
          </w:rPr>
          <w:t xml:space="preserve"> the </w:t>
        </w:r>
        <w:proofErr w:type="spellStart"/>
        <w:r w:rsidR="00B37563">
          <w:rPr>
            <w:rFonts w:ascii="Arial" w:hAnsi="Arial" w:cs="Arial"/>
            <w:sz w:val="24"/>
            <w:lang w:val="en-US"/>
          </w:rPr>
          <w:t>datasource</w:t>
        </w:r>
        <w:proofErr w:type="spellEnd"/>
        <w:r w:rsidR="00B37563">
          <w:rPr>
            <w:rFonts w:ascii="Arial" w:hAnsi="Arial" w:cs="Arial"/>
            <w:sz w:val="24"/>
            <w:lang w:val="en-US"/>
          </w:rPr>
          <w:t xml:space="preserve"> </w:t>
        </w:r>
      </w:ins>
      <w:r w:rsidRPr="001A1806">
        <w:rPr>
          <w:rFonts w:ascii="Arial" w:hAnsi="Arial" w:cs="Arial"/>
          <w:sz w:val="24"/>
          <w:lang w:val="en-US"/>
        </w:rPr>
        <w:t xml:space="preserve">that is linked to </w:t>
      </w:r>
      <w:proofErr w:type="spellStart"/>
      <w:r w:rsidRPr="001A1806">
        <w:rPr>
          <w:rFonts w:ascii="Arial" w:hAnsi="Arial" w:cs="Arial"/>
          <w:sz w:val="24"/>
          <w:lang w:val="en-US"/>
        </w:rPr>
        <w:t>qryInvoice</w:t>
      </w:r>
      <w:proofErr w:type="spellEnd"/>
      <w:r w:rsidRPr="001A1806">
        <w:rPr>
          <w:rFonts w:ascii="Arial" w:hAnsi="Arial" w:cs="Arial"/>
          <w:sz w:val="24"/>
          <w:lang w:val="en-US"/>
        </w:rPr>
        <w:t xml:space="preserve"> and the </w:t>
      </w:r>
      <w:proofErr w:type="spellStart"/>
      <w:r w:rsidRPr="001A1806">
        <w:rPr>
          <w:rFonts w:ascii="Arial" w:hAnsi="Arial" w:cs="Arial"/>
          <w:sz w:val="24"/>
          <w:lang w:val="en-US"/>
        </w:rPr>
        <w:t>MasterFields</w:t>
      </w:r>
      <w:proofErr w:type="spellEnd"/>
      <w:r w:rsidRPr="001A1806">
        <w:rPr>
          <w:rFonts w:ascii="Arial" w:hAnsi="Arial" w:cs="Arial"/>
          <w:sz w:val="24"/>
          <w:lang w:val="en-US"/>
        </w:rPr>
        <w:t xml:space="preserve"> property to INVOICE_ID</w:t>
      </w:r>
      <w:ins w:id="615" w:author="Helen" w:date="2017-10-04T21:25:00Z">
        <w:r w:rsidR="00B37563">
          <w:rPr>
            <w:rFonts w:ascii="Arial" w:hAnsi="Arial" w:cs="Arial"/>
            <w:sz w:val="24"/>
            <w:lang w:val="en-US"/>
          </w:rPr>
          <w:t>.</w:t>
        </w:r>
      </w:ins>
      <w:r w:rsidRPr="001A1806">
        <w:rPr>
          <w:rFonts w:ascii="Arial" w:hAnsi="Arial" w:cs="Arial"/>
          <w:sz w:val="24"/>
          <w:lang w:val="en-US"/>
        </w:rPr>
        <w:t xml:space="preserve"> </w:t>
      </w:r>
      <w:del w:id="616" w:author="Helen" w:date="2017-10-04T21:25:00Z">
        <w:r w:rsidRPr="001A1806" w:rsidDel="00B37563">
          <w:rPr>
            <w:rFonts w:ascii="Arial" w:hAnsi="Arial" w:cs="Arial"/>
            <w:sz w:val="24"/>
            <w:lang w:val="en-US"/>
          </w:rPr>
          <w:delText>for</w:delText>
        </w:r>
      </w:del>
      <w:del w:id="617" w:author="Helen" w:date="2017-10-04T21:24:00Z">
        <w:r w:rsidRPr="001A1806" w:rsidDel="00B37563">
          <w:rPr>
            <w:rFonts w:ascii="Arial" w:hAnsi="Arial" w:cs="Arial"/>
            <w:sz w:val="24"/>
            <w:lang w:val="en-US"/>
          </w:rPr>
          <w:delText xml:space="preserve"> the qryInvoiceLine dataset</w:delText>
        </w:r>
      </w:del>
      <w:r w:rsidRPr="001A1806">
        <w:rPr>
          <w:rFonts w:ascii="Arial" w:hAnsi="Arial" w:cs="Arial"/>
          <w:sz w:val="24"/>
          <w:lang w:val="en-US"/>
        </w:rPr>
        <w:t>. We specify the following query in the SQL property:</w:t>
      </w:r>
    </w:p>
    <w:p w:rsidR="00523A89" w:rsidRPr="00523A89" w:rsidRDefault="00523A89" w:rsidP="00523A89">
      <w:pPr>
        <w:keepNext/>
        <w:spacing w:after="0" w:line="240" w:lineRule="auto"/>
        <w:rPr>
          <w:rFonts w:ascii="Courier New" w:hAnsi="Courier New" w:cs="Courier New"/>
          <w:sz w:val="24"/>
          <w:lang w:val="en-US"/>
        </w:rPr>
      </w:pPr>
      <w:r w:rsidRPr="00523A89">
        <w:rPr>
          <w:rFonts w:ascii="Courier New" w:hAnsi="Courier New" w:cs="Courier New"/>
          <w:b/>
          <w:bCs/>
          <w:color w:val="000000"/>
          <w:sz w:val="18"/>
          <w:szCs w:val="18"/>
          <w:lang w:val="en-US"/>
        </w:rPr>
        <w:t>SELECT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invoice_line.invoice_line_id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product.</w:t>
      </w:r>
      <w:r w:rsidRPr="00523A89">
        <w:rPr>
          <w:rFonts w:ascii="Courier New" w:hAnsi="Courier New" w:cs="Courier New"/>
          <w:b/>
          <w:bCs/>
          <w:color w:val="000000"/>
          <w:sz w:val="18"/>
          <w:szCs w:val="18"/>
          <w:lang w:val="en-US"/>
        </w:rPr>
        <w:t xml:space="preserve">name AS </w:t>
      </w:r>
      <w:proofErr w:type="spellStart"/>
      <w:r w:rsidRPr="00523A89">
        <w:rPr>
          <w:rFonts w:ascii="Courier New" w:hAnsi="Courier New" w:cs="Courier New"/>
          <w:color w:val="000000"/>
          <w:sz w:val="18"/>
          <w:szCs w:val="18"/>
          <w:lang w:val="en-US"/>
        </w:rPr>
        <w:t>productname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quantity,</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proofErr w:type="spellStart"/>
      <w:r w:rsidRPr="00523A89">
        <w:rPr>
          <w:rFonts w:ascii="Courier New" w:hAnsi="Courier New" w:cs="Courier New"/>
          <w:color w:val="000000"/>
          <w:sz w:val="18"/>
          <w:szCs w:val="18"/>
          <w:lang w:val="en-US"/>
        </w:rPr>
        <w:t>sale_price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invoice_line.quantity</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invoice_line.sale_price</w:t>
      </w:r>
      <w:proofErr w:type="spellEnd"/>
      <w:r w:rsidRPr="00523A89">
        <w:rPr>
          <w:rFonts w:ascii="Courier New" w:hAnsi="Courier New" w:cs="Courier New"/>
          <w:color w:val="000000"/>
          <w:sz w:val="18"/>
          <w:szCs w:val="18"/>
          <w:lang w:val="en-US"/>
        </w:rPr>
        <w:t xml:space="preserve"> </w:t>
      </w:r>
      <w:r w:rsidRPr="00523A89">
        <w:rPr>
          <w:rFonts w:ascii="Courier New" w:hAnsi="Courier New" w:cs="Courier New"/>
          <w:b/>
          <w:bCs/>
          <w:color w:val="000000"/>
          <w:sz w:val="18"/>
          <w:szCs w:val="18"/>
          <w:lang w:val="en-US"/>
        </w:rPr>
        <w:t xml:space="preserve">AS </w:t>
      </w:r>
      <w:r w:rsidRPr="00523A89">
        <w:rPr>
          <w:rFonts w:ascii="Courier New" w:hAnsi="Courier New" w:cs="Courier New"/>
          <w:color w:val="000000"/>
          <w:sz w:val="18"/>
          <w:szCs w:val="18"/>
          <w:lang w:val="en-US"/>
        </w:rPr>
        <w:t>total</w:t>
      </w:r>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FROM</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invoice_line</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  JOIN </w:t>
      </w:r>
      <w:r w:rsidRPr="00523A89">
        <w:rPr>
          <w:rFonts w:ascii="Courier New" w:hAnsi="Courier New" w:cs="Courier New"/>
          <w:color w:val="000000"/>
          <w:sz w:val="18"/>
          <w:szCs w:val="18"/>
          <w:lang w:val="en-US"/>
        </w:rPr>
        <w:t xml:space="preserve">product </w:t>
      </w:r>
      <w:r w:rsidRPr="00523A89">
        <w:rPr>
          <w:rFonts w:ascii="Courier New" w:hAnsi="Courier New" w:cs="Courier New"/>
          <w:b/>
          <w:bCs/>
          <w:color w:val="000000"/>
          <w:sz w:val="18"/>
          <w:szCs w:val="18"/>
          <w:lang w:val="en-US"/>
        </w:rPr>
        <w:t xml:space="preserve">ON </w:t>
      </w:r>
      <w:proofErr w:type="spellStart"/>
      <w:r w:rsidRPr="00523A89">
        <w:rPr>
          <w:rFonts w:ascii="Courier New" w:hAnsi="Courier New" w:cs="Courier New"/>
          <w:color w:val="000000"/>
          <w:sz w:val="18"/>
          <w:szCs w:val="18"/>
          <w:lang w:val="en-US"/>
        </w:rPr>
        <w:t>product.product_id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invoice_line.product_id</w:t>
      </w:r>
      <w:proofErr w:type="spellEnd"/>
      <w:r w:rsidRPr="00523A89">
        <w:rPr>
          <w:rFonts w:ascii="Courier New" w:hAnsi="Courier New" w:cs="Courier New"/>
          <w:color w:val="000000"/>
          <w:sz w:val="18"/>
          <w:szCs w:val="18"/>
          <w:lang w:val="en-US"/>
        </w:rPr>
        <w:br/>
      </w:r>
      <w:r w:rsidRPr="00523A89">
        <w:rPr>
          <w:rFonts w:ascii="Courier New" w:hAnsi="Courier New" w:cs="Courier New"/>
          <w:b/>
          <w:bCs/>
          <w:color w:val="000000"/>
          <w:sz w:val="18"/>
          <w:szCs w:val="18"/>
          <w:lang w:val="en-US"/>
        </w:rPr>
        <w:t xml:space="preserve">WHERE </w:t>
      </w:r>
      <w:proofErr w:type="spellStart"/>
      <w:r w:rsidRPr="00523A89">
        <w:rPr>
          <w:rFonts w:ascii="Courier New" w:hAnsi="Courier New" w:cs="Courier New"/>
          <w:color w:val="000000"/>
          <w:sz w:val="18"/>
          <w:szCs w:val="18"/>
          <w:lang w:val="en-US"/>
        </w:rPr>
        <w:t>invoice_line.invoice_id</w:t>
      </w:r>
      <w:proofErr w:type="spellEnd"/>
      <w:r w:rsidRPr="00523A89">
        <w:rPr>
          <w:rFonts w:ascii="Courier New" w:hAnsi="Courier New" w:cs="Courier New"/>
          <w:color w:val="000000"/>
          <w:sz w:val="18"/>
          <w:szCs w:val="18"/>
          <w:lang w:val="en-US"/>
        </w:rPr>
        <w:t xml:space="preserve"> = :</w:t>
      </w:r>
      <w:proofErr w:type="spellStart"/>
      <w:r w:rsidRPr="00523A89">
        <w:rPr>
          <w:rFonts w:ascii="Courier New" w:hAnsi="Courier New" w:cs="Courier New"/>
          <w:color w:val="000000"/>
          <w:sz w:val="18"/>
          <w:szCs w:val="18"/>
          <w:lang w:val="en-US"/>
        </w:rPr>
        <w:t>invoice_id</w:t>
      </w:r>
      <w:proofErr w:type="spellEnd"/>
    </w:p>
    <w:p w:rsidR="000F64C8" w:rsidRPr="00523A89"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As </w:t>
      </w:r>
      <w:del w:id="618" w:author="Helen" w:date="2017-10-04T21:25:00Z">
        <w:r w:rsidRPr="001A1806" w:rsidDel="00B37563">
          <w:rPr>
            <w:rFonts w:ascii="Arial" w:hAnsi="Arial" w:cs="Arial"/>
            <w:sz w:val="24"/>
            <w:szCs w:val="24"/>
            <w:lang w:val="en-US"/>
          </w:rPr>
          <w:delText xml:space="preserve">it is the case </w:delText>
        </w:r>
      </w:del>
      <w:r w:rsidRPr="001A1806">
        <w:rPr>
          <w:rFonts w:ascii="Arial" w:hAnsi="Arial" w:cs="Arial"/>
          <w:sz w:val="24"/>
          <w:szCs w:val="24"/>
          <w:lang w:val="en-US"/>
        </w:rPr>
        <w:t xml:space="preserve">with the header of an invoice, we will </w:t>
      </w:r>
      <w:ins w:id="619" w:author="Helen" w:date="2017-10-04T21:26:00Z">
        <w:r w:rsidR="00B37563">
          <w:rPr>
            <w:rFonts w:ascii="Arial" w:hAnsi="Arial" w:cs="Arial"/>
            <w:sz w:val="24"/>
            <w:szCs w:val="24"/>
            <w:lang w:val="en-US"/>
          </w:rPr>
          <w:t xml:space="preserve">use stored procedures to </w:t>
        </w:r>
      </w:ins>
      <w:r w:rsidRPr="001A1806">
        <w:rPr>
          <w:rFonts w:ascii="Arial" w:hAnsi="Arial" w:cs="Arial"/>
          <w:sz w:val="24"/>
          <w:szCs w:val="24"/>
          <w:lang w:val="en-US"/>
        </w:rPr>
        <w:t>perform all modifications</w:t>
      </w:r>
      <w:del w:id="620" w:author="Helen" w:date="2017-10-04T21:26:00Z">
        <w:r w:rsidRPr="001A1806" w:rsidDel="00B37563">
          <w:rPr>
            <w:rFonts w:ascii="Arial" w:hAnsi="Arial" w:cs="Arial"/>
            <w:sz w:val="24"/>
            <w:szCs w:val="24"/>
            <w:lang w:val="en-US"/>
          </w:rPr>
          <w:delText xml:space="preserve"> with the help of stored procedures</w:delText>
        </w:r>
      </w:del>
      <w:r w:rsidRPr="001A1806">
        <w:rPr>
          <w:rFonts w:ascii="Arial" w:hAnsi="Arial" w:cs="Arial"/>
          <w:sz w:val="24"/>
          <w:szCs w:val="24"/>
          <w:lang w:val="en-US"/>
        </w:rPr>
        <w:t xml:space="preserve">. Let us </w:t>
      </w:r>
      <w:del w:id="621" w:author="Helen" w:date="2017-10-04T21:29:00Z">
        <w:r w:rsidRPr="001A1806" w:rsidDel="00B37563">
          <w:rPr>
            <w:rFonts w:ascii="Arial" w:hAnsi="Arial" w:cs="Arial"/>
            <w:sz w:val="24"/>
            <w:szCs w:val="24"/>
            <w:lang w:val="en-US"/>
          </w:rPr>
          <w:delText xml:space="preserve">see </w:delText>
        </w:r>
      </w:del>
      <w:ins w:id="622" w:author="Helen" w:date="2017-10-04T21:29:00Z">
        <w:r w:rsidR="00B37563">
          <w:rPr>
            <w:rFonts w:ascii="Arial" w:hAnsi="Arial" w:cs="Arial"/>
            <w:sz w:val="24"/>
            <w:szCs w:val="24"/>
            <w:lang w:val="en-US"/>
          </w:rPr>
          <w:t>look at</w:t>
        </w:r>
        <w:r w:rsidR="00B37563" w:rsidRPr="001A1806">
          <w:rPr>
            <w:rFonts w:ascii="Arial" w:hAnsi="Arial" w:cs="Arial"/>
            <w:sz w:val="24"/>
            <w:szCs w:val="24"/>
            <w:lang w:val="en-US"/>
          </w:rPr>
          <w:t xml:space="preserve"> </w:t>
        </w:r>
      </w:ins>
      <w:r w:rsidRPr="001A1806">
        <w:rPr>
          <w:rFonts w:ascii="Arial" w:hAnsi="Arial" w:cs="Arial"/>
          <w:sz w:val="24"/>
          <w:szCs w:val="24"/>
          <w:lang w:val="en-US"/>
        </w:rPr>
        <w:t xml:space="preserve">the </w:t>
      </w:r>
      <w:ins w:id="623" w:author="Helen" w:date="2017-10-04T21:29:00Z">
        <w:r w:rsidR="00B37563">
          <w:rPr>
            <w:rFonts w:ascii="Arial" w:hAnsi="Arial" w:cs="Arial"/>
            <w:sz w:val="24"/>
            <w:lang w:val="en-US"/>
          </w:rPr>
          <w:t xml:space="preserve">query strings in the </w:t>
        </w:r>
        <w:proofErr w:type="spellStart"/>
        <w:r w:rsidR="00B37563">
          <w:rPr>
            <w:rFonts w:ascii="Arial" w:hAnsi="Arial" w:cs="Arial"/>
            <w:sz w:val="24"/>
            <w:lang w:val="en-US"/>
          </w:rPr>
          <w:t>CommandText</w:t>
        </w:r>
        <w:proofErr w:type="spellEnd"/>
        <w:r w:rsidR="00B37563">
          <w:rPr>
            <w:rFonts w:ascii="Arial" w:hAnsi="Arial" w:cs="Arial"/>
            <w:sz w:val="24"/>
            <w:lang w:val="en-US"/>
          </w:rPr>
          <w:t xml:space="preserve"> property</w:t>
        </w:r>
        <w:r w:rsidR="00B37563" w:rsidRPr="001A1806">
          <w:rPr>
            <w:rFonts w:ascii="Arial" w:hAnsi="Arial" w:cs="Arial"/>
            <w:sz w:val="24"/>
            <w:lang w:val="en-US"/>
          </w:rPr>
          <w:t xml:space="preserve"> </w:t>
        </w:r>
      </w:ins>
      <w:del w:id="624" w:author="Helen" w:date="2017-10-04T21:29:00Z">
        <w:r w:rsidRPr="001A1806" w:rsidDel="00B37563">
          <w:rPr>
            <w:rFonts w:ascii="Arial" w:hAnsi="Arial" w:cs="Arial"/>
            <w:sz w:val="24"/>
            <w:szCs w:val="24"/>
            <w:lang w:val="en-US"/>
          </w:rPr>
          <w:delText xml:space="preserve">texts </w:delText>
        </w:r>
      </w:del>
      <w:r w:rsidRPr="001A1806">
        <w:rPr>
          <w:rFonts w:ascii="Arial" w:hAnsi="Arial" w:cs="Arial"/>
          <w:sz w:val="24"/>
          <w:szCs w:val="24"/>
          <w:lang w:val="en-US"/>
        </w:rPr>
        <w:t xml:space="preserve">of </w:t>
      </w:r>
      <w:ins w:id="625" w:author="Helen" w:date="2017-10-04T21:29:00Z">
        <w:r w:rsidR="00B37563">
          <w:rPr>
            <w:rFonts w:ascii="Arial" w:hAnsi="Arial" w:cs="Arial"/>
            <w:sz w:val="24"/>
            <w:szCs w:val="24"/>
            <w:lang w:val="en-US"/>
          </w:rPr>
          <w:t xml:space="preserve">the </w:t>
        </w:r>
      </w:ins>
      <w:r w:rsidRPr="001A1806">
        <w:rPr>
          <w:rFonts w:ascii="Arial" w:hAnsi="Arial" w:cs="Arial"/>
          <w:sz w:val="24"/>
          <w:szCs w:val="24"/>
          <w:lang w:val="en-US"/>
        </w:rPr>
        <w:t>queries for calling stored procedures.</w:t>
      </w:r>
    </w:p>
    <w:p w:rsidR="00523A89" w:rsidRDefault="00523A89" w:rsidP="00523A89">
      <w:pPr>
        <w:keepNext/>
        <w:spacing w:after="0" w:line="240" w:lineRule="auto"/>
        <w:rPr>
          <w:rFonts w:ascii="Arial" w:hAnsi="Arial" w:cs="Arial"/>
          <w:i/>
          <w:iCs/>
          <w:color w:val="000000"/>
        </w:rPr>
      </w:pPr>
      <w:proofErr w:type="spellStart"/>
      <w:r w:rsidRPr="00523A89">
        <w:rPr>
          <w:rFonts w:ascii="Arial" w:hAnsi="Arial" w:cs="Arial"/>
          <w:i/>
          <w:iCs/>
          <w:color w:val="000000"/>
          <w:lang w:val="en-US"/>
        </w:rPr>
        <w:t>qryAddInvoiceLine.CommandText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sp_add_invoice_line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invoice_id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w:t>
      </w:r>
      <w:proofErr w:type="spellStart"/>
      <w:r w:rsidRPr="00523A89">
        <w:rPr>
          <w:rFonts w:ascii="Courier New" w:hAnsi="Courier New" w:cs="Courier New"/>
          <w:color w:val="000000"/>
          <w:sz w:val="18"/>
          <w:szCs w:val="18"/>
          <w:lang w:val="en-US"/>
        </w:rPr>
        <w:t>product_id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Pr="00523A89" w:rsidRDefault="00523A89" w:rsidP="00523A89">
      <w:pPr>
        <w:keepNext/>
        <w:spacing w:after="0" w:line="240" w:lineRule="auto"/>
        <w:rPr>
          <w:rFonts w:ascii="Arial" w:hAnsi="Arial" w:cs="Arial"/>
          <w:i/>
          <w:iCs/>
          <w:color w:val="000000"/>
          <w:lang w:val="en-US"/>
        </w:rPr>
      </w:pPr>
      <w:proofErr w:type="spellStart"/>
      <w:r w:rsidRPr="00523A89">
        <w:rPr>
          <w:rFonts w:ascii="Arial" w:hAnsi="Arial" w:cs="Arial"/>
          <w:i/>
          <w:iCs/>
          <w:color w:val="000000"/>
          <w:lang w:val="en-US"/>
        </w:rPr>
        <w:t>qryEditInvoiceLine.CommandText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i/>
          <w:iCs/>
          <w:color w:val="000000"/>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sp_edit_invoice_line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23A89">
        <w:rPr>
          <w:rFonts w:ascii="Courier New" w:hAnsi="Courier New" w:cs="Courier New"/>
          <w:color w:val="000000"/>
          <w:sz w:val="18"/>
          <w:szCs w:val="18"/>
          <w:lang w:val="en-US"/>
        </w:rPr>
        <w:lastRenderedPageBreak/>
        <w:t xml:space="preserve">  :</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t xml:space="preserve">  :quantity</w:t>
      </w:r>
      <w:r w:rsidRPr="00523A89">
        <w:rPr>
          <w:rFonts w:ascii="Courier New" w:hAnsi="Courier New" w:cs="Courier New"/>
          <w:color w:val="000000"/>
          <w:sz w:val="18"/>
          <w:szCs w:val="18"/>
          <w:lang w:val="en-US"/>
        </w:rPr>
        <w:br/>
        <w:t>)</w:t>
      </w:r>
      <w:r w:rsidRPr="00523A89">
        <w:rPr>
          <w:rFonts w:ascii="CourierNewPSMT" w:hAnsi="CourierNewPSMT"/>
          <w:color w:val="000000"/>
          <w:sz w:val="18"/>
          <w:szCs w:val="18"/>
          <w:lang w:val="en-US"/>
        </w:rPr>
        <w:br/>
      </w:r>
    </w:p>
    <w:p w:rsidR="00523A89" w:rsidRDefault="00523A89" w:rsidP="00523A89">
      <w:pPr>
        <w:keepNext/>
        <w:spacing w:after="0" w:line="240" w:lineRule="auto"/>
        <w:rPr>
          <w:rFonts w:ascii="Arial" w:hAnsi="Arial" w:cs="Arial"/>
          <w:i/>
          <w:iCs/>
          <w:color w:val="000000"/>
        </w:rPr>
      </w:pPr>
      <w:proofErr w:type="spellStart"/>
      <w:r w:rsidRPr="00523A89">
        <w:rPr>
          <w:rFonts w:ascii="Arial" w:hAnsi="Arial" w:cs="Arial"/>
          <w:i/>
          <w:iCs/>
          <w:color w:val="000000"/>
          <w:lang w:val="en-US"/>
        </w:rPr>
        <w:t>qryDeleteInvoiceLine.CommandText</w:t>
      </w:r>
      <w:proofErr w:type="spellEnd"/>
      <w:r w:rsidRPr="00523A89">
        <w:rPr>
          <w:rFonts w:ascii="Arial" w:hAnsi="Arial" w:cs="Arial"/>
          <w:i/>
          <w:iCs/>
          <w:color w:val="000000"/>
          <w:lang w:val="en-US"/>
        </w:rPr>
        <w:t>:</w:t>
      </w:r>
    </w:p>
    <w:p w:rsidR="00523A89" w:rsidRPr="00523A89" w:rsidRDefault="00523A89" w:rsidP="00523A89">
      <w:pPr>
        <w:keepNext/>
        <w:spacing w:after="0" w:line="240" w:lineRule="auto"/>
        <w:rPr>
          <w:rFonts w:ascii="Arial" w:hAnsi="Arial" w:cs="Arial"/>
          <w:sz w:val="24"/>
          <w:szCs w:val="24"/>
          <w:lang w:val="en-US"/>
        </w:rPr>
      </w:pPr>
      <w:r w:rsidRPr="00523A89">
        <w:rPr>
          <w:rFonts w:ascii="Arial-ItalicMT" w:hAnsi="Arial-ItalicMT"/>
          <w:color w:val="000000"/>
          <w:lang w:val="en-US"/>
        </w:rPr>
        <w:br/>
      </w:r>
      <w:r w:rsidRPr="00523A89">
        <w:rPr>
          <w:rFonts w:ascii="Courier New" w:hAnsi="Courier New" w:cs="Courier New"/>
          <w:b/>
          <w:bCs/>
          <w:color w:val="000000"/>
          <w:sz w:val="18"/>
          <w:szCs w:val="18"/>
          <w:lang w:val="en-US"/>
        </w:rPr>
        <w:t xml:space="preserve">EXECUTE PROCEDURE </w:t>
      </w:r>
      <w:proofErr w:type="spellStart"/>
      <w:r w:rsidRPr="00523A89">
        <w:rPr>
          <w:rFonts w:ascii="Courier New" w:hAnsi="Courier New" w:cs="Courier New"/>
          <w:color w:val="000000"/>
          <w:sz w:val="18"/>
          <w:szCs w:val="18"/>
          <w:lang w:val="en-US"/>
        </w:rPr>
        <w:t>sp_delete_invoice_line</w:t>
      </w:r>
      <w:proofErr w:type="spellEnd"/>
      <w:r w:rsidRPr="00523A89">
        <w:rPr>
          <w:rFonts w:ascii="Courier New" w:hAnsi="Courier New" w:cs="Courier New"/>
          <w:color w:val="000000"/>
          <w:sz w:val="18"/>
          <w:szCs w:val="18"/>
          <w:lang w:val="en-US"/>
        </w:rPr>
        <w:t>(</w:t>
      </w:r>
      <w:r w:rsidRPr="00523A89">
        <w:rPr>
          <w:rFonts w:ascii="Courier New" w:hAnsi="Courier New" w:cs="Courier New"/>
          <w:color w:val="000000"/>
          <w:sz w:val="18"/>
          <w:szCs w:val="18"/>
          <w:lang w:val="en-US"/>
        </w:rPr>
        <w:br/>
      </w:r>
      <w:r w:rsidRPr="0055482C">
        <w:rPr>
          <w:rFonts w:ascii="Courier New" w:hAnsi="Courier New" w:cs="Courier New"/>
          <w:color w:val="000000"/>
          <w:sz w:val="18"/>
          <w:szCs w:val="18"/>
          <w:lang w:val="en-US"/>
        </w:rPr>
        <w:t xml:space="preserve">  </w:t>
      </w:r>
      <w:r w:rsidRPr="00523A89">
        <w:rPr>
          <w:rFonts w:ascii="Courier New" w:hAnsi="Courier New" w:cs="Courier New"/>
          <w:color w:val="000000"/>
          <w:sz w:val="18"/>
          <w:szCs w:val="18"/>
          <w:lang w:val="en-US"/>
        </w:rPr>
        <w:t>:</w:t>
      </w:r>
      <w:proofErr w:type="spellStart"/>
      <w:r w:rsidRPr="00523A89">
        <w:rPr>
          <w:rFonts w:ascii="Courier New" w:hAnsi="Courier New" w:cs="Courier New"/>
          <w:color w:val="000000"/>
          <w:sz w:val="18"/>
          <w:szCs w:val="18"/>
          <w:lang w:val="en-US"/>
        </w:rPr>
        <w:t>invoice_line_id</w:t>
      </w:r>
      <w:proofErr w:type="spellEnd"/>
      <w:r w:rsidRPr="00523A89">
        <w:rPr>
          <w:rFonts w:ascii="Courier New" w:hAnsi="Courier New" w:cs="Courier New"/>
          <w:color w:val="000000"/>
          <w:sz w:val="18"/>
          <w:szCs w:val="18"/>
          <w:lang w:val="en-US"/>
        </w:rPr>
        <w:b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As </w:t>
      </w:r>
      <w:del w:id="626" w:author="Helen" w:date="2017-10-04T21:30:00Z">
        <w:r w:rsidRPr="001A1806" w:rsidDel="00B37563">
          <w:rPr>
            <w:rFonts w:ascii="Arial" w:hAnsi="Arial" w:cs="Arial"/>
            <w:sz w:val="24"/>
            <w:lang w:val="en-US"/>
          </w:rPr>
          <w:delText xml:space="preserve">it is the case </w:delText>
        </w:r>
      </w:del>
      <w:r w:rsidRPr="001A1806">
        <w:rPr>
          <w:rFonts w:ascii="Arial" w:hAnsi="Arial" w:cs="Arial"/>
          <w:sz w:val="24"/>
          <w:lang w:val="en-US"/>
        </w:rPr>
        <w:t xml:space="preserve">with the header, the form for adding a new record and editing an existing one </w:t>
      </w:r>
      <w:del w:id="627" w:author="Helen" w:date="2017-10-04T21:30:00Z">
        <w:r w:rsidRPr="001A1806" w:rsidDel="00B37563">
          <w:rPr>
            <w:rFonts w:ascii="Arial" w:hAnsi="Arial" w:cs="Arial"/>
            <w:sz w:val="24"/>
            <w:lang w:val="en-US"/>
          </w:rPr>
          <w:delText xml:space="preserve">will </w:delText>
        </w:r>
      </w:del>
      <w:ins w:id="628" w:author="Helen" w:date="2017-10-04T21:30:00Z">
        <w:r w:rsidR="00B37563">
          <w:rPr>
            <w:rFonts w:ascii="Arial" w:hAnsi="Arial" w:cs="Arial"/>
            <w:sz w:val="24"/>
            <w:lang w:val="en-US"/>
          </w:rPr>
          <w:t>does</w:t>
        </w:r>
        <w:r w:rsidR="00B37563" w:rsidRPr="001A1806">
          <w:rPr>
            <w:rFonts w:ascii="Arial" w:hAnsi="Arial" w:cs="Arial"/>
            <w:sz w:val="24"/>
            <w:lang w:val="en-US"/>
          </w:rPr>
          <w:t xml:space="preserve"> </w:t>
        </w:r>
      </w:ins>
      <w:r w:rsidRPr="001A1806">
        <w:rPr>
          <w:rFonts w:ascii="Arial" w:hAnsi="Arial" w:cs="Arial"/>
          <w:sz w:val="24"/>
          <w:lang w:val="en-US"/>
        </w:rPr>
        <w:t xml:space="preserve">not use </w:t>
      </w:r>
      <w:del w:id="629" w:author="Helen" w:date="2017-10-04T21:30:00Z">
        <w:r w:rsidRPr="001A1806" w:rsidDel="00B37563">
          <w:rPr>
            <w:rFonts w:ascii="Arial" w:hAnsi="Arial" w:cs="Arial"/>
            <w:sz w:val="24"/>
            <w:lang w:val="en-US"/>
          </w:rPr>
          <w:delText>DBAware</w:delText>
        </w:r>
      </w:del>
      <w:ins w:id="630" w:author="Helen" w:date="2017-10-04T21:30:00Z">
        <w:r w:rsidR="00B37563">
          <w:rPr>
            <w:rFonts w:ascii="Arial" w:hAnsi="Arial" w:cs="Arial"/>
            <w:sz w:val="24"/>
            <w:lang w:val="en-US"/>
          </w:rPr>
          <w:t xml:space="preserve"> database-aware visual components</w:t>
        </w:r>
      </w:ins>
      <w:r w:rsidRPr="001A1806">
        <w:rPr>
          <w:rFonts w:ascii="Arial" w:hAnsi="Arial" w:cs="Arial"/>
          <w:sz w:val="24"/>
          <w:lang w:val="en-US"/>
        </w:rPr>
        <w:t xml:space="preserve">. To select a product, we will use the </w:t>
      </w:r>
      <w:proofErr w:type="spellStart"/>
      <w:r w:rsidRPr="001A1806">
        <w:rPr>
          <w:rFonts w:ascii="Arial" w:hAnsi="Arial" w:cs="Arial"/>
          <w:sz w:val="24"/>
          <w:lang w:val="en-US"/>
        </w:rPr>
        <w:t>TButtonedEdit</w:t>
      </w:r>
      <w:proofErr w:type="spellEnd"/>
      <w:r w:rsidRPr="001A1806">
        <w:rPr>
          <w:rFonts w:ascii="Arial" w:hAnsi="Arial" w:cs="Arial"/>
          <w:sz w:val="24"/>
          <w:lang w:val="en-US"/>
        </w:rPr>
        <w:t xml:space="preserve"> component. </w:t>
      </w:r>
      <w:r w:rsidRPr="001A1806">
        <w:rPr>
          <w:rFonts w:ascii="Arial" w:hAnsi="Arial" w:cs="Arial"/>
          <w:sz w:val="24"/>
          <w:szCs w:val="24"/>
          <w:lang w:val="en-US"/>
        </w:rPr>
        <w:t xml:space="preserve">The code for the handler of a click on the button in the </w:t>
      </w:r>
      <w:proofErr w:type="spellStart"/>
      <w:r w:rsidRPr="001A1806">
        <w:rPr>
          <w:rFonts w:ascii="Arial" w:hAnsi="Arial" w:cs="Arial"/>
          <w:sz w:val="24"/>
          <w:szCs w:val="24"/>
          <w:lang w:val="en-US"/>
        </w:rPr>
        <w:t>TButtonedEdit</w:t>
      </w:r>
      <w:proofErr w:type="spellEnd"/>
      <w:r w:rsidRPr="001A1806">
        <w:rPr>
          <w:rFonts w:ascii="Arial" w:hAnsi="Arial" w:cs="Arial"/>
          <w:sz w:val="24"/>
          <w:szCs w:val="24"/>
          <w:lang w:val="en-US"/>
        </w:rPr>
        <w:t xml:space="preserve"> component will look like this:</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TEditInvoiceLineForm.edtProductRightButtonClick</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TGoodsForm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FEditMode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TGoodsForm.Create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xSelectForm.Visible</w:t>
      </w:r>
      <w:proofErr w:type="spellEnd"/>
      <w:r w:rsidRPr="00365845">
        <w:rPr>
          <w:rFonts w:ascii="Courier New" w:hAnsi="Courier New" w:cs="Courier New"/>
          <w:color w:val="000000"/>
          <w:sz w:val="18"/>
          <w:szCs w:val="18"/>
          <w:lang w:val="en-US"/>
        </w:rPr>
        <w:t xml:space="preserve"> := False;</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xSelectForm.ShowModal</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w:t>
      </w:r>
      <w:r w:rsidRPr="00365845">
        <w:rPr>
          <w:rFonts w:ascii="Courier New" w:hAnsi="Courier New" w:cs="Courier New"/>
          <w:b/>
          <w:bCs/>
          <w:color w:val="000000"/>
          <w:sz w:val="18"/>
          <w:szCs w:val="18"/>
          <w:lang w:val="en-US"/>
        </w:rPr>
        <w:t>NAME</w:t>
      </w:r>
      <w:r w:rsidRPr="00365845">
        <w:rPr>
          <w:rFonts w:ascii="Courier New" w:hAnsi="Courier New" w:cs="Courier New"/>
          <w:color w:val="000000"/>
          <w:sz w:val="18"/>
          <w:szCs w:val="18"/>
          <w:lang w:val="en-US"/>
        </w:rPr>
        <w:t>.Value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xSelectForm.Goods.Product.PRICE.AsString</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xSelectForm.Free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szCs w:val="24"/>
          <w:lang w:val="en-US"/>
        </w:rPr>
        <w:t xml:space="preserve">Since we </w:t>
      </w:r>
      <w:del w:id="631" w:author="Helen" w:date="2017-10-04T21:31:00Z">
        <w:r w:rsidRPr="001A1806" w:rsidDel="00B37563">
          <w:rPr>
            <w:rFonts w:ascii="Arial" w:hAnsi="Arial" w:cs="Arial"/>
            <w:sz w:val="24"/>
            <w:szCs w:val="24"/>
            <w:lang w:val="en-US"/>
          </w:rPr>
          <w:delText>do not use</w:delText>
        </w:r>
      </w:del>
      <w:ins w:id="632" w:author="Helen" w:date="2017-10-04T21:31:00Z">
        <w:r w:rsidR="00B37563">
          <w:rPr>
            <w:rFonts w:ascii="Arial" w:hAnsi="Arial" w:cs="Arial"/>
            <w:sz w:val="24"/>
            <w:szCs w:val="24"/>
            <w:lang w:val="en-US"/>
          </w:rPr>
          <w:t xml:space="preserve"> are not using</w:t>
        </w:r>
      </w:ins>
      <w:r w:rsidRPr="001A1806">
        <w:rPr>
          <w:rFonts w:ascii="Arial" w:hAnsi="Arial" w:cs="Arial"/>
          <w:sz w:val="24"/>
          <w:szCs w:val="24"/>
          <w:lang w:val="en-US"/>
        </w:rPr>
        <w:t xml:space="preserve"> </w:t>
      </w:r>
      <w:ins w:id="633" w:author="Helen" w:date="2017-10-04T21:31:00Z">
        <w:r w:rsidR="00B37563">
          <w:rPr>
            <w:rFonts w:ascii="Arial" w:hAnsi="Arial" w:cs="Arial"/>
            <w:sz w:val="24"/>
            <w:lang w:val="en-US"/>
          </w:rPr>
          <w:t>database-aware visual components</w:t>
        </w:r>
        <w:r w:rsidR="00D241F5">
          <w:rPr>
            <w:rFonts w:ascii="Arial" w:hAnsi="Arial" w:cs="Arial"/>
            <w:sz w:val="24"/>
            <w:lang w:val="en-US"/>
          </w:rPr>
          <w:t xml:space="preserve"> </w:t>
        </w:r>
      </w:ins>
      <w:del w:id="634" w:author="Helen" w:date="2017-10-04T21:31:00Z">
        <w:r w:rsidRPr="001A1806" w:rsidDel="00B37563">
          <w:rPr>
            <w:rFonts w:ascii="Arial" w:hAnsi="Arial" w:cs="Arial"/>
            <w:sz w:val="24"/>
            <w:szCs w:val="24"/>
            <w:lang w:val="en-US"/>
          </w:rPr>
          <w:delText>DBAware components</w:delText>
        </w:r>
      </w:del>
      <w:r w:rsidRPr="001A1806">
        <w:rPr>
          <w:rFonts w:ascii="Arial" w:hAnsi="Arial" w:cs="Arial"/>
          <w:sz w:val="24"/>
          <w:szCs w:val="24"/>
          <w:lang w:val="en-US"/>
        </w:rPr>
        <w:t xml:space="preserve">, we will need to initialize the </w:t>
      </w:r>
      <w:del w:id="635" w:author="Helen" w:date="2017-10-04T21:32:00Z">
        <w:r w:rsidRPr="001A1806" w:rsidDel="00D241F5">
          <w:rPr>
            <w:rFonts w:ascii="Arial" w:hAnsi="Arial" w:cs="Arial"/>
            <w:sz w:val="24"/>
            <w:szCs w:val="24"/>
            <w:lang w:val="en-US"/>
          </w:rPr>
          <w:delText xml:space="preserve">code of the </w:delText>
        </w:r>
      </w:del>
      <w:r w:rsidRPr="001A1806">
        <w:rPr>
          <w:rFonts w:ascii="Arial" w:hAnsi="Arial" w:cs="Arial"/>
          <w:sz w:val="24"/>
          <w:szCs w:val="24"/>
          <w:lang w:val="en-US"/>
        </w:rPr>
        <w:t>product</w:t>
      </w:r>
      <w:ins w:id="636" w:author="Helen" w:date="2017-10-04T21:32:00Z">
        <w:r w:rsidR="00D241F5">
          <w:rPr>
            <w:rFonts w:ascii="Arial" w:hAnsi="Arial" w:cs="Arial"/>
            <w:sz w:val="24"/>
            <w:szCs w:val="24"/>
            <w:lang w:val="en-US"/>
          </w:rPr>
          <w:t>'s code</w:t>
        </w:r>
      </w:ins>
      <w:r w:rsidRPr="001A1806">
        <w:rPr>
          <w:rFonts w:ascii="Arial" w:hAnsi="Arial" w:cs="Arial"/>
          <w:sz w:val="24"/>
          <w:szCs w:val="24"/>
          <w:lang w:val="en-US"/>
        </w:rPr>
        <w:t xml:space="preserve">, </w:t>
      </w:r>
      <w:del w:id="637" w:author="Helen" w:date="2017-10-04T21:32:00Z">
        <w:r w:rsidRPr="001A1806" w:rsidDel="00D241F5">
          <w:rPr>
            <w:rFonts w:ascii="Arial" w:hAnsi="Arial" w:cs="Arial"/>
            <w:sz w:val="24"/>
            <w:szCs w:val="24"/>
            <w:lang w:val="en-US"/>
          </w:rPr>
          <w:delText xml:space="preserve">its </w:delText>
        </w:r>
      </w:del>
      <w:r w:rsidRPr="001A1806">
        <w:rPr>
          <w:rFonts w:ascii="Arial" w:hAnsi="Arial" w:cs="Arial"/>
          <w:sz w:val="24"/>
          <w:szCs w:val="24"/>
          <w:lang w:val="en-US"/>
        </w:rPr>
        <w:t xml:space="preserve">name and </w:t>
      </w:r>
      <w:del w:id="638" w:author="Helen" w:date="2017-10-04T21:32:00Z">
        <w:r w:rsidRPr="001A1806" w:rsidDel="00D241F5">
          <w:rPr>
            <w:rFonts w:ascii="Arial" w:hAnsi="Arial" w:cs="Arial"/>
            <w:sz w:val="24"/>
            <w:szCs w:val="24"/>
            <w:lang w:val="en-US"/>
          </w:rPr>
          <w:delText xml:space="preserve">its </w:delText>
        </w:r>
      </w:del>
      <w:r w:rsidRPr="001A1806">
        <w:rPr>
          <w:rFonts w:ascii="Arial" w:hAnsi="Arial" w:cs="Arial"/>
          <w:sz w:val="24"/>
          <w:szCs w:val="24"/>
          <w:lang w:val="en-US"/>
        </w:rPr>
        <w:t xml:space="preserve">price for displaying </w:t>
      </w:r>
      <w:del w:id="639" w:author="Helen" w:date="2017-10-04T21:33:00Z">
        <w:r w:rsidRPr="001A1806" w:rsidDel="00D241F5">
          <w:rPr>
            <w:rFonts w:ascii="Arial" w:hAnsi="Arial" w:cs="Arial"/>
            <w:sz w:val="24"/>
            <w:szCs w:val="24"/>
            <w:lang w:val="en-US"/>
          </w:rPr>
          <w:delText>it while calling</w:delText>
        </w:r>
      </w:del>
      <w:ins w:id="640" w:author="Helen" w:date="2017-10-04T21:33:00Z">
        <w:r w:rsidR="00D241F5">
          <w:rPr>
            <w:rFonts w:ascii="Arial" w:hAnsi="Arial" w:cs="Arial"/>
            <w:sz w:val="24"/>
            <w:szCs w:val="24"/>
            <w:lang w:val="en-US"/>
          </w:rPr>
          <w:t xml:space="preserve"> on</w:t>
        </w:r>
      </w:ins>
      <w:r w:rsidRPr="001A1806">
        <w:rPr>
          <w:rFonts w:ascii="Arial" w:hAnsi="Arial" w:cs="Arial"/>
          <w:sz w:val="24"/>
          <w:szCs w:val="24"/>
          <w:lang w:val="en-US"/>
        </w:rPr>
        <w:t xml:space="preserve"> the edit form. </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TEditInvoiceLineForm.SetProduct</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Integer;</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string</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 Currency);</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FProductId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edtProduct.Text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AProductName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color w:val="000000"/>
          <w:sz w:val="18"/>
          <w:szCs w:val="18"/>
          <w:lang w:val="en-US"/>
        </w:rPr>
        <w:lastRenderedPageBreak/>
        <w:t xml:space="preserve">  </w:t>
      </w:r>
      <w:proofErr w:type="spellStart"/>
      <w:r w:rsidRPr="00365845">
        <w:rPr>
          <w:rFonts w:ascii="Courier New" w:hAnsi="Courier New" w:cs="Courier New"/>
          <w:color w:val="000000"/>
          <w:sz w:val="18"/>
          <w:szCs w:val="18"/>
          <w:lang w:val="en-US"/>
        </w:rPr>
        <w:t>edtPrice.Text</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CurrToStr</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APrice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sz w:val="24"/>
          <w:szCs w:val="24"/>
          <w:lang w:val="en-US"/>
        </w:rPr>
      </w:pPr>
      <w:r w:rsidRPr="001A1806">
        <w:rPr>
          <w:rFonts w:ascii="Arial" w:hAnsi="Arial" w:cs="Arial"/>
          <w:sz w:val="24"/>
          <w:lang w:val="en-US"/>
        </w:rPr>
        <w:t xml:space="preserve">We will handle adding a new item and editing an existing one in the </w:t>
      </w:r>
      <w:del w:id="641" w:author="Helen" w:date="2017-10-04T21:34:00Z">
        <w:r w:rsidRPr="001A1806" w:rsidDel="00D241F5">
          <w:rPr>
            <w:rFonts w:ascii="Arial" w:hAnsi="Arial" w:cs="Arial"/>
            <w:sz w:val="24"/>
            <w:lang w:val="en-US"/>
          </w:rPr>
          <w:delText>event of c</w:delText>
        </w:r>
      </w:del>
      <w:del w:id="642" w:author="Helen" w:date="2017-10-04T21:35:00Z">
        <w:r w:rsidRPr="001A1806" w:rsidDel="00D241F5">
          <w:rPr>
            <w:rFonts w:ascii="Arial" w:hAnsi="Arial" w:cs="Arial"/>
            <w:sz w:val="24"/>
            <w:lang w:val="en-US"/>
          </w:rPr>
          <w:delText xml:space="preserve">losing </w:delText>
        </w:r>
      </w:del>
      <w:ins w:id="643" w:author="Helen" w:date="2017-10-04T21:35:00Z">
        <w:r w:rsidR="00D241F5">
          <w:rPr>
            <w:rFonts w:ascii="Arial" w:hAnsi="Arial" w:cs="Arial"/>
            <w:sz w:val="24"/>
            <w:lang w:val="en-US"/>
          </w:rPr>
          <w:t>C</w:t>
        </w:r>
        <w:r w:rsidR="00D241F5" w:rsidRPr="001A1806">
          <w:rPr>
            <w:rFonts w:ascii="Arial" w:hAnsi="Arial" w:cs="Arial"/>
            <w:sz w:val="24"/>
            <w:lang w:val="en-US"/>
          </w:rPr>
          <w:t>los</w:t>
        </w:r>
        <w:r w:rsidR="00D241F5">
          <w:rPr>
            <w:rFonts w:ascii="Arial" w:hAnsi="Arial" w:cs="Arial"/>
            <w:sz w:val="24"/>
            <w:lang w:val="en-US"/>
          </w:rPr>
          <w:t>e event of</w:t>
        </w:r>
        <w:r w:rsidR="00D241F5" w:rsidRPr="001A1806">
          <w:rPr>
            <w:rFonts w:ascii="Arial" w:hAnsi="Arial" w:cs="Arial"/>
            <w:sz w:val="24"/>
            <w:lang w:val="en-US"/>
          </w:rPr>
          <w:t xml:space="preserve"> </w:t>
        </w:r>
      </w:ins>
      <w:r w:rsidRPr="001A1806">
        <w:rPr>
          <w:rFonts w:ascii="Arial" w:hAnsi="Arial" w:cs="Arial"/>
          <w:sz w:val="24"/>
          <w:lang w:val="en-US"/>
        </w:rPr>
        <w:t>the modal form.</w:t>
      </w:r>
    </w:p>
    <w:p w:rsidR="00365845" w:rsidRDefault="00365845" w:rsidP="00365845">
      <w:pPr>
        <w:keepNext/>
        <w:spacing w:after="0" w:line="240" w:lineRule="auto"/>
        <w:rPr>
          <w:rFonts w:ascii="Courier New" w:hAnsi="Courier New" w:cs="Courier New"/>
          <w:color w:val="000000"/>
          <w:sz w:val="18"/>
          <w:szCs w:val="18"/>
        </w:rPr>
      </w:pP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TInvoiceForm.actAddInvoiceLineExecute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emInvoiceLineAdd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AddInvoiceLineEditorClose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'Add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1;</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Default="00365845" w:rsidP="00365845">
      <w:pPr>
        <w:keepNext/>
        <w:spacing w:after="0" w:line="240" w:lineRule="auto"/>
        <w:rPr>
          <w:rFonts w:ascii="Courier New" w:hAnsi="Courier New" w:cs="Courier New"/>
          <w:color w:val="000000"/>
          <w:sz w:val="18"/>
          <w:szCs w:val="18"/>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TInvoiceForm.actEditInvoiceLineExecute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TEditInvoiceLineForm.Create</w:t>
      </w:r>
      <w:proofErr w:type="spellEnd"/>
      <w:r w:rsidRPr="00365845">
        <w:rPr>
          <w:rFonts w:ascii="Courier New" w:hAnsi="Courier New" w:cs="Courier New"/>
          <w:color w:val="000000"/>
          <w:sz w:val="18"/>
          <w:szCs w:val="18"/>
          <w:lang w:val="en-US"/>
        </w:rPr>
        <w:t>(Self);</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xEditorForm.EditMode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emInvoiceLineEdit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xEditorForm.OnClose</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EditInvoiceLineEditorClose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xEditorForm.Caption</w:t>
      </w:r>
      <w:proofErr w:type="spellEnd"/>
      <w:r w:rsidRPr="00365845">
        <w:rPr>
          <w:rFonts w:ascii="Courier New" w:hAnsi="Courier New" w:cs="Courier New"/>
          <w:color w:val="000000"/>
          <w:sz w:val="18"/>
          <w:szCs w:val="18"/>
          <w:lang w:val="en-US"/>
        </w:rPr>
        <w:t xml:space="preserve"> := </w:t>
      </w:r>
      <w:r w:rsidRPr="00365845">
        <w:rPr>
          <w:rFonts w:ascii="Courier New" w:hAnsi="Courier New" w:cs="Courier New"/>
          <w:color w:val="000066"/>
          <w:sz w:val="18"/>
          <w:szCs w:val="18"/>
          <w:lang w:val="en-US"/>
        </w:rPr>
        <w:t>'Edit invoice line'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xEditorForm.InvoiceLineId</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xEditorForm.SetProduct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Invoices.InvoiceLine.PRODUCTNAME.Value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Invoices.InvoiceLine.SALE_PRICE.AsCurrency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Invoices.InvoiceLine.QUANTITY.Value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xEditorForm.ShowModal</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finally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sz w:val="18"/>
          <w:szCs w:val="18"/>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TInvoiceForm.AddInvoiceLineEditorClose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p>
    <w:p w:rsidR="00365845" w:rsidRDefault="00365845" w:rsidP="00365845">
      <w:pPr>
        <w:keepNext/>
        <w:spacing w:after="0" w:line="240" w:lineRule="auto"/>
        <w:rPr>
          <w:rFonts w:ascii="Courier New" w:hAnsi="Courier New" w:cs="Courier New"/>
          <w:color w:val="000000"/>
          <w:sz w:val="18"/>
          <w:szCs w:val="18"/>
        </w:rPr>
      </w:pP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xEditorForm.ProductId</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sz w:val="24"/>
          <w:szCs w:val="24"/>
          <w:lang w:val="en-US"/>
        </w:rPr>
      </w:pP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procedure </w:t>
      </w:r>
      <w:proofErr w:type="spellStart"/>
      <w:r w:rsidRPr="00365845">
        <w:rPr>
          <w:rFonts w:ascii="Courier New" w:hAnsi="Courier New" w:cs="Courier New"/>
          <w:color w:val="000000"/>
          <w:sz w:val="18"/>
          <w:szCs w:val="18"/>
          <w:lang w:val="en-US"/>
        </w:rPr>
        <w:t>TInvoiceForm.EditInvoiceLineEditorClose</w:t>
      </w:r>
      <w:proofErr w:type="spellEnd"/>
      <w:r w:rsidRPr="00365845">
        <w:rPr>
          <w:rFonts w:ascii="Courier New" w:hAnsi="Courier New" w:cs="Courier New"/>
          <w:color w:val="000000"/>
          <w:sz w:val="18"/>
          <w:szCs w:val="18"/>
          <w:lang w:val="en-US"/>
        </w:rPr>
        <w:t xml:space="preserve">(Sender: </w:t>
      </w:r>
      <w:proofErr w:type="spellStart"/>
      <w:r w:rsidRPr="00365845">
        <w:rPr>
          <w:rFonts w:ascii="Courier New" w:hAnsi="Courier New" w:cs="Courier New"/>
          <w:color w:val="000000"/>
          <w:sz w:val="18"/>
          <w:szCs w:val="18"/>
          <w:lang w:val="en-US"/>
        </w:rPr>
        <w:t>TObject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lastRenderedPageBreak/>
        <w:t xml:space="preserve">  </w:t>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b/>
          <w:bCs/>
          <w:color w:val="000000"/>
          <w:sz w:val="18"/>
          <w:szCs w:val="18"/>
          <w:lang w:val="en-US"/>
        </w:rPr>
        <w:t xml:space="preserve"> </w:t>
      </w:r>
      <w:r w:rsidRPr="00365845">
        <w:rPr>
          <w:rFonts w:ascii="Courier New" w:hAnsi="Courier New" w:cs="Courier New"/>
          <w:color w:val="000000"/>
          <w:sz w:val="18"/>
          <w:szCs w:val="18"/>
          <w:lang w:val="en-US"/>
        </w:rPr>
        <w:t xml:space="preserve">Action: </w:t>
      </w:r>
      <w:proofErr w:type="spellStart"/>
      <w:r w:rsidRPr="00365845">
        <w:rPr>
          <w:rFonts w:ascii="Courier New" w:hAnsi="Courier New" w:cs="Courier New"/>
          <w:color w:val="000000"/>
          <w:sz w:val="18"/>
          <w:szCs w:val="18"/>
          <w:lang w:val="en-US"/>
        </w:rPr>
        <w:t>TCloseAction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proofErr w:type="spellStart"/>
      <w:r w:rsidRPr="00365845">
        <w:rPr>
          <w:rFonts w:ascii="Courier New" w:hAnsi="Courier New" w:cs="Courier New"/>
          <w:b/>
          <w:bCs/>
          <w:color w:val="000000"/>
          <w:sz w:val="18"/>
          <w:szCs w:val="18"/>
          <w:lang w:val="en-US"/>
        </w:rPr>
        <w:t>var</w:t>
      </w:r>
      <w:proofErr w:type="spellEnd"/>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xCustomerId</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xEditorForm</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TEditInvoiceLineForm</w:t>
      </w:r>
      <w:proofErr w:type="spellEnd"/>
      <w:r w:rsidRPr="00365845">
        <w:rPr>
          <w:rFonts w:ascii="Courier New" w:hAnsi="Courier New" w:cs="Courier New"/>
          <w:color w:val="000000"/>
          <w:sz w:val="18"/>
          <w:szCs w:val="18"/>
          <w:lang w:val="en-US"/>
        </w:rPr>
        <w:t>(Sender);</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if </w:t>
      </w:r>
      <w:proofErr w:type="spellStart"/>
      <w:r w:rsidRPr="00365845">
        <w:rPr>
          <w:rFonts w:ascii="Courier New" w:hAnsi="Courier New" w:cs="Courier New"/>
          <w:color w:val="000000"/>
          <w:sz w:val="18"/>
          <w:szCs w:val="18"/>
          <w:lang w:val="en-US"/>
        </w:rPr>
        <w:t>xEditorForm.ModalResult</w:t>
      </w:r>
      <w:proofErr w:type="spellEnd"/>
      <w:r w:rsidRPr="00365845">
        <w:rPr>
          <w:rFonts w:ascii="Courier New" w:hAnsi="Courier New" w:cs="Courier New"/>
          <w:color w:val="000000"/>
          <w:sz w:val="18"/>
          <w:szCs w:val="18"/>
          <w:lang w:val="en-US"/>
        </w:rPr>
        <w:t xml:space="preserve"> &lt;&gt; </w:t>
      </w:r>
      <w:proofErr w:type="spellStart"/>
      <w:r w:rsidRPr="00365845">
        <w:rPr>
          <w:rFonts w:ascii="Courier New" w:hAnsi="Courier New" w:cs="Courier New"/>
          <w:color w:val="000000"/>
          <w:sz w:val="18"/>
          <w:szCs w:val="18"/>
          <w:lang w:val="en-US"/>
        </w:rPr>
        <w:t>mrOK</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bCs/>
          <w:color w:val="000000"/>
          <w:sz w:val="18"/>
          <w:szCs w:val="18"/>
          <w:lang w:val="en-US"/>
        </w:rPr>
        <w:t>then</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Exit;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Invoices.EditInvoiceLine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xEditorForm.Quantity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Action := </w:t>
      </w:r>
      <w:proofErr w:type="spellStart"/>
      <w:r w:rsidRPr="00365845">
        <w:rPr>
          <w:rFonts w:ascii="Courier New" w:hAnsi="Courier New" w:cs="Courier New"/>
          <w:color w:val="000000"/>
          <w:sz w:val="18"/>
          <w:szCs w:val="18"/>
          <w:lang w:val="en-US"/>
        </w:rPr>
        <w:t>caFree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except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on </w:t>
      </w:r>
      <w:r w:rsidRPr="00365845">
        <w:rPr>
          <w:rFonts w:ascii="Courier New" w:hAnsi="Courier New" w:cs="Courier New"/>
          <w:color w:val="000000"/>
          <w:sz w:val="18"/>
          <w:szCs w:val="18"/>
          <w:lang w:val="en-US"/>
        </w:rPr>
        <w:t xml:space="preserve">E: Exception </w:t>
      </w:r>
      <w:r w:rsidRPr="00365845">
        <w:rPr>
          <w:rFonts w:ascii="Courier New" w:hAnsi="Courier New" w:cs="Courier New"/>
          <w:b/>
          <w:bCs/>
          <w:color w:val="000000"/>
          <w:sz w:val="18"/>
          <w:szCs w:val="18"/>
          <w:lang w:val="en-US"/>
        </w:rPr>
        <w:t>do</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begin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Application.ShowException</w:t>
      </w:r>
      <w:proofErr w:type="spellEnd"/>
      <w:r w:rsidRPr="00365845">
        <w:rPr>
          <w:rFonts w:ascii="Courier New" w:hAnsi="Courier New" w:cs="Courier New"/>
          <w:color w:val="000000"/>
          <w:sz w:val="18"/>
          <w:szCs w:val="18"/>
          <w:lang w:val="en-US"/>
        </w:rPr>
        <w:t>(E);</w:t>
      </w:r>
      <w:r w:rsidRPr="00365845">
        <w:rPr>
          <w:rFonts w:ascii="Courier New" w:hAnsi="Courier New" w:cs="Courier New"/>
          <w:color w:val="000000"/>
          <w:sz w:val="18"/>
          <w:szCs w:val="18"/>
          <w:lang w:val="en-US"/>
        </w:rPr>
        <w:br/>
      </w:r>
      <w:r w:rsidRPr="00365845">
        <w:rPr>
          <w:rFonts w:ascii="Courier New" w:hAnsi="Courier New" w:cs="Courier New"/>
          <w:i/>
          <w:iCs/>
          <w:color w:val="005600"/>
          <w:sz w:val="18"/>
          <w:szCs w:val="18"/>
          <w:lang w:val="en-US"/>
        </w:rPr>
        <w:t xml:space="preserve">      // It does not close the window give the user </w:t>
      </w:r>
      <w:r w:rsidRPr="00751CC8">
        <w:rPr>
          <w:rStyle w:val="Comment0"/>
        </w:rPr>
        <w:t>correct the error</w:t>
      </w:r>
      <w:r w:rsidRPr="00365845">
        <w:rPr>
          <w:rFonts w:ascii="Courier New" w:hAnsi="Courier New" w:cs="Courier New"/>
          <w:color w:val="005600"/>
          <w:sz w:val="18"/>
          <w:szCs w:val="18"/>
          <w:lang w:val="en-US"/>
        </w:rPr>
        <w:br/>
      </w:r>
      <w:r w:rsidRPr="00365845">
        <w:rPr>
          <w:rFonts w:ascii="Courier New" w:hAnsi="Courier New" w:cs="Courier New"/>
          <w:color w:val="000000"/>
          <w:sz w:val="18"/>
          <w:szCs w:val="18"/>
          <w:lang w:val="en-US"/>
        </w:rPr>
        <w:t xml:space="preserve">      Action := </w:t>
      </w:r>
      <w:proofErr w:type="spellStart"/>
      <w:r w:rsidRPr="00365845">
        <w:rPr>
          <w:rFonts w:ascii="Courier New" w:hAnsi="Courier New" w:cs="Courier New"/>
          <w:color w:val="000000"/>
          <w:sz w:val="18"/>
          <w:szCs w:val="18"/>
          <w:lang w:val="en-US"/>
        </w:rPr>
        <w:t>caNone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 xml:space="preserve">  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365845">
        <w:rPr>
          <w:rFonts w:ascii="Courier New" w:hAnsi="Courier New" w:cs="Courier New"/>
          <w:b/>
          <w:bCs/>
          <w:color w:val="000000"/>
          <w:sz w:val="18"/>
          <w:szCs w:val="18"/>
          <w:lang w:val="en-US"/>
        </w:rPr>
        <w:t>end</w:t>
      </w:r>
      <w:r w:rsidRPr="00365845">
        <w:rPr>
          <w:rFonts w:ascii="Courier New" w:hAnsi="Courier New" w:cs="Courier New"/>
          <w:color w:val="000000"/>
          <w:sz w:val="18"/>
          <w:szCs w:val="18"/>
          <w:lang w:val="en-US"/>
        </w:rPr>
        <w:t>;</w:t>
      </w:r>
    </w:p>
    <w:p w:rsidR="000F64C8" w:rsidRPr="00365845"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 xml:space="preserve">Now let us </w:t>
      </w:r>
      <w:del w:id="644" w:author="Helen" w:date="2017-10-04T21:36:00Z">
        <w:r w:rsidRPr="00365845" w:rsidDel="00D241F5">
          <w:rPr>
            <w:rFonts w:ascii="Arial" w:hAnsi="Arial" w:cs="Arial"/>
            <w:color w:val="000000"/>
            <w:lang w:val="en-US"/>
          </w:rPr>
          <w:delText xml:space="preserve">give </w:delText>
        </w:r>
      </w:del>
      <w:ins w:id="645" w:author="Helen" w:date="2017-10-04T21:36:00Z">
        <w:r w:rsidR="00D241F5">
          <w:rPr>
            <w:rFonts w:ascii="Arial" w:hAnsi="Arial" w:cs="Arial"/>
            <w:color w:val="000000"/>
            <w:lang w:val="en-US"/>
          </w:rPr>
          <w:t>take a look at</w:t>
        </w:r>
        <w:r w:rsidR="00D241F5" w:rsidRPr="00365845">
          <w:rPr>
            <w:rFonts w:ascii="Arial" w:hAnsi="Arial" w:cs="Arial"/>
            <w:color w:val="000000"/>
            <w:lang w:val="en-US"/>
          </w:rPr>
          <w:t xml:space="preserve"> </w:t>
        </w:r>
      </w:ins>
      <w:r w:rsidRPr="00365845">
        <w:rPr>
          <w:rFonts w:ascii="Arial" w:hAnsi="Arial" w:cs="Arial"/>
          <w:color w:val="000000"/>
          <w:lang w:val="en-US"/>
        </w:rPr>
        <w:t xml:space="preserve">the code </w:t>
      </w:r>
      <w:del w:id="646" w:author="Helen" w:date="2017-10-04T21:37:00Z">
        <w:r w:rsidRPr="00365845" w:rsidDel="00D241F5">
          <w:rPr>
            <w:rFonts w:ascii="Arial" w:hAnsi="Arial" w:cs="Arial"/>
            <w:color w:val="000000"/>
            <w:lang w:val="en-US"/>
          </w:rPr>
          <w:delText xml:space="preserve">of </w:delText>
        </w:r>
      </w:del>
      <w:ins w:id="647" w:author="Helen" w:date="2017-10-04T21:37:00Z">
        <w:r w:rsidR="00D241F5">
          <w:rPr>
            <w:rFonts w:ascii="Arial" w:hAnsi="Arial" w:cs="Arial"/>
            <w:color w:val="000000"/>
            <w:lang w:val="en-US"/>
          </w:rPr>
          <w:t>for</w:t>
        </w:r>
        <w:r w:rsidR="00D241F5" w:rsidRPr="00365845">
          <w:rPr>
            <w:rFonts w:ascii="Arial" w:hAnsi="Arial" w:cs="Arial"/>
            <w:color w:val="000000"/>
            <w:lang w:val="en-US"/>
          </w:rPr>
          <w:t xml:space="preserve"> </w:t>
        </w:r>
      </w:ins>
      <w:r w:rsidRPr="00365845">
        <w:rPr>
          <w:rFonts w:ascii="Arial" w:hAnsi="Arial" w:cs="Arial"/>
          <w:color w:val="000000"/>
          <w:lang w:val="en-US"/>
        </w:rPr>
        <w:t xml:space="preserve">the </w:t>
      </w:r>
      <w:proofErr w:type="spellStart"/>
      <w:r w:rsidRPr="00365845">
        <w:rPr>
          <w:rFonts w:ascii="Arial" w:hAnsi="Arial" w:cs="Arial"/>
          <w:color w:val="000000"/>
          <w:lang w:val="en-US"/>
        </w:rPr>
        <w:t>AddInvoiceLine</w:t>
      </w:r>
      <w:proofErr w:type="spellEnd"/>
      <w:r w:rsidRPr="00365845">
        <w:rPr>
          <w:rFonts w:ascii="Arial" w:hAnsi="Arial" w:cs="Arial"/>
          <w:color w:val="000000"/>
          <w:lang w:val="en-US"/>
        </w:rPr>
        <w:t xml:space="preserve"> and </w:t>
      </w:r>
      <w:proofErr w:type="spellStart"/>
      <w:r w:rsidRPr="00365845">
        <w:rPr>
          <w:rFonts w:ascii="Arial" w:hAnsi="Arial" w:cs="Arial"/>
          <w:color w:val="000000"/>
          <w:lang w:val="en-US"/>
        </w:rPr>
        <w:t>EditInvoiceLine</w:t>
      </w:r>
      <w:proofErr w:type="spellEnd"/>
      <w:r w:rsidRPr="00365845">
        <w:rPr>
          <w:rFonts w:ascii="Arial" w:hAnsi="Arial" w:cs="Arial"/>
          <w:color w:val="000000"/>
          <w:lang w:val="en-US"/>
        </w:rPr>
        <w:t xml:space="preserve"> procedures of the </w:t>
      </w:r>
      <w:proofErr w:type="spellStart"/>
      <w:r w:rsidRPr="00365845">
        <w:rPr>
          <w:rFonts w:ascii="Arial" w:hAnsi="Arial" w:cs="Arial"/>
          <w:color w:val="000000"/>
          <w:lang w:val="en-US"/>
        </w:rPr>
        <w:t>dmInvoice</w:t>
      </w:r>
      <w:proofErr w:type="spellEnd"/>
      <w:r w:rsidRPr="00365845">
        <w:rPr>
          <w:rFonts w:ascii="Arial" w:hAnsi="Arial" w:cs="Arial"/>
          <w:color w:val="000000"/>
          <w:lang w:val="en-US"/>
        </w:rPr>
        <w:t xml:space="preserve"> data module:</w:t>
      </w:r>
    </w:p>
    <w:p w:rsidR="00365845" w:rsidRDefault="00365845" w:rsidP="00365845">
      <w:pPr>
        <w:keepNext/>
        <w:spacing w:after="0" w:line="240" w:lineRule="auto"/>
        <w:rPr>
          <w:rFonts w:ascii="Courier New" w:hAnsi="Courier New" w:cs="Courier New"/>
          <w:color w:val="000000"/>
          <w:sz w:val="18"/>
          <w:szCs w:val="18"/>
        </w:rPr>
      </w:pPr>
      <w:r w:rsidRPr="00365845">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TdmInvoice.AddInvoiceLine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Integer;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t>begin</w:t>
      </w:r>
      <w:r w:rsidRPr="00365845">
        <w:rPr>
          <w:rFonts w:ascii="Courier New" w:hAnsi="Courier New" w:cs="Courier New"/>
          <w:color w:val="000000"/>
          <w:sz w:val="18"/>
          <w:szCs w:val="18"/>
          <w:lang w:val="en-US"/>
        </w:rPr>
        <w:br/>
      </w:r>
      <w:r w:rsidRPr="00751CC8">
        <w:rPr>
          <w:rStyle w:val="Comment0"/>
        </w:rPr>
        <w:t xml:space="preserve">  // We do everything in a short transaction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('INVOICE_ID').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Invoice.INVOICE_ID.Value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 xml:space="preserve"> = 0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Exception.Create</w:t>
      </w:r>
      <w:proofErr w:type="spellEnd"/>
      <w:r w:rsidRPr="00365845">
        <w:rPr>
          <w:rFonts w:ascii="Courier New" w:hAnsi="Courier New" w:cs="Courier New"/>
          <w:color w:val="000000"/>
          <w:sz w:val="18"/>
          <w:szCs w:val="18"/>
          <w:lang w:val="en-US"/>
        </w:rPr>
        <w:t>('Not selected product');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('PRODUCT_ID').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AProductId</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qryAddInvoiceLine.Execute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365845">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t xml:space="preserve">      </w:t>
      </w:r>
      <w:r w:rsidRPr="00365845">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365845" w:rsidRPr="00365845" w:rsidRDefault="00365845" w:rsidP="00365845">
      <w:pPr>
        <w:keepNext/>
        <w:spacing w:after="0" w:line="240" w:lineRule="auto"/>
        <w:rPr>
          <w:rFonts w:ascii="Courier New" w:hAnsi="Courier New" w:cs="Courier New"/>
          <w:color w:val="000000"/>
          <w:lang w:val="en-US"/>
        </w:rPr>
      </w:pP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procedure</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TdmInvoice.EditInvoiceLine</w:t>
      </w:r>
      <w:proofErr w:type="spellEnd"/>
      <w:r w:rsidRPr="00365845">
        <w:rPr>
          <w:rFonts w:ascii="Courier New" w:hAnsi="Courier New" w:cs="Courier New"/>
          <w:color w:val="000000"/>
          <w:sz w:val="18"/>
          <w:szCs w:val="18"/>
          <w:lang w:val="en-US"/>
        </w:rPr>
        <w:t>(</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 Integer);</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Style w:val="Comment0"/>
        </w:rPr>
        <w:t>// We do everything in a short transaction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trWrite.StartTransaction</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try</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('INVOICE_LINE_ID').</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InvoiceLine.INVOICE_LINE_ID.Value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qryEditInvoiceLine.ParamByName</w:t>
      </w:r>
      <w:proofErr w:type="spellEnd"/>
      <w:r w:rsidRPr="00365845">
        <w:rPr>
          <w:rFonts w:ascii="Courier New" w:hAnsi="Courier New" w:cs="Courier New"/>
          <w:color w:val="000000"/>
          <w:sz w:val="18"/>
          <w:szCs w:val="18"/>
          <w:lang w:val="en-US"/>
        </w:rPr>
        <w:t>('QUANTITY').</w:t>
      </w:r>
      <w:proofErr w:type="spellStart"/>
      <w:r w:rsidRPr="00365845">
        <w:rPr>
          <w:rFonts w:ascii="Courier New" w:hAnsi="Courier New" w:cs="Courier New"/>
          <w:color w:val="000000"/>
          <w:sz w:val="18"/>
          <w:szCs w:val="18"/>
          <w:lang w:val="en-US"/>
        </w:rPr>
        <w:t>AsInteger</w:t>
      </w:r>
      <w:proofErr w:type="spellEnd"/>
      <w:r w:rsidRPr="00365845">
        <w:rPr>
          <w:rFonts w:ascii="Courier New" w:hAnsi="Courier New" w:cs="Courier New"/>
          <w:color w:val="000000"/>
          <w:sz w:val="18"/>
          <w:szCs w:val="18"/>
          <w:lang w:val="en-US"/>
        </w:rPr>
        <w:t xml:space="preserve"> := </w:t>
      </w:r>
      <w:proofErr w:type="spellStart"/>
      <w:r w:rsidRPr="00365845">
        <w:rPr>
          <w:rFonts w:ascii="Courier New" w:hAnsi="Courier New" w:cs="Courier New"/>
          <w:color w:val="000000"/>
          <w:sz w:val="18"/>
          <w:szCs w:val="18"/>
          <w:lang w:val="en-US"/>
        </w:rPr>
        <w:t>AQuantity</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qryEditInvoiceLine.Execute</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trWrite.Commit</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qryInvoiceLine.Refresh</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except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on</w:t>
      </w:r>
      <w:r w:rsidRPr="00365845">
        <w:rPr>
          <w:rFonts w:ascii="Courier New" w:hAnsi="Courier New" w:cs="Courier New"/>
          <w:color w:val="000000"/>
          <w:sz w:val="18"/>
          <w:szCs w:val="18"/>
          <w:lang w:val="en-US"/>
        </w:rPr>
        <w:t xml:space="preserve"> E: Exception </w:t>
      </w:r>
      <w:r w:rsidRPr="00751CC8">
        <w:rPr>
          <w:rFonts w:ascii="Courier New" w:hAnsi="Courier New" w:cs="Courier New"/>
          <w:b/>
          <w:color w:val="000000"/>
          <w:sz w:val="18"/>
          <w:szCs w:val="18"/>
          <w:lang w:val="en-US"/>
        </w:rPr>
        <w:t>do</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begin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if</w:t>
      </w:r>
      <w:r w:rsidRPr="00365845">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trWrite.Active</w:t>
      </w:r>
      <w:proofErr w:type="spellEnd"/>
      <w:r w:rsidRPr="00365845">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then</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proofErr w:type="spellStart"/>
      <w:r w:rsidRPr="00365845">
        <w:rPr>
          <w:rFonts w:ascii="Courier New" w:hAnsi="Courier New" w:cs="Courier New"/>
          <w:color w:val="000000"/>
          <w:sz w:val="18"/>
          <w:szCs w:val="18"/>
          <w:lang w:val="en-US"/>
        </w:rPr>
        <w:t>trWrite.Rollback</w:t>
      </w:r>
      <w:proofErr w:type="spellEnd"/>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raise</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lastRenderedPageBreak/>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00751CC8">
        <w:rPr>
          <w:rFonts w:ascii="Courier New" w:hAnsi="Courier New" w:cs="Courier New"/>
          <w:color w:val="000000"/>
          <w:sz w:val="18"/>
          <w:szCs w:val="18"/>
          <w:lang w:val="en-US"/>
        </w:rPr>
        <w:t xml:space="preserve">  </w:t>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r w:rsidRPr="00365845">
        <w:rPr>
          <w:rFonts w:ascii="Courier New" w:hAnsi="Courier New" w:cs="Courier New"/>
          <w:color w:val="000000"/>
          <w:sz w:val="18"/>
          <w:szCs w:val="18"/>
          <w:lang w:val="en-US"/>
        </w:rPr>
        <w:br/>
      </w:r>
      <w:r w:rsidRPr="00751CC8">
        <w:rPr>
          <w:rFonts w:ascii="Courier New" w:hAnsi="Courier New" w:cs="Courier New"/>
          <w:b/>
          <w:color w:val="000000"/>
          <w:sz w:val="18"/>
          <w:szCs w:val="18"/>
          <w:lang w:val="en-US"/>
        </w:rPr>
        <w:t>end</w:t>
      </w:r>
      <w:r w:rsidRPr="00365845">
        <w:rPr>
          <w:rFonts w:ascii="Courier New" w:hAnsi="Courier New" w:cs="Courier New"/>
          <w:color w:val="000000"/>
          <w:sz w:val="18"/>
          <w:szCs w:val="18"/>
          <w:lang w:val="en-US"/>
        </w:rPr>
        <w:t>;</w:t>
      </w:r>
    </w:p>
    <w:p w:rsidR="000F64C8" w:rsidRDefault="001A1806" w:rsidP="000F64C8">
      <w:pPr>
        <w:keepNext/>
        <w:spacing w:before="240"/>
        <w:jc w:val="both"/>
        <w:rPr>
          <w:rFonts w:ascii="Arial" w:hAnsi="Arial" w:cs="Arial"/>
          <w:color w:val="000000"/>
          <w:lang w:val="en-US"/>
        </w:rPr>
      </w:pPr>
      <w:r w:rsidRPr="00365845">
        <w:rPr>
          <w:rFonts w:ascii="Arial" w:hAnsi="Arial" w:cs="Arial"/>
          <w:color w:val="000000"/>
          <w:lang w:val="en-US"/>
        </w:rPr>
        <w:t>As a result, we have an application that looks like this:</w:t>
      </w:r>
    </w:p>
    <w:p w:rsidR="00751CC8" w:rsidRPr="00751CC8" w:rsidRDefault="00E032C3" w:rsidP="000F64C8">
      <w:pPr>
        <w:keepNext/>
        <w:spacing w:before="240"/>
        <w:jc w:val="both"/>
        <w:rPr>
          <w:rFonts w:ascii="Arial" w:hAnsi="Arial" w:cs="Arial"/>
          <w:color w:val="000000"/>
          <w:lang w:val="en-US"/>
        </w:rPr>
      </w:pPr>
      <w:r w:rsidRPr="00B0719B">
        <w:rPr>
          <w:rFonts w:ascii="Arial" w:hAnsi="Arial" w:cs="Arial"/>
          <w:color w:val="000000"/>
          <w:lang w:val="en-US"/>
        </w:rPr>
        <w:pict>
          <v:shape id="_x0000_i1033" type="#_x0000_t75" style="width:467.05pt;height:328.7pt">
            <v:imagedata r:id="rId15" o:title="firedac-screen"/>
          </v:shape>
        </w:pict>
      </w:r>
    </w:p>
    <w:p w:rsidR="000F64C8" w:rsidRPr="001A1806" w:rsidRDefault="000F64C8" w:rsidP="000F64C8">
      <w:pPr>
        <w:keepNext/>
        <w:spacing w:before="240"/>
        <w:jc w:val="both"/>
        <w:rPr>
          <w:rFonts w:ascii="Arial" w:hAnsi="Arial" w:cs="Arial"/>
          <w:sz w:val="24"/>
          <w:szCs w:val="24"/>
          <w:lang w:val="en-US"/>
        </w:rPr>
      </w:pPr>
    </w:p>
    <w:p w:rsidR="000F64C8" w:rsidRPr="001A1806" w:rsidRDefault="001A1806" w:rsidP="000F64C8">
      <w:pPr>
        <w:keepNext/>
        <w:spacing w:before="240"/>
        <w:jc w:val="both"/>
        <w:rPr>
          <w:rFonts w:ascii="Arial-BoldMT" w:hAnsi="Arial-BoldMT"/>
          <w:b/>
          <w:bCs/>
          <w:color w:val="404090"/>
          <w:sz w:val="40"/>
          <w:szCs w:val="40"/>
          <w:lang w:val="en-US"/>
        </w:rPr>
      </w:pPr>
      <w:r w:rsidRPr="001A1806">
        <w:rPr>
          <w:rFonts w:ascii="Arial-BoldMT" w:hAnsi="Arial-BoldMT"/>
          <w:b/>
          <w:bCs/>
          <w:color w:val="404090"/>
          <w:sz w:val="40"/>
          <w:szCs w:val="40"/>
          <w:lang w:val="en-US"/>
        </w:rPr>
        <w:t>Conclusion</w:t>
      </w:r>
    </w:p>
    <w:p w:rsidR="000F64C8" w:rsidRDefault="001A1806" w:rsidP="000F64C8">
      <w:pPr>
        <w:keepNext/>
        <w:spacing w:before="240"/>
        <w:jc w:val="both"/>
        <w:rPr>
          <w:ins w:id="648" w:author="Helen" w:date="2017-10-04T21:38:00Z"/>
          <w:rFonts w:ascii="Arial" w:hAnsi="Arial" w:cs="Arial"/>
          <w:color w:val="000000"/>
          <w:lang w:val="en-US"/>
        </w:rPr>
      </w:pPr>
      <w:r w:rsidRPr="00751CC8">
        <w:rPr>
          <w:rFonts w:ascii="Arial" w:hAnsi="Arial" w:cs="Arial"/>
          <w:color w:val="000000"/>
          <w:lang w:val="en-US"/>
        </w:rPr>
        <w:t>There are a lot of access components in Delphi for working with the Firebird DBMS (</w:t>
      </w:r>
      <w:proofErr w:type="spellStart"/>
      <w:r w:rsidRPr="00751CC8">
        <w:rPr>
          <w:rFonts w:ascii="Arial" w:hAnsi="Arial" w:cs="Arial"/>
          <w:color w:val="000000"/>
          <w:lang w:val="en-US"/>
        </w:rPr>
        <w:t>Interbase</w:t>
      </w:r>
      <w:proofErr w:type="spellEnd"/>
      <w:r w:rsidRPr="00751CC8">
        <w:rPr>
          <w:rFonts w:ascii="Arial" w:hAnsi="Arial" w:cs="Arial"/>
          <w:color w:val="000000"/>
          <w:lang w:val="en-US"/>
        </w:rPr>
        <w:t xml:space="preserve"> Express (IBX), </w:t>
      </w:r>
      <w:proofErr w:type="spellStart"/>
      <w:r w:rsidRPr="00751CC8">
        <w:rPr>
          <w:rFonts w:ascii="Arial" w:hAnsi="Arial" w:cs="Arial"/>
          <w:color w:val="000000"/>
          <w:lang w:val="en-US"/>
        </w:rPr>
        <w:t>FibPlus</w:t>
      </w:r>
      <w:proofErr w:type="spellEnd"/>
      <w:r w:rsidRPr="00751CC8">
        <w:rPr>
          <w:rFonts w:ascii="Arial" w:hAnsi="Arial" w:cs="Arial"/>
          <w:color w:val="000000"/>
          <w:lang w:val="en-US"/>
        </w:rPr>
        <w:t xml:space="preserve">, UIB, </w:t>
      </w:r>
      <w:proofErr w:type="spellStart"/>
      <w:r w:rsidRPr="00751CC8">
        <w:rPr>
          <w:rFonts w:ascii="Arial" w:hAnsi="Arial" w:cs="Arial"/>
          <w:color w:val="000000"/>
          <w:lang w:val="en-US"/>
        </w:rPr>
        <w:t>UniDAC</w:t>
      </w:r>
      <w:proofErr w:type="spellEnd"/>
      <w:r w:rsidRPr="00751CC8">
        <w:rPr>
          <w:rFonts w:ascii="Arial" w:hAnsi="Arial" w:cs="Arial"/>
          <w:color w:val="000000"/>
          <w:lang w:val="en-US"/>
        </w:rPr>
        <w:t xml:space="preserve">, </w:t>
      </w:r>
      <w:proofErr w:type="spellStart"/>
      <w:r w:rsidRPr="00751CC8">
        <w:rPr>
          <w:rFonts w:ascii="Arial" w:hAnsi="Arial" w:cs="Arial"/>
          <w:color w:val="000000"/>
          <w:lang w:val="en-US"/>
        </w:rPr>
        <w:t>IBDac</w:t>
      </w:r>
      <w:proofErr w:type="spellEnd"/>
      <w:r w:rsidRPr="00751CC8">
        <w:rPr>
          <w:rFonts w:ascii="Arial" w:hAnsi="Arial" w:cs="Arial"/>
          <w:color w:val="000000"/>
          <w:lang w:val="en-US"/>
        </w:rPr>
        <w:t xml:space="preserve">, </w:t>
      </w:r>
      <w:proofErr w:type="spellStart"/>
      <w:r w:rsidRPr="00751CC8">
        <w:rPr>
          <w:rFonts w:ascii="Arial" w:hAnsi="Arial" w:cs="Arial"/>
          <w:color w:val="000000"/>
          <w:lang w:val="en-US"/>
        </w:rPr>
        <w:t>FireDac</w:t>
      </w:r>
      <w:proofErr w:type="spellEnd"/>
      <w:r w:rsidRPr="00751CC8">
        <w:rPr>
          <w:rFonts w:ascii="Arial" w:hAnsi="Arial" w:cs="Arial"/>
          <w:color w:val="000000"/>
          <w:lang w:val="en-US"/>
        </w:rPr>
        <w:t xml:space="preserve">). </w:t>
      </w:r>
      <w:proofErr w:type="spellStart"/>
      <w:r w:rsidRPr="00751CC8">
        <w:rPr>
          <w:rFonts w:ascii="Arial" w:hAnsi="Arial" w:cs="Arial"/>
          <w:color w:val="000000"/>
          <w:lang w:val="en-US"/>
        </w:rPr>
        <w:t>FireDac</w:t>
      </w:r>
      <w:proofErr w:type="spellEnd"/>
      <w:r w:rsidRPr="00751CC8">
        <w:rPr>
          <w:rFonts w:ascii="Arial" w:hAnsi="Arial" w:cs="Arial"/>
          <w:color w:val="000000"/>
          <w:lang w:val="en-US"/>
        </w:rPr>
        <w:t xml:space="preserve"> is a standard set of components for accessing various databases starting from Delphi XE3.</w:t>
      </w:r>
    </w:p>
    <w:p w:rsidR="00D241F5" w:rsidRPr="00751CC8" w:rsidRDefault="00B0719B" w:rsidP="000F64C8">
      <w:pPr>
        <w:keepNext/>
        <w:spacing w:before="240"/>
        <w:jc w:val="both"/>
        <w:rPr>
          <w:rFonts w:ascii="Arial" w:hAnsi="Arial" w:cs="Arial"/>
          <w:color w:val="000000"/>
          <w:lang w:val="en-US"/>
        </w:rPr>
      </w:pPr>
      <w:ins w:id="649" w:author="Helen" w:date="2017-10-04T21:38:00Z">
        <w:r w:rsidRPr="00B0719B">
          <w:rPr>
            <w:rFonts w:ascii="Arial" w:hAnsi="Arial" w:cs="Arial"/>
            <w:color w:val="000000"/>
            <w:highlight w:val="yellow"/>
            <w:lang w:val="en-US"/>
            <w:rPrChange w:id="650" w:author="Helen" w:date="2017-10-04T21:39:00Z">
              <w:rPr>
                <w:rFonts w:ascii="Arial" w:hAnsi="Arial" w:cs="Arial"/>
                <w:color w:val="000000"/>
                <w:lang w:val="en-US"/>
              </w:rPr>
            </w:rPrChange>
          </w:rPr>
          <w:t xml:space="preserve">Denis, you forgot about </w:t>
        </w:r>
        <w:proofErr w:type="spellStart"/>
        <w:r w:rsidRPr="00B0719B">
          <w:rPr>
            <w:rFonts w:ascii="Arial" w:hAnsi="Arial" w:cs="Arial"/>
            <w:color w:val="000000"/>
            <w:highlight w:val="yellow"/>
            <w:lang w:val="en-US"/>
            <w:rPrChange w:id="651" w:author="Helen" w:date="2017-10-04T21:39:00Z">
              <w:rPr>
                <w:rFonts w:ascii="Arial" w:hAnsi="Arial" w:cs="Arial"/>
                <w:color w:val="000000"/>
                <w:lang w:val="en-US"/>
              </w:rPr>
            </w:rPrChange>
          </w:rPr>
          <w:t>IBObjects</w:t>
        </w:r>
        <w:proofErr w:type="spellEnd"/>
        <w:r w:rsidRPr="00B0719B">
          <w:rPr>
            <w:rFonts w:ascii="Arial" w:hAnsi="Arial" w:cs="Arial"/>
            <w:color w:val="000000"/>
            <w:highlight w:val="yellow"/>
            <w:lang w:val="en-US"/>
            <w:rPrChange w:id="652" w:author="Helen" w:date="2017-10-04T21:39:00Z">
              <w:rPr>
                <w:rFonts w:ascii="Arial" w:hAnsi="Arial" w:cs="Arial"/>
                <w:color w:val="000000"/>
                <w:lang w:val="en-US"/>
              </w:rPr>
            </w:rPrChange>
          </w:rPr>
          <w:t>!</w:t>
        </w:r>
      </w:ins>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All queries to a database are executed within a transaction. </w:t>
      </w:r>
      <w:ins w:id="653" w:author="Helen" w:date="2017-10-04T21:39:00Z">
        <w:r w:rsidR="00D241F5">
          <w:rPr>
            <w:rFonts w:ascii="Arial" w:hAnsi="Arial" w:cs="Arial"/>
            <w:color w:val="000000"/>
            <w:lang w:val="en-US"/>
          </w:rPr>
          <w:t xml:space="preserve">To guarantee that </w:t>
        </w:r>
      </w:ins>
      <w:del w:id="654" w:author="Helen" w:date="2017-10-04T21:39:00Z">
        <w:r w:rsidRPr="00751CC8" w:rsidDel="00D241F5">
          <w:rPr>
            <w:rFonts w:ascii="Arial" w:hAnsi="Arial" w:cs="Arial"/>
            <w:color w:val="000000"/>
            <w:lang w:val="en-US"/>
          </w:rPr>
          <w:delText xml:space="preserve">For </w:delText>
        </w:r>
      </w:del>
      <w:r w:rsidRPr="00751CC8">
        <w:rPr>
          <w:rFonts w:ascii="Arial" w:hAnsi="Arial" w:cs="Arial"/>
          <w:color w:val="000000"/>
          <w:lang w:val="en-US"/>
        </w:rPr>
        <w:t xml:space="preserve">applications </w:t>
      </w:r>
      <w:del w:id="655" w:author="Helen" w:date="2017-10-04T21:39:00Z">
        <w:r w:rsidRPr="00751CC8" w:rsidDel="00D241F5">
          <w:rPr>
            <w:rFonts w:ascii="Arial" w:hAnsi="Arial" w:cs="Arial"/>
            <w:color w:val="000000"/>
            <w:lang w:val="en-US"/>
          </w:rPr>
          <w:delText xml:space="preserve">to correctly </w:delText>
        </w:r>
      </w:del>
      <w:ins w:id="656" w:author="Helen" w:date="2017-10-04T21:40:00Z">
        <w:r w:rsidR="00D241F5">
          <w:rPr>
            <w:rFonts w:ascii="Arial" w:hAnsi="Arial" w:cs="Arial"/>
            <w:color w:val="000000"/>
            <w:lang w:val="en-US"/>
          </w:rPr>
          <w:t xml:space="preserve"> will </w:t>
        </w:r>
      </w:ins>
      <w:r w:rsidRPr="00751CC8">
        <w:rPr>
          <w:rFonts w:ascii="Arial" w:hAnsi="Arial" w:cs="Arial"/>
          <w:color w:val="000000"/>
          <w:lang w:val="en-US"/>
        </w:rPr>
        <w:t xml:space="preserve">work </w:t>
      </w:r>
      <w:ins w:id="657" w:author="Helen" w:date="2017-10-04T21:40:00Z">
        <w:r w:rsidR="00D241F5">
          <w:rPr>
            <w:rFonts w:ascii="Arial" w:hAnsi="Arial" w:cs="Arial"/>
            <w:color w:val="000000"/>
            <w:lang w:val="en-US"/>
          </w:rPr>
          <w:t xml:space="preserve">correctly </w:t>
        </w:r>
      </w:ins>
      <w:r w:rsidRPr="00751CC8">
        <w:rPr>
          <w:rFonts w:ascii="Arial" w:hAnsi="Arial" w:cs="Arial"/>
          <w:color w:val="000000"/>
          <w:lang w:val="en-US"/>
        </w:rPr>
        <w:t xml:space="preserve">with databases, it is advisable to manage transactions manually, which means to call the </w:t>
      </w:r>
      <w:proofErr w:type="spellStart"/>
      <w:r w:rsidRPr="00751CC8">
        <w:rPr>
          <w:rFonts w:ascii="Arial" w:hAnsi="Arial" w:cs="Arial"/>
          <w:color w:val="000000"/>
          <w:sz w:val="20"/>
          <w:szCs w:val="20"/>
          <w:lang w:val="en-US"/>
        </w:rPr>
        <w:t>StartTransaction</w:t>
      </w:r>
      <w:proofErr w:type="spellEnd"/>
      <w:r w:rsidRPr="00751CC8">
        <w:rPr>
          <w:rFonts w:ascii="Arial" w:hAnsi="Arial" w:cs="Arial"/>
          <w:color w:val="000000"/>
          <w:lang w:val="en-US"/>
        </w:rPr>
        <w:t xml:space="preserve">, </w:t>
      </w:r>
      <w:r w:rsidRPr="00751CC8">
        <w:rPr>
          <w:rFonts w:ascii="Arial" w:hAnsi="Arial" w:cs="Arial"/>
          <w:color w:val="000000"/>
          <w:sz w:val="20"/>
          <w:szCs w:val="20"/>
          <w:lang w:val="en-US"/>
        </w:rPr>
        <w:t xml:space="preserve">Commit </w:t>
      </w:r>
      <w:r w:rsidRPr="00751CC8">
        <w:rPr>
          <w:rFonts w:ascii="Arial" w:hAnsi="Arial" w:cs="Arial"/>
          <w:color w:val="000000"/>
          <w:lang w:val="en-US"/>
        </w:rPr>
        <w:t xml:space="preserve">and </w:t>
      </w:r>
      <w:r w:rsidRPr="00751CC8">
        <w:rPr>
          <w:rFonts w:ascii="Arial" w:hAnsi="Arial" w:cs="Arial"/>
          <w:color w:val="000000"/>
          <w:sz w:val="20"/>
          <w:szCs w:val="20"/>
          <w:lang w:val="en-US"/>
        </w:rPr>
        <w:t xml:space="preserve">Rollback </w:t>
      </w:r>
      <w:r w:rsidRPr="00751CC8">
        <w:rPr>
          <w:rFonts w:ascii="Arial" w:hAnsi="Arial" w:cs="Arial"/>
          <w:color w:val="000000"/>
          <w:lang w:val="en-US"/>
        </w:rPr>
        <w:t xml:space="preserve">methods of the </w:t>
      </w:r>
      <w:proofErr w:type="spellStart"/>
      <w:r w:rsidRPr="00751CC8">
        <w:rPr>
          <w:rFonts w:ascii="Arial" w:hAnsi="Arial" w:cs="Arial"/>
          <w:color w:val="000000"/>
          <w:sz w:val="20"/>
          <w:szCs w:val="20"/>
          <w:lang w:val="en-US"/>
        </w:rPr>
        <w:t>TFDTransaction</w:t>
      </w:r>
      <w:proofErr w:type="spellEnd"/>
      <w:r w:rsidRPr="00751CC8">
        <w:rPr>
          <w:rFonts w:ascii="Arial" w:hAnsi="Arial" w:cs="Arial"/>
          <w:color w:val="000000"/>
          <w:lang w:val="en-US"/>
        </w:rPr>
        <w:t xml:space="preserve"> component. You can use as many transactions as the logic of your application requires. </w:t>
      </w:r>
      <w:del w:id="658" w:author="Helen" w:date="2017-10-04T21:40:00Z">
        <w:r w:rsidRPr="00751CC8" w:rsidDel="00D241F5">
          <w:rPr>
            <w:rFonts w:ascii="Arial" w:hAnsi="Arial" w:cs="Arial"/>
            <w:color w:val="000000"/>
            <w:lang w:val="en-US"/>
          </w:rPr>
          <w:delText xml:space="preserve">If possible, all </w:delText>
        </w:r>
      </w:del>
      <w:ins w:id="659" w:author="Helen" w:date="2017-10-04T21:40:00Z">
        <w:r w:rsidR="00D241F5">
          <w:rPr>
            <w:rFonts w:ascii="Arial" w:hAnsi="Arial" w:cs="Arial"/>
            <w:color w:val="000000"/>
            <w:lang w:val="en-US"/>
          </w:rPr>
          <w:t xml:space="preserve"> </w:t>
        </w:r>
      </w:ins>
      <w:del w:id="660" w:author="Helen" w:date="2017-10-04T21:40:00Z">
        <w:r w:rsidRPr="00751CC8" w:rsidDel="00D241F5">
          <w:rPr>
            <w:rFonts w:ascii="Arial" w:hAnsi="Arial" w:cs="Arial"/>
            <w:color w:val="000000"/>
            <w:lang w:val="en-US"/>
          </w:rPr>
          <w:delText>t</w:delText>
        </w:r>
      </w:del>
      <w:ins w:id="661" w:author="Helen" w:date="2017-10-04T21:40:00Z">
        <w:r w:rsidR="00D241F5">
          <w:rPr>
            <w:rFonts w:ascii="Arial" w:hAnsi="Arial" w:cs="Arial"/>
            <w:color w:val="000000"/>
            <w:lang w:val="en-US"/>
          </w:rPr>
          <w:t>T</w:t>
        </w:r>
      </w:ins>
      <w:r w:rsidRPr="00751CC8">
        <w:rPr>
          <w:rFonts w:ascii="Arial" w:hAnsi="Arial" w:cs="Arial"/>
          <w:color w:val="000000"/>
          <w:lang w:val="en-US"/>
        </w:rPr>
        <w:t xml:space="preserve">ransactions </w:t>
      </w:r>
      <w:del w:id="662" w:author="Helen" w:date="2017-10-04T21:40:00Z">
        <w:r w:rsidRPr="00751CC8" w:rsidDel="00D241F5">
          <w:rPr>
            <w:rFonts w:ascii="Arial" w:hAnsi="Arial" w:cs="Arial"/>
            <w:color w:val="000000"/>
            <w:lang w:val="en-US"/>
          </w:rPr>
          <w:delText xml:space="preserve">must </w:delText>
        </w:r>
      </w:del>
      <w:ins w:id="663" w:author="Helen" w:date="2017-10-04T21:40:00Z">
        <w:r w:rsidR="00D241F5">
          <w:rPr>
            <w:rFonts w:ascii="Arial" w:hAnsi="Arial" w:cs="Arial"/>
            <w:color w:val="000000"/>
            <w:lang w:val="en-US"/>
          </w:rPr>
          <w:t>should</w:t>
        </w:r>
        <w:r w:rsidR="00D241F5" w:rsidRPr="00751CC8">
          <w:rPr>
            <w:rFonts w:ascii="Arial" w:hAnsi="Arial" w:cs="Arial"/>
            <w:color w:val="000000"/>
            <w:lang w:val="en-US"/>
          </w:rPr>
          <w:t xml:space="preserve"> </w:t>
        </w:r>
      </w:ins>
      <w:r w:rsidRPr="00751CC8">
        <w:rPr>
          <w:rFonts w:ascii="Arial" w:hAnsi="Arial" w:cs="Arial"/>
          <w:color w:val="000000"/>
          <w:lang w:val="en-US"/>
        </w:rPr>
        <w:t xml:space="preserve">be </w:t>
      </w:r>
      <w:ins w:id="664" w:author="Helen" w:date="2017-10-04T21:40:00Z">
        <w:r w:rsidR="00D241F5">
          <w:rPr>
            <w:rFonts w:ascii="Arial" w:hAnsi="Arial" w:cs="Arial"/>
            <w:color w:val="000000"/>
            <w:lang w:val="en-US"/>
          </w:rPr>
          <w:t xml:space="preserve">as </w:t>
        </w:r>
      </w:ins>
      <w:r w:rsidRPr="00751CC8">
        <w:rPr>
          <w:rFonts w:ascii="Arial" w:hAnsi="Arial" w:cs="Arial"/>
          <w:color w:val="000000"/>
          <w:lang w:val="en-US"/>
        </w:rPr>
        <w:t>short</w:t>
      </w:r>
      <w:ins w:id="665" w:author="Helen" w:date="2017-10-04T21:40:00Z">
        <w:r w:rsidR="00D241F5">
          <w:rPr>
            <w:rFonts w:ascii="Arial" w:hAnsi="Arial" w:cs="Arial"/>
            <w:color w:val="000000"/>
            <w:lang w:val="en-US"/>
          </w:rPr>
          <w:t xml:space="preserve"> as possible</w:t>
        </w:r>
      </w:ins>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If you need a long read transaction to view </w:t>
      </w:r>
      <w:del w:id="666" w:author="Helen" w:date="2017-10-04T20:05:00Z">
        <w:r w:rsidRPr="00751CC8" w:rsidDel="00E5281E">
          <w:rPr>
            <w:rFonts w:ascii="Arial" w:hAnsi="Arial" w:cs="Arial"/>
            <w:color w:val="000000"/>
            <w:lang w:val="en-US"/>
          </w:rPr>
          <w:delText>logs or directories</w:delText>
        </w:r>
      </w:del>
      <w:ins w:id="667" w:author="Helen" w:date="2017-10-04T21:41:00Z">
        <w:r w:rsidR="00D241F5">
          <w:rPr>
            <w:rFonts w:ascii="Arial" w:hAnsi="Arial" w:cs="Arial"/>
            <w:color w:val="000000"/>
            <w:lang w:val="en-US"/>
          </w:rPr>
          <w:t xml:space="preserve"> </w:t>
        </w:r>
      </w:ins>
      <w:ins w:id="668" w:author="Helen" w:date="2017-10-04T20:05:00Z">
        <w:r w:rsidR="00E5281E">
          <w:rPr>
            <w:rFonts w:ascii="Arial" w:hAnsi="Arial" w:cs="Arial"/>
            <w:color w:val="000000"/>
            <w:lang w:val="en-US"/>
          </w:rPr>
          <w:t>datasets</w:t>
        </w:r>
      </w:ins>
      <w:r w:rsidRPr="00751CC8">
        <w:rPr>
          <w:rFonts w:ascii="Arial" w:hAnsi="Arial" w:cs="Arial"/>
          <w:color w:val="000000"/>
          <w:lang w:val="en-US"/>
        </w:rPr>
        <w:t>, it is advisable to start such a transaction with the following parameters: READ READ_COMMIT</w:t>
      </w:r>
      <w:ins w:id="669" w:author="Helen" w:date="2017-10-05T08:16:00Z">
        <w:r w:rsidR="00E032C3">
          <w:rPr>
            <w:rFonts w:ascii="Arial" w:hAnsi="Arial" w:cs="Arial"/>
            <w:color w:val="000000"/>
            <w:lang w:val="en-US"/>
          </w:rPr>
          <w:t>T</w:t>
        </w:r>
      </w:ins>
      <w:r w:rsidRPr="00751CC8">
        <w:rPr>
          <w:rFonts w:ascii="Arial" w:hAnsi="Arial" w:cs="Arial"/>
          <w:color w:val="000000"/>
          <w:lang w:val="en-US"/>
        </w:rPr>
        <w:t xml:space="preserve">ED REC_VERSION. You can start either one </w:t>
      </w:r>
      <w:ins w:id="670" w:author="Helen" w:date="2017-10-04T20:26:00Z">
        <w:r w:rsidR="00881519">
          <w:rPr>
            <w:rFonts w:ascii="Arial" w:hAnsi="Arial" w:cs="Arial"/>
            <w:color w:val="000000"/>
            <w:lang w:val="en-US"/>
          </w:rPr>
          <w:t xml:space="preserve">such </w:t>
        </w:r>
      </w:ins>
      <w:r w:rsidRPr="00751CC8">
        <w:rPr>
          <w:rFonts w:ascii="Arial" w:hAnsi="Arial" w:cs="Arial"/>
          <w:color w:val="000000"/>
          <w:lang w:val="en-US"/>
        </w:rPr>
        <w:t xml:space="preserve">transaction </w:t>
      </w:r>
      <w:del w:id="671" w:author="Helen" w:date="2017-10-04T20:26:00Z">
        <w:r w:rsidRPr="00751CC8" w:rsidDel="00881519">
          <w:rPr>
            <w:rFonts w:ascii="Arial" w:hAnsi="Arial" w:cs="Arial"/>
            <w:color w:val="000000"/>
            <w:lang w:val="en-US"/>
          </w:rPr>
          <w:delText xml:space="preserve">like that </w:delText>
        </w:r>
      </w:del>
      <w:r w:rsidRPr="00751CC8">
        <w:rPr>
          <w:rFonts w:ascii="Arial" w:hAnsi="Arial" w:cs="Arial"/>
          <w:color w:val="000000"/>
          <w:lang w:val="en-US"/>
        </w:rPr>
        <w:t xml:space="preserve">for all </w:t>
      </w:r>
      <w:del w:id="672" w:author="Helen" w:date="2017-10-04T20:06:00Z">
        <w:r w:rsidRPr="00751CC8" w:rsidDel="00E5281E">
          <w:rPr>
            <w:rFonts w:ascii="Arial" w:hAnsi="Arial" w:cs="Arial"/>
            <w:color w:val="000000"/>
            <w:lang w:val="en-US"/>
          </w:rPr>
          <w:delText>logs/directories</w:delText>
        </w:r>
      </w:del>
      <w:ins w:id="673" w:author="Helen" w:date="2017-10-04T20:06:00Z">
        <w:r w:rsidR="00E5281E">
          <w:rPr>
            <w:rFonts w:ascii="Arial" w:hAnsi="Arial" w:cs="Arial"/>
            <w:color w:val="000000"/>
            <w:lang w:val="en-US"/>
          </w:rPr>
          <w:t xml:space="preserve"> datasets</w:t>
        </w:r>
      </w:ins>
      <w:r w:rsidRPr="00751CC8">
        <w:rPr>
          <w:rFonts w:ascii="Arial" w:hAnsi="Arial" w:cs="Arial"/>
          <w:color w:val="000000"/>
          <w:lang w:val="en-US"/>
        </w:rPr>
        <w:t xml:space="preserve"> or one transaction for each </w:t>
      </w:r>
      <w:del w:id="674" w:author="Helen" w:date="2017-10-04T20:06:00Z">
        <w:r w:rsidRPr="00751CC8" w:rsidDel="00E5281E">
          <w:rPr>
            <w:rFonts w:ascii="Arial" w:hAnsi="Arial" w:cs="Arial"/>
            <w:color w:val="000000"/>
            <w:lang w:val="en-US"/>
          </w:rPr>
          <w:delText>log/directory</w:delText>
        </w:r>
      </w:del>
      <w:ins w:id="675" w:author="Helen" w:date="2017-10-04T20:06:00Z">
        <w:r w:rsidR="00E5281E">
          <w:rPr>
            <w:rFonts w:ascii="Arial" w:hAnsi="Arial" w:cs="Arial"/>
            <w:color w:val="000000"/>
            <w:lang w:val="en-US"/>
          </w:rPr>
          <w:t xml:space="preserve"> dataset</w:t>
        </w:r>
      </w:ins>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lastRenderedPageBreak/>
        <w:t xml:space="preserve">Write transactions must be as short as possible. If you use a complex logic while editing data (change several tables, calculate stored aggregates, etc.), you need to use the SNAPSHOT isolation level. In order not to hold a transaction during the process of editing in the edit forms, you need to </w:t>
      </w:r>
      <w:ins w:id="676" w:author="Helen" w:date="2017-10-04T21:44:00Z">
        <w:r w:rsidR="00A24DB6">
          <w:rPr>
            <w:rFonts w:ascii="Arial" w:hAnsi="Arial" w:cs="Arial"/>
            <w:color w:val="000000"/>
            <w:lang w:val="en-US"/>
          </w:rPr>
          <w:t>avoid using database-aware visual components</w:t>
        </w:r>
        <w:r w:rsidR="00A24DB6" w:rsidRPr="00751CC8" w:rsidDel="00A24DB6">
          <w:rPr>
            <w:rFonts w:ascii="Arial" w:hAnsi="Arial" w:cs="Arial"/>
            <w:color w:val="000000"/>
            <w:lang w:val="en-US"/>
          </w:rPr>
          <w:t xml:space="preserve"> </w:t>
        </w:r>
      </w:ins>
      <w:del w:id="677" w:author="Helen" w:date="2017-10-04T21:42:00Z">
        <w:r w:rsidRPr="00751CC8" w:rsidDel="00A24DB6">
          <w:rPr>
            <w:rFonts w:ascii="Arial" w:hAnsi="Arial" w:cs="Arial"/>
            <w:color w:val="000000"/>
            <w:lang w:val="en-US"/>
          </w:rPr>
          <w:delText xml:space="preserve">either give up using DBAware components or </w:delText>
        </w:r>
      </w:del>
      <w:ins w:id="678" w:author="Helen" w:date="2017-10-04T21:44:00Z">
        <w:r w:rsidR="00A24DB6">
          <w:rPr>
            <w:rFonts w:ascii="Arial" w:hAnsi="Arial" w:cs="Arial"/>
            <w:color w:val="000000"/>
            <w:lang w:val="en-US"/>
          </w:rPr>
          <w:t xml:space="preserve"> or </w:t>
        </w:r>
      </w:ins>
      <w:r w:rsidRPr="00751CC8">
        <w:rPr>
          <w:rFonts w:ascii="Arial" w:hAnsi="Arial" w:cs="Arial"/>
          <w:color w:val="000000"/>
          <w:lang w:val="en-US"/>
        </w:rPr>
        <w:t xml:space="preserve">use the </w:t>
      </w:r>
      <w:proofErr w:type="spellStart"/>
      <w:r w:rsidRPr="00751CC8">
        <w:rPr>
          <w:rFonts w:ascii="Arial" w:hAnsi="Arial" w:cs="Arial"/>
          <w:color w:val="000000"/>
          <w:sz w:val="20"/>
          <w:szCs w:val="20"/>
          <w:lang w:val="en-US"/>
        </w:rPr>
        <w:t>CachedUpdates</w:t>
      </w:r>
      <w:proofErr w:type="spellEnd"/>
      <w:r w:rsidRPr="00751CC8">
        <w:rPr>
          <w:rFonts w:ascii="Arial" w:hAnsi="Arial" w:cs="Arial"/>
          <w:color w:val="000000"/>
          <w:lang w:val="en-US"/>
        </w:rPr>
        <w:t xml:space="preserve"> mode. The </w:t>
      </w:r>
      <w:proofErr w:type="spellStart"/>
      <w:r w:rsidRPr="00751CC8">
        <w:rPr>
          <w:rFonts w:ascii="Arial" w:hAnsi="Arial" w:cs="Arial"/>
          <w:color w:val="000000"/>
          <w:sz w:val="20"/>
          <w:szCs w:val="20"/>
          <w:lang w:val="en-US"/>
        </w:rPr>
        <w:t>CachedUpdates</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mode allows you to keep the transaction active only for a very short period of time (to be exact, for the time</w:t>
      </w:r>
      <w:ins w:id="679" w:author="Helen" w:date="2017-10-04T21:46:00Z">
        <w:r w:rsidR="00A24DB6">
          <w:rPr>
            <w:rFonts w:ascii="Arial" w:hAnsi="Arial" w:cs="Arial"/>
            <w:color w:val="000000"/>
            <w:lang w:val="en-US"/>
          </w:rPr>
          <w:t xml:space="preserve"> it takes to post</w:t>
        </w:r>
      </w:ins>
      <w:r w:rsidRPr="00751CC8">
        <w:rPr>
          <w:rFonts w:ascii="Arial" w:hAnsi="Arial" w:cs="Arial"/>
          <w:color w:val="000000"/>
          <w:lang w:val="en-US"/>
        </w:rPr>
        <w:t xml:space="preserve"> the changes </w:t>
      </w:r>
      <w:ins w:id="680" w:author="Helen" w:date="2017-10-04T21:46:00Z">
        <w:r w:rsidR="00A24DB6">
          <w:rPr>
            <w:rFonts w:ascii="Arial" w:hAnsi="Arial" w:cs="Arial"/>
            <w:color w:val="000000"/>
            <w:lang w:val="en-US"/>
          </w:rPr>
          <w:t>to the database</w:t>
        </w:r>
      </w:ins>
      <w:del w:id="681" w:author="Helen" w:date="2017-10-04T21:46:00Z">
        <w:r w:rsidRPr="00751CC8" w:rsidDel="00A24DB6">
          <w:rPr>
            <w:rFonts w:ascii="Arial" w:hAnsi="Arial" w:cs="Arial"/>
            <w:color w:val="000000"/>
            <w:lang w:val="en-US"/>
          </w:rPr>
          <w:delText>are being made</w:delText>
        </w:r>
      </w:del>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del w:id="682" w:author="Helen" w:date="2017-10-04T21:47:00Z">
        <w:r w:rsidRPr="00751CC8" w:rsidDel="00A24DB6">
          <w:rPr>
            <w:rFonts w:ascii="Arial" w:hAnsi="Arial" w:cs="Arial"/>
            <w:color w:val="000000"/>
            <w:lang w:val="en-US"/>
          </w:rPr>
          <w:delText xml:space="preserve">While constructing </w:delText>
        </w:r>
      </w:del>
      <w:ins w:id="683" w:author="Helen" w:date="2017-10-04T21:47:00Z">
        <w:r w:rsidR="00A24DB6">
          <w:rPr>
            <w:rFonts w:ascii="Arial" w:hAnsi="Arial" w:cs="Arial"/>
            <w:color w:val="000000"/>
            <w:lang w:val="en-US"/>
          </w:rPr>
          <w:t xml:space="preserve">For </w:t>
        </w:r>
      </w:ins>
      <w:r w:rsidRPr="00751CC8">
        <w:rPr>
          <w:rFonts w:ascii="Arial" w:hAnsi="Arial" w:cs="Arial"/>
          <w:color w:val="000000"/>
          <w:lang w:val="en-US"/>
        </w:rPr>
        <w:t>report forms, especially when a lot queries are executed, it is necessary to use a transaction with the SNAPSHOT isolation level.</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To be able to edit a dataset, it is necessary to use the </w:t>
      </w:r>
      <w:proofErr w:type="spellStart"/>
      <w:r w:rsidRPr="00751CC8">
        <w:rPr>
          <w:rFonts w:ascii="Arial" w:hAnsi="Arial" w:cs="Arial"/>
          <w:color w:val="000000"/>
          <w:sz w:val="20"/>
          <w:szCs w:val="20"/>
          <w:lang w:val="en-US"/>
        </w:rPr>
        <w:t>TFDUpdateSQL</w:t>
      </w:r>
      <w:proofErr w:type="spellEnd"/>
      <w:r w:rsidRPr="00751CC8">
        <w:rPr>
          <w:rFonts w:ascii="Arial" w:hAnsi="Arial" w:cs="Arial"/>
          <w:color w:val="000000"/>
          <w:lang w:val="en-US"/>
        </w:rPr>
        <w:t xml:space="preserve"> component and fill in its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w:t>
      </w:r>
      <w:proofErr w:type="spellStart"/>
      <w:r w:rsidRPr="00751CC8">
        <w:rPr>
          <w:rFonts w:ascii="Arial" w:hAnsi="Arial" w:cs="Arial"/>
          <w:color w:val="000000"/>
          <w:sz w:val="20"/>
          <w:szCs w:val="20"/>
          <w:lang w:val="en-US"/>
        </w:rPr>
        <w:t>ModifySQL</w:t>
      </w:r>
      <w:proofErr w:type="spellEnd"/>
      <w:r w:rsidRPr="00751CC8">
        <w:rPr>
          <w:rFonts w:ascii="Arial" w:hAnsi="Arial" w:cs="Arial"/>
          <w:color w:val="000000"/>
          <w:lang w:val="en-US"/>
        </w:rPr>
        <w:t xml:space="preserve">, </w:t>
      </w:r>
      <w:proofErr w:type="spellStart"/>
      <w:r w:rsidRPr="00751CC8">
        <w:rPr>
          <w:rFonts w:ascii="Arial" w:hAnsi="Arial" w:cs="Arial"/>
          <w:color w:val="000000"/>
          <w:sz w:val="20"/>
          <w:szCs w:val="20"/>
          <w:lang w:val="en-US"/>
        </w:rPr>
        <w:t>DeleteSQL</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FetchRowSQL</w:t>
      </w:r>
      <w:proofErr w:type="spellEnd"/>
      <w:r w:rsidRPr="00751CC8">
        <w:rPr>
          <w:rFonts w:ascii="Arial" w:hAnsi="Arial" w:cs="Arial"/>
          <w:color w:val="000000"/>
          <w:lang w:val="en-US"/>
        </w:rPr>
        <w:t xml:space="preserve"> properties. It is possible to generate these properties by the wizard, but it may be necessary to correct some things after that.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There are two ways to work with </w:t>
      </w:r>
      <w:del w:id="684" w:author="Helen" w:date="2017-10-04T21:48:00Z">
        <w:r w:rsidRPr="00751CC8" w:rsidDel="00A24DB6">
          <w:rPr>
            <w:rFonts w:ascii="Arial" w:hAnsi="Arial" w:cs="Arial"/>
            <w:color w:val="000000"/>
            <w:lang w:val="en-US"/>
          </w:rPr>
          <w:delText xml:space="preserve">the </w:delText>
        </w:r>
      </w:del>
      <w:r w:rsidRPr="00751CC8">
        <w:rPr>
          <w:rFonts w:ascii="Arial" w:hAnsi="Arial" w:cs="Arial"/>
          <w:color w:val="000000"/>
          <w:lang w:val="en-US"/>
        </w:rPr>
        <w:t>auto-incremental primary keys:</w:t>
      </w:r>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value from the generator beforehand. To do it, you need to specify the </w:t>
      </w:r>
      <w:proofErr w:type="spellStart"/>
      <w:r w:rsidRPr="00751CC8">
        <w:rPr>
          <w:rFonts w:ascii="Arial" w:hAnsi="Arial" w:cs="Arial"/>
          <w:color w:val="000000"/>
          <w:sz w:val="20"/>
          <w:szCs w:val="20"/>
          <w:lang w:val="en-US"/>
        </w:rPr>
        <w:t>UpdateOptions.GeneratorName</w:t>
      </w:r>
      <w:proofErr w:type="spellEnd"/>
      <w:r w:rsidRPr="00751CC8">
        <w:rPr>
          <w:rFonts w:ascii="Arial" w:hAnsi="Arial" w:cs="Arial"/>
          <w:color w:val="000000"/>
          <w:sz w:val="20"/>
          <w:szCs w:val="20"/>
          <w:lang w:val="en-US"/>
        </w:rPr>
        <w:t xml:space="preserv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UpdateOptions.AutoIncFields</w:t>
      </w:r>
      <w:proofErr w:type="spellEnd"/>
      <w:r w:rsidRPr="00751CC8">
        <w:rPr>
          <w:rFonts w:ascii="Arial" w:hAnsi="Arial" w:cs="Arial"/>
          <w:color w:val="000000"/>
          <w:lang w:val="en-US"/>
        </w:rPr>
        <w:t xml:space="preserve"> properties for the </w:t>
      </w:r>
      <w:proofErr w:type="spellStart"/>
      <w:r w:rsidRPr="00751CC8">
        <w:rPr>
          <w:rFonts w:ascii="Arial" w:hAnsi="Arial" w:cs="Arial"/>
          <w:color w:val="000000"/>
          <w:lang w:val="en-US"/>
        </w:rPr>
        <w:t>TFDQuery</w:t>
      </w:r>
      <w:proofErr w:type="spellEnd"/>
      <w:r w:rsidRPr="00751CC8">
        <w:rPr>
          <w:rFonts w:ascii="Arial" w:hAnsi="Arial" w:cs="Arial"/>
          <w:color w:val="000000"/>
          <w:lang w:val="en-US"/>
        </w:rPr>
        <w:t xml:space="preserve"> component.</w:t>
      </w:r>
      <w:ins w:id="685" w:author="Helen" w:date="2017-10-04T21:49:00Z">
        <w:r w:rsidR="00A24DB6">
          <w:rPr>
            <w:rFonts w:ascii="Arial" w:hAnsi="Arial" w:cs="Arial"/>
            <w:color w:val="000000"/>
            <w:lang w:val="en-US"/>
          </w:rPr>
          <w:t xml:space="preserve">  This method cannot be used for auto-incrementing fields of the IDENTITY type that was introduced in Firebird </w:t>
        </w:r>
      </w:ins>
      <w:ins w:id="686" w:author="Helen" w:date="2017-10-04T21:50:00Z">
        <w:r w:rsidR="00A24DB6">
          <w:rPr>
            <w:rFonts w:ascii="Arial" w:hAnsi="Arial" w:cs="Arial"/>
            <w:color w:val="000000"/>
            <w:lang w:val="en-US"/>
          </w:rPr>
          <w:t>3.</w:t>
        </w:r>
      </w:ins>
    </w:p>
    <w:p w:rsidR="000F64C8" w:rsidRPr="00751CC8" w:rsidRDefault="001A1806" w:rsidP="000F64C8">
      <w:pPr>
        <w:pStyle w:val="ListParagraph"/>
        <w:keepNext/>
        <w:numPr>
          <w:ilvl w:val="0"/>
          <w:numId w:val="8"/>
        </w:numPr>
        <w:spacing w:before="240"/>
        <w:jc w:val="both"/>
        <w:rPr>
          <w:rFonts w:ascii="Arial" w:hAnsi="Arial" w:cs="Arial"/>
          <w:sz w:val="24"/>
          <w:szCs w:val="24"/>
          <w:lang w:val="en-US"/>
        </w:rPr>
      </w:pPr>
      <w:r w:rsidRPr="00751CC8">
        <w:rPr>
          <w:rFonts w:ascii="Arial" w:hAnsi="Arial" w:cs="Arial"/>
          <w:color w:val="000000"/>
          <w:lang w:val="en-US"/>
        </w:rPr>
        <w:t xml:space="preserve">Getting the values of the primary key with the help of the RETURNING clause that must be added to the </w:t>
      </w:r>
      <w:proofErr w:type="spellStart"/>
      <w:r w:rsidRPr="00751CC8">
        <w:rPr>
          <w:rFonts w:ascii="Arial" w:hAnsi="Arial" w:cs="Arial"/>
          <w:color w:val="000000"/>
          <w:sz w:val="20"/>
          <w:szCs w:val="20"/>
          <w:lang w:val="en-US"/>
        </w:rPr>
        <w:t>InsertSQL</w:t>
      </w:r>
      <w:proofErr w:type="spellEnd"/>
      <w:r w:rsidRPr="00751CC8">
        <w:rPr>
          <w:rFonts w:ascii="Arial" w:hAnsi="Arial" w:cs="Arial"/>
          <w:color w:val="000000"/>
          <w:lang w:val="en-US"/>
        </w:rPr>
        <w:t xml:space="preserve"> query. In this case, it is necessary to specify the following properties for the field because the value of this field is not entered directly: </w:t>
      </w:r>
      <w:r w:rsidRPr="00751CC8">
        <w:rPr>
          <w:rFonts w:ascii="Arial" w:hAnsi="Arial" w:cs="Arial"/>
          <w:color w:val="000000"/>
          <w:sz w:val="20"/>
          <w:szCs w:val="20"/>
          <w:lang w:val="en-US"/>
        </w:rPr>
        <w:t xml:space="preserve">Required = False </w:t>
      </w:r>
      <w:r w:rsidRPr="00751CC8">
        <w:rPr>
          <w:rFonts w:ascii="Arial" w:hAnsi="Arial" w:cs="Arial"/>
          <w:color w:val="000000"/>
          <w:lang w:val="en-US"/>
        </w:rPr>
        <w:t xml:space="preserve">and </w:t>
      </w:r>
      <w:proofErr w:type="spellStart"/>
      <w:r w:rsidRPr="00751CC8">
        <w:rPr>
          <w:rFonts w:ascii="Arial" w:hAnsi="Arial" w:cs="Arial"/>
          <w:color w:val="000000"/>
          <w:sz w:val="20"/>
          <w:szCs w:val="20"/>
          <w:lang w:val="en-US"/>
        </w:rPr>
        <w:t>ReadOnly</w:t>
      </w:r>
      <w:proofErr w:type="spellEnd"/>
      <w:r w:rsidRPr="00751CC8">
        <w:rPr>
          <w:rFonts w:ascii="Arial" w:hAnsi="Arial" w:cs="Arial"/>
          <w:color w:val="000000"/>
          <w:sz w:val="20"/>
          <w:szCs w:val="20"/>
          <w:lang w:val="en-US"/>
        </w:rPr>
        <w:t xml:space="preserve"> = True</w:t>
      </w:r>
      <w:r w:rsidRPr="00751CC8">
        <w:rPr>
          <w:rFonts w:ascii="Arial" w:hAnsi="Arial" w:cs="Arial"/>
          <w:color w:val="000000"/>
          <w:lang w:val="en-US"/>
        </w:rPr>
        <w:t>.</w:t>
      </w:r>
    </w:p>
    <w:p w:rsidR="000F64C8" w:rsidRPr="00751CC8" w:rsidRDefault="001A1806" w:rsidP="000F64C8">
      <w:pPr>
        <w:keepNext/>
        <w:spacing w:before="240"/>
        <w:jc w:val="both"/>
        <w:rPr>
          <w:rFonts w:ascii="Arial" w:hAnsi="Arial" w:cs="Arial"/>
          <w:color w:val="000000"/>
          <w:lang w:val="en-US"/>
        </w:rPr>
      </w:pPr>
      <w:r w:rsidRPr="00751CC8">
        <w:rPr>
          <w:rFonts w:ascii="Arial" w:hAnsi="Arial" w:cs="Arial"/>
          <w:color w:val="000000"/>
          <w:lang w:val="en-US"/>
        </w:rPr>
        <w:t xml:space="preserve">It is convenient </w:t>
      </w:r>
      <w:ins w:id="687" w:author="Helen" w:date="2017-10-04T21:51:00Z">
        <w:r w:rsidR="00A24DB6">
          <w:rPr>
            <w:rFonts w:ascii="Arial" w:hAnsi="Arial" w:cs="Arial"/>
            <w:color w:val="000000"/>
            <w:lang w:val="en-US"/>
          </w:rPr>
          <w:t>and, sometimes, necessary</w:t>
        </w:r>
        <w:r w:rsidR="00445B14">
          <w:rPr>
            <w:rFonts w:ascii="Arial" w:hAnsi="Arial" w:cs="Arial"/>
            <w:color w:val="000000"/>
            <w:lang w:val="en-US"/>
          </w:rPr>
          <w:t xml:space="preserve"> </w:t>
        </w:r>
      </w:ins>
      <w:r w:rsidRPr="00751CC8">
        <w:rPr>
          <w:rFonts w:ascii="Arial" w:hAnsi="Arial" w:cs="Arial"/>
          <w:color w:val="000000"/>
          <w:lang w:val="en-US"/>
        </w:rPr>
        <w:t xml:space="preserve">to implement more complex business logic with </w:t>
      </w:r>
      <w:del w:id="688" w:author="Helen" w:date="2017-10-04T21:51:00Z">
        <w:r w:rsidRPr="00751CC8" w:rsidDel="00A24DB6">
          <w:rPr>
            <w:rFonts w:ascii="Arial" w:hAnsi="Arial" w:cs="Arial"/>
            <w:color w:val="000000"/>
            <w:lang w:val="en-US"/>
          </w:rPr>
          <w:delText xml:space="preserve">the help of </w:delText>
        </w:r>
      </w:del>
      <w:r w:rsidRPr="00751CC8">
        <w:rPr>
          <w:rFonts w:ascii="Arial" w:hAnsi="Arial" w:cs="Arial"/>
          <w:color w:val="000000"/>
          <w:lang w:val="en-US"/>
        </w:rPr>
        <w:t xml:space="preserve">stored procedures. </w:t>
      </w:r>
      <w:ins w:id="689" w:author="Helen" w:date="2017-10-04T21:53:00Z">
        <w:r w:rsidR="00445B14">
          <w:rPr>
            <w:rFonts w:ascii="Arial" w:hAnsi="Arial" w:cs="Arial"/>
            <w:color w:val="000000"/>
            <w:lang w:val="en-US"/>
          </w:rPr>
          <w:t xml:space="preserve">Using the </w:t>
        </w:r>
      </w:ins>
      <w:proofErr w:type="spellStart"/>
      <w:ins w:id="690" w:author="Helen" w:date="2017-10-04T21:54:00Z">
        <w:r w:rsidR="00445B14" w:rsidRPr="00751CC8">
          <w:rPr>
            <w:rFonts w:ascii="Arial" w:hAnsi="Arial" w:cs="Arial"/>
            <w:color w:val="000000"/>
            <w:sz w:val="20"/>
            <w:szCs w:val="20"/>
            <w:lang w:val="en-US"/>
          </w:rPr>
          <w:t>TFDCommand</w:t>
        </w:r>
        <w:proofErr w:type="spellEnd"/>
        <w:r w:rsidR="00445B14" w:rsidRPr="00751CC8">
          <w:rPr>
            <w:rFonts w:ascii="Arial" w:hAnsi="Arial" w:cs="Arial"/>
            <w:color w:val="000000"/>
            <w:lang w:val="en-US"/>
          </w:rPr>
          <w:t xml:space="preserve"> component </w:t>
        </w:r>
      </w:ins>
      <w:del w:id="691" w:author="Helen" w:date="2017-10-04T21:54:00Z">
        <w:r w:rsidRPr="00751CC8" w:rsidDel="00445B14">
          <w:rPr>
            <w:rFonts w:ascii="Arial" w:hAnsi="Arial" w:cs="Arial"/>
            <w:color w:val="000000"/>
            <w:lang w:val="en-US"/>
          </w:rPr>
          <w:delText xml:space="preserve">It is convenient </w:delText>
        </w:r>
      </w:del>
      <w:ins w:id="692" w:author="Helen" w:date="2017-10-04T21:54:00Z">
        <w:r w:rsidR="00445B14">
          <w:rPr>
            <w:rFonts w:ascii="Arial" w:hAnsi="Arial" w:cs="Arial"/>
            <w:color w:val="000000"/>
            <w:lang w:val="en-US"/>
          </w:rPr>
          <w:t xml:space="preserve"> </w:t>
        </w:r>
      </w:ins>
      <w:r w:rsidRPr="00751CC8">
        <w:rPr>
          <w:rFonts w:ascii="Arial" w:hAnsi="Arial" w:cs="Arial"/>
          <w:color w:val="000000"/>
          <w:lang w:val="en-US"/>
        </w:rPr>
        <w:t xml:space="preserve">to execute stored procedures that do not return data </w:t>
      </w:r>
      <w:ins w:id="693" w:author="Helen" w:date="2017-10-04T21:54:00Z">
        <w:r w:rsidR="00445B14">
          <w:rPr>
            <w:rFonts w:ascii="Arial" w:hAnsi="Arial" w:cs="Arial"/>
            <w:color w:val="000000"/>
            <w:lang w:val="en-US"/>
          </w:rPr>
          <w:t>reduces resource consumption.</w:t>
        </w:r>
      </w:ins>
      <w:del w:id="694" w:author="Helen" w:date="2017-10-04T21:54:00Z">
        <w:r w:rsidRPr="00751CC8" w:rsidDel="00445B14">
          <w:rPr>
            <w:rFonts w:ascii="Arial" w:hAnsi="Arial" w:cs="Arial"/>
            <w:color w:val="000000"/>
            <w:lang w:val="en-US"/>
          </w:rPr>
          <w:delText xml:space="preserve">with the help of the </w:delText>
        </w:r>
        <w:r w:rsidRPr="00751CC8" w:rsidDel="00445B14">
          <w:rPr>
            <w:rFonts w:ascii="Arial" w:hAnsi="Arial" w:cs="Arial"/>
            <w:color w:val="000000"/>
            <w:sz w:val="20"/>
            <w:szCs w:val="20"/>
            <w:lang w:val="en-US"/>
          </w:rPr>
          <w:delText>TFDCommand</w:delText>
        </w:r>
        <w:r w:rsidRPr="00751CC8" w:rsidDel="00445B14">
          <w:rPr>
            <w:rFonts w:ascii="Arial" w:hAnsi="Arial" w:cs="Arial"/>
            <w:color w:val="000000"/>
            <w:lang w:val="en-US"/>
          </w:rPr>
          <w:delText xml:space="preserve"> component.</w:delText>
        </w:r>
      </w:del>
    </w:p>
    <w:p w:rsidR="000F64C8" w:rsidRPr="00751CC8" w:rsidRDefault="001A1806" w:rsidP="000F64C8">
      <w:pPr>
        <w:keepNext/>
        <w:spacing w:before="240"/>
        <w:jc w:val="both"/>
        <w:rPr>
          <w:rFonts w:ascii="Arial" w:hAnsi="Arial" w:cs="Arial"/>
          <w:sz w:val="24"/>
          <w:szCs w:val="24"/>
          <w:lang w:val="en-US"/>
        </w:rPr>
      </w:pPr>
      <w:r w:rsidRPr="00751CC8">
        <w:rPr>
          <w:rFonts w:ascii="Arial" w:hAnsi="Arial" w:cs="Arial"/>
          <w:color w:val="000000"/>
          <w:lang w:val="en-US"/>
        </w:rPr>
        <w:t xml:space="preserve">You can get the source code of the sample application using the following link </w:t>
      </w:r>
      <w:hyperlink r:id="rId16" w:history="1">
        <w:r w:rsidRPr="00751CC8">
          <w:rPr>
            <w:rStyle w:val="Hyperlink"/>
            <w:rFonts w:ascii="Arial" w:hAnsi="Arial" w:cs="Arial"/>
            <w:lang w:val="en-US"/>
          </w:rPr>
          <w:t>https://github.com/sim1984/FireDacEx</w:t>
        </w:r>
      </w:hyperlink>
      <w:bookmarkStart w:id="695" w:name="_GoBack"/>
      <w:bookmarkEnd w:id="695"/>
    </w:p>
    <w:p w:rsidR="000F64C8" w:rsidRPr="001A1806" w:rsidRDefault="000F64C8" w:rsidP="000F64C8">
      <w:pPr>
        <w:keepNext/>
        <w:spacing w:before="240"/>
        <w:jc w:val="both"/>
        <w:rPr>
          <w:rFonts w:ascii="Arial" w:hAnsi="Arial" w:cs="Arial"/>
          <w:sz w:val="24"/>
          <w:szCs w:val="24"/>
          <w:lang w:val="en-US"/>
        </w:rPr>
      </w:pPr>
    </w:p>
    <w:p w:rsidR="000F64C8" w:rsidRPr="001A1806" w:rsidRDefault="000F64C8" w:rsidP="000F64C8">
      <w:pPr>
        <w:keepNext/>
        <w:spacing w:before="240"/>
        <w:jc w:val="both"/>
        <w:rPr>
          <w:rFonts w:ascii="Arial" w:hAnsi="Arial" w:cs="Arial"/>
          <w:sz w:val="24"/>
          <w:szCs w:val="24"/>
          <w:lang w:val="en-US"/>
        </w:rPr>
      </w:pPr>
    </w:p>
    <w:sectPr w:rsidR="000F64C8" w:rsidRPr="001A1806" w:rsidSect="000F64C8">
      <w:pgSz w:w="11906" w:h="16838"/>
      <w:pgMar w:top="1134" w:right="850" w:bottom="1134"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219F0"/>
    <w:multiLevelType w:val="hybridMultilevel"/>
    <w:tmpl w:val="742AD1F6"/>
    <w:lvl w:ilvl="0" w:tplc="FF20F750">
      <w:start w:val="1"/>
      <w:numFmt w:val="decimal"/>
      <w:lvlText w:val="%1."/>
      <w:lvlJc w:val="left"/>
      <w:pPr>
        <w:ind w:left="720" w:hanging="360"/>
      </w:pPr>
    </w:lvl>
    <w:lvl w:ilvl="1" w:tplc="71845A92" w:tentative="1">
      <w:start w:val="1"/>
      <w:numFmt w:val="lowerLetter"/>
      <w:lvlText w:val="%2."/>
      <w:lvlJc w:val="left"/>
      <w:pPr>
        <w:ind w:left="1440" w:hanging="360"/>
      </w:pPr>
    </w:lvl>
    <w:lvl w:ilvl="2" w:tplc="FC28498E" w:tentative="1">
      <w:start w:val="1"/>
      <w:numFmt w:val="lowerRoman"/>
      <w:lvlText w:val="%3."/>
      <w:lvlJc w:val="right"/>
      <w:pPr>
        <w:ind w:left="2160" w:hanging="180"/>
      </w:pPr>
    </w:lvl>
    <w:lvl w:ilvl="3" w:tplc="485E9ABC" w:tentative="1">
      <w:start w:val="1"/>
      <w:numFmt w:val="decimal"/>
      <w:lvlText w:val="%4."/>
      <w:lvlJc w:val="left"/>
      <w:pPr>
        <w:ind w:left="2880" w:hanging="360"/>
      </w:pPr>
    </w:lvl>
    <w:lvl w:ilvl="4" w:tplc="BB9025E6" w:tentative="1">
      <w:start w:val="1"/>
      <w:numFmt w:val="lowerLetter"/>
      <w:lvlText w:val="%5."/>
      <w:lvlJc w:val="left"/>
      <w:pPr>
        <w:ind w:left="3600" w:hanging="360"/>
      </w:pPr>
    </w:lvl>
    <w:lvl w:ilvl="5" w:tplc="6406BD7C" w:tentative="1">
      <w:start w:val="1"/>
      <w:numFmt w:val="lowerRoman"/>
      <w:lvlText w:val="%6."/>
      <w:lvlJc w:val="right"/>
      <w:pPr>
        <w:ind w:left="4320" w:hanging="180"/>
      </w:pPr>
    </w:lvl>
    <w:lvl w:ilvl="6" w:tplc="C1E886D6" w:tentative="1">
      <w:start w:val="1"/>
      <w:numFmt w:val="decimal"/>
      <w:lvlText w:val="%7."/>
      <w:lvlJc w:val="left"/>
      <w:pPr>
        <w:ind w:left="5040" w:hanging="360"/>
      </w:pPr>
    </w:lvl>
    <w:lvl w:ilvl="7" w:tplc="5798E43E" w:tentative="1">
      <w:start w:val="1"/>
      <w:numFmt w:val="lowerLetter"/>
      <w:lvlText w:val="%8."/>
      <w:lvlJc w:val="left"/>
      <w:pPr>
        <w:ind w:left="5760" w:hanging="360"/>
      </w:pPr>
    </w:lvl>
    <w:lvl w:ilvl="8" w:tplc="A17464CC" w:tentative="1">
      <w:start w:val="1"/>
      <w:numFmt w:val="lowerRoman"/>
      <w:lvlText w:val="%9."/>
      <w:lvlJc w:val="right"/>
      <w:pPr>
        <w:ind w:left="6480" w:hanging="180"/>
      </w:pPr>
    </w:lvl>
  </w:abstractNum>
  <w:abstractNum w:abstractNumId="1">
    <w:nsid w:val="3DB20A7D"/>
    <w:multiLevelType w:val="hybridMultilevel"/>
    <w:tmpl w:val="221CFCE4"/>
    <w:lvl w:ilvl="0" w:tplc="8D14D820">
      <w:start w:val="1"/>
      <w:numFmt w:val="bullet"/>
      <w:lvlText w:val=""/>
      <w:lvlJc w:val="left"/>
      <w:pPr>
        <w:ind w:left="720" w:hanging="360"/>
      </w:pPr>
      <w:rPr>
        <w:rFonts w:ascii="Symbol" w:hAnsi="Symbol" w:hint="default"/>
      </w:rPr>
    </w:lvl>
    <w:lvl w:ilvl="1" w:tplc="F6EEB174" w:tentative="1">
      <w:start w:val="1"/>
      <w:numFmt w:val="bullet"/>
      <w:lvlText w:val="o"/>
      <w:lvlJc w:val="left"/>
      <w:pPr>
        <w:ind w:left="1440" w:hanging="360"/>
      </w:pPr>
      <w:rPr>
        <w:rFonts w:ascii="Courier New" w:hAnsi="Courier New" w:cs="Courier New" w:hint="default"/>
      </w:rPr>
    </w:lvl>
    <w:lvl w:ilvl="2" w:tplc="4D089EB4" w:tentative="1">
      <w:start w:val="1"/>
      <w:numFmt w:val="bullet"/>
      <w:lvlText w:val=""/>
      <w:lvlJc w:val="left"/>
      <w:pPr>
        <w:ind w:left="2160" w:hanging="360"/>
      </w:pPr>
      <w:rPr>
        <w:rFonts w:ascii="Wingdings" w:hAnsi="Wingdings" w:hint="default"/>
      </w:rPr>
    </w:lvl>
    <w:lvl w:ilvl="3" w:tplc="DA822A7E" w:tentative="1">
      <w:start w:val="1"/>
      <w:numFmt w:val="bullet"/>
      <w:lvlText w:val=""/>
      <w:lvlJc w:val="left"/>
      <w:pPr>
        <w:ind w:left="2880" w:hanging="360"/>
      </w:pPr>
      <w:rPr>
        <w:rFonts w:ascii="Symbol" w:hAnsi="Symbol" w:hint="default"/>
      </w:rPr>
    </w:lvl>
    <w:lvl w:ilvl="4" w:tplc="98BA990C" w:tentative="1">
      <w:start w:val="1"/>
      <w:numFmt w:val="bullet"/>
      <w:lvlText w:val="o"/>
      <w:lvlJc w:val="left"/>
      <w:pPr>
        <w:ind w:left="3600" w:hanging="360"/>
      </w:pPr>
      <w:rPr>
        <w:rFonts w:ascii="Courier New" w:hAnsi="Courier New" w:cs="Courier New" w:hint="default"/>
      </w:rPr>
    </w:lvl>
    <w:lvl w:ilvl="5" w:tplc="FA066A62" w:tentative="1">
      <w:start w:val="1"/>
      <w:numFmt w:val="bullet"/>
      <w:lvlText w:val=""/>
      <w:lvlJc w:val="left"/>
      <w:pPr>
        <w:ind w:left="4320" w:hanging="360"/>
      </w:pPr>
      <w:rPr>
        <w:rFonts w:ascii="Wingdings" w:hAnsi="Wingdings" w:hint="default"/>
      </w:rPr>
    </w:lvl>
    <w:lvl w:ilvl="6" w:tplc="D430C0D4" w:tentative="1">
      <w:start w:val="1"/>
      <w:numFmt w:val="bullet"/>
      <w:lvlText w:val=""/>
      <w:lvlJc w:val="left"/>
      <w:pPr>
        <w:ind w:left="5040" w:hanging="360"/>
      </w:pPr>
      <w:rPr>
        <w:rFonts w:ascii="Symbol" w:hAnsi="Symbol" w:hint="default"/>
      </w:rPr>
    </w:lvl>
    <w:lvl w:ilvl="7" w:tplc="099E3E10" w:tentative="1">
      <w:start w:val="1"/>
      <w:numFmt w:val="bullet"/>
      <w:lvlText w:val="o"/>
      <w:lvlJc w:val="left"/>
      <w:pPr>
        <w:ind w:left="5760" w:hanging="360"/>
      </w:pPr>
      <w:rPr>
        <w:rFonts w:ascii="Courier New" w:hAnsi="Courier New" w:cs="Courier New" w:hint="default"/>
      </w:rPr>
    </w:lvl>
    <w:lvl w:ilvl="8" w:tplc="4E2A108A" w:tentative="1">
      <w:start w:val="1"/>
      <w:numFmt w:val="bullet"/>
      <w:lvlText w:val=""/>
      <w:lvlJc w:val="left"/>
      <w:pPr>
        <w:ind w:left="6480" w:hanging="360"/>
      </w:pPr>
      <w:rPr>
        <w:rFonts w:ascii="Wingdings" w:hAnsi="Wingdings" w:hint="default"/>
      </w:rPr>
    </w:lvl>
  </w:abstractNum>
  <w:abstractNum w:abstractNumId="2">
    <w:nsid w:val="3F780CBE"/>
    <w:multiLevelType w:val="hybridMultilevel"/>
    <w:tmpl w:val="311C8D86"/>
    <w:lvl w:ilvl="0" w:tplc="63E609BC">
      <w:start w:val="1"/>
      <w:numFmt w:val="bullet"/>
      <w:lvlText w:val=""/>
      <w:lvlJc w:val="left"/>
      <w:pPr>
        <w:ind w:left="720" w:hanging="360"/>
      </w:pPr>
      <w:rPr>
        <w:rFonts w:ascii="Symbol" w:hAnsi="Symbol" w:hint="default"/>
      </w:rPr>
    </w:lvl>
    <w:lvl w:ilvl="1" w:tplc="DD28F874" w:tentative="1">
      <w:start w:val="1"/>
      <w:numFmt w:val="bullet"/>
      <w:lvlText w:val="o"/>
      <w:lvlJc w:val="left"/>
      <w:pPr>
        <w:ind w:left="1440" w:hanging="360"/>
      </w:pPr>
      <w:rPr>
        <w:rFonts w:ascii="Courier New" w:hAnsi="Courier New" w:cs="Courier New" w:hint="default"/>
      </w:rPr>
    </w:lvl>
    <w:lvl w:ilvl="2" w:tplc="255215D8" w:tentative="1">
      <w:start w:val="1"/>
      <w:numFmt w:val="bullet"/>
      <w:lvlText w:val=""/>
      <w:lvlJc w:val="left"/>
      <w:pPr>
        <w:ind w:left="2160" w:hanging="360"/>
      </w:pPr>
      <w:rPr>
        <w:rFonts w:ascii="Wingdings" w:hAnsi="Wingdings" w:hint="default"/>
      </w:rPr>
    </w:lvl>
    <w:lvl w:ilvl="3" w:tplc="8382B3DC" w:tentative="1">
      <w:start w:val="1"/>
      <w:numFmt w:val="bullet"/>
      <w:lvlText w:val=""/>
      <w:lvlJc w:val="left"/>
      <w:pPr>
        <w:ind w:left="2880" w:hanging="360"/>
      </w:pPr>
      <w:rPr>
        <w:rFonts w:ascii="Symbol" w:hAnsi="Symbol" w:hint="default"/>
      </w:rPr>
    </w:lvl>
    <w:lvl w:ilvl="4" w:tplc="71984F6A" w:tentative="1">
      <w:start w:val="1"/>
      <w:numFmt w:val="bullet"/>
      <w:lvlText w:val="o"/>
      <w:lvlJc w:val="left"/>
      <w:pPr>
        <w:ind w:left="3600" w:hanging="360"/>
      </w:pPr>
      <w:rPr>
        <w:rFonts w:ascii="Courier New" w:hAnsi="Courier New" w:cs="Courier New" w:hint="default"/>
      </w:rPr>
    </w:lvl>
    <w:lvl w:ilvl="5" w:tplc="2EB66674" w:tentative="1">
      <w:start w:val="1"/>
      <w:numFmt w:val="bullet"/>
      <w:lvlText w:val=""/>
      <w:lvlJc w:val="left"/>
      <w:pPr>
        <w:ind w:left="4320" w:hanging="360"/>
      </w:pPr>
      <w:rPr>
        <w:rFonts w:ascii="Wingdings" w:hAnsi="Wingdings" w:hint="default"/>
      </w:rPr>
    </w:lvl>
    <w:lvl w:ilvl="6" w:tplc="E48C4E58" w:tentative="1">
      <w:start w:val="1"/>
      <w:numFmt w:val="bullet"/>
      <w:lvlText w:val=""/>
      <w:lvlJc w:val="left"/>
      <w:pPr>
        <w:ind w:left="5040" w:hanging="360"/>
      </w:pPr>
      <w:rPr>
        <w:rFonts w:ascii="Symbol" w:hAnsi="Symbol" w:hint="default"/>
      </w:rPr>
    </w:lvl>
    <w:lvl w:ilvl="7" w:tplc="E44CB560" w:tentative="1">
      <w:start w:val="1"/>
      <w:numFmt w:val="bullet"/>
      <w:lvlText w:val="o"/>
      <w:lvlJc w:val="left"/>
      <w:pPr>
        <w:ind w:left="5760" w:hanging="360"/>
      </w:pPr>
      <w:rPr>
        <w:rFonts w:ascii="Courier New" w:hAnsi="Courier New" w:cs="Courier New" w:hint="default"/>
      </w:rPr>
    </w:lvl>
    <w:lvl w:ilvl="8" w:tplc="9B3E2CD8" w:tentative="1">
      <w:start w:val="1"/>
      <w:numFmt w:val="bullet"/>
      <w:lvlText w:val=""/>
      <w:lvlJc w:val="left"/>
      <w:pPr>
        <w:ind w:left="6480" w:hanging="360"/>
      </w:pPr>
      <w:rPr>
        <w:rFonts w:ascii="Wingdings" w:hAnsi="Wingdings" w:hint="default"/>
      </w:rPr>
    </w:lvl>
  </w:abstractNum>
  <w:abstractNum w:abstractNumId="3">
    <w:nsid w:val="419A783D"/>
    <w:multiLevelType w:val="hybridMultilevel"/>
    <w:tmpl w:val="10B69B24"/>
    <w:lvl w:ilvl="0" w:tplc="DE76DBB2">
      <w:start w:val="1"/>
      <w:numFmt w:val="bullet"/>
      <w:lvlText w:val=""/>
      <w:lvlJc w:val="left"/>
      <w:pPr>
        <w:ind w:left="720" w:hanging="360"/>
      </w:pPr>
      <w:rPr>
        <w:rFonts w:ascii="Symbol" w:hAnsi="Symbol" w:hint="default"/>
      </w:rPr>
    </w:lvl>
    <w:lvl w:ilvl="1" w:tplc="C192B920" w:tentative="1">
      <w:start w:val="1"/>
      <w:numFmt w:val="bullet"/>
      <w:lvlText w:val="o"/>
      <w:lvlJc w:val="left"/>
      <w:pPr>
        <w:ind w:left="1440" w:hanging="360"/>
      </w:pPr>
      <w:rPr>
        <w:rFonts w:ascii="Courier New" w:hAnsi="Courier New" w:cs="Courier New" w:hint="default"/>
      </w:rPr>
    </w:lvl>
    <w:lvl w:ilvl="2" w:tplc="89889E50" w:tentative="1">
      <w:start w:val="1"/>
      <w:numFmt w:val="bullet"/>
      <w:lvlText w:val=""/>
      <w:lvlJc w:val="left"/>
      <w:pPr>
        <w:ind w:left="2160" w:hanging="360"/>
      </w:pPr>
      <w:rPr>
        <w:rFonts w:ascii="Wingdings" w:hAnsi="Wingdings" w:hint="default"/>
      </w:rPr>
    </w:lvl>
    <w:lvl w:ilvl="3" w:tplc="E0BE9114" w:tentative="1">
      <w:start w:val="1"/>
      <w:numFmt w:val="bullet"/>
      <w:lvlText w:val=""/>
      <w:lvlJc w:val="left"/>
      <w:pPr>
        <w:ind w:left="2880" w:hanging="360"/>
      </w:pPr>
      <w:rPr>
        <w:rFonts w:ascii="Symbol" w:hAnsi="Symbol" w:hint="default"/>
      </w:rPr>
    </w:lvl>
    <w:lvl w:ilvl="4" w:tplc="55147C22" w:tentative="1">
      <w:start w:val="1"/>
      <w:numFmt w:val="bullet"/>
      <w:lvlText w:val="o"/>
      <w:lvlJc w:val="left"/>
      <w:pPr>
        <w:ind w:left="3600" w:hanging="360"/>
      </w:pPr>
      <w:rPr>
        <w:rFonts w:ascii="Courier New" w:hAnsi="Courier New" w:cs="Courier New" w:hint="default"/>
      </w:rPr>
    </w:lvl>
    <w:lvl w:ilvl="5" w:tplc="837008EE" w:tentative="1">
      <w:start w:val="1"/>
      <w:numFmt w:val="bullet"/>
      <w:lvlText w:val=""/>
      <w:lvlJc w:val="left"/>
      <w:pPr>
        <w:ind w:left="4320" w:hanging="360"/>
      </w:pPr>
      <w:rPr>
        <w:rFonts w:ascii="Wingdings" w:hAnsi="Wingdings" w:hint="default"/>
      </w:rPr>
    </w:lvl>
    <w:lvl w:ilvl="6" w:tplc="D800F4CA" w:tentative="1">
      <w:start w:val="1"/>
      <w:numFmt w:val="bullet"/>
      <w:lvlText w:val=""/>
      <w:lvlJc w:val="left"/>
      <w:pPr>
        <w:ind w:left="5040" w:hanging="360"/>
      </w:pPr>
      <w:rPr>
        <w:rFonts w:ascii="Symbol" w:hAnsi="Symbol" w:hint="default"/>
      </w:rPr>
    </w:lvl>
    <w:lvl w:ilvl="7" w:tplc="B5868344" w:tentative="1">
      <w:start w:val="1"/>
      <w:numFmt w:val="bullet"/>
      <w:lvlText w:val="o"/>
      <w:lvlJc w:val="left"/>
      <w:pPr>
        <w:ind w:left="5760" w:hanging="360"/>
      </w:pPr>
      <w:rPr>
        <w:rFonts w:ascii="Courier New" w:hAnsi="Courier New" w:cs="Courier New" w:hint="default"/>
      </w:rPr>
    </w:lvl>
    <w:lvl w:ilvl="8" w:tplc="58BA4300" w:tentative="1">
      <w:start w:val="1"/>
      <w:numFmt w:val="bullet"/>
      <w:lvlText w:val=""/>
      <w:lvlJc w:val="left"/>
      <w:pPr>
        <w:ind w:left="6480" w:hanging="360"/>
      </w:pPr>
      <w:rPr>
        <w:rFonts w:ascii="Wingdings" w:hAnsi="Wingdings" w:hint="default"/>
      </w:rPr>
    </w:lvl>
  </w:abstractNum>
  <w:abstractNum w:abstractNumId="4">
    <w:nsid w:val="49E05AA0"/>
    <w:multiLevelType w:val="hybridMultilevel"/>
    <w:tmpl w:val="0CA451BC"/>
    <w:lvl w:ilvl="0" w:tplc="9F46BEB6">
      <w:start w:val="1"/>
      <w:numFmt w:val="bullet"/>
      <w:lvlText w:val=""/>
      <w:lvlJc w:val="left"/>
      <w:pPr>
        <w:ind w:left="720" w:hanging="360"/>
      </w:pPr>
      <w:rPr>
        <w:rFonts w:ascii="Symbol" w:hAnsi="Symbol" w:hint="default"/>
      </w:rPr>
    </w:lvl>
    <w:lvl w:ilvl="1" w:tplc="BE14B1EE" w:tentative="1">
      <w:start w:val="1"/>
      <w:numFmt w:val="bullet"/>
      <w:lvlText w:val="o"/>
      <w:lvlJc w:val="left"/>
      <w:pPr>
        <w:ind w:left="1440" w:hanging="360"/>
      </w:pPr>
      <w:rPr>
        <w:rFonts w:ascii="Courier New" w:hAnsi="Courier New" w:cs="Courier New" w:hint="default"/>
      </w:rPr>
    </w:lvl>
    <w:lvl w:ilvl="2" w:tplc="66AEAD76" w:tentative="1">
      <w:start w:val="1"/>
      <w:numFmt w:val="bullet"/>
      <w:lvlText w:val=""/>
      <w:lvlJc w:val="left"/>
      <w:pPr>
        <w:ind w:left="2160" w:hanging="360"/>
      </w:pPr>
      <w:rPr>
        <w:rFonts w:ascii="Wingdings" w:hAnsi="Wingdings" w:hint="default"/>
      </w:rPr>
    </w:lvl>
    <w:lvl w:ilvl="3" w:tplc="0E60D59C" w:tentative="1">
      <w:start w:val="1"/>
      <w:numFmt w:val="bullet"/>
      <w:lvlText w:val=""/>
      <w:lvlJc w:val="left"/>
      <w:pPr>
        <w:ind w:left="2880" w:hanging="360"/>
      </w:pPr>
      <w:rPr>
        <w:rFonts w:ascii="Symbol" w:hAnsi="Symbol" w:hint="default"/>
      </w:rPr>
    </w:lvl>
    <w:lvl w:ilvl="4" w:tplc="784432A0" w:tentative="1">
      <w:start w:val="1"/>
      <w:numFmt w:val="bullet"/>
      <w:lvlText w:val="o"/>
      <w:lvlJc w:val="left"/>
      <w:pPr>
        <w:ind w:left="3600" w:hanging="360"/>
      </w:pPr>
      <w:rPr>
        <w:rFonts w:ascii="Courier New" w:hAnsi="Courier New" w:cs="Courier New" w:hint="default"/>
      </w:rPr>
    </w:lvl>
    <w:lvl w:ilvl="5" w:tplc="8A602E42" w:tentative="1">
      <w:start w:val="1"/>
      <w:numFmt w:val="bullet"/>
      <w:lvlText w:val=""/>
      <w:lvlJc w:val="left"/>
      <w:pPr>
        <w:ind w:left="4320" w:hanging="360"/>
      </w:pPr>
      <w:rPr>
        <w:rFonts w:ascii="Wingdings" w:hAnsi="Wingdings" w:hint="default"/>
      </w:rPr>
    </w:lvl>
    <w:lvl w:ilvl="6" w:tplc="102A8204" w:tentative="1">
      <w:start w:val="1"/>
      <w:numFmt w:val="bullet"/>
      <w:lvlText w:val=""/>
      <w:lvlJc w:val="left"/>
      <w:pPr>
        <w:ind w:left="5040" w:hanging="360"/>
      </w:pPr>
      <w:rPr>
        <w:rFonts w:ascii="Symbol" w:hAnsi="Symbol" w:hint="default"/>
      </w:rPr>
    </w:lvl>
    <w:lvl w:ilvl="7" w:tplc="5A62FB18" w:tentative="1">
      <w:start w:val="1"/>
      <w:numFmt w:val="bullet"/>
      <w:lvlText w:val="o"/>
      <w:lvlJc w:val="left"/>
      <w:pPr>
        <w:ind w:left="5760" w:hanging="360"/>
      </w:pPr>
      <w:rPr>
        <w:rFonts w:ascii="Courier New" w:hAnsi="Courier New" w:cs="Courier New" w:hint="default"/>
      </w:rPr>
    </w:lvl>
    <w:lvl w:ilvl="8" w:tplc="8C1461F0" w:tentative="1">
      <w:start w:val="1"/>
      <w:numFmt w:val="bullet"/>
      <w:lvlText w:val=""/>
      <w:lvlJc w:val="left"/>
      <w:pPr>
        <w:ind w:left="6480" w:hanging="360"/>
      </w:pPr>
      <w:rPr>
        <w:rFonts w:ascii="Wingdings" w:hAnsi="Wingdings" w:hint="default"/>
      </w:rPr>
    </w:lvl>
  </w:abstractNum>
  <w:abstractNum w:abstractNumId="5">
    <w:nsid w:val="4E1654A2"/>
    <w:multiLevelType w:val="hybridMultilevel"/>
    <w:tmpl w:val="3A645C8C"/>
    <w:lvl w:ilvl="0" w:tplc="3CB41E72">
      <w:start w:val="1"/>
      <w:numFmt w:val="bullet"/>
      <w:lvlText w:val=""/>
      <w:lvlJc w:val="left"/>
      <w:pPr>
        <w:ind w:left="720" w:hanging="360"/>
      </w:pPr>
      <w:rPr>
        <w:rFonts w:ascii="Symbol" w:hAnsi="Symbol" w:hint="default"/>
      </w:rPr>
    </w:lvl>
    <w:lvl w:ilvl="1" w:tplc="6A62C618" w:tentative="1">
      <w:start w:val="1"/>
      <w:numFmt w:val="bullet"/>
      <w:lvlText w:val="o"/>
      <w:lvlJc w:val="left"/>
      <w:pPr>
        <w:ind w:left="1440" w:hanging="360"/>
      </w:pPr>
      <w:rPr>
        <w:rFonts w:ascii="Courier New" w:hAnsi="Courier New" w:cs="Courier New" w:hint="default"/>
      </w:rPr>
    </w:lvl>
    <w:lvl w:ilvl="2" w:tplc="3724ED4E" w:tentative="1">
      <w:start w:val="1"/>
      <w:numFmt w:val="bullet"/>
      <w:lvlText w:val=""/>
      <w:lvlJc w:val="left"/>
      <w:pPr>
        <w:ind w:left="2160" w:hanging="360"/>
      </w:pPr>
      <w:rPr>
        <w:rFonts w:ascii="Wingdings" w:hAnsi="Wingdings" w:hint="default"/>
      </w:rPr>
    </w:lvl>
    <w:lvl w:ilvl="3" w:tplc="554CBE56" w:tentative="1">
      <w:start w:val="1"/>
      <w:numFmt w:val="bullet"/>
      <w:lvlText w:val=""/>
      <w:lvlJc w:val="left"/>
      <w:pPr>
        <w:ind w:left="2880" w:hanging="360"/>
      </w:pPr>
      <w:rPr>
        <w:rFonts w:ascii="Symbol" w:hAnsi="Symbol" w:hint="default"/>
      </w:rPr>
    </w:lvl>
    <w:lvl w:ilvl="4" w:tplc="949C9508" w:tentative="1">
      <w:start w:val="1"/>
      <w:numFmt w:val="bullet"/>
      <w:lvlText w:val="o"/>
      <w:lvlJc w:val="left"/>
      <w:pPr>
        <w:ind w:left="3600" w:hanging="360"/>
      </w:pPr>
      <w:rPr>
        <w:rFonts w:ascii="Courier New" w:hAnsi="Courier New" w:cs="Courier New" w:hint="default"/>
      </w:rPr>
    </w:lvl>
    <w:lvl w:ilvl="5" w:tplc="C296919E" w:tentative="1">
      <w:start w:val="1"/>
      <w:numFmt w:val="bullet"/>
      <w:lvlText w:val=""/>
      <w:lvlJc w:val="left"/>
      <w:pPr>
        <w:ind w:left="4320" w:hanging="360"/>
      </w:pPr>
      <w:rPr>
        <w:rFonts w:ascii="Wingdings" w:hAnsi="Wingdings" w:hint="default"/>
      </w:rPr>
    </w:lvl>
    <w:lvl w:ilvl="6" w:tplc="DE24C0FC" w:tentative="1">
      <w:start w:val="1"/>
      <w:numFmt w:val="bullet"/>
      <w:lvlText w:val=""/>
      <w:lvlJc w:val="left"/>
      <w:pPr>
        <w:ind w:left="5040" w:hanging="360"/>
      </w:pPr>
      <w:rPr>
        <w:rFonts w:ascii="Symbol" w:hAnsi="Symbol" w:hint="default"/>
      </w:rPr>
    </w:lvl>
    <w:lvl w:ilvl="7" w:tplc="00540388" w:tentative="1">
      <w:start w:val="1"/>
      <w:numFmt w:val="bullet"/>
      <w:lvlText w:val="o"/>
      <w:lvlJc w:val="left"/>
      <w:pPr>
        <w:ind w:left="5760" w:hanging="360"/>
      </w:pPr>
      <w:rPr>
        <w:rFonts w:ascii="Courier New" w:hAnsi="Courier New" w:cs="Courier New" w:hint="default"/>
      </w:rPr>
    </w:lvl>
    <w:lvl w:ilvl="8" w:tplc="B22E08A4" w:tentative="1">
      <w:start w:val="1"/>
      <w:numFmt w:val="bullet"/>
      <w:lvlText w:val=""/>
      <w:lvlJc w:val="left"/>
      <w:pPr>
        <w:ind w:left="6480" w:hanging="360"/>
      </w:pPr>
      <w:rPr>
        <w:rFonts w:ascii="Wingdings" w:hAnsi="Wingdings" w:hint="default"/>
      </w:rPr>
    </w:lvl>
  </w:abstractNum>
  <w:abstractNum w:abstractNumId="6">
    <w:nsid w:val="55490D4F"/>
    <w:multiLevelType w:val="hybridMultilevel"/>
    <w:tmpl w:val="9EC68CE6"/>
    <w:lvl w:ilvl="0" w:tplc="D90AD582">
      <w:start w:val="1"/>
      <w:numFmt w:val="bullet"/>
      <w:lvlText w:val=""/>
      <w:lvlJc w:val="left"/>
      <w:pPr>
        <w:ind w:left="720" w:hanging="360"/>
      </w:pPr>
      <w:rPr>
        <w:rFonts w:ascii="Symbol" w:hAnsi="Symbol" w:hint="default"/>
      </w:rPr>
    </w:lvl>
    <w:lvl w:ilvl="1" w:tplc="79A4FB1E" w:tentative="1">
      <w:start w:val="1"/>
      <w:numFmt w:val="bullet"/>
      <w:lvlText w:val="o"/>
      <w:lvlJc w:val="left"/>
      <w:pPr>
        <w:ind w:left="1440" w:hanging="360"/>
      </w:pPr>
      <w:rPr>
        <w:rFonts w:ascii="Courier New" w:hAnsi="Courier New" w:cs="Courier New" w:hint="default"/>
      </w:rPr>
    </w:lvl>
    <w:lvl w:ilvl="2" w:tplc="3F62E608" w:tentative="1">
      <w:start w:val="1"/>
      <w:numFmt w:val="bullet"/>
      <w:lvlText w:val=""/>
      <w:lvlJc w:val="left"/>
      <w:pPr>
        <w:ind w:left="2160" w:hanging="360"/>
      </w:pPr>
      <w:rPr>
        <w:rFonts w:ascii="Wingdings" w:hAnsi="Wingdings" w:hint="default"/>
      </w:rPr>
    </w:lvl>
    <w:lvl w:ilvl="3" w:tplc="55D66986" w:tentative="1">
      <w:start w:val="1"/>
      <w:numFmt w:val="bullet"/>
      <w:lvlText w:val=""/>
      <w:lvlJc w:val="left"/>
      <w:pPr>
        <w:ind w:left="2880" w:hanging="360"/>
      </w:pPr>
      <w:rPr>
        <w:rFonts w:ascii="Symbol" w:hAnsi="Symbol" w:hint="default"/>
      </w:rPr>
    </w:lvl>
    <w:lvl w:ilvl="4" w:tplc="DB4ECFDE" w:tentative="1">
      <w:start w:val="1"/>
      <w:numFmt w:val="bullet"/>
      <w:lvlText w:val="o"/>
      <w:lvlJc w:val="left"/>
      <w:pPr>
        <w:ind w:left="3600" w:hanging="360"/>
      </w:pPr>
      <w:rPr>
        <w:rFonts w:ascii="Courier New" w:hAnsi="Courier New" w:cs="Courier New" w:hint="default"/>
      </w:rPr>
    </w:lvl>
    <w:lvl w:ilvl="5" w:tplc="ED6CCDBA" w:tentative="1">
      <w:start w:val="1"/>
      <w:numFmt w:val="bullet"/>
      <w:lvlText w:val=""/>
      <w:lvlJc w:val="left"/>
      <w:pPr>
        <w:ind w:left="4320" w:hanging="360"/>
      </w:pPr>
      <w:rPr>
        <w:rFonts w:ascii="Wingdings" w:hAnsi="Wingdings" w:hint="default"/>
      </w:rPr>
    </w:lvl>
    <w:lvl w:ilvl="6" w:tplc="123E2E32" w:tentative="1">
      <w:start w:val="1"/>
      <w:numFmt w:val="bullet"/>
      <w:lvlText w:val=""/>
      <w:lvlJc w:val="left"/>
      <w:pPr>
        <w:ind w:left="5040" w:hanging="360"/>
      </w:pPr>
      <w:rPr>
        <w:rFonts w:ascii="Symbol" w:hAnsi="Symbol" w:hint="default"/>
      </w:rPr>
    </w:lvl>
    <w:lvl w:ilvl="7" w:tplc="A998A406" w:tentative="1">
      <w:start w:val="1"/>
      <w:numFmt w:val="bullet"/>
      <w:lvlText w:val="o"/>
      <w:lvlJc w:val="left"/>
      <w:pPr>
        <w:ind w:left="5760" w:hanging="360"/>
      </w:pPr>
      <w:rPr>
        <w:rFonts w:ascii="Courier New" w:hAnsi="Courier New" w:cs="Courier New" w:hint="default"/>
      </w:rPr>
    </w:lvl>
    <w:lvl w:ilvl="8" w:tplc="20CECEB4" w:tentative="1">
      <w:start w:val="1"/>
      <w:numFmt w:val="bullet"/>
      <w:lvlText w:val=""/>
      <w:lvlJc w:val="left"/>
      <w:pPr>
        <w:ind w:left="6480" w:hanging="360"/>
      </w:pPr>
      <w:rPr>
        <w:rFonts w:ascii="Wingdings" w:hAnsi="Wingdings" w:hint="default"/>
      </w:rPr>
    </w:lvl>
  </w:abstractNum>
  <w:abstractNum w:abstractNumId="7">
    <w:nsid w:val="7F703069"/>
    <w:multiLevelType w:val="hybridMultilevel"/>
    <w:tmpl w:val="DC38F53C"/>
    <w:lvl w:ilvl="0" w:tplc="4C3064B8">
      <w:start w:val="1"/>
      <w:numFmt w:val="bullet"/>
      <w:lvlText w:val=""/>
      <w:lvlJc w:val="left"/>
      <w:pPr>
        <w:ind w:left="720" w:hanging="360"/>
      </w:pPr>
      <w:rPr>
        <w:rFonts w:ascii="Symbol" w:hAnsi="Symbol" w:hint="default"/>
      </w:rPr>
    </w:lvl>
    <w:lvl w:ilvl="1" w:tplc="3EAC9B64" w:tentative="1">
      <w:start w:val="1"/>
      <w:numFmt w:val="bullet"/>
      <w:lvlText w:val="o"/>
      <w:lvlJc w:val="left"/>
      <w:pPr>
        <w:ind w:left="1440" w:hanging="360"/>
      </w:pPr>
      <w:rPr>
        <w:rFonts w:ascii="Courier New" w:hAnsi="Courier New" w:cs="Courier New" w:hint="default"/>
      </w:rPr>
    </w:lvl>
    <w:lvl w:ilvl="2" w:tplc="DC2E7312" w:tentative="1">
      <w:start w:val="1"/>
      <w:numFmt w:val="bullet"/>
      <w:lvlText w:val=""/>
      <w:lvlJc w:val="left"/>
      <w:pPr>
        <w:ind w:left="2160" w:hanging="360"/>
      </w:pPr>
      <w:rPr>
        <w:rFonts w:ascii="Wingdings" w:hAnsi="Wingdings" w:hint="default"/>
      </w:rPr>
    </w:lvl>
    <w:lvl w:ilvl="3" w:tplc="FD92691A" w:tentative="1">
      <w:start w:val="1"/>
      <w:numFmt w:val="bullet"/>
      <w:lvlText w:val=""/>
      <w:lvlJc w:val="left"/>
      <w:pPr>
        <w:ind w:left="2880" w:hanging="360"/>
      </w:pPr>
      <w:rPr>
        <w:rFonts w:ascii="Symbol" w:hAnsi="Symbol" w:hint="default"/>
      </w:rPr>
    </w:lvl>
    <w:lvl w:ilvl="4" w:tplc="894CC6A4" w:tentative="1">
      <w:start w:val="1"/>
      <w:numFmt w:val="bullet"/>
      <w:lvlText w:val="o"/>
      <w:lvlJc w:val="left"/>
      <w:pPr>
        <w:ind w:left="3600" w:hanging="360"/>
      </w:pPr>
      <w:rPr>
        <w:rFonts w:ascii="Courier New" w:hAnsi="Courier New" w:cs="Courier New" w:hint="default"/>
      </w:rPr>
    </w:lvl>
    <w:lvl w:ilvl="5" w:tplc="F58A7956" w:tentative="1">
      <w:start w:val="1"/>
      <w:numFmt w:val="bullet"/>
      <w:lvlText w:val=""/>
      <w:lvlJc w:val="left"/>
      <w:pPr>
        <w:ind w:left="4320" w:hanging="360"/>
      </w:pPr>
      <w:rPr>
        <w:rFonts w:ascii="Wingdings" w:hAnsi="Wingdings" w:hint="default"/>
      </w:rPr>
    </w:lvl>
    <w:lvl w:ilvl="6" w:tplc="3C665EFE" w:tentative="1">
      <w:start w:val="1"/>
      <w:numFmt w:val="bullet"/>
      <w:lvlText w:val=""/>
      <w:lvlJc w:val="left"/>
      <w:pPr>
        <w:ind w:left="5040" w:hanging="360"/>
      </w:pPr>
      <w:rPr>
        <w:rFonts w:ascii="Symbol" w:hAnsi="Symbol" w:hint="default"/>
      </w:rPr>
    </w:lvl>
    <w:lvl w:ilvl="7" w:tplc="B346FB08" w:tentative="1">
      <w:start w:val="1"/>
      <w:numFmt w:val="bullet"/>
      <w:lvlText w:val="o"/>
      <w:lvlJc w:val="left"/>
      <w:pPr>
        <w:ind w:left="5760" w:hanging="360"/>
      </w:pPr>
      <w:rPr>
        <w:rFonts w:ascii="Courier New" w:hAnsi="Courier New" w:cs="Courier New" w:hint="default"/>
      </w:rPr>
    </w:lvl>
    <w:lvl w:ilvl="8" w:tplc="E50EC816"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D77A75"/>
    <w:rsid w:val="0002368B"/>
    <w:rsid w:val="0002399A"/>
    <w:rsid w:val="00080C0B"/>
    <w:rsid w:val="000A3EE0"/>
    <w:rsid w:val="000F64C8"/>
    <w:rsid w:val="00105E6C"/>
    <w:rsid w:val="001A1806"/>
    <w:rsid w:val="001A6B3F"/>
    <w:rsid w:val="001C4A58"/>
    <w:rsid w:val="001E40DD"/>
    <w:rsid w:val="00214011"/>
    <w:rsid w:val="002F159E"/>
    <w:rsid w:val="00364A30"/>
    <w:rsid w:val="00365845"/>
    <w:rsid w:val="003972E8"/>
    <w:rsid w:val="00445B14"/>
    <w:rsid w:val="004F7B96"/>
    <w:rsid w:val="00523A89"/>
    <w:rsid w:val="00540FB3"/>
    <w:rsid w:val="0055482C"/>
    <w:rsid w:val="00626430"/>
    <w:rsid w:val="006C27B1"/>
    <w:rsid w:val="00751CC8"/>
    <w:rsid w:val="00751E98"/>
    <w:rsid w:val="008076C1"/>
    <w:rsid w:val="00820CEC"/>
    <w:rsid w:val="00881519"/>
    <w:rsid w:val="00883A5D"/>
    <w:rsid w:val="008A1FAB"/>
    <w:rsid w:val="008C7808"/>
    <w:rsid w:val="008D6A60"/>
    <w:rsid w:val="00955383"/>
    <w:rsid w:val="00955EEF"/>
    <w:rsid w:val="00960C24"/>
    <w:rsid w:val="009F61AF"/>
    <w:rsid w:val="00A03C81"/>
    <w:rsid w:val="00A06530"/>
    <w:rsid w:val="00A11F01"/>
    <w:rsid w:val="00A24DB6"/>
    <w:rsid w:val="00A43DE7"/>
    <w:rsid w:val="00AC4D72"/>
    <w:rsid w:val="00AE0421"/>
    <w:rsid w:val="00B0719B"/>
    <w:rsid w:val="00B37563"/>
    <w:rsid w:val="00B85FEA"/>
    <w:rsid w:val="00BC756A"/>
    <w:rsid w:val="00C47D67"/>
    <w:rsid w:val="00C523D0"/>
    <w:rsid w:val="00CB2FCE"/>
    <w:rsid w:val="00CD6107"/>
    <w:rsid w:val="00D241F5"/>
    <w:rsid w:val="00D65461"/>
    <w:rsid w:val="00D77A75"/>
    <w:rsid w:val="00D83EE6"/>
    <w:rsid w:val="00DE47E8"/>
    <w:rsid w:val="00DF5346"/>
    <w:rsid w:val="00E032C3"/>
    <w:rsid w:val="00E5281E"/>
    <w:rsid w:val="00E556CC"/>
    <w:rsid w:val="00F76B42"/>
    <w:rsid w:val="00F82753"/>
    <w:rsid w:val="00F9500C"/>
    <w:rsid w:val="00FF3E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E6"/>
    <w:pPr>
      <w:spacing w:after="200" w:line="276" w:lineRule="auto"/>
    </w:pPr>
    <w:rPr>
      <w:sz w:val="22"/>
      <w:szCs w:val="22"/>
      <w:lang w:eastAsia="en-US"/>
    </w:rPr>
  </w:style>
  <w:style w:type="paragraph" w:styleId="Heading1">
    <w:name w:val="heading 1"/>
    <w:basedOn w:val="Normal"/>
    <w:next w:val="Normal"/>
    <w:link w:val="Heading1Char"/>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2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72FF"/>
    <w:rPr>
      <w:rFonts w:ascii="Tahoma" w:hAnsi="Tahoma" w:cs="Tahoma"/>
      <w:sz w:val="16"/>
      <w:szCs w:val="16"/>
    </w:rPr>
  </w:style>
  <w:style w:type="character" w:customStyle="1" w:styleId="Heading1Char">
    <w:name w:val="Heading 1 Char"/>
    <w:link w:val="Heading1"/>
    <w:uiPriority w:val="9"/>
    <w:rsid w:val="00802DA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802D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02DA1"/>
    <w:rPr>
      <w:rFonts w:ascii="Cambria" w:eastAsia="Times New Roman" w:hAnsi="Cambria" w:cs="Times New Roman"/>
      <w:b/>
      <w:bCs/>
      <w:color w:val="4F81BD"/>
    </w:rPr>
  </w:style>
  <w:style w:type="paragraph" w:styleId="Caption">
    <w:name w:val="caption"/>
    <w:basedOn w:val="Normal"/>
    <w:next w:val="Normal"/>
    <w:uiPriority w:val="35"/>
    <w:unhideWhenUsed/>
    <w:qFormat/>
    <w:rsid w:val="00802DA1"/>
    <w:pPr>
      <w:spacing w:line="240" w:lineRule="auto"/>
    </w:pPr>
    <w:rPr>
      <w:b/>
      <w:bCs/>
      <w:color w:val="4F81BD"/>
      <w:sz w:val="18"/>
      <w:szCs w:val="18"/>
    </w:rPr>
  </w:style>
  <w:style w:type="table" w:styleId="TableGrid">
    <w:name w:val="Table Grid"/>
    <w:basedOn w:val="TableNormal"/>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6BB"/>
    <w:pPr>
      <w:ind w:left="720"/>
      <w:contextualSpacing/>
    </w:pPr>
  </w:style>
  <w:style w:type="character" w:styleId="CommentReference">
    <w:name w:val="annotation reference"/>
    <w:uiPriority w:val="99"/>
    <w:semiHidden/>
    <w:unhideWhenUsed/>
    <w:rsid w:val="006E0506"/>
    <w:rPr>
      <w:sz w:val="16"/>
      <w:szCs w:val="16"/>
    </w:rPr>
  </w:style>
  <w:style w:type="paragraph" w:styleId="CommentText">
    <w:name w:val="annotation text"/>
    <w:basedOn w:val="Normal"/>
    <w:link w:val="CommentTextChar"/>
    <w:uiPriority w:val="99"/>
    <w:semiHidden/>
    <w:unhideWhenUsed/>
    <w:rsid w:val="006E0506"/>
    <w:pPr>
      <w:spacing w:line="240" w:lineRule="auto"/>
    </w:pPr>
    <w:rPr>
      <w:sz w:val="20"/>
      <w:szCs w:val="20"/>
    </w:rPr>
  </w:style>
  <w:style w:type="character" w:customStyle="1" w:styleId="CommentTextChar">
    <w:name w:val="Comment Text Char"/>
    <w:link w:val="CommentText"/>
    <w:uiPriority w:val="99"/>
    <w:semiHidden/>
    <w:rsid w:val="006E0506"/>
    <w:rPr>
      <w:sz w:val="20"/>
      <w:szCs w:val="20"/>
    </w:rPr>
  </w:style>
  <w:style w:type="paragraph" w:styleId="CommentSubject">
    <w:name w:val="annotation subject"/>
    <w:basedOn w:val="CommentText"/>
    <w:next w:val="CommentText"/>
    <w:link w:val="CommentSubjectChar"/>
    <w:uiPriority w:val="99"/>
    <w:semiHidden/>
    <w:unhideWhenUsed/>
    <w:rsid w:val="006E0506"/>
    <w:rPr>
      <w:b/>
      <w:bCs/>
    </w:rPr>
  </w:style>
  <w:style w:type="character" w:customStyle="1" w:styleId="CommentSubjectChar">
    <w:name w:val="Comment Subject Char"/>
    <w:link w:val="CommentSubject"/>
    <w:uiPriority w:val="99"/>
    <w:semiHidden/>
    <w:rsid w:val="006E0506"/>
    <w:rPr>
      <w:b/>
      <w:bCs/>
      <w:sz w:val="20"/>
      <w:szCs w:val="20"/>
    </w:rPr>
  </w:style>
  <w:style w:type="paragraph" w:styleId="NoSpacing">
    <w:name w:val="No Spacing"/>
    <w:link w:val="NoSpacingChar"/>
    <w:uiPriority w:val="1"/>
    <w:qFormat/>
    <w:rsid w:val="002045A9"/>
    <w:rPr>
      <w:rFonts w:eastAsia="Times New Roman"/>
      <w:sz w:val="22"/>
      <w:szCs w:val="22"/>
    </w:rPr>
  </w:style>
  <w:style w:type="character" w:customStyle="1" w:styleId="NoSpacingChar">
    <w:name w:val="No Spacing Char"/>
    <w:link w:val="NoSpacing"/>
    <w:uiPriority w:val="1"/>
    <w:rsid w:val="002045A9"/>
    <w:rPr>
      <w:rFonts w:eastAsia="Times New Roman"/>
      <w:lang w:eastAsia="ru-RU"/>
    </w:rPr>
  </w:style>
  <w:style w:type="character" w:styleId="Hyperlink">
    <w:name w:val="Hyperlink"/>
    <w:uiPriority w:val="99"/>
    <w:unhideWhenUsed/>
    <w:rsid w:val="002045A9"/>
    <w:rPr>
      <w:color w:val="0000FF"/>
      <w:u w:val="single"/>
    </w:rPr>
  </w:style>
  <w:style w:type="paragraph" w:customStyle="1" w:styleId="Comment">
    <w:name w:val="Comment"/>
    <w:basedOn w:val="Normal"/>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DefaultParagraphFont"/>
    <w:link w:val="Comment"/>
    <w:rsid w:val="00751CC8"/>
    <w:rPr>
      <w:rFonts w:ascii="Courier New" w:hAnsi="Courier New" w:cs="Courier New"/>
      <w:i/>
      <w:iCs/>
      <w:color w:val="0056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802DA1"/>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02DA1"/>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802DA1"/>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2FF"/>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8172FF"/>
    <w:rPr>
      <w:rFonts w:ascii="Tahoma" w:hAnsi="Tahoma" w:cs="Tahoma"/>
      <w:sz w:val="16"/>
      <w:szCs w:val="16"/>
    </w:rPr>
  </w:style>
  <w:style w:type="character" w:customStyle="1" w:styleId="10">
    <w:name w:val="Заголовок 1 Знак"/>
    <w:link w:val="1"/>
    <w:uiPriority w:val="9"/>
    <w:rsid w:val="00802DA1"/>
    <w:rPr>
      <w:rFonts w:ascii="Cambria" w:eastAsia="Times New Roman" w:hAnsi="Cambria" w:cs="Times New Roman"/>
      <w:b/>
      <w:bCs/>
      <w:color w:val="365F91"/>
      <w:sz w:val="28"/>
      <w:szCs w:val="28"/>
    </w:rPr>
  </w:style>
  <w:style w:type="character" w:customStyle="1" w:styleId="20">
    <w:name w:val="Заголовок 2 Знак"/>
    <w:link w:val="2"/>
    <w:uiPriority w:val="9"/>
    <w:rsid w:val="00802DA1"/>
    <w:rPr>
      <w:rFonts w:ascii="Cambria" w:eastAsia="Times New Roman" w:hAnsi="Cambria" w:cs="Times New Roman"/>
      <w:b/>
      <w:bCs/>
      <w:color w:val="4F81BD"/>
      <w:sz w:val="26"/>
      <w:szCs w:val="26"/>
    </w:rPr>
  </w:style>
  <w:style w:type="character" w:customStyle="1" w:styleId="30">
    <w:name w:val="Заголовок 3 Знак"/>
    <w:link w:val="3"/>
    <w:uiPriority w:val="9"/>
    <w:semiHidden/>
    <w:rsid w:val="00802DA1"/>
    <w:rPr>
      <w:rFonts w:ascii="Cambria" w:eastAsia="Times New Roman" w:hAnsi="Cambria" w:cs="Times New Roman"/>
      <w:b/>
      <w:bCs/>
      <w:color w:val="4F81BD"/>
    </w:rPr>
  </w:style>
  <w:style w:type="paragraph" w:styleId="a5">
    <w:name w:val="caption"/>
    <w:basedOn w:val="a"/>
    <w:next w:val="a"/>
    <w:uiPriority w:val="35"/>
    <w:unhideWhenUsed/>
    <w:qFormat/>
    <w:rsid w:val="00802DA1"/>
    <w:pPr>
      <w:spacing w:line="240" w:lineRule="auto"/>
    </w:pPr>
    <w:rPr>
      <w:b/>
      <w:bCs/>
      <w:color w:val="4F81BD"/>
      <w:sz w:val="18"/>
      <w:szCs w:val="18"/>
    </w:rPr>
  </w:style>
  <w:style w:type="table" w:styleId="a6">
    <w:name w:val="Table Grid"/>
    <w:basedOn w:val="a1"/>
    <w:uiPriority w:val="59"/>
    <w:rsid w:val="0080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36BB"/>
    <w:pPr>
      <w:ind w:left="720"/>
      <w:contextualSpacing/>
    </w:pPr>
  </w:style>
  <w:style w:type="character" w:styleId="a8">
    <w:name w:val="annotation reference"/>
    <w:uiPriority w:val="99"/>
    <w:semiHidden/>
    <w:unhideWhenUsed/>
    <w:rsid w:val="006E0506"/>
    <w:rPr>
      <w:sz w:val="16"/>
      <w:szCs w:val="16"/>
    </w:rPr>
  </w:style>
  <w:style w:type="paragraph" w:styleId="a9">
    <w:name w:val="annotation text"/>
    <w:basedOn w:val="a"/>
    <w:link w:val="aa"/>
    <w:uiPriority w:val="99"/>
    <w:semiHidden/>
    <w:unhideWhenUsed/>
    <w:rsid w:val="006E0506"/>
    <w:pPr>
      <w:spacing w:line="240" w:lineRule="auto"/>
    </w:pPr>
    <w:rPr>
      <w:sz w:val="20"/>
      <w:szCs w:val="20"/>
    </w:rPr>
  </w:style>
  <w:style w:type="character" w:customStyle="1" w:styleId="aa">
    <w:name w:val="Текст примечания Знак"/>
    <w:link w:val="a9"/>
    <w:uiPriority w:val="99"/>
    <w:semiHidden/>
    <w:rsid w:val="006E0506"/>
    <w:rPr>
      <w:sz w:val="20"/>
      <w:szCs w:val="20"/>
    </w:rPr>
  </w:style>
  <w:style w:type="paragraph" w:styleId="ab">
    <w:name w:val="annotation subject"/>
    <w:basedOn w:val="a9"/>
    <w:next w:val="a9"/>
    <w:link w:val="ac"/>
    <w:uiPriority w:val="99"/>
    <w:semiHidden/>
    <w:unhideWhenUsed/>
    <w:rsid w:val="006E0506"/>
    <w:rPr>
      <w:b/>
      <w:bCs/>
    </w:rPr>
  </w:style>
  <w:style w:type="character" w:customStyle="1" w:styleId="ac">
    <w:name w:val="Тема примечания Знак"/>
    <w:link w:val="ab"/>
    <w:uiPriority w:val="99"/>
    <w:semiHidden/>
    <w:rsid w:val="006E0506"/>
    <w:rPr>
      <w:b/>
      <w:bCs/>
      <w:sz w:val="20"/>
      <w:szCs w:val="20"/>
    </w:rPr>
  </w:style>
  <w:style w:type="paragraph" w:styleId="ad">
    <w:name w:val="No Spacing"/>
    <w:link w:val="ae"/>
    <w:uiPriority w:val="1"/>
    <w:qFormat/>
    <w:rsid w:val="002045A9"/>
    <w:rPr>
      <w:rFonts w:eastAsia="Times New Roman"/>
      <w:sz w:val="22"/>
      <w:szCs w:val="22"/>
    </w:rPr>
  </w:style>
  <w:style w:type="character" w:customStyle="1" w:styleId="ae">
    <w:name w:val="Без интервала Знак"/>
    <w:link w:val="ad"/>
    <w:uiPriority w:val="1"/>
    <w:rsid w:val="002045A9"/>
    <w:rPr>
      <w:rFonts w:eastAsia="Times New Roman"/>
      <w:lang w:eastAsia="ru-RU"/>
    </w:rPr>
  </w:style>
  <w:style w:type="character" w:styleId="af">
    <w:name w:val="Hyperlink"/>
    <w:uiPriority w:val="99"/>
    <w:unhideWhenUsed/>
    <w:rsid w:val="002045A9"/>
    <w:rPr>
      <w:color w:val="0000FF"/>
      <w:u w:val="single"/>
    </w:rPr>
  </w:style>
  <w:style w:type="paragraph" w:customStyle="1" w:styleId="Comment">
    <w:name w:val="Comment"/>
    <w:basedOn w:val="a"/>
    <w:link w:val="Comment0"/>
    <w:qFormat/>
    <w:rsid w:val="00751CC8"/>
    <w:pPr>
      <w:keepNext/>
      <w:spacing w:after="0" w:line="240" w:lineRule="auto"/>
    </w:pPr>
    <w:rPr>
      <w:rFonts w:ascii="Courier New" w:hAnsi="Courier New" w:cs="Courier New"/>
      <w:i/>
      <w:iCs/>
      <w:color w:val="005600"/>
      <w:sz w:val="18"/>
      <w:szCs w:val="18"/>
      <w:lang w:val="en-US"/>
    </w:rPr>
  </w:style>
  <w:style w:type="character" w:customStyle="1" w:styleId="Comment0">
    <w:name w:val="Comment Знак"/>
    <w:basedOn w:val="a0"/>
    <w:link w:val="Comment"/>
    <w:rsid w:val="00751CC8"/>
    <w:rPr>
      <w:rFonts w:ascii="Courier New" w:hAnsi="Courier New" w:cs="Courier New"/>
      <w:i/>
      <w:iCs/>
      <w:color w:val="005600"/>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im1984/FireDac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E0F57-BAA3-43E3-AA10-17A4DE30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33</Pages>
  <Words>9101</Words>
  <Characters>51878</Characters>
  <Application>Microsoft Office Word</Application>
  <DocSecurity>0</DocSecurity>
  <Lines>432</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60858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FireDAC</dc:subject>
  <dc:creator>Автор: Денис Симонов</dc:creator>
  <cp:keywords/>
  <cp:lastModifiedBy>Helen</cp:lastModifiedBy>
  <cp:revision>33</cp:revision>
  <dcterms:created xsi:type="dcterms:W3CDTF">2017-09-07T14:35:00Z</dcterms:created>
  <dcterms:modified xsi:type="dcterms:W3CDTF">2017-10-04T21:06:00Z</dcterms:modified>
</cp:coreProperties>
</file>