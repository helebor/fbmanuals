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00" w:rsidRPr="003F3DC3" w:rsidRDefault="00E0416E" w:rsidP="00FE1D00">
      <w:pPr>
        <w:pStyle w:val="Heading1"/>
        <w:rPr>
          <w:rFonts w:ascii="Arial" w:hAnsi="Arial" w:cs="Arial"/>
          <w:lang w:val="en-US"/>
        </w:rPr>
      </w:pPr>
      <w:bookmarkStart w:id="0" w:name="_Toc477772240"/>
      <w:r w:rsidRPr="003F3DC3">
        <w:rPr>
          <w:rFonts w:ascii="Arial" w:hAnsi="Arial" w:cs="Arial"/>
          <w:lang w:val="en-US"/>
        </w:rPr>
        <w:t xml:space="preserve">Creating an </w:t>
      </w:r>
      <w:del w:id="1" w:author="Helen" w:date="2017-11-08T14:59:00Z">
        <w:r w:rsidRPr="003F3DC3" w:rsidDel="00137806">
          <w:rPr>
            <w:rFonts w:ascii="Arial" w:hAnsi="Arial" w:cs="Arial"/>
            <w:lang w:val="en-US"/>
          </w:rPr>
          <w:delText xml:space="preserve">application </w:delText>
        </w:r>
      </w:del>
      <w:ins w:id="2" w:author="Helen" w:date="2017-11-08T14:59:00Z">
        <w:r w:rsidR="00137806">
          <w:rPr>
            <w:rFonts w:ascii="Arial" w:hAnsi="Arial" w:cs="Arial"/>
            <w:lang w:val="en-US"/>
          </w:rPr>
          <w:t>A</w:t>
        </w:r>
        <w:r w:rsidR="00137806" w:rsidRPr="003F3DC3">
          <w:rPr>
            <w:rFonts w:ascii="Arial" w:hAnsi="Arial" w:cs="Arial"/>
            <w:lang w:val="en-US"/>
          </w:rPr>
          <w:t xml:space="preserve">pplication </w:t>
        </w:r>
      </w:ins>
      <w:r w:rsidRPr="003F3DC3">
        <w:rPr>
          <w:rFonts w:ascii="Arial" w:hAnsi="Arial" w:cs="Arial"/>
          <w:lang w:val="en-US"/>
        </w:rPr>
        <w:t xml:space="preserve">with </w:t>
      </w:r>
      <w:proofErr w:type="spellStart"/>
      <w:r w:rsidRPr="003F3DC3">
        <w:rPr>
          <w:rFonts w:ascii="Arial" w:hAnsi="Arial" w:cs="Arial"/>
          <w:lang w:val="en-US"/>
        </w:rPr>
        <w:t>jOOQ</w:t>
      </w:r>
      <w:proofErr w:type="spellEnd"/>
      <w:r w:rsidRPr="003F3DC3">
        <w:rPr>
          <w:rFonts w:ascii="Arial" w:hAnsi="Arial" w:cs="Arial"/>
          <w:lang w:val="en-US"/>
        </w:rPr>
        <w:t xml:space="preserve"> and Spring MVC</w:t>
      </w:r>
      <w:bookmarkEnd w:id="0"/>
    </w:p>
    <w:p w:rsidR="00FE1D00" w:rsidRPr="003F3DC3" w:rsidRDefault="00FE1D00" w:rsidP="00FE1D00">
      <w:pPr>
        <w:jc w:val="both"/>
        <w:rPr>
          <w:rFonts w:ascii="Arial" w:hAnsi="Arial" w:cs="Arial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This chapter will describe </w:t>
      </w:r>
      <w:del w:id="3" w:author="Helen" w:date="2017-11-08T14:59:00Z">
        <w:r w:rsidRPr="003F3DC3" w:rsidDel="00137806">
          <w:rPr>
            <w:rFonts w:ascii="Arial" w:hAnsi="Arial" w:cs="Arial"/>
            <w:sz w:val="24"/>
            <w:lang w:val="en-US"/>
          </w:rPr>
          <w:delText xml:space="preserve">the process of creating </w:delText>
        </w:r>
      </w:del>
      <w:ins w:id="4" w:author="Helen" w:date="2017-11-08T14:59:00Z">
        <w:r w:rsidR="00137806">
          <w:rPr>
            <w:rFonts w:ascii="Arial" w:hAnsi="Arial" w:cs="Arial"/>
            <w:sz w:val="24"/>
            <w:lang w:val="en-US"/>
          </w:rPr>
          <w:t xml:space="preserve">how to create </w:t>
        </w:r>
      </w:ins>
      <w:r w:rsidRPr="003F3DC3">
        <w:rPr>
          <w:rFonts w:ascii="Arial" w:hAnsi="Arial" w:cs="Arial"/>
          <w:sz w:val="24"/>
          <w:lang w:val="en-US"/>
        </w:rPr>
        <w:t xml:space="preserve">a web application in the Java language </w:t>
      </w:r>
      <w:del w:id="5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6" w:author="Helen" w:date="2017-11-07T20:46:00Z">
        <w:r w:rsidR="00BC1FDB">
          <w:rPr>
            <w:rFonts w:ascii="Arial" w:hAnsi="Arial" w:cs="Arial"/>
            <w:sz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lang w:val="en-US"/>
        </w:rPr>
        <w:t xml:space="preserve"> the Spring MVC framework, the </w:t>
      </w:r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library and </w:t>
      </w:r>
      <w:del w:id="7" w:author="Helen" w:date="2017-11-08T14:44:00Z">
        <w:r w:rsidRPr="003F3DC3" w:rsidDel="00631763">
          <w:rPr>
            <w:rFonts w:ascii="Arial" w:hAnsi="Arial" w:cs="Arial"/>
            <w:sz w:val="24"/>
            <w:lang w:val="en-US"/>
          </w:rPr>
          <w:delText xml:space="preserve">the </w:delText>
        </w:r>
      </w:del>
      <w:ins w:id="8" w:author="Helen" w:date="2017-11-08T14:44:00Z">
        <w:r w:rsidR="00631763">
          <w:rPr>
            <w:rFonts w:ascii="Arial" w:hAnsi="Arial" w:cs="Arial"/>
            <w:sz w:val="24"/>
            <w:lang w:val="en-US"/>
          </w:rPr>
          <w:t xml:space="preserve">a </w:t>
        </w:r>
      </w:ins>
      <w:proofErr w:type="spellStart"/>
      <w:r w:rsidRPr="003F3DC3">
        <w:rPr>
          <w:rFonts w:ascii="Arial" w:hAnsi="Arial" w:cs="Arial"/>
          <w:sz w:val="24"/>
          <w:lang w:val="en-US"/>
        </w:rPr>
        <w:t>Firebird</w:t>
      </w:r>
      <w:del w:id="9" w:author="Helen" w:date="2017-11-08T14:44:00Z">
        <w:r w:rsidRPr="003F3DC3" w:rsidDel="00631763">
          <w:rPr>
            <w:rFonts w:ascii="Arial" w:hAnsi="Arial" w:cs="Arial"/>
            <w:sz w:val="24"/>
            <w:lang w:val="en-US"/>
          </w:rPr>
          <w:delText xml:space="preserve"> DBMS</w:delText>
        </w:r>
      </w:del>
      <w:ins w:id="10" w:author="Helen" w:date="2017-11-08T14:44:00Z">
        <w:r w:rsidR="00631763">
          <w:rPr>
            <w:rFonts w:ascii="Arial" w:hAnsi="Arial" w:cs="Arial"/>
            <w:sz w:val="24"/>
            <w:lang w:val="en-US"/>
          </w:rPr>
          <w:t>sample</w:t>
        </w:r>
        <w:proofErr w:type="spellEnd"/>
        <w:r w:rsidR="00631763">
          <w:rPr>
            <w:rFonts w:ascii="Arial" w:hAnsi="Arial" w:cs="Arial"/>
            <w:sz w:val="24"/>
            <w:lang w:val="en-US"/>
          </w:rPr>
          <w:t xml:space="preserve"> database</w:t>
        </w:r>
      </w:ins>
      <w:r w:rsidRPr="003F3DC3">
        <w:rPr>
          <w:rFonts w:ascii="Arial" w:hAnsi="Arial" w:cs="Arial"/>
          <w:sz w:val="24"/>
          <w:lang w:val="en-US"/>
        </w:rPr>
        <w:t>.</w:t>
      </w:r>
    </w:p>
    <w:p w:rsidR="002A027E" w:rsidRDefault="00E0416E" w:rsidP="00FE1D00">
      <w:pPr>
        <w:jc w:val="both"/>
        <w:rPr>
          <w:ins w:id="11" w:author="Helen" w:date="2017-11-08T15:02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To make development easier, you </w:t>
      </w:r>
      <w:del w:id="12" w:author="Helen" w:date="2017-11-07T20:47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 xml:space="preserve">cab </w:delText>
        </w:r>
      </w:del>
      <w:ins w:id="13" w:author="Helen" w:date="2017-11-07T20:47:00Z">
        <w:r w:rsidR="00BC1FDB" w:rsidRPr="003F3DC3">
          <w:rPr>
            <w:rFonts w:ascii="Arial" w:hAnsi="Arial" w:cs="Arial"/>
            <w:sz w:val="24"/>
            <w:szCs w:val="24"/>
            <w:lang w:val="en-US"/>
          </w:rPr>
          <w:t>ca</w:t>
        </w:r>
        <w:r w:rsidR="00BC1FDB">
          <w:rPr>
            <w:rFonts w:ascii="Arial" w:hAnsi="Arial" w:cs="Arial"/>
            <w:sz w:val="24"/>
            <w:szCs w:val="24"/>
            <w:lang w:val="en-US"/>
          </w:rPr>
          <w:t>n</w:t>
        </w:r>
        <w:r w:rsidR="00BC1FDB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use one of the </w:t>
      </w:r>
      <w:del w:id="14" w:author="Helen" w:date="2017-11-08T15:01:00Z">
        <w:r w:rsidRPr="003F3DC3" w:rsidDel="00941D28">
          <w:rPr>
            <w:rFonts w:ascii="Arial" w:hAnsi="Arial" w:cs="Arial"/>
            <w:sz w:val="24"/>
            <w:szCs w:val="24"/>
            <w:lang w:val="en-US"/>
          </w:rPr>
          <w:delText>widely used</w:delText>
        </w:r>
      </w:del>
      <w:ins w:id="15" w:author="Helen" w:date="2017-11-08T15:01:00Z">
        <w:r w:rsidR="00941D28">
          <w:rPr>
            <w:rFonts w:ascii="Arial" w:hAnsi="Arial" w:cs="Arial"/>
            <w:sz w:val="24"/>
            <w:szCs w:val="24"/>
            <w:lang w:val="en-US"/>
          </w:rPr>
          <w:t>popular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IDEs for Java (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NetBeans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color w:val="000000"/>
          <w:sz w:val="24"/>
          <w:szCs w:val="24"/>
          <w:lang w:val="en-US"/>
        </w:rPr>
        <w:t>IntelliJ</w:t>
      </w:r>
      <w:proofErr w:type="spellEnd"/>
      <w:r w:rsidRPr="003F3DC3">
        <w:rPr>
          <w:rFonts w:ascii="Arial" w:hAnsi="Arial" w:cs="Arial"/>
          <w:color w:val="000000"/>
          <w:sz w:val="24"/>
          <w:szCs w:val="24"/>
          <w:lang w:val="en-US"/>
        </w:rPr>
        <w:t xml:space="preserve"> IDEA, 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Eclipse, </w:t>
      </w:r>
      <w:proofErr w:type="spellStart"/>
      <w:r w:rsidRPr="003F3DC3">
        <w:rPr>
          <w:rFonts w:ascii="Arial" w:hAnsi="Arial" w:cs="Arial"/>
          <w:color w:val="000000"/>
          <w:sz w:val="24"/>
          <w:szCs w:val="24"/>
          <w:lang w:val="en-US"/>
        </w:rPr>
        <w:t>JDeveloper</w:t>
      </w:r>
      <w:proofErr w:type="spellEnd"/>
      <w:r w:rsidRPr="003F3DC3">
        <w:rPr>
          <w:rFonts w:ascii="Arial" w:hAnsi="Arial" w:cs="Arial"/>
          <w:color w:val="000000"/>
          <w:sz w:val="24"/>
          <w:szCs w:val="24"/>
          <w:lang w:val="en-US"/>
        </w:rPr>
        <w:t xml:space="preserve"> and other</w:t>
      </w:r>
      <w:ins w:id="16" w:author="Helen" w:date="2017-11-08T15:01:00Z">
        <w:r w:rsidR="00941D28">
          <w:rPr>
            <w:rFonts w:ascii="Arial" w:hAnsi="Arial" w:cs="Arial"/>
            <w:color w:val="000000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). </w:t>
      </w:r>
      <w:del w:id="17" w:author="Helen" w:date="2017-11-07T20:49:00Z">
        <w:r w:rsidRPr="003F3DC3" w:rsidDel="00BC1FDB">
          <w:rPr>
            <w:rFonts w:ascii="Arial" w:hAnsi="Arial" w:cs="Arial"/>
            <w:sz w:val="24"/>
            <w:lang w:val="en-US"/>
          </w:rPr>
          <w:delText xml:space="preserve">Personally </w:delText>
        </w:r>
      </w:del>
      <w:r w:rsidRPr="003F3DC3">
        <w:rPr>
          <w:rFonts w:ascii="Arial" w:hAnsi="Arial" w:cs="Arial"/>
          <w:sz w:val="24"/>
          <w:lang w:val="en-US"/>
        </w:rPr>
        <w:t xml:space="preserve">I used </w:t>
      </w:r>
      <w:proofErr w:type="spellStart"/>
      <w:r w:rsidRPr="003F3DC3">
        <w:rPr>
          <w:rFonts w:ascii="Arial" w:hAnsi="Arial" w:cs="Arial"/>
          <w:sz w:val="24"/>
          <w:lang w:val="en-US"/>
        </w:rPr>
        <w:t>NetBeans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. </w:t>
      </w:r>
    </w:p>
    <w:p w:rsidR="00FE1D00" w:rsidRDefault="00E0416E" w:rsidP="00FE1D00">
      <w:pPr>
        <w:jc w:val="both"/>
        <w:rPr>
          <w:ins w:id="18" w:author="Helen" w:date="2017-11-08T15:05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For testing and debugging purposes, we will also need to install one of the web servers or application servers (Apache Tomcat or </w:t>
      </w:r>
      <w:proofErr w:type="spellStart"/>
      <w:r w:rsidRPr="003F3DC3">
        <w:rPr>
          <w:rFonts w:ascii="Arial" w:hAnsi="Arial" w:cs="Arial"/>
          <w:sz w:val="24"/>
          <w:lang w:val="en-US"/>
        </w:rPr>
        <w:t>Glass</w:t>
      </w:r>
      <w:del w:id="19" w:author="Helen" w:date="2017-11-07T20:53:00Z">
        <w:r w:rsidRPr="003F3DC3" w:rsidDel="00BC1FDB">
          <w:rPr>
            <w:rFonts w:ascii="Arial" w:hAnsi="Arial" w:cs="Arial"/>
            <w:sz w:val="24"/>
            <w:lang w:val="en-US"/>
          </w:rPr>
          <w:delText xml:space="preserve"> </w:delText>
        </w:r>
      </w:del>
      <w:r w:rsidRPr="003F3DC3">
        <w:rPr>
          <w:rFonts w:ascii="Arial" w:hAnsi="Arial" w:cs="Arial"/>
          <w:sz w:val="24"/>
          <w:lang w:val="en-US"/>
        </w:rPr>
        <w:t>Fish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). </w:t>
      </w:r>
      <w:del w:id="20" w:author="Helen" w:date="2017-11-07T20:55:00Z">
        <w:r w:rsidRPr="003F3DC3" w:rsidDel="00BC1FDB">
          <w:rPr>
            <w:rFonts w:ascii="Arial" w:hAnsi="Arial" w:cs="Arial"/>
            <w:sz w:val="24"/>
            <w:lang w:val="en-US"/>
          </w:rPr>
          <w:delText xml:space="preserve">And we </w:delText>
        </w:r>
      </w:del>
      <w:ins w:id="21" w:author="Helen" w:date="2017-11-07T20:55:00Z">
        <w:r w:rsidR="00BC1FDB">
          <w:rPr>
            <w:rFonts w:ascii="Arial" w:hAnsi="Arial" w:cs="Arial"/>
            <w:sz w:val="24"/>
            <w:lang w:val="en-US"/>
          </w:rPr>
          <w:t>W</w:t>
        </w:r>
        <w:r w:rsidR="00BC1FDB" w:rsidRPr="003F3DC3">
          <w:rPr>
            <w:rFonts w:ascii="Arial" w:hAnsi="Arial" w:cs="Arial"/>
            <w:sz w:val="24"/>
            <w:lang w:val="en-US"/>
          </w:rPr>
          <w:t xml:space="preserve">e </w:t>
        </w:r>
      </w:ins>
      <w:del w:id="22" w:author="Helen" w:date="2017-11-07T20:55:00Z">
        <w:r w:rsidRPr="003F3DC3" w:rsidDel="00BC1FDB">
          <w:rPr>
            <w:rFonts w:ascii="Arial" w:hAnsi="Arial" w:cs="Arial"/>
            <w:sz w:val="24"/>
            <w:lang w:val="en-US"/>
          </w:rPr>
          <w:delText xml:space="preserve">create </w:delText>
        </w:r>
      </w:del>
      <w:ins w:id="23" w:author="Helen" w:date="2017-11-08T15:02:00Z">
        <w:r w:rsidR="002A027E">
          <w:rPr>
            <w:rFonts w:ascii="Arial" w:hAnsi="Arial" w:cs="Arial"/>
            <w:sz w:val="24"/>
            <w:lang w:val="en-US"/>
          </w:rPr>
          <w:t xml:space="preserve">are </w:t>
        </w:r>
      </w:ins>
      <w:ins w:id="24" w:author="Helen" w:date="2017-11-07T20:55:00Z">
        <w:r w:rsidR="00BC1FDB">
          <w:rPr>
            <w:rFonts w:ascii="Arial" w:hAnsi="Arial" w:cs="Arial"/>
            <w:sz w:val="24"/>
            <w:lang w:val="en-US"/>
          </w:rPr>
          <w:t>bas</w:t>
        </w:r>
      </w:ins>
      <w:ins w:id="25" w:author="Helen" w:date="2017-11-08T15:02:00Z">
        <w:r w:rsidR="002A027E">
          <w:rPr>
            <w:rFonts w:ascii="Arial" w:hAnsi="Arial" w:cs="Arial"/>
            <w:sz w:val="24"/>
            <w:lang w:val="en-US"/>
          </w:rPr>
          <w:t>ing</w:t>
        </w:r>
      </w:ins>
      <w:ins w:id="26" w:author="Helen" w:date="2017-11-07T20:55:00Z">
        <w:r w:rsidR="00BC1FDB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our project on the </w:t>
      </w:r>
      <w:del w:id="27" w:author="Helen" w:date="2017-11-07T20:55:00Z">
        <w:r w:rsidRPr="003F3DC3" w:rsidDel="00BC1FDB">
          <w:rPr>
            <w:rFonts w:ascii="Arial" w:hAnsi="Arial" w:cs="Arial"/>
            <w:sz w:val="24"/>
            <w:lang w:val="en-US"/>
          </w:rPr>
          <w:delText xml:space="preserve">basis of the </w:delText>
        </w:r>
      </w:del>
      <w:r w:rsidRPr="003F3DC3">
        <w:rPr>
          <w:rFonts w:ascii="Arial" w:hAnsi="Arial" w:cs="Arial"/>
          <w:sz w:val="24"/>
          <w:lang w:val="en-US"/>
        </w:rPr>
        <w:t xml:space="preserve">Maven </w:t>
      </w:r>
      <w:ins w:id="28" w:author="Helen" w:date="2017-11-08T15:03:00Z">
        <w:r w:rsidR="00133CC6">
          <w:rPr>
            <w:rFonts w:ascii="Arial" w:hAnsi="Arial" w:cs="Arial"/>
            <w:sz w:val="24"/>
            <w:lang w:val="en-US"/>
          </w:rPr>
          <w:t xml:space="preserve">web application </w:t>
        </w:r>
      </w:ins>
      <w:r w:rsidRPr="003F3DC3">
        <w:rPr>
          <w:rFonts w:ascii="Arial" w:hAnsi="Arial" w:cs="Arial"/>
          <w:sz w:val="24"/>
          <w:lang w:val="en-US"/>
        </w:rPr>
        <w:t>templates</w:t>
      </w:r>
      <w:del w:id="29" w:author="Helen" w:date="2017-11-08T15:03:00Z">
        <w:r w:rsidRPr="003F3DC3" w:rsidDel="00133CC6">
          <w:rPr>
            <w:rFonts w:ascii="Arial" w:hAnsi="Arial" w:cs="Arial"/>
            <w:sz w:val="24"/>
            <w:lang w:val="en-US"/>
          </w:rPr>
          <w:delText xml:space="preserve"> for a web application project</w:delText>
        </w:r>
      </w:del>
      <w:r w:rsidRPr="003F3DC3">
        <w:rPr>
          <w:rFonts w:ascii="Arial" w:hAnsi="Arial" w:cs="Arial"/>
          <w:sz w:val="24"/>
          <w:lang w:val="en-US"/>
        </w:rPr>
        <w:t xml:space="preserve">. </w:t>
      </w:r>
    </w:p>
    <w:p w:rsidR="00D66D72" w:rsidRPr="003F3DC3" w:rsidRDefault="00D66D72" w:rsidP="00FE1D00">
      <w:pPr>
        <w:jc w:val="both"/>
        <w:rPr>
          <w:rFonts w:ascii="Arial" w:hAnsi="Arial" w:cs="Arial"/>
          <w:sz w:val="24"/>
          <w:lang w:val="en-US"/>
        </w:rPr>
      </w:pPr>
      <w:proofErr w:type="spellStart"/>
      <w:ins w:id="30" w:author="Helen" w:date="2017-11-08T15:05:00Z">
        <w:r w:rsidRPr="00D66D72">
          <w:rPr>
            <w:rFonts w:ascii="Arial" w:hAnsi="Arial" w:cs="Arial"/>
            <w:sz w:val="24"/>
            <w:lang w:val="en-US"/>
          </w:rPr>
          <w:t>Organising</w:t>
        </w:r>
        <w:proofErr w:type="spellEnd"/>
        <w:r w:rsidRPr="00D66D72">
          <w:rPr>
            <w:rFonts w:ascii="Arial" w:hAnsi="Arial" w:cs="Arial"/>
            <w:sz w:val="24"/>
            <w:lang w:val="en-US"/>
          </w:rPr>
          <w:t xml:space="preserve"> the Folder Structure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After </w:t>
      </w:r>
      <w:del w:id="31" w:author="Helen" w:date="2017-11-08T15:06:00Z">
        <w:r w:rsidRPr="003F3DC3" w:rsidDel="00AC1985">
          <w:rPr>
            <w:rFonts w:ascii="Arial" w:hAnsi="Arial" w:cs="Arial"/>
            <w:sz w:val="24"/>
            <w:lang w:val="en-US"/>
          </w:rPr>
          <w:delText xml:space="preserve">creating </w:delText>
        </w:r>
      </w:del>
      <w:r w:rsidRPr="003F3DC3">
        <w:rPr>
          <w:rFonts w:ascii="Arial" w:hAnsi="Arial" w:cs="Arial"/>
          <w:sz w:val="24"/>
          <w:lang w:val="en-US"/>
        </w:rPr>
        <w:t xml:space="preserve">a </w:t>
      </w:r>
      <w:ins w:id="32" w:author="Helen" w:date="2017-11-07T20:56:00Z">
        <w:r w:rsidR="00BC1FDB">
          <w:rPr>
            <w:rFonts w:ascii="Arial" w:hAnsi="Arial" w:cs="Arial"/>
            <w:sz w:val="24"/>
            <w:lang w:val="en-US"/>
          </w:rPr>
          <w:t xml:space="preserve">template-based </w:t>
        </w:r>
      </w:ins>
      <w:r w:rsidRPr="003F3DC3">
        <w:rPr>
          <w:rFonts w:ascii="Arial" w:hAnsi="Arial" w:cs="Arial"/>
          <w:sz w:val="24"/>
          <w:lang w:val="en-US"/>
        </w:rPr>
        <w:t>project</w:t>
      </w:r>
      <w:ins w:id="33" w:author="Helen" w:date="2017-11-08T15:06:00Z">
        <w:r w:rsidR="00AC1985">
          <w:rPr>
            <w:rFonts w:ascii="Arial" w:hAnsi="Arial" w:cs="Arial"/>
            <w:sz w:val="24"/>
            <w:lang w:val="en-US"/>
          </w:rPr>
          <w:t xml:space="preserve"> has been created, </w:t>
        </w:r>
      </w:ins>
      <w:del w:id="34" w:author="Helen" w:date="2017-11-07T20:56:00Z">
        <w:r w:rsidRPr="003F3DC3" w:rsidDel="00957E35">
          <w:rPr>
            <w:rFonts w:ascii="Arial" w:hAnsi="Arial" w:cs="Arial"/>
            <w:sz w:val="24"/>
            <w:lang w:val="en-US"/>
          </w:rPr>
          <w:delText xml:space="preserve"> on the basis of the template</w:delText>
        </w:r>
      </w:del>
      <w:r w:rsidRPr="003F3DC3">
        <w:rPr>
          <w:rFonts w:ascii="Arial" w:hAnsi="Arial" w:cs="Arial"/>
          <w:sz w:val="24"/>
          <w:lang w:val="en-US"/>
        </w:rPr>
        <w:t>, it</w:t>
      </w:r>
      <w:ins w:id="35" w:author="Helen" w:date="2017-11-07T20:57:00Z">
        <w:r w:rsidR="00957E35">
          <w:rPr>
            <w:rFonts w:ascii="Arial" w:hAnsi="Arial" w:cs="Arial"/>
            <w:sz w:val="24"/>
            <w:lang w:val="en-US"/>
          </w:rPr>
          <w:t xml:space="preserve">s folder structure will need to be </w:t>
        </w:r>
      </w:ins>
      <w:del w:id="36" w:author="Helen" w:date="2017-11-07T20:57:00Z">
        <w:r w:rsidRPr="003F3DC3" w:rsidDel="00957E35">
          <w:rPr>
            <w:rFonts w:ascii="Arial" w:hAnsi="Arial" w:cs="Arial"/>
            <w:sz w:val="24"/>
            <w:lang w:val="en-US"/>
          </w:rPr>
          <w:delText xml:space="preserve"> is necessary to </w:delText>
        </w:r>
      </w:del>
      <w:r w:rsidRPr="003F3DC3">
        <w:rPr>
          <w:rFonts w:ascii="Arial" w:hAnsi="Arial" w:cs="Arial"/>
          <w:sz w:val="24"/>
          <w:lang w:val="en-US"/>
        </w:rPr>
        <w:t>rearrange</w:t>
      </w:r>
      <w:ins w:id="37" w:author="Helen" w:date="2017-11-07T20:57:00Z">
        <w:r w:rsidR="00957E35">
          <w:rPr>
            <w:rFonts w:ascii="Arial" w:hAnsi="Arial" w:cs="Arial"/>
            <w:sz w:val="24"/>
            <w:lang w:val="en-US"/>
          </w:rPr>
          <w:t>d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del w:id="38" w:author="Helen" w:date="2017-11-07T20:56:00Z">
        <w:r w:rsidRPr="003F3DC3" w:rsidDel="00957E35">
          <w:rPr>
            <w:rFonts w:ascii="Arial" w:hAnsi="Arial" w:cs="Arial"/>
            <w:sz w:val="24"/>
            <w:lang w:val="en-US"/>
          </w:rPr>
          <w:delText xml:space="preserve">the structure of its folders </w:delText>
        </w:r>
      </w:del>
      <w:ins w:id="39" w:author="Helen" w:date="2017-11-07T20:57:00Z">
        <w:r w:rsidR="00957E35">
          <w:rPr>
            <w:rFonts w:ascii="Arial" w:hAnsi="Arial" w:cs="Arial"/>
            <w:sz w:val="24"/>
            <w:lang w:val="en-US"/>
          </w:rPr>
          <w:t xml:space="preserve"> to suit </w:t>
        </w:r>
      </w:ins>
      <w:del w:id="40" w:author="Helen" w:date="2017-11-07T20:57:00Z">
        <w:r w:rsidRPr="003F3DC3" w:rsidDel="00957E35">
          <w:rPr>
            <w:rFonts w:ascii="Arial" w:hAnsi="Arial" w:cs="Arial"/>
            <w:sz w:val="24"/>
            <w:lang w:val="en-US"/>
          </w:rPr>
          <w:delText xml:space="preserve">so that it good for </w:delText>
        </w:r>
      </w:del>
      <w:r w:rsidRPr="003F3DC3">
        <w:rPr>
          <w:rFonts w:ascii="Arial" w:hAnsi="Arial" w:cs="Arial"/>
          <w:sz w:val="24"/>
          <w:lang w:val="en-US"/>
        </w:rPr>
        <w:t xml:space="preserve">Spring 4. </w:t>
      </w:r>
      <w:del w:id="41" w:author="Helen" w:date="2017-11-07T20:58:00Z">
        <w:r w:rsidRPr="003F3DC3" w:rsidDel="00957E35">
          <w:rPr>
            <w:rFonts w:ascii="Arial" w:hAnsi="Arial" w:cs="Arial"/>
            <w:sz w:val="24"/>
            <w:lang w:val="en-US"/>
          </w:rPr>
          <w:delText>If the project is created i</w:delText>
        </w:r>
      </w:del>
      <w:ins w:id="42" w:author="Helen" w:date="2017-11-07T20:58:00Z">
        <w:r w:rsidR="00957E35">
          <w:rPr>
            <w:rFonts w:ascii="Arial" w:hAnsi="Arial" w:cs="Arial"/>
            <w:sz w:val="24"/>
            <w:lang w:val="en-US"/>
          </w:rPr>
          <w:t>I</w:t>
        </w:r>
      </w:ins>
      <w:r w:rsidRPr="003F3DC3">
        <w:rPr>
          <w:rFonts w:ascii="Arial" w:hAnsi="Arial" w:cs="Arial"/>
          <w:sz w:val="24"/>
          <w:lang w:val="en-US"/>
        </w:rPr>
        <w:t xml:space="preserve">n the </w:t>
      </w:r>
      <w:proofErr w:type="spellStart"/>
      <w:r w:rsidRPr="003F3DC3">
        <w:rPr>
          <w:rFonts w:ascii="Arial" w:hAnsi="Arial" w:cs="Arial"/>
          <w:sz w:val="24"/>
          <w:lang w:val="en-US"/>
        </w:rPr>
        <w:t>NetBeans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8.2 environment, </w:t>
      </w:r>
      <w:del w:id="43" w:author="Helen" w:date="2017-11-07T20:58:00Z">
        <w:r w:rsidRPr="003F3DC3" w:rsidDel="00957E35">
          <w:rPr>
            <w:rFonts w:ascii="Arial" w:hAnsi="Arial" w:cs="Arial"/>
            <w:sz w:val="24"/>
            <w:lang w:val="en-US"/>
          </w:rPr>
          <w:delText xml:space="preserve">it is necessary to perform the following </w:delText>
        </w:r>
      </w:del>
      <w:ins w:id="44" w:author="Helen" w:date="2017-11-07T20:58:00Z">
        <w:r w:rsidR="00957E35">
          <w:rPr>
            <w:rFonts w:ascii="Arial" w:hAnsi="Arial" w:cs="Arial"/>
            <w:sz w:val="24"/>
            <w:lang w:val="en-US"/>
          </w:rPr>
          <w:t xml:space="preserve">the </w:t>
        </w:r>
      </w:ins>
      <w:r w:rsidRPr="003F3DC3">
        <w:rPr>
          <w:rFonts w:ascii="Arial" w:hAnsi="Arial" w:cs="Arial"/>
          <w:sz w:val="24"/>
          <w:lang w:val="en-US"/>
        </w:rPr>
        <w:t>steps</w:t>
      </w:r>
      <w:ins w:id="45" w:author="Helen" w:date="2017-11-07T20:58:00Z">
        <w:r w:rsidR="00957E35">
          <w:rPr>
            <w:rFonts w:ascii="Arial" w:hAnsi="Arial" w:cs="Arial"/>
            <w:sz w:val="24"/>
            <w:lang w:val="en-US"/>
          </w:rPr>
          <w:t xml:space="preserve"> would be as follows</w:t>
        </w:r>
      </w:ins>
      <w:r w:rsidRPr="003F3DC3">
        <w:rPr>
          <w:rFonts w:ascii="Arial" w:hAnsi="Arial" w:cs="Arial"/>
          <w:sz w:val="24"/>
          <w:lang w:val="en-US"/>
        </w:rPr>
        <w:t>:</w:t>
      </w:r>
    </w:p>
    <w:p w:rsidR="00FE1D00" w:rsidRPr="003F3DC3" w:rsidRDefault="00E0416E" w:rsidP="00FE1D00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Delete the index.html file</w:t>
      </w:r>
    </w:p>
    <w:p w:rsidR="00FE1D00" w:rsidRPr="003F3DC3" w:rsidRDefault="00E0416E" w:rsidP="00FE1D00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Create the WEB-INF folder inside the Web Pages folder</w:t>
      </w:r>
    </w:p>
    <w:p w:rsidR="00FE1D00" w:rsidRPr="003F3DC3" w:rsidRDefault="00E0416E" w:rsidP="00FE1D00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Create the </w:t>
      </w:r>
      <w:proofErr w:type="spellStart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jsp</w:t>
      </w:r>
      <w:proofErr w:type="spellEnd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jspf</w:t>
      </w:r>
      <w:proofErr w:type="spellEnd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 resources folders inside the WEB-INF folder</w:t>
      </w:r>
    </w:p>
    <w:p w:rsidR="00FE1D00" w:rsidRPr="003F3DC3" w:rsidRDefault="00E0416E" w:rsidP="00FE1D00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Create the </w:t>
      </w:r>
      <w:proofErr w:type="spellStart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js</w:t>
      </w:r>
      <w:proofErr w:type="spellEnd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 CSS folders inside the resources folder.</w:t>
      </w:r>
    </w:p>
    <w:p w:rsidR="00FE1D00" w:rsidRPr="003F3DC3" w:rsidRDefault="00E0416E" w:rsidP="00FE1D00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Create the index.jsp file inside the </w:t>
      </w:r>
      <w:proofErr w:type="spellStart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jsp</w:t>
      </w:r>
      <w:proofErr w:type="spellEnd"/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folder.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del w:id="46" w:author="Helen" w:date="2017-11-07T21:26:00Z">
        <w:r w:rsidRPr="003F3DC3" w:rsidDel="000855C6">
          <w:rPr>
            <w:rFonts w:ascii="Arial" w:hAnsi="Arial" w:cs="Arial"/>
            <w:sz w:val="24"/>
            <w:lang w:val="en-US"/>
          </w:rPr>
          <w:delText xml:space="preserve">After all those actions, the </w:delText>
        </w:r>
      </w:del>
      <w:ins w:id="47" w:author="Helen" w:date="2017-11-07T21:26:00Z">
        <w:r w:rsidR="000855C6">
          <w:rPr>
            <w:rFonts w:ascii="Arial" w:hAnsi="Arial" w:cs="Arial"/>
            <w:sz w:val="24"/>
            <w:lang w:val="en-US"/>
          </w:rPr>
          <w:t>T</w:t>
        </w:r>
        <w:r w:rsidR="000855C6" w:rsidRPr="003F3DC3">
          <w:rPr>
            <w:rFonts w:ascii="Arial" w:hAnsi="Arial" w:cs="Arial"/>
            <w:sz w:val="24"/>
            <w:lang w:val="en-US"/>
          </w:rPr>
          <w:t xml:space="preserve">he </w:t>
        </w:r>
        <w:r w:rsidR="000855C6">
          <w:rPr>
            <w:rFonts w:ascii="Arial" w:hAnsi="Arial" w:cs="Arial"/>
            <w:sz w:val="24"/>
            <w:lang w:val="en-US"/>
          </w:rPr>
          <w:t xml:space="preserve">new </w:t>
        </w:r>
      </w:ins>
      <w:r w:rsidRPr="003F3DC3">
        <w:rPr>
          <w:rFonts w:ascii="Arial" w:hAnsi="Arial" w:cs="Arial"/>
          <w:sz w:val="24"/>
          <w:lang w:val="en-US"/>
        </w:rPr>
        <w:t>structure of the folders should look like this:</w:t>
      </w:r>
    </w:p>
    <w:p w:rsidR="00FE1D00" w:rsidRPr="006908C7" w:rsidRDefault="008F4624" w:rsidP="00FE1D00">
      <w:pPr>
        <w:jc w:val="both"/>
        <w:rPr>
          <w:rFonts w:ascii="Arial" w:hAnsi="Arial" w:cs="Arial"/>
          <w:color w:val="FF0000"/>
          <w:sz w:val="24"/>
        </w:rPr>
      </w:pPr>
      <w:r w:rsidRPr="00D36939">
        <w:rPr>
          <w:rFonts w:ascii="Arial" w:hAnsi="Arial" w:cs="Arial"/>
          <w:color w:val="FF0000"/>
          <w:sz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01.6pt">
            <v:imagedata r:id="rId9" o:title="java-dir-structure"/>
          </v:shape>
        </w:pict>
      </w:r>
    </w:p>
    <w:p w:rsidR="00FE1D00" w:rsidRPr="006908C7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The WEB-INF/jsp folder will contain jsp pages and the jspf folder will contain </w:t>
      </w:r>
      <w:del w:id="48" w:author="Helen" w:date="2017-11-07T21:27:00Z">
        <w:r w:rsidRPr="003F3DC3" w:rsidDel="000855C6">
          <w:rPr>
            <w:rFonts w:ascii="Arial" w:hAnsi="Arial" w:cs="Arial"/>
            <w:sz w:val="24"/>
            <w:lang w:val="en-US"/>
          </w:rPr>
          <w:delText xml:space="preserve">those parts of </w:delText>
        </w:r>
      </w:del>
      <w:r w:rsidRPr="003F3DC3">
        <w:rPr>
          <w:rFonts w:ascii="Arial" w:hAnsi="Arial" w:cs="Arial"/>
          <w:sz w:val="24"/>
          <w:lang w:val="en-US"/>
        </w:rPr>
        <w:t>page</w:t>
      </w:r>
      <w:del w:id="49" w:author="Helen" w:date="2017-11-07T21:27:00Z">
        <w:r w:rsidRPr="003F3DC3" w:rsidDel="000855C6">
          <w:rPr>
            <w:rFonts w:ascii="Arial" w:hAnsi="Arial" w:cs="Arial"/>
            <w:sz w:val="24"/>
            <w:lang w:val="en-US"/>
          </w:rPr>
          <w:delText>s</w:delText>
        </w:r>
      </w:del>
      <w:ins w:id="50" w:author="Helen" w:date="2017-11-07T21:27:00Z">
        <w:r w:rsidR="000855C6">
          <w:rPr>
            <w:rFonts w:ascii="Arial" w:hAnsi="Arial" w:cs="Arial"/>
            <w:sz w:val="24"/>
            <w:lang w:val="en-US"/>
          </w:rPr>
          <w:t xml:space="preserve"> fragments</w:t>
        </w:r>
      </w:ins>
      <w:r w:rsidRPr="003F3DC3">
        <w:rPr>
          <w:rFonts w:ascii="Arial" w:hAnsi="Arial" w:cs="Arial"/>
          <w:sz w:val="24"/>
          <w:lang w:val="en-US"/>
        </w:rPr>
        <w:t xml:space="preserve"> that will be added to other pages </w:t>
      </w:r>
      <w:del w:id="51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52" w:author="Helen" w:date="2017-11-07T20:46:00Z">
        <w:r w:rsidR="00BC1FDB">
          <w:rPr>
            <w:rFonts w:ascii="Arial" w:hAnsi="Arial" w:cs="Arial"/>
            <w:sz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lang w:val="en-US"/>
        </w:rPr>
        <w:t xml:space="preserve"> the following directive: </w:t>
      </w:r>
    </w:p>
    <w:p w:rsidR="006908C7" w:rsidRPr="006908C7" w:rsidRDefault="006908C7" w:rsidP="00FE1D0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eastAsia="ru-RU"/>
        </w:rPr>
        <w:t>&lt;%@ include file ="</w:t>
      </w:r>
      <w:r w:rsidRPr="006908C7">
        <w:rPr>
          <w:rFonts w:ascii="Courier New" w:hAnsi="Courier New" w:cs="Courier New"/>
          <w:i/>
          <w:iCs/>
          <w:sz w:val="16"/>
          <w:szCs w:val="16"/>
          <w:lang w:eastAsia="ru-RU"/>
        </w:rPr>
        <w:t>&lt;</w:t>
      </w:r>
      <w:r w:rsidRPr="006908C7">
        <w:rPr>
          <w:rFonts w:ascii="Courier New" w:hAnsi="Courier New" w:cs="Courier New"/>
          <w:i/>
          <w:iCs/>
          <w:sz w:val="16"/>
          <w:szCs w:val="16"/>
          <w:lang w:val="en-US" w:eastAsia="ru-RU"/>
        </w:rPr>
        <w:t>filename</w:t>
      </w:r>
      <w:r w:rsidRPr="006908C7">
        <w:rPr>
          <w:rFonts w:ascii="Courier New" w:hAnsi="Courier New" w:cs="Courier New"/>
          <w:i/>
          <w:iCs/>
          <w:sz w:val="16"/>
          <w:szCs w:val="16"/>
          <w:lang w:eastAsia="ru-RU"/>
        </w:rPr>
        <w:t>&gt;</w:t>
      </w:r>
      <w:r w:rsidRPr="006908C7">
        <w:rPr>
          <w:rFonts w:ascii="Courier New" w:hAnsi="Courier New" w:cs="Courier New"/>
          <w:sz w:val="16"/>
          <w:szCs w:val="16"/>
          <w:lang w:eastAsia="ru-RU"/>
        </w:rPr>
        <w:t>" %&gt;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The resource</w:t>
      </w:r>
      <w:ins w:id="53" w:author="Helen" w:date="2017-11-08T16:15:00Z">
        <w:r w:rsidR="002F46A2">
          <w:rPr>
            <w:rFonts w:ascii="Arial" w:hAnsi="Arial" w:cs="Arial"/>
            <w:sz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lang w:val="en-US"/>
        </w:rPr>
        <w:t xml:space="preserve"> folder is used to store static web resources</w:t>
      </w:r>
      <w:del w:id="54" w:author="Helen" w:date="2017-11-08T16:19:00Z">
        <w:r w:rsidRPr="003F3DC3" w:rsidDel="003A6355">
          <w:rPr>
            <w:rFonts w:ascii="Arial" w:hAnsi="Arial" w:cs="Arial"/>
            <w:sz w:val="24"/>
            <w:lang w:val="en-US"/>
          </w:rPr>
          <w:delText xml:space="preserve">. </w:delText>
        </w:r>
      </w:del>
      <w:ins w:id="55" w:author="Helen" w:date="2017-11-08T16:19:00Z">
        <w:r w:rsidR="003A6355">
          <w:rPr>
            <w:rFonts w:ascii="Arial" w:hAnsi="Arial" w:cs="Arial"/>
            <w:sz w:val="24"/>
            <w:lang w:val="en-US"/>
          </w:rPr>
          <w:t>--</w:t>
        </w:r>
      </w:ins>
      <w:del w:id="56" w:author="Helen" w:date="2017-11-08T16:19:00Z">
        <w:r w:rsidRPr="003F3DC3" w:rsidDel="003A6355">
          <w:rPr>
            <w:rFonts w:ascii="Arial" w:hAnsi="Arial" w:cs="Arial"/>
            <w:sz w:val="24"/>
            <w:lang w:val="en-US"/>
          </w:rPr>
          <w:delText xml:space="preserve">The </w:delText>
        </w:r>
      </w:del>
      <w:ins w:id="57" w:author="Helen" w:date="2017-11-08T16:19:00Z">
        <w:r w:rsidR="003A6355">
          <w:rPr>
            <w:rFonts w:ascii="Arial" w:hAnsi="Arial" w:cs="Arial"/>
            <w:sz w:val="24"/>
            <w:lang w:val="en-US"/>
          </w:rPr>
          <w:t>t</w:t>
        </w:r>
        <w:r w:rsidR="003A6355" w:rsidRPr="003F3DC3">
          <w:rPr>
            <w:rFonts w:ascii="Arial" w:hAnsi="Arial" w:cs="Arial"/>
            <w:sz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lang w:val="en-US"/>
        </w:rPr>
        <w:t>WEB-INF/resources/</w:t>
      </w:r>
      <w:proofErr w:type="spellStart"/>
      <w:r w:rsidRPr="003F3DC3">
        <w:rPr>
          <w:rFonts w:ascii="Arial" w:hAnsi="Arial" w:cs="Arial"/>
          <w:sz w:val="24"/>
          <w:lang w:val="en-US"/>
        </w:rPr>
        <w:t>css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folder </w:t>
      </w:r>
      <w:del w:id="58" w:author="Helen" w:date="2017-11-07T21:29:00Z">
        <w:r w:rsidRPr="003F3DC3" w:rsidDel="000855C6">
          <w:rPr>
            <w:rFonts w:ascii="Arial" w:hAnsi="Arial" w:cs="Arial"/>
            <w:sz w:val="24"/>
            <w:lang w:val="en-US"/>
          </w:rPr>
          <w:delText xml:space="preserve">will contain </w:delText>
        </w:r>
      </w:del>
      <w:del w:id="59" w:author="Helen" w:date="2017-11-07T21:28:00Z">
        <w:r w:rsidRPr="003F3DC3" w:rsidDel="000855C6">
          <w:rPr>
            <w:rFonts w:ascii="Arial" w:hAnsi="Arial" w:cs="Arial"/>
            <w:sz w:val="24"/>
            <w:lang w:val="en-US"/>
          </w:rPr>
          <w:delText xml:space="preserve">files with </w:delText>
        </w:r>
      </w:del>
      <w:ins w:id="60" w:author="Helen" w:date="2017-11-07T21:29:00Z">
        <w:r w:rsidR="000855C6">
          <w:rPr>
            <w:rFonts w:ascii="Arial" w:hAnsi="Arial" w:cs="Arial"/>
            <w:sz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lang w:val="en-US"/>
        </w:rPr>
        <w:t>cascading style sheet</w:t>
      </w:r>
      <w:ins w:id="61" w:author="Helen" w:date="2017-11-07T21:29:00Z">
        <w:r w:rsidR="000855C6">
          <w:rPr>
            <w:rFonts w:ascii="Arial" w:hAnsi="Arial" w:cs="Arial"/>
            <w:sz w:val="24"/>
            <w:lang w:val="en-US"/>
          </w:rPr>
          <w:t xml:space="preserve"> file</w:t>
        </w:r>
      </w:ins>
      <w:r w:rsidRPr="003F3DC3">
        <w:rPr>
          <w:rFonts w:ascii="Arial" w:hAnsi="Arial" w:cs="Arial"/>
          <w:sz w:val="24"/>
          <w:lang w:val="en-US"/>
        </w:rPr>
        <w:t xml:space="preserve">s, the WEB-INF/resources/fonts folder </w:t>
      </w:r>
      <w:del w:id="62" w:author="Helen" w:date="2017-11-07T21:29:00Z">
        <w:r w:rsidRPr="003F3DC3" w:rsidDel="000855C6">
          <w:rPr>
            <w:rFonts w:ascii="Arial" w:hAnsi="Arial" w:cs="Arial"/>
            <w:sz w:val="24"/>
            <w:lang w:val="en-US"/>
          </w:rPr>
          <w:delText xml:space="preserve">will contain </w:delText>
        </w:r>
      </w:del>
      <w:ins w:id="63" w:author="Helen" w:date="2017-11-07T21:29:00Z">
        <w:r w:rsidR="000855C6">
          <w:rPr>
            <w:rFonts w:ascii="Arial" w:hAnsi="Arial" w:cs="Arial"/>
            <w:sz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lang w:val="en-US"/>
        </w:rPr>
        <w:t>font files, the WEB-INF/resources/</w:t>
      </w:r>
      <w:proofErr w:type="spellStart"/>
      <w:r w:rsidRPr="003F3DC3">
        <w:rPr>
          <w:rFonts w:ascii="Arial" w:hAnsi="Arial" w:cs="Arial"/>
          <w:sz w:val="24"/>
          <w:lang w:val="en-US"/>
        </w:rPr>
        <w:t>js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folder </w:t>
      </w:r>
      <w:del w:id="64" w:author="Helen" w:date="2017-11-07T21:29:00Z">
        <w:r w:rsidRPr="003F3DC3" w:rsidDel="000855C6">
          <w:rPr>
            <w:rFonts w:ascii="Arial" w:hAnsi="Arial" w:cs="Arial"/>
            <w:sz w:val="24"/>
            <w:lang w:val="en-US"/>
          </w:rPr>
          <w:delText xml:space="preserve">will contains </w:delText>
        </w:r>
      </w:del>
      <w:ins w:id="65" w:author="Helen" w:date="2017-11-07T21:29:00Z">
        <w:r w:rsidR="000855C6">
          <w:rPr>
            <w:rFonts w:ascii="Arial" w:hAnsi="Arial" w:cs="Arial"/>
            <w:sz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lang w:val="en-US"/>
        </w:rPr>
        <w:t>JavaScript files and third-party JavaScript libraries.</w:t>
      </w:r>
    </w:p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Now</w:t>
      </w:r>
      <w:ins w:id="66" w:author="Helen" w:date="2017-11-07T21:30:00Z">
        <w:r w:rsidR="00DC2984">
          <w:rPr>
            <w:rFonts w:ascii="Arial" w:hAnsi="Arial" w:cs="Arial"/>
            <w:sz w:val="24"/>
            <w:lang w:val="en-US"/>
          </w:rPr>
          <w:t xml:space="preserve">, we </w:t>
        </w:r>
      </w:ins>
      <w:del w:id="67" w:author="Helen" w:date="2017-11-07T21:30:00Z">
        <w:r w:rsidRPr="003F3DC3" w:rsidDel="00DC2984">
          <w:rPr>
            <w:rFonts w:ascii="Arial" w:hAnsi="Arial" w:cs="Arial"/>
            <w:sz w:val="24"/>
            <w:lang w:val="en-US"/>
          </w:rPr>
          <w:delText xml:space="preserve"> let us </w:delText>
        </w:r>
      </w:del>
      <w:r w:rsidRPr="003F3DC3">
        <w:rPr>
          <w:rFonts w:ascii="Arial" w:hAnsi="Arial" w:cs="Arial"/>
          <w:sz w:val="24"/>
          <w:lang w:val="en-US"/>
        </w:rPr>
        <w:t>modify the pom.xml file and add the general properties of the application, dependencies on library packages (Spring MVC, Jaybird, JDBC pool, JOOQ) and the properties of the JDBC connection.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&lt;?xml version="1.0" encoding="UTF-8"?&gt;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&lt;project xmlns="http://maven.apache.org/POM/4.0.0"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xmlns:xsi="http://www.w3.org/2001/XMLSchema-instance"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xsi:schemaLocation="http://maven.apache.org/POM/4.0.0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http://maven.apache.org/xsd/maven-4.0.0.xsd"&gt;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&lt;modelVersion&gt;4.0.0&lt;/modelVersion&gt;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&lt;groupId&gt;ru.ibase&lt;/groupId&gt;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&lt;artifactId&gt;fbjavaex&lt;/artifactId&gt;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&lt;version&gt;1.0-SNAPSHOT&lt;/version&gt;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&lt;packaging&gt;war&lt;/packaging&gt;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&lt;name&gt;Firebird Java Example&lt;/name&gt;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&lt;properties&gt;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&lt;endorsed.dir&gt;${project.build.directory}/endorsed&lt;/endorsed.dir&gt;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&lt;project.build.sourceEncoding&gt;UTF-8&lt;/project.build.sourceEncoding&gt;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&lt;spring.version&gt;4.3.4.RELEASE&lt;/spring.version&gt;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&lt;jstl.version&gt;1.2&lt;/jstl.version&gt;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&lt;javax.servlet.version&gt;3.0.1&lt;/javax.servlet.version&gt;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&lt;db.url&gt;jdbc:firebirdsql://localhost:3050/examples&lt;/db.url&gt;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&lt;db.driver&gt;org.firebirdsql.jdbc.FBDriver&lt;/db.driver&gt;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&lt;db.username&gt;SYSDBA&lt;/db.username&gt;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&lt;db.password&gt;masterkey&lt;/db.password&gt;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&lt;/properties&gt;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&lt;dependencies&gt;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&lt;groupId&gt;javax&lt;/groupId&gt;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&lt;artifactId&gt;javaee-web-api&lt;/artifactId&gt;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&lt;version&gt;7.0&lt;/version&gt;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&lt;scope&gt;provided&lt;/scope&gt;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&lt;groupId&gt;javax.servlet&lt;/groupId&gt;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&lt;artifactId&gt;javax.servlet-api&lt;/artifactId&gt;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&lt;version&gt;${javax.servlet.version}&lt;/version&gt;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&lt;scope&gt;provided&lt;/scope&gt;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&lt;groupId&gt;jstl&lt;/groupId&gt;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&lt;artifactId&gt;jstl&lt;/artifactId&gt;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&lt;version&gt;${jstl.version}&lt;/version&gt;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4C55DA" w:rsidP="004C55DA">
      <w:pPr>
        <w:pStyle w:val="2"/>
      </w:pPr>
      <w:r>
        <w:t xml:space="preserve">        &lt;!—- Work with</w:t>
      </w:r>
      <w:r w:rsidR="006908C7" w:rsidRPr="006908C7">
        <w:t xml:space="preserve"> JSON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&lt;groupId&gt;com.fasterxml.jackson.core&lt;/groupId&gt;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&lt;artifactId&gt;jackson-core&lt;/artifactId&gt;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&lt;version&gt;2.8.5&lt;/version&gt;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&lt;groupId&gt;com.fasterxml.jackson.core&lt;/groupId&gt;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&lt;artifactId&gt;jackson-annotations&lt;/artifactId&gt;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&lt;version&gt;2.8.5&lt;/version&gt;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&lt;groupId&gt;com.fasterxml.jackson.core&lt;/groupId&gt;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&lt;artifactId&gt;jackson-databind&lt;/artifactId&gt;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&lt;version&gt;2.8.5&lt;/version&gt;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4C55DA">
      <w:pPr>
        <w:pStyle w:val="2"/>
      </w:pPr>
      <w:r w:rsidRPr="006908C7">
        <w:t xml:space="preserve">        &lt;!-- Spring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&lt;artifactId&gt;spring-core&lt;/artifactId&gt;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&lt;artifactId&gt;spring-web&lt;/artifactId&gt;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&lt;artifactId&gt;spring-webmvc&lt;/artifactId&gt;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&lt;artifactId&gt;spring-context&lt;/artifactId&gt;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&lt;artifactId&gt;spring-jdbc&lt;/artifactId&gt;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4C55DA">
      <w:pPr>
        <w:pStyle w:val="2"/>
      </w:pPr>
      <w:r w:rsidRPr="006908C7">
        <w:t xml:space="preserve">        &lt;!-- JDBC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&lt;groupId&gt;org.firebirdsql.jdbc&lt;/groupId&gt;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&lt;artifactId&gt;jaybird-jdk18&lt;/artifactId&gt;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&lt;version&gt;3.0.0&lt;/version&gt;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4C55DA" w:rsidP="004C55DA">
      <w:pPr>
        <w:pStyle w:val="2"/>
      </w:pPr>
      <w:r>
        <w:t xml:space="preserve">        &lt;!—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Connection pool</w:t>
      </w:r>
      <w:r w:rsidR="006908C7" w:rsidRPr="006908C7">
        <w:t xml:space="preserve"> --&gt;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&lt;groupId&gt;commons-dbcp&lt;/groupId&gt;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&lt;artifactId&gt;commons-dbcp&lt;/artifactId&gt;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&lt;version&gt;1.4&lt;/version&gt;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4C55DA">
      <w:pPr>
        <w:pStyle w:val="2"/>
      </w:pPr>
      <w:r w:rsidRPr="006908C7">
        <w:t xml:space="preserve">        &lt;!-- jOOQ --&gt;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&lt;groupId&gt;org.jooq&lt;/groupId&gt;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&lt;artifactId&gt;jooq&lt;/artifactId&gt;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&lt;version&gt;3.9.2&lt;/version&gt;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&lt;groupId&gt;org.jooq&lt;/groupId&gt;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&lt;artifactId&gt;jooq-meta&lt;/artifactId&gt;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&lt;version&gt;3.9.2&lt;/version&gt;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&lt;groupId&gt;org.jooq&lt;/groupId&gt;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&lt;artifactId&gt;jooq-codegen&lt;/artifactId&gt;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&lt;version&gt;3.9.2&lt;/version&gt;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4C55DA">
      <w:pPr>
        <w:pStyle w:val="2"/>
      </w:pPr>
      <w:r w:rsidRPr="006908C7">
        <w:t xml:space="preserve">        &lt;!-- Testing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&lt;groupId&gt;junit&lt;/groupId&gt;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&lt;artifactId&gt;junit&lt;/artifactId&gt;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&lt;version&gt;4.11&lt;/version&gt;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&lt;type&gt;jar&lt;/type&gt;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&lt;scope&gt;test&lt;/scope&gt;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&lt;dependency&gt;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&lt;groupId&gt;org.springframework&lt;/groupId&gt;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&lt;artifactId&gt;spring-test&lt;/artifactId&gt;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&lt;version&gt;${spring.version}&lt;/version&gt;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&lt;scope&gt;test&lt;/scope&gt;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&lt;/dependency&gt;  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&lt;/dependencies&gt;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&lt;build&gt;  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&lt;plugins&gt;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&lt;groupId&gt;org.apache.maven.plugins&lt;/groupId&gt;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&lt;artifactId&gt;maven-compiler-plugin&lt;/artifactId&gt;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&lt;version&gt;3.1&lt;/version&gt;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&lt;source&gt;1.7&lt;/source&gt;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&lt;target&gt;1.7&lt;/target&gt;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&lt;compilerArguments&gt;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&lt;endorseddirs&gt;${endorsed.dir}&lt;/endorseddirs&gt;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&lt;/compilerArguments&gt;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&lt;/configuration&gt;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&lt;/plugin&gt;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&lt;groupId&gt;org.apache.maven.plugins&lt;/groupId&gt;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&lt;artifactId&gt;maven-war-plugin&lt;/artifactId&gt;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&lt;version&gt;2.3&lt;/version&gt;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&lt;failOnMissingWebXml&gt;false&lt;/failOnMissingWebXml&gt;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&lt;/configuration&gt;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&lt;/plugin&gt;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&lt;groupId&gt;org.apache.maven.plugins&lt;/groupId&gt;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&lt;artifactId&gt;maven-dependency-plugin&lt;/artifactId&gt;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&lt;version&gt;2.6&lt;/version&gt;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&lt;executions&gt;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&lt;execution&gt;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&lt;phase&gt;validate&lt;/phase&gt;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&lt;goals&gt;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&lt;goal&gt;copy&lt;/goal&gt;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&lt;/goals&gt;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&lt;outputDirectory&gt;${endorsed.dir}&lt;/outputDirectory&gt;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&lt;silent&gt;true&lt;/silent&gt;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&lt;artifactItems&gt;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&lt;artifactItem&gt;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&lt;groupId&gt;javax&lt;/groupId&gt;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&lt;artifactId&gt;javaee-endorsed-api&lt;/artifactId&gt;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&lt;version&gt;7.0&lt;/version&gt;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&lt;type&gt;jar&lt;/type&gt;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&lt;/artifactItem&gt;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&lt;/artifactItems&gt;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&lt;/configuration&gt;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&lt;/execution&gt;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&lt;/executions&gt;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&lt;/plugin&gt;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&lt;/plugins&gt;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&lt;/build&gt;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&lt;/project&gt;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After </w:t>
      </w:r>
      <w:del w:id="68" w:author="Helen" w:date="2017-11-07T21:30:00Z">
        <w:r w:rsidRPr="003F3DC3" w:rsidDel="003902B0">
          <w:rPr>
            <w:rFonts w:ascii="Arial" w:hAnsi="Arial" w:cs="Arial"/>
            <w:sz w:val="24"/>
            <w:lang w:val="en-US"/>
          </w:rPr>
          <w:delText xml:space="preserve">you add </w:delText>
        </w:r>
      </w:del>
      <w:r w:rsidRPr="003F3DC3">
        <w:rPr>
          <w:rFonts w:ascii="Arial" w:hAnsi="Arial" w:cs="Arial"/>
          <w:sz w:val="24"/>
          <w:lang w:val="en-US"/>
        </w:rPr>
        <w:t>all the necessary dependencies</w:t>
      </w:r>
      <w:ins w:id="69" w:author="Helen" w:date="2017-11-07T21:31:00Z">
        <w:r w:rsidR="003902B0">
          <w:rPr>
            <w:rFonts w:ascii="Arial" w:hAnsi="Arial" w:cs="Arial"/>
            <w:sz w:val="24"/>
            <w:lang w:val="en-US"/>
          </w:rPr>
          <w:t xml:space="preserve"> have been fulfilled</w:t>
        </w:r>
      </w:ins>
      <w:r w:rsidRPr="003F3DC3">
        <w:rPr>
          <w:rFonts w:ascii="Arial" w:hAnsi="Arial" w:cs="Arial"/>
          <w:sz w:val="24"/>
          <w:lang w:val="en-US"/>
        </w:rPr>
        <w:t xml:space="preserve">, </w:t>
      </w:r>
      <w:del w:id="70" w:author="Helen" w:date="2017-11-07T21:31:00Z">
        <w:r w:rsidRPr="003F3DC3" w:rsidDel="003902B0">
          <w:rPr>
            <w:rFonts w:ascii="Arial" w:hAnsi="Arial" w:cs="Arial"/>
            <w:sz w:val="24"/>
            <w:lang w:val="en-US"/>
          </w:rPr>
          <w:delText xml:space="preserve">it is recommended to </w:delText>
        </w:r>
      </w:del>
      <w:ins w:id="71" w:author="Helen" w:date="2017-11-07T21:31:00Z">
        <w:r w:rsidR="003902B0">
          <w:rPr>
            <w:rFonts w:ascii="Arial" w:hAnsi="Arial" w:cs="Arial"/>
            <w:sz w:val="24"/>
            <w:lang w:val="en-US"/>
          </w:rPr>
          <w:t xml:space="preserve">a </w:t>
        </w:r>
      </w:ins>
      <w:r w:rsidRPr="003F3DC3">
        <w:rPr>
          <w:rFonts w:ascii="Arial" w:hAnsi="Arial" w:cs="Arial"/>
          <w:sz w:val="24"/>
          <w:lang w:val="en-US"/>
        </w:rPr>
        <w:t xml:space="preserve">restart </w:t>
      </w:r>
      <w:ins w:id="72" w:author="Helen" w:date="2017-11-07T21:31:00Z">
        <w:r w:rsidR="003902B0">
          <w:rPr>
            <w:rFonts w:ascii="Arial" w:hAnsi="Arial" w:cs="Arial"/>
            <w:sz w:val="24"/>
            <w:lang w:val="en-US"/>
          </w:rPr>
          <w:t xml:space="preserve">of </w:t>
        </w:r>
      </w:ins>
      <w:r w:rsidRPr="003F3DC3">
        <w:rPr>
          <w:rFonts w:ascii="Arial" w:hAnsi="Arial" w:cs="Arial"/>
          <w:sz w:val="24"/>
          <w:lang w:val="en-US"/>
        </w:rPr>
        <w:t xml:space="preserve">the </w:t>
      </w:r>
      <w:commentRangeStart w:id="73"/>
      <w:r w:rsidRPr="003F3DC3">
        <w:rPr>
          <w:rFonts w:ascii="Arial" w:hAnsi="Arial" w:cs="Arial"/>
          <w:sz w:val="24"/>
          <w:lang w:val="en-US"/>
        </w:rPr>
        <w:t>POM</w:t>
      </w:r>
      <w:commentRangeEnd w:id="73"/>
      <w:r w:rsidR="003902B0">
        <w:rPr>
          <w:rStyle w:val="CommentReference"/>
        </w:rPr>
        <w:commentReference w:id="73"/>
      </w:r>
      <w:r w:rsidRPr="003F3DC3">
        <w:rPr>
          <w:rFonts w:ascii="Arial" w:hAnsi="Arial" w:cs="Arial"/>
          <w:sz w:val="24"/>
          <w:lang w:val="en-US"/>
        </w:rPr>
        <w:t xml:space="preserve"> </w:t>
      </w:r>
      <w:ins w:id="74" w:author="Helen" w:date="2017-11-07T21:32:00Z">
        <w:r w:rsidR="003902B0">
          <w:rPr>
            <w:rFonts w:ascii="Arial" w:hAnsi="Arial" w:cs="Arial"/>
            <w:sz w:val="24"/>
            <w:lang w:val="en-US"/>
          </w:rPr>
          <w:t xml:space="preserve">is recommended, </w:t>
        </w:r>
      </w:ins>
      <w:r w:rsidRPr="003F3DC3">
        <w:rPr>
          <w:rFonts w:ascii="Arial" w:hAnsi="Arial" w:cs="Arial"/>
          <w:sz w:val="24"/>
          <w:lang w:val="en-US"/>
        </w:rPr>
        <w:t>to load all the necessary libraries</w:t>
      </w:r>
      <w:ins w:id="75" w:author="Helen" w:date="2017-11-07T21:32:00Z">
        <w:r w:rsidR="003902B0">
          <w:rPr>
            <w:rFonts w:ascii="Arial" w:hAnsi="Arial" w:cs="Arial"/>
            <w:sz w:val="24"/>
            <w:lang w:val="en-US"/>
          </w:rPr>
          <w:t xml:space="preserve"> and avoid </w:t>
        </w:r>
      </w:ins>
      <w:del w:id="76" w:author="Helen" w:date="2017-11-07T21:32:00Z">
        <w:r w:rsidRPr="003F3DC3" w:rsidDel="003902B0">
          <w:rPr>
            <w:rFonts w:ascii="Arial" w:hAnsi="Arial" w:cs="Arial"/>
            <w:sz w:val="24"/>
            <w:lang w:val="en-US"/>
          </w:rPr>
          <w:delText xml:space="preserve">. If you do not do it, </w:delText>
        </w:r>
      </w:del>
      <w:ins w:id="77" w:author="Helen" w:date="2017-11-07T21:33:00Z">
        <w:r w:rsidR="003902B0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errors </w:t>
      </w:r>
      <w:del w:id="78" w:author="Helen" w:date="2017-11-07T21:33:00Z">
        <w:r w:rsidRPr="003F3DC3" w:rsidDel="003902B0">
          <w:rPr>
            <w:rFonts w:ascii="Arial" w:hAnsi="Arial" w:cs="Arial"/>
            <w:sz w:val="24"/>
            <w:lang w:val="en-US"/>
          </w:rPr>
          <w:delText xml:space="preserve">may </w:delText>
        </w:r>
      </w:del>
      <w:ins w:id="79" w:author="Helen" w:date="2017-11-07T21:33:00Z">
        <w:r w:rsidR="003902B0">
          <w:rPr>
            <w:rFonts w:ascii="Arial" w:hAnsi="Arial" w:cs="Arial"/>
            <w:sz w:val="24"/>
            <w:lang w:val="en-US"/>
          </w:rPr>
          <w:t>that might otherwise</w:t>
        </w:r>
        <w:r w:rsidR="003902B0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occur </w:t>
      </w:r>
      <w:del w:id="80" w:author="Helen" w:date="2017-11-07T21:33:00Z">
        <w:r w:rsidRPr="003F3DC3" w:rsidDel="003902B0">
          <w:rPr>
            <w:rFonts w:ascii="Arial" w:hAnsi="Arial" w:cs="Arial"/>
            <w:sz w:val="24"/>
            <w:lang w:val="en-US"/>
          </w:rPr>
          <w:delText xml:space="preserve">in the process of </w:delText>
        </w:r>
      </w:del>
      <w:ins w:id="81" w:author="Helen" w:date="2017-11-07T21:33:00Z">
        <w:r w:rsidR="003902B0">
          <w:rPr>
            <w:rFonts w:ascii="Arial" w:hAnsi="Arial" w:cs="Arial"/>
            <w:sz w:val="24"/>
            <w:lang w:val="en-US"/>
          </w:rPr>
          <w:t xml:space="preserve">while you are </w:t>
        </w:r>
      </w:ins>
      <w:r w:rsidRPr="003F3DC3">
        <w:rPr>
          <w:rFonts w:ascii="Arial" w:hAnsi="Arial" w:cs="Arial"/>
          <w:sz w:val="24"/>
          <w:lang w:val="en-US"/>
        </w:rPr>
        <w:t xml:space="preserve">working </w:t>
      </w:r>
      <w:del w:id="82" w:author="Helen" w:date="2017-11-07T21:33:00Z">
        <w:r w:rsidRPr="003F3DC3" w:rsidDel="003902B0">
          <w:rPr>
            <w:rFonts w:ascii="Arial" w:hAnsi="Arial" w:cs="Arial"/>
            <w:sz w:val="24"/>
            <w:lang w:val="en-US"/>
          </w:rPr>
          <w:delText xml:space="preserve">with </w:delText>
        </w:r>
      </w:del>
      <w:ins w:id="83" w:author="Helen" w:date="2017-11-07T21:33:00Z">
        <w:r w:rsidR="003902B0">
          <w:rPr>
            <w:rFonts w:ascii="Arial" w:hAnsi="Arial" w:cs="Arial"/>
            <w:sz w:val="24"/>
            <w:lang w:val="en-US"/>
          </w:rPr>
          <w:t xml:space="preserve">on </w:t>
        </w:r>
      </w:ins>
      <w:r w:rsidRPr="003F3DC3">
        <w:rPr>
          <w:rFonts w:ascii="Arial" w:hAnsi="Arial" w:cs="Arial"/>
          <w:sz w:val="24"/>
          <w:lang w:val="en-US"/>
        </w:rPr>
        <w:t>the project. This is how it is done in NetBeans:</w:t>
      </w:r>
    </w:p>
    <w:p w:rsidR="006908C7" w:rsidRPr="006908C7" w:rsidRDefault="008F4624" w:rsidP="00FE1D00">
      <w:pPr>
        <w:jc w:val="both"/>
        <w:rPr>
          <w:rFonts w:ascii="Arial" w:hAnsi="Arial" w:cs="Arial"/>
          <w:sz w:val="24"/>
          <w:lang w:val="en-US"/>
        </w:rPr>
      </w:pPr>
      <w:r w:rsidRPr="00D36939">
        <w:rPr>
          <w:rFonts w:ascii="Arial" w:hAnsi="Arial" w:cs="Arial"/>
          <w:sz w:val="24"/>
          <w:lang w:val="en-US"/>
        </w:rPr>
        <w:lastRenderedPageBreak/>
        <w:pict>
          <v:shape id="_x0000_i1026" type="#_x0000_t75" style="width:349.8pt;height:457.8pt">
            <v:imagedata r:id="rId11" o:title="java-reload-pom"/>
          </v:shape>
        </w:pict>
      </w:r>
      <w:r w:rsidR="003902B0">
        <w:rPr>
          <w:rStyle w:val="CommentReference"/>
        </w:rPr>
        <w:commentReference w:id="84"/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3902B0" w:rsidRDefault="003902B0" w:rsidP="00FE1D00">
      <w:pPr>
        <w:jc w:val="both"/>
        <w:rPr>
          <w:ins w:id="85" w:author="Helen" w:date="2017-11-07T21:40:00Z"/>
          <w:rFonts w:ascii="Arial" w:hAnsi="Arial" w:cs="Arial"/>
          <w:sz w:val="24"/>
          <w:lang w:val="en-US"/>
        </w:rPr>
      </w:pPr>
      <w:ins w:id="86" w:author="Helen" w:date="2017-11-07T21:40:00Z">
        <w:r>
          <w:rPr>
            <w:rFonts w:ascii="Arial" w:hAnsi="Arial" w:cs="Arial"/>
            <w:sz w:val="24"/>
            <w:lang w:val="en-US"/>
          </w:rPr>
          <w:t>Coding the Configuration</w:t>
        </w:r>
      </w:ins>
    </w:p>
    <w:p w:rsidR="003902B0" w:rsidRDefault="003902B0" w:rsidP="00FE1D00">
      <w:pPr>
        <w:jc w:val="both"/>
        <w:rPr>
          <w:ins w:id="87" w:author="Helen" w:date="2017-11-07T21:37:00Z"/>
          <w:rFonts w:ascii="Arial" w:hAnsi="Arial" w:cs="Arial"/>
          <w:sz w:val="24"/>
          <w:lang w:val="en-US"/>
        </w:rPr>
      </w:pPr>
      <w:moveToRangeStart w:id="88" w:author="Helen" w:date="2017-11-07T21:40:00Z" w:name="move497854151"/>
      <w:r w:rsidRPr="003902B0">
        <w:rPr>
          <w:rFonts w:ascii="Arial" w:hAnsi="Arial" w:cs="Arial"/>
          <w:sz w:val="24"/>
          <w:lang w:val="en-US"/>
        </w:rPr>
        <w:t>We use this configuration class to specify the location</w:t>
      </w:r>
      <w:ins w:id="89" w:author="Helen" w:date="2017-11-07T21:40:00Z">
        <w:r>
          <w:rPr>
            <w:rFonts w:ascii="Arial" w:hAnsi="Arial" w:cs="Arial"/>
            <w:sz w:val="24"/>
            <w:lang w:val="en-US"/>
          </w:rPr>
          <w:t>s</w:t>
        </w:r>
      </w:ins>
      <w:r w:rsidRPr="003902B0">
        <w:rPr>
          <w:rFonts w:ascii="Arial" w:hAnsi="Arial" w:cs="Arial"/>
          <w:sz w:val="24"/>
          <w:lang w:val="en-US"/>
        </w:rPr>
        <w:t xml:space="preserve"> </w:t>
      </w:r>
      <w:del w:id="90" w:author="Helen" w:date="2017-11-07T21:40:00Z">
        <w:r w:rsidRPr="003902B0" w:rsidDel="003902B0">
          <w:rPr>
            <w:rFonts w:ascii="Arial" w:hAnsi="Arial" w:cs="Arial"/>
            <w:sz w:val="24"/>
            <w:lang w:val="en-US"/>
          </w:rPr>
          <w:delText>where to find</w:delText>
        </w:r>
      </w:del>
      <w:ins w:id="91" w:author="Helen" w:date="2017-11-07T21:40:00Z">
        <w:r>
          <w:rPr>
            <w:rFonts w:ascii="Arial" w:hAnsi="Arial" w:cs="Arial"/>
            <w:sz w:val="24"/>
            <w:lang w:val="en-US"/>
          </w:rPr>
          <w:t>of</w:t>
        </w:r>
      </w:ins>
      <w:r w:rsidRPr="003902B0">
        <w:rPr>
          <w:rFonts w:ascii="Arial" w:hAnsi="Arial" w:cs="Arial"/>
          <w:sz w:val="24"/>
          <w:lang w:val="en-US"/>
        </w:rPr>
        <w:t xml:space="preserve"> web resources and JSP views. The </w:t>
      </w:r>
      <w:proofErr w:type="spellStart"/>
      <w:r w:rsidRPr="003902B0">
        <w:rPr>
          <w:rFonts w:ascii="Arial" w:hAnsi="Arial" w:cs="Arial"/>
          <w:sz w:val="24"/>
          <w:lang w:val="en-US"/>
        </w:rPr>
        <w:t>configureMessageConverters</w:t>
      </w:r>
      <w:proofErr w:type="spellEnd"/>
      <w:r w:rsidRPr="003902B0">
        <w:rPr>
          <w:rFonts w:ascii="Arial" w:hAnsi="Arial" w:cs="Arial"/>
          <w:sz w:val="24"/>
          <w:lang w:val="en-US"/>
        </w:rPr>
        <w:t xml:space="preserve"> method </w:t>
      </w:r>
      <w:del w:id="92" w:author="Helen" w:date="2017-11-08T16:38:00Z">
        <w:r w:rsidRPr="003902B0" w:rsidDel="00104036">
          <w:rPr>
            <w:rFonts w:ascii="Arial" w:hAnsi="Arial" w:cs="Arial"/>
            <w:sz w:val="24"/>
            <w:lang w:val="en-US"/>
          </w:rPr>
          <w:delText xml:space="preserve">determines </w:delText>
        </w:r>
      </w:del>
      <w:ins w:id="93" w:author="Helen" w:date="2017-11-08T16:38:00Z">
        <w:r w:rsidR="00104036" w:rsidRPr="003902B0">
          <w:rPr>
            <w:rFonts w:ascii="Arial" w:hAnsi="Arial" w:cs="Arial"/>
            <w:sz w:val="24"/>
            <w:lang w:val="en-US"/>
          </w:rPr>
          <w:t>d</w:t>
        </w:r>
        <w:r w:rsidR="00104036">
          <w:rPr>
            <w:rFonts w:ascii="Arial" w:hAnsi="Arial" w:cs="Arial"/>
            <w:sz w:val="24"/>
            <w:lang w:val="en-US"/>
          </w:rPr>
          <w:t>irect</w:t>
        </w:r>
        <w:r w:rsidR="00104036" w:rsidRPr="003902B0">
          <w:rPr>
            <w:rFonts w:ascii="Arial" w:hAnsi="Arial" w:cs="Arial"/>
            <w:sz w:val="24"/>
            <w:lang w:val="en-US"/>
          </w:rPr>
          <w:t xml:space="preserve">s </w:t>
        </w:r>
      </w:ins>
      <w:r w:rsidRPr="003902B0">
        <w:rPr>
          <w:rFonts w:ascii="Arial" w:hAnsi="Arial" w:cs="Arial"/>
          <w:sz w:val="24"/>
          <w:lang w:val="en-US"/>
        </w:rPr>
        <w:t>that date</w:t>
      </w:r>
      <w:ins w:id="94" w:author="Helen" w:date="2017-11-07T21:41:00Z">
        <w:r w:rsidR="00E97F59">
          <w:rPr>
            <w:rFonts w:ascii="Arial" w:hAnsi="Arial" w:cs="Arial"/>
            <w:sz w:val="24"/>
            <w:lang w:val="en-US"/>
          </w:rPr>
          <w:t>s</w:t>
        </w:r>
      </w:ins>
      <w:r w:rsidRPr="003902B0">
        <w:rPr>
          <w:rFonts w:ascii="Arial" w:hAnsi="Arial" w:cs="Arial"/>
          <w:sz w:val="24"/>
          <w:lang w:val="en-US"/>
        </w:rPr>
        <w:t xml:space="preserve"> must be </w:t>
      </w:r>
      <w:del w:id="95" w:author="Helen" w:date="2017-11-07T21:41:00Z">
        <w:r w:rsidRPr="003902B0" w:rsidDel="00E97F59">
          <w:rPr>
            <w:rFonts w:ascii="Arial" w:hAnsi="Arial" w:cs="Arial"/>
            <w:sz w:val="24"/>
            <w:lang w:val="en-US"/>
          </w:rPr>
          <w:delText xml:space="preserve">serialized </w:delText>
        </w:r>
      </w:del>
      <w:ins w:id="96" w:author="Helen" w:date="2017-11-08T16:39:00Z">
        <w:r w:rsidR="00104036">
          <w:rPr>
            <w:rFonts w:ascii="Arial" w:hAnsi="Arial" w:cs="Arial"/>
            <w:sz w:val="24"/>
            <w:lang w:val="en-US"/>
          </w:rPr>
          <w:t>serialized</w:t>
        </w:r>
      </w:ins>
      <w:ins w:id="97" w:author="Helen" w:date="2017-11-07T21:41:00Z">
        <w:r w:rsidR="00E97F59">
          <w:rPr>
            <w:rFonts w:ascii="Arial" w:hAnsi="Arial" w:cs="Arial"/>
            <w:sz w:val="24"/>
            <w:lang w:val="en-US"/>
          </w:rPr>
          <w:t xml:space="preserve"> </w:t>
        </w:r>
      </w:ins>
      <w:r w:rsidRPr="003902B0">
        <w:rPr>
          <w:rFonts w:ascii="Arial" w:hAnsi="Arial" w:cs="Arial"/>
          <w:sz w:val="24"/>
          <w:lang w:val="en-US"/>
        </w:rPr>
        <w:t xml:space="preserve">to </w:t>
      </w:r>
      <w:del w:id="98" w:author="Helen" w:date="2017-11-07T21:41:00Z">
        <w:r w:rsidRPr="003902B0" w:rsidDel="00E97F59">
          <w:rPr>
            <w:rFonts w:ascii="Arial" w:hAnsi="Arial" w:cs="Arial"/>
            <w:sz w:val="24"/>
            <w:lang w:val="en-US"/>
          </w:rPr>
          <w:delText xml:space="preserve">a </w:delText>
        </w:r>
      </w:del>
      <w:r w:rsidRPr="003902B0">
        <w:rPr>
          <w:rFonts w:ascii="Arial" w:hAnsi="Arial" w:cs="Arial"/>
          <w:sz w:val="24"/>
          <w:lang w:val="en-US"/>
        </w:rPr>
        <w:t>string</w:t>
      </w:r>
      <w:ins w:id="99" w:author="Helen" w:date="2017-11-07T21:41:00Z">
        <w:r w:rsidR="00E97F59">
          <w:rPr>
            <w:rFonts w:ascii="Arial" w:hAnsi="Arial" w:cs="Arial"/>
            <w:sz w:val="24"/>
            <w:lang w:val="en-US"/>
          </w:rPr>
          <w:t xml:space="preserve">s, overriding the </w:t>
        </w:r>
      </w:ins>
      <w:del w:id="100" w:author="Helen" w:date="2017-11-07T21:42:00Z">
        <w:r w:rsidRPr="003902B0" w:rsidDel="00E97F59">
          <w:rPr>
            <w:rFonts w:ascii="Arial" w:hAnsi="Arial" w:cs="Arial"/>
            <w:sz w:val="24"/>
            <w:lang w:val="en-US"/>
          </w:rPr>
          <w:delText xml:space="preserve"> (by </w:delText>
        </w:r>
      </w:del>
      <w:r w:rsidRPr="003902B0">
        <w:rPr>
          <w:rFonts w:ascii="Arial" w:hAnsi="Arial" w:cs="Arial"/>
          <w:sz w:val="24"/>
          <w:lang w:val="en-US"/>
        </w:rPr>
        <w:t xml:space="preserve">default, </w:t>
      </w:r>
      <w:del w:id="101" w:author="Helen" w:date="2017-11-07T21:42:00Z">
        <w:r w:rsidRPr="003902B0" w:rsidDel="00E97F59">
          <w:rPr>
            <w:rFonts w:ascii="Arial" w:hAnsi="Arial" w:cs="Arial"/>
            <w:sz w:val="24"/>
            <w:lang w:val="en-US"/>
          </w:rPr>
          <w:delText>it is serialized in the</w:delText>
        </w:r>
      </w:del>
      <w:ins w:id="102" w:author="Helen" w:date="2017-11-07T21:42:00Z">
        <w:r w:rsidR="00E97F59">
          <w:rPr>
            <w:rFonts w:ascii="Arial" w:hAnsi="Arial" w:cs="Arial"/>
            <w:sz w:val="24"/>
            <w:lang w:val="en-US"/>
          </w:rPr>
          <w:t xml:space="preserve">which </w:t>
        </w:r>
      </w:ins>
      <w:ins w:id="103" w:author="Helen" w:date="2017-11-08T16:39:00Z">
        <w:r w:rsidR="00104036">
          <w:rPr>
            <w:rFonts w:ascii="Arial" w:hAnsi="Arial" w:cs="Arial"/>
            <w:sz w:val="24"/>
            <w:lang w:val="en-US"/>
          </w:rPr>
          <w:t>serializes</w:t>
        </w:r>
      </w:ins>
      <w:ins w:id="104" w:author="Helen" w:date="2017-11-07T21:42:00Z">
        <w:r w:rsidR="00E97F59">
          <w:rPr>
            <w:rFonts w:ascii="Arial" w:hAnsi="Arial" w:cs="Arial"/>
            <w:sz w:val="24"/>
            <w:lang w:val="en-US"/>
          </w:rPr>
          <w:t xml:space="preserve"> them to</w:t>
        </w:r>
      </w:ins>
      <w:r w:rsidRPr="003902B0">
        <w:rPr>
          <w:rFonts w:ascii="Arial" w:hAnsi="Arial" w:cs="Arial"/>
          <w:sz w:val="24"/>
          <w:lang w:val="en-US"/>
        </w:rPr>
        <w:t xml:space="preserve"> </w:t>
      </w:r>
      <w:ins w:id="105" w:author="Helen" w:date="2017-11-08T16:40:00Z">
        <w:r w:rsidR="00104036">
          <w:rPr>
            <w:rFonts w:ascii="Arial" w:hAnsi="Arial" w:cs="Arial"/>
            <w:sz w:val="24"/>
            <w:lang w:val="en-US"/>
          </w:rPr>
          <w:t xml:space="preserve">a </w:t>
        </w:r>
      </w:ins>
      <w:r w:rsidRPr="003902B0">
        <w:rPr>
          <w:rFonts w:ascii="Arial" w:hAnsi="Arial" w:cs="Arial"/>
          <w:sz w:val="24"/>
          <w:lang w:val="en-US"/>
        </w:rPr>
        <w:t>numeric</w:t>
      </w:r>
      <w:del w:id="106" w:author="Helen" w:date="2017-11-07T21:42:00Z">
        <w:r w:rsidRPr="003902B0" w:rsidDel="00E97F59">
          <w:rPr>
            <w:rFonts w:ascii="Arial" w:hAnsi="Arial" w:cs="Arial"/>
            <w:sz w:val="24"/>
            <w:lang w:val="en-US"/>
          </w:rPr>
          <w:delText>al</w:delText>
        </w:r>
      </w:del>
      <w:r w:rsidRPr="003902B0">
        <w:rPr>
          <w:rFonts w:ascii="Arial" w:hAnsi="Arial" w:cs="Arial"/>
          <w:sz w:val="24"/>
          <w:lang w:val="en-US"/>
        </w:rPr>
        <w:t xml:space="preserve"> representation </w:t>
      </w:r>
      <w:del w:id="107" w:author="Helen" w:date="2017-11-07T21:43:00Z">
        <w:r w:rsidRPr="003902B0" w:rsidDel="00E97F59">
          <w:rPr>
            <w:rFonts w:ascii="Arial" w:hAnsi="Arial" w:cs="Arial"/>
            <w:sz w:val="24"/>
            <w:lang w:val="en-US"/>
          </w:rPr>
          <w:delText xml:space="preserve">as </w:delText>
        </w:r>
      </w:del>
      <w:ins w:id="108" w:author="Helen" w:date="2017-11-07T21:43:00Z">
        <w:r w:rsidR="00E97F59">
          <w:rPr>
            <w:rFonts w:ascii="Arial" w:hAnsi="Arial" w:cs="Arial"/>
            <w:sz w:val="24"/>
            <w:lang w:val="en-US"/>
          </w:rPr>
          <w:t>of</w:t>
        </w:r>
        <w:r w:rsidR="00E97F59" w:rsidRPr="003902B0">
          <w:rPr>
            <w:rFonts w:ascii="Arial" w:hAnsi="Arial" w:cs="Arial"/>
            <w:sz w:val="24"/>
            <w:lang w:val="en-US"/>
          </w:rPr>
          <w:t xml:space="preserve"> </w:t>
        </w:r>
      </w:ins>
      <w:r w:rsidRPr="003902B0">
        <w:rPr>
          <w:rFonts w:ascii="Arial" w:hAnsi="Arial" w:cs="Arial"/>
          <w:sz w:val="24"/>
          <w:lang w:val="en-US"/>
        </w:rPr>
        <w:t>a timestamp</w:t>
      </w:r>
      <w:del w:id="109" w:author="Helen" w:date="2017-11-07T21:43:00Z">
        <w:r w:rsidRPr="003902B0" w:rsidDel="00E97F59">
          <w:rPr>
            <w:rFonts w:ascii="Arial" w:hAnsi="Arial" w:cs="Arial"/>
            <w:sz w:val="24"/>
            <w:lang w:val="en-US"/>
          </w:rPr>
          <w:delText>)</w:delText>
        </w:r>
      </w:del>
      <w:r w:rsidRPr="003902B0">
        <w:rPr>
          <w:rFonts w:ascii="Arial" w:hAnsi="Arial" w:cs="Arial"/>
          <w:sz w:val="24"/>
          <w:lang w:val="en-US"/>
        </w:rPr>
        <w:t>.</w:t>
      </w:r>
      <w:moveToRangeEnd w:id="88"/>
    </w:p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del w:id="110" w:author="Helen" w:date="2017-11-07T21:43:00Z">
        <w:r w:rsidRPr="003F3DC3" w:rsidDel="00A05F1A">
          <w:rPr>
            <w:rFonts w:ascii="Arial" w:hAnsi="Arial" w:cs="Arial"/>
            <w:sz w:val="24"/>
            <w:lang w:val="en-US"/>
          </w:rPr>
          <w:delText>I am not</w:delText>
        </w:r>
      </w:del>
      <w:del w:id="111" w:author="Helen" w:date="2017-11-07T21:46:00Z">
        <w:r w:rsidRPr="003F3DC3" w:rsidDel="00A05F1A">
          <w:rPr>
            <w:rFonts w:ascii="Arial" w:hAnsi="Arial" w:cs="Arial"/>
            <w:sz w:val="24"/>
            <w:lang w:val="en-US"/>
          </w:rPr>
          <w:delText xml:space="preserve"> a big fan of </w:delText>
        </w:r>
      </w:del>
      <w:del w:id="112" w:author="Helen" w:date="2017-11-07T21:43:00Z">
        <w:r w:rsidRPr="003F3DC3" w:rsidDel="00A05F1A">
          <w:rPr>
            <w:rFonts w:ascii="Arial" w:hAnsi="Arial" w:cs="Arial"/>
            <w:sz w:val="24"/>
            <w:lang w:val="en-US"/>
          </w:rPr>
          <w:delText xml:space="preserve">configuration </w:delText>
        </w:r>
      </w:del>
      <w:del w:id="113" w:author="Helen" w:date="2017-11-07T21:44:00Z">
        <w:r w:rsidRPr="003F3DC3" w:rsidDel="00A05F1A">
          <w:rPr>
            <w:rFonts w:ascii="Arial" w:hAnsi="Arial" w:cs="Arial"/>
            <w:sz w:val="24"/>
            <w:lang w:val="en-US"/>
          </w:rPr>
          <w:delText>via</w:delText>
        </w:r>
      </w:del>
      <w:del w:id="114" w:author="Helen" w:date="2017-11-07T21:46:00Z">
        <w:r w:rsidRPr="003F3DC3" w:rsidDel="00A05F1A">
          <w:rPr>
            <w:rFonts w:ascii="Arial" w:hAnsi="Arial" w:cs="Arial"/>
            <w:sz w:val="24"/>
            <w:lang w:val="en-US"/>
          </w:rPr>
          <w:delText xml:space="preserve"> xml </w:delText>
        </w:r>
      </w:del>
      <w:del w:id="115" w:author="Helen" w:date="2017-11-07T21:44:00Z">
        <w:r w:rsidRPr="003F3DC3" w:rsidDel="00A05F1A">
          <w:rPr>
            <w:rFonts w:ascii="Arial" w:hAnsi="Arial" w:cs="Arial"/>
            <w:sz w:val="24"/>
            <w:lang w:val="en-US"/>
          </w:rPr>
          <w:delText xml:space="preserve">so </w:delText>
        </w:r>
      </w:del>
      <w:r w:rsidRPr="003F3DC3">
        <w:rPr>
          <w:rFonts w:ascii="Arial" w:hAnsi="Arial" w:cs="Arial"/>
          <w:sz w:val="24"/>
          <w:lang w:val="en-US"/>
        </w:rPr>
        <w:t xml:space="preserve">I </w:t>
      </w:r>
      <w:del w:id="116" w:author="Helen" w:date="2017-11-07T21:44:00Z">
        <w:r w:rsidRPr="003F3DC3" w:rsidDel="00A05F1A">
          <w:rPr>
            <w:rFonts w:ascii="Arial" w:hAnsi="Arial" w:cs="Arial"/>
            <w:sz w:val="24"/>
            <w:lang w:val="en-US"/>
          </w:rPr>
          <w:delText>will work via</w:delText>
        </w:r>
      </w:del>
      <w:ins w:id="117" w:author="Helen" w:date="2017-11-07T21:44:00Z">
        <w:r w:rsidR="00A05F1A">
          <w:rPr>
            <w:rFonts w:ascii="Arial" w:hAnsi="Arial" w:cs="Arial"/>
            <w:sz w:val="24"/>
            <w:lang w:val="en-US"/>
          </w:rPr>
          <w:t>am creating</w:t>
        </w:r>
      </w:ins>
      <w:r w:rsidRPr="003F3DC3">
        <w:rPr>
          <w:rFonts w:ascii="Arial" w:hAnsi="Arial" w:cs="Arial"/>
          <w:sz w:val="24"/>
          <w:lang w:val="en-US"/>
        </w:rPr>
        <w:t xml:space="preserve"> Java configuration classes</w:t>
      </w:r>
      <w:ins w:id="118" w:author="Helen" w:date="2017-11-07T21:45:00Z">
        <w:r w:rsidR="00A05F1A">
          <w:rPr>
            <w:rFonts w:ascii="Arial" w:hAnsi="Arial" w:cs="Arial"/>
            <w:sz w:val="24"/>
            <w:lang w:val="en-US"/>
          </w:rPr>
          <w:t xml:space="preserve"> here as I am not a big fan of </w:t>
        </w:r>
      </w:ins>
      <w:ins w:id="119" w:author="Helen" w:date="2017-11-08T16:41:00Z">
        <w:r w:rsidR="00DD45C0">
          <w:rPr>
            <w:rFonts w:ascii="Arial" w:hAnsi="Arial" w:cs="Arial"/>
            <w:sz w:val="24"/>
            <w:lang w:val="en-US"/>
          </w:rPr>
          <w:t xml:space="preserve">doing </w:t>
        </w:r>
      </w:ins>
      <w:ins w:id="120" w:author="Helen" w:date="2017-11-07T21:45:00Z">
        <w:r w:rsidR="00A05F1A">
          <w:rPr>
            <w:rFonts w:ascii="Arial" w:hAnsi="Arial" w:cs="Arial"/>
            <w:sz w:val="24"/>
            <w:lang w:val="en-US"/>
          </w:rPr>
          <w:t>configur</w:t>
        </w:r>
      </w:ins>
      <w:ins w:id="121" w:author="Helen" w:date="2017-11-08T16:41:00Z">
        <w:r w:rsidR="00DD45C0">
          <w:rPr>
            <w:rFonts w:ascii="Arial" w:hAnsi="Arial" w:cs="Arial"/>
            <w:sz w:val="24"/>
            <w:lang w:val="en-US"/>
          </w:rPr>
          <w:t>a</w:t>
        </w:r>
      </w:ins>
      <w:ins w:id="122" w:author="Helen" w:date="2017-11-08T16:42:00Z">
        <w:r w:rsidR="00DD45C0">
          <w:rPr>
            <w:rFonts w:ascii="Arial" w:hAnsi="Arial" w:cs="Arial"/>
            <w:sz w:val="24"/>
            <w:lang w:val="en-US"/>
          </w:rPr>
          <w:t>tion</w:t>
        </w:r>
      </w:ins>
      <w:ins w:id="123" w:author="Helen" w:date="2017-11-07T21:45:00Z">
        <w:r w:rsidR="00A05F1A">
          <w:rPr>
            <w:rFonts w:ascii="Arial" w:hAnsi="Arial" w:cs="Arial"/>
            <w:sz w:val="24"/>
            <w:lang w:val="en-US"/>
          </w:rPr>
          <w:t xml:space="preserve"> in XML</w:t>
        </w:r>
      </w:ins>
      <w:r w:rsidRPr="003F3DC3">
        <w:rPr>
          <w:rFonts w:ascii="Arial" w:hAnsi="Arial" w:cs="Arial"/>
          <w:sz w:val="24"/>
          <w:lang w:val="en-US"/>
        </w:rPr>
        <w:t>.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package ru.ibase.fbjavaex.config;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org.springframework.context.annotation.Bean;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org.springframework.context.annotation.ComponentScan;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org.springframework.context.annotation.Configuration;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org.springframework.web.servlet.config.annotation.EnableWebMvc;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org.springframework.web.servlet.config.annotation.ResourceHandlerRegistry;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org.springframework.web.servlet.config.annotation.WebMvcConfigurerAdapter;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org.springframework.web.servlet.view.JstlView;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org.springframework.web.servlet.view.UrlBasedViewResolver;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org.springframework.http.converter.json.MappingJackson2HttpMessageConverter;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org.springframework.http.converter.HttpMessageConverter;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com.fasterxml.jackson.databind.ObjectMapper;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com.fasterxml.jackson.databind.SerializationFeature;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325337">
      <w:pPr>
        <w:pStyle w:val="1"/>
      </w:pPr>
      <w:r w:rsidRPr="006908C7">
        <w:t>@Configuration</w:t>
      </w:r>
    </w:p>
    <w:p w:rsidR="006908C7" w:rsidRPr="006908C7" w:rsidRDefault="006908C7" w:rsidP="00325337">
      <w:pPr>
        <w:pStyle w:val="1"/>
      </w:pPr>
      <w:r w:rsidRPr="006908C7">
        <w:t>@ComponentScan("ru.ibase.fbjavaex")</w:t>
      </w:r>
    </w:p>
    <w:p w:rsidR="006908C7" w:rsidRPr="006908C7" w:rsidRDefault="006908C7" w:rsidP="00325337">
      <w:pPr>
        <w:pStyle w:val="1"/>
      </w:pPr>
      <w:r w:rsidRPr="006908C7">
        <w:t>@EnableWebMvc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public class WebAppConfig extends WebMvcConfigurerAdapter {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325337">
      <w:pPr>
        <w:pStyle w:val="1"/>
      </w:pPr>
      <w:r w:rsidRPr="006908C7">
        <w:t xml:space="preserve">    @Override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public void configureMessageConverters(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List&lt;HttpMessageConverter&lt;?&gt;&gt; httpMessageConverters) {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MappingJackson2HttpMessageConverter jsonConverter =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new MappingJackson2HttpMessageConverter();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ObjectMapper objectMapper = new ObjectMapper();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objectMapper.configure(SerializationFeature.WRITE_DATES_AS_TIMESTAMPS,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false);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jsonConverter.setObjectMapper(objectMapper);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httpMessageConverters.add(jsonConverter);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325337">
      <w:pPr>
        <w:pStyle w:val="1"/>
      </w:pPr>
      <w:r w:rsidRPr="006908C7">
        <w:t xml:space="preserve">    @Bean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public UrlBasedViewResolver setupViewResolver() {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UrlBasedViewResolver resolver = new UrlBasedViewResolver();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resolver.setPrefix(</w:t>
      </w:r>
      <w:r w:rsidRPr="004C55DA">
        <w:rPr>
          <w:rStyle w:val="30"/>
        </w:rPr>
        <w:t>"/WEB-INF/jsp/"</w:t>
      </w:r>
      <w:r w:rsidRPr="006908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resolver.setSuffix(".jsp");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resolver.setViewClass(JstlView.class);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return resolver;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325337">
      <w:pPr>
        <w:pStyle w:val="1"/>
      </w:pPr>
      <w:r w:rsidRPr="006908C7">
        <w:t xml:space="preserve">    @Override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public void addResourceHandlers(ResourceHandlerRegistry registry) {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registry.addResourceHandler(</w:t>
      </w:r>
      <w:r w:rsidRPr="004C55DA">
        <w:rPr>
          <w:rStyle w:val="30"/>
        </w:rPr>
        <w:t>"/resources/**"</w:t>
      </w:r>
      <w:r w:rsidRPr="006908C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.addResourceLocations(</w:t>
      </w:r>
      <w:r w:rsidRPr="004C55DA">
        <w:rPr>
          <w:rStyle w:val="30"/>
        </w:rPr>
        <w:t>"/WEB-INF/resources/"</w:t>
      </w:r>
      <w:r w:rsidRPr="006908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Default="00FE1D00" w:rsidP="00FE1D00">
      <w:pPr>
        <w:jc w:val="both"/>
        <w:rPr>
          <w:ins w:id="124" w:author="Helen" w:date="2017-11-07T21:48:00Z"/>
          <w:rFonts w:ascii="Arial" w:hAnsi="Arial" w:cs="Arial"/>
          <w:sz w:val="24"/>
          <w:lang w:val="en-US"/>
        </w:rPr>
      </w:pPr>
    </w:p>
    <w:p w:rsidR="005E4725" w:rsidRPr="003F3DC3" w:rsidRDefault="005E4725" w:rsidP="00FE1D00">
      <w:pPr>
        <w:jc w:val="both"/>
        <w:rPr>
          <w:rFonts w:ascii="Arial" w:hAnsi="Arial" w:cs="Arial"/>
          <w:sz w:val="24"/>
          <w:lang w:val="en-US"/>
        </w:rPr>
      </w:pPr>
      <w:ins w:id="125" w:author="Helen" w:date="2017-11-07T21:48:00Z">
        <w:r>
          <w:rPr>
            <w:rFonts w:ascii="Arial" w:hAnsi="Arial" w:cs="Arial"/>
            <w:sz w:val="24"/>
            <w:lang w:val="en-US"/>
          </w:rPr>
          <w:t>Start-up Code--</w:t>
        </w:r>
        <w:proofErr w:type="spellStart"/>
        <w:r>
          <w:rPr>
            <w:rFonts w:ascii="Arial" w:hAnsi="Arial" w:cs="Arial"/>
            <w:sz w:val="24"/>
            <w:lang w:val="en-US"/>
          </w:rPr>
          <w:t>WebInitializer</w:t>
        </w:r>
      </w:ins>
      <w:proofErr w:type="spellEnd"/>
    </w:p>
    <w:p w:rsidR="00FE1D00" w:rsidRPr="003F3DC3" w:rsidDel="003902B0" w:rsidRDefault="00E0416E" w:rsidP="00FE1D00">
      <w:pPr>
        <w:jc w:val="both"/>
        <w:rPr>
          <w:rFonts w:cs="Arial"/>
          <w:sz w:val="24"/>
          <w:lang w:val="en-US"/>
        </w:rPr>
      </w:pPr>
      <w:moveFromRangeStart w:id="126" w:author="Helen" w:date="2017-11-07T21:40:00Z" w:name="move497854151"/>
      <w:moveFrom w:id="127" w:author="Helen" w:date="2017-11-07T21:40:00Z">
        <w:r w:rsidRPr="003F3DC3" w:rsidDel="003902B0">
          <w:rPr>
            <w:rFonts w:ascii="Arial" w:hAnsi="Arial" w:cs="Arial"/>
            <w:sz w:val="24"/>
            <w:lang w:val="en-US"/>
          </w:rPr>
          <w:t xml:space="preserve">We use this configuration class to specify the location where to find web resources and JSP views. The </w:t>
        </w:r>
        <w:r w:rsidRPr="003F3DC3" w:rsidDel="003902B0">
          <w:rPr>
            <w:rFonts w:ascii="Source Code Pro" w:hAnsi="Source Code Pro" w:cs="Arial"/>
            <w:sz w:val="20"/>
            <w:szCs w:val="20"/>
            <w:lang w:val="en-US"/>
          </w:rPr>
          <w:t>configureMessageConverters</w:t>
        </w:r>
        <w:r w:rsidRPr="003F3DC3" w:rsidDel="003902B0">
          <w:rPr>
            <w:rFonts w:ascii="Arial" w:hAnsi="Arial" w:cs="Arial"/>
            <w:sz w:val="24"/>
            <w:lang w:val="en-US"/>
          </w:rPr>
          <w:t xml:space="preserve"> m</w:t>
        </w:r>
        <w:commentRangeStart w:id="128"/>
        <w:r w:rsidRPr="003F3DC3" w:rsidDel="003902B0">
          <w:rPr>
            <w:rFonts w:ascii="Arial" w:hAnsi="Arial" w:cs="Arial"/>
            <w:sz w:val="24"/>
            <w:lang w:val="en-US"/>
          </w:rPr>
          <w:t xml:space="preserve">ethod </w:t>
        </w:r>
      </w:moveFrom>
      <w:commentRangeEnd w:id="128"/>
      <w:r w:rsidR="005E4725">
        <w:rPr>
          <w:rStyle w:val="CommentReference"/>
        </w:rPr>
        <w:commentReference w:id="128"/>
      </w:r>
      <w:moveFrom w:id="129" w:author="Helen" w:date="2017-11-07T21:40:00Z">
        <w:r w:rsidRPr="003F3DC3" w:rsidDel="003902B0">
          <w:rPr>
            <w:rFonts w:ascii="Arial" w:hAnsi="Arial" w:cs="Arial"/>
            <w:sz w:val="24"/>
            <w:lang w:val="en-US"/>
          </w:rPr>
          <w:t>determines that date must be serialized to a string (by default, it is serialized in the numerical representation as a timestamp).</w:t>
        </w:r>
      </w:moveFrom>
    </w:p>
    <w:moveFromRangeEnd w:id="126"/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Now </w:t>
      </w:r>
      <w:del w:id="130" w:author="Helen" w:date="2017-11-08T16:47:00Z">
        <w:r w:rsidRPr="003F3DC3" w:rsidDel="006B14EE">
          <w:rPr>
            <w:rFonts w:ascii="Arial" w:hAnsi="Arial" w:cs="Arial"/>
            <w:sz w:val="24"/>
            <w:lang w:val="en-US"/>
          </w:rPr>
          <w:delText xml:space="preserve">let us </w:delText>
        </w:r>
      </w:del>
      <w:ins w:id="131" w:author="Helen" w:date="2017-11-08T16:47:00Z">
        <w:r w:rsidR="006B14EE">
          <w:rPr>
            <w:rFonts w:ascii="Arial" w:hAnsi="Arial" w:cs="Arial"/>
            <w:sz w:val="24"/>
            <w:lang w:val="en-US"/>
          </w:rPr>
          <w:t xml:space="preserve">we'll </w:t>
        </w:r>
      </w:ins>
      <w:r w:rsidRPr="003F3DC3">
        <w:rPr>
          <w:rFonts w:ascii="Arial" w:hAnsi="Arial" w:cs="Arial"/>
          <w:sz w:val="24"/>
          <w:lang w:val="en-US"/>
        </w:rPr>
        <w:t xml:space="preserve">get rid of the Web.xml file and create the WebInitializer.java </w:t>
      </w:r>
      <w:del w:id="132" w:author="Helen" w:date="2017-11-08T16:48:00Z">
        <w:r w:rsidRPr="003F3DC3" w:rsidDel="00543959">
          <w:rPr>
            <w:rFonts w:ascii="Arial" w:hAnsi="Arial" w:cs="Arial"/>
            <w:sz w:val="24"/>
            <w:lang w:val="en-US"/>
          </w:rPr>
          <w:delText xml:space="preserve">file </w:delText>
        </w:r>
      </w:del>
      <w:ins w:id="133" w:author="Helen" w:date="2017-11-08T16:48:00Z">
        <w:r w:rsidR="00543959">
          <w:rPr>
            <w:rFonts w:ascii="Arial" w:hAnsi="Arial" w:cs="Arial"/>
            <w:sz w:val="24"/>
            <w:lang w:val="en-US"/>
          </w:rPr>
          <w:t>class</w:t>
        </w:r>
        <w:r w:rsidR="00543959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del w:id="134" w:author="Helen" w:date="2017-11-08T07:03:00Z">
        <w:r w:rsidRPr="003F3DC3" w:rsidDel="00CA2F3F">
          <w:rPr>
            <w:rFonts w:ascii="Arial" w:hAnsi="Arial" w:cs="Arial"/>
            <w:sz w:val="24"/>
            <w:lang w:val="en-US"/>
          </w:rPr>
          <w:delText>instead</w:delText>
        </w:r>
      </w:del>
      <w:ins w:id="135" w:author="Helen" w:date="2017-11-08T07:03:00Z">
        <w:r w:rsidR="00CA2F3F" w:rsidRPr="003F3DC3">
          <w:rPr>
            <w:rFonts w:ascii="Arial" w:hAnsi="Arial" w:cs="Arial"/>
            <w:sz w:val="24"/>
            <w:lang w:val="en-US"/>
          </w:rPr>
          <w:t>in</w:t>
        </w:r>
        <w:r w:rsidR="00CA2F3F">
          <w:rPr>
            <w:rFonts w:ascii="Arial" w:hAnsi="Arial" w:cs="Arial"/>
            <w:sz w:val="24"/>
            <w:lang w:val="en-US"/>
          </w:rPr>
          <w:t xml:space="preserve"> its place</w:t>
        </w:r>
      </w:ins>
      <w:del w:id="136" w:author="Helen" w:date="2017-11-08T07:03:00Z">
        <w:r w:rsidRPr="003F3DC3" w:rsidDel="00CA2F3F">
          <w:rPr>
            <w:rFonts w:ascii="Arial" w:hAnsi="Arial" w:cs="Arial"/>
            <w:sz w:val="24"/>
            <w:lang w:val="en-US"/>
          </w:rPr>
          <w:delText>.</w:delText>
        </w:r>
      </w:del>
      <w:ins w:id="137" w:author="Helen" w:date="2017-11-08T07:03:00Z">
        <w:r w:rsidR="00CA2F3F">
          <w:rPr>
            <w:rFonts w:ascii="Arial" w:hAnsi="Arial" w:cs="Arial"/>
            <w:sz w:val="24"/>
            <w:lang w:val="en-US"/>
          </w:rPr>
          <w:t>:</w:t>
        </w:r>
      </w:ins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package ru.ibase.fbjavaex.config;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javax.servlet.ServletContext;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javax.servlet.ServletException;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javax.servlet.ServletRegistration.Dynamic;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org.springframework.web.WebApplicationInitializer;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org.springframework.web.context.support.AnnotationConfigWebApplicationContext;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import org.springframework.web.servlet.DispatcherServlet;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public class WebInitializer implements WebApplicationInitializer {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4C55DA">
      <w:pPr>
        <w:pStyle w:val="1"/>
      </w:pPr>
      <w:r w:rsidRPr="006908C7">
        <w:t xml:space="preserve">    @Override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public void onStartup(ServletContext servletContext) throws ServletException {    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AnnotationConfigWebApplicationContext ctx =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new AnnotationConfigWebApplicationContext();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ctx.register(WebAppConfig.class);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ctx.setServletContext(servletContext);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Dynamic servlet = servletContext.addServlet(</w:t>
      </w:r>
      <w:r w:rsidRPr="004C55DA">
        <w:rPr>
          <w:rStyle w:val="30"/>
        </w:rPr>
        <w:t>"dispatcher"</w:t>
      </w: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new DispatcherServlet(ctx));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servlet.addMapping("/");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servlet.setLoadOnStartup(1);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All </w:t>
      </w:r>
      <w:del w:id="138" w:author="Helen" w:date="2017-11-07T21:50:00Z">
        <w:r w:rsidRPr="003F3DC3" w:rsidDel="005E4725">
          <w:rPr>
            <w:rFonts w:ascii="Arial" w:hAnsi="Arial" w:cs="Arial"/>
            <w:sz w:val="24"/>
            <w:lang w:val="en-US"/>
          </w:rPr>
          <w:delText xml:space="preserve">there </w:delText>
        </w:r>
      </w:del>
      <w:ins w:id="139" w:author="Helen" w:date="2017-11-07T21:50:00Z">
        <w:r w:rsidR="005E4725" w:rsidRPr="003F3DC3">
          <w:rPr>
            <w:rFonts w:ascii="Arial" w:hAnsi="Arial" w:cs="Arial"/>
            <w:sz w:val="24"/>
            <w:lang w:val="en-US"/>
          </w:rPr>
          <w:t>th</w:t>
        </w:r>
        <w:r w:rsidR="005E4725">
          <w:rPr>
            <w:rFonts w:ascii="Arial" w:hAnsi="Arial" w:cs="Arial"/>
            <w:sz w:val="24"/>
            <w:lang w:val="en-US"/>
          </w:rPr>
          <w:t>at</w:t>
        </w:r>
        <w:r w:rsidR="005E4725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>is left to configure is IoC containers for injecting dependencies</w:t>
      </w:r>
      <w:ins w:id="140" w:author="Helen" w:date="2017-11-07T21:49:00Z">
        <w:r w:rsidR="005E4725">
          <w:rPr>
            <w:rFonts w:ascii="Arial" w:hAnsi="Arial" w:cs="Arial"/>
            <w:sz w:val="24"/>
            <w:lang w:val="en-US"/>
          </w:rPr>
          <w:t xml:space="preserve">, a </w:t>
        </w:r>
      </w:ins>
      <w:ins w:id="141" w:author="Helen" w:date="2017-11-07T21:50:00Z">
        <w:r w:rsidR="005E4725">
          <w:rPr>
            <w:rFonts w:ascii="Arial" w:hAnsi="Arial" w:cs="Arial"/>
            <w:sz w:val="24"/>
            <w:lang w:val="en-US"/>
          </w:rPr>
          <w:t>step</w:t>
        </w:r>
      </w:ins>
      <w:ins w:id="142" w:author="Helen" w:date="2017-11-07T21:49:00Z">
        <w:r w:rsidR="005E4725">
          <w:rPr>
            <w:rFonts w:ascii="Arial" w:hAnsi="Arial" w:cs="Arial"/>
            <w:sz w:val="24"/>
            <w:lang w:val="en-US"/>
          </w:rPr>
          <w:t xml:space="preserve"> we will return to later</w:t>
        </w:r>
      </w:ins>
      <w:r w:rsidRPr="003F3DC3">
        <w:rPr>
          <w:rFonts w:ascii="Arial" w:hAnsi="Arial" w:cs="Arial"/>
          <w:sz w:val="24"/>
          <w:lang w:val="en-US"/>
        </w:rPr>
        <w:t xml:space="preserve">. </w:t>
      </w:r>
      <w:del w:id="143" w:author="Helen" w:date="2017-11-07T21:53:00Z">
        <w:r w:rsidRPr="003F3DC3" w:rsidDel="00426A37">
          <w:rPr>
            <w:rFonts w:ascii="Arial" w:hAnsi="Arial" w:cs="Arial"/>
            <w:sz w:val="24"/>
            <w:lang w:val="en-US"/>
          </w:rPr>
          <w:delText xml:space="preserve">We will get back to this step later and now we </w:delText>
        </w:r>
      </w:del>
      <w:ins w:id="144" w:author="Helen" w:date="2017-11-07T21:53:00Z">
        <w:r w:rsidR="00426A37">
          <w:rPr>
            <w:rFonts w:ascii="Arial" w:hAnsi="Arial" w:cs="Arial"/>
            <w:sz w:val="24"/>
            <w:lang w:val="en-US"/>
          </w:rPr>
          <w:t>W</w:t>
        </w:r>
        <w:r w:rsidR="00426A37" w:rsidRPr="003F3DC3">
          <w:rPr>
            <w:rFonts w:ascii="Arial" w:hAnsi="Arial" w:cs="Arial"/>
            <w:sz w:val="24"/>
            <w:lang w:val="en-US"/>
          </w:rPr>
          <w:t xml:space="preserve">e </w:t>
        </w:r>
      </w:ins>
      <w:del w:id="145" w:author="Helen" w:date="2017-11-07T21:53:00Z">
        <w:r w:rsidRPr="003F3DC3" w:rsidDel="00426A37">
          <w:rPr>
            <w:rFonts w:ascii="Arial" w:hAnsi="Arial" w:cs="Arial"/>
            <w:sz w:val="24"/>
            <w:lang w:val="en-US"/>
          </w:rPr>
          <w:delText xml:space="preserve">will </w:delText>
        </w:r>
      </w:del>
      <w:r w:rsidRPr="003F3DC3">
        <w:rPr>
          <w:rFonts w:ascii="Arial" w:hAnsi="Arial" w:cs="Arial"/>
          <w:sz w:val="24"/>
          <w:lang w:val="en-US"/>
        </w:rPr>
        <w:t xml:space="preserve">proceed </w:t>
      </w:r>
      <w:ins w:id="146" w:author="Helen" w:date="2017-11-07T21:53:00Z">
        <w:r w:rsidR="00426A37">
          <w:rPr>
            <w:rFonts w:ascii="Arial" w:hAnsi="Arial" w:cs="Arial"/>
            <w:sz w:val="24"/>
            <w:lang w:val="en-US"/>
          </w:rPr>
          <w:t xml:space="preserve">next </w:t>
        </w:r>
      </w:ins>
      <w:r w:rsidRPr="003F3DC3">
        <w:rPr>
          <w:rFonts w:ascii="Arial" w:hAnsi="Arial" w:cs="Arial"/>
          <w:sz w:val="24"/>
          <w:lang w:val="en-US"/>
        </w:rPr>
        <w:t xml:space="preserve">to generating classes for working with the database via </w:t>
      </w:r>
      <w:ins w:id="147" w:author="Helen" w:date="2017-11-07T21:55:00Z">
        <w:r w:rsidR="00C61783">
          <w:rPr>
            <w:rFonts w:ascii="Arial" w:hAnsi="Arial" w:cs="Arial"/>
            <w:sz w:val="24"/>
            <w:lang w:val="en-US"/>
          </w:rPr>
          <w:t>Java Object-Oriented Querying</w:t>
        </w:r>
      </w:ins>
      <w:ins w:id="148" w:author="Helen" w:date="2017-11-07T21:56:00Z">
        <w:r w:rsidR="00C61783">
          <w:rPr>
            <w:rFonts w:ascii="Arial" w:hAnsi="Arial" w:cs="Arial"/>
            <w:sz w:val="24"/>
            <w:lang w:val="en-US"/>
          </w:rPr>
          <w:t xml:space="preserve"> (</w:t>
        </w:r>
      </w:ins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ins w:id="149" w:author="Helen" w:date="2017-11-07T21:57:00Z">
        <w:r w:rsidR="00C61783">
          <w:rPr>
            <w:rFonts w:ascii="Arial" w:hAnsi="Arial" w:cs="Arial"/>
            <w:sz w:val="24"/>
            <w:lang w:val="en-US"/>
          </w:rPr>
          <w:t>)</w:t>
        </w:r>
      </w:ins>
      <w:r w:rsidRPr="003F3DC3">
        <w:rPr>
          <w:rFonts w:ascii="Arial" w:hAnsi="Arial" w:cs="Arial"/>
          <w:sz w:val="24"/>
          <w:lang w:val="en-US"/>
        </w:rPr>
        <w:t>.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Style w:val="Heading2"/>
        <w:rPr>
          <w:rFonts w:ascii="Arial" w:hAnsi="Arial" w:cs="Arial"/>
          <w:sz w:val="24"/>
          <w:lang w:val="en-US"/>
        </w:rPr>
      </w:pPr>
      <w:bookmarkStart w:id="150" w:name="_Toc477772241"/>
      <w:r w:rsidRPr="003F3DC3">
        <w:rPr>
          <w:rFonts w:ascii="Arial" w:hAnsi="Arial" w:cs="Arial"/>
          <w:sz w:val="24"/>
          <w:lang w:val="en-US"/>
        </w:rPr>
        <w:t xml:space="preserve">Generating classes for </w:t>
      </w:r>
      <w:del w:id="151" w:author="Helen" w:date="2017-11-07T21:57:00Z">
        <w:r w:rsidRPr="003F3DC3" w:rsidDel="00C61783">
          <w:rPr>
            <w:rFonts w:ascii="Arial" w:hAnsi="Arial" w:cs="Arial"/>
            <w:sz w:val="24"/>
            <w:lang w:val="en-US"/>
          </w:rPr>
          <w:delText xml:space="preserve">working with the database via </w:delText>
        </w:r>
      </w:del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bookmarkEnd w:id="150"/>
      <w:proofErr w:type="spellEnd"/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Work with the database will be carried out </w:t>
      </w:r>
      <w:del w:id="152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153" w:author="Helen" w:date="2017-11-07T20:46:00Z">
        <w:r w:rsidR="00BC1FDB">
          <w:rPr>
            <w:rFonts w:ascii="Arial" w:hAnsi="Arial" w:cs="Arial"/>
            <w:sz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lang w:val="en-US"/>
        </w:rPr>
        <w:t xml:space="preserve"> the </w:t>
      </w:r>
      <w:hyperlink r:id="rId12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jOOQ</w:t>
        </w:r>
      </w:hyperlink>
      <w:r w:rsidRPr="003F3DC3">
        <w:rPr>
          <w:rFonts w:ascii="Arial" w:hAnsi="Arial" w:cs="Arial"/>
          <w:sz w:val="24"/>
          <w:lang w:val="en-US"/>
        </w:rPr>
        <w:t xml:space="preserve"> library. </w:t>
      </w:r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</w:t>
      </w:r>
      <w:del w:id="154" w:author="Helen" w:date="2017-11-07T21:58:00Z">
        <w:r w:rsidRPr="003F3DC3" w:rsidDel="00C61783">
          <w:rPr>
            <w:rFonts w:ascii="Arial" w:hAnsi="Arial" w:cs="Arial"/>
            <w:sz w:val="24"/>
            <w:lang w:val="en-US"/>
          </w:rPr>
          <w:delText xml:space="preserve">makes it possible to </w:delText>
        </w:r>
      </w:del>
      <w:r w:rsidRPr="003F3DC3">
        <w:rPr>
          <w:rFonts w:ascii="Arial" w:hAnsi="Arial" w:cs="Arial"/>
          <w:sz w:val="24"/>
          <w:lang w:val="en-US"/>
        </w:rPr>
        <w:t>build</w:t>
      </w:r>
      <w:ins w:id="155" w:author="Helen" w:date="2017-11-07T21:58:00Z">
        <w:r w:rsidR="00C61783">
          <w:rPr>
            <w:rFonts w:ascii="Arial" w:hAnsi="Arial" w:cs="Arial"/>
            <w:sz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lang w:val="en-US"/>
        </w:rPr>
        <w:t xml:space="preserve"> SQL queries from jOOQ objects and code (similarly to LINQ). jOOQ is more closely </w:t>
      </w:r>
      <w:r w:rsidR="003F3DC3" w:rsidRPr="003F3DC3">
        <w:rPr>
          <w:rFonts w:ascii="Arial" w:hAnsi="Arial" w:cs="Arial"/>
          <w:sz w:val="24"/>
          <w:lang w:val="en-US"/>
        </w:rPr>
        <w:t>integrated</w:t>
      </w:r>
      <w:r w:rsidRPr="003F3DC3">
        <w:rPr>
          <w:rFonts w:ascii="Arial" w:hAnsi="Arial" w:cs="Arial"/>
          <w:sz w:val="24"/>
          <w:lang w:val="en-US"/>
        </w:rPr>
        <w:t xml:space="preserve"> with the database than ORM</w:t>
      </w:r>
      <w:ins w:id="156" w:author="Helen" w:date="2017-11-07T21:59:00Z">
        <w:r w:rsidR="00C61783">
          <w:rPr>
            <w:rFonts w:ascii="Arial" w:hAnsi="Arial" w:cs="Arial"/>
            <w:sz w:val="24"/>
            <w:lang w:val="en-US"/>
          </w:rPr>
          <w:t xml:space="preserve">, enabling more database features to be utilized, rather than just </w:t>
        </w:r>
      </w:ins>
      <w:del w:id="157" w:author="Helen" w:date="2017-11-07T22:00:00Z">
        <w:r w:rsidRPr="003F3DC3" w:rsidDel="00C61783">
          <w:rPr>
            <w:rFonts w:ascii="Arial" w:hAnsi="Arial" w:cs="Arial"/>
            <w:sz w:val="24"/>
            <w:lang w:val="en-US"/>
          </w:rPr>
          <w:delText xml:space="preserve"> so, besides</w:delText>
        </w:r>
      </w:del>
      <w:ins w:id="158" w:author="Helen" w:date="2017-11-07T22:00:00Z">
        <w:r w:rsidR="00C61783">
          <w:rPr>
            <w:rFonts w:ascii="Arial" w:hAnsi="Arial" w:cs="Arial"/>
            <w:sz w:val="24"/>
            <w:lang w:val="en-US"/>
          </w:rPr>
          <w:t>the</w:t>
        </w:r>
      </w:ins>
      <w:r w:rsidRPr="003F3DC3">
        <w:rPr>
          <w:rFonts w:ascii="Arial" w:hAnsi="Arial" w:cs="Arial"/>
          <w:sz w:val="24"/>
          <w:lang w:val="en-US"/>
        </w:rPr>
        <w:t xml:space="preserve"> simple CRUD SQL queries used in Active Record</w:t>
      </w:r>
      <w:ins w:id="159" w:author="Helen" w:date="2017-11-07T22:00:00Z">
        <w:r w:rsidR="00C61783">
          <w:rPr>
            <w:rFonts w:ascii="Arial" w:hAnsi="Arial" w:cs="Arial"/>
            <w:sz w:val="24"/>
            <w:lang w:val="en-US"/>
          </w:rPr>
          <w:t xml:space="preserve">. </w:t>
        </w:r>
      </w:ins>
      <w:del w:id="160" w:author="Helen" w:date="2017-11-07T22:00:00Z">
        <w:r w:rsidRPr="003F3DC3" w:rsidDel="00C61783">
          <w:rPr>
            <w:rFonts w:ascii="Arial" w:hAnsi="Arial" w:cs="Arial"/>
            <w:sz w:val="24"/>
            <w:lang w:val="en-US"/>
          </w:rPr>
          <w:delText xml:space="preserve">, it allows additional features to be used. For </w:delText>
        </w:r>
        <w:r w:rsidR="003F3DC3" w:rsidRPr="003F3DC3" w:rsidDel="00C61783">
          <w:rPr>
            <w:rFonts w:ascii="Arial" w:hAnsi="Arial" w:cs="Arial"/>
            <w:sz w:val="24"/>
            <w:lang w:val="en-US"/>
          </w:rPr>
          <w:delText>instance</w:delText>
        </w:r>
        <w:r w:rsidRPr="003F3DC3" w:rsidDel="00C61783">
          <w:rPr>
            <w:rFonts w:ascii="Arial" w:hAnsi="Arial" w:cs="Arial"/>
            <w:sz w:val="24"/>
            <w:lang w:val="en-US"/>
          </w:rPr>
          <w:delText xml:space="preserve">, </w:delText>
        </w:r>
      </w:del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can work with stored procedures and functions, sequences</w:t>
      </w:r>
      <w:del w:id="161" w:author="Helen" w:date="2017-11-08T16:53:00Z">
        <w:r w:rsidRPr="003F3DC3" w:rsidDel="00966C78">
          <w:rPr>
            <w:rFonts w:ascii="Arial" w:hAnsi="Arial" w:cs="Arial"/>
            <w:sz w:val="24"/>
            <w:lang w:val="en-US"/>
          </w:rPr>
          <w:delText>,</w:delText>
        </w:r>
      </w:del>
      <w:ins w:id="162" w:author="Helen" w:date="2017-11-08T16:53:00Z">
        <w:r w:rsidR="00966C78">
          <w:rPr>
            <w:rFonts w:ascii="Arial" w:hAnsi="Arial" w:cs="Arial"/>
            <w:sz w:val="24"/>
            <w:lang w:val="en-US"/>
          </w:rPr>
          <w:t xml:space="preserve"> and</w:t>
        </w:r>
      </w:ins>
      <w:r w:rsidRPr="003F3DC3">
        <w:rPr>
          <w:rFonts w:ascii="Arial" w:hAnsi="Arial" w:cs="Arial"/>
          <w:sz w:val="24"/>
          <w:lang w:val="en-US"/>
        </w:rPr>
        <w:t xml:space="preserve"> use window functions and </w:t>
      </w:r>
      <w:del w:id="163" w:author="Helen" w:date="2017-11-07T22:01:00Z">
        <w:r w:rsidRPr="003F3DC3" w:rsidDel="00C61783">
          <w:rPr>
            <w:rFonts w:ascii="Arial" w:hAnsi="Arial" w:cs="Arial"/>
            <w:sz w:val="24"/>
            <w:lang w:val="en-US"/>
          </w:rPr>
          <w:delText xml:space="preserve">offers </w:delText>
        </w:r>
      </w:del>
      <w:r w:rsidRPr="003F3DC3">
        <w:rPr>
          <w:rFonts w:ascii="Arial" w:hAnsi="Arial" w:cs="Arial"/>
          <w:sz w:val="24"/>
          <w:lang w:val="en-US"/>
        </w:rPr>
        <w:t xml:space="preserve">other </w:t>
      </w:r>
      <w:del w:id="164" w:author="Helen" w:date="2017-11-07T22:01:00Z">
        <w:r w:rsidRPr="003F3DC3" w:rsidDel="00C61783">
          <w:rPr>
            <w:rFonts w:ascii="Arial" w:hAnsi="Arial" w:cs="Arial"/>
            <w:sz w:val="24"/>
            <w:lang w:val="en-US"/>
          </w:rPr>
          <w:delText>DBMS</w:delText>
        </w:r>
      </w:del>
      <w:ins w:id="165" w:author="Helen" w:date="2017-11-07T22:01:00Z">
        <w:r w:rsidR="00C61783">
          <w:rPr>
            <w:rFonts w:ascii="Arial" w:hAnsi="Arial" w:cs="Arial"/>
            <w:sz w:val="24"/>
            <w:lang w:val="en-US"/>
          </w:rPr>
          <w:t>Firebird</w:t>
        </w:r>
      </w:ins>
      <w:r w:rsidRPr="003F3DC3">
        <w:rPr>
          <w:rFonts w:ascii="Arial" w:hAnsi="Arial" w:cs="Arial"/>
          <w:sz w:val="24"/>
          <w:lang w:val="en-US"/>
        </w:rPr>
        <w:t xml:space="preserve">-specific features. You can find the full documentation </w:t>
      </w:r>
      <w:del w:id="166" w:author="Helen" w:date="2017-11-07T22:01:00Z">
        <w:r w:rsidRPr="003F3DC3" w:rsidDel="00C61783">
          <w:rPr>
            <w:rFonts w:ascii="Arial" w:hAnsi="Arial" w:cs="Arial"/>
            <w:sz w:val="24"/>
            <w:lang w:val="en-US"/>
          </w:rPr>
          <w:delText xml:space="preserve">about </w:delText>
        </w:r>
      </w:del>
      <w:ins w:id="167" w:author="Helen" w:date="2017-11-07T22:01:00Z">
        <w:r w:rsidR="00C61783">
          <w:rPr>
            <w:rFonts w:ascii="Arial" w:hAnsi="Arial" w:cs="Arial"/>
            <w:sz w:val="24"/>
            <w:lang w:val="en-US"/>
          </w:rPr>
          <w:t>for</w:t>
        </w:r>
        <w:r w:rsidR="00C61783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at </w:t>
      </w:r>
      <w:hyperlink r:id="rId13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http://www.jooq.org/doc/3.9/manual-single-page/</w:t>
        </w:r>
      </w:hyperlink>
    </w:p>
    <w:p w:rsidR="00FE1D00" w:rsidRDefault="00FE1D00" w:rsidP="00FE1D00">
      <w:pPr>
        <w:jc w:val="both"/>
        <w:rPr>
          <w:ins w:id="168" w:author="Helen" w:date="2017-11-07T22:01:00Z"/>
          <w:rFonts w:ascii="Arial" w:hAnsi="Arial" w:cs="Arial"/>
          <w:sz w:val="24"/>
          <w:lang w:val="en-US"/>
        </w:rPr>
      </w:pPr>
    </w:p>
    <w:p w:rsidR="00C61783" w:rsidRPr="003F3DC3" w:rsidRDefault="00C61783" w:rsidP="00FE1D00">
      <w:pPr>
        <w:jc w:val="both"/>
        <w:rPr>
          <w:rFonts w:ascii="Arial" w:hAnsi="Arial" w:cs="Arial"/>
          <w:sz w:val="24"/>
          <w:lang w:val="en-US"/>
        </w:rPr>
      </w:pPr>
      <w:proofErr w:type="spellStart"/>
      <w:ins w:id="169" w:author="Helen" w:date="2017-11-07T22:01:00Z">
        <w:r>
          <w:rPr>
            <w:rFonts w:ascii="Arial" w:hAnsi="Arial" w:cs="Arial"/>
            <w:sz w:val="24"/>
            <w:lang w:val="en-US"/>
          </w:rPr>
          <w:t>jOOQ</w:t>
        </w:r>
        <w:proofErr w:type="spellEnd"/>
        <w:r>
          <w:rPr>
            <w:rFonts w:ascii="Arial" w:hAnsi="Arial" w:cs="Arial"/>
            <w:sz w:val="24"/>
            <w:lang w:val="en-US"/>
          </w:rPr>
          <w:t xml:space="preserve"> Classes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jOOQ classes for working with the database are generated on the basis of the database schema described in the </w:t>
      </w:r>
      <w:del w:id="170" w:author="Helen" w:date="2017-11-07T22:03:00Z">
        <w:r w:rsidRPr="003F3DC3" w:rsidDel="00AF24C1">
          <w:rPr>
            <w:rFonts w:ascii="Arial" w:hAnsi="Arial" w:cs="Arial"/>
            <w:sz w:val="24"/>
            <w:lang w:val="en-US"/>
          </w:rPr>
          <w:delText xml:space="preserve">Creating a Database for Examples </w:delText>
        </w:r>
      </w:del>
      <w:ins w:id="171" w:author="Helen" w:date="2017-11-07T22:03:00Z">
        <w:r w:rsidR="00AF24C1">
          <w:rPr>
            <w:rFonts w:ascii="Arial" w:hAnsi="Arial" w:cs="Arial"/>
            <w:sz w:val="24"/>
            <w:lang w:val="en-US"/>
          </w:rPr>
          <w:t xml:space="preserve">earlier </w:t>
        </w:r>
      </w:ins>
      <w:r w:rsidRPr="003F3DC3">
        <w:rPr>
          <w:rFonts w:ascii="Arial" w:hAnsi="Arial" w:cs="Arial"/>
          <w:sz w:val="24"/>
          <w:lang w:val="en-US"/>
        </w:rPr>
        <w:t>chapter</w:t>
      </w:r>
      <w:ins w:id="172" w:author="Helen" w:date="2017-11-07T22:03:00Z">
        <w:r w:rsidR="00AF24C1">
          <w:rPr>
            <w:rFonts w:ascii="Arial" w:hAnsi="Arial" w:cs="Arial"/>
            <w:sz w:val="24"/>
            <w:lang w:val="en-US"/>
          </w:rPr>
          <w:t xml:space="preserve">, </w:t>
        </w:r>
        <w:r w:rsidR="00AF24C1" w:rsidRPr="00AF24C1">
          <w:rPr>
            <w:rFonts w:ascii="Arial" w:hAnsi="Arial" w:cs="Arial"/>
            <w:sz w:val="24"/>
            <w:lang w:val="en-US"/>
          </w:rPr>
          <w:t>The examples.fdb Database</w:t>
        </w:r>
      </w:ins>
      <w:r w:rsidRPr="003F3DC3">
        <w:rPr>
          <w:rFonts w:ascii="Arial" w:hAnsi="Arial" w:cs="Arial"/>
          <w:sz w:val="24"/>
          <w:lang w:val="en-US"/>
        </w:rPr>
        <w:t>.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To generate </w:t>
      </w:r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classes </w:t>
      </w:r>
      <w:ins w:id="173" w:author="Helen" w:date="2017-11-07T22:03:00Z">
        <w:r w:rsidR="00AF24C1">
          <w:rPr>
            <w:rFonts w:ascii="Arial" w:hAnsi="Arial" w:cs="Arial"/>
            <w:sz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lang w:val="en-US"/>
        </w:rPr>
        <w:t xml:space="preserve">working with our database, </w:t>
      </w:r>
      <w:del w:id="174" w:author="Helen" w:date="2017-11-07T22:04:00Z">
        <w:r w:rsidRPr="003F3DC3" w:rsidDel="00AF24C1">
          <w:rPr>
            <w:rFonts w:ascii="Arial" w:hAnsi="Arial" w:cs="Arial"/>
            <w:sz w:val="24"/>
            <w:lang w:val="en-US"/>
          </w:rPr>
          <w:delText>it is necessary</w:delText>
        </w:r>
      </w:del>
      <w:ins w:id="175" w:author="Helen" w:date="2017-11-07T22:04:00Z">
        <w:r w:rsidR="00AF24C1">
          <w:rPr>
            <w:rFonts w:ascii="Arial" w:hAnsi="Arial" w:cs="Arial"/>
            <w:sz w:val="24"/>
            <w:lang w:val="en-US"/>
          </w:rPr>
          <w:t>you will need</w:t>
        </w:r>
      </w:ins>
      <w:r w:rsidRPr="003F3DC3">
        <w:rPr>
          <w:rFonts w:ascii="Arial" w:hAnsi="Arial" w:cs="Arial"/>
          <w:sz w:val="24"/>
          <w:lang w:val="en-US"/>
        </w:rPr>
        <w:t xml:space="preserve"> to download the</w:t>
      </w:r>
      <w:ins w:id="176" w:author="Helen" w:date="2017-11-07T22:04:00Z">
        <w:r w:rsidR="00AF24C1">
          <w:rPr>
            <w:rFonts w:ascii="Arial" w:hAnsi="Arial" w:cs="Arial"/>
            <w:sz w:val="24"/>
            <w:lang w:val="en-US"/>
          </w:rPr>
          <w:t>se</w:t>
        </w:r>
      </w:ins>
      <w:del w:id="177" w:author="Helen" w:date="2017-11-07T22:04:00Z">
        <w:r w:rsidRPr="003F3DC3" w:rsidDel="00AF24C1">
          <w:rPr>
            <w:rFonts w:ascii="Arial" w:hAnsi="Arial" w:cs="Arial"/>
            <w:sz w:val="24"/>
            <w:lang w:val="en-US"/>
          </w:rPr>
          <w:delText xml:space="preserve"> following</w:delText>
        </w:r>
      </w:del>
      <w:r w:rsidRPr="003F3DC3">
        <w:rPr>
          <w:rFonts w:ascii="Arial" w:hAnsi="Arial" w:cs="Arial"/>
          <w:sz w:val="24"/>
          <w:lang w:val="en-US"/>
        </w:rPr>
        <w:t xml:space="preserve"> binary files at </w:t>
      </w:r>
      <w:hyperlink r:id="rId14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http://www.jooq.org/download</w:t>
        </w:r>
      </w:hyperlink>
      <w:r w:rsidRPr="003F3DC3">
        <w:rPr>
          <w:rFonts w:ascii="Arial" w:hAnsi="Arial" w:cs="Arial"/>
          <w:sz w:val="24"/>
          <w:lang w:val="en-US"/>
        </w:rPr>
        <w:t xml:space="preserve"> or via the maven repository:</w:t>
      </w: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lang w:val="en-US"/>
        </w:rPr>
      </w:pPr>
      <w:r w:rsidRPr="003F3DC3">
        <w:rPr>
          <w:rFonts w:ascii="Arial" w:hAnsi="Arial" w:cs="Arial"/>
          <w:b/>
          <w:sz w:val="24"/>
          <w:lang w:val="en-US"/>
        </w:rPr>
        <w:t>jooq-3.9.2.jar</w:t>
      </w:r>
    </w:p>
    <w:p w:rsidR="00FE1D00" w:rsidRPr="003F3DC3" w:rsidRDefault="00E0416E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The main library included in our application for working with jOOQ.</w:t>
      </w:r>
    </w:p>
    <w:p w:rsidR="00FE1D00" w:rsidRPr="003F3DC3" w:rsidRDefault="00FE1D00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lang w:val="en-US"/>
        </w:rPr>
      </w:pPr>
      <w:r w:rsidRPr="003F3DC3">
        <w:rPr>
          <w:rFonts w:ascii="Arial" w:hAnsi="Arial" w:cs="Arial"/>
          <w:b/>
          <w:sz w:val="24"/>
          <w:lang w:val="en-US"/>
        </w:rPr>
        <w:t>jooq-meta-3.9.2.jar</w:t>
      </w:r>
    </w:p>
    <w:p w:rsidR="00FE1D00" w:rsidRPr="003F3DC3" w:rsidRDefault="00E0416E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The tool included in your build for navigating the database schema via generated objects.</w:t>
      </w:r>
    </w:p>
    <w:p w:rsidR="00FE1D00" w:rsidRPr="003F3DC3" w:rsidRDefault="00FE1D00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lang w:val="en-US"/>
        </w:rPr>
      </w:pPr>
      <w:r w:rsidRPr="003F3DC3">
        <w:rPr>
          <w:rFonts w:ascii="Arial" w:hAnsi="Arial" w:cs="Arial"/>
          <w:b/>
          <w:sz w:val="24"/>
          <w:lang w:val="en-US"/>
        </w:rPr>
        <w:t>jooq-codegen-3.9.2.jar</w:t>
      </w:r>
    </w:p>
    <w:p w:rsidR="00FE1D00" w:rsidRPr="003F3DC3" w:rsidRDefault="00E0416E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The tool included in your build for generating the database schema.</w:t>
      </w:r>
    </w:p>
    <w:p w:rsidR="00FE1D00" w:rsidRPr="003F3DC3" w:rsidRDefault="00FE1D00" w:rsidP="00FE1D00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Style w:val="ListParagraph"/>
        <w:ind w:left="0"/>
        <w:jc w:val="both"/>
        <w:rPr>
          <w:rFonts w:ascii="Arial" w:hAnsi="Arial" w:cs="Arial"/>
          <w:sz w:val="24"/>
          <w:lang w:val="en-US"/>
        </w:rPr>
      </w:pPr>
      <w:del w:id="178" w:author="Helen" w:date="2017-11-07T22:05:00Z">
        <w:r w:rsidRPr="003F3DC3" w:rsidDel="00AF24C1">
          <w:rPr>
            <w:rFonts w:ascii="Arial" w:hAnsi="Arial" w:cs="Arial"/>
            <w:sz w:val="24"/>
            <w:lang w:val="en-US"/>
          </w:rPr>
          <w:delText>Besides</w:delText>
        </w:r>
      </w:del>
      <w:ins w:id="179" w:author="Helen" w:date="2017-11-07T22:05:00Z">
        <w:r w:rsidR="00AF24C1">
          <w:rPr>
            <w:rFonts w:ascii="Arial" w:hAnsi="Arial" w:cs="Arial"/>
            <w:sz w:val="24"/>
            <w:lang w:val="en-US"/>
          </w:rPr>
          <w:t>Along with those, of course</w:t>
        </w:r>
      </w:ins>
      <w:r w:rsidRPr="003F3DC3">
        <w:rPr>
          <w:rFonts w:ascii="Arial" w:hAnsi="Arial" w:cs="Arial"/>
          <w:sz w:val="24"/>
          <w:lang w:val="en-US"/>
        </w:rPr>
        <w:t xml:space="preserve">, you will need to download the </w:t>
      </w:r>
      <w:del w:id="180" w:author="Helen" w:date="2017-11-07T22:05:00Z">
        <w:r w:rsidRPr="003F3DC3" w:rsidDel="00AF24C1">
          <w:rPr>
            <w:rFonts w:ascii="Arial" w:hAnsi="Arial" w:cs="Arial"/>
            <w:sz w:val="24"/>
            <w:lang w:val="en-US"/>
          </w:rPr>
          <w:delText xml:space="preserve">following </w:delText>
        </w:r>
      </w:del>
      <w:ins w:id="181" w:author="Helen" w:date="2017-11-07T22:05:00Z">
        <w:r w:rsidR="00AF24C1">
          <w:rPr>
            <w:rFonts w:ascii="Arial" w:hAnsi="Arial" w:cs="Arial"/>
            <w:sz w:val="24"/>
            <w:lang w:val="en-US"/>
          </w:rPr>
          <w:t>Jaybird</w:t>
        </w:r>
        <w:r w:rsidR="00AF24C1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driver for connecting to the Firebird database via JDBC: </w:t>
      </w:r>
      <w:hyperlink r:id="rId15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jaybird-full-3.0.0.jar</w:t>
        </w:r>
      </w:hyperlink>
      <w:r w:rsidRPr="003F3DC3">
        <w:rPr>
          <w:rFonts w:ascii="Arial" w:hAnsi="Arial" w:cs="Arial"/>
          <w:sz w:val="24"/>
          <w:lang w:val="en-US"/>
        </w:rPr>
        <w:t>.</w:t>
      </w:r>
    </w:p>
    <w:p w:rsidR="00AF24C1" w:rsidRDefault="00E0416E" w:rsidP="00FE1D00">
      <w:pPr>
        <w:jc w:val="both"/>
        <w:rPr>
          <w:ins w:id="182" w:author="Helen" w:date="2017-11-07T22:07:00Z"/>
          <w:rFonts w:ascii="Arial" w:hAnsi="Arial" w:cs="Arial"/>
          <w:sz w:val="24"/>
          <w:lang w:val="en-US"/>
        </w:rPr>
      </w:pPr>
      <w:del w:id="183" w:author="Helen" w:date="2017-11-07T22:06:00Z">
        <w:r w:rsidRPr="003F3DC3" w:rsidDel="00AF24C1">
          <w:rPr>
            <w:rFonts w:ascii="Arial" w:hAnsi="Arial" w:cs="Arial"/>
            <w:sz w:val="24"/>
            <w:lang w:val="en-US"/>
          </w:rPr>
          <w:delText xml:space="preserve">Now it is necessary to create the example.xml configuration file that will be used to </w:delText>
        </w:r>
      </w:del>
    </w:p>
    <w:p w:rsidR="00FE1D00" w:rsidRDefault="00AF24C1" w:rsidP="00FE1D00">
      <w:pPr>
        <w:jc w:val="both"/>
        <w:rPr>
          <w:rFonts w:ascii="Arial" w:hAnsi="Arial" w:cs="Arial"/>
          <w:sz w:val="24"/>
          <w:lang w:val="en-US"/>
        </w:rPr>
      </w:pPr>
      <w:ins w:id="184" w:author="Helen" w:date="2017-11-07T22:06:00Z">
        <w:r>
          <w:rPr>
            <w:rFonts w:ascii="Arial" w:hAnsi="Arial" w:cs="Arial"/>
            <w:sz w:val="24"/>
            <w:lang w:val="en-US"/>
          </w:rPr>
          <w:lastRenderedPageBreak/>
          <w:t xml:space="preserve">For </w:t>
        </w:r>
      </w:ins>
      <w:del w:id="185" w:author="Helen" w:date="2017-11-07T22:06:00Z">
        <w:r w:rsidR="00E0416E" w:rsidRPr="003F3DC3" w:rsidDel="00AF24C1">
          <w:rPr>
            <w:rFonts w:ascii="Arial" w:hAnsi="Arial" w:cs="Arial"/>
            <w:sz w:val="24"/>
            <w:lang w:val="en-US"/>
          </w:rPr>
          <w:delText xml:space="preserve">generate </w:delText>
        </w:r>
      </w:del>
      <w:ins w:id="186" w:author="Helen" w:date="2017-11-07T22:06:00Z">
        <w:r w:rsidRPr="003F3DC3">
          <w:rPr>
            <w:rFonts w:ascii="Arial" w:hAnsi="Arial" w:cs="Arial"/>
            <w:sz w:val="24"/>
            <w:lang w:val="en-US"/>
          </w:rPr>
          <w:t>generat</w:t>
        </w:r>
        <w:r>
          <w:rPr>
            <w:rFonts w:ascii="Arial" w:hAnsi="Arial" w:cs="Arial"/>
            <w:sz w:val="24"/>
            <w:lang w:val="en-US"/>
          </w:rPr>
          <w:t>ing</w:t>
        </w:r>
        <w:r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the classes </w:t>
      </w:r>
      <w:del w:id="187" w:author="Helen" w:date="2017-11-07T22:06:00Z">
        <w:r w:rsidR="00E0416E" w:rsidRPr="003F3DC3" w:rsidDel="00AF24C1">
          <w:rPr>
            <w:rFonts w:ascii="Arial" w:hAnsi="Arial" w:cs="Arial"/>
            <w:sz w:val="24"/>
            <w:lang w:val="en-US"/>
          </w:rPr>
          <w:delText xml:space="preserve">of </w:delText>
        </w:r>
      </w:del>
      <w:ins w:id="188" w:author="Helen" w:date="2017-11-07T22:06:00Z">
        <w:r>
          <w:rPr>
            <w:rFonts w:ascii="Arial" w:hAnsi="Arial" w:cs="Arial"/>
            <w:sz w:val="24"/>
            <w:lang w:val="en-US"/>
          </w:rPr>
          <w:t>for</w:t>
        </w:r>
        <w:r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="00E0416E" w:rsidRPr="003F3DC3">
        <w:rPr>
          <w:rFonts w:ascii="Arial" w:hAnsi="Arial" w:cs="Arial"/>
          <w:sz w:val="24"/>
          <w:lang w:val="en-US"/>
        </w:rPr>
        <w:t>the database schema</w:t>
      </w:r>
      <w:ins w:id="189" w:author="Helen" w:date="2017-11-07T22:06:00Z">
        <w:r>
          <w:rPr>
            <w:rFonts w:ascii="Arial" w:hAnsi="Arial" w:cs="Arial"/>
            <w:sz w:val="24"/>
            <w:lang w:val="en-US"/>
          </w:rPr>
          <w:t xml:space="preserve">, </w:t>
        </w:r>
      </w:ins>
      <w:ins w:id="190" w:author="Helen" w:date="2017-11-07T22:07:00Z">
        <w:r>
          <w:rPr>
            <w:rFonts w:ascii="Arial" w:hAnsi="Arial" w:cs="Arial"/>
            <w:sz w:val="24"/>
            <w:lang w:val="en-US"/>
          </w:rPr>
          <w:t xml:space="preserve">we </w:t>
        </w:r>
      </w:ins>
      <w:ins w:id="191" w:author="Helen" w:date="2017-11-07T22:06:00Z">
        <w:r w:rsidRPr="003F3DC3">
          <w:rPr>
            <w:rFonts w:ascii="Arial" w:hAnsi="Arial" w:cs="Arial"/>
            <w:sz w:val="24"/>
            <w:lang w:val="en-US"/>
          </w:rPr>
          <w:t xml:space="preserve">create the </w:t>
        </w:r>
      </w:ins>
      <w:ins w:id="192" w:author="Helen" w:date="2017-11-08T07:04:00Z">
        <w:r w:rsidR="00CA2F3F">
          <w:rPr>
            <w:rFonts w:ascii="Arial" w:hAnsi="Arial" w:cs="Arial"/>
            <w:sz w:val="24"/>
            <w:lang w:val="en-US"/>
          </w:rPr>
          <w:t xml:space="preserve">configuration file </w:t>
        </w:r>
      </w:ins>
      <w:ins w:id="193" w:author="Helen" w:date="2017-11-07T22:06:00Z">
        <w:r w:rsidRPr="003F3DC3">
          <w:rPr>
            <w:rFonts w:ascii="Arial" w:hAnsi="Arial" w:cs="Arial"/>
            <w:sz w:val="24"/>
            <w:lang w:val="en-US"/>
          </w:rPr>
          <w:t>example.xml</w:t>
        </w:r>
      </w:ins>
      <w:ins w:id="194" w:author="Helen" w:date="2017-11-07T22:07:00Z">
        <w:r>
          <w:rPr>
            <w:rFonts w:ascii="Arial" w:hAnsi="Arial" w:cs="Arial"/>
            <w:sz w:val="24"/>
            <w:lang w:val="en-US"/>
          </w:rPr>
          <w:t>:</w:t>
        </w:r>
      </w:ins>
      <w:del w:id="195" w:author="Helen" w:date="2017-11-07T22:08:00Z">
        <w:r w:rsidR="00E0416E" w:rsidRPr="003F3DC3" w:rsidDel="00AF24C1">
          <w:rPr>
            <w:rFonts w:ascii="Arial" w:hAnsi="Arial" w:cs="Arial"/>
            <w:sz w:val="24"/>
            <w:lang w:val="en-US"/>
          </w:rPr>
          <w:delText>.</w:delText>
        </w:r>
      </w:del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&lt;configuration xmlns="http://www.jooq.org/xsd/jooq-codegen-3.8.0.xsd"&gt;</w:t>
      </w:r>
    </w:p>
    <w:p w:rsidR="006908C7" w:rsidRPr="00325337" w:rsidRDefault="006908C7" w:rsidP="004C55DA">
      <w:pPr>
        <w:pStyle w:val="2"/>
      </w:pPr>
      <w:r w:rsidRPr="006908C7">
        <w:t xml:space="preserve">  </w:t>
      </w:r>
      <w:r w:rsidRPr="00325337">
        <w:t>&lt;!--</w:t>
      </w:r>
      <w:r w:rsidR="00325337" w:rsidRPr="00325337">
        <w:t xml:space="preserve"> Configuration of connection to the database</w:t>
      </w:r>
      <w:r w:rsidRPr="00325337">
        <w:t xml:space="preserve"> --&gt;</w:t>
      </w: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2533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&lt;</w:t>
      </w:r>
      <w:r w:rsidRPr="006908C7">
        <w:rPr>
          <w:rFonts w:ascii="Courier New" w:hAnsi="Courier New" w:cs="Courier New"/>
          <w:sz w:val="16"/>
          <w:szCs w:val="16"/>
          <w:lang w:val="en-US"/>
        </w:rPr>
        <w:t>jdbc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908C7">
        <w:rPr>
          <w:rFonts w:ascii="Courier New" w:hAnsi="Courier New" w:cs="Courier New"/>
          <w:sz w:val="16"/>
          <w:szCs w:val="16"/>
          <w:lang w:val="en-US"/>
        </w:rPr>
        <w:t>&lt;driver&gt;org.firebirdsql.jdbc.FBDriver&lt;/driver&gt;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&lt;url&gt;jdbc:firebirdsql://localhost:3050/examples&lt;/url&gt;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&lt;user&gt;SYSDBA&lt;/user&gt;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&lt;password&gt;masterkey&lt;/password&gt;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&lt;properties&gt;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&lt;property&gt;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&lt;key&gt;charSet&lt;/key&gt;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&lt;value&gt;utf-8&lt;/value&gt;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&lt;/property&gt;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&lt;/properties&gt;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&lt;/jdbc&gt;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&lt;generator&gt;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&lt;name&gt;org.jooq.util.JavaGenerator&lt;/name&gt;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&lt;</w:t>
      </w:r>
      <w:r w:rsidRPr="006908C7">
        <w:rPr>
          <w:rFonts w:ascii="Courier New" w:hAnsi="Courier New" w:cs="Courier New"/>
          <w:sz w:val="16"/>
          <w:szCs w:val="16"/>
          <w:lang w:val="en-US"/>
        </w:rPr>
        <w:t>database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908C7" w:rsidRPr="00325337" w:rsidRDefault="006908C7" w:rsidP="004C55DA">
      <w:pPr>
        <w:pStyle w:val="2"/>
      </w:pPr>
      <w:r w:rsidRPr="009C365F">
        <w:t xml:space="preserve">      </w:t>
      </w:r>
      <w:r w:rsidRPr="00325337">
        <w:t xml:space="preserve">&lt;!-- </w:t>
      </w:r>
      <w:r w:rsidR="00325337" w:rsidRPr="00325337">
        <w:t>The type of the database. Format:</w:t>
      </w:r>
    </w:p>
    <w:p w:rsidR="006908C7" w:rsidRPr="006908C7" w:rsidRDefault="006908C7" w:rsidP="004C55DA">
      <w:pPr>
        <w:pStyle w:val="2"/>
      </w:pPr>
      <w:r w:rsidRPr="00325337">
        <w:t xml:space="preserve">           </w:t>
      </w:r>
      <w:r w:rsidRPr="006908C7">
        <w:t>org.util.[database].[database]Database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&lt;name&gt;org.jooq.util.firebird.FirebirdDatabase&lt;/name&gt;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&lt;</w:t>
      </w:r>
      <w:r w:rsidRPr="006908C7">
        <w:rPr>
          <w:rFonts w:ascii="Courier New" w:hAnsi="Courier New" w:cs="Courier New"/>
          <w:sz w:val="16"/>
          <w:szCs w:val="16"/>
          <w:lang w:val="en-US"/>
        </w:rPr>
        <w:t>inputSchema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&gt;&lt;/</w:t>
      </w:r>
      <w:r w:rsidRPr="006908C7">
        <w:rPr>
          <w:rFonts w:ascii="Courier New" w:hAnsi="Courier New" w:cs="Courier New"/>
          <w:sz w:val="16"/>
          <w:szCs w:val="16"/>
          <w:lang w:val="en-US"/>
        </w:rPr>
        <w:t>inputSchema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325337" w:rsidRDefault="006908C7" w:rsidP="004C55DA">
      <w:pPr>
        <w:pStyle w:val="2"/>
      </w:pPr>
      <w:r w:rsidRPr="009C365F">
        <w:t xml:space="preserve">      </w:t>
      </w:r>
      <w:r w:rsidRPr="00325337">
        <w:t xml:space="preserve">&lt;!-- </w:t>
      </w:r>
      <w:r w:rsidR="00325337" w:rsidRPr="00325337">
        <w:t>All objects that are generated from your schema</w:t>
      </w:r>
      <w:r w:rsidRPr="00325337">
        <w:t xml:space="preserve"> </w:t>
      </w:r>
    </w:p>
    <w:p w:rsidR="006908C7" w:rsidRPr="00325337" w:rsidRDefault="006908C7" w:rsidP="004C55DA">
      <w:pPr>
        <w:pStyle w:val="2"/>
      </w:pPr>
      <w:r w:rsidRPr="00325337">
        <w:t xml:space="preserve">           </w:t>
      </w:r>
      <w:r w:rsidR="00325337" w:rsidRPr="00325337">
        <w:t>(</w:t>
      </w:r>
      <w:r w:rsidR="00325337">
        <w:t>Java</w:t>
      </w:r>
      <w:r w:rsidR="00325337" w:rsidRPr="00325337">
        <w:t xml:space="preserve"> </w:t>
      </w:r>
      <w:r w:rsidR="00325337">
        <w:t>regular</w:t>
      </w:r>
      <w:r w:rsidR="00325337" w:rsidRPr="00325337">
        <w:t xml:space="preserve"> </w:t>
      </w:r>
      <w:r w:rsidR="00325337">
        <w:t>expression</w:t>
      </w:r>
      <w:r w:rsidR="00325337" w:rsidRPr="00325337">
        <w:t xml:space="preserve">. Use filters to limit number of objects). </w:t>
      </w:r>
      <w:r w:rsidR="00325337">
        <w:t xml:space="preserve"> </w:t>
      </w:r>
    </w:p>
    <w:p w:rsidR="00325337" w:rsidRDefault="006908C7" w:rsidP="004C55DA">
      <w:pPr>
        <w:pStyle w:val="2"/>
      </w:pPr>
      <w:r w:rsidRPr="00325337">
        <w:t xml:space="preserve">           </w:t>
      </w:r>
      <w:r w:rsidR="00325337" w:rsidRPr="00325337">
        <w:t xml:space="preserve">Watch for sensitivity to the register. Depending on your database, </w:t>
      </w:r>
    </w:p>
    <w:p w:rsidR="006908C7" w:rsidRPr="00325337" w:rsidRDefault="00325337" w:rsidP="004C55DA">
      <w:pPr>
        <w:pStyle w:val="2"/>
      </w:pPr>
      <w:r>
        <w:t xml:space="preserve">           </w:t>
      </w:r>
      <w:r w:rsidRPr="00325337">
        <w:t>this can be important!</w:t>
      </w:r>
      <w:r w:rsidR="006908C7" w:rsidRPr="00325337">
        <w:t xml:space="preserve"> </w:t>
      </w:r>
    </w:p>
    <w:p w:rsidR="006908C7" w:rsidRPr="009C365F" w:rsidRDefault="00325337" w:rsidP="004C55DA">
      <w:pPr>
        <w:pStyle w:val="2"/>
      </w:pPr>
      <w:r>
        <w:t xml:space="preserve">      </w:t>
      </w:r>
      <w:r w:rsidR="006908C7" w:rsidRPr="009C365F">
        <w:t xml:space="preserve"> --&gt;</w:t>
      </w: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r w:rsidRPr="006908C7">
        <w:rPr>
          <w:rFonts w:ascii="Courier New" w:hAnsi="Courier New" w:cs="Courier New"/>
          <w:sz w:val="16"/>
          <w:szCs w:val="16"/>
          <w:lang w:val="en-US"/>
        </w:rPr>
        <w:t>includes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&gt;.*&lt;/</w:t>
      </w:r>
      <w:r w:rsidRPr="006908C7">
        <w:rPr>
          <w:rFonts w:ascii="Courier New" w:hAnsi="Courier New" w:cs="Courier New"/>
          <w:sz w:val="16"/>
          <w:szCs w:val="16"/>
          <w:lang w:val="en-US"/>
        </w:rPr>
        <w:t>includes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C55DA" w:rsidRPr="004C55DA" w:rsidRDefault="006908C7" w:rsidP="004C55DA">
      <w:pPr>
        <w:pStyle w:val="2"/>
      </w:pPr>
      <w:r w:rsidRPr="009C365F">
        <w:t xml:space="preserve">      </w:t>
      </w:r>
      <w:r w:rsidRPr="004C55DA">
        <w:t>&lt;!--</w:t>
      </w:r>
      <w:r w:rsidR="004C55DA" w:rsidRPr="004C55DA">
        <w:t xml:space="preserve"> Objects that are excluded when generating from your schema.</w:t>
      </w:r>
    </w:p>
    <w:p w:rsidR="006908C7" w:rsidRPr="004C55DA" w:rsidRDefault="006908C7" w:rsidP="004C55DA">
      <w:pPr>
        <w:pStyle w:val="2"/>
      </w:pPr>
      <w:r w:rsidRPr="004C55DA">
        <w:t xml:space="preserve">           </w:t>
      </w:r>
      <w:r w:rsidR="004C55DA" w:rsidRPr="004C55DA">
        <w:t>(Java regular expression</w:t>
      </w:r>
      <w:r w:rsidRPr="004C55DA">
        <w:t>).</w:t>
      </w:r>
    </w:p>
    <w:p w:rsidR="004C55DA" w:rsidRDefault="006908C7" w:rsidP="004C55DA">
      <w:pPr>
        <w:pStyle w:val="2"/>
      </w:pPr>
      <w:r w:rsidRPr="004C55DA">
        <w:t xml:space="preserve">           </w:t>
      </w:r>
      <w:r w:rsidR="004C55DA" w:rsidRPr="004C55DA">
        <w:t xml:space="preserve">In this case, we exclude system tables RDB$, monitoring tables MON$ </w:t>
      </w:r>
    </w:p>
    <w:p w:rsidR="004C55DA" w:rsidRPr="004C55DA" w:rsidRDefault="004C55DA" w:rsidP="004C55DA">
      <w:pPr>
        <w:pStyle w:val="2"/>
      </w:pPr>
      <w:r>
        <w:t xml:space="preserve">           </w:t>
      </w:r>
      <w:r w:rsidRPr="004C55DA">
        <w:t>and security pseudo-tables SEC$.</w:t>
      </w:r>
      <w:r>
        <w:t xml:space="preserve"> </w:t>
      </w:r>
    </w:p>
    <w:p w:rsidR="006908C7" w:rsidRPr="004C55DA" w:rsidRDefault="004C55DA" w:rsidP="004C55DA">
      <w:pPr>
        <w:pStyle w:val="2"/>
      </w:pPr>
      <w:r>
        <w:t xml:space="preserve">      </w:t>
      </w:r>
      <w:r w:rsidR="006908C7" w:rsidRPr="004C55DA">
        <w:t>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55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6908C7">
        <w:rPr>
          <w:rFonts w:ascii="Courier New" w:hAnsi="Courier New" w:cs="Courier New"/>
          <w:sz w:val="16"/>
          <w:szCs w:val="16"/>
          <w:lang w:val="en-US"/>
        </w:rPr>
        <w:t>&lt;excludes&gt;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  RDB\$.*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| MON\$.*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  | SEC\$.*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  &lt;/excludes&gt;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&lt;/database&gt;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9C365F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&lt;</w:t>
      </w:r>
      <w:r w:rsidRPr="006908C7">
        <w:rPr>
          <w:rFonts w:ascii="Courier New" w:hAnsi="Courier New" w:cs="Courier New"/>
          <w:sz w:val="16"/>
          <w:szCs w:val="16"/>
          <w:lang w:val="en-US"/>
        </w:rPr>
        <w:t>target</w:t>
      </w:r>
      <w:r w:rsidRPr="009C365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908C7" w:rsidRPr="004C55DA" w:rsidRDefault="006908C7" w:rsidP="004C55DA">
      <w:pPr>
        <w:pStyle w:val="2"/>
      </w:pPr>
      <w:r w:rsidRPr="009C365F">
        <w:t xml:space="preserve">      </w:t>
      </w:r>
      <w:r w:rsidRPr="004C55DA">
        <w:t xml:space="preserve">&lt;!-- </w:t>
      </w:r>
      <w:r w:rsidR="004C55DA" w:rsidRPr="004C55DA">
        <w:t>The name of the package to which the generated</w:t>
      </w:r>
      <w:r w:rsidRPr="004C55DA">
        <w:t xml:space="preserve"> 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55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6908C7">
        <w:rPr>
          <w:rFonts w:ascii="Courier New" w:hAnsi="Courier New" w:cs="Courier New"/>
          <w:sz w:val="16"/>
          <w:szCs w:val="16"/>
          <w:lang w:val="en-US"/>
        </w:rPr>
        <w:t>&lt;packageName&gt;ru.ibase.fbjavaex.exampledb&lt;/packageName&gt;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908C7" w:rsidRPr="004C55DA" w:rsidRDefault="006908C7" w:rsidP="004C55DA">
      <w:pPr>
        <w:pStyle w:val="2"/>
      </w:pPr>
      <w:r w:rsidRPr="006908C7">
        <w:t xml:space="preserve">      </w:t>
      </w:r>
      <w:r w:rsidRPr="004C55DA">
        <w:t xml:space="preserve">&lt;!-- </w:t>
      </w:r>
      <w:r w:rsidR="004C55DA" w:rsidRPr="004C55DA">
        <w:t>Directory for posting the generated classes.</w:t>
      </w:r>
    </w:p>
    <w:p w:rsidR="006908C7" w:rsidRPr="004C55DA" w:rsidRDefault="006908C7" w:rsidP="004C55DA">
      <w:pPr>
        <w:pStyle w:val="2"/>
      </w:pPr>
      <w:r w:rsidRPr="004C55DA">
        <w:t xml:space="preserve">           </w:t>
      </w:r>
      <w:r w:rsidR="004C55DA" w:rsidRPr="004C55DA">
        <w:t>Here, the Maven directory structure is used.</w:t>
      </w:r>
      <w:r w:rsidR="004C55DA">
        <w:t xml:space="preserve"> </w:t>
      </w:r>
      <w:r w:rsidRPr="004C55DA">
        <w:t>--&gt;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55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6908C7">
        <w:rPr>
          <w:rFonts w:ascii="Courier New" w:hAnsi="Courier New" w:cs="Courier New"/>
          <w:sz w:val="16"/>
          <w:szCs w:val="16"/>
          <w:lang w:val="en-US"/>
        </w:rPr>
        <w:t>&lt;directory&gt;e:/OpenServer/domains/localhost/fbjavaex/src/main/java/&lt;/directory&gt;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  &lt;/target&gt;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 xml:space="preserve">  &lt;/generator&gt;</w:t>
      </w:r>
    </w:p>
    <w:p w:rsidR="006908C7" w:rsidRPr="006908C7" w:rsidRDefault="006908C7" w:rsidP="006908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908C7">
        <w:rPr>
          <w:rFonts w:ascii="Courier New" w:hAnsi="Courier New" w:cs="Courier New"/>
          <w:sz w:val="16"/>
          <w:szCs w:val="16"/>
          <w:lang w:val="en-US"/>
        </w:rPr>
        <w:t>&lt;/configuration&gt;</w:t>
      </w:r>
    </w:p>
    <w:p w:rsidR="00FE1D00" w:rsidRPr="008F34C2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071239" w:rsidRDefault="00071239" w:rsidP="00FE1D00">
      <w:pPr>
        <w:jc w:val="both"/>
        <w:rPr>
          <w:ins w:id="196" w:author="Helen" w:date="2017-11-07T22:08:00Z"/>
          <w:rFonts w:ascii="Arial" w:hAnsi="Arial" w:cs="Arial"/>
          <w:sz w:val="24"/>
          <w:lang w:val="en-US"/>
        </w:rPr>
      </w:pPr>
      <w:ins w:id="197" w:author="Helen" w:date="2017-11-07T22:08:00Z">
        <w:r>
          <w:rPr>
            <w:rFonts w:ascii="Arial" w:hAnsi="Arial" w:cs="Arial"/>
            <w:sz w:val="24"/>
            <w:lang w:val="en-US"/>
          </w:rPr>
          <w:t>Generating the Schema Classes</w:t>
        </w:r>
      </w:ins>
    </w:p>
    <w:p w:rsidR="00FE1D00" w:rsidRPr="008F34C2" w:rsidRDefault="00E0416E" w:rsidP="00FE1D00">
      <w:pPr>
        <w:jc w:val="both"/>
        <w:rPr>
          <w:rFonts w:ascii="Arial" w:hAnsi="Arial" w:cs="Arial"/>
          <w:sz w:val="24"/>
          <w:lang w:val="en-US"/>
        </w:rPr>
      </w:pPr>
      <w:del w:id="198" w:author="Helen" w:date="2017-11-07T22:09:00Z">
        <w:r w:rsidRPr="003F3DC3" w:rsidDel="00071239">
          <w:rPr>
            <w:rFonts w:ascii="Arial" w:hAnsi="Arial" w:cs="Arial"/>
            <w:sz w:val="24"/>
            <w:lang w:val="en-US"/>
          </w:rPr>
          <w:delText>Now we go to</w:delText>
        </w:r>
      </w:del>
      <w:ins w:id="199" w:author="Helen" w:date="2017-11-07T22:09:00Z">
        <w:r w:rsidR="00071239">
          <w:rPr>
            <w:rFonts w:ascii="Arial" w:hAnsi="Arial" w:cs="Arial"/>
            <w:sz w:val="24"/>
            <w:lang w:val="en-US"/>
          </w:rPr>
          <w:t>In the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F3DC3">
        <w:rPr>
          <w:rFonts w:ascii="Arial" w:hAnsi="Arial" w:cs="Arial"/>
          <w:sz w:val="24"/>
          <w:lang w:val="en-US"/>
        </w:rPr>
        <w:t>the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command </w:t>
      </w:r>
      <w:del w:id="200" w:author="Helen" w:date="2017-11-07T22:09:00Z">
        <w:r w:rsidRPr="003F3DC3" w:rsidDel="00071239">
          <w:rPr>
            <w:rFonts w:ascii="Arial" w:hAnsi="Arial" w:cs="Arial"/>
            <w:sz w:val="24"/>
            <w:lang w:val="en-US"/>
          </w:rPr>
          <w:delText xml:space="preserve">line </w:delText>
        </w:r>
      </w:del>
      <w:ins w:id="201" w:author="Helen" w:date="2017-11-07T22:09:00Z">
        <w:r w:rsidR="00071239">
          <w:rPr>
            <w:rFonts w:ascii="Arial" w:hAnsi="Arial" w:cs="Arial"/>
            <w:sz w:val="24"/>
            <w:lang w:val="en-US"/>
          </w:rPr>
          <w:t xml:space="preserve">shell, </w:t>
        </w:r>
      </w:ins>
      <w:del w:id="202" w:author="Helen" w:date="2017-11-07T22:09:00Z">
        <w:r w:rsidRPr="003F3DC3" w:rsidDel="00071239">
          <w:rPr>
            <w:rFonts w:ascii="Arial" w:hAnsi="Arial" w:cs="Arial"/>
            <w:sz w:val="24"/>
            <w:lang w:val="en-US"/>
          </w:rPr>
          <w:delText xml:space="preserve">and </w:delText>
        </w:r>
      </w:del>
      <w:r w:rsidRPr="003F3DC3">
        <w:rPr>
          <w:rFonts w:ascii="Arial" w:hAnsi="Arial" w:cs="Arial"/>
          <w:sz w:val="24"/>
          <w:lang w:val="en-US"/>
        </w:rPr>
        <w:t>execute the following command</w:t>
      </w:r>
      <w:ins w:id="203" w:author="Helen" w:date="2017-11-08T07:05:00Z">
        <w:r w:rsidR="00CA2F3F">
          <w:rPr>
            <w:rFonts w:ascii="Arial" w:hAnsi="Arial" w:cs="Arial"/>
            <w:sz w:val="24"/>
            <w:lang w:val="en-US"/>
          </w:rPr>
          <w:t xml:space="preserve"> to create the classes needed for writing queries to database objects in Java</w:t>
        </w:r>
      </w:ins>
      <w:r w:rsidRPr="003F3DC3">
        <w:rPr>
          <w:rFonts w:ascii="Arial" w:hAnsi="Arial" w:cs="Arial"/>
          <w:sz w:val="24"/>
          <w:lang w:val="en-US"/>
        </w:rPr>
        <w:t>: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java -cp jooq-3.9.2.jar;jooq-meta-3.9.2.jar;jooq-codegen-3.9.2.jar;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jaybird-full-3.0.0.jar;. org.jooq.util.GenerationTool example.xml</w:t>
      </w:r>
    </w:p>
    <w:p w:rsidR="008F34C2" w:rsidRPr="009C365F" w:rsidRDefault="008F34C2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del w:id="204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lastRenderedPageBreak/>
          <w:delText xml:space="preserve">This command </w:delText>
        </w:r>
      </w:del>
      <w:del w:id="205" w:author="Helen" w:date="2017-11-07T22:09:00Z">
        <w:r w:rsidRPr="003F3DC3" w:rsidDel="00071239">
          <w:rPr>
            <w:rFonts w:ascii="Arial" w:hAnsi="Arial" w:cs="Arial"/>
            <w:sz w:val="24"/>
            <w:lang w:val="en-US"/>
          </w:rPr>
          <w:delText xml:space="preserve">will </w:delText>
        </w:r>
      </w:del>
      <w:del w:id="206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delText xml:space="preserve">create the </w:delText>
        </w:r>
      </w:del>
      <w:del w:id="207" w:author="Helen" w:date="2017-11-07T22:10:00Z">
        <w:r w:rsidRPr="003F3DC3" w:rsidDel="00071239">
          <w:rPr>
            <w:rFonts w:ascii="Arial" w:hAnsi="Arial" w:cs="Arial"/>
            <w:sz w:val="24"/>
            <w:lang w:val="en-US"/>
          </w:rPr>
          <w:delText xml:space="preserve">necessary </w:delText>
        </w:r>
      </w:del>
      <w:del w:id="208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delText xml:space="preserve">classes </w:delText>
        </w:r>
      </w:del>
      <w:del w:id="209" w:author="Helen" w:date="2017-11-07T22:10:00Z">
        <w:r w:rsidRPr="003F3DC3" w:rsidDel="00071239">
          <w:rPr>
            <w:rFonts w:ascii="Arial" w:hAnsi="Arial" w:cs="Arial"/>
            <w:sz w:val="24"/>
            <w:lang w:val="en-US"/>
          </w:rPr>
          <w:delText xml:space="preserve">and allow you to </w:delText>
        </w:r>
      </w:del>
      <w:del w:id="210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delText>writ</w:delText>
        </w:r>
      </w:del>
      <w:del w:id="211" w:author="Helen" w:date="2017-11-07T22:10:00Z">
        <w:r w:rsidRPr="003F3DC3" w:rsidDel="00071239">
          <w:rPr>
            <w:rFonts w:ascii="Arial" w:hAnsi="Arial" w:cs="Arial"/>
            <w:sz w:val="24"/>
            <w:lang w:val="en-US"/>
          </w:rPr>
          <w:delText>e</w:delText>
        </w:r>
      </w:del>
      <w:del w:id="212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delText xml:space="preserve"> queries to database objects in the Java language</w:delText>
        </w:r>
      </w:del>
      <w:del w:id="213" w:author="Helen" w:date="2017-11-07T22:10:00Z">
        <w:r w:rsidRPr="003F3DC3" w:rsidDel="00071239">
          <w:rPr>
            <w:rFonts w:ascii="Arial" w:hAnsi="Arial" w:cs="Arial"/>
            <w:sz w:val="24"/>
            <w:lang w:val="en-US"/>
          </w:rPr>
          <w:delText>s</w:delText>
        </w:r>
      </w:del>
      <w:del w:id="214" w:author="Helen" w:date="2017-11-08T07:06:00Z">
        <w:r w:rsidRPr="003F3DC3" w:rsidDel="00CA2F3F">
          <w:rPr>
            <w:rFonts w:ascii="Arial" w:hAnsi="Arial" w:cs="Arial"/>
            <w:sz w:val="24"/>
            <w:lang w:val="en-US"/>
          </w:rPr>
          <w:delText xml:space="preserve">. </w:delText>
        </w:r>
      </w:del>
      <w:r w:rsidRPr="003F3DC3">
        <w:rPr>
          <w:rFonts w:ascii="Arial" w:hAnsi="Arial" w:cs="Arial"/>
          <w:sz w:val="24"/>
          <w:lang w:val="en-US"/>
        </w:rPr>
        <w:t xml:space="preserve">You can find more details about the process of generating classes at </w:t>
      </w:r>
      <w:hyperlink r:id="rId16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https://www.jooq.org/doc/3.9/manual-single-page/#code-generation</w:t>
        </w:r>
      </w:hyperlink>
      <w:r w:rsidRPr="003F3DC3">
        <w:rPr>
          <w:rFonts w:ascii="Arial" w:hAnsi="Arial" w:cs="Arial"/>
          <w:sz w:val="24"/>
          <w:lang w:val="en-US"/>
        </w:rPr>
        <w:t xml:space="preserve">. 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BA0044" w:rsidRDefault="00BA0044" w:rsidP="00FE1D00">
      <w:pPr>
        <w:pStyle w:val="Heading2"/>
        <w:rPr>
          <w:ins w:id="215" w:author="Helen" w:date="2017-11-08T07:14:00Z"/>
          <w:rFonts w:ascii="Arial" w:hAnsi="Arial" w:cs="Arial"/>
          <w:sz w:val="24"/>
          <w:lang w:val="en-US"/>
        </w:rPr>
      </w:pPr>
      <w:bookmarkStart w:id="216" w:name="_Toc477772242"/>
      <w:ins w:id="217" w:author="Helen" w:date="2017-11-08T07:13:00Z">
        <w:r>
          <w:rPr>
            <w:rFonts w:ascii="Arial" w:hAnsi="Arial" w:cs="Arial"/>
            <w:sz w:val="24"/>
            <w:lang w:val="en-US"/>
          </w:rPr>
          <w:t>Dependency Injection</w:t>
        </w:r>
      </w:ins>
    </w:p>
    <w:p w:rsidR="00BA0044" w:rsidRPr="003F3DC3" w:rsidRDefault="00BA0044" w:rsidP="00BA0044">
      <w:pPr>
        <w:jc w:val="both"/>
        <w:rPr>
          <w:ins w:id="218" w:author="Helen" w:date="2017-11-08T07:14:00Z"/>
          <w:rFonts w:ascii="Arial" w:hAnsi="Arial" w:cs="Arial"/>
          <w:sz w:val="24"/>
          <w:lang w:val="en-US"/>
        </w:rPr>
      </w:pPr>
      <w:ins w:id="219" w:author="Helen" w:date="2017-11-08T07:14:00Z">
        <w:r w:rsidRPr="003F3DC3">
          <w:rPr>
            <w:rFonts w:ascii="Arial" w:hAnsi="Arial" w:cs="Arial"/>
            <w:sz w:val="24"/>
            <w:lang w:val="en-US"/>
          </w:rPr>
          <w:t xml:space="preserve">Dependency injection </w:t>
        </w:r>
        <w:r>
          <w:rPr>
            <w:rFonts w:ascii="Arial" w:hAnsi="Arial" w:cs="Arial"/>
            <w:sz w:val="24"/>
            <w:lang w:val="en-US"/>
          </w:rPr>
          <w:t xml:space="preserve">is </w:t>
        </w:r>
        <w:r w:rsidRPr="003F3DC3">
          <w:rPr>
            <w:rFonts w:ascii="Arial" w:hAnsi="Arial" w:cs="Arial"/>
            <w:sz w:val="24"/>
            <w:lang w:val="en-US"/>
          </w:rPr>
          <w:t>a process whereby objects define their dependencies, that is, the other objects they work with</w:t>
        </w:r>
        <w:r>
          <w:rPr>
            <w:rFonts w:ascii="Arial" w:hAnsi="Arial" w:cs="Arial"/>
            <w:sz w:val="24"/>
            <w:lang w:val="en-US"/>
          </w:rPr>
          <w:t>.  It is done</w:t>
        </w:r>
        <w:r w:rsidRPr="003F3DC3">
          <w:rPr>
            <w:rFonts w:ascii="Arial" w:hAnsi="Arial" w:cs="Arial"/>
            <w:sz w:val="24"/>
            <w:lang w:val="en-US"/>
          </w:rPr>
          <w:t xml:space="preserve"> only through constructor arguments, arguments to a factory method, or properties set or returned </w:t>
        </w:r>
        <w:r>
          <w:rPr>
            <w:rFonts w:ascii="Arial" w:hAnsi="Arial" w:cs="Arial"/>
            <w:sz w:val="24"/>
            <w:lang w:val="en-US"/>
          </w:rPr>
          <w:t>using</w:t>
        </w:r>
        <w:r w:rsidRPr="003F3DC3">
          <w:rPr>
            <w:rFonts w:ascii="Arial" w:hAnsi="Arial" w:cs="Arial"/>
            <w:sz w:val="24"/>
            <w:lang w:val="en-US"/>
          </w:rPr>
          <w:t xml:space="preserve"> a factory method. The container then injects those dependencies when it creates the bean. You can find more details about dependency injection at </w:t>
        </w:r>
        <w:r w:rsidR="00D36939">
          <w:fldChar w:fldCharType="begin"/>
        </w:r>
        <w:r>
          <w:instrText>HYPERLINK "http://docs.spring.io/spring/docs/current/spring-framework-reference/htmlsingle/" \l "beans"</w:instrText>
        </w:r>
        <w:r w:rsidR="00D36939">
          <w:fldChar w:fldCharType="separate"/>
        </w:r>
        <w:r w:rsidRPr="003F3DC3">
          <w:rPr>
            <w:rStyle w:val="Hyperlink"/>
            <w:rFonts w:ascii="Arial" w:hAnsi="Arial" w:cs="Arial"/>
            <w:sz w:val="24"/>
            <w:lang w:val="en-US"/>
          </w:rPr>
          <w:t>http://docs.spring.io/spring/docs/current/spring-framework-reference/htmlsingle/#beans</w:t>
        </w:r>
        <w:r w:rsidR="00D36939">
          <w:fldChar w:fldCharType="end"/>
        </w:r>
        <w:r w:rsidRPr="003F3DC3">
          <w:rPr>
            <w:rFonts w:ascii="Arial" w:hAnsi="Arial" w:cs="Arial"/>
            <w:sz w:val="24"/>
            <w:lang w:val="en-US"/>
          </w:rPr>
          <w:t>.</w:t>
        </w:r>
      </w:ins>
    </w:p>
    <w:p w:rsidR="00D36939" w:rsidRPr="00D36939" w:rsidRDefault="00D36939" w:rsidP="00D36939">
      <w:pPr>
        <w:rPr>
          <w:ins w:id="220" w:author="Helen" w:date="2017-11-08T07:13:00Z"/>
          <w:lang w:val="en-US"/>
          <w:rPrChange w:id="221" w:author="Helen" w:date="2017-11-08T07:13:00Z">
            <w:rPr>
              <w:ins w:id="222" w:author="Helen" w:date="2017-11-08T07:13:00Z"/>
              <w:rFonts w:ascii="Arial" w:hAnsi="Arial" w:cs="Arial"/>
              <w:sz w:val="24"/>
              <w:lang w:val="en-US"/>
            </w:rPr>
          </w:rPrChange>
        </w:rPr>
        <w:pPrChange w:id="223" w:author="Helen" w:date="2017-11-08T07:13:00Z">
          <w:pPr>
            <w:pStyle w:val="Heading2"/>
          </w:pPr>
        </w:pPrChange>
      </w:pPr>
    </w:p>
    <w:p w:rsidR="00FE1D00" w:rsidRPr="003F3DC3" w:rsidRDefault="00E0416E" w:rsidP="00FE1D00">
      <w:pPr>
        <w:pStyle w:val="Heading2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Configuring </w:t>
      </w:r>
      <w:proofErr w:type="spellStart"/>
      <w:r w:rsidRPr="003F3DC3">
        <w:rPr>
          <w:rFonts w:ascii="Arial" w:hAnsi="Arial" w:cs="Arial"/>
          <w:sz w:val="24"/>
          <w:lang w:val="en-US"/>
        </w:rPr>
        <w:t>IoC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</w:t>
      </w:r>
      <w:del w:id="224" w:author="Helen" w:date="2017-11-08T07:12:00Z">
        <w:r w:rsidRPr="003F3DC3" w:rsidDel="00BA0044">
          <w:rPr>
            <w:rFonts w:ascii="Arial" w:hAnsi="Arial" w:cs="Arial"/>
            <w:sz w:val="24"/>
            <w:lang w:val="en-US"/>
          </w:rPr>
          <w:delText>containers</w:delText>
        </w:r>
      </w:del>
      <w:bookmarkEnd w:id="216"/>
      <w:ins w:id="225" w:author="Helen" w:date="2017-11-08T07:12:00Z">
        <w:r w:rsidR="00BA0044">
          <w:rPr>
            <w:rFonts w:ascii="Arial" w:hAnsi="Arial" w:cs="Arial"/>
            <w:sz w:val="24"/>
            <w:lang w:val="en-US"/>
          </w:rPr>
          <w:t>C</w:t>
        </w:r>
        <w:r w:rsidR="00BA0044" w:rsidRPr="003F3DC3">
          <w:rPr>
            <w:rFonts w:ascii="Arial" w:hAnsi="Arial" w:cs="Arial"/>
            <w:sz w:val="24"/>
            <w:lang w:val="en-US"/>
          </w:rPr>
          <w:t>ontainers</w:t>
        </w:r>
        <w:r w:rsidR="00BA0044">
          <w:rPr>
            <w:rFonts w:ascii="Arial" w:hAnsi="Arial" w:cs="Arial"/>
            <w:sz w:val="24"/>
            <w:lang w:val="en-US"/>
          </w:rPr>
          <w:t xml:space="preserve"> for Dependency Injection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BA0044" w:rsidRDefault="00E0416E" w:rsidP="00FE1D00">
      <w:pPr>
        <w:jc w:val="both"/>
        <w:rPr>
          <w:ins w:id="226" w:author="Helen" w:date="2017-11-08T07:13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In Spring, dependency injection (DI) is carried out through the Spring IoC (Inversion of Control) container. </w:t>
      </w:r>
    </w:p>
    <w:p w:rsidR="00FE1D00" w:rsidRPr="003F3DC3" w:rsidDel="00605745" w:rsidRDefault="00E0416E" w:rsidP="00FE1D00">
      <w:pPr>
        <w:jc w:val="both"/>
        <w:rPr>
          <w:del w:id="227" w:author="Helen" w:date="2017-11-08T17:26:00Z"/>
          <w:rFonts w:ascii="Arial" w:hAnsi="Arial" w:cs="Arial"/>
          <w:sz w:val="24"/>
          <w:lang w:val="en-US"/>
        </w:rPr>
      </w:pPr>
      <w:del w:id="228" w:author="Helen" w:date="2017-11-08T17:26:00Z">
        <w:r w:rsidRPr="003F3DC3" w:rsidDel="00605745">
          <w:rPr>
            <w:rFonts w:ascii="Arial" w:hAnsi="Arial" w:cs="Arial"/>
            <w:sz w:val="24"/>
            <w:lang w:val="en-US"/>
          </w:rPr>
          <w:delText xml:space="preserve">Dependency injection a process whereby objects define their dependencies, that is, the other objects they work with, only through constructor arguments, arguments to a factory method, or properties set or returned with the help of a factory method. The container then injects those dependencies when it creates the bean. You can find more details about dependency injection at </w:delText>
        </w:r>
        <w:r w:rsidR="00D36939" w:rsidDel="00605745">
          <w:fldChar w:fldCharType="begin"/>
        </w:r>
        <w:r w:rsidR="00B24FD4" w:rsidDel="00605745">
          <w:delInstrText>HYPERLINK "http://docs.spring.io/spring/docs/current/spring-framework-reference/htmlsingle/" \l "beans"</w:delInstrText>
        </w:r>
        <w:r w:rsidR="00D36939" w:rsidDel="00605745">
          <w:fldChar w:fldCharType="separate"/>
        </w:r>
        <w:r w:rsidRPr="003F3DC3" w:rsidDel="00605745">
          <w:rPr>
            <w:rStyle w:val="Hyperlink"/>
            <w:rFonts w:ascii="Arial" w:hAnsi="Arial" w:cs="Arial"/>
            <w:sz w:val="24"/>
            <w:lang w:val="en-US"/>
          </w:rPr>
          <w:delText>http://docs.spring.io/spring/docs/current/spring-framework-reference/htmlsingle/#beans</w:delText>
        </w:r>
        <w:r w:rsidR="00D36939" w:rsidDel="00605745">
          <w:fldChar w:fldCharType="end"/>
        </w:r>
        <w:r w:rsidRPr="003F3DC3" w:rsidDel="00605745">
          <w:rPr>
            <w:rFonts w:ascii="Arial" w:hAnsi="Arial" w:cs="Arial"/>
            <w:sz w:val="24"/>
            <w:lang w:val="en-US"/>
          </w:rPr>
          <w:delText>.</w:delText>
        </w:r>
      </w:del>
    </w:p>
    <w:p w:rsidR="00BA0044" w:rsidRDefault="00BA0044" w:rsidP="00FE1D00">
      <w:pPr>
        <w:jc w:val="both"/>
        <w:rPr>
          <w:ins w:id="229" w:author="Helen" w:date="2017-11-08T07:19:00Z"/>
          <w:rFonts w:ascii="Arial" w:hAnsi="Arial" w:cs="Arial"/>
          <w:sz w:val="24"/>
          <w:lang w:val="en-US"/>
        </w:rPr>
      </w:pPr>
      <w:ins w:id="230" w:author="Helen" w:date="2017-11-08T07:18:00Z">
        <w:r>
          <w:rPr>
            <w:rFonts w:ascii="Arial" w:hAnsi="Arial" w:cs="Arial"/>
            <w:sz w:val="24"/>
            <w:lang w:val="en-US"/>
          </w:rPr>
          <w:t xml:space="preserve">As before, we will avoid </w:t>
        </w:r>
      </w:ins>
      <w:del w:id="231" w:author="Helen" w:date="2017-11-08T07:18:00Z">
        <w:r w:rsidR="00E0416E" w:rsidRPr="003F3DC3" w:rsidDel="00BA0044">
          <w:rPr>
            <w:rFonts w:ascii="Arial" w:hAnsi="Arial" w:cs="Arial"/>
            <w:sz w:val="24"/>
            <w:lang w:val="en-US"/>
          </w:rPr>
          <w:delText xml:space="preserve">I am not a fan of </w:delText>
        </w:r>
      </w:del>
      <w:r w:rsidR="00E0416E" w:rsidRPr="003F3DC3">
        <w:rPr>
          <w:rFonts w:ascii="Arial" w:hAnsi="Arial" w:cs="Arial"/>
          <w:sz w:val="24"/>
          <w:lang w:val="en-US"/>
        </w:rPr>
        <w:t>xml configuration</w:t>
      </w:r>
      <w:ins w:id="232" w:author="Helen" w:date="2017-11-08T17:26:00Z">
        <w:r w:rsidR="00605745">
          <w:rPr>
            <w:rFonts w:ascii="Arial" w:hAnsi="Arial" w:cs="Arial"/>
            <w:sz w:val="24"/>
            <w:lang w:val="en-US"/>
          </w:rPr>
          <w:t xml:space="preserve"> and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 </w:t>
      </w:r>
      <w:del w:id="233" w:author="Helen" w:date="2017-11-08T07:18:00Z">
        <w:r w:rsidR="00E0416E" w:rsidRPr="003F3DC3" w:rsidDel="00BA0044">
          <w:rPr>
            <w:rFonts w:ascii="Arial" w:hAnsi="Arial" w:cs="Arial"/>
            <w:sz w:val="24"/>
            <w:lang w:val="en-US"/>
          </w:rPr>
          <w:delText>so we will use</w:delText>
        </w:r>
      </w:del>
      <w:ins w:id="234" w:author="Helen" w:date="2017-11-08T07:18:00Z">
        <w:r>
          <w:rPr>
            <w:rFonts w:ascii="Arial" w:hAnsi="Arial" w:cs="Arial"/>
            <w:sz w:val="24"/>
            <w:lang w:val="en-US"/>
          </w:rPr>
          <w:t>base our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 </w:t>
      </w:r>
      <w:del w:id="235" w:author="Helen" w:date="2017-11-08T07:19:00Z">
        <w:r w:rsidR="00E0416E" w:rsidRPr="003F3DC3" w:rsidDel="00BA0044">
          <w:rPr>
            <w:rFonts w:ascii="Arial" w:hAnsi="Arial" w:cs="Arial"/>
            <w:sz w:val="24"/>
            <w:lang w:val="en-US"/>
          </w:rPr>
          <w:delText xml:space="preserve">the </w:delText>
        </w:r>
      </w:del>
      <w:r w:rsidR="00E0416E" w:rsidRPr="003F3DC3">
        <w:rPr>
          <w:rFonts w:ascii="Arial" w:hAnsi="Arial" w:cs="Arial"/>
          <w:sz w:val="24"/>
          <w:lang w:val="en-US"/>
        </w:rPr>
        <w:t xml:space="preserve">approach </w:t>
      </w:r>
      <w:del w:id="236" w:author="Helen" w:date="2017-11-08T07:19:00Z">
        <w:r w:rsidR="00E0416E" w:rsidRPr="003F3DC3" w:rsidDel="00BA0044">
          <w:rPr>
            <w:rFonts w:ascii="Arial" w:hAnsi="Arial" w:cs="Arial"/>
            <w:sz w:val="24"/>
            <w:lang w:val="en-US"/>
          </w:rPr>
          <w:delText xml:space="preserve">based </w:delText>
        </w:r>
      </w:del>
      <w:r w:rsidR="00E0416E" w:rsidRPr="003F3DC3">
        <w:rPr>
          <w:rFonts w:ascii="Arial" w:hAnsi="Arial" w:cs="Arial"/>
          <w:sz w:val="24"/>
          <w:lang w:val="en-US"/>
        </w:rPr>
        <w:t xml:space="preserve">on annotations and Java configuration. </w:t>
      </w:r>
    </w:p>
    <w:p w:rsidR="00BA0044" w:rsidRDefault="00E0416E" w:rsidP="00FE1D00">
      <w:pPr>
        <w:jc w:val="both"/>
        <w:rPr>
          <w:ins w:id="237" w:author="Helen" w:date="2017-11-08T07:21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The main attributes and parts of the Java configuration of an IoC container are classes with the @Configuration annotation and methods with the @Bean annotation. </w:t>
      </w:r>
    </w:p>
    <w:p w:rsidR="00BA0044" w:rsidRDefault="00BA0044" w:rsidP="00FE1D00">
      <w:pPr>
        <w:jc w:val="both"/>
        <w:rPr>
          <w:ins w:id="238" w:author="Helen" w:date="2017-11-08T07:21:00Z"/>
          <w:rFonts w:ascii="Arial" w:hAnsi="Arial" w:cs="Arial"/>
          <w:sz w:val="24"/>
          <w:lang w:val="en-US"/>
        </w:rPr>
      </w:pPr>
      <w:ins w:id="239" w:author="Helen" w:date="2017-11-08T07:21:00Z">
        <w:r>
          <w:rPr>
            <w:rFonts w:ascii="Arial" w:hAnsi="Arial" w:cs="Arial"/>
            <w:sz w:val="24"/>
            <w:lang w:val="en-US"/>
          </w:rPr>
          <w:t>The @Bean Annotation</w:t>
        </w:r>
      </w:ins>
    </w:p>
    <w:p w:rsidR="00073E0E" w:rsidRDefault="00E0416E" w:rsidP="00FE1D00">
      <w:pPr>
        <w:jc w:val="both"/>
        <w:rPr>
          <w:ins w:id="240" w:author="Helen" w:date="2017-11-08T07:28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The @Bean annotation is used to define </w:t>
      </w:r>
      <w:del w:id="241" w:author="Helen" w:date="2017-11-08T07:23:00Z">
        <w:r w:rsidRPr="003F3DC3" w:rsidDel="00073E0E">
          <w:rPr>
            <w:rFonts w:ascii="Arial" w:hAnsi="Arial" w:cs="Arial"/>
            <w:sz w:val="24"/>
            <w:lang w:val="en-US"/>
          </w:rPr>
          <w:delText>that the</w:delText>
        </w:r>
      </w:del>
      <w:ins w:id="242" w:author="Helen" w:date="2017-11-08T07:23:00Z">
        <w:r w:rsidR="00073E0E">
          <w:rPr>
            <w:rFonts w:ascii="Arial" w:hAnsi="Arial" w:cs="Arial"/>
            <w:sz w:val="24"/>
            <w:lang w:val="en-US"/>
          </w:rPr>
          <w:t>a</w:t>
        </w:r>
      </w:ins>
      <w:r w:rsidRPr="003F3DC3">
        <w:rPr>
          <w:rFonts w:ascii="Arial" w:hAnsi="Arial" w:cs="Arial"/>
          <w:sz w:val="24"/>
          <w:lang w:val="en-US"/>
        </w:rPr>
        <w:t xml:space="preserve"> method</w:t>
      </w:r>
      <w:ins w:id="243" w:author="Helen" w:date="2017-11-08T07:23:00Z">
        <w:r w:rsidR="00073E0E">
          <w:rPr>
            <w:rFonts w:ascii="Arial" w:hAnsi="Arial" w:cs="Arial"/>
            <w:sz w:val="24"/>
            <w:lang w:val="en-US"/>
          </w:rPr>
          <w:t>'s activity in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del w:id="244" w:author="Helen" w:date="2017-11-08T07:24:00Z">
        <w:r w:rsidRPr="003F3DC3" w:rsidDel="00073E0E">
          <w:rPr>
            <w:rFonts w:ascii="Arial" w:hAnsi="Arial" w:cs="Arial"/>
            <w:sz w:val="24"/>
            <w:lang w:val="en-US"/>
          </w:rPr>
          <w:delText>creates</w:delText>
        </w:r>
      </w:del>
      <w:ins w:id="245" w:author="Helen" w:date="2017-11-08T07:24:00Z">
        <w:r w:rsidR="00073E0E" w:rsidRPr="003F3DC3">
          <w:rPr>
            <w:rFonts w:ascii="Arial" w:hAnsi="Arial" w:cs="Arial"/>
            <w:sz w:val="24"/>
            <w:lang w:val="en-US"/>
          </w:rPr>
          <w:t>creat</w:t>
        </w:r>
        <w:r w:rsidR="00073E0E">
          <w:rPr>
            <w:rFonts w:ascii="Arial" w:hAnsi="Arial" w:cs="Arial"/>
            <w:sz w:val="24"/>
            <w:lang w:val="en-US"/>
          </w:rPr>
          <w:t>ing</w:t>
        </w:r>
      </w:ins>
      <w:r w:rsidRPr="003F3DC3">
        <w:rPr>
          <w:rFonts w:ascii="Arial" w:hAnsi="Arial" w:cs="Arial"/>
          <w:sz w:val="24"/>
          <w:lang w:val="en-US"/>
        </w:rPr>
        <w:t xml:space="preserve">, </w:t>
      </w:r>
      <w:del w:id="246" w:author="Helen" w:date="2017-11-08T07:24:00Z">
        <w:r w:rsidRPr="003F3DC3" w:rsidDel="00073E0E">
          <w:rPr>
            <w:rFonts w:ascii="Arial" w:hAnsi="Arial" w:cs="Arial"/>
            <w:sz w:val="24"/>
            <w:lang w:val="en-US"/>
          </w:rPr>
          <w:delText xml:space="preserve">configures </w:delText>
        </w:r>
      </w:del>
      <w:ins w:id="247" w:author="Helen" w:date="2017-11-08T07:24:00Z">
        <w:r w:rsidR="00073E0E" w:rsidRPr="003F3DC3">
          <w:rPr>
            <w:rFonts w:ascii="Arial" w:hAnsi="Arial" w:cs="Arial"/>
            <w:sz w:val="24"/>
            <w:lang w:val="en-US"/>
          </w:rPr>
          <w:t>configur</w:t>
        </w:r>
        <w:r w:rsidR="00073E0E">
          <w:rPr>
            <w:rFonts w:ascii="Arial" w:hAnsi="Arial" w:cs="Arial"/>
            <w:sz w:val="24"/>
            <w:lang w:val="en-US"/>
          </w:rPr>
          <w:t>ing</w:t>
        </w:r>
        <w:r w:rsidR="00073E0E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and </w:t>
      </w:r>
      <w:del w:id="248" w:author="Helen" w:date="2017-11-08T07:24:00Z">
        <w:r w:rsidRPr="003F3DC3" w:rsidDel="00073E0E">
          <w:rPr>
            <w:rFonts w:ascii="Arial" w:hAnsi="Arial" w:cs="Arial"/>
            <w:sz w:val="24"/>
            <w:lang w:val="en-US"/>
          </w:rPr>
          <w:delText xml:space="preserve">initiates </w:delText>
        </w:r>
      </w:del>
      <w:ins w:id="249" w:author="Helen" w:date="2017-11-08T07:24:00Z">
        <w:r w:rsidR="00073E0E" w:rsidRPr="003F3DC3">
          <w:rPr>
            <w:rFonts w:ascii="Arial" w:hAnsi="Arial" w:cs="Arial"/>
            <w:sz w:val="24"/>
            <w:lang w:val="en-US"/>
          </w:rPr>
          <w:t>initiat</w:t>
        </w:r>
        <w:r w:rsidR="00073E0E">
          <w:rPr>
            <w:rFonts w:ascii="Arial" w:hAnsi="Arial" w:cs="Arial"/>
            <w:sz w:val="24"/>
            <w:lang w:val="en-US"/>
          </w:rPr>
          <w:t>ing</w:t>
        </w:r>
        <w:r w:rsidR="00073E0E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a new object controlled by the Spring IoC container. </w:t>
      </w:r>
      <w:del w:id="250" w:author="Helen" w:date="2017-11-08T07:25:00Z">
        <w:r w:rsidRPr="003F3DC3" w:rsidDel="00073E0E">
          <w:rPr>
            <w:rFonts w:ascii="Arial" w:hAnsi="Arial" w:cs="Arial"/>
            <w:sz w:val="24"/>
            <w:lang w:val="en-US"/>
          </w:rPr>
          <w:delText xml:space="preserve">Such methods </w:delText>
        </w:r>
      </w:del>
      <w:ins w:id="251" w:author="Helen" w:date="2017-11-08T07:25:00Z">
        <w:r w:rsidR="00073E0E">
          <w:rPr>
            <w:rFonts w:ascii="Arial" w:hAnsi="Arial" w:cs="Arial"/>
            <w:sz w:val="24"/>
            <w:lang w:val="en-US"/>
          </w:rPr>
          <w:t>M</w:t>
        </w:r>
        <w:r w:rsidR="00073E0E" w:rsidRPr="003F3DC3">
          <w:rPr>
            <w:rFonts w:ascii="Arial" w:hAnsi="Arial" w:cs="Arial"/>
            <w:sz w:val="24"/>
            <w:lang w:val="en-US"/>
          </w:rPr>
          <w:t xml:space="preserve">ethods </w:t>
        </w:r>
        <w:r w:rsidR="00073E0E">
          <w:rPr>
            <w:rFonts w:ascii="Arial" w:hAnsi="Arial" w:cs="Arial"/>
            <w:sz w:val="24"/>
            <w:lang w:val="en-US"/>
          </w:rPr>
          <w:t xml:space="preserve">so defined </w:t>
        </w:r>
      </w:ins>
      <w:r w:rsidRPr="003F3DC3">
        <w:rPr>
          <w:rFonts w:ascii="Arial" w:hAnsi="Arial" w:cs="Arial"/>
          <w:sz w:val="24"/>
          <w:lang w:val="en-US"/>
        </w:rPr>
        <w:t>can be used the same</w:t>
      </w:r>
      <w:ins w:id="252" w:author="Helen" w:date="2017-11-08T07:27:00Z">
        <w:r w:rsidR="00073E0E">
          <w:rPr>
            <w:rFonts w:ascii="Arial" w:hAnsi="Arial" w:cs="Arial"/>
            <w:sz w:val="24"/>
            <w:lang w:val="en-US"/>
          </w:rPr>
          <w:t xml:space="preserve"> way</w:t>
        </w:r>
      </w:ins>
      <w:r w:rsidRPr="003F3DC3">
        <w:rPr>
          <w:rFonts w:ascii="Arial" w:hAnsi="Arial" w:cs="Arial"/>
          <w:sz w:val="24"/>
          <w:lang w:val="en-US"/>
        </w:rPr>
        <w:t xml:space="preserve"> as </w:t>
      </w:r>
      <w:del w:id="253" w:author="Helen" w:date="2017-11-08T07:27:00Z">
        <w:r w:rsidRPr="003F3DC3" w:rsidDel="00073E0E">
          <w:rPr>
            <w:rFonts w:ascii="Arial" w:hAnsi="Arial" w:cs="Arial"/>
            <w:sz w:val="24"/>
            <w:lang w:val="en-US"/>
          </w:rPr>
          <w:delText xml:space="preserve">in </w:delText>
        </w:r>
      </w:del>
      <w:r w:rsidRPr="003F3DC3">
        <w:rPr>
          <w:rFonts w:ascii="Arial" w:hAnsi="Arial" w:cs="Arial"/>
          <w:sz w:val="24"/>
          <w:lang w:val="en-US"/>
        </w:rPr>
        <w:t xml:space="preserve">classes with the @Configuration annotation. </w:t>
      </w:r>
    </w:p>
    <w:p w:rsidR="00073E0E" w:rsidRDefault="00E0416E" w:rsidP="00FE1D00">
      <w:pPr>
        <w:jc w:val="both"/>
        <w:rPr>
          <w:ins w:id="254" w:author="Helen" w:date="2017-11-08T07:28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Our </w:t>
      </w:r>
      <w:proofErr w:type="spellStart"/>
      <w:r w:rsidRPr="003F3DC3">
        <w:rPr>
          <w:rFonts w:ascii="Arial" w:hAnsi="Arial" w:cs="Arial"/>
          <w:sz w:val="24"/>
          <w:lang w:val="en-US"/>
        </w:rPr>
        <w:t>IoC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container will return </w:t>
      </w:r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ins w:id="255" w:author="Helen" w:date="2017-11-08T07:29:00Z"/>
          <w:rFonts w:ascii="Arial" w:hAnsi="Arial" w:cs="Arial"/>
          <w:sz w:val="24"/>
          <w:lang w:val="en-US"/>
          <w:rPrChange w:id="256" w:author="Helen" w:date="2017-11-08T07:30:00Z">
            <w:rPr>
              <w:ins w:id="257" w:author="Helen" w:date="2017-11-08T07:29:00Z"/>
              <w:lang w:val="en-US"/>
            </w:rPr>
          </w:rPrChange>
        </w:rPr>
        <w:pPrChange w:id="258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259" w:author="Helen" w:date="2017-11-08T07:30:00Z">
            <w:rPr>
              <w:lang w:val="en-US"/>
            </w:rPr>
          </w:rPrChange>
        </w:rPr>
        <w:t>the connection pool</w:t>
      </w:r>
      <w:del w:id="260" w:author="Helen" w:date="2017-11-08T07:30:00Z">
        <w:r w:rsidRPr="00D36939">
          <w:rPr>
            <w:rFonts w:ascii="Arial" w:hAnsi="Arial" w:cs="Arial"/>
            <w:sz w:val="24"/>
            <w:lang w:val="en-US"/>
            <w:rPrChange w:id="261" w:author="Helen" w:date="2017-11-08T07:30:00Z">
              <w:rPr>
                <w:lang w:val="en-US"/>
              </w:rPr>
            </w:rPrChange>
          </w:rPr>
          <w:delText>,</w:delText>
        </w:r>
      </w:del>
      <w:r w:rsidRPr="00D36939">
        <w:rPr>
          <w:rFonts w:ascii="Arial" w:hAnsi="Arial" w:cs="Arial"/>
          <w:sz w:val="24"/>
          <w:lang w:val="en-US"/>
          <w:rPrChange w:id="262" w:author="Helen" w:date="2017-11-08T07:30:00Z">
            <w:rPr>
              <w:lang w:val="en-US"/>
            </w:rPr>
          </w:rPrChange>
        </w:rPr>
        <w:t xml:space="preserve"> </w:t>
      </w:r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ins w:id="263" w:author="Helen" w:date="2017-11-08T07:29:00Z"/>
          <w:rFonts w:ascii="Arial" w:hAnsi="Arial" w:cs="Arial"/>
          <w:sz w:val="24"/>
          <w:lang w:val="en-US"/>
          <w:rPrChange w:id="264" w:author="Helen" w:date="2017-11-08T07:30:00Z">
            <w:rPr>
              <w:ins w:id="265" w:author="Helen" w:date="2017-11-08T07:29:00Z"/>
              <w:lang w:val="en-US"/>
            </w:rPr>
          </w:rPrChange>
        </w:rPr>
        <w:pPrChange w:id="266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267" w:author="Helen" w:date="2017-11-08T07:30:00Z">
            <w:rPr>
              <w:lang w:val="en-US"/>
            </w:rPr>
          </w:rPrChange>
        </w:rPr>
        <w:t>the transaction manager</w:t>
      </w:r>
      <w:del w:id="268" w:author="Helen" w:date="2017-11-08T07:30:00Z">
        <w:r w:rsidRPr="00D36939">
          <w:rPr>
            <w:rFonts w:ascii="Arial" w:hAnsi="Arial" w:cs="Arial"/>
            <w:sz w:val="24"/>
            <w:lang w:val="en-US"/>
            <w:rPrChange w:id="269" w:author="Helen" w:date="2017-11-08T07:30:00Z">
              <w:rPr>
                <w:lang w:val="en-US"/>
              </w:rPr>
            </w:rPrChange>
          </w:rPr>
          <w:delText>,</w:delText>
        </w:r>
      </w:del>
      <w:r w:rsidRPr="00D36939">
        <w:rPr>
          <w:rFonts w:ascii="Arial" w:hAnsi="Arial" w:cs="Arial"/>
          <w:sz w:val="24"/>
          <w:lang w:val="en-US"/>
          <w:rPrChange w:id="270" w:author="Helen" w:date="2017-11-08T07:30:00Z">
            <w:rPr>
              <w:lang w:val="en-US"/>
            </w:rPr>
          </w:rPrChange>
        </w:rPr>
        <w:t xml:space="preserve"> </w:t>
      </w:r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ins w:id="271" w:author="Helen" w:date="2017-11-08T07:29:00Z"/>
          <w:rFonts w:ascii="Arial" w:hAnsi="Arial" w:cs="Arial"/>
          <w:sz w:val="24"/>
          <w:lang w:val="en-US"/>
          <w:rPrChange w:id="272" w:author="Helen" w:date="2017-11-08T07:30:00Z">
            <w:rPr>
              <w:ins w:id="273" w:author="Helen" w:date="2017-11-08T07:29:00Z"/>
              <w:lang w:val="en-US"/>
            </w:rPr>
          </w:rPrChange>
        </w:rPr>
        <w:pPrChange w:id="274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275" w:author="Helen" w:date="2017-11-08T07:30:00Z">
            <w:rPr>
              <w:lang w:val="en-US"/>
            </w:rPr>
          </w:rPrChange>
        </w:rPr>
        <w:t xml:space="preserve">the exception translator </w:t>
      </w:r>
      <w:del w:id="276" w:author="Helen" w:date="2017-11-08T07:28:00Z">
        <w:r w:rsidRPr="00D36939">
          <w:rPr>
            <w:rFonts w:ascii="Arial" w:hAnsi="Arial" w:cs="Arial"/>
            <w:sz w:val="24"/>
            <w:lang w:val="en-US"/>
            <w:rPrChange w:id="277" w:author="Helen" w:date="2017-11-08T07:30:00Z">
              <w:rPr>
                <w:lang w:val="en-US"/>
              </w:rPr>
            </w:rPrChange>
          </w:rPr>
          <w:delText>(</w:delText>
        </w:r>
      </w:del>
      <w:ins w:id="278" w:author="Helen" w:date="2017-11-08T07:28:00Z">
        <w:r w:rsidRPr="00D36939">
          <w:rPr>
            <w:rFonts w:ascii="Arial" w:hAnsi="Arial" w:cs="Arial"/>
            <w:sz w:val="24"/>
            <w:lang w:val="en-US"/>
            <w:rPrChange w:id="279" w:author="Helen" w:date="2017-11-08T07:30:00Z">
              <w:rPr>
                <w:lang w:val="en-US"/>
              </w:rPr>
            </w:rPrChange>
          </w:rPr>
          <w:t xml:space="preserve"> that</w:t>
        </w:r>
      </w:ins>
      <w:ins w:id="280" w:author="Helen" w:date="2017-11-08T17:31:00Z">
        <w:r w:rsidR="006F78DE">
          <w:rPr>
            <w:rFonts w:ascii="Arial" w:hAnsi="Arial" w:cs="Arial"/>
            <w:sz w:val="24"/>
            <w:lang w:val="en-US"/>
          </w:rPr>
          <w:t xml:space="preserve"> </w:t>
        </w:r>
      </w:ins>
      <w:r w:rsidRPr="00D36939">
        <w:rPr>
          <w:rFonts w:ascii="Arial" w:hAnsi="Arial" w:cs="Arial"/>
          <w:sz w:val="24"/>
          <w:lang w:val="en-US"/>
          <w:rPrChange w:id="281" w:author="Helen" w:date="2017-11-08T07:30:00Z">
            <w:rPr>
              <w:lang w:val="en-US"/>
            </w:rPr>
          </w:rPrChange>
        </w:rPr>
        <w:t xml:space="preserve">translates </w:t>
      </w:r>
      <w:proofErr w:type="spellStart"/>
      <w:r w:rsidRPr="00D36939">
        <w:rPr>
          <w:rFonts w:ascii="Arial" w:hAnsi="Arial" w:cs="Arial"/>
          <w:sz w:val="24"/>
          <w:lang w:val="en-US"/>
          <w:rPrChange w:id="282" w:author="Helen" w:date="2017-11-08T07:30:00Z">
            <w:rPr>
              <w:lang w:val="en-US"/>
            </w:rPr>
          </w:rPrChange>
        </w:rPr>
        <w:t>SQLException</w:t>
      </w:r>
      <w:proofErr w:type="spellEnd"/>
      <w:r w:rsidRPr="00D36939">
        <w:rPr>
          <w:rFonts w:ascii="Arial" w:hAnsi="Arial" w:cs="Arial"/>
          <w:sz w:val="24"/>
          <w:lang w:val="en-US"/>
          <w:rPrChange w:id="283" w:author="Helen" w:date="2017-11-08T07:30:00Z">
            <w:rPr>
              <w:lang w:val="en-US"/>
            </w:rPr>
          </w:rPrChange>
        </w:rPr>
        <w:t xml:space="preserve"> exceptions into Spring-specific </w:t>
      </w:r>
      <w:proofErr w:type="spellStart"/>
      <w:r w:rsidRPr="00D36939">
        <w:rPr>
          <w:rFonts w:ascii="Arial" w:hAnsi="Arial" w:cs="Arial"/>
          <w:sz w:val="24"/>
          <w:lang w:val="en-US"/>
          <w:rPrChange w:id="284" w:author="Helen" w:date="2017-11-08T07:30:00Z">
            <w:rPr>
              <w:lang w:val="en-US"/>
            </w:rPr>
          </w:rPrChange>
        </w:rPr>
        <w:t>DataAccessException</w:t>
      </w:r>
      <w:proofErr w:type="spellEnd"/>
      <w:r w:rsidRPr="00D36939">
        <w:rPr>
          <w:rFonts w:ascii="Arial" w:hAnsi="Arial" w:cs="Arial"/>
          <w:sz w:val="24"/>
          <w:lang w:val="en-US"/>
          <w:rPrChange w:id="285" w:author="Helen" w:date="2017-11-08T07:30:00Z">
            <w:rPr>
              <w:lang w:val="en-US"/>
            </w:rPr>
          </w:rPrChange>
        </w:rPr>
        <w:t xml:space="preserve"> exceptions</w:t>
      </w:r>
      <w:del w:id="286" w:author="Helen" w:date="2017-11-08T07:28:00Z">
        <w:r w:rsidRPr="00D36939">
          <w:rPr>
            <w:rFonts w:ascii="Arial" w:hAnsi="Arial" w:cs="Arial"/>
            <w:sz w:val="24"/>
            <w:lang w:val="en-US"/>
            <w:rPrChange w:id="287" w:author="Helen" w:date="2017-11-08T07:30:00Z">
              <w:rPr>
                <w:lang w:val="en-US"/>
              </w:rPr>
            </w:rPrChange>
          </w:rPr>
          <w:delText>)</w:delText>
        </w:r>
      </w:del>
      <w:del w:id="288" w:author="Helen" w:date="2017-11-08T07:30:00Z">
        <w:r w:rsidRPr="00D36939">
          <w:rPr>
            <w:rFonts w:ascii="Arial" w:hAnsi="Arial" w:cs="Arial"/>
            <w:sz w:val="24"/>
            <w:lang w:val="en-US"/>
            <w:rPrChange w:id="289" w:author="Helen" w:date="2017-11-08T07:30:00Z">
              <w:rPr>
                <w:lang w:val="en-US"/>
              </w:rPr>
            </w:rPrChange>
          </w:rPr>
          <w:delText>,</w:delText>
        </w:r>
      </w:del>
      <w:r w:rsidRPr="00D36939">
        <w:rPr>
          <w:rFonts w:ascii="Arial" w:hAnsi="Arial" w:cs="Arial"/>
          <w:sz w:val="24"/>
          <w:lang w:val="en-US"/>
          <w:rPrChange w:id="290" w:author="Helen" w:date="2017-11-08T07:30:00Z">
            <w:rPr>
              <w:lang w:val="en-US"/>
            </w:rPr>
          </w:rPrChange>
        </w:rPr>
        <w:t xml:space="preserve"> </w:t>
      </w:r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ins w:id="291" w:author="Helen" w:date="2017-11-08T07:29:00Z"/>
          <w:rFonts w:ascii="Arial" w:hAnsi="Arial" w:cs="Arial"/>
          <w:sz w:val="24"/>
          <w:lang w:val="en-US"/>
          <w:rPrChange w:id="292" w:author="Helen" w:date="2017-11-08T07:30:00Z">
            <w:rPr>
              <w:ins w:id="293" w:author="Helen" w:date="2017-11-08T07:29:00Z"/>
              <w:lang w:val="en-US"/>
            </w:rPr>
          </w:rPrChange>
        </w:rPr>
        <w:pPrChange w:id="294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295" w:author="Helen" w:date="2017-11-08T07:30:00Z">
            <w:rPr>
              <w:lang w:val="en-US"/>
            </w:rPr>
          </w:rPrChange>
        </w:rPr>
        <w:lastRenderedPageBreak/>
        <w:t>the DSL context</w:t>
      </w:r>
      <w:ins w:id="296" w:author="Helen" w:date="2017-11-08T07:29:00Z">
        <w:r w:rsidRPr="00D36939">
          <w:rPr>
            <w:rFonts w:ascii="Arial" w:hAnsi="Arial" w:cs="Arial"/>
            <w:sz w:val="24"/>
            <w:lang w:val="en-US"/>
            <w:rPrChange w:id="297" w:author="Helen" w:date="2017-11-08T07:30:00Z">
              <w:rPr>
                <w:lang w:val="en-US"/>
              </w:rPr>
            </w:rPrChange>
          </w:rPr>
          <w:t xml:space="preserve"> that is</w:t>
        </w:r>
      </w:ins>
      <w:r w:rsidRPr="00D36939">
        <w:rPr>
          <w:rFonts w:ascii="Arial" w:hAnsi="Arial" w:cs="Arial"/>
          <w:sz w:val="24"/>
          <w:lang w:val="en-US"/>
          <w:rPrChange w:id="298" w:author="Helen" w:date="2017-11-08T07:30:00Z">
            <w:rPr>
              <w:lang w:val="en-US"/>
            </w:rPr>
          </w:rPrChange>
        </w:rPr>
        <w:t xml:space="preserve"> </w:t>
      </w:r>
      <w:del w:id="299" w:author="Helen" w:date="2017-11-08T07:29:00Z">
        <w:r w:rsidRPr="00D36939">
          <w:rPr>
            <w:rFonts w:ascii="Arial" w:hAnsi="Arial" w:cs="Arial"/>
            <w:sz w:val="24"/>
            <w:lang w:val="en-US"/>
            <w:rPrChange w:id="300" w:author="Helen" w:date="2017-11-08T07:30:00Z">
              <w:rPr>
                <w:lang w:val="en-US"/>
              </w:rPr>
            </w:rPrChange>
          </w:rPr>
          <w:delText>(</w:delText>
        </w:r>
      </w:del>
      <w:r w:rsidRPr="00D36939">
        <w:rPr>
          <w:rFonts w:ascii="Arial" w:hAnsi="Arial" w:cs="Arial"/>
          <w:sz w:val="24"/>
          <w:lang w:val="en-US"/>
          <w:rPrChange w:id="301" w:author="Helen" w:date="2017-11-08T07:30:00Z">
            <w:rPr>
              <w:lang w:val="en-US"/>
            </w:rPr>
          </w:rPrChange>
        </w:rPr>
        <w:t xml:space="preserve">the starting point for building all queries </w:t>
      </w:r>
      <w:del w:id="302" w:author="Helen" w:date="2017-11-07T20:46:00Z">
        <w:r w:rsidRPr="00D36939">
          <w:rPr>
            <w:rFonts w:ascii="Arial" w:hAnsi="Arial" w:cs="Arial"/>
            <w:sz w:val="24"/>
            <w:lang w:val="en-US"/>
            <w:rPrChange w:id="303" w:author="Helen" w:date="2017-11-08T07:30:00Z">
              <w:rPr>
                <w:lang w:val="en-US"/>
              </w:rPr>
            </w:rPrChange>
          </w:rPr>
          <w:delText>with the help of</w:delText>
        </w:r>
      </w:del>
      <w:ins w:id="304" w:author="Helen" w:date="2017-11-07T20:46:00Z">
        <w:r w:rsidRPr="00D36939">
          <w:rPr>
            <w:rFonts w:ascii="Arial" w:hAnsi="Arial" w:cs="Arial"/>
            <w:sz w:val="24"/>
            <w:lang w:val="en-US"/>
            <w:rPrChange w:id="305" w:author="Helen" w:date="2017-11-08T07:30:00Z">
              <w:rPr>
                <w:lang w:val="en-US"/>
              </w:rPr>
            </w:rPrChange>
          </w:rPr>
          <w:t>using</w:t>
        </w:r>
      </w:ins>
      <w:r w:rsidRPr="00D36939">
        <w:rPr>
          <w:rFonts w:ascii="Arial" w:hAnsi="Arial" w:cs="Arial"/>
          <w:sz w:val="24"/>
          <w:lang w:val="en-US"/>
          <w:rPrChange w:id="306" w:author="Helen" w:date="2017-11-08T07:30:00Z">
            <w:rPr>
              <w:lang w:val="en-US"/>
            </w:rPr>
          </w:rPrChange>
        </w:rPr>
        <w:t xml:space="preserve"> the Fluent API</w:t>
      </w:r>
      <w:del w:id="307" w:author="Helen" w:date="2017-11-08T07:29:00Z">
        <w:r w:rsidRPr="00D36939">
          <w:rPr>
            <w:rFonts w:ascii="Arial" w:hAnsi="Arial" w:cs="Arial"/>
            <w:sz w:val="24"/>
            <w:lang w:val="en-US"/>
            <w:rPrChange w:id="308" w:author="Helen" w:date="2017-11-08T07:30:00Z">
              <w:rPr>
                <w:lang w:val="en-US"/>
              </w:rPr>
            </w:rPrChange>
          </w:rPr>
          <w:delText>)</w:delText>
        </w:r>
      </w:del>
      <w:r w:rsidRPr="00D36939">
        <w:rPr>
          <w:rFonts w:ascii="Arial" w:hAnsi="Arial" w:cs="Arial"/>
          <w:sz w:val="24"/>
          <w:lang w:val="en-US"/>
          <w:rPrChange w:id="309" w:author="Helen" w:date="2017-11-08T07:30:00Z">
            <w:rPr>
              <w:lang w:val="en-US"/>
            </w:rPr>
          </w:rPrChange>
        </w:rPr>
        <w:t xml:space="preserve"> </w:t>
      </w:r>
      <w:del w:id="310" w:author="Helen" w:date="2017-11-08T07:30:00Z">
        <w:r w:rsidRPr="00D36939">
          <w:rPr>
            <w:rFonts w:ascii="Arial" w:hAnsi="Arial" w:cs="Arial"/>
            <w:sz w:val="24"/>
            <w:lang w:val="en-US"/>
            <w:rPrChange w:id="311" w:author="Helen" w:date="2017-11-08T07:30:00Z">
              <w:rPr>
                <w:lang w:val="en-US"/>
              </w:rPr>
            </w:rPrChange>
          </w:rPr>
          <w:delText>an</w:delText>
        </w:r>
      </w:del>
      <w:del w:id="312" w:author="Helen" w:date="2017-11-08T07:28:00Z">
        <w:r w:rsidRPr="00D36939">
          <w:rPr>
            <w:rFonts w:ascii="Arial" w:hAnsi="Arial" w:cs="Arial"/>
            <w:sz w:val="24"/>
            <w:lang w:val="en-US"/>
            <w:rPrChange w:id="313" w:author="Helen" w:date="2017-11-08T07:30:00Z">
              <w:rPr>
                <w:lang w:val="en-US"/>
              </w:rPr>
            </w:rPrChange>
          </w:rPr>
          <w:delText>f</w:delText>
        </w:r>
      </w:del>
      <w:del w:id="314" w:author="Helen" w:date="2017-11-08T07:30:00Z">
        <w:r w:rsidRPr="00D36939">
          <w:rPr>
            <w:rFonts w:ascii="Arial" w:hAnsi="Arial" w:cs="Arial"/>
            <w:sz w:val="24"/>
            <w:lang w:val="en-US"/>
            <w:rPrChange w:id="315" w:author="Helen" w:date="2017-11-08T07:30:00Z">
              <w:rPr>
                <w:lang w:val="en-US"/>
              </w:rPr>
            </w:rPrChange>
          </w:rPr>
          <w:delText xml:space="preserve"> also </w:delText>
        </w:r>
      </w:del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ins w:id="316" w:author="Helen" w:date="2017-11-08T07:29:00Z"/>
          <w:rFonts w:ascii="Arial" w:hAnsi="Arial" w:cs="Arial"/>
          <w:sz w:val="24"/>
          <w:lang w:val="en-US"/>
          <w:rPrChange w:id="317" w:author="Helen" w:date="2017-11-08T07:30:00Z">
            <w:rPr>
              <w:ins w:id="318" w:author="Helen" w:date="2017-11-08T07:29:00Z"/>
              <w:lang w:val="en-US"/>
            </w:rPr>
          </w:rPrChange>
        </w:rPr>
        <w:pPrChange w:id="319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320" w:author="Helen" w:date="2017-11-08T07:30:00Z">
            <w:rPr>
              <w:lang w:val="en-US"/>
            </w:rPr>
          </w:rPrChange>
        </w:rPr>
        <w:t xml:space="preserve">managers for implementing the business logic and </w:t>
      </w:r>
    </w:p>
    <w:p w:rsidR="00D36939" w:rsidRPr="00D36939" w:rsidRDefault="00D36939" w:rsidP="00D3693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n-US"/>
          <w:rPrChange w:id="321" w:author="Helen" w:date="2017-11-08T07:30:00Z">
            <w:rPr>
              <w:lang w:val="en-US"/>
            </w:rPr>
          </w:rPrChange>
        </w:rPr>
        <w:pPrChange w:id="322" w:author="Helen" w:date="2017-11-08T07:30:00Z">
          <w:pPr>
            <w:jc w:val="both"/>
          </w:pPr>
        </w:pPrChange>
      </w:pPr>
      <w:r w:rsidRPr="00D36939">
        <w:rPr>
          <w:rFonts w:ascii="Arial" w:hAnsi="Arial" w:cs="Arial"/>
          <w:sz w:val="24"/>
          <w:lang w:val="en-US"/>
          <w:rPrChange w:id="323" w:author="Helen" w:date="2017-11-08T07:30:00Z">
            <w:rPr>
              <w:lang w:val="en-US"/>
            </w:rPr>
          </w:rPrChange>
        </w:rPr>
        <w:t>grids for displaying data</w:t>
      </w:r>
      <w:del w:id="324" w:author="Helen" w:date="2017-11-08T07:29:00Z">
        <w:r w:rsidRPr="00D36939">
          <w:rPr>
            <w:rFonts w:ascii="Arial" w:hAnsi="Arial" w:cs="Arial"/>
            <w:sz w:val="24"/>
            <w:lang w:val="en-US"/>
            <w:rPrChange w:id="325" w:author="Helen" w:date="2017-11-08T07:30:00Z">
              <w:rPr>
                <w:lang w:val="en-US"/>
              </w:rPr>
            </w:rPrChange>
          </w:rPr>
          <w:delText>.</w:delText>
        </w:r>
      </w:del>
    </w:p>
    <w:p w:rsidR="008F34C2" w:rsidRPr="008F34C2" w:rsidRDefault="008F34C2" w:rsidP="007438EA">
      <w:pPr>
        <w:pStyle w:val="2"/>
      </w:pPr>
      <w:r w:rsidRPr="008F34C2">
        <w:t>/**</w:t>
      </w:r>
    </w:p>
    <w:p w:rsidR="008F34C2" w:rsidRPr="007438EA" w:rsidRDefault="008F34C2" w:rsidP="007438EA">
      <w:pPr>
        <w:pStyle w:val="2"/>
      </w:pPr>
      <w:r w:rsidRPr="007438EA">
        <w:t xml:space="preserve"> * </w:t>
      </w:r>
      <w:r w:rsidR="007438EA" w:rsidRPr="007438EA">
        <w:t>IoC container configuration</w:t>
      </w:r>
    </w:p>
    <w:p w:rsidR="008F34C2" w:rsidRPr="007438EA" w:rsidRDefault="008F34C2" w:rsidP="007438EA">
      <w:pPr>
        <w:pStyle w:val="2"/>
      </w:pPr>
      <w:r w:rsidRPr="007438EA">
        <w:t xml:space="preserve"> * </w:t>
      </w:r>
      <w:r w:rsidR="007438EA" w:rsidRPr="007438EA">
        <w:t>to implement dependency injection.</w:t>
      </w:r>
    </w:p>
    <w:p w:rsidR="008F34C2" w:rsidRPr="008F34C2" w:rsidRDefault="008F34C2" w:rsidP="007438EA">
      <w:pPr>
        <w:pStyle w:val="2"/>
      </w:pPr>
      <w:r w:rsidRPr="007438EA">
        <w:t xml:space="preserve"> </w:t>
      </w:r>
      <w:r w:rsidRPr="008F34C2">
        <w:t>*/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package ru.ibase.fbjavaex.config;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org.springframework.context.annotation.Bean;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org.springframework.context.annotation.Configuration;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javax.sql.DataSource;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org.apache.commons.dbcp.BasicDataSource;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org.springframework.jdbc.datasource.DataSourceTransactionManager;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org.springframework.jdbc.datasource.TransactionAwareDataSourceProxy;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org.jooq.impl.DataSourceConnectionProvider;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org.jooq.DSLContext;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org.jooq.impl.DefaultDSLContext;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org.jooq.impl.DefaultConfiguration;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org.jooq.SQLDialect;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org.jooq.impl.DefaultExecuteListenerProvider;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ru.ibase.fbjavaex.exception.ExceptionTranslator;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ru.ibase.fbjavaex.managers.*;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import ru.ibase.fbjavaex.jqgrid.*;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7438EA">
      <w:pPr>
        <w:pStyle w:val="2"/>
      </w:pPr>
      <w:r w:rsidRPr="008F34C2">
        <w:t>/**</w:t>
      </w:r>
    </w:p>
    <w:p w:rsidR="007438EA" w:rsidRPr="007438EA" w:rsidRDefault="008F34C2" w:rsidP="007438EA">
      <w:pPr>
        <w:pStyle w:val="2"/>
      </w:pPr>
      <w:r w:rsidRPr="007438EA">
        <w:t xml:space="preserve"> *</w:t>
      </w:r>
      <w:r w:rsidR="007438EA" w:rsidRPr="007438EA">
        <w:t xml:space="preserve"> The Spring IoC configuration class of the container</w:t>
      </w:r>
      <w:r w:rsidRPr="007438EA">
        <w:t xml:space="preserve"> </w:t>
      </w:r>
    </w:p>
    <w:p w:rsidR="008F34C2" w:rsidRPr="007438EA" w:rsidRDefault="007438EA" w:rsidP="007438EA">
      <w:pPr>
        <w:pStyle w:val="2"/>
      </w:pPr>
      <w:r w:rsidRPr="007438EA">
        <w:t xml:space="preserve"> </w:t>
      </w:r>
      <w:r w:rsidR="008F34C2" w:rsidRPr="007438EA">
        <w:t>*/</w:t>
      </w:r>
    </w:p>
    <w:p w:rsidR="008F34C2" w:rsidRPr="009C365F" w:rsidRDefault="008F34C2" w:rsidP="007438EA">
      <w:pPr>
        <w:pStyle w:val="1"/>
      </w:pPr>
      <w:r w:rsidRPr="009C365F">
        <w:t>@</w:t>
      </w:r>
      <w:r w:rsidRPr="008F34C2">
        <w:t>Configuration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public</w:t>
      </w: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34C2">
        <w:rPr>
          <w:rFonts w:ascii="Courier New" w:hAnsi="Courier New" w:cs="Courier New"/>
          <w:sz w:val="16"/>
          <w:szCs w:val="16"/>
          <w:lang w:val="en-US"/>
        </w:rPr>
        <w:t>class</w:t>
      </w: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34C2">
        <w:rPr>
          <w:rFonts w:ascii="Courier New" w:hAnsi="Courier New" w:cs="Courier New"/>
          <w:sz w:val="16"/>
          <w:szCs w:val="16"/>
          <w:lang w:val="en-US"/>
        </w:rPr>
        <w:t>JooqConfig</w:t>
      </w: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7438EA" w:rsidP="00FB49B2">
      <w:pPr>
        <w:pStyle w:val="2"/>
      </w:pPr>
      <w:r>
        <w:t xml:space="preserve">     * Return connection pool</w:t>
      </w:r>
    </w:p>
    <w:p w:rsidR="008F34C2" w:rsidRPr="008F34C2" w:rsidRDefault="008F34C2" w:rsidP="00FB49B2">
      <w:pPr>
        <w:pStyle w:val="2"/>
      </w:pPr>
      <w:r w:rsidRPr="008F34C2">
        <w:t xml:space="preserve">     *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"dataSource")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DataSource getDataSource()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BasicDataSource dataSource = new BasicDataSource();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// определяем конфигурацию подключения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dataSource.setUrl("jdbc:firebirdsql://localhost:3050/examples");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dataSource.setDriverClassName("org.firebirdsql.jdbc.FBDriver");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dataSource.setUsername("SYSDBA");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dataSource.setPassword("masterkey");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dataSource.setConnectionProperties("charSet=utf-8");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dataSource;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8F34C2" w:rsidP="00FB49B2">
      <w:pPr>
        <w:pStyle w:val="2"/>
      </w:pPr>
      <w:r w:rsidRPr="008F34C2">
        <w:t xml:space="preserve">    </w:t>
      </w:r>
      <w:r w:rsidR="007438EA">
        <w:t xml:space="preserve"> * Return transaction manager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@Bean(name = "transactionManager")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DataSourceTransactionManager getTransactionManager()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DataSourceTransactionManager(getDataSource());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1"/>
      </w:pPr>
      <w:r w:rsidRPr="008F34C2">
        <w:t xml:space="preserve">    @Bean(name = "transactionAwareDataSource")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TransactionAwareDataSourceProxy getTransactionAwareDataSource()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TransactionAwareDataSourceProxy(getDataSource());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8F34C2" w:rsidP="00FB49B2">
      <w:pPr>
        <w:pStyle w:val="2"/>
      </w:pPr>
      <w:r w:rsidRPr="008F34C2">
        <w:lastRenderedPageBreak/>
        <w:t xml:space="preserve">     * </w:t>
      </w:r>
      <w:r w:rsidR="007438EA">
        <w:t>Return connection provider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"connectionProvider")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DataSourceConnectionProvider getConnectionProvider()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DataSourceConnectionProvider(getTransactionAwareDataSource());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FB49B2" w:rsidP="00FB49B2">
      <w:pPr>
        <w:pStyle w:val="2"/>
      </w:pPr>
      <w:r>
        <w:t xml:space="preserve">     * Return</w:t>
      </w:r>
      <w:r w:rsidR="007438EA">
        <w:t xml:space="preserve"> exception translator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"exceptionTranslator")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ExceptionTranslator getExceptionTranslator()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ExceptionTranslator();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  <w:r w:rsidR="007438EA" w:rsidRPr="007438EA">
        <w:t>Returns the DSL context configuration</w:t>
      </w:r>
    </w:p>
    <w:p w:rsidR="008F34C2" w:rsidRPr="008F34C2" w:rsidRDefault="008F34C2" w:rsidP="00FB49B2">
      <w:pPr>
        <w:pStyle w:val="2"/>
      </w:pPr>
      <w:r w:rsidRPr="008F34C2">
        <w:t xml:space="preserve">     *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"dslConfig")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org.jooq.Configuration getDslConfig()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DefaultConfiguration config = new DefaultConfiguration();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// используем диалект SQL СУБД Firebird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config.setSQLDialect(SQLDialect.FIREBIRD);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config.setConnectionProvider(getConnectionProvider());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DefaultExecuteListenerProvider listenerProvider = 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  new DefaultExecuteListenerProvider(getExceptionTranslator());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config.setExecuteListenerProvider(listenerProvider);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config;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7438EA" w:rsidP="00FB49B2">
      <w:pPr>
        <w:pStyle w:val="2"/>
      </w:pPr>
      <w:r>
        <w:t xml:space="preserve">     * Return</w:t>
      </w:r>
      <w:r w:rsidR="008F34C2" w:rsidRPr="008F34C2">
        <w:t xml:space="preserve"> DSL</w:t>
      </w:r>
      <w:r>
        <w:t xml:space="preserve"> context</w:t>
      </w:r>
    </w:p>
    <w:p w:rsidR="008F34C2" w:rsidRPr="008F34C2" w:rsidRDefault="008F34C2" w:rsidP="00FB49B2">
      <w:pPr>
        <w:pStyle w:val="2"/>
      </w:pPr>
      <w:r w:rsidRPr="008F34C2">
        <w:t xml:space="preserve">     *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  <w:rPr>
          <w:lang w:val="ru-RU"/>
        </w:rPr>
      </w:pPr>
      <w:r w:rsidRPr="008F34C2">
        <w:rPr>
          <w:lang w:val="ru-RU"/>
        </w:rPr>
        <w:t xml:space="preserve">    @</w:t>
      </w:r>
      <w:r w:rsidRPr="008F34C2">
        <w:t>Bean</w:t>
      </w:r>
      <w:r w:rsidRPr="008F34C2">
        <w:rPr>
          <w:lang w:val="ru-RU"/>
        </w:rPr>
        <w:t>(</w:t>
      </w:r>
      <w:r w:rsidRPr="008F34C2">
        <w:t>name</w:t>
      </w:r>
      <w:r w:rsidRPr="008F34C2">
        <w:rPr>
          <w:lang w:val="ru-RU"/>
        </w:rPr>
        <w:t xml:space="preserve"> = "</w:t>
      </w:r>
      <w:r w:rsidRPr="008F34C2">
        <w:t>dsl</w:t>
      </w:r>
      <w:r w:rsidRPr="008F34C2">
        <w:rPr>
          <w:lang w:val="ru-RU"/>
        </w:rPr>
        <w:t>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</w:rPr>
        <w:t xml:space="preserve">    </w:t>
      </w:r>
      <w:r w:rsidRPr="008F34C2">
        <w:rPr>
          <w:rFonts w:ascii="Courier New" w:hAnsi="Courier New" w:cs="Courier New"/>
          <w:sz w:val="16"/>
          <w:szCs w:val="16"/>
          <w:lang w:val="en-US"/>
        </w:rPr>
        <w:t>public DSLContext getDsl()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org.jooq.Configuration config = this.getDslConfig();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DefaultDSLContext(config);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8F34C2" w:rsidP="00FB49B2">
      <w:pPr>
        <w:pStyle w:val="2"/>
      </w:pPr>
      <w:r w:rsidRPr="008F34C2">
        <w:t xml:space="preserve">     </w:t>
      </w:r>
      <w:r w:rsidR="007438EA">
        <w:t>* Return customer manager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"customerManager")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CustomerManager getCustomerManager()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CustomerManager();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8F34C2" w:rsidP="00FB49B2">
      <w:pPr>
        <w:pStyle w:val="2"/>
      </w:pPr>
      <w:r w:rsidRPr="008F34C2">
        <w:t xml:space="preserve">    </w:t>
      </w:r>
      <w:r w:rsidR="007438EA">
        <w:t xml:space="preserve"> * Return customer grid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"customerGrid")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JqGridCustomer getCustomerGrid()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JqGridCustomer();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8F34C2" w:rsidP="00FB49B2">
      <w:pPr>
        <w:pStyle w:val="2"/>
      </w:pPr>
      <w:r w:rsidRPr="008F34C2">
        <w:t xml:space="preserve">    </w:t>
      </w:r>
      <w:r w:rsidR="007438EA">
        <w:t xml:space="preserve"> * Return product manager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lastRenderedPageBreak/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  <w:rPr>
          <w:lang w:val="ru-RU"/>
        </w:rPr>
      </w:pPr>
      <w:r w:rsidRPr="008F34C2">
        <w:rPr>
          <w:lang w:val="ru-RU"/>
        </w:rPr>
        <w:t xml:space="preserve">    @</w:t>
      </w:r>
      <w:r w:rsidRPr="008F34C2">
        <w:t>Bean</w:t>
      </w:r>
      <w:r w:rsidRPr="008F34C2">
        <w:rPr>
          <w:lang w:val="ru-RU"/>
        </w:rPr>
        <w:t>(</w:t>
      </w:r>
      <w:r w:rsidRPr="008F34C2">
        <w:t>name</w:t>
      </w:r>
      <w:r w:rsidRPr="008F34C2">
        <w:rPr>
          <w:lang w:val="ru-RU"/>
        </w:rPr>
        <w:t xml:space="preserve"> = "</w:t>
      </w:r>
      <w:r w:rsidRPr="008F34C2">
        <w:t>productManager</w:t>
      </w:r>
      <w:r w:rsidRPr="008F34C2">
        <w:rPr>
          <w:lang w:val="ru-RU"/>
        </w:rPr>
        <w:t>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</w:rPr>
        <w:t xml:space="preserve">    </w:t>
      </w:r>
      <w:r w:rsidRPr="008F34C2">
        <w:rPr>
          <w:rFonts w:ascii="Courier New" w:hAnsi="Courier New" w:cs="Courier New"/>
          <w:sz w:val="16"/>
          <w:szCs w:val="16"/>
          <w:lang w:val="en-US"/>
        </w:rPr>
        <w:t>public ProductManager getProductManager()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ProductManager();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F34C2">
        <w:rPr>
          <w:rFonts w:ascii="Courier New" w:hAnsi="Courier New" w:cs="Courier New"/>
          <w:sz w:val="16"/>
          <w:szCs w:val="16"/>
        </w:rPr>
        <w:t>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8F34C2" w:rsidP="00FB49B2">
      <w:pPr>
        <w:pStyle w:val="2"/>
      </w:pPr>
      <w:r w:rsidRPr="008F34C2">
        <w:t xml:space="preserve"> </w:t>
      </w:r>
      <w:r w:rsidR="007438EA">
        <w:t xml:space="preserve">    * Return product grid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rPr>
          <w:lang w:val="ru-RU"/>
        </w:rPr>
        <w:t xml:space="preserve">    </w:t>
      </w:r>
      <w:r w:rsidRPr="008F34C2">
        <w:t>@Bean(name = "productGrid")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JqGridProduct getProductGrid()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JqGridProduct();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8F34C2" w:rsidP="00FB49B2">
      <w:pPr>
        <w:pStyle w:val="2"/>
      </w:pPr>
      <w:r w:rsidRPr="008F34C2">
        <w:t xml:space="preserve">     *</w:t>
      </w:r>
      <w:r w:rsidR="007438EA">
        <w:t xml:space="preserve"> Return invoice manager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"invoiceManager")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InvoiceManager getInvoiceManager()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InvoiceManager();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7438EA" w:rsidP="00FB49B2">
      <w:pPr>
        <w:pStyle w:val="2"/>
      </w:pPr>
      <w:r>
        <w:t xml:space="preserve">     * Return invoice grid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"invoiceGrid")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JqGridInvoice getInvoiceGrid() {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</w:t>
      </w: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34C2">
        <w:rPr>
          <w:rFonts w:ascii="Courier New" w:hAnsi="Courier New" w:cs="Courier New"/>
          <w:sz w:val="16"/>
          <w:szCs w:val="16"/>
          <w:lang w:val="en-US"/>
        </w:rPr>
        <w:t>new</w:t>
      </w: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34C2">
        <w:rPr>
          <w:rFonts w:ascii="Courier New" w:hAnsi="Courier New" w:cs="Courier New"/>
          <w:sz w:val="16"/>
          <w:szCs w:val="16"/>
          <w:lang w:val="en-US"/>
        </w:rPr>
        <w:t>JqGridInvoice</w:t>
      </w:r>
      <w:r w:rsidRPr="009C365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9C365F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7438EA" w:rsidRDefault="007438EA" w:rsidP="00FB49B2">
      <w:pPr>
        <w:pStyle w:val="2"/>
      </w:pPr>
      <w:r>
        <w:t xml:space="preserve">     * Return invoice items grid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"invoiceLineGrid")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JqGridInvoiceLine getInvoiceLineGrid()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JqGridInvoiceLine();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FB49B2">
      <w:pPr>
        <w:pStyle w:val="2"/>
      </w:pPr>
      <w:r w:rsidRPr="008F34C2">
        <w:t xml:space="preserve">    /**</w:t>
      </w:r>
    </w:p>
    <w:p w:rsidR="008F34C2" w:rsidRPr="008F34C2" w:rsidRDefault="007438EA" w:rsidP="00FB49B2">
      <w:pPr>
        <w:pStyle w:val="2"/>
      </w:pPr>
      <w:r>
        <w:t xml:space="preserve">     * Return working period</w:t>
      </w:r>
    </w:p>
    <w:p w:rsidR="008F34C2" w:rsidRPr="008F34C2" w:rsidRDefault="008F34C2" w:rsidP="00FB49B2">
      <w:pPr>
        <w:pStyle w:val="2"/>
      </w:pPr>
      <w:r w:rsidRPr="008F34C2">
        <w:t xml:space="preserve">     * </w:t>
      </w:r>
    </w:p>
    <w:p w:rsidR="008F34C2" w:rsidRPr="008F34C2" w:rsidRDefault="008F34C2" w:rsidP="00FB49B2">
      <w:pPr>
        <w:pStyle w:val="2"/>
      </w:pPr>
      <w:r w:rsidRPr="008F34C2">
        <w:t xml:space="preserve">     * @return </w:t>
      </w:r>
    </w:p>
    <w:p w:rsidR="008F34C2" w:rsidRPr="008F34C2" w:rsidRDefault="008F34C2" w:rsidP="00FB49B2">
      <w:pPr>
        <w:pStyle w:val="2"/>
      </w:pPr>
      <w:r w:rsidRPr="008F34C2">
        <w:t xml:space="preserve">     */</w:t>
      </w:r>
    </w:p>
    <w:p w:rsidR="008F34C2" w:rsidRPr="008F34C2" w:rsidRDefault="008F34C2" w:rsidP="00FB49B2">
      <w:pPr>
        <w:pStyle w:val="1"/>
      </w:pPr>
      <w:r w:rsidRPr="008F34C2">
        <w:t xml:space="preserve">    @Bean(name = "workingPeriod")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public WorkingPeriod getWorkingPeriod() {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    return new WorkingPeriod();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F34C2" w:rsidRPr="008F34C2" w:rsidRDefault="008F34C2" w:rsidP="008F34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F34C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Style w:val="Heading2"/>
        <w:rPr>
          <w:rFonts w:ascii="Arial" w:hAnsi="Arial" w:cs="Arial"/>
          <w:sz w:val="24"/>
          <w:lang w:val="en-US"/>
        </w:rPr>
      </w:pPr>
      <w:bookmarkStart w:id="326" w:name="_Toc477772243"/>
      <w:r w:rsidRPr="003F3DC3">
        <w:rPr>
          <w:rFonts w:ascii="Arial" w:hAnsi="Arial" w:cs="Arial"/>
          <w:sz w:val="24"/>
          <w:lang w:val="en-US"/>
        </w:rPr>
        <w:t xml:space="preserve">Creating SQL queries </w:t>
      </w:r>
      <w:del w:id="327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328" w:author="Helen" w:date="2017-11-07T20:46:00Z">
        <w:r w:rsidR="00BC1FDB">
          <w:rPr>
            <w:rFonts w:ascii="Arial" w:hAnsi="Arial" w:cs="Arial"/>
            <w:sz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bookmarkEnd w:id="326"/>
      <w:proofErr w:type="spellEnd"/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rPr>
          <w:rFonts w:ascii="Arial" w:hAnsi="Arial" w:cs="Arial"/>
          <w:lang w:val="en-US"/>
        </w:rPr>
      </w:pPr>
      <w:r w:rsidRPr="008F34C2">
        <w:rPr>
          <w:rFonts w:ascii="Arial" w:hAnsi="Arial" w:cs="Arial"/>
          <w:sz w:val="24"/>
          <w:szCs w:val="24"/>
          <w:lang w:val="en-US"/>
        </w:rPr>
        <w:lastRenderedPageBreak/>
        <w:t xml:space="preserve">Before we </w:t>
      </w:r>
      <w:del w:id="329" w:author="Helen" w:date="2017-11-08T08:00:00Z">
        <w:r w:rsidRPr="008F34C2" w:rsidDel="009A08F0">
          <w:rPr>
            <w:rFonts w:ascii="Arial" w:hAnsi="Arial" w:cs="Arial"/>
            <w:sz w:val="24"/>
            <w:szCs w:val="24"/>
            <w:lang w:val="en-US"/>
          </w:rPr>
          <w:delText xml:space="preserve">dwell </w:delText>
        </w:r>
      </w:del>
      <w:ins w:id="330" w:author="Helen" w:date="2017-11-08T08:00:00Z">
        <w:r w:rsidR="009A08F0">
          <w:rPr>
            <w:rFonts w:ascii="Arial" w:hAnsi="Arial" w:cs="Arial"/>
            <w:sz w:val="24"/>
            <w:szCs w:val="24"/>
            <w:lang w:val="en-US"/>
          </w:rPr>
          <w:t>move</w:t>
        </w:r>
        <w:r w:rsidR="009A08F0" w:rsidRPr="008F34C2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8F34C2">
        <w:rPr>
          <w:rFonts w:ascii="Arial" w:hAnsi="Arial" w:cs="Arial"/>
          <w:sz w:val="24"/>
          <w:szCs w:val="24"/>
          <w:lang w:val="en-US"/>
        </w:rPr>
        <w:t xml:space="preserve">on </w:t>
      </w:r>
      <w:ins w:id="331" w:author="Helen" w:date="2017-11-08T08:01:00Z">
        <w:r w:rsidR="009A08F0">
          <w:rPr>
            <w:rFonts w:ascii="Arial" w:hAnsi="Arial" w:cs="Arial"/>
            <w:sz w:val="24"/>
            <w:szCs w:val="24"/>
            <w:lang w:val="en-US"/>
          </w:rPr>
          <w:t xml:space="preserve">to </w:t>
        </w:r>
      </w:ins>
      <w:r w:rsidRPr="008F34C2">
        <w:rPr>
          <w:rFonts w:ascii="Arial" w:hAnsi="Arial" w:cs="Arial"/>
          <w:sz w:val="24"/>
          <w:szCs w:val="24"/>
          <w:lang w:val="en-US"/>
        </w:rPr>
        <w:t xml:space="preserve">the implementation of managers and grids, </w:t>
      </w:r>
      <w:del w:id="332" w:author="Helen" w:date="2017-11-08T07:31:00Z">
        <w:r w:rsidRPr="008F34C2" w:rsidDel="00BB4FA5">
          <w:rPr>
            <w:rFonts w:ascii="Arial" w:hAnsi="Arial" w:cs="Arial"/>
            <w:sz w:val="24"/>
            <w:szCs w:val="24"/>
            <w:lang w:val="en-US"/>
          </w:rPr>
          <w:delText>let us describe</w:delText>
        </w:r>
      </w:del>
      <w:ins w:id="333" w:author="Helen" w:date="2017-11-08T07:31:00Z">
        <w:r w:rsidR="00BB4FA5">
          <w:rPr>
            <w:rFonts w:ascii="Arial" w:hAnsi="Arial" w:cs="Arial"/>
            <w:sz w:val="24"/>
            <w:szCs w:val="24"/>
            <w:lang w:val="en-US"/>
          </w:rPr>
          <w:t>we will examine briefly</w:t>
        </w:r>
      </w:ins>
      <w:r w:rsidRPr="008F34C2">
        <w:rPr>
          <w:rFonts w:ascii="Arial" w:hAnsi="Arial" w:cs="Arial"/>
          <w:sz w:val="24"/>
          <w:szCs w:val="24"/>
          <w:lang w:val="en-US"/>
        </w:rPr>
        <w:t xml:space="preserve"> how to work with the database via jOOQ. </w:t>
      </w:r>
      <w:del w:id="334" w:author="Helen" w:date="2017-11-08T07:31:00Z">
        <w:r w:rsidRPr="008F34C2" w:rsidDel="00BB4FA5">
          <w:rPr>
            <w:rFonts w:ascii="Arial" w:hAnsi="Arial" w:cs="Arial"/>
            <w:sz w:val="24"/>
            <w:szCs w:val="24"/>
            <w:lang w:val="en-US"/>
          </w:rPr>
          <w:delText xml:space="preserve">Here you will find only brief information about creating queries, </w:delText>
        </w:r>
      </w:del>
      <w:del w:id="335" w:author="Helen" w:date="2017-11-08T07:32:00Z">
        <w:r w:rsidRPr="008F34C2" w:rsidDel="00BB4FA5">
          <w:rPr>
            <w:rFonts w:ascii="Arial" w:hAnsi="Arial" w:cs="Arial"/>
            <w:sz w:val="24"/>
            <w:szCs w:val="24"/>
            <w:lang w:val="en-US"/>
          </w:rPr>
          <w:delText xml:space="preserve">you </w:delText>
        </w:r>
      </w:del>
      <w:ins w:id="336" w:author="Helen" w:date="2017-11-08T07:32:00Z">
        <w:r w:rsidR="00BB4FA5">
          <w:rPr>
            <w:rFonts w:ascii="Arial" w:hAnsi="Arial" w:cs="Arial"/>
            <w:sz w:val="24"/>
            <w:szCs w:val="24"/>
            <w:lang w:val="en-US"/>
          </w:rPr>
          <w:t>Y</w:t>
        </w:r>
        <w:r w:rsidR="00BB4FA5" w:rsidRPr="008F34C2">
          <w:rPr>
            <w:rFonts w:ascii="Arial" w:hAnsi="Arial" w:cs="Arial"/>
            <w:sz w:val="24"/>
            <w:szCs w:val="24"/>
            <w:lang w:val="en-US"/>
          </w:rPr>
          <w:t xml:space="preserve">ou </w:t>
        </w:r>
      </w:ins>
      <w:r w:rsidRPr="008F34C2">
        <w:rPr>
          <w:rFonts w:ascii="Arial" w:hAnsi="Arial" w:cs="Arial"/>
          <w:sz w:val="24"/>
          <w:szCs w:val="24"/>
          <w:lang w:val="en-US"/>
        </w:rPr>
        <w:t xml:space="preserve">can find the full documentation on this issue in the </w:t>
      </w:r>
      <w:del w:id="337" w:author="Helen" w:date="2017-11-08T19:09:00Z">
        <w:r w:rsidR="00D36939" w:rsidDel="00C91A50">
          <w:fldChar w:fldCharType="begin"/>
        </w:r>
        <w:r w:rsidR="00B24FD4" w:rsidDel="00C91A50">
          <w:delInstrText>HYPERLINK "https://www.jooq.org/doc/3.9/manual-single-page/%23sql-building"</w:delInstrText>
        </w:r>
        <w:r w:rsidR="00D36939" w:rsidDel="00C91A50">
          <w:fldChar w:fldCharType="separate"/>
        </w:r>
        <w:r w:rsidRPr="008F34C2" w:rsidDel="00C91A50">
          <w:rPr>
            <w:rStyle w:val="Hyperlink"/>
            <w:rFonts w:ascii="Arial" w:hAnsi="Arial" w:cs="Arial"/>
            <w:sz w:val="24"/>
            <w:szCs w:val="24"/>
            <w:lang w:val="en-US"/>
          </w:rPr>
          <w:delText>sql-building</w:delText>
        </w:r>
        <w:r w:rsidR="00D36939" w:rsidDel="00C91A50">
          <w:fldChar w:fldCharType="end"/>
        </w:r>
      </w:del>
      <w:ins w:id="338" w:author="Helen" w:date="2017-11-08T19:09:00Z">
        <w:r w:rsidR="00D36939">
          <w:fldChar w:fldCharType="begin"/>
        </w:r>
        <w:r w:rsidR="00C91A50">
          <w:instrText>HYPERLINK "https://www.jooq.org/doc/3.9/manual-single-page/%23sql-building"</w:instrText>
        </w:r>
        <w:r w:rsidR="00D36939">
          <w:fldChar w:fldCharType="separate"/>
        </w:r>
        <w:r w:rsidR="00C91A50">
          <w:rPr>
            <w:rStyle w:val="Hyperlink"/>
            <w:rFonts w:ascii="Arial" w:hAnsi="Arial" w:cs="Arial"/>
            <w:sz w:val="24"/>
            <w:szCs w:val="24"/>
            <w:lang w:val="en-US"/>
          </w:rPr>
          <w:t>SQL</w:t>
        </w:r>
        <w:r w:rsidR="00C91A50" w:rsidRPr="008F34C2">
          <w:rPr>
            <w:rStyle w:val="Hyperlink"/>
            <w:rFonts w:ascii="Arial" w:hAnsi="Arial" w:cs="Arial"/>
            <w:sz w:val="24"/>
            <w:szCs w:val="24"/>
            <w:lang w:val="en-US"/>
          </w:rPr>
          <w:t>-building</w:t>
        </w:r>
        <w:r w:rsidR="00D36939">
          <w:fldChar w:fldCharType="end"/>
        </w:r>
      </w:ins>
      <w:r w:rsidRPr="008F34C2">
        <w:rPr>
          <w:rFonts w:ascii="Arial" w:hAnsi="Arial" w:cs="Arial"/>
          <w:sz w:val="24"/>
          <w:szCs w:val="24"/>
          <w:lang w:val="en-US"/>
        </w:rPr>
        <w:t xml:space="preserve"> section of the jOOQ documentation</w:t>
      </w:r>
      <w:r w:rsidRPr="003F3DC3">
        <w:rPr>
          <w:rFonts w:ascii="Arial" w:hAnsi="Arial" w:cs="Arial"/>
          <w:lang w:val="en-US"/>
        </w:rPr>
        <w:t>.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The org.jooq.impl.DSL class is the main </w:t>
      </w:r>
      <w:del w:id="339" w:author="Helen" w:date="2017-11-08T19:11:00Z">
        <w:r w:rsidRPr="003F3DC3" w:rsidDel="003E789E">
          <w:rPr>
            <w:rFonts w:ascii="Arial" w:hAnsi="Arial" w:cs="Arial"/>
            <w:sz w:val="24"/>
            <w:lang w:val="en-US"/>
          </w:rPr>
          <w:delText xml:space="preserve">class </w:delText>
        </w:r>
      </w:del>
      <w:ins w:id="340" w:author="Helen" w:date="2017-11-08T19:11:00Z">
        <w:r w:rsidR="003E789E">
          <w:rPr>
            <w:rFonts w:ascii="Arial" w:hAnsi="Arial" w:cs="Arial"/>
            <w:sz w:val="24"/>
            <w:lang w:val="en-US"/>
          </w:rPr>
          <w:t xml:space="preserve">one </w:t>
        </w:r>
      </w:ins>
      <w:ins w:id="341" w:author="Helen" w:date="2017-11-08T07:32:00Z">
        <w:r w:rsidR="00BB4FA5">
          <w:rPr>
            <w:rFonts w:ascii="Arial" w:hAnsi="Arial" w:cs="Arial"/>
            <w:sz w:val="24"/>
            <w:lang w:val="en-US"/>
          </w:rPr>
          <w:t xml:space="preserve">from which </w:t>
        </w:r>
      </w:ins>
      <w:del w:id="342" w:author="Helen" w:date="2017-11-08T07:32:00Z">
        <w:r w:rsidRPr="003F3DC3" w:rsidDel="00BB4FA5">
          <w:rPr>
            <w:rFonts w:ascii="Arial" w:hAnsi="Arial" w:cs="Arial"/>
            <w:sz w:val="24"/>
            <w:lang w:val="en-US"/>
          </w:rPr>
          <w:delText xml:space="preserve">you will create all </w:delText>
        </w:r>
      </w:del>
      <w:proofErr w:type="spellStart"/>
      <w:r w:rsidRPr="003F3DC3">
        <w:rPr>
          <w:rFonts w:ascii="Arial" w:hAnsi="Arial" w:cs="Arial"/>
          <w:sz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objects</w:t>
      </w:r>
      <w:del w:id="343" w:author="Helen" w:date="2017-11-08T07:32:00Z">
        <w:r w:rsidRPr="003F3DC3" w:rsidDel="009142CB">
          <w:rPr>
            <w:rFonts w:ascii="Arial" w:hAnsi="Arial" w:cs="Arial"/>
            <w:sz w:val="24"/>
            <w:lang w:val="en-US"/>
          </w:rPr>
          <w:delText xml:space="preserve"> from</w:delText>
        </w:r>
      </w:del>
      <w:ins w:id="344" w:author="Helen" w:date="2017-11-08T19:11:00Z">
        <w:r w:rsidR="003E789E">
          <w:rPr>
            <w:rFonts w:ascii="Arial" w:hAnsi="Arial" w:cs="Arial"/>
            <w:sz w:val="24"/>
            <w:lang w:val="en-US"/>
          </w:rPr>
          <w:t xml:space="preserve"> </w:t>
        </w:r>
      </w:ins>
      <w:ins w:id="345" w:author="Helen" w:date="2017-11-08T07:32:00Z">
        <w:r w:rsidR="009142CB">
          <w:rPr>
            <w:rFonts w:ascii="Arial" w:hAnsi="Arial" w:cs="Arial"/>
            <w:sz w:val="24"/>
            <w:lang w:val="en-US"/>
          </w:rPr>
          <w:t>are created</w:t>
        </w:r>
      </w:ins>
      <w:r w:rsidRPr="003F3DC3">
        <w:rPr>
          <w:rFonts w:ascii="Arial" w:hAnsi="Arial" w:cs="Arial"/>
          <w:sz w:val="24"/>
          <w:lang w:val="en-US"/>
        </w:rPr>
        <w:t>. It acts as a static factory for table expressions, column (or field) expressions, conditional expressions and many other parts of a query.</w:t>
      </w:r>
    </w:p>
    <w:p w:rsidR="009142CB" w:rsidRDefault="00E0416E" w:rsidP="00FE1D00">
      <w:pPr>
        <w:jc w:val="both"/>
        <w:rPr>
          <w:ins w:id="346" w:author="Helen" w:date="2017-11-08T07:33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DSLContext references the org.jooq.Configuration object that configures the behavior of jOOQ during the execution of queries. Unlike </w:t>
      </w:r>
      <w:del w:id="347" w:author="Helen" w:date="2017-11-08T19:13:00Z">
        <w:r w:rsidRPr="003F3DC3" w:rsidDel="00FA4092">
          <w:rPr>
            <w:rFonts w:ascii="Arial" w:hAnsi="Arial" w:cs="Arial"/>
            <w:sz w:val="24"/>
            <w:lang w:val="en-US"/>
          </w:rPr>
          <w:delText xml:space="preserve">the </w:delText>
        </w:r>
      </w:del>
      <w:ins w:id="348" w:author="Helen" w:date="2017-11-08T19:13:00Z">
        <w:r w:rsidR="00FA4092">
          <w:rPr>
            <w:rFonts w:ascii="Arial" w:hAnsi="Arial" w:cs="Arial"/>
            <w:sz w:val="24"/>
            <w:lang w:val="en-US"/>
          </w:rPr>
          <w:t xml:space="preserve">with </w:t>
        </w:r>
      </w:ins>
      <w:r w:rsidRPr="003F3DC3">
        <w:rPr>
          <w:rFonts w:ascii="Arial" w:hAnsi="Arial" w:cs="Arial"/>
          <w:sz w:val="24"/>
          <w:lang w:val="en-US"/>
        </w:rPr>
        <w:t xml:space="preserve">static DSL, </w:t>
      </w:r>
      <w:ins w:id="349" w:author="Helen" w:date="2017-11-08T19:14:00Z">
        <w:r w:rsidR="001F44C9">
          <w:rPr>
            <w:rFonts w:ascii="Arial" w:hAnsi="Arial" w:cs="Arial"/>
            <w:sz w:val="24"/>
            <w:lang w:val="en-US"/>
          </w:rPr>
          <w:t xml:space="preserve">with </w:t>
        </w:r>
      </w:ins>
      <w:proofErr w:type="spellStart"/>
      <w:r w:rsidRPr="003F3DC3">
        <w:rPr>
          <w:rFonts w:ascii="Arial" w:hAnsi="Arial" w:cs="Arial"/>
          <w:sz w:val="24"/>
          <w:lang w:val="en-US"/>
        </w:rPr>
        <w:t>DSLContext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</w:t>
      </w:r>
      <w:del w:id="350" w:author="Helen" w:date="2017-11-08T19:15:00Z">
        <w:r w:rsidRPr="003F3DC3" w:rsidDel="001F44C9">
          <w:rPr>
            <w:rFonts w:ascii="Arial" w:hAnsi="Arial" w:cs="Arial"/>
            <w:sz w:val="24"/>
            <w:lang w:val="en-US"/>
          </w:rPr>
          <w:delText xml:space="preserve">makes it possible </w:delText>
        </w:r>
      </w:del>
      <w:ins w:id="351" w:author="Helen" w:date="2017-11-08T19:15:00Z">
        <w:r w:rsidR="001F44C9">
          <w:rPr>
            <w:rFonts w:ascii="Arial" w:hAnsi="Arial" w:cs="Arial"/>
            <w:sz w:val="24"/>
            <w:lang w:val="en-US"/>
          </w:rPr>
          <w:t xml:space="preserve">you can </w:t>
        </w:r>
      </w:ins>
      <w:del w:id="352" w:author="Helen" w:date="2017-11-08T19:15:00Z">
        <w:r w:rsidRPr="003F3DC3" w:rsidDel="001F44C9">
          <w:rPr>
            <w:rFonts w:ascii="Arial" w:hAnsi="Arial" w:cs="Arial"/>
            <w:sz w:val="24"/>
            <w:lang w:val="en-US"/>
          </w:rPr>
          <w:delText xml:space="preserve">to </w:delText>
        </w:r>
      </w:del>
      <w:r w:rsidRPr="003F3DC3">
        <w:rPr>
          <w:rFonts w:ascii="Arial" w:hAnsi="Arial" w:cs="Arial"/>
          <w:sz w:val="24"/>
          <w:lang w:val="en-US"/>
        </w:rPr>
        <w:t xml:space="preserve">create SQL statements that are already "configured" and ready for execution. </w:t>
      </w:r>
    </w:p>
    <w:p w:rsidR="00782FF3" w:rsidRDefault="00E0416E" w:rsidP="00FE1D00">
      <w:pPr>
        <w:jc w:val="both"/>
        <w:rPr>
          <w:ins w:id="353" w:author="Helen" w:date="2017-11-08T19:19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In our application, </w:t>
      </w:r>
      <w:proofErr w:type="spellStart"/>
      <w:r w:rsidRPr="003F3DC3">
        <w:rPr>
          <w:rFonts w:ascii="Arial" w:hAnsi="Arial" w:cs="Arial"/>
          <w:sz w:val="24"/>
          <w:lang w:val="en-US"/>
        </w:rPr>
        <w:t>DSLContext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is created in the getDsl method of the JooqConfig configuration class. Configuration for DSLContext is returned by the getDslConfig method. </w:t>
      </w:r>
      <w:del w:id="354" w:author="Helen" w:date="2017-11-08T07:33:00Z">
        <w:r w:rsidRPr="003F3DC3" w:rsidDel="009142CB">
          <w:rPr>
            <w:rFonts w:ascii="Arial" w:hAnsi="Arial" w:cs="Arial"/>
            <w:sz w:val="24"/>
            <w:lang w:val="en-US"/>
          </w:rPr>
          <w:delText xml:space="preserve">We specify in </w:delText>
        </w:r>
      </w:del>
      <w:ins w:id="355" w:author="Helen" w:date="2017-11-08T07:33:00Z">
        <w:r w:rsidR="009142CB">
          <w:rPr>
            <w:rFonts w:ascii="Arial" w:hAnsi="Arial" w:cs="Arial"/>
            <w:sz w:val="24"/>
            <w:lang w:val="en-US"/>
          </w:rPr>
          <w:t>I</w:t>
        </w:r>
        <w:r w:rsidR="009142CB" w:rsidRPr="003F3DC3">
          <w:rPr>
            <w:rFonts w:ascii="Arial" w:hAnsi="Arial" w:cs="Arial"/>
            <w:sz w:val="24"/>
            <w:lang w:val="en-US"/>
          </w:rPr>
          <w:t xml:space="preserve">n </w:t>
        </w:r>
      </w:ins>
      <w:r w:rsidRPr="003F3DC3">
        <w:rPr>
          <w:rFonts w:ascii="Arial" w:hAnsi="Arial" w:cs="Arial"/>
          <w:sz w:val="24"/>
          <w:lang w:val="en-US"/>
        </w:rPr>
        <w:t xml:space="preserve">this method </w:t>
      </w:r>
      <w:ins w:id="356" w:author="Helen" w:date="2017-11-08T07:33:00Z">
        <w:r w:rsidR="009142CB">
          <w:rPr>
            <w:rFonts w:ascii="Arial" w:hAnsi="Arial" w:cs="Arial"/>
            <w:sz w:val="24"/>
            <w:lang w:val="en-US"/>
          </w:rPr>
          <w:t xml:space="preserve">we specify </w:t>
        </w:r>
      </w:ins>
      <w:del w:id="357" w:author="Helen" w:date="2017-11-08T07:34:00Z">
        <w:r w:rsidRPr="003F3DC3" w:rsidDel="009142CB">
          <w:rPr>
            <w:rFonts w:ascii="Arial" w:hAnsi="Arial" w:cs="Arial"/>
            <w:sz w:val="24"/>
            <w:lang w:val="en-US"/>
          </w:rPr>
          <w:delText xml:space="preserve">that we will use </w:delText>
        </w:r>
      </w:del>
      <w:r w:rsidRPr="003F3DC3">
        <w:rPr>
          <w:rFonts w:ascii="Arial" w:hAnsi="Arial" w:cs="Arial"/>
          <w:sz w:val="24"/>
          <w:lang w:val="en-US"/>
        </w:rPr>
        <w:t xml:space="preserve">the Firebird </w:t>
      </w:r>
      <w:del w:id="358" w:author="Helen" w:date="2017-11-08T07:34:00Z">
        <w:r w:rsidRPr="003F3DC3" w:rsidDel="009142CB">
          <w:rPr>
            <w:rFonts w:ascii="Arial" w:hAnsi="Arial" w:cs="Arial"/>
            <w:sz w:val="24"/>
            <w:lang w:val="en-US"/>
          </w:rPr>
          <w:delText xml:space="preserve">DBMS </w:delText>
        </w:r>
      </w:del>
      <w:del w:id="359" w:author="Helen" w:date="2017-11-08T19:18:00Z">
        <w:r w:rsidRPr="003F3DC3" w:rsidDel="001F44C9">
          <w:rPr>
            <w:rFonts w:ascii="Arial" w:hAnsi="Arial" w:cs="Arial"/>
            <w:sz w:val="24"/>
            <w:lang w:val="en-US"/>
          </w:rPr>
          <w:delText xml:space="preserve">SQL </w:delText>
        </w:r>
      </w:del>
      <w:r w:rsidRPr="003F3DC3">
        <w:rPr>
          <w:rFonts w:ascii="Arial" w:hAnsi="Arial" w:cs="Arial"/>
          <w:sz w:val="24"/>
          <w:lang w:val="en-US"/>
        </w:rPr>
        <w:t>dialect</w:t>
      </w:r>
      <w:ins w:id="360" w:author="Helen" w:date="2017-11-08T07:34:00Z">
        <w:r w:rsidR="009142CB">
          <w:rPr>
            <w:rFonts w:ascii="Arial" w:hAnsi="Arial" w:cs="Arial"/>
            <w:sz w:val="24"/>
            <w:lang w:val="en-US"/>
          </w:rPr>
          <w:t xml:space="preserve"> that we will use</w:t>
        </w:r>
      </w:ins>
      <w:r w:rsidRPr="003F3DC3">
        <w:rPr>
          <w:rFonts w:ascii="Arial" w:hAnsi="Arial" w:cs="Arial"/>
          <w:sz w:val="24"/>
          <w:lang w:val="en-US"/>
        </w:rPr>
        <w:t xml:space="preserve">, the connection provider </w:t>
      </w:r>
      <w:del w:id="361" w:author="Helen" w:date="2017-11-08T07:34:00Z">
        <w:r w:rsidRPr="003F3DC3" w:rsidDel="009142CB">
          <w:rPr>
            <w:rFonts w:ascii="Arial" w:hAnsi="Arial" w:cs="Arial"/>
            <w:sz w:val="24"/>
            <w:lang w:val="en-US"/>
          </w:rPr>
          <w:delText>(</w:delText>
        </w:r>
      </w:del>
      <w:ins w:id="362" w:author="Helen" w:date="2017-11-08T07:34:00Z">
        <w:r w:rsidR="009142CB">
          <w:rPr>
            <w:rFonts w:ascii="Arial" w:hAnsi="Arial" w:cs="Arial"/>
            <w:sz w:val="24"/>
            <w:lang w:val="en-US"/>
          </w:rPr>
          <w:t xml:space="preserve">that </w:t>
        </w:r>
      </w:ins>
      <w:r w:rsidRPr="003F3DC3">
        <w:rPr>
          <w:rFonts w:ascii="Arial" w:hAnsi="Arial" w:cs="Arial"/>
          <w:sz w:val="24"/>
          <w:lang w:val="en-US"/>
        </w:rPr>
        <w:t>determines how we get a connection via JDBC</w:t>
      </w:r>
      <w:del w:id="363" w:author="Helen" w:date="2017-11-08T07:34:00Z">
        <w:r w:rsidRPr="003F3DC3" w:rsidDel="009142CB">
          <w:rPr>
            <w:rFonts w:ascii="Arial" w:hAnsi="Arial" w:cs="Arial"/>
            <w:sz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lang w:val="en-US"/>
        </w:rPr>
        <w:t xml:space="preserve"> and the SQL query execution listener.</w:t>
      </w:r>
    </w:p>
    <w:p w:rsidR="00FE1D00" w:rsidRPr="003F3DC3" w:rsidRDefault="002E4795" w:rsidP="00FE1D00">
      <w:pPr>
        <w:jc w:val="both"/>
        <w:rPr>
          <w:rFonts w:ascii="Arial" w:hAnsi="Arial" w:cs="Arial"/>
          <w:sz w:val="24"/>
          <w:lang w:val="en-US"/>
        </w:rPr>
      </w:pPr>
      <w:ins w:id="364" w:author="Helen" w:date="2017-11-08T19:19:00Z">
        <w:r>
          <w:rPr>
            <w:rFonts w:ascii="Arial" w:hAnsi="Arial" w:cs="Arial"/>
            <w:sz w:val="24"/>
            <w:lang w:val="en-US"/>
          </w:rPr>
          <w:t xml:space="preserve">The </w:t>
        </w:r>
        <w:proofErr w:type="spellStart"/>
        <w:r w:rsidR="00782FF3">
          <w:rPr>
            <w:rFonts w:ascii="Arial" w:hAnsi="Arial" w:cs="Arial"/>
            <w:sz w:val="24"/>
            <w:lang w:val="en-US"/>
          </w:rPr>
          <w:t>jOOQ</w:t>
        </w:r>
        <w:proofErr w:type="spellEnd"/>
        <w:r w:rsidR="00782FF3">
          <w:rPr>
            <w:rFonts w:ascii="Arial" w:hAnsi="Arial" w:cs="Arial"/>
            <w:sz w:val="24"/>
            <w:lang w:val="en-US"/>
          </w:rPr>
          <w:t xml:space="preserve"> DSL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jOOQ comes with its own DSL (</w:t>
      </w:r>
      <w:ins w:id="365" w:author="Helen" w:date="2017-11-08T19:21:00Z">
        <w:r w:rsidR="00BF1B75">
          <w:rPr>
            <w:rFonts w:ascii="Arial" w:hAnsi="Arial" w:cs="Arial"/>
            <w:sz w:val="24"/>
            <w:lang w:val="en-US"/>
          </w:rPr>
          <w:t>f</w:t>
        </w:r>
      </w:ins>
      <w:r w:rsidRPr="003F3DC3">
        <w:rPr>
          <w:rFonts w:ascii="Arial" w:hAnsi="Arial" w:cs="Arial"/>
          <w:sz w:val="24"/>
          <w:lang w:val="en-US"/>
        </w:rPr>
        <w:t xml:space="preserve">or Domain Specific Language) that emulates SQL in Java. It </w:t>
      </w:r>
      <w:del w:id="366" w:author="Helen" w:date="2017-11-08T07:44:00Z">
        <w:r w:rsidRPr="003F3DC3" w:rsidDel="007F7A17">
          <w:rPr>
            <w:rFonts w:ascii="Arial" w:hAnsi="Arial" w:cs="Arial"/>
            <w:sz w:val="24"/>
            <w:lang w:val="en-US"/>
          </w:rPr>
          <w:delText xml:space="preserve">means that </w:delText>
        </w:r>
      </w:del>
      <w:ins w:id="367" w:author="Helen" w:date="2017-11-08T07:44:00Z">
        <w:r w:rsidR="007F7A17">
          <w:rPr>
            <w:rFonts w:ascii="Arial" w:hAnsi="Arial" w:cs="Arial"/>
            <w:sz w:val="24"/>
            <w:lang w:val="en-US"/>
          </w:rPr>
          <w:t xml:space="preserve">allows </w:t>
        </w:r>
      </w:ins>
      <w:r w:rsidRPr="003F3DC3">
        <w:rPr>
          <w:rFonts w:ascii="Arial" w:hAnsi="Arial" w:cs="Arial"/>
          <w:sz w:val="24"/>
          <w:lang w:val="en-US"/>
        </w:rPr>
        <w:t xml:space="preserve">you </w:t>
      </w:r>
      <w:del w:id="368" w:author="Helen" w:date="2017-11-08T07:44:00Z">
        <w:r w:rsidRPr="003F3DC3" w:rsidDel="007F7A17">
          <w:rPr>
            <w:rFonts w:ascii="Arial" w:hAnsi="Arial" w:cs="Arial"/>
            <w:sz w:val="24"/>
            <w:lang w:val="en-US"/>
          </w:rPr>
          <w:delText xml:space="preserve">can </w:delText>
        </w:r>
      </w:del>
      <w:ins w:id="369" w:author="Helen" w:date="2017-11-08T07:44:00Z">
        <w:r w:rsidR="007F7A17">
          <w:rPr>
            <w:rFonts w:ascii="Arial" w:hAnsi="Arial" w:cs="Arial"/>
            <w:sz w:val="24"/>
            <w:lang w:val="en-US"/>
          </w:rPr>
          <w:t>to</w:t>
        </w:r>
        <w:r w:rsidR="007F7A17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write SQL statements almost as </w:t>
      </w:r>
      <w:del w:id="370" w:author="Helen" w:date="2017-11-08T19:22:00Z">
        <w:r w:rsidRPr="003F3DC3" w:rsidDel="004513B9">
          <w:rPr>
            <w:rFonts w:ascii="Arial" w:hAnsi="Arial" w:cs="Arial"/>
            <w:sz w:val="24"/>
            <w:lang w:val="en-US"/>
          </w:rPr>
          <w:delText xml:space="preserve">if </w:delText>
        </w:r>
      </w:del>
      <w:ins w:id="371" w:author="Helen" w:date="2017-11-08T19:22:00Z">
        <w:r w:rsidR="004513B9">
          <w:rPr>
            <w:rFonts w:ascii="Arial" w:hAnsi="Arial" w:cs="Arial"/>
            <w:sz w:val="24"/>
            <w:lang w:val="en-US"/>
          </w:rPr>
          <w:t xml:space="preserve">though </w:t>
        </w:r>
      </w:ins>
      <w:r w:rsidRPr="003F3DC3">
        <w:rPr>
          <w:rFonts w:ascii="Arial" w:hAnsi="Arial" w:cs="Arial"/>
          <w:sz w:val="24"/>
          <w:lang w:val="en-US"/>
        </w:rPr>
        <w:t xml:space="preserve">Java </w:t>
      </w:r>
      <w:del w:id="372" w:author="Helen" w:date="2017-11-08T07:45:00Z">
        <w:r w:rsidRPr="003F3DC3" w:rsidDel="007F7A17">
          <w:rPr>
            <w:rFonts w:ascii="Arial" w:hAnsi="Arial" w:cs="Arial"/>
            <w:sz w:val="24"/>
            <w:lang w:val="en-US"/>
          </w:rPr>
          <w:delText xml:space="preserve">initially </w:delText>
        </w:r>
      </w:del>
      <w:ins w:id="373" w:author="Helen" w:date="2017-11-08T07:45:00Z">
        <w:r w:rsidR="007F7A17">
          <w:rPr>
            <w:rFonts w:ascii="Arial" w:hAnsi="Arial" w:cs="Arial"/>
            <w:sz w:val="24"/>
            <w:lang w:val="en-US"/>
          </w:rPr>
          <w:t xml:space="preserve">actually </w:t>
        </w:r>
      </w:ins>
      <w:r w:rsidRPr="003F3DC3">
        <w:rPr>
          <w:rFonts w:ascii="Arial" w:hAnsi="Arial" w:cs="Arial"/>
          <w:sz w:val="24"/>
          <w:lang w:val="en-US"/>
        </w:rPr>
        <w:t>supported</w:t>
      </w:r>
      <w:ins w:id="374" w:author="Helen" w:date="2017-11-08T07:45:00Z">
        <w:r w:rsidR="007F7A17">
          <w:rPr>
            <w:rFonts w:ascii="Arial" w:hAnsi="Arial" w:cs="Arial"/>
            <w:sz w:val="24"/>
            <w:lang w:val="en-US"/>
          </w:rPr>
          <w:t xml:space="preserve"> them</w:t>
        </w:r>
      </w:ins>
      <w:r w:rsidRPr="003F3DC3">
        <w:rPr>
          <w:rFonts w:ascii="Arial" w:hAnsi="Arial" w:cs="Arial"/>
          <w:sz w:val="24"/>
          <w:lang w:val="en-US"/>
        </w:rPr>
        <w:t>. It</w:t>
      </w:r>
      <w:ins w:id="375" w:author="Helen" w:date="2017-11-08T07:45:00Z">
        <w:r w:rsidR="007F7A17">
          <w:rPr>
            <w:rFonts w:ascii="Arial" w:hAnsi="Arial" w:cs="Arial"/>
            <w:sz w:val="24"/>
            <w:lang w:val="en-US"/>
          </w:rPr>
          <w:t>s effect</w:t>
        </w:r>
      </w:ins>
      <w:r w:rsidRPr="003F3DC3">
        <w:rPr>
          <w:rFonts w:ascii="Arial" w:hAnsi="Arial" w:cs="Arial"/>
          <w:sz w:val="24"/>
          <w:lang w:val="en-US"/>
        </w:rPr>
        <w:t xml:space="preserve"> is </w:t>
      </w:r>
      <w:del w:id="376" w:author="Helen" w:date="2017-11-08T07:46:00Z">
        <w:r w:rsidRPr="003F3DC3" w:rsidDel="007F7A17">
          <w:rPr>
            <w:rFonts w:ascii="Arial" w:hAnsi="Arial" w:cs="Arial"/>
            <w:sz w:val="24"/>
            <w:lang w:val="en-US"/>
          </w:rPr>
          <w:delText xml:space="preserve">kind of </w:delText>
        </w:r>
      </w:del>
      <w:r w:rsidRPr="003F3DC3">
        <w:rPr>
          <w:rFonts w:ascii="Arial" w:hAnsi="Arial" w:cs="Arial"/>
          <w:sz w:val="24"/>
          <w:lang w:val="en-US"/>
        </w:rPr>
        <w:t xml:space="preserve">similar to what .NET in C# does </w:t>
      </w:r>
      <w:del w:id="377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378" w:author="Helen" w:date="2017-11-08T07:46:00Z">
        <w:r w:rsidR="007F7A17">
          <w:rPr>
            <w:rFonts w:ascii="Arial" w:hAnsi="Arial" w:cs="Arial"/>
            <w:sz w:val="24"/>
            <w:lang w:val="en-US"/>
          </w:rPr>
          <w:t>with</w:t>
        </w:r>
      </w:ins>
      <w:r w:rsidRPr="003F3DC3">
        <w:rPr>
          <w:rFonts w:ascii="Arial" w:hAnsi="Arial" w:cs="Arial"/>
          <w:sz w:val="24"/>
          <w:lang w:val="en-US"/>
        </w:rPr>
        <w:t xml:space="preserve"> LINQ to SQL.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uses an informal BNF notation modelling a unified SQL dialect suitable for most</w:t>
      </w:r>
      <w:del w:id="379" w:author="Helen" w:date="2017-11-08T07:46:00Z">
        <w:r w:rsidRPr="003F3DC3" w:rsidDel="003F2039">
          <w:rPr>
            <w:rFonts w:ascii="Arial" w:hAnsi="Arial" w:cs="Arial"/>
            <w:sz w:val="24"/>
            <w:szCs w:val="24"/>
            <w:lang w:val="en-US"/>
          </w:rPr>
          <w:delText xml:space="preserve"> DBMSs</w:delText>
        </w:r>
      </w:del>
      <w:ins w:id="380" w:author="Helen" w:date="2017-11-08T19:23:00Z">
        <w:r w:rsidR="00E63F8C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381" w:author="Helen" w:date="2017-11-08T07:46:00Z">
        <w:r w:rsidR="003F2039">
          <w:rPr>
            <w:rFonts w:ascii="Arial" w:hAnsi="Arial" w:cs="Arial"/>
            <w:sz w:val="24"/>
            <w:szCs w:val="24"/>
            <w:lang w:val="en-US"/>
          </w:rPr>
          <w:t>database engines</w:t>
        </w:r>
      </w:ins>
      <w:r w:rsidRPr="003F3DC3">
        <w:rPr>
          <w:rFonts w:ascii="Arial" w:hAnsi="Arial" w:cs="Arial"/>
          <w:sz w:val="24"/>
          <w:szCs w:val="24"/>
          <w:lang w:val="en-US"/>
        </w:rPr>
        <w:t>. Unlike other</w:t>
      </w:r>
      <w:ins w:id="382" w:author="Helen" w:date="2017-11-08T19:23:00Z">
        <w:r w:rsidR="003C6375">
          <w:rPr>
            <w:rFonts w:ascii="Arial" w:hAnsi="Arial" w:cs="Arial"/>
            <w:sz w:val="24"/>
            <w:szCs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simpler frameworks that use the Fluent API or the chain method, </w:t>
      </w:r>
      <w:del w:id="383" w:author="Helen" w:date="2017-11-08T07:47:00Z">
        <w:r w:rsidRPr="003F3DC3" w:rsidDel="003F2039">
          <w:rPr>
            <w:rFonts w:ascii="Arial" w:hAnsi="Arial" w:cs="Arial"/>
            <w:sz w:val="24"/>
            <w:szCs w:val="24"/>
            <w:lang w:val="en-US"/>
          </w:rPr>
          <w:delText xml:space="preserve">the hierarchy of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ins w:id="384" w:author="Helen" w:date="2017-11-08T07:47:00Z">
        <w:r w:rsidR="003F2039">
          <w:rPr>
            <w:rFonts w:ascii="Arial" w:hAnsi="Arial" w:cs="Arial"/>
            <w:sz w:val="24"/>
            <w:szCs w:val="24"/>
            <w:lang w:val="en-US"/>
          </w:rPr>
          <w:t>jOOQ</w:t>
        </w:r>
        <w:proofErr w:type="spellEnd"/>
        <w:r w:rsidR="003F2039">
          <w:rPr>
            <w:rFonts w:ascii="Arial" w:hAnsi="Arial" w:cs="Arial"/>
            <w:sz w:val="24"/>
            <w:szCs w:val="24"/>
            <w:lang w:val="en-US"/>
          </w:rPr>
          <w:t xml:space="preserve">-based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BNF interface </w:t>
      </w:r>
      <w:del w:id="385" w:author="Helen" w:date="2017-11-08T07:47:00Z">
        <w:r w:rsidRPr="003F3DC3" w:rsidDel="003F2039">
          <w:rPr>
            <w:rFonts w:ascii="Arial" w:hAnsi="Arial" w:cs="Arial"/>
            <w:sz w:val="24"/>
            <w:szCs w:val="24"/>
            <w:lang w:val="en-US"/>
          </w:rPr>
          <w:delText xml:space="preserve">based on jOOQ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does not permit bad query syntax.</w:t>
      </w: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386" w:author="Helen" w:date="2017-11-08T07:48:00Z">
        <w:r w:rsidRPr="003F3DC3" w:rsidDel="003F2039">
          <w:rPr>
            <w:rFonts w:ascii="Arial" w:hAnsi="Arial" w:cs="Arial"/>
            <w:sz w:val="24"/>
            <w:szCs w:val="24"/>
            <w:lang w:val="en-US"/>
          </w:rPr>
          <w:delText xml:space="preserve">Let us take a </w:delText>
        </w:r>
      </w:del>
      <w:ins w:id="387" w:author="Helen" w:date="2017-11-08T07:48:00Z">
        <w:r w:rsidR="003F2039">
          <w:rPr>
            <w:rFonts w:ascii="Arial" w:hAnsi="Arial" w:cs="Arial"/>
            <w:sz w:val="24"/>
            <w:szCs w:val="24"/>
            <w:lang w:val="en-US"/>
          </w:rPr>
          <w:t>A</w:t>
        </w:r>
        <w:r w:rsidR="003F203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simple SQL query: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author a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JOIN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book b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ON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a.id = b.author_id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a.year_of_birth &gt; 1920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AND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a.first_name = 'Paulo'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ORDER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D078A">
        <w:rPr>
          <w:rFonts w:ascii="Courier New" w:hAnsi="Courier New" w:cs="Courier New"/>
          <w:b/>
          <w:sz w:val="16"/>
          <w:szCs w:val="16"/>
          <w:lang w:val="en-US"/>
        </w:rPr>
        <w:t>BY</w:t>
      </w: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b.title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388" w:author="Helen" w:date="2017-11-08T07:48:00Z">
        <w:r w:rsidRPr="003F3DC3" w:rsidDel="003F2039">
          <w:rPr>
            <w:rFonts w:ascii="Arial" w:hAnsi="Arial" w:cs="Arial"/>
            <w:sz w:val="24"/>
            <w:szCs w:val="24"/>
            <w:lang w:val="en-US"/>
          </w:rPr>
          <w:delText xml:space="preserve">It will look like this in </w:delText>
        </w:r>
      </w:del>
      <w:ins w:id="389" w:author="Helen" w:date="2017-11-08T07:48:00Z">
        <w:r w:rsidR="003F2039">
          <w:rPr>
            <w:rFonts w:ascii="Arial" w:hAnsi="Arial" w:cs="Arial"/>
            <w:sz w:val="24"/>
            <w:szCs w:val="24"/>
            <w:lang w:val="en-US"/>
          </w:rPr>
          <w:t>I</w:t>
        </w:r>
        <w:r w:rsidR="003F2039" w:rsidRPr="003F3DC3">
          <w:rPr>
            <w:rFonts w:ascii="Arial" w:hAnsi="Arial" w:cs="Arial"/>
            <w:sz w:val="24"/>
            <w:szCs w:val="24"/>
            <w:lang w:val="en-US"/>
          </w:rPr>
          <w:t xml:space="preserve">n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ins w:id="390" w:author="Helen" w:date="2017-11-08T07:48:00Z">
        <w:r w:rsidR="003F2039">
          <w:rPr>
            <w:rFonts w:ascii="Arial" w:hAnsi="Arial" w:cs="Arial"/>
            <w:sz w:val="24"/>
            <w:szCs w:val="24"/>
            <w:lang w:val="en-US"/>
          </w:rPr>
          <w:t xml:space="preserve"> it looks like this</w:t>
        </w:r>
      </w:ins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>Result&lt;Record&gt; result =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>dsl.select()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.from(AUTHOR.as("a"))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.join(BOOK.as("b")).on(a.ID.equal(b.AUTHOR_ID))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.where(a.YEAR_OF_BIRTH.greaterThan(1920)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.and(a.FIRST_NAME.equal("Paulo")))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.orderBy(b.TITLE)</w:t>
      </w:r>
    </w:p>
    <w:p w:rsidR="006D078A" w:rsidRPr="006D078A" w:rsidRDefault="006D078A" w:rsidP="006D07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078A">
        <w:rPr>
          <w:rFonts w:ascii="Courier New" w:hAnsi="Courier New" w:cs="Courier New"/>
          <w:sz w:val="16"/>
          <w:szCs w:val="16"/>
          <w:lang w:val="en-US"/>
        </w:rPr>
        <w:t xml:space="preserve">   .fetch();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The AUTHOR and BOOK classes describing the corresponding tables must be generated beforehand. The process of generating jOOQ classes according to the specified database schema was </w:t>
      </w:r>
      <w:r w:rsidR="003F3DC3" w:rsidRPr="003F3DC3">
        <w:rPr>
          <w:rFonts w:ascii="Arial" w:hAnsi="Arial" w:cs="Arial"/>
          <w:sz w:val="24"/>
          <w:szCs w:val="24"/>
          <w:lang w:val="en-US"/>
        </w:rPr>
        <w:t>described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above.</w:t>
      </w:r>
    </w:p>
    <w:p w:rsidR="00FE1D00" w:rsidRPr="00EB0AB4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391" w:author="Helen" w:date="2017-11-08T07:49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 xml:space="preserve">In this case, we </w:delText>
        </w:r>
      </w:del>
      <w:ins w:id="392" w:author="Helen" w:date="2017-11-08T07:49:00Z">
        <w:r w:rsidR="001155AF">
          <w:rPr>
            <w:rFonts w:ascii="Arial" w:hAnsi="Arial" w:cs="Arial"/>
            <w:sz w:val="24"/>
            <w:szCs w:val="24"/>
            <w:lang w:val="en-US"/>
          </w:rPr>
          <w:t>W</w:t>
        </w:r>
        <w:r w:rsidR="001155AF" w:rsidRPr="003F3DC3">
          <w:rPr>
            <w:rFonts w:ascii="Arial" w:hAnsi="Arial" w:cs="Arial"/>
            <w:sz w:val="24"/>
            <w:szCs w:val="24"/>
            <w:lang w:val="en-US"/>
          </w:rPr>
          <w:t xml:space="preserve">e </w:t>
        </w:r>
      </w:ins>
      <w:del w:id="393" w:author="Helen" w:date="2017-11-08T07:53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 xml:space="preserve">specify </w:delText>
        </w:r>
      </w:del>
      <w:ins w:id="394" w:author="Helen" w:date="2017-11-08T07:53:00Z">
        <w:r w:rsidR="001155AF" w:rsidRPr="003F3DC3">
          <w:rPr>
            <w:rFonts w:ascii="Arial" w:hAnsi="Arial" w:cs="Arial"/>
            <w:sz w:val="24"/>
            <w:szCs w:val="24"/>
            <w:lang w:val="en-US"/>
          </w:rPr>
          <w:t>specif</w:t>
        </w:r>
        <w:r w:rsidR="001155AF">
          <w:rPr>
            <w:rFonts w:ascii="Arial" w:hAnsi="Arial" w:cs="Arial"/>
            <w:sz w:val="24"/>
            <w:szCs w:val="24"/>
            <w:lang w:val="en-US"/>
          </w:rPr>
          <w:t>ied</w:t>
        </w:r>
        <w:r w:rsidR="001155AF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395" w:author="Helen" w:date="2017-11-08T07:54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table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aliases for the AUTHOR and BOOK tables using the </w:t>
      </w:r>
      <w:ins w:id="396" w:author="Helen" w:date="2017-11-08T07:51:00Z">
        <w:r w:rsidR="001155AF">
          <w:rPr>
            <w:rFonts w:ascii="Arial" w:hAnsi="Arial" w:cs="Arial"/>
            <w:sz w:val="24"/>
            <w:szCs w:val="24"/>
            <w:lang w:val="en-US"/>
          </w:rPr>
          <w:t>'</w:t>
        </w:r>
      </w:ins>
      <w:r w:rsidRPr="003F3DC3">
        <w:rPr>
          <w:rFonts w:ascii="Arial" w:hAnsi="Arial" w:cs="Arial"/>
          <w:sz w:val="24"/>
          <w:szCs w:val="24"/>
          <w:lang w:val="en-US"/>
        </w:rPr>
        <w:t>as</w:t>
      </w:r>
      <w:ins w:id="397" w:author="Helen" w:date="2017-11-08T07:51:00Z">
        <w:r w:rsidR="001155AF">
          <w:rPr>
            <w:rFonts w:ascii="Arial" w:hAnsi="Arial" w:cs="Arial"/>
            <w:sz w:val="24"/>
            <w:szCs w:val="24"/>
            <w:lang w:val="en-US"/>
          </w:rPr>
          <w:t>'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398" w:author="Helen" w:date="2017-11-08T07:54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construc</w:delText>
        </w:r>
      </w:del>
      <w:del w:id="399" w:author="Helen" w:date="2017-11-08T07:52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tion</w:delText>
        </w:r>
      </w:del>
      <w:ins w:id="400" w:author="Helen" w:date="2017-11-08T07:54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 clause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401" w:author="Helen" w:date="2017-11-08T07:50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Here is the </w:t>
        </w:r>
      </w:ins>
      <w:ins w:id="402" w:author="Helen" w:date="2017-11-08T07:53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same </w:t>
        </w:r>
      </w:ins>
      <w:ins w:id="403" w:author="Helen" w:date="2017-11-08T07:50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query </w:t>
        </w:r>
      </w:ins>
      <w:ins w:id="404" w:author="Helen" w:date="2017-11-08T19:29:00Z">
        <w:r w:rsidR="009B6333">
          <w:rPr>
            <w:rFonts w:ascii="Arial" w:hAnsi="Arial" w:cs="Arial"/>
            <w:sz w:val="24"/>
            <w:szCs w:val="24"/>
            <w:lang w:val="en-US"/>
          </w:rPr>
          <w:t xml:space="preserve">in DSL </w:t>
        </w:r>
      </w:ins>
      <w:del w:id="405" w:author="Helen" w:date="2017-11-08T07:50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W</w:delText>
        </w:r>
      </w:del>
      <w:ins w:id="406" w:author="Helen" w:date="2017-11-08T07:50:00Z">
        <w:r w:rsidR="001155AF">
          <w:rPr>
            <w:rFonts w:ascii="Arial" w:hAnsi="Arial" w:cs="Arial"/>
            <w:sz w:val="24"/>
            <w:szCs w:val="24"/>
            <w:lang w:val="en-US"/>
          </w:rPr>
          <w:t>w</w:t>
        </w:r>
      </w:ins>
      <w:r w:rsidRPr="003F3DC3">
        <w:rPr>
          <w:rFonts w:ascii="Arial" w:hAnsi="Arial" w:cs="Arial"/>
          <w:sz w:val="24"/>
          <w:szCs w:val="24"/>
          <w:lang w:val="en-US"/>
        </w:rPr>
        <w:t>ithout aliases</w:t>
      </w:r>
      <w:del w:id="407" w:author="Helen" w:date="2017-11-08T07:51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, this query will look like this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>Result&lt;Record&gt; result =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>dsl.select()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.from(AUTHOR)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.join(BOOK).on(AUTHOR.ID.equal(BOOK.AUTHOR_ID))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.where(AUTHOR.YEAR_OF_BIRTH.greaterThan(1920)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.and(AUTHOR.FIRST_NAME.equal("Paulo")))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.orderBy(BOOK.TITLE)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 .fetch();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EB0AB4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Now </w:t>
      </w:r>
      <w:del w:id="408" w:author="Helen" w:date="2017-11-08T07:54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let us</w:delText>
        </w:r>
      </w:del>
      <w:ins w:id="409" w:author="Helen" w:date="2017-11-08T07:54:00Z">
        <w:r w:rsidR="001155AF">
          <w:rPr>
            <w:rFonts w:ascii="Arial" w:hAnsi="Arial" w:cs="Arial"/>
            <w:sz w:val="24"/>
            <w:szCs w:val="24"/>
            <w:lang w:val="en-US"/>
          </w:rPr>
          <w:t>we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take a more complex query with aggregate functions and grouping</w:t>
      </w:r>
      <w:ins w:id="410" w:author="Helen" w:date="2017-11-08T07:55:00Z">
        <w:r w:rsidR="001155AF">
          <w:rPr>
            <w:rFonts w:ascii="Arial" w:hAnsi="Arial" w:cs="Arial"/>
            <w:sz w:val="24"/>
            <w:szCs w:val="24"/>
            <w:lang w:val="en-US"/>
          </w:rPr>
          <w:t>:</w:t>
        </w:r>
      </w:ins>
      <w:del w:id="411" w:author="Helen" w:date="2017-11-08T07:55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>.</w:delText>
        </w:r>
      </w:del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AUTHOR.FIRST_NAME, AUTHOR.LAST_NAME,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COUNT</w:t>
      </w:r>
      <w:r w:rsidRPr="00EB0AB4">
        <w:rPr>
          <w:rFonts w:ascii="Courier New" w:hAnsi="Courier New" w:cs="Courier New"/>
          <w:sz w:val="16"/>
          <w:szCs w:val="16"/>
          <w:lang w:val="en-US"/>
        </w:rPr>
        <w:t>(*)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AUTHOR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JOIN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BOOK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ON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AUTHOR.ID = BOOK.AUTHOR_ID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BOOK.LANGUAGE = 'DE'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AND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BOOK.PUBLISHED &gt; '2008-01-01'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b/>
          <w:sz w:val="16"/>
          <w:szCs w:val="16"/>
          <w:lang w:val="en-US"/>
        </w:rPr>
        <w:t>GROUP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BY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AUTHOR.FIRST_NAME, AUTHOR.LAST_NAME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HAVING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COUNT</w:t>
      </w:r>
      <w:r w:rsidRPr="00EB0AB4">
        <w:rPr>
          <w:rFonts w:ascii="Courier New" w:hAnsi="Courier New" w:cs="Courier New"/>
          <w:sz w:val="16"/>
          <w:szCs w:val="16"/>
          <w:lang w:val="en-US"/>
        </w:rPr>
        <w:t>(*) &gt; 5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b/>
          <w:sz w:val="16"/>
          <w:szCs w:val="16"/>
          <w:lang w:val="en-US"/>
        </w:rPr>
        <w:t>ORDER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BY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AUTHOR.LAST_NAME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ASC NULLS FIRST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OFFSET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1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ROWS</w:t>
      </w:r>
    </w:p>
    <w:p w:rsidR="00EB0AB4" w:rsidRPr="00EB0AB4" w:rsidRDefault="00EB0AB4" w:rsidP="00EB0A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FETCH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FIRST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2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ROWS</w:t>
      </w:r>
      <w:r w:rsidRPr="00EB0AB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B0AB4">
        <w:rPr>
          <w:rFonts w:ascii="Courier New" w:hAnsi="Courier New" w:cs="Courier New"/>
          <w:b/>
          <w:sz w:val="16"/>
          <w:szCs w:val="16"/>
          <w:lang w:val="en-US"/>
        </w:rPr>
        <w:t>ONLY</w:t>
      </w:r>
    </w:p>
    <w:p w:rsidR="00FE1D00" w:rsidRPr="007914BD" w:rsidRDefault="00FE1D00" w:rsidP="00FE1D00">
      <w:pPr>
        <w:spacing w:after="0" w:line="240" w:lineRule="auto"/>
        <w:rPr>
          <w:rFonts w:cs="Arial"/>
          <w:sz w:val="16"/>
          <w:szCs w:val="16"/>
          <w:lang w:val="en-US"/>
        </w:rPr>
      </w:pPr>
    </w:p>
    <w:p w:rsidR="00FE1D00" w:rsidRPr="003F3DC3" w:rsidRDefault="00E0416E" w:rsidP="00FE1D00">
      <w:pPr>
        <w:spacing w:after="0" w:line="240" w:lineRule="auto"/>
        <w:rPr>
          <w:rFonts w:ascii="Source Code Pro" w:hAnsi="Source Code Pro" w:cs="Arial"/>
          <w:sz w:val="16"/>
          <w:szCs w:val="16"/>
          <w:lang w:val="en-US"/>
        </w:rPr>
      </w:pPr>
      <w:r w:rsidRPr="003F3DC3">
        <w:rPr>
          <w:rFonts w:ascii="Source Code Pro" w:hAnsi="Source Code Pro" w:cs="Arial"/>
          <w:sz w:val="16"/>
          <w:szCs w:val="16"/>
          <w:lang w:val="en-US"/>
        </w:rPr>
        <w:t xml:space="preserve">  </w:t>
      </w:r>
    </w:p>
    <w:p w:rsidR="00FE1D00" w:rsidRPr="007914BD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412" w:author="Helen" w:date="2017-11-08T07:55:00Z">
        <w:r w:rsidRPr="003F3DC3" w:rsidDel="001155AF">
          <w:rPr>
            <w:rFonts w:ascii="Arial" w:hAnsi="Arial" w:cs="Arial"/>
            <w:sz w:val="24"/>
            <w:szCs w:val="24"/>
            <w:lang w:val="en-US"/>
          </w:rPr>
          <w:delText xml:space="preserve">It will look like this in </w:delText>
        </w:r>
      </w:del>
      <w:ins w:id="413" w:author="Helen" w:date="2017-11-08T07:55:00Z">
        <w:r w:rsidR="001155AF">
          <w:rPr>
            <w:rFonts w:ascii="Arial" w:hAnsi="Arial" w:cs="Arial"/>
            <w:sz w:val="24"/>
            <w:szCs w:val="24"/>
            <w:lang w:val="en-US"/>
          </w:rPr>
          <w:t>I</w:t>
        </w:r>
      </w:ins>
      <w:ins w:id="414" w:author="Helen" w:date="2017-11-08T07:56:00Z">
        <w:r w:rsidR="001155AF">
          <w:rPr>
            <w:rFonts w:ascii="Arial" w:hAnsi="Arial" w:cs="Arial"/>
            <w:sz w:val="24"/>
            <w:szCs w:val="24"/>
            <w:lang w:val="en-US"/>
          </w:rPr>
          <w:t>n</w:t>
        </w:r>
      </w:ins>
      <w:ins w:id="415" w:author="Helen" w:date="2017-11-08T07:55:00Z">
        <w:r w:rsidR="001155AF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>dsl.select(AUTHOR.FIRST_NAME, AUTHOR.LAST_NAME, count())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.from(AUTHOR)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.join(BOOK).on(BOOK.AUTHOR_ID.equal(AUTHOR.ID))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.where(BOOK.LANGUAGE.equal("DE"))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.and(BOOK.PUBLISHED.greaterThan("2008-01-01"))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.groupBy(AUTHOR.FIRST_NAME, AUTHOR.LAST_NAME)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.having(count().greaterThan(5))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.orderBy(AUTHOR.LAST_NAME.asc().nullsFirst())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.limit(2)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.offset(1)</w:t>
      </w:r>
    </w:p>
    <w:p w:rsidR="007914BD" w:rsidRPr="007914BD" w:rsidRDefault="007914BD" w:rsidP="007914B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914BD">
        <w:rPr>
          <w:rFonts w:ascii="Courier New" w:hAnsi="Courier New" w:cs="Courier New"/>
          <w:sz w:val="16"/>
          <w:szCs w:val="16"/>
          <w:lang w:val="en-US"/>
        </w:rPr>
        <w:t xml:space="preserve">   .fetch();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08F0" w:rsidRDefault="00E0416E" w:rsidP="00FE1D00">
      <w:pPr>
        <w:jc w:val="both"/>
        <w:rPr>
          <w:ins w:id="416" w:author="Helen" w:date="2017-11-08T08:02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Note </w:t>
      </w:r>
    </w:p>
    <w:p w:rsidR="00FE1D00" w:rsidRPr="003F3DC3" w:rsidRDefault="009A08F0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417" w:author="Helen" w:date="2017-11-08T08:02:00Z">
        <w:r>
          <w:rPr>
            <w:rFonts w:ascii="Arial" w:hAnsi="Arial" w:cs="Arial"/>
            <w:sz w:val="24"/>
            <w:szCs w:val="24"/>
            <w:lang w:val="en-US"/>
          </w:rPr>
          <w:t xml:space="preserve">'Dialect' in the </w:t>
        </w:r>
        <w:proofErr w:type="spellStart"/>
        <w:r>
          <w:rPr>
            <w:rFonts w:ascii="Arial" w:hAnsi="Arial" w:cs="Arial"/>
            <w:sz w:val="24"/>
            <w:szCs w:val="24"/>
            <w:lang w:val="en-US"/>
          </w:rPr>
          <w:t>jOOQ</w:t>
        </w:r>
        <w:proofErr w:type="spellEnd"/>
        <w:r>
          <w:rPr>
            <w:rFonts w:ascii="Arial" w:hAnsi="Arial" w:cs="Arial"/>
            <w:sz w:val="24"/>
            <w:szCs w:val="24"/>
            <w:lang w:val="en-US"/>
          </w:rPr>
          <w:t xml:space="preserve"> context represents not just the SQL dialect of the database but also the major version number of the database engine.  </w:t>
        </w:r>
      </w:ins>
      <w:del w:id="418" w:author="Helen" w:date="2017-11-08T08:03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 xml:space="preserve">that the </w:delText>
        </w:r>
      </w:del>
      <w:ins w:id="419" w:author="Helen" w:date="2017-11-08T08:03:00Z">
        <w:r>
          <w:rPr>
            <w:rFonts w:ascii="Arial" w:hAnsi="Arial" w:cs="Arial"/>
            <w:sz w:val="24"/>
            <w:szCs w:val="24"/>
            <w:lang w:val="en-US"/>
          </w:rPr>
          <w:t>T</w:t>
        </w:r>
        <w:r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ins w:id="420" w:author="Helen" w:date="2017-11-08T07:57:00Z">
        <w:r w:rsidR="00357295">
          <w:rPr>
            <w:rFonts w:ascii="Arial" w:hAnsi="Arial" w:cs="Arial"/>
            <w:sz w:val="24"/>
            <w:szCs w:val="24"/>
            <w:lang w:val="en-US"/>
          </w:rPr>
          <w:t>field '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>limit</w:t>
      </w:r>
      <w:ins w:id="421" w:author="Helen" w:date="2017-11-08T07:57:00Z">
        <w:r w:rsidR="00357295">
          <w:rPr>
            <w:rFonts w:ascii="Arial" w:hAnsi="Arial" w:cs="Arial"/>
            <w:sz w:val="24"/>
            <w:szCs w:val="24"/>
            <w:lang w:val="en-US"/>
          </w:rPr>
          <w:t>', limiting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422" w:author="Helen" w:date="2017-11-08T07:57:00Z">
        <w:r w:rsidR="00E0416E" w:rsidRPr="003F3DC3" w:rsidDel="00357295">
          <w:rPr>
            <w:rFonts w:ascii="Arial" w:hAnsi="Arial" w:cs="Arial"/>
            <w:sz w:val="24"/>
            <w:szCs w:val="24"/>
            <w:lang w:val="en-US"/>
          </w:rPr>
          <w:delText xml:space="preserve">on 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the number of </w:t>
      </w:r>
      <w:del w:id="423" w:author="Helen" w:date="2017-11-08T07:57:00Z">
        <w:r w:rsidR="00E0416E" w:rsidRPr="003F3DC3" w:rsidDel="00357295">
          <w:rPr>
            <w:rFonts w:ascii="Arial" w:hAnsi="Arial" w:cs="Arial"/>
            <w:sz w:val="24"/>
            <w:szCs w:val="24"/>
            <w:lang w:val="en-US"/>
          </w:rPr>
          <w:delText xml:space="preserve">returned 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records </w:t>
      </w:r>
      <w:ins w:id="424" w:author="Helen" w:date="2017-11-08T07:57:00Z">
        <w:r w:rsidR="00357295" w:rsidRPr="003F3DC3">
          <w:rPr>
            <w:rFonts w:ascii="Arial" w:hAnsi="Arial" w:cs="Arial"/>
            <w:sz w:val="24"/>
            <w:szCs w:val="24"/>
            <w:lang w:val="en-US"/>
          </w:rPr>
          <w:t>returned</w:t>
        </w:r>
        <w:r w:rsidR="00357295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will be generated </w:t>
      </w:r>
      <w:del w:id="425" w:author="Helen" w:date="2017-11-08T07:58:00Z">
        <w:r w:rsidR="00E0416E" w:rsidRPr="003F3DC3" w:rsidDel="00357295">
          <w:rPr>
            <w:rFonts w:ascii="Arial" w:hAnsi="Arial" w:cs="Arial"/>
            <w:sz w:val="24"/>
            <w:szCs w:val="24"/>
            <w:lang w:val="en-US"/>
          </w:rPr>
          <w:delText>in accordance with</w:delText>
        </w:r>
      </w:del>
      <w:ins w:id="426" w:author="Helen" w:date="2017-11-08T07:58:00Z">
        <w:r w:rsidR="00357295">
          <w:rPr>
            <w:rFonts w:ascii="Arial" w:hAnsi="Arial" w:cs="Arial"/>
            <w:sz w:val="24"/>
            <w:szCs w:val="24"/>
            <w:lang w:val="en-US"/>
          </w:rPr>
          <w:t>according to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427" w:author="Helen" w:date="2017-11-08T08:04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>the specified SQL dialect</w:delText>
        </w:r>
      </w:del>
      <w:ins w:id="428" w:author="Helen" w:date="2017-11-08T07:58:00Z">
        <w:r w:rsidR="00357295">
          <w:rPr>
            <w:rFonts w:ascii="Arial" w:hAnsi="Arial" w:cs="Arial"/>
            <w:sz w:val="24"/>
            <w:szCs w:val="24"/>
            <w:lang w:val="en-US"/>
          </w:rPr>
          <w:t>the SQL syntax available to the database engine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429" w:author="Helen" w:date="2017-11-08T07:59:00Z">
        <w:r w:rsidR="00E0416E" w:rsidRPr="003F3DC3" w:rsidDel="00357295">
          <w:rPr>
            <w:rFonts w:ascii="Arial" w:hAnsi="Arial" w:cs="Arial"/>
            <w:sz w:val="24"/>
            <w:szCs w:val="24"/>
            <w:lang w:val="en-US"/>
          </w:rPr>
          <w:delText>The FIREIRD_3_0 dialect is used in t</w:delText>
        </w:r>
      </w:del>
      <w:ins w:id="430" w:author="Helen" w:date="2017-11-08T07:59:00Z">
        <w:r w:rsidR="00357295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>he example above</w:t>
      </w:r>
      <w:ins w:id="431" w:author="Helen" w:date="2017-11-08T07:59:00Z">
        <w:r w:rsidR="00357295">
          <w:rPr>
            <w:rFonts w:ascii="Arial" w:hAnsi="Arial" w:cs="Arial"/>
            <w:sz w:val="24"/>
            <w:szCs w:val="24"/>
            <w:lang w:val="en-US"/>
          </w:rPr>
          <w:t xml:space="preserve"> used FIREBIRD_3_0</w:t>
        </w:r>
      </w:ins>
      <w:ins w:id="432" w:author="Helen" w:date="2017-11-08T08:04:00Z">
        <w:r>
          <w:rPr>
            <w:rFonts w:ascii="Arial" w:hAnsi="Arial" w:cs="Arial"/>
            <w:sz w:val="24"/>
            <w:szCs w:val="24"/>
            <w:lang w:val="en-US"/>
          </w:rPr>
          <w:t xml:space="preserve">, which supports </w:t>
        </w:r>
        <w:r w:rsidRPr="003F3DC3">
          <w:rPr>
            <w:rFonts w:ascii="Arial" w:hAnsi="Arial" w:cs="Arial"/>
            <w:sz w:val="24"/>
            <w:szCs w:val="24"/>
            <w:lang w:val="en-US"/>
          </w:rPr>
          <w:t>OFFSET … FETCH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. If we </w:t>
      </w:r>
      <w:ins w:id="433" w:author="Helen" w:date="2017-11-08T08:05:00Z">
        <w:r>
          <w:rPr>
            <w:rFonts w:ascii="Arial" w:hAnsi="Arial" w:cs="Arial"/>
            <w:sz w:val="24"/>
            <w:szCs w:val="24"/>
            <w:lang w:val="en-US"/>
          </w:rPr>
          <w:t xml:space="preserve">had </w:t>
        </w:r>
      </w:ins>
      <w:del w:id="434" w:author="Helen" w:date="2017-11-08T08:05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 xml:space="preserve">specify </w:delText>
        </w:r>
      </w:del>
      <w:ins w:id="435" w:author="Helen" w:date="2017-11-08T08:05:00Z">
        <w:r w:rsidRPr="003F3DC3">
          <w:rPr>
            <w:rFonts w:ascii="Arial" w:hAnsi="Arial" w:cs="Arial"/>
            <w:sz w:val="24"/>
            <w:szCs w:val="24"/>
            <w:lang w:val="en-US"/>
          </w:rPr>
          <w:t>specif</w:t>
        </w:r>
        <w:r>
          <w:rPr>
            <w:rFonts w:ascii="Arial" w:hAnsi="Arial" w:cs="Arial"/>
            <w:sz w:val="24"/>
            <w:szCs w:val="24"/>
            <w:lang w:val="en-US"/>
          </w:rPr>
          <w:t>ied</w:t>
        </w:r>
        <w:r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the FIREBIRD_2_5 or just </w:t>
      </w:r>
      <w:ins w:id="436" w:author="Helen" w:date="2017-11-08T19:34:00Z">
        <w:r w:rsidR="00372DB3">
          <w:rPr>
            <w:rFonts w:ascii="Arial" w:hAnsi="Arial" w:cs="Arial"/>
            <w:sz w:val="24"/>
            <w:szCs w:val="24"/>
            <w:lang w:val="en-US"/>
          </w:rPr>
          <w:t xml:space="preserve">the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FIREBIRD dialect, the ROWS clause </w:t>
      </w:r>
      <w:del w:id="437" w:author="Helen" w:date="2017-11-08T08:05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 xml:space="preserve">will </w:delText>
        </w:r>
      </w:del>
      <w:ins w:id="438" w:author="Helen" w:date="2017-11-08T08:05:00Z">
        <w:r w:rsidRPr="003F3DC3">
          <w:rPr>
            <w:rFonts w:ascii="Arial" w:hAnsi="Arial" w:cs="Arial"/>
            <w:sz w:val="24"/>
            <w:szCs w:val="24"/>
            <w:lang w:val="en-US"/>
          </w:rPr>
          <w:t>w</w:t>
        </w:r>
        <w:r>
          <w:rPr>
            <w:rFonts w:ascii="Arial" w:hAnsi="Arial" w:cs="Arial"/>
            <w:sz w:val="24"/>
            <w:szCs w:val="24"/>
            <w:lang w:val="en-US"/>
          </w:rPr>
          <w:t>ould have been</w:t>
        </w:r>
      </w:ins>
      <w:del w:id="439" w:author="Helen" w:date="2017-11-08T08:05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>be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used instead</w:t>
      </w:r>
      <w:ins w:id="440" w:author="Helen" w:date="2017-11-08T08:05:00Z">
        <w:r>
          <w:rPr>
            <w:rFonts w:ascii="Arial" w:hAnsi="Arial" w:cs="Arial"/>
            <w:sz w:val="24"/>
            <w:szCs w:val="24"/>
            <w:lang w:val="en-US"/>
          </w:rPr>
          <w:t>.</w:t>
        </w:r>
      </w:ins>
      <w:del w:id="441" w:author="Helen" w:date="2017-11-08T08:05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 xml:space="preserve"> of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442" w:author="Helen" w:date="2017-11-08T08:04:00Z">
        <w:r w:rsidR="00E0416E" w:rsidRPr="003F3DC3" w:rsidDel="009A08F0">
          <w:rPr>
            <w:rFonts w:ascii="Arial" w:hAnsi="Arial" w:cs="Arial"/>
            <w:sz w:val="24"/>
            <w:szCs w:val="24"/>
            <w:lang w:val="en-US"/>
          </w:rPr>
          <w:delText>OFFSET … FETCH.</w:delText>
        </w:r>
      </w:del>
    </w:p>
    <w:p w:rsidR="00FE1D00" w:rsidRPr="00A0689D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You can build a query in parts. This w</w:t>
      </w:r>
      <w:del w:id="443" w:author="Helen" w:date="2017-11-08T08:07:00Z">
        <w:r w:rsidRPr="003F3DC3" w:rsidDel="00F2767A">
          <w:rPr>
            <w:rFonts w:ascii="Arial" w:hAnsi="Arial" w:cs="Arial"/>
            <w:sz w:val="24"/>
            <w:szCs w:val="24"/>
            <w:lang w:val="en-US"/>
          </w:rPr>
          <w:delText>ay it is possible</w:delText>
        </w:r>
      </w:del>
      <w:ins w:id="444" w:author="Helen" w:date="2017-11-08T08:07:00Z">
        <w:r w:rsidR="00F2767A">
          <w:rPr>
            <w:rFonts w:ascii="Arial" w:hAnsi="Arial" w:cs="Arial"/>
            <w:sz w:val="24"/>
            <w:szCs w:val="24"/>
            <w:lang w:val="en-US"/>
          </w:rPr>
          <w:t>ill allow you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to change it dynamically, </w:t>
      </w:r>
      <w:del w:id="445" w:author="Helen" w:date="2017-11-08T08:07:00Z">
        <w:r w:rsidRPr="003F3DC3" w:rsidDel="00F2767A">
          <w:rPr>
            <w:rFonts w:ascii="Arial" w:hAnsi="Arial" w:cs="Arial"/>
            <w:sz w:val="24"/>
            <w:szCs w:val="24"/>
            <w:lang w:val="en-US"/>
          </w:rPr>
          <w:delText xml:space="preserve">which can be used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to change the sort</w:t>
      </w:r>
      <w:del w:id="446" w:author="Helen" w:date="2017-11-08T19:37:00Z">
        <w:r w:rsidRPr="003F3DC3" w:rsidDel="00607C2E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order or to add additional filter</w:t>
      </w:r>
      <w:del w:id="447" w:author="Helen" w:date="2017-11-08T19:37:00Z">
        <w:r w:rsidRPr="003F3DC3" w:rsidDel="00607C2E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conditions.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lastRenderedPageBreak/>
        <w:t>SelectFinalStep&lt;?&gt; select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= dsl.select()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.from(PRODUCT);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SelectQuery&lt;?&gt; query = select.getQuery();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switch (searchOper) {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case "eq":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query.addConditions(PRODUCT.NAME.eq(searchString));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break;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case "bw":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query.addConditions(PRODUCT.NAME.startsWith(searchString));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break;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case "cn":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query.addConditions(PRODUCT.NAME.contains(searchString));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break;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switch (sOrd) {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case "asc":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query.addOrderBy(PRODUCT.NAME.asc());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break;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case "desc":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query.addOrderBy(PRODUCT.NAME.desc());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 xml:space="preserve">         break;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A0689D" w:rsidRPr="00A0689D" w:rsidRDefault="00A0689D" w:rsidP="00A06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689D">
        <w:rPr>
          <w:rFonts w:ascii="Courier New" w:hAnsi="Courier New" w:cs="Courier New"/>
          <w:sz w:val="16"/>
          <w:szCs w:val="16"/>
          <w:lang w:val="en-US"/>
        </w:rPr>
        <w:t>return query.fetchMaps();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448" w:name="_Toc477772244"/>
      <w:r w:rsidRPr="003F3DC3">
        <w:rPr>
          <w:rFonts w:ascii="Arial" w:hAnsi="Arial" w:cs="Arial"/>
          <w:sz w:val="24"/>
          <w:szCs w:val="24"/>
          <w:lang w:val="en-US"/>
        </w:rPr>
        <w:t xml:space="preserve">Named and </w:t>
      </w:r>
      <w:del w:id="449" w:author="Helen" w:date="2017-11-08T08:08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unnamed </w:delText>
        </w:r>
      </w:del>
      <w:ins w:id="450" w:author="Helen" w:date="2017-11-08T08:08:00Z">
        <w:r w:rsidR="001E30F9">
          <w:rPr>
            <w:rFonts w:ascii="Arial" w:hAnsi="Arial" w:cs="Arial"/>
            <w:sz w:val="24"/>
            <w:szCs w:val="24"/>
            <w:lang w:val="en-US"/>
          </w:rPr>
          <w:t>U</w:t>
        </w:r>
        <w:r w:rsidR="001E30F9" w:rsidRPr="003F3DC3">
          <w:rPr>
            <w:rFonts w:ascii="Arial" w:hAnsi="Arial" w:cs="Arial"/>
            <w:sz w:val="24"/>
            <w:szCs w:val="24"/>
            <w:lang w:val="en-US"/>
          </w:rPr>
          <w:t xml:space="preserve">nnamed </w:t>
        </w:r>
      </w:ins>
      <w:del w:id="451" w:author="Helen" w:date="2017-11-08T08:08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>parameters</w:delText>
        </w:r>
      </w:del>
      <w:bookmarkEnd w:id="448"/>
      <w:ins w:id="452" w:author="Helen" w:date="2017-11-08T08:08:00Z">
        <w:r w:rsidR="001E30F9">
          <w:rPr>
            <w:rFonts w:ascii="Arial" w:hAnsi="Arial" w:cs="Arial"/>
            <w:sz w:val="24"/>
            <w:szCs w:val="24"/>
            <w:lang w:val="en-US"/>
          </w:rPr>
          <w:t>P</w:t>
        </w:r>
        <w:r w:rsidR="001E30F9" w:rsidRPr="003F3DC3">
          <w:rPr>
            <w:rFonts w:ascii="Arial" w:hAnsi="Arial" w:cs="Arial"/>
            <w:sz w:val="24"/>
            <w:szCs w:val="24"/>
            <w:lang w:val="en-US"/>
          </w:rPr>
          <w:t>arameters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By default, </w:t>
      </w:r>
      <w:del w:id="453" w:author="Helen" w:date="2017-11-08T08:08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each </w:delText>
        </w:r>
      </w:del>
      <w:ins w:id="454" w:author="Helen" w:date="2017-11-08T08:08:00Z">
        <w:r w:rsidR="001E30F9">
          <w:rPr>
            <w:rFonts w:ascii="Arial" w:hAnsi="Arial" w:cs="Arial"/>
            <w:sz w:val="24"/>
            <w:szCs w:val="24"/>
            <w:lang w:val="en-US"/>
          </w:rPr>
          <w:t>any</w:t>
        </w:r>
        <w:r w:rsidR="001E30F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time you </w:t>
      </w:r>
      <w:del w:id="455" w:author="Helen" w:date="2017-11-08T08:09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>use in your</w:delText>
        </w:r>
      </w:del>
      <w:ins w:id="456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>present a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query </w:t>
      </w:r>
      <w:ins w:id="457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containing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 </w:t>
      </w:r>
      <w:ins w:id="458" w:author="Helen" w:date="2017-11-08T08:14:00Z">
        <w:r w:rsidR="001E30F9">
          <w:rPr>
            <w:rFonts w:ascii="Arial" w:hAnsi="Arial" w:cs="Arial"/>
            <w:sz w:val="24"/>
            <w:szCs w:val="24"/>
            <w:lang w:val="en-US"/>
          </w:rPr>
          <w:t>parameter</w:t>
        </w:r>
      </w:ins>
      <w:ins w:id="459" w:author="Helen" w:date="2017-11-08T08:12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 that is </w:t>
        </w:r>
      </w:ins>
      <w:ins w:id="460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>string</w:t>
        </w:r>
      </w:ins>
      <w:ins w:id="461" w:author="Helen" w:date="2017-11-08T08:14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 literal</w:t>
        </w:r>
      </w:ins>
      <w:ins w:id="462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ins w:id="463" w:author="Helen" w:date="2017-11-08T08:14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a </w:t>
        </w:r>
      </w:ins>
      <w:ins w:id="464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>date</w:t>
        </w:r>
      </w:ins>
      <w:ins w:id="465" w:author="Helen" w:date="2017-11-08T08:15:00Z">
        <w:r w:rsidR="001E30F9">
          <w:rPr>
            <w:rFonts w:ascii="Arial" w:hAnsi="Arial" w:cs="Arial"/>
            <w:sz w:val="24"/>
            <w:szCs w:val="24"/>
            <w:lang w:val="en-US"/>
          </w:rPr>
          <w:t>, a</w:t>
        </w:r>
      </w:ins>
      <w:ins w:id="466" w:author="Helen" w:date="2017-11-08T08:09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 number </w:t>
        </w:r>
      </w:ins>
      <w:r w:rsidRPr="003F3DC3">
        <w:rPr>
          <w:rFonts w:ascii="Arial" w:hAnsi="Arial" w:cs="Arial"/>
          <w:sz w:val="24"/>
          <w:szCs w:val="24"/>
          <w:lang w:val="en-US"/>
        </w:rPr>
        <w:t>literal</w:t>
      </w:r>
      <w:del w:id="467" w:author="Helen" w:date="2017-11-08T08:10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 of strings, dates and numbers and</w:delText>
        </w:r>
      </w:del>
      <w:ins w:id="468" w:author="Helen" w:date="2017-11-08T19:41:00Z">
        <w:r w:rsidR="00607F7C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469" w:author="Helen" w:date="2017-11-08T08:10:00Z">
        <w:r w:rsidR="001E30F9">
          <w:rPr>
            <w:rFonts w:ascii="Arial" w:hAnsi="Arial" w:cs="Arial"/>
            <w:sz w:val="24"/>
            <w:szCs w:val="24"/>
            <w:lang w:val="en-US"/>
          </w:rPr>
          <w:t>or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470" w:author="Helen" w:date="2017-11-08T08:10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also insert </w:delText>
        </w:r>
      </w:del>
      <w:ins w:id="471" w:author="Helen" w:date="2017-11-08T08:10:00Z">
        <w:r w:rsidR="001E30F9">
          <w:rPr>
            <w:rFonts w:ascii="Arial" w:hAnsi="Arial" w:cs="Arial"/>
            <w:sz w:val="24"/>
            <w:szCs w:val="24"/>
            <w:lang w:val="en-US"/>
          </w:rPr>
          <w:t>an</w:t>
        </w:r>
        <w:r w:rsidR="001E30F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external variable</w:t>
      </w:r>
      <w:del w:id="472" w:author="Helen" w:date="2017-11-08T08:10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>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473" w:author="Helen" w:date="2017-11-08T08:10:00Z">
        <w:r w:rsidR="001E30F9">
          <w:rPr>
            <w:rFonts w:ascii="Arial" w:hAnsi="Arial" w:cs="Arial"/>
            <w:sz w:val="24"/>
            <w:szCs w:val="24"/>
            <w:lang w:val="en-US"/>
          </w:rPr>
          <w:t xml:space="preserve">uses </w:t>
        </w:r>
      </w:ins>
      <w:ins w:id="474" w:author="Helen" w:date="2017-11-08T08:11:00Z">
        <w:r w:rsidR="001E30F9" w:rsidRPr="003F3DC3">
          <w:rPr>
            <w:rFonts w:ascii="Arial" w:hAnsi="Arial" w:cs="Arial"/>
            <w:sz w:val="24"/>
            <w:szCs w:val="24"/>
            <w:lang w:val="en-US"/>
          </w:rPr>
          <w:t xml:space="preserve">unnamed parameters </w:t>
        </w:r>
        <w:r w:rsidR="001E30F9">
          <w:rPr>
            <w:rFonts w:ascii="Arial" w:hAnsi="Arial" w:cs="Arial"/>
            <w:sz w:val="24"/>
            <w:szCs w:val="24"/>
            <w:lang w:val="en-US"/>
          </w:rPr>
          <w:t xml:space="preserve">to </w:t>
        </w:r>
      </w:ins>
      <w:r w:rsidRPr="003F3DC3">
        <w:rPr>
          <w:rFonts w:ascii="Arial" w:hAnsi="Arial" w:cs="Arial"/>
          <w:sz w:val="24"/>
          <w:szCs w:val="24"/>
          <w:lang w:val="en-US"/>
        </w:rPr>
        <w:t>bind</w:t>
      </w:r>
      <w:del w:id="475" w:author="Helen" w:date="2017-11-08T08:11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>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476" w:author="Helen" w:date="2017-11-08T08:11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this </w:delText>
        </w:r>
      </w:del>
      <w:ins w:id="477" w:author="Helen" w:date="2017-11-08T08:11:00Z">
        <w:r w:rsidR="001E30F9" w:rsidRPr="003F3DC3">
          <w:rPr>
            <w:rFonts w:ascii="Arial" w:hAnsi="Arial" w:cs="Arial"/>
            <w:sz w:val="24"/>
            <w:szCs w:val="24"/>
            <w:lang w:val="en-US"/>
          </w:rPr>
          <w:t>th</w:t>
        </w:r>
        <w:r w:rsidR="001E30F9">
          <w:rPr>
            <w:rFonts w:ascii="Arial" w:hAnsi="Arial" w:cs="Arial"/>
            <w:sz w:val="24"/>
            <w:szCs w:val="24"/>
            <w:lang w:val="en-US"/>
          </w:rPr>
          <w:t>at</w:t>
        </w:r>
        <w:r w:rsidR="001E30F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variable or literal</w:t>
      </w:r>
      <w:del w:id="478" w:author="Helen" w:date="2017-11-08T08:11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 via unnamed parameters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  <w:del w:id="479" w:author="Helen" w:date="2017-11-08T08:16:00Z">
        <w:r w:rsidRPr="003F3DC3" w:rsidDel="001E30F9">
          <w:rPr>
            <w:rFonts w:ascii="Arial" w:hAnsi="Arial" w:cs="Arial"/>
            <w:sz w:val="24"/>
            <w:szCs w:val="24"/>
            <w:lang w:val="en-US"/>
          </w:rPr>
          <w:delText xml:space="preserve"> For instance</w:delText>
        </w:r>
      </w:del>
      <w:ins w:id="480" w:author="Helen" w:date="2017-11-08T19:42:00Z">
        <w:r w:rsidR="00AC70BE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481" w:author="Helen" w:date="2017-11-08T08:16:00Z">
        <w:r w:rsidR="001E30F9">
          <w:rPr>
            <w:rFonts w:ascii="Arial" w:hAnsi="Arial" w:cs="Arial"/>
            <w:sz w:val="24"/>
            <w:szCs w:val="24"/>
            <w:lang w:val="en-US"/>
          </w:rPr>
          <w:t>To illustrate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, the following expression in </w:t>
      </w:r>
      <w:del w:id="482" w:author="Helen" w:date="2017-11-08T19:42:00Z">
        <w:r w:rsidRPr="003F3DC3" w:rsidDel="00AC70BE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Java</w:t>
      </w:r>
      <w:del w:id="483" w:author="Helen" w:date="2017-11-08T19:42:00Z">
        <w:r w:rsidRPr="003F3DC3" w:rsidDel="00AC70BE">
          <w:rPr>
            <w:rFonts w:ascii="Arial" w:hAnsi="Arial" w:cs="Arial"/>
            <w:sz w:val="24"/>
            <w:szCs w:val="24"/>
            <w:lang w:val="en-US"/>
          </w:rPr>
          <w:delText xml:space="preserve"> language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FE1D00" w:rsidRPr="00FE1D00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1D00">
        <w:rPr>
          <w:rFonts w:ascii="Arial" w:hAnsi="Arial" w:cs="Arial"/>
          <w:sz w:val="24"/>
          <w:szCs w:val="24"/>
          <w:lang w:val="en-US"/>
        </w:rPr>
        <w:t>dsl.select()</w:t>
      </w:r>
    </w:p>
    <w:p w:rsidR="00FE1D00" w:rsidRPr="00FE1D00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1D00">
        <w:rPr>
          <w:rFonts w:ascii="Arial" w:hAnsi="Arial" w:cs="Arial"/>
          <w:sz w:val="24"/>
          <w:szCs w:val="24"/>
          <w:lang w:val="en-US"/>
        </w:rPr>
        <w:t xml:space="preserve">   .from(BOOK)</w:t>
      </w:r>
    </w:p>
    <w:p w:rsidR="00FE1D00" w:rsidRPr="00FE1D00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1D00">
        <w:rPr>
          <w:rFonts w:ascii="Arial" w:hAnsi="Arial" w:cs="Arial"/>
          <w:sz w:val="24"/>
          <w:szCs w:val="24"/>
          <w:lang w:val="en-US"/>
        </w:rPr>
        <w:t xml:space="preserve">   .where(BOOK.ID.equal(5))</w:t>
      </w:r>
    </w:p>
    <w:p w:rsidR="00FE1D00" w:rsidRPr="00FE1D00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1D00">
        <w:rPr>
          <w:rFonts w:ascii="Arial" w:hAnsi="Arial" w:cs="Arial"/>
          <w:sz w:val="24"/>
          <w:szCs w:val="24"/>
          <w:lang w:val="en-US"/>
        </w:rPr>
        <w:t xml:space="preserve">   .and(BOOK.TITLE.equal("Animal Farm"))</w:t>
      </w:r>
    </w:p>
    <w:p w:rsidR="00FE1D00" w:rsidRPr="00FE1D00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1D00">
        <w:rPr>
          <w:rFonts w:ascii="Arial" w:hAnsi="Arial" w:cs="Arial"/>
          <w:sz w:val="24"/>
          <w:szCs w:val="24"/>
          <w:lang w:val="en-US"/>
        </w:rPr>
        <w:t xml:space="preserve">   .fetch();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is equ</w:t>
      </w:r>
      <w:ins w:id="484" w:author="Helen" w:date="2017-11-08T19:44:00Z">
        <w:r w:rsidR="00096FBA">
          <w:rPr>
            <w:rFonts w:ascii="Arial" w:hAnsi="Arial" w:cs="Arial"/>
            <w:sz w:val="24"/>
            <w:szCs w:val="24"/>
            <w:lang w:val="en-US"/>
          </w:rPr>
          <w:t>ivalent</w:t>
        </w:r>
      </w:ins>
      <w:del w:id="485" w:author="Helen" w:date="2017-11-08T19:44:00Z">
        <w:r w:rsidRPr="003F3DC3" w:rsidDel="00096FBA">
          <w:rPr>
            <w:rFonts w:ascii="Arial" w:hAnsi="Arial" w:cs="Arial"/>
            <w:sz w:val="24"/>
            <w:szCs w:val="24"/>
            <w:lang w:val="en-US"/>
          </w:rPr>
          <w:delText>al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to the full form: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.from(BOOK)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.where(BOOK.ID.equal(val(5)))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.and(BOOK.TITLE.equal(val("Animal Farm")))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.fetch();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and is converted into the SQL query: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SELECT *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FROM BOOK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WHERE BOOK.ID = ?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AND BOOK.TITLE = ?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You </w:t>
      </w:r>
      <w:del w:id="486" w:author="Helen" w:date="2017-11-08T08:16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do not need to worry </w:delText>
        </w:r>
      </w:del>
      <w:ins w:id="487" w:author="Helen" w:date="2017-11-08T08:16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need not concern yourself with </w:t>
        </w:r>
      </w:ins>
      <w:del w:id="488" w:author="Helen" w:date="2017-11-08T08:17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which </w:delText>
        </w:r>
      </w:del>
      <w:ins w:id="489" w:author="Helen" w:date="2017-11-08T08:17:00Z">
        <w:r w:rsidR="00647D7A">
          <w:rPr>
            <w:rFonts w:ascii="Arial" w:hAnsi="Arial" w:cs="Arial"/>
            <w:sz w:val="24"/>
            <w:szCs w:val="24"/>
            <w:lang w:val="en-US"/>
          </w:rPr>
          <w:t>the</w:t>
        </w:r>
        <w:r w:rsidR="00647D7A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index </w:t>
      </w:r>
      <w:ins w:id="490" w:author="Helen" w:date="2017-11-08T08:18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position </w:t>
        </w:r>
      </w:ins>
      <w:ins w:id="491" w:author="Helen" w:date="2017-11-08T08:19:00Z">
        <w:r w:rsidR="00647D7A">
          <w:rPr>
            <w:rFonts w:ascii="Arial" w:hAnsi="Arial" w:cs="Arial"/>
            <w:sz w:val="24"/>
            <w:szCs w:val="24"/>
            <w:lang w:val="en-US"/>
          </w:rPr>
          <w:t>of</w:t>
        </w:r>
      </w:ins>
      <w:ins w:id="492" w:author="Helen" w:date="2017-11-08T08:17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 the </w:t>
        </w:r>
      </w:ins>
      <w:ins w:id="493" w:author="Helen" w:date="2017-11-08T19:47:00Z">
        <w:r w:rsidR="00477059">
          <w:rPr>
            <w:rFonts w:ascii="Arial" w:hAnsi="Arial" w:cs="Arial"/>
            <w:sz w:val="24"/>
            <w:szCs w:val="24"/>
            <w:lang w:val="en-US"/>
          </w:rPr>
          <w:t>field value that</w:t>
        </w:r>
      </w:ins>
      <w:ins w:id="494" w:author="Helen" w:date="2017-11-08T08:17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495" w:author="Helen" w:date="2017-11-08T08:17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del w:id="496" w:author="Helen" w:date="2017-11-08T19:47:00Z">
        <w:r w:rsidRPr="003F3DC3" w:rsidDel="00477059">
          <w:rPr>
            <w:rFonts w:ascii="Arial" w:hAnsi="Arial" w:cs="Arial"/>
            <w:sz w:val="24"/>
            <w:szCs w:val="24"/>
            <w:lang w:val="en-US"/>
          </w:rPr>
          <w:delText xml:space="preserve">corresponding </w:delText>
        </w:r>
      </w:del>
      <w:ins w:id="497" w:author="Helen" w:date="2017-11-08T19:47:00Z">
        <w:r w:rsidR="00477059" w:rsidRPr="003F3DC3">
          <w:rPr>
            <w:rFonts w:ascii="Arial" w:hAnsi="Arial" w:cs="Arial"/>
            <w:sz w:val="24"/>
            <w:szCs w:val="24"/>
            <w:lang w:val="en-US"/>
          </w:rPr>
          <w:t>correspond</w:t>
        </w:r>
        <w:r w:rsidR="00477059">
          <w:rPr>
            <w:rFonts w:ascii="Arial" w:hAnsi="Arial" w:cs="Arial"/>
            <w:sz w:val="24"/>
            <w:szCs w:val="24"/>
            <w:lang w:val="en-US"/>
          </w:rPr>
          <w:t>s</w:t>
        </w:r>
        <w:r w:rsidR="0047705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498" w:author="Helen" w:date="2017-11-08T08:17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to a </w:t>
        </w:r>
      </w:ins>
      <w:r w:rsidRPr="003F3DC3">
        <w:rPr>
          <w:rFonts w:ascii="Arial" w:hAnsi="Arial" w:cs="Arial"/>
          <w:sz w:val="24"/>
          <w:szCs w:val="24"/>
          <w:lang w:val="en-US"/>
        </w:rPr>
        <w:t>parameter</w:t>
      </w:r>
      <w:ins w:id="499" w:author="Helen" w:date="2017-11-08T08:18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del w:id="500" w:author="Helen" w:date="2017-11-08T08:18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 has,</w:delText>
        </w:r>
      </w:del>
      <w:ins w:id="501" w:author="Helen" w:date="2017-11-08T08:18:00Z">
        <w:r w:rsidR="00647D7A">
          <w:rPr>
            <w:rFonts w:ascii="Arial" w:hAnsi="Arial" w:cs="Arial"/>
            <w:sz w:val="24"/>
            <w:szCs w:val="24"/>
            <w:lang w:val="en-US"/>
          </w:rPr>
          <w:t>as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values will be </w:t>
      </w:r>
      <w:del w:id="502" w:author="Helen" w:date="2017-11-08T08:18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automatically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bound to the </w:t>
      </w:r>
      <w:del w:id="503" w:author="Helen" w:date="2017-11-08T19:47:00Z">
        <w:r w:rsidRPr="003F3DC3" w:rsidDel="00477059">
          <w:rPr>
            <w:rFonts w:ascii="Arial" w:hAnsi="Arial" w:cs="Arial"/>
            <w:sz w:val="24"/>
            <w:szCs w:val="24"/>
            <w:lang w:val="en-US"/>
          </w:rPr>
          <w:delText xml:space="preserve">necessary </w:delText>
        </w:r>
      </w:del>
      <w:ins w:id="504" w:author="Helen" w:date="2017-11-08T19:48:00Z">
        <w:r w:rsidR="00DD5300">
          <w:rPr>
            <w:rFonts w:ascii="Arial" w:hAnsi="Arial" w:cs="Arial"/>
            <w:sz w:val="24"/>
            <w:szCs w:val="24"/>
            <w:lang w:val="en-US"/>
          </w:rPr>
          <w:t>appropriate</w:t>
        </w:r>
      </w:ins>
      <w:ins w:id="505" w:author="Helen" w:date="2017-11-08T19:47:00Z">
        <w:r w:rsidR="00477059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parameter</w:t>
      </w:r>
      <w:ins w:id="506" w:author="Helen" w:date="2017-11-08T08:18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647D7A" w:rsidRPr="003F3DC3">
          <w:rPr>
            <w:rFonts w:ascii="Arial" w:hAnsi="Arial" w:cs="Arial"/>
            <w:sz w:val="24"/>
            <w:szCs w:val="24"/>
            <w:lang w:val="en-US"/>
          </w:rPr>
          <w:t>automatically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507" w:author="Helen" w:date="2017-11-08T08:19:00Z">
        <w:r w:rsidR="00647D7A">
          <w:rPr>
            <w:rFonts w:ascii="Arial" w:hAnsi="Arial" w:cs="Arial"/>
            <w:sz w:val="24"/>
            <w:szCs w:val="24"/>
            <w:lang w:val="en-US"/>
          </w:rPr>
          <w:t>The index</w:t>
        </w:r>
      </w:ins>
      <w:ins w:id="508" w:author="Helen" w:date="2017-11-08T08:20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509" w:author="Helen" w:date="2017-11-08T08:21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of the </w:t>
        </w:r>
      </w:ins>
      <w:ins w:id="510" w:author="Helen" w:date="2017-11-08T08:20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parameter list </w:t>
        </w:r>
      </w:ins>
      <w:ins w:id="511" w:author="Helen" w:date="2017-11-08T08:19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is 1-based.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If you need to change the value of a parameter, you </w:t>
      </w:r>
      <w:ins w:id="512" w:author="Helen" w:date="2017-11-08T08:19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just </w:t>
        </w:r>
        <w:r w:rsidR="00647D7A">
          <w:rPr>
            <w:rFonts w:ascii="Arial" w:hAnsi="Arial" w:cs="Arial"/>
            <w:sz w:val="24"/>
            <w:szCs w:val="24"/>
            <w:lang w:val="en-US"/>
          </w:rPr>
          <w:lastRenderedPageBreak/>
          <w:t xml:space="preserve">select it by its </w:t>
        </w:r>
      </w:ins>
      <w:del w:id="513" w:author="Helen" w:date="2017-11-08T08:20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can do it by selecting the necessary parameter by 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index number</w:t>
      </w:r>
      <w:del w:id="514" w:author="Helen" w:date="2017-11-08T08:20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 xml:space="preserve"> (indexing starts from 1)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Select&lt;?&gt; select =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.from(BOOK)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.where(BOOK.ID.equal(5))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.and(BOOK.TITLE.equal("Animal Farm"));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Param&lt;?&gt; param = select.getParam("2");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Param.setValue("Animals as Leaders");</w:t>
      </w:r>
    </w:p>
    <w:p w:rsidR="00FE1D00" w:rsidRPr="003F3DC3" w:rsidRDefault="00FE1D00" w:rsidP="00FE1D00">
      <w:pPr>
        <w:rPr>
          <w:rFonts w:ascii="Source Code Pro" w:hAnsi="Source Code Pro" w:cs="Arial"/>
          <w:sz w:val="16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Another way to assign a new value to a parameter is </w:t>
      </w:r>
      <w:ins w:id="515" w:author="Helen" w:date="2017-11-08T08:21:00Z">
        <w:r w:rsidR="00647D7A">
          <w:rPr>
            <w:rFonts w:ascii="Arial" w:hAnsi="Arial" w:cs="Arial"/>
            <w:sz w:val="24"/>
            <w:szCs w:val="24"/>
            <w:lang w:val="en-US"/>
          </w:rPr>
          <w:t xml:space="preserve">to </w:t>
        </w:r>
      </w:ins>
      <w:r w:rsidRPr="003F3DC3">
        <w:rPr>
          <w:rFonts w:ascii="Arial" w:hAnsi="Arial" w:cs="Arial"/>
          <w:sz w:val="24"/>
          <w:szCs w:val="24"/>
          <w:lang w:val="en-US"/>
        </w:rPr>
        <w:t>call</w:t>
      </w:r>
      <w:del w:id="516" w:author="Helen" w:date="2017-11-08T08:21:00Z">
        <w:r w:rsidRPr="003F3DC3" w:rsidDel="00647D7A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the bind method</w:t>
      </w:r>
      <w:ins w:id="517" w:author="Helen" w:date="2017-11-08T19:51:00Z">
        <w:r w:rsidR="00384AE7">
          <w:rPr>
            <w:rFonts w:ascii="Arial" w:hAnsi="Arial" w:cs="Arial"/>
            <w:sz w:val="24"/>
            <w:szCs w:val="24"/>
            <w:lang w:val="en-US"/>
          </w:rPr>
          <w:t>:</w:t>
        </w:r>
      </w:ins>
      <w:del w:id="518" w:author="Helen" w:date="2017-11-08T19:51:00Z">
        <w:r w:rsidRPr="003F3DC3" w:rsidDel="00384AE7">
          <w:rPr>
            <w:rFonts w:ascii="Arial" w:hAnsi="Arial" w:cs="Arial"/>
            <w:sz w:val="24"/>
            <w:szCs w:val="24"/>
            <w:lang w:val="en-US"/>
          </w:rPr>
          <w:delText>.</w:delText>
        </w:r>
      </w:del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Query query1 =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.from(AUTHOR)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.where(LAST_NAME.equal("Poe"));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query1.bind(1, "Orwell");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19" w:author="Helen" w:date="2017-11-08T09:39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Besides, </w:delText>
        </w:r>
      </w:del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supports named parameters</w:t>
      </w:r>
      <w:ins w:id="520" w:author="Helen" w:date="2017-11-08T09:39:00Z">
        <w:r w:rsidR="003E6827">
          <w:rPr>
            <w:rFonts w:ascii="Arial" w:hAnsi="Arial" w:cs="Arial"/>
            <w:sz w:val="24"/>
            <w:szCs w:val="24"/>
            <w:lang w:val="en-US"/>
          </w:rPr>
          <w:t>, too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521" w:author="Helen" w:date="2017-11-08T09:40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In this case, it is necessary</w:delText>
        </w:r>
      </w:del>
      <w:ins w:id="522" w:author="Helen" w:date="2017-11-08T09:40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They need </w:t>
        </w:r>
      </w:ins>
      <w:del w:id="523" w:author="Helen" w:date="2017-11-08T09:40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to </w:t>
      </w:r>
      <w:ins w:id="524" w:author="Helen" w:date="2017-11-08T09:40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be </w:t>
        </w:r>
      </w:ins>
      <w:r w:rsidRPr="003F3DC3">
        <w:rPr>
          <w:rFonts w:ascii="Arial" w:hAnsi="Arial" w:cs="Arial"/>
          <w:sz w:val="24"/>
          <w:szCs w:val="24"/>
          <w:lang w:val="en-US"/>
        </w:rPr>
        <w:t>create</w:t>
      </w:r>
      <w:ins w:id="525" w:author="Helen" w:date="2017-11-08T09:40:00Z">
        <w:r w:rsidR="003E6827">
          <w:rPr>
            <w:rFonts w:ascii="Arial" w:hAnsi="Arial" w:cs="Arial"/>
            <w:sz w:val="24"/>
            <w:szCs w:val="24"/>
            <w:lang w:val="en-US"/>
          </w:rPr>
          <w:t>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526" w:author="Helen" w:date="2017-11-08T09:40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them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explicitly </w:t>
      </w:r>
      <w:del w:id="527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528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org.jooq.Param</w:t>
      </w:r>
      <w:proofErr w:type="spellEnd"/>
      <w:ins w:id="529" w:author="Helen" w:date="2017-11-08T09:41:00Z">
        <w:r w:rsidR="003E6827">
          <w:rPr>
            <w:rFonts w:ascii="Arial" w:hAnsi="Arial" w:cs="Arial"/>
            <w:sz w:val="24"/>
            <w:szCs w:val="24"/>
            <w:lang w:val="en-US"/>
          </w:rPr>
          <w:t>:</w:t>
        </w:r>
      </w:ins>
      <w:del w:id="530" w:author="Helen" w:date="2017-11-08T09:40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.</w:delText>
        </w:r>
      </w:del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 xml:space="preserve">// Create a query with a named parameter. You can then use that name for </w:t>
      </w:r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>// accessing the parameter again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Query query1 =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.from(AUTHOR)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.where(LAST_NAME.equal(param("lastName", "Poe")));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Param&lt;?&gt; param1 = query.getParam("lastName");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 xml:space="preserve">// Or, keep a reference to the typed parameter in order </w:t>
      </w:r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>// not to lose the &lt;T&gt; type information: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Param&lt;String&gt; param2 = param("lastName", "Poe");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Query query2 =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.from(AUTHOR)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.where(LAST_NAME.equal(param2));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>// You can now change the bind value directly on the Param reference: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param2.setValue("Orwell");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Another way to assign a new value to a parameter is </w:t>
      </w:r>
      <w:ins w:id="531" w:author="Helen" w:date="2017-11-08T09:43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to </w:t>
        </w:r>
      </w:ins>
      <w:r w:rsidRPr="003F3DC3">
        <w:rPr>
          <w:rFonts w:ascii="Arial" w:hAnsi="Arial" w:cs="Arial"/>
          <w:sz w:val="24"/>
          <w:szCs w:val="24"/>
          <w:lang w:val="en-US"/>
        </w:rPr>
        <w:t>call</w:t>
      </w:r>
      <w:del w:id="532" w:author="Helen" w:date="2017-11-08T09:43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the bind method</w:t>
      </w:r>
      <w:del w:id="533" w:author="Helen" w:date="2017-11-08T09:43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.</w:delText>
        </w:r>
      </w:del>
      <w:ins w:id="534" w:author="Helen" w:date="2017-11-08T09:43:00Z">
        <w:r w:rsidR="003E6827">
          <w:rPr>
            <w:rFonts w:ascii="Arial" w:hAnsi="Arial" w:cs="Arial"/>
            <w:sz w:val="24"/>
            <w:szCs w:val="24"/>
            <w:lang w:val="en-US"/>
          </w:rPr>
          <w:t>:</w:t>
        </w:r>
      </w:ins>
    </w:p>
    <w:p w:rsidR="00FE1D00" w:rsidRPr="004C2815" w:rsidRDefault="00FE1D00" w:rsidP="004C2815">
      <w:pPr>
        <w:pStyle w:val="2"/>
        <w:rPr>
          <w:i/>
        </w:rPr>
      </w:pPr>
      <w:r w:rsidRPr="004C2815">
        <w:rPr>
          <w:i/>
        </w:rPr>
        <w:t>// Or, with named parameters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Query query2 =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dsl.select()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.from(AUTHOR)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.where(LAST_NAME.equal(param("lastName", "Poe")));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query2.bind("</w:t>
      </w:r>
      <w:proofErr w:type="spellStart"/>
      <w:r w:rsidRPr="00FE1D00">
        <w:rPr>
          <w:rFonts w:ascii="Courier New" w:hAnsi="Courier New" w:cs="Courier New"/>
          <w:sz w:val="16"/>
          <w:szCs w:val="16"/>
          <w:lang w:val="en-US"/>
        </w:rPr>
        <w:t>lastName</w:t>
      </w:r>
      <w:proofErr w:type="spellEnd"/>
      <w:r w:rsidRPr="00FE1D00">
        <w:rPr>
          <w:rFonts w:ascii="Courier New" w:hAnsi="Courier New" w:cs="Courier New"/>
          <w:sz w:val="16"/>
          <w:szCs w:val="16"/>
          <w:lang w:val="en-US"/>
        </w:rPr>
        <w:t>", "Orwell");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535" w:name="_Toc477772245"/>
      <w:r w:rsidRPr="003F3DC3">
        <w:rPr>
          <w:rFonts w:ascii="Arial" w:hAnsi="Arial" w:cs="Arial"/>
          <w:sz w:val="24"/>
          <w:szCs w:val="24"/>
          <w:lang w:val="en-US"/>
        </w:rPr>
        <w:t xml:space="preserve">Returning </w:t>
      </w:r>
      <w:del w:id="536" w:author="Helen" w:date="2017-11-08T09:43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values </w:delText>
        </w:r>
      </w:del>
      <w:ins w:id="537" w:author="Helen" w:date="2017-11-08T09:43:00Z">
        <w:r w:rsidR="003E6827">
          <w:rPr>
            <w:rFonts w:ascii="Arial" w:hAnsi="Arial" w:cs="Arial"/>
            <w:sz w:val="24"/>
            <w:szCs w:val="24"/>
            <w:lang w:val="en-US"/>
          </w:rPr>
          <w:t>V</w:t>
        </w:r>
        <w:r w:rsidR="003E6827" w:rsidRPr="003F3DC3">
          <w:rPr>
            <w:rFonts w:ascii="Arial" w:hAnsi="Arial" w:cs="Arial"/>
            <w:sz w:val="24"/>
            <w:szCs w:val="24"/>
            <w:lang w:val="en-US"/>
          </w:rPr>
          <w:t xml:space="preserve">alues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from </w:t>
      </w:r>
      <w:del w:id="538" w:author="Helen" w:date="2017-11-08T09:44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selective </w:delText>
        </w:r>
      </w:del>
      <w:ins w:id="539" w:author="Helen" w:date="2017-11-08T09:44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SELECT </w:t>
        </w:r>
      </w:ins>
      <w:del w:id="540" w:author="Helen" w:date="2017-11-08T19:57:00Z">
        <w:r w:rsidRPr="003F3DC3" w:rsidDel="00426754">
          <w:rPr>
            <w:rFonts w:ascii="Arial" w:hAnsi="Arial" w:cs="Arial"/>
            <w:sz w:val="24"/>
            <w:szCs w:val="24"/>
            <w:lang w:val="en-US"/>
          </w:rPr>
          <w:delText>q</w:delText>
        </w:r>
      </w:del>
      <w:ins w:id="541" w:author="Helen" w:date="2017-11-08T19:57:00Z">
        <w:r w:rsidR="00426754">
          <w:rPr>
            <w:rFonts w:ascii="Arial" w:hAnsi="Arial" w:cs="Arial"/>
            <w:sz w:val="24"/>
            <w:szCs w:val="24"/>
            <w:lang w:val="en-US"/>
          </w:rPr>
          <w:t>Q</w:t>
        </w:r>
      </w:ins>
      <w:r w:rsidRPr="003F3DC3">
        <w:rPr>
          <w:rFonts w:ascii="Arial" w:hAnsi="Arial" w:cs="Arial"/>
          <w:sz w:val="24"/>
          <w:szCs w:val="24"/>
          <w:lang w:val="en-US"/>
        </w:rPr>
        <w:t>ueries</w:t>
      </w:r>
      <w:bookmarkEnd w:id="535"/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E6827" w:rsidRDefault="00E0416E" w:rsidP="00FE1D00">
      <w:pPr>
        <w:jc w:val="both"/>
        <w:rPr>
          <w:ins w:id="542" w:author="Helen" w:date="2017-11-08T09:45:00Z"/>
          <w:rFonts w:ascii="Arial" w:hAnsi="Arial" w:cs="Arial"/>
          <w:sz w:val="24"/>
          <w:szCs w:val="24"/>
          <w:lang w:val="en-US"/>
        </w:rPr>
      </w:pP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offers </w:t>
      </w:r>
      <w:del w:id="543" w:author="Helen" w:date="2017-11-08T09:44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a lot of</w:delText>
        </w:r>
      </w:del>
      <w:ins w:id="544" w:author="Helen" w:date="2017-11-08T09:44:00Z">
        <w:r w:rsidR="003E6827">
          <w:rPr>
            <w:rFonts w:ascii="Arial" w:hAnsi="Arial" w:cs="Arial"/>
            <w:sz w:val="24"/>
            <w:szCs w:val="24"/>
            <w:lang w:val="en-US"/>
          </w:rPr>
          <w:t>several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methods for fetch</w:t>
      </w:r>
      <w:ins w:id="545" w:author="Helen" w:date="2017-11-08T09:44:00Z">
        <w:r w:rsidR="003E6827">
          <w:rPr>
            <w:rFonts w:ascii="Arial" w:hAnsi="Arial" w:cs="Arial"/>
            <w:sz w:val="24"/>
            <w:szCs w:val="24"/>
            <w:lang w:val="en-US"/>
          </w:rPr>
          <w:t>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data from SQL queries. We </w:t>
      </w:r>
      <w:del w:id="546" w:author="Helen" w:date="2017-11-08T09:45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will not list </w:delText>
        </w:r>
      </w:del>
      <w:ins w:id="547" w:author="Helen" w:date="2017-11-08T09:45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are not covering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all </w:t>
      </w:r>
      <w:del w:id="548" w:author="Helen" w:date="2017-11-08T09:45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methods </w:delText>
        </w:r>
      </w:del>
      <w:ins w:id="549" w:author="Helen" w:date="2017-11-08T09:45:00Z">
        <w:r w:rsidR="003E6827">
          <w:rPr>
            <w:rFonts w:ascii="Arial" w:hAnsi="Arial" w:cs="Arial"/>
            <w:sz w:val="24"/>
            <w:szCs w:val="24"/>
            <w:lang w:val="en-US"/>
          </w:rPr>
          <w:t>of them</w:t>
        </w:r>
        <w:r w:rsidR="003E682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here</w:t>
      </w:r>
      <w:del w:id="550" w:author="Helen" w:date="2017-11-08T09:45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,</w:delText>
        </w:r>
      </w:del>
      <w:ins w:id="551" w:author="Helen" w:date="2017-11-08T09:45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 but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you can find more details about them in the </w:t>
      </w:r>
      <w:hyperlink r:id="rId17" w:anchor="fetching" w:history="1">
        <w:r w:rsidRPr="003F3DC3">
          <w:rPr>
            <w:rStyle w:val="Hyperlink"/>
            <w:rFonts w:ascii="Arial" w:hAnsi="Arial" w:cs="Arial"/>
            <w:sz w:val="24"/>
            <w:szCs w:val="24"/>
            <w:lang w:val="en-US"/>
          </w:rPr>
          <w:t>Fetching</w:t>
        </w:r>
      </w:hyperlink>
      <w:r w:rsidRPr="003F3DC3">
        <w:rPr>
          <w:rFonts w:ascii="Arial" w:hAnsi="Arial" w:cs="Arial"/>
          <w:sz w:val="24"/>
          <w:szCs w:val="24"/>
          <w:lang w:val="en-US"/>
        </w:rPr>
        <w:t xml:space="preserve"> section of the jOOQ documentation.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52" w:author="Helen" w:date="2017-11-08T09:46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In </w:delText>
        </w:r>
      </w:del>
      <w:ins w:id="553" w:author="Helen" w:date="2017-11-08T09:46:00Z">
        <w:r w:rsidR="003E6827">
          <w:rPr>
            <w:rFonts w:ascii="Arial" w:hAnsi="Arial" w:cs="Arial"/>
            <w:sz w:val="24"/>
            <w:szCs w:val="24"/>
            <w:lang w:val="en-US"/>
          </w:rPr>
          <w:t>For</w:t>
        </w:r>
        <w:r w:rsidR="003E682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our example, we wil</w:t>
      </w:r>
      <w:r w:rsidR="00FE1D00">
        <w:rPr>
          <w:rFonts w:ascii="Arial" w:hAnsi="Arial" w:cs="Arial"/>
          <w:sz w:val="24"/>
          <w:szCs w:val="24"/>
          <w:lang w:val="en-US"/>
        </w:rPr>
        <w:t>l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554" w:author="Helen" w:date="2017-11-08T09:46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use a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return </w:t>
      </w:r>
      <w:ins w:id="555" w:author="Helen" w:date="2017-11-08T09:46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the data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to </w:t>
      </w:r>
      <w:del w:id="556" w:author="Helen" w:date="2017-11-08T09:46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557" w:author="Helen" w:date="2017-11-08T09:46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a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map list (the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fetchMaps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method) </w:t>
      </w:r>
      <w:del w:id="558" w:author="Helen" w:date="2017-11-08T09:47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that </w:delText>
        </w:r>
      </w:del>
      <w:ins w:id="559" w:author="Helen" w:date="2017-11-08T09:47:00Z">
        <w:r w:rsidR="003E6827">
          <w:rPr>
            <w:rFonts w:ascii="Arial" w:hAnsi="Arial" w:cs="Arial"/>
            <w:sz w:val="24"/>
            <w:szCs w:val="24"/>
            <w:lang w:val="en-US"/>
          </w:rPr>
          <w:t>which</w:t>
        </w:r>
        <w:r w:rsidR="003E682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is </w:t>
      </w:r>
      <w:del w:id="560" w:author="Helen" w:date="2017-11-08T09:47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convenient </w:delText>
        </w:r>
      </w:del>
      <w:ins w:id="561" w:author="Helen" w:date="2017-11-08T09:47:00Z">
        <w:r w:rsidR="003E6827">
          <w:rPr>
            <w:rFonts w:ascii="Arial" w:hAnsi="Arial" w:cs="Arial"/>
            <w:sz w:val="24"/>
            <w:szCs w:val="24"/>
            <w:lang w:val="en-US"/>
          </w:rPr>
          <w:t xml:space="preserve">handy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to use for </w:t>
      </w:r>
      <w:del w:id="562" w:author="Helen" w:date="2017-11-08T09:47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 xml:space="preserve">the serialization </w:delText>
        </w:r>
      </w:del>
      <w:ins w:id="563" w:author="Helen" w:date="2017-11-08T09:47:00Z">
        <w:r w:rsidR="003E6827">
          <w:rPr>
            <w:rFonts w:ascii="Arial" w:hAnsi="Arial" w:cs="Arial"/>
            <w:sz w:val="24"/>
            <w:szCs w:val="24"/>
            <w:lang w:val="en-US"/>
          </w:rPr>
          <w:t>serializing</w:t>
        </w:r>
        <w:r w:rsidR="003E682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564" w:author="Helen" w:date="2017-11-08T09:48:00Z">
        <w:r w:rsidRPr="003F3DC3" w:rsidDel="003E6827">
          <w:rPr>
            <w:rFonts w:ascii="Arial" w:hAnsi="Arial" w:cs="Arial"/>
            <w:sz w:val="24"/>
            <w:szCs w:val="24"/>
            <w:lang w:val="en-US"/>
          </w:rPr>
          <w:delText>of the</w:delText>
        </w:r>
      </w:del>
      <w:ins w:id="565" w:author="Helen" w:date="2017-11-08T09:48:00Z">
        <w:r w:rsidR="003E6827">
          <w:rPr>
            <w:rFonts w:ascii="Arial" w:hAnsi="Arial" w:cs="Arial"/>
            <w:sz w:val="24"/>
            <w:szCs w:val="24"/>
            <w:lang w:val="en-US"/>
          </w:rPr>
          <w:t>a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result </w:t>
      </w:r>
      <w:del w:id="566" w:author="Helen" w:date="2017-11-08T13:15:00Z">
        <w:r w:rsidRPr="003F3DC3" w:rsidDel="009635EE">
          <w:rPr>
            <w:rFonts w:ascii="Arial" w:hAnsi="Arial" w:cs="Arial"/>
            <w:sz w:val="24"/>
            <w:szCs w:val="24"/>
            <w:lang w:val="en-US"/>
          </w:rPr>
          <w:delText xml:space="preserve">to </w:delText>
        </w:r>
      </w:del>
      <w:ins w:id="567" w:author="Helen" w:date="2017-11-08T13:15:00Z">
        <w:r w:rsidR="009635EE">
          <w:rPr>
            <w:rFonts w:ascii="Arial" w:hAnsi="Arial" w:cs="Arial"/>
            <w:sz w:val="24"/>
            <w:szCs w:val="24"/>
            <w:lang w:val="en-US"/>
          </w:rPr>
          <w:t>for</w:t>
        </w:r>
        <w:r w:rsidR="009635EE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JSON.</w:t>
      </w: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568" w:name="_Toc477772246"/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Other </w:t>
      </w:r>
      <w:del w:id="569" w:author="Helen" w:date="2017-11-08T20:12:00Z">
        <w:r w:rsidRPr="003F3DC3" w:rsidDel="00F66861">
          <w:rPr>
            <w:rFonts w:ascii="Arial" w:hAnsi="Arial" w:cs="Arial"/>
            <w:sz w:val="24"/>
            <w:szCs w:val="24"/>
            <w:lang w:val="en-US"/>
          </w:rPr>
          <w:delText xml:space="preserve">types </w:delText>
        </w:r>
      </w:del>
      <w:ins w:id="570" w:author="Helen" w:date="2017-11-08T20:12:00Z">
        <w:r w:rsidR="00F66861">
          <w:rPr>
            <w:rFonts w:ascii="Arial" w:hAnsi="Arial" w:cs="Arial"/>
            <w:sz w:val="24"/>
            <w:szCs w:val="24"/>
            <w:lang w:val="en-US"/>
          </w:rPr>
          <w:t>T</w:t>
        </w:r>
        <w:r w:rsidR="00F66861" w:rsidRPr="003F3DC3">
          <w:rPr>
            <w:rFonts w:ascii="Arial" w:hAnsi="Arial" w:cs="Arial"/>
            <w:sz w:val="24"/>
            <w:szCs w:val="24"/>
            <w:lang w:val="en-US"/>
          </w:rPr>
          <w:t xml:space="preserve">ypes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of </w:t>
      </w:r>
      <w:del w:id="571" w:author="Helen" w:date="2017-11-08T20:12:00Z">
        <w:r w:rsidRPr="003F3DC3" w:rsidDel="00F66861">
          <w:rPr>
            <w:rFonts w:ascii="Arial" w:hAnsi="Arial" w:cs="Arial"/>
            <w:sz w:val="24"/>
            <w:szCs w:val="24"/>
            <w:lang w:val="en-US"/>
          </w:rPr>
          <w:delText>queries</w:delText>
        </w:r>
      </w:del>
      <w:bookmarkEnd w:id="568"/>
      <w:ins w:id="572" w:author="Helen" w:date="2017-11-08T20:12:00Z">
        <w:r w:rsidR="00F66861">
          <w:rPr>
            <w:rFonts w:ascii="Arial" w:hAnsi="Arial" w:cs="Arial"/>
            <w:sz w:val="24"/>
            <w:szCs w:val="24"/>
            <w:lang w:val="en-US"/>
          </w:rPr>
          <w:t>Q</w:t>
        </w:r>
        <w:r w:rsidR="00F66861" w:rsidRPr="003F3DC3">
          <w:rPr>
            <w:rFonts w:ascii="Arial" w:hAnsi="Arial" w:cs="Arial"/>
            <w:sz w:val="24"/>
            <w:szCs w:val="24"/>
            <w:lang w:val="en-US"/>
          </w:rPr>
          <w:t>ueries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73" w:author="Helen" w:date="2017-11-08T09:48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Now let us see what</w:delText>
        </w:r>
      </w:del>
      <w:ins w:id="574" w:author="Helen" w:date="2017-11-08T09:48:00Z">
        <w:r w:rsidR="00DC6B4C">
          <w:rPr>
            <w:rFonts w:ascii="Arial" w:hAnsi="Arial" w:cs="Arial"/>
            <w:sz w:val="24"/>
            <w:szCs w:val="24"/>
            <w:lang w:val="en-US"/>
          </w:rPr>
          <w:t>We'll take a look at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other types of queries</w:t>
      </w:r>
      <w:del w:id="575" w:author="Helen" w:date="2017-11-08T09:48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 look like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576" w:author="Helen" w:date="2017-11-08T09:49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For instance, the following </w:delText>
        </w:r>
      </w:del>
      <w:ins w:id="577" w:author="Helen" w:date="2017-11-08T09:49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This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query </w:t>
      </w:r>
      <w:del w:id="578" w:author="Helen" w:date="2017-11-08T20:13:00Z">
        <w:r w:rsidRPr="003F3DC3" w:rsidDel="00C02D46">
          <w:rPr>
            <w:rFonts w:ascii="Arial" w:hAnsi="Arial" w:cs="Arial"/>
            <w:sz w:val="24"/>
            <w:szCs w:val="24"/>
            <w:lang w:val="en-US"/>
          </w:rPr>
          <w:delText xml:space="preserve">to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insert</w:t>
      </w:r>
      <w:ins w:id="579" w:author="Helen" w:date="2017-11-08T20:13:00Z">
        <w:r w:rsidR="00C02D46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a record: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INSERT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INTO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AUTHOR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(ID, FIRST_NAME, LAST_NAME)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VALUES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(100, 'Hermann', 'Hesse');</w:t>
      </w:r>
    </w:p>
    <w:p w:rsidR="00FE1D00" w:rsidRPr="003F3DC3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80" w:author="Helen" w:date="2017-11-08T09:49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will look like this in </w:delText>
        </w:r>
      </w:del>
      <w:ins w:id="581" w:author="Helen" w:date="2017-11-08T09:49:00Z">
        <w:r w:rsidR="00DC6B4C">
          <w:rPr>
            <w:rFonts w:ascii="Arial" w:hAnsi="Arial" w:cs="Arial"/>
            <w:sz w:val="24"/>
            <w:szCs w:val="24"/>
            <w:lang w:val="en-US"/>
          </w:rPr>
          <w:t>I</w:t>
        </w:r>
        <w:r w:rsidR="00DC6B4C" w:rsidRPr="003F3DC3">
          <w:rPr>
            <w:rFonts w:ascii="Arial" w:hAnsi="Arial" w:cs="Arial"/>
            <w:sz w:val="24"/>
            <w:szCs w:val="24"/>
            <w:lang w:val="en-US"/>
          </w:rPr>
          <w:t xml:space="preserve">n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dsl.insertInto(AUTHOR,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 AUTHOR.ID, AUTHOR.FIRST_NAME, AUTHOR.LAST_NAME)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.values(100, "Hermann", "Hesse")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.execute();</w:t>
      </w:r>
    </w:p>
    <w:p w:rsidR="00FE1D00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82" w:author="Helen" w:date="2017-11-08T09:50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The following </w:delText>
        </w:r>
      </w:del>
      <w:ins w:id="583" w:author="Helen" w:date="2017-11-08T09:50:00Z">
        <w:r w:rsidR="00DC6B4C">
          <w:rPr>
            <w:rFonts w:ascii="Arial" w:hAnsi="Arial" w:cs="Arial"/>
            <w:sz w:val="24"/>
            <w:szCs w:val="24"/>
            <w:lang w:val="en-US"/>
          </w:rPr>
          <w:t>A</w:t>
        </w:r>
      </w:ins>
      <w:ins w:id="584" w:author="Helen" w:date="2017-11-08T20:15:00Z">
        <w:r w:rsidR="00495594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query </w:t>
      </w:r>
      <w:del w:id="585" w:author="Helen" w:date="2017-11-08T09:50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for </w:delText>
        </w:r>
      </w:del>
      <w:ins w:id="586" w:author="Helen" w:date="2017-11-08T09:50:00Z">
        <w:r w:rsidR="00DC6B4C">
          <w:rPr>
            <w:rFonts w:ascii="Arial" w:hAnsi="Arial" w:cs="Arial"/>
            <w:sz w:val="24"/>
            <w:szCs w:val="24"/>
            <w:lang w:val="en-US"/>
          </w:rPr>
          <w:t>to</w:t>
        </w:r>
        <w:r w:rsidR="00DC6B4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updat</w:t>
      </w:r>
      <w:ins w:id="587" w:author="Helen" w:date="2017-11-08T09:50:00Z">
        <w:r w:rsidR="00DC6B4C">
          <w:rPr>
            <w:rFonts w:ascii="Arial" w:hAnsi="Arial" w:cs="Arial"/>
            <w:sz w:val="24"/>
            <w:szCs w:val="24"/>
            <w:lang w:val="en-US"/>
          </w:rPr>
          <w:t>e</w:t>
        </w:r>
      </w:ins>
      <w:del w:id="588" w:author="Helen" w:date="2017-11-08T09:50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a record: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UPDATE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AUTHOR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SET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FIRST_NAME = 'Hermann',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LAST_NAME = 'Hesse'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ID = 3;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89" w:author="Helen" w:date="2017-11-08T09:50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is written in the following way with </w:delText>
        </w:r>
      </w:del>
      <w:ins w:id="590" w:author="Helen" w:date="2017-11-08T09:51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In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dsl.update(AUTHOR)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.set(AUTHOR.FIRST_NAME, "Hermann")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.set(AUTHOR.LAST_NAME, "Hesse")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.where(AUTHOR.ID.equal(3))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.execute();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A query </w:t>
      </w:r>
      <w:del w:id="591" w:author="Helen" w:date="2017-11-08T09:51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fo</w:delText>
        </w:r>
      </w:del>
      <w:proofErr w:type="spellStart"/>
      <w:ins w:id="592" w:author="Helen" w:date="2017-11-08T09:51:00Z">
        <w:r w:rsidR="00DC6B4C">
          <w:rPr>
            <w:rFonts w:ascii="Arial" w:hAnsi="Arial" w:cs="Arial"/>
            <w:sz w:val="24"/>
            <w:szCs w:val="24"/>
            <w:lang w:val="en-US"/>
          </w:rPr>
          <w:t>to</w:t>
        </w:r>
      </w:ins>
      <w:r w:rsidRPr="003F3DC3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delet</w:t>
      </w:r>
      <w:del w:id="593" w:author="Helen" w:date="2017-11-08T09:51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ins w:id="594" w:author="Helen" w:date="2017-11-08T09:51:00Z">
        <w:r w:rsidR="00DC6B4C">
          <w:rPr>
            <w:rFonts w:ascii="Arial" w:hAnsi="Arial" w:cs="Arial"/>
            <w:sz w:val="24"/>
            <w:szCs w:val="24"/>
            <w:lang w:val="en-US"/>
          </w:rPr>
          <w:t>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a record: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DELETE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AUTHOR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ID = 100;</w:t>
      </w:r>
    </w:p>
    <w:p w:rsidR="00FE1D00" w:rsidRPr="003F3DC3" w:rsidRDefault="00FE1D00" w:rsidP="00FE1D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595" w:author="Helen" w:date="2017-11-08T09:51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looks like this</w:delText>
        </w:r>
      </w:del>
      <w:ins w:id="596" w:author="Helen" w:date="2017-11-08T09:51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In </w:t>
        </w:r>
        <w:proofErr w:type="spellStart"/>
        <w:r w:rsidR="00DC6B4C">
          <w:rPr>
            <w:rFonts w:ascii="Arial" w:hAnsi="Arial" w:cs="Arial"/>
            <w:sz w:val="24"/>
            <w:szCs w:val="24"/>
            <w:lang w:val="en-US"/>
          </w:rPr>
          <w:t>jOOQ</w:t>
        </w:r>
      </w:ins>
      <w:proofErr w:type="spellEnd"/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dsl.delete(AUTHOR)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.where(AUTHOR.ID.equal(100))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.execute();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ins w:id="597" w:author="Helen" w:date="2017-11-08T20:20:00Z"/>
          <w:rFonts w:ascii="Arial" w:hAnsi="Arial" w:cs="Arial"/>
          <w:sz w:val="24"/>
          <w:szCs w:val="24"/>
          <w:lang w:val="en-US"/>
        </w:rPr>
      </w:pPr>
      <w:del w:id="598" w:author="Helen" w:date="2017-11-08T09:52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Besides, you can build m</w:delText>
        </w:r>
      </w:del>
      <w:ins w:id="599" w:author="Helen" w:date="2017-11-08T09:52:00Z">
        <w:r w:rsidR="00DC6B4C">
          <w:rPr>
            <w:rFonts w:ascii="Arial" w:hAnsi="Arial" w:cs="Arial"/>
            <w:sz w:val="24"/>
            <w:szCs w:val="24"/>
            <w:lang w:val="en-US"/>
          </w:rPr>
          <w:t>M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ore complex update queries </w:t>
      </w:r>
      <w:ins w:id="600" w:author="Helen" w:date="2017-11-08T09:52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can be built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ins w:id="601" w:author="Helen" w:date="2017-11-08T09:52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, such as a </w:t>
        </w:r>
      </w:ins>
      <w:del w:id="602" w:author="Helen" w:date="2017-11-08T09:52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. For instance, </w:delText>
        </w:r>
      </w:del>
      <w:hyperlink r:id="rId18" w:anchor="merge-statement" w:history="1">
        <w:r w:rsidRPr="003F3DC3">
          <w:rPr>
            <w:rStyle w:val="Hyperlink"/>
            <w:rFonts w:ascii="Arial" w:hAnsi="Arial" w:cs="Arial"/>
            <w:sz w:val="24"/>
            <w:szCs w:val="24"/>
            <w:lang w:val="en-US"/>
          </w:rPr>
          <w:t>MERGE</w:t>
        </w:r>
      </w:hyperlink>
      <w:ins w:id="603" w:author="Helen" w:date="2017-11-08T09:52:00Z">
        <w:r w:rsidR="00DC6B4C">
          <w:rPr>
            <w:lang w:val="en-NZ"/>
          </w:rPr>
          <w:t xml:space="preserve"> query, for example</w:t>
        </w:r>
      </w:ins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963762" w:rsidRPr="003F3DC3" w:rsidRDefault="00963762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604" w:author="Helen" w:date="2017-11-08T20:20:00Z">
        <w:r>
          <w:rPr>
            <w:rFonts w:ascii="Arial" w:hAnsi="Arial" w:cs="Arial"/>
            <w:sz w:val="24"/>
            <w:szCs w:val="24"/>
            <w:lang w:val="en-US"/>
          </w:rPr>
          <w:t xml:space="preserve">Stored Procedures with </w:t>
        </w:r>
        <w:proofErr w:type="spellStart"/>
        <w:r>
          <w:rPr>
            <w:rFonts w:ascii="Arial" w:hAnsi="Arial" w:cs="Arial"/>
            <w:sz w:val="24"/>
            <w:szCs w:val="24"/>
            <w:lang w:val="en-US"/>
          </w:rPr>
          <w:t>jOOQ</w:t>
        </w:r>
      </w:ins>
      <w:proofErr w:type="spellEnd"/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605" w:author="Helen" w:date="2017-11-08T09:53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The support of working with stored procedures is a </w:delText>
        </w:r>
      </w:del>
      <w:ins w:id="606" w:author="Helen" w:date="2017-11-08T09:53:00Z">
        <w:r w:rsidR="00DC6B4C">
          <w:rPr>
            <w:rFonts w:ascii="Arial" w:hAnsi="Arial" w:cs="Arial"/>
            <w:sz w:val="24"/>
            <w:szCs w:val="24"/>
            <w:lang w:val="en-US"/>
          </w:rPr>
          <w:t>A</w:t>
        </w:r>
        <w:r w:rsidR="00DC6B4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great </w:t>
      </w:r>
      <w:del w:id="607" w:author="Helen" w:date="2017-11-08T20:21:00Z">
        <w:r w:rsidRPr="003F3DC3" w:rsidDel="005748AE">
          <w:rPr>
            <w:rFonts w:ascii="Arial" w:hAnsi="Arial" w:cs="Arial"/>
            <w:sz w:val="24"/>
            <w:szCs w:val="24"/>
            <w:lang w:val="en-US"/>
          </w:rPr>
          <w:delText xml:space="preserve">advantage </w:delText>
        </w:r>
      </w:del>
      <w:ins w:id="608" w:author="Helen" w:date="2017-11-08T20:21:00Z">
        <w:r w:rsidR="005748AE">
          <w:rPr>
            <w:rFonts w:ascii="Arial" w:hAnsi="Arial" w:cs="Arial"/>
            <w:sz w:val="24"/>
            <w:szCs w:val="24"/>
            <w:lang w:val="en-US"/>
          </w:rPr>
          <w:t xml:space="preserve">benefit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of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ins w:id="609" w:author="Helen" w:date="2017-11-08T09:53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 is its </w:t>
        </w:r>
        <w:r w:rsidR="00DC6B4C" w:rsidRPr="003F3DC3">
          <w:rPr>
            <w:rFonts w:ascii="Arial" w:hAnsi="Arial" w:cs="Arial"/>
            <w:sz w:val="24"/>
            <w:szCs w:val="24"/>
            <w:lang w:val="en-US"/>
          </w:rPr>
          <w:t xml:space="preserve">support </w:t>
        </w:r>
        <w:r w:rsidR="00DC6B4C">
          <w:rPr>
            <w:rFonts w:ascii="Arial" w:hAnsi="Arial" w:cs="Arial"/>
            <w:sz w:val="24"/>
            <w:szCs w:val="24"/>
            <w:lang w:val="en-US"/>
          </w:rPr>
          <w:t xml:space="preserve">for </w:t>
        </w:r>
        <w:r w:rsidR="00DC6B4C" w:rsidRPr="003F3DC3">
          <w:rPr>
            <w:rFonts w:ascii="Arial" w:hAnsi="Arial" w:cs="Arial"/>
            <w:sz w:val="24"/>
            <w:szCs w:val="24"/>
            <w:lang w:val="en-US"/>
          </w:rPr>
          <w:t>working with stored procedures</w:t>
        </w:r>
      </w:ins>
      <w:r w:rsidRPr="003F3DC3">
        <w:rPr>
          <w:rFonts w:ascii="Arial" w:hAnsi="Arial" w:cs="Arial"/>
          <w:sz w:val="24"/>
          <w:szCs w:val="24"/>
          <w:lang w:val="en-US"/>
        </w:rPr>
        <w:t>. Stored procedures are extracted to the *.Routines.* package</w:t>
      </w:r>
      <w:ins w:id="610" w:author="Helen" w:date="2017-11-08T09:54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.  </w:t>
        </w:r>
      </w:ins>
      <w:del w:id="611" w:author="Helen" w:date="2017-11-08T09:54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, after which it is possible </w:delText>
        </w:r>
      </w:del>
      <w:ins w:id="612" w:author="Helen" w:date="2017-11-08T09:54:00Z">
        <w:r w:rsidR="00DC6B4C">
          <w:rPr>
            <w:rFonts w:ascii="Arial" w:hAnsi="Arial" w:cs="Arial"/>
            <w:sz w:val="24"/>
            <w:szCs w:val="24"/>
            <w:lang w:val="en-US"/>
          </w:rPr>
          <w:t xml:space="preserve">From there, you can work with them easily. </w:t>
        </w:r>
      </w:ins>
      <w:del w:id="613" w:author="Helen" w:date="2017-11-08T09:55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to conveniently work with them.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For instance, the following code in Java: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>int invoiceId = dsl.nextval(GEN_INVOICE_ID).intValue();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spAddInvoice(dsl.configuration(), 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      invoiceId,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            customerId,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invoiceDate);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is equivalent to getting the next value of the generator </w:t>
      </w:r>
      <w:del w:id="614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615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following SQL query: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NEXT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VALUE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FOR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GEN_INVOICE_ID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RDB$DATABASE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and calling the stored procedure after that:</w:t>
      </w:r>
    </w:p>
    <w:p w:rsidR="00FE1D00" w:rsidRPr="00FE1D00" w:rsidRDefault="00FE1D00" w:rsidP="00FE1D0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1D00">
        <w:rPr>
          <w:rFonts w:ascii="Courier New" w:hAnsi="Courier New" w:cs="Courier New"/>
          <w:b/>
          <w:sz w:val="16"/>
          <w:szCs w:val="16"/>
          <w:lang w:val="en-US"/>
        </w:rPr>
        <w:t>EXECUTE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E1D00">
        <w:rPr>
          <w:rFonts w:ascii="Courier New" w:hAnsi="Courier New" w:cs="Courier New"/>
          <w:b/>
          <w:sz w:val="16"/>
          <w:szCs w:val="16"/>
          <w:lang w:val="en-US"/>
        </w:rPr>
        <w:t>PROCEDURE</w:t>
      </w:r>
      <w:r w:rsidRPr="00FE1D00">
        <w:rPr>
          <w:rFonts w:ascii="Courier New" w:hAnsi="Courier New" w:cs="Courier New"/>
          <w:sz w:val="16"/>
          <w:szCs w:val="16"/>
          <w:lang w:val="en-US"/>
        </w:rPr>
        <w:t xml:space="preserve"> SP_ADD_INVOICE(:INVOICE_ID, :CUSTOMER_ID, :INVOICE_DATE);</w:t>
      </w:r>
    </w:p>
    <w:p w:rsidR="00FE1D00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also provides </w:t>
      </w:r>
      <w:del w:id="616" w:author="Helen" w:date="2017-11-08T09:56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 xml:space="preserve">you with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tools to build simple DDL queries, but we </w:t>
      </w:r>
      <w:del w:id="617" w:author="Helen" w:date="2017-11-08T09:56:00Z">
        <w:r w:rsidRPr="003F3DC3" w:rsidDel="00DC6B4C">
          <w:rPr>
            <w:rFonts w:ascii="Arial" w:hAnsi="Arial" w:cs="Arial"/>
            <w:sz w:val="24"/>
            <w:szCs w:val="24"/>
            <w:lang w:val="en-US"/>
          </w:rPr>
          <w:delText>will not review</w:delText>
        </w:r>
      </w:del>
      <w:ins w:id="618" w:author="Helen" w:date="2017-11-08T09:56:00Z">
        <w:r w:rsidR="00DC6B4C">
          <w:rPr>
            <w:rFonts w:ascii="Arial" w:hAnsi="Arial" w:cs="Arial"/>
            <w:sz w:val="24"/>
            <w:szCs w:val="24"/>
            <w:lang w:val="en-US"/>
          </w:rPr>
          <w:t>do not cover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them here.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619" w:name="_Toc477772247"/>
      <w:r w:rsidRPr="003F3DC3">
        <w:rPr>
          <w:rFonts w:ascii="Arial" w:hAnsi="Arial" w:cs="Arial"/>
          <w:sz w:val="24"/>
          <w:szCs w:val="24"/>
          <w:lang w:val="en-US"/>
        </w:rPr>
        <w:t xml:space="preserve">Working with </w:t>
      </w:r>
      <w:del w:id="620" w:author="Helen" w:date="2017-11-08T20:30:00Z">
        <w:r w:rsidRPr="003F3DC3" w:rsidDel="002B6FAD">
          <w:rPr>
            <w:rFonts w:ascii="Arial" w:hAnsi="Arial" w:cs="Arial"/>
            <w:sz w:val="24"/>
            <w:szCs w:val="24"/>
            <w:lang w:val="en-US"/>
          </w:rPr>
          <w:delText>transactions</w:delText>
        </w:r>
      </w:del>
      <w:bookmarkEnd w:id="619"/>
      <w:ins w:id="621" w:author="Helen" w:date="2017-11-08T20:30:00Z">
        <w:r w:rsidR="002B6FAD">
          <w:rPr>
            <w:rFonts w:ascii="Arial" w:hAnsi="Arial" w:cs="Arial"/>
            <w:sz w:val="24"/>
            <w:szCs w:val="24"/>
            <w:lang w:val="en-US"/>
          </w:rPr>
          <w:t>T</w:t>
        </w:r>
        <w:r w:rsidR="002B6FAD" w:rsidRPr="003F3DC3">
          <w:rPr>
            <w:rFonts w:ascii="Arial" w:hAnsi="Arial" w:cs="Arial"/>
            <w:sz w:val="24"/>
            <w:szCs w:val="24"/>
            <w:lang w:val="en-US"/>
          </w:rPr>
          <w:t>ransactions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D77EC" w:rsidRDefault="00E0416E" w:rsidP="00FE1D00">
      <w:pPr>
        <w:jc w:val="both"/>
        <w:rPr>
          <w:ins w:id="622" w:author="Helen" w:date="2017-11-08T10:00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By default,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runs in </w:t>
      </w:r>
      <w:del w:id="623" w:author="Helen" w:date="2017-11-08T09:57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624" w:author="Helen" w:date="2017-11-08T09:57:00Z">
        <w:r w:rsidR="001D77EC">
          <w:rPr>
            <w:rFonts w:ascii="Arial" w:hAnsi="Arial" w:cs="Arial"/>
            <w:sz w:val="24"/>
            <w:szCs w:val="24"/>
            <w:lang w:val="en-US"/>
          </w:rPr>
          <w:t>a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mode </w:t>
      </w:r>
      <w:del w:id="625" w:author="Helen" w:date="2017-11-08T09:57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when it</w:delText>
        </w:r>
      </w:del>
      <w:ins w:id="626" w:author="Helen" w:date="2017-11-08T09:57:00Z">
        <w:r w:rsidR="001D77EC">
          <w:rPr>
            <w:rFonts w:ascii="Arial" w:hAnsi="Arial" w:cs="Arial"/>
            <w:sz w:val="24"/>
            <w:szCs w:val="24"/>
            <w:lang w:val="en-US"/>
          </w:rPr>
          <w:t>that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627" w:author="Helen" w:date="2017-11-08T09:57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automatically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commits transactions</w:t>
      </w:r>
      <w:ins w:id="628" w:author="Helen" w:date="2017-11-08T09:58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>automatically</w:t>
        </w:r>
        <w:r w:rsidR="001D77EC">
          <w:rPr>
            <w:rFonts w:ascii="Arial" w:hAnsi="Arial" w:cs="Arial"/>
            <w:sz w:val="24"/>
            <w:szCs w:val="24"/>
            <w:lang w:val="en-US"/>
          </w:rPr>
          <w:t xml:space="preserve">.  </w:t>
        </w:r>
      </w:ins>
      <w:del w:id="629" w:author="Helen" w:date="2017-11-08T09:58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, which means that </w:delText>
        </w:r>
      </w:del>
      <w:ins w:id="630" w:author="Helen" w:date="2017-11-08T09:58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It starts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 new transaction </w:t>
      </w:r>
      <w:del w:id="631" w:author="Helen" w:date="2017-11-08T09:58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is started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for each SQL statement and </w:t>
      </w:r>
      <w:ins w:id="632" w:author="Helen" w:date="2017-11-08T09:58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commits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transaction </w:t>
      </w:r>
      <w:del w:id="633" w:author="Helen" w:date="2017-11-08T09:58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is committed i</w:delText>
        </w:r>
      </w:del>
      <w:ins w:id="634" w:author="Helen" w:date="2017-11-08T20:31:00Z">
        <w:r w:rsidR="00FF5E7D">
          <w:rPr>
            <w:rFonts w:ascii="Arial" w:hAnsi="Arial" w:cs="Arial"/>
            <w:sz w:val="24"/>
            <w:szCs w:val="24"/>
            <w:lang w:val="en-US"/>
          </w:rPr>
          <w:t>i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f there are no errors in the </w:t>
      </w:r>
      <w:del w:id="635" w:author="Helen" w:date="2017-11-08T09:58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process of </w:delText>
        </w:r>
      </w:del>
      <w:del w:id="636" w:author="Helen" w:date="2017-11-08T09:59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executing </w:delText>
        </w:r>
      </w:del>
      <w:ins w:id="637" w:author="Helen" w:date="2017-11-08T09:59:00Z">
        <w:r w:rsidR="001D77EC" w:rsidRPr="003F3DC3">
          <w:rPr>
            <w:rFonts w:ascii="Arial" w:hAnsi="Arial" w:cs="Arial"/>
            <w:sz w:val="24"/>
            <w:szCs w:val="24"/>
            <w:lang w:val="en-US"/>
          </w:rPr>
          <w:t>executi</w:t>
        </w:r>
        <w:r w:rsidR="001D77EC">
          <w:rPr>
            <w:rFonts w:ascii="Arial" w:hAnsi="Arial" w:cs="Arial"/>
            <w:sz w:val="24"/>
            <w:szCs w:val="24"/>
            <w:lang w:val="en-US"/>
          </w:rPr>
          <w:t>on of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del w:id="638" w:author="Helen" w:date="2017-11-08T09:59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SQL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statement. </w:t>
      </w:r>
      <w:del w:id="639" w:author="Helen" w:date="2017-11-08T09:59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Otherwise, the </w:delText>
        </w:r>
      </w:del>
      <w:ins w:id="640" w:author="Helen" w:date="2017-11-08T09:59:00Z">
        <w:r w:rsidR="001D77EC">
          <w:rPr>
            <w:rFonts w:ascii="Arial" w:hAnsi="Arial" w:cs="Arial"/>
            <w:sz w:val="24"/>
            <w:szCs w:val="24"/>
            <w:lang w:val="en-US"/>
          </w:rPr>
          <w:t>T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>transaction is rolled back</w:t>
      </w:r>
      <w:ins w:id="641" w:author="Helen" w:date="2017-11-08T09:59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 if an error occurs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642" w:author="Helen" w:date="2017-11-08T10:00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By default, a </w:delText>
        </w:r>
      </w:del>
      <w:ins w:id="643" w:author="Helen" w:date="2017-11-08T10:00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The default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transaction </w:t>
      </w:r>
      <w:del w:id="644" w:author="Helen" w:date="2017-11-08T10:00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with </w:delText>
        </w:r>
      </w:del>
      <w:ins w:id="645" w:author="Helen" w:date="2017-11-08T10:00:00Z">
        <w:r w:rsidR="001D77EC">
          <w:rPr>
            <w:rFonts w:ascii="Arial" w:hAnsi="Arial" w:cs="Arial"/>
            <w:sz w:val="24"/>
            <w:szCs w:val="24"/>
            <w:lang w:val="en-US"/>
          </w:rPr>
          <w:t>has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the following parameters</w:t>
      </w:r>
      <w:del w:id="646" w:author="Helen" w:date="2017-11-08T10:00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 is used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: READ_WRITE READ_COMMIT</w:t>
      </w:r>
      <w:ins w:id="647" w:author="Helen" w:date="2017-11-08T20:32:00Z">
        <w:r w:rsidR="007E65E5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Pr="003F3DC3">
        <w:rPr>
          <w:rFonts w:ascii="Arial" w:hAnsi="Arial" w:cs="Arial"/>
          <w:sz w:val="24"/>
          <w:szCs w:val="24"/>
          <w:lang w:val="en-US"/>
        </w:rPr>
        <w:t>ED REC_VERSION WAIT</w:t>
      </w:r>
      <w:ins w:id="648" w:author="Helen" w:date="2017-11-08T10:01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del w:id="649" w:author="Helen" w:date="2017-11-08T10:01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. It means that they are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the same </w:t>
      </w:r>
      <w:del w:id="650" w:author="Helen" w:date="2017-11-08T10:01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as the ones </w:delText>
        </w:r>
      </w:del>
      <w:ins w:id="651" w:author="Helen" w:date="2017-11-08T10:01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parameters that are </w:t>
        </w:r>
      </w:ins>
      <w:r w:rsidRPr="003F3DC3">
        <w:rPr>
          <w:rFonts w:ascii="Arial" w:hAnsi="Arial" w:cs="Arial"/>
          <w:sz w:val="24"/>
          <w:szCs w:val="24"/>
          <w:lang w:val="en-US"/>
        </w:rPr>
        <w:t>used by the JDBC driver. You can change the default isolation mode using the parameters of the connection pool</w:t>
      </w:r>
      <w:del w:id="652" w:author="Helen" w:date="2017-11-08T10:02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 (</w:delText>
        </w:r>
      </w:del>
      <w:ins w:id="653" w:author="Helen" w:date="2017-11-08T10:02:00Z">
        <w:r w:rsidR="001D77EC">
          <w:rPr>
            <w:rFonts w:ascii="Arial" w:hAnsi="Arial" w:cs="Arial"/>
            <w:sz w:val="24"/>
            <w:szCs w:val="24"/>
            <w:lang w:val="en-US"/>
          </w:rPr>
          <w:t>--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se</w:t>
      </w:r>
      <w:del w:id="654" w:author="Helen" w:date="2017-11-08T20:33:00Z">
        <w:r w:rsidRPr="003F3DC3" w:rsidDel="000139ED">
          <w:rPr>
            <w:rFonts w:ascii="Arial" w:hAnsi="Arial" w:cs="Arial"/>
            <w:sz w:val="24"/>
            <w:szCs w:val="24"/>
            <w:lang w:val="en-US"/>
          </w:rPr>
          <w:delText xml:space="preserve">e       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BasicDataSource.setDefaultTransactionIsolation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in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getDataSource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method of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JooqConfig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configuration class</w:t>
      </w:r>
      <w:del w:id="655" w:author="Helen" w:date="2017-11-08T10:02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730322" w:rsidRDefault="00730322" w:rsidP="00FE1D00">
      <w:pPr>
        <w:jc w:val="both"/>
        <w:rPr>
          <w:ins w:id="656" w:author="Helen" w:date="2017-11-08T20:37:00Z"/>
          <w:rFonts w:ascii="Arial" w:hAnsi="Arial" w:cs="Arial"/>
          <w:sz w:val="24"/>
          <w:szCs w:val="24"/>
          <w:lang w:val="en-US"/>
        </w:rPr>
      </w:pPr>
      <w:ins w:id="657" w:author="Helen" w:date="2017-11-08T20:37:00Z">
        <w:r>
          <w:rPr>
            <w:rFonts w:ascii="Arial" w:hAnsi="Arial" w:cs="Arial"/>
            <w:sz w:val="24"/>
            <w:szCs w:val="24"/>
            <w:lang w:val="en-US"/>
          </w:rPr>
          <w:t>Explicit Transactions</w:t>
        </w:r>
      </w:ins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658" w:author="Helen" w:date="2017-11-08T10:02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There are several ways to explicitly control transactions i</w:delText>
        </w:r>
      </w:del>
      <w:ins w:id="659" w:author="Helen" w:date="2017-11-08T10:02:00Z">
        <w:r w:rsidR="001D77EC">
          <w:rPr>
            <w:rFonts w:ascii="Arial" w:hAnsi="Arial" w:cs="Arial"/>
            <w:sz w:val="24"/>
            <w:szCs w:val="24"/>
            <w:lang w:val="en-US"/>
          </w:rPr>
          <w:t>I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n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jOOQ</w:t>
      </w:r>
      <w:proofErr w:type="spellEnd"/>
      <w:ins w:id="660" w:author="Helen" w:date="2017-11-08T10:02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 you have 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>several ways to control transactions</w:t>
        </w:r>
      </w:ins>
      <w:ins w:id="661" w:author="Helen" w:date="2017-11-08T10:03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>explicitly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Since we </w:t>
      </w:r>
      <w:ins w:id="662" w:author="Helen" w:date="2017-11-08T10:03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are going to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develop our application </w:t>
      </w:r>
      <w:del w:id="663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664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665" w:author="Helen" w:date="2017-11-08T10:03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the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Spring Framework, we will use the transaction manager specified in the configuration (JooqConfig). You can get the transaction manager by declaring the txMgr property in the class </w:t>
      </w:r>
      <w:del w:id="666" w:author="Helen" w:date="2017-11-08T10:04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in the following way</w:delText>
        </w:r>
      </w:del>
      <w:ins w:id="667" w:author="Helen" w:date="2017-11-08T10:04:00Z">
        <w:r w:rsidR="001D77EC">
          <w:rPr>
            <w:rFonts w:ascii="Arial" w:hAnsi="Arial" w:cs="Arial"/>
            <w:sz w:val="24"/>
            <w:szCs w:val="24"/>
            <w:lang w:val="en-US"/>
          </w:rPr>
          <w:t>as follows</w:t>
        </w:r>
      </w:ins>
      <w:r w:rsidRPr="003F3DC3">
        <w:rPr>
          <w:rFonts w:ascii="Arial" w:hAnsi="Arial" w:cs="Arial"/>
          <w:sz w:val="24"/>
          <w:szCs w:val="24"/>
          <w:lang w:val="en-US"/>
        </w:rPr>
        <w:t>:</w:t>
      </w:r>
    </w:p>
    <w:p w:rsidR="004C2815" w:rsidRPr="004C2815" w:rsidRDefault="004C2815" w:rsidP="004C2815">
      <w:pPr>
        <w:pStyle w:val="1"/>
      </w:pPr>
      <w:r w:rsidRPr="004C2815">
        <w:t xml:space="preserve">@Autowired 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private DataSourceTransactionManager txMgr;  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668" w:author="Helen" w:date="2017-11-08T10:04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In this case, the </w:delText>
        </w:r>
      </w:del>
      <w:ins w:id="669" w:author="Helen" w:date="2017-11-08T10:04:00Z">
        <w:r w:rsidR="001D77EC">
          <w:rPr>
            <w:rFonts w:ascii="Arial" w:hAnsi="Arial" w:cs="Arial"/>
            <w:sz w:val="24"/>
            <w:szCs w:val="24"/>
            <w:lang w:val="en-US"/>
          </w:rPr>
          <w:t>T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standard scenario </w:t>
      </w:r>
      <w:del w:id="670" w:author="Helen" w:date="2017-11-08T10:05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of </w:delText>
        </w:r>
      </w:del>
      <w:ins w:id="671" w:author="Helen" w:date="2017-11-08T10:05:00Z">
        <w:r w:rsidR="001D77EC">
          <w:rPr>
            <w:rFonts w:ascii="Arial" w:hAnsi="Arial" w:cs="Arial"/>
            <w:sz w:val="24"/>
            <w:szCs w:val="24"/>
            <w:lang w:val="en-US"/>
          </w:rPr>
          <w:t>for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672" w:author="Helen" w:date="2017-11-08T10:06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using this technique </w:t>
        </w:r>
      </w:ins>
      <w:del w:id="673" w:author="Helen" w:date="2017-11-08T20:40:00Z">
        <w:r w:rsidRPr="003F3DC3" w:rsidDel="00A74CAD">
          <w:rPr>
            <w:rFonts w:ascii="Arial" w:hAnsi="Arial" w:cs="Arial"/>
            <w:sz w:val="24"/>
            <w:szCs w:val="24"/>
            <w:lang w:val="en-US"/>
          </w:rPr>
          <w:delText>work</w:delText>
        </w:r>
      </w:del>
      <w:del w:id="674" w:author="Helen" w:date="2017-11-08T10:06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del w:id="675" w:author="Helen" w:date="2017-11-08T20:40:00Z">
        <w:r w:rsidRPr="003F3DC3" w:rsidDel="00A74CAD">
          <w:rPr>
            <w:rFonts w:ascii="Arial" w:hAnsi="Arial" w:cs="Arial"/>
            <w:sz w:val="24"/>
            <w:szCs w:val="24"/>
            <w:lang w:val="en-US"/>
          </w:rPr>
          <w:delText xml:space="preserve">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with a transaction </w:t>
      </w:r>
      <w:del w:id="676" w:author="Helen" w:date="2017-11-08T10:06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looks </w:delText>
        </w:r>
      </w:del>
      <w:ins w:id="677" w:author="Helen" w:date="2017-11-08T10:06:00Z">
        <w:r w:rsidR="001D77EC">
          <w:rPr>
            <w:rFonts w:ascii="Arial" w:hAnsi="Arial" w:cs="Arial"/>
            <w:sz w:val="24"/>
            <w:szCs w:val="24"/>
            <w:lang w:val="en-US"/>
          </w:rPr>
          <w:t>would be coded</w:t>
        </w:r>
        <w:r w:rsidR="001D77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like this: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TransactionStatus tx = txMgr.getTransaction(new DefaultTransactionDefinition());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try {</w:t>
      </w:r>
    </w:p>
    <w:p w:rsidR="004C2815" w:rsidRPr="004C2815" w:rsidRDefault="004C2815" w:rsidP="004C2815">
      <w:pPr>
        <w:pStyle w:val="2"/>
        <w:rPr>
          <w:i/>
        </w:rPr>
      </w:pPr>
      <w:r w:rsidRPr="004C2815">
        <w:t xml:space="preserve"> </w:t>
      </w:r>
      <w:r>
        <w:t xml:space="preserve">   </w:t>
      </w:r>
      <w:r w:rsidRPr="004C2815">
        <w:rPr>
          <w:i/>
        </w:rPr>
        <w:t>// actions in the context of a transaction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for (int i = 0; i &lt; 2; i++)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dsl.insertInto(BOOK)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.set(BOOK.ID, 5)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   .set(BOOK.AUTHOR_ID, 1)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   .set(BOOK.TITLE, "Book 5")</w:t>
      </w:r>
    </w:p>
    <w:p w:rsidR="004C2815" w:rsidRPr="009C365F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.</w:t>
      </w:r>
      <w:r w:rsidRPr="004C2815">
        <w:rPr>
          <w:rFonts w:ascii="Courier New" w:hAnsi="Courier New" w:cs="Courier New"/>
          <w:sz w:val="16"/>
          <w:szCs w:val="16"/>
          <w:lang w:val="en-US"/>
        </w:rPr>
        <w:t>execute</w:t>
      </w:r>
      <w:r w:rsidRPr="009C365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C2815" w:rsidRPr="004C2815" w:rsidRDefault="004C2815" w:rsidP="004C2815">
      <w:pPr>
        <w:pStyle w:val="2"/>
        <w:rPr>
          <w:i/>
        </w:rPr>
      </w:pPr>
      <w:r>
        <w:t xml:space="preserve">    </w:t>
      </w:r>
      <w:r w:rsidRPr="004C2815">
        <w:rPr>
          <w:i/>
        </w:rPr>
        <w:t>// transaction commit</w:t>
      </w:r>
    </w:p>
    <w:p w:rsidR="004C2815" w:rsidRPr="009C365F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C2815">
        <w:rPr>
          <w:rFonts w:ascii="Courier New" w:hAnsi="Courier New" w:cs="Courier New"/>
          <w:sz w:val="16"/>
          <w:szCs w:val="16"/>
          <w:lang w:val="en-US"/>
        </w:rPr>
        <w:t>txMgr</w:t>
      </w:r>
      <w:r w:rsidRPr="009C365F">
        <w:rPr>
          <w:rFonts w:ascii="Courier New" w:hAnsi="Courier New" w:cs="Courier New"/>
          <w:sz w:val="16"/>
          <w:szCs w:val="16"/>
          <w:lang w:val="en-US"/>
        </w:rPr>
        <w:t>.</w:t>
      </w:r>
      <w:r w:rsidRPr="004C2815">
        <w:rPr>
          <w:rFonts w:ascii="Courier New" w:hAnsi="Courier New" w:cs="Courier New"/>
          <w:sz w:val="16"/>
          <w:szCs w:val="16"/>
          <w:lang w:val="en-US"/>
        </w:rPr>
        <w:t>commit</w:t>
      </w:r>
      <w:r w:rsidRPr="009C365F">
        <w:rPr>
          <w:rFonts w:ascii="Courier New" w:hAnsi="Courier New" w:cs="Courier New"/>
          <w:sz w:val="16"/>
          <w:szCs w:val="16"/>
          <w:lang w:val="en-US"/>
        </w:rPr>
        <w:t>(</w:t>
      </w:r>
      <w:r w:rsidRPr="004C2815">
        <w:rPr>
          <w:rFonts w:ascii="Courier New" w:hAnsi="Courier New" w:cs="Courier New"/>
          <w:sz w:val="16"/>
          <w:szCs w:val="16"/>
          <w:lang w:val="en-US"/>
        </w:rPr>
        <w:t>tx</w:t>
      </w:r>
      <w:r w:rsidRPr="009C365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catch (DataAccessException e) {</w:t>
      </w:r>
    </w:p>
    <w:p w:rsidR="004C2815" w:rsidRPr="004C2815" w:rsidRDefault="004C2815" w:rsidP="004C2815">
      <w:pPr>
        <w:pStyle w:val="2"/>
        <w:rPr>
          <w:i/>
        </w:rPr>
      </w:pPr>
      <w:r>
        <w:t xml:space="preserve">    </w:t>
      </w:r>
      <w:r w:rsidRPr="004C2815">
        <w:rPr>
          <w:i/>
        </w:rPr>
        <w:t>// transaction rollback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txMgr.rolback(tx);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However, Spring </w:t>
      </w:r>
      <w:del w:id="678" w:author="Helen" w:date="2017-11-08T10:07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makes it possible </w:delText>
        </w:r>
      </w:del>
      <w:ins w:id="679" w:author="Helen" w:date="2017-11-08T10:07:00Z">
        <w:r w:rsidR="001D77EC">
          <w:rPr>
            <w:rFonts w:ascii="Arial" w:hAnsi="Arial" w:cs="Arial"/>
            <w:sz w:val="24"/>
            <w:szCs w:val="24"/>
            <w:lang w:val="en-US"/>
          </w:rPr>
          <w:t>enable</w:t>
        </w:r>
      </w:ins>
      <w:ins w:id="680" w:author="Helen" w:date="2017-11-08T20:41:00Z">
        <w:r w:rsidR="000A4FDB">
          <w:rPr>
            <w:rFonts w:ascii="Arial" w:hAnsi="Arial" w:cs="Arial"/>
            <w:sz w:val="24"/>
            <w:szCs w:val="24"/>
            <w:lang w:val="en-US"/>
          </w:rPr>
          <w:t>s</w:t>
        </w:r>
      </w:ins>
      <w:ins w:id="681" w:author="Helen" w:date="2017-11-08T10:07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 that s</w:t>
        </w:r>
      </w:ins>
      <w:ins w:id="682" w:author="Helen" w:date="2017-11-08T20:41:00Z">
        <w:r w:rsidR="000A4FDB">
          <w:rPr>
            <w:rFonts w:ascii="Arial" w:hAnsi="Arial" w:cs="Arial"/>
            <w:sz w:val="24"/>
            <w:szCs w:val="24"/>
            <w:lang w:val="en-US"/>
          </w:rPr>
          <w:t>c</w:t>
        </w:r>
      </w:ins>
      <w:ins w:id="683" w:author="Helen" w:date="2017-11-08T10:07:00Z">
        <w:r w:rsidR="001D77EC">
          <w:rPr>
            <w:rFonts w:ascii="Arial" w:hAnsi="Arial" w:cs="Arial"/>
            <w:sz w:val="24"/>
            <w:szCs w:val="24"/>
            <w:lang w:val="en-US"/>
          </w:rPr>
          <w:t xml:space="preserve">enario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to </w:t>
      </w:r>
      <w:ins w:id="684" w:author="Helen" w:date="2017-11-08T10:07:00Z">
        <w:r w:rsidR="001D77EC">
          <w:rPr>
            <w:rFonts w:ascii="Arial" w:hAnsi="Arial" w:cs="Arial"/>
            <w:sz w:val="24"/>
            <w:szCs w:val="24"/>
            <w:lang w:val="en-US"/>
          </w:rPr>
          <w:t>be</w:t>
        </w:r>
      </w:ins>
      <w:ins w:id="685" w:author="Helen" w:date="2017-11-08T10:42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implement</w:t>
      </w:r>
      <w:ins w:id="686" w:author="Helen" w:date="2017-11-08T10:07:00Z">
        <w:r w:rsidR="001D77EC">
          <w:rPr>
            <w:rFonts w:ascii="Arial" w:hAnsi="Arial" w:cs="Arial"/>
            <w:sz w:val="24"/>
            <w:szCs w:val="24"/>
            <w:lang w:val="en-US"/>
          </w:rPr>
          <w:t>ed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687" w:author="Helen" w:date="2017-11-08T10:07:00Z">
        <w:r w:rsidRPr="003F3DC3" w:rsidDel="001D77EC">
          <w:rPr>
            <w:rFonts w:ascii="Arial" w:hAnsi="Arial" w:cs="Arial"/>
            <w:sz w:val="24"/>
            <w:szCs w:val="24"/>
            <w:lang w:val="en-US"/>
          </w:rPr>
          <w:delText xml:space="preserve">a scenario like that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much more easi</w:t>
      </w:r>
      <w:del w:id="688" w:author="Helen" w:date="2017-11-08T10:08:00Z">
        <w:r w:rsidRPr="003F3DC3" w:rsidDel="00D968F7">
          <w:rPr>
            <w:rFonts w:ascii="Arial" w:hAnsi="Arial" w:cs="Arial"/>
            <w:sz w:val="24"/>
            <w:szCs w:val="24"/>
            <w:lang w:val="en-US"/>
          </w:rPr>
          <w:delText>er</w:delText>
        </w:r>
      </w:del>
      <w:ins w:id="689" w:author="Helen" w:date="2017-11-08T10:08:00Z">
        <w:r w:rsidR="00D968F7">
          <w:rPr>
            <w:rFonts w:ascii="Arial" w:hAnsi="Arial" w:cs="Arial"/>
            <w:sz w:val="24"/>
            <w:szCs w:val="24"/>
            <w:lang w:val="en-US"/>
          </w:rPr>
          <w:t>ly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690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691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@Transactional annotation specified before the method of the class. </w:t>
      </w:r>
      <w:del w:id="692" w:author="Helen" w:date="2017-11-08T10:09:00Z">
        <w:r w:rsidRPr="003F3DC3" w:rsidDel="00D968F7">
          <w:rPr>
            <w:rFonts w:ascii="Arial" w:hAnsi="Arial" w:cs="Arial"/>
            <w:sz w:val="24"/>
            <w:szCs w:val="24"/>
            <w:lang w:val="en-US"/>
          </w:rPr>
          <w:delText>In this case</w:delText>
        </w:r>
      </w:del>
      <w:ins w:id="693" w:author="Helen" w:date="2017-11-08T10:09:00Z">
        <w:r w:rsidR="00D968F7">
          <w:rPr>
            <w:rFonts w:ascii="Arial" w:hAnsi="Arial" w:cs="Arial"/>
            <w:sz w:val="24"/>
            <w:szCs w:val="24"/>
            <w:lang w:val="en-US"/>
          </w:rPr>
          <w:t>Thereby</w:t>
        </w:r>
      </w:ins>
      <w:r w:rsidRPr="003F3DC3">
        <w:rPr>
          <w:rFonts w:ascii="Arial" w:hAnsi="Arial" w:cs="Arial"/>
          <w:sz w:val="24"/>
          <w:szCs w:val="24"/>
          <w:lang w:val="en-US"/>
        </w:rPr>
        <w:t>, all actions performed by the method will be wrapped in the transaction.</w:t>
      </w:r>
    </w:p>
    <w:p w:rsidR="004C2815" w:rsidRPr="004C2815" w:rsidRDefault="004C2815" w:rsidP="004C2815">
      <w:pPr>
        <w:pStyle w:val="2"/>
        <w:rPr>
          <w:i/>
        </w:rPr>
      </w:pPr>
      <w:r w:rsidRPr="004C2815">
        <w:rPr>
          <w:i/>
        </w:rPr>
        <w:t xml:space="preserve">    /**</w:t>
      </w:r>
    </w:p>
    <w:p w:rsidR="004C2815" w:rsidRPr="004C2815" w:rsidRDefault="004C2815" w:rsidP="004C2815">
      <w:pPr>
        <w:pStyle w:val="2"/>
        <w:rPr>
          <w:i/>
        </w:rPr>
      </w:pPr>
      <w:r>
        <w:rPr>
          <w:i/>
        </w:rPr>
        <w:t xml:space="preserve">     * Delete customer</w:t>
      </w:r>
    </w:p>
    <w:p w:rsidR="004C2815" w:rsidRPr="004C2815" w:rsidRDefault="004C2815" w:rsidP="004C2815">
      <w:pPr>
        <w:pStyle w:val="2"/>
        <w:rPr>
          <w:i/>
        </w:rPr>
      </w:pPr>
      <w:r w:rsidRPr="004C2815">
        <w:rPr>
          <w:i/>
        </w:rPr>
        <w:t xml:space="preserve">     * </w:t>
      </w:r>
    </w:p>
    <w:p w:rsidR="004C2815" w:rsidRPr="004C2815" w:rsidRDefault="004C2815" w:rsidP="004C2815">
      <w:pPr>
        <w:pStyle w:val="2"/>
        <w:rPr>
          <w:i/>
        </w:rPr>
      </w:pPr>
      <w:r w:rsidRPr="004C2815">
        <w:rPr>
          <w:i/>
        </w:rPr>
        <w:t xml:space="preserve">     * @param customerId </w:t>
      </w:r>
    </w:p>
    <w:p w:rsidR="004C2815" w:rsidRPr="004C2815" w:rsidRDefault="004C2815" w:rsidP="004C2815">
      <w:pPr>
        <w:pStyle w:val="2"/>
        <w:rPr>
          <w:i/>
        </w:rPr>
      </w:pPr>
      <w:r w:rsidRPr="004C2815">
        <w:rPr>
          <w:i/>
        </w:rPr>
        <w:t xml:space="preserve">     */</w:t>
      </w:r>
    </w:p>
    <w:p w:rsidR="004C2815" w:rsidRPr="004C2815" w:rsidRDefault="004C2815" w:rsidP="004C2815">
      <w:pPr>
        <w:pStyle w:val="1"/>
      </w:pPr>
      <w:r w:rsidRPr="004C2815">
        <w:t xml:space="preserve">    @Transactional(propagation = Propagation.REQUIRED, </w:t>
      </w:r>
    </w:p>
    <w:p w:rsidR="004C2815" w:rsidRPr="004C2815" w:rsidRDefault="004C2815" w:rsidP="004C2815">
      <w:pPr>
        <w:pStyle w:val="1"/>
      </w:pPr>
      <w:r w:rsidRPr="004C2815">
        <w:t xml:space="preserve">                   isolation = Isolation.REPEATABLE_READ)    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public void delete(int customerId) {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this.dsl.deleteFrom(CUSTOMER)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        .where(CUSTOMER.CUSTOMER_ID.eq(customerId))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         .execute();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E1D00" w:rsidRDefault="00713F58" w:rsidP="00FE1D00">
      <w:pPr>
        <w:jc w:val="both"/>
        <w:rPr>
          <w:ins w:id="694" w:author="Helen" w:date="2017-11-08T10:40:00Z"/>
          <w:rFonts w:ascii="Arial" w:hAnsi="Arial" w:cs="Arial"/>
          <w:sz w:val="24"/>
          <w:szCs w:val="24"/>
          <w:lang w:val="en-US"/>
        </w:rPr>
      </w:pPr>
      <w:ins w:id="695" w:author="Helen" w:date="2017-11-08T10:42:00Z">
        <w:r>
          <w:rPr>
            <w:rFonts w:ascii="Arial" w:hAnsi="Arial" w:cs="Arial"/>
            <w:sz w:val="24"/>
            <w:szCs w:val="24"/>
            <w:lang w:val="en-US"/>
          </w:rPr>
          <w:t>Transaction Parameters</w:t>
        </w:r>
      </w:ins>
    </w:p>
    <w:p w:rsidR="00713F58" w:rsidRPr="003F3DC3" w:rsidRDefault="00713F58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696" w:author="Helen" w:date="2017-11-08T10:40:00Z">
        <w:r>
          <w:rPr>
            <w:rFonts w:ascii="Arial" w:hAnsi="Arial" w:cs="Arial"/>
            <w:sz w:val="24"/>
            <w:szCs w:val="24"/>
            <w:lang w:val="en-US"/>
          </w:rPr>
          <w:t>Propagation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The propagation parameter defines how to work with transactions if our method is called from an external transaction.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Propagation.REQUIRED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execute in the existing transaction if there is one. Otherwise, create a new one.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Propagation.MANDATORY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execute in the existing transaction if there is one. Otherwise, raise an exception.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Propagation.SUPPORTS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execute in the existing transaction if there is one. Otherwise, execute outside the transaction.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Propagation.NOT_SUPPORTED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always execute outside the transaction. If there is an existing one, it will be suspended.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Propagation.REQUIRES_NEW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always execute in a new independent transaction. If there is an existing one, it will be suspended until the new transaction is ended.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Propagation.NESTED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if there is an existing transaction, execute in a new so-called nested transaction. If the nested transaction is rolled back, it will not affect the external transaction; if the external transaction is rolled back, the nested one will be rolled back as well. If there is no existing transaction, a new one is simply created.</w:t>
      </w:r>
    </w:p>
    <w:p w:rsidR="00FE1D00" w:rsidRPr="003F3DC3" w:rsidRDefault="00E0416E" w:rsidP="00FE1D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F3D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Propagation.NEVER</w:t>
      </w:r>
      <w:r w:rsidRPr="003F3DC3">
        <w:rPr>
          <w:rFonts w:ascii="Arial" w:eastAsia="Times New Roman" w:hAnsi="Arial" w:cs="Arial"/>
          <w:color w:val="000000"/>
          <w:sz w:val="24"/>
          <w:szCs w:val="24"/>
          <w:lang w:val="en-US"/>
        </w:rPr>
        <w:t> — always execute outside the transaction. Raise an exception if there is an existing one.</w:t>
      </w:r>
    </w:p>
    <w:p w:rsidR="00713F58" w:rsidRDefault="00713F58" w:rsidP="00FE1D00">
      <w:pPr>
        <w:jc w:val="both"/>
        <w:rPr>
          <w:ins w:id="697" w:author="Helen" w:date="2017-11-08T10:42:00Z"/>
          <w:rFonts w:ascii="Arial" w:hAnsi="Arial" w:cs="Arial"/>
          <w:sz w:val="24"/>
          <w:szCs w:val="24"/>
          <w:lang w:val="en-US"/>
        </w:rPr>
      </w:pPr>
      <w:ins w:id="698" w:author="Helen" w:date="2017-11-08T10:42:00Z">
        <w:r>
          <w:rPr>
            <w:rFonts w:ascii="Arial" w:hAnsi="Arial" w:cs="Arial"/>
            <w:sz w:val="24"/>
            <w:szCs w:val="24"/>
            <w:lang w:val="en-US"/>
          </w:rPr>
          <w:t>Isolation</w:t>
        </w:r>
      </w:ins>
      <w:ins w:id="699" w:author="Helen" w:date="2017-11-08T10:52:00Z">
        <w:r w:rsidR="0065340E">
          <w:rPr>
            <w:rFonts w:ascii="Arial" w:hAnsi="Arial" w:cs="Arial"/>
            <w:sz w:val="24"/>
            <w:szCs w:val="24"/>
            <w:lang w:val="en-US"/>
          </w:rPr>
          <w:t xml:space="preserve"> Level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The isolation parameter defines the </w:t>
      </w:r>
      <w:del w:id="700" w:author="Helen" w:date="2017-11-08T10:43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transaction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isolation level. Five values are supported: DEFAULT, READ_UNCOMMITTED, READ_COMMITTED, REPEATABLE_READ, SERIALIZABLE. If the DEFAULT value of the parameter is specified, </w:t>
      </w:r>
      <w:ins w:id="701" w:author="Helen" w:date="2017-11-08T10:43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that </w:t>
        </w:r>
      </w:ins>
      <w:del w:id="702" w:author="Helen" w:date="2017-11-08T10:43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the default transaction isolation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level will be used. The other isolation levels are taken from the </w:t>
      </w:r>
      <w:del w:id="703" w:author="Helen" w:date="2017-11-08T21:00:00Z">
        <w:r w:rsidRPr="003F3DC3" w:rsidDel="003C5EFC">
          <w:rPr>
            <w:rFonts w:ascii="Arial" w:hAnsi="Arial" w:cs="Arial"/>
            <w:sz w:val="24"/>
            <w:szCs w:val="24"/>
            <w:lang w:val="en-US"/>
          </w:rPr>
          <w:delText xml:space="preserve">standard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SQL</w:t>
      </w:r>
      <w:ins w:id="704" w:author="Helen" w:date="2017-11-08T21:00:00Z">
        <w:r w:rsidR="003C5EFC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3C5EFC" w:rsidRPr="003F3DC3">
          <w:rPr>
            <w:rFonts w:ascii="Arial" w:hAnsi="Arial" w:cs="Arial"/>
            <w:sz w:val="24"/>
            <w:szCs w:val="24"/>
            <w:lang w:val="en-US"/>
          </w:rPr>
          <w:t>standard</w:t>
        </w:r>
      </w:ins>
      <w:ins w:id="705" w:author="Helen" w:date="2017-11-08T10:43:00Z">
        <w:r w:rsidR="00713F58">
          <w:rPr>
            <w:rFonts w:ascii="Arial" w:hAnsi="Arial" w:cs="Arial"/>
            <w:sz w:val="24"/>
            <w:szCs w:val="24"/>
            <w:lang w:val="en-US"/>
          </w:rPr>
          <w:t>, not all of them supported exactly by Firebird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706" w:author="Helen" w:date="2017-11-08T10:44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There are a bit different isolation levels in Firebird and </w:delText>
        </w:r>
      </w:del>
      <w:del w:id="707" w:author="Helen" w:date="2017-11-08T10:45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only </w:delText>
        </w:r>
      </w:del>
      <w:ins w:id="708" w:author="Helen" w:date="2017-11-08T10:45:00Z">
        <w:r w:rsidR="00713F58">
          <w:rPr>
            <w:rFonts w:ascii="Arial" w:hAnsi="Arial" w:cs="Arial"/>
            <w:sz w:val="24"/>
            <w:szCs w:val="24"/>
            <w:lang w:val="en-US"/>
          </w:rPr>
          <w:t>O</w:t>
        </w:r>
        <w:r w:rsidR="00713F58" w:rsidRPr="003F3DC3">
          <w:rPr>
            <w:rFonts w:ascii="Arial" w:hAnsi="Arial" w:cs="Arial"/>
            <w:sz w:val="24"/>
            <w:szCs w:val="24"/>
            <w:lang w:val="en-US"/>
          </w:rPr>
          <w:t xml:space="preserve">nly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READ_COMMITED level </w:t>
      </w:r>
      <w:del w:id="709" w:author="Helen" w:date="2017-11-08T10:45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completely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corresponds </w:t>
      </w:r>
      <w:del w:id="710" w:author="Helen" w:date="2017-11-08T21:00:00Z">
        <w:r w:rsidRPr="003F3DC3" w:rsidDel="006A55B0">
          <w:rPr>
            <w:rFonts w:ascii="Arial" w:hAnsi="Arial" w:cs="Arial"/>
            <w:sz w:val="24"/>
            <w:szCs w:val="24"/>
            <w:lang w:val="en-US"/>
          </w:rPr>
          <w:delText xml:space="preserve">to </w:delText>
        </w:r>
      </w:del>
      <w:ins w:id="711" w:author="Helen" w:date="2017-11-08T21:00:00Z">
        <w:r w:rsidR="006A55B0">
          <w:rPr>
            <w:rFonts w:ascii="Arial" w:hAnsi="Arial" w:cs="Arial"/>
            <w:sz w:val="24"/>
            <w:szCs w:val="24"/>
            <w:lang w:val="en-US"/>
          </w:rPr>
          <w:t xml:space="preserve">in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all </w:t>
      </w:r>
      <w:ins w:id="712" w:author="Helen" w:date="2017-11-08T10:45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of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the criteria</w:t>
      </w:r>
      <w:ins w:id="713" w:author="Helen" w:date="2017-11-08T10:46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del w:id="714" w:author="Helen" w:date="2017-11-08T10:46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. Thus, </w:delText>
        </w:r>
      </w:del>
      <w:ins w:id="715" w:author="Helen" w:date="2017-11-08T10:46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so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JDBC READ_COMMITTED is mapped into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read_committed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in Firebird</w:t>
      </w:r>
      <w:ins w:id="716" w:author="Helen" w:date="2017-11-08T10:46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. </w:t>
        </w:r>
      </w:ins>
      <w:del w:id="717" w:author="Helen" w:date="2017-11-08T10:46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>,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REPEATABLE_READ is mapped into concurrency (</w:t>
      </w:r>
      <w:del w:id="718" w:author="Helen" w:date="2017-11-08T10:48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>Snapshot</w:delText>
        </w:r>
      </w:del>
      <w:ins w:id="719" w:author="Helen" w:date="2017-11-08T10:48:00Z">
        <w:r w:rsidR="00713F58" w:rsidRPr="003F3DC3">
          <w:rPr>
            <w:rFonts w:ascii="Arial" w:hAnsi="Arial" w:cs="Arial"/>
            <w:sz w:val="24"/>
            <w:szCs w:val="24"/>
            <w:lang w:val="en-US"/>
          </w:rPr>
          <w:t>S</w:t>
        </w:r>
        <w:r w:rsidR="00713F58">
          <w:rPr>
            <w:rFonts w:ascii="Arial" w:hAnsi="Arial" w:cs="Arial"/>
            <w:sz w:val="24"/>
            <w:szCs w:val="24"/>
            <w:lang w:val="en-US"/>
          </w:rPr>
          <w:t>NAPSHOT</w:t>
        </w:r>
      </w:ins>
      <w:r w:rsidRPr="003F3DC3">
        <w:rPr>
          <w:rFonts w:ascii="Arial" w:hAnsi="Arial" w:cs="Arial"/>
          <w:sz w:val="24"/>
          <w:szCs w:val="24"/>
          <w:lang w:val="en-US"/>
        </w:rPr>
        <w:t>) and SERIALIZABLE is mapped into consistency</w:t>
      </w:r>
      <w:ins w:id="720" w:author="Helen" w:date="2017-11-08T10:46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 (SNAPSHOT TABLE STABILITY)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721" w:author="Helen" w:date="2017-11-08T10:48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Besides isolation levels,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Firebird supports additional transaction parameters</w:t>
      </w:r>
      <w:ins w:id="722" w:author="Helen" w:date="2017-11-08T10:48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 besides isolation level, viz. </w:t>
        </w:r>
      </w:ins>
      <w:del w:id="723" w:author="Helen" w:date="2017-11-08T10:49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 (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NO RECORD_VERSION</w:t>
      </w:r>
      <w:del w:id="724" w:author="Helen" w:date="2017-11-08T10:49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 and </w:delText>
        </w:r>
      </w:del>
      <w:ins w:id="725" w:author="Helen" w:date="2017-11-08T10:49:00Z">
        <w:r w:rsidR="00713F58">
          <w:rPr>
            <w:rFonts w:ascii="Arial" w:hAnsi="Arial" w:cs="Arial"/>
            <w:sz w:val="24"/>
            <w:szCs w:val="24"/>
            <w:lang w:val="en-US"/>
          </w:rPr>
          <w:t>/</w:t>
        </w:r>
      </w:ins>
      <w:r w:rsidRPr="003F3DC3">
        <w:rPr>
          <w:rFonts w:ascii="Arial" w:hAnsi="Arial" w:cs="Arial"/>
          <w:sz w:val="24"/>
          <w:szCs w:val="24"/>
          <w:lang w:val="en-US"/>
        </w:rPr>
        <w:t>RECORD_VERSION</w:t>
      </w:r>
      <w:ins w:id="726" w:author="Helen" w:date="2017-11-08T10:49:00Z">
        <w:r w:rsidR="00713F58">
          <w:rPr>
            <w:rFonts w:ascii="Arial" w:hAnsi="Arial" w:cs="Arial"/>
            <w:sz w:val="24"/>
            <w:szCs w:val="24"/>
            <w:lang w:val="en-US"/>
          </w:rPr>
          <w:t xml:space="preserve"> (applicable only to a transaction with READ COMMITTED isolation) </w:t>
        </w:r>
      </w:ins>
      <w:del w:id="727" w:author="Helen" w:date="2017-11-08T10:50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>,</w:delText>
        </w:r>
      </w:del>
      <w:ins w:id="728" w:author="Helen" w:date="2017-11-08T10:50:00Z">
        <w:r w:rsidR="00713F58">
          <w:rPr>
            <w:rFonts w:ascii="Arial" w:hAnsi="Arial" w:cs="Arial"/>
            <w:sz w:val="24"/>
            <w:szCs w:val="24"/>
            <w:lang w:val="en-US"/>
          </w:rPr>
          <w:t>and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WAIT</w:t>
      </w:r>
      <w:del w:id="729" w:author="Helen" w:date="2017-11-08T10:50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 and </w:delText>
        </w:r>
      </w:del>
      <w:ins w:id="730" w:author="Helen" w:date="2017-11-08T10:50:00Z">
        <w:r w:rsidR="00713F58">
          <w:rPr>
            <w:rFonts w:ascii="Arial" w:hAnsi="Arial" w:cs="Arial"/>
            <w:sz w:val="24"/>
            <w:szCs w:val="24"/>
            <w:lang w:val="en-US"/>
          </w:rPr>
          <w:t>/</w:t>
        </w:r>
      </w:ins>
      <w:r w:rsidRPr="003F3DC3">
        <w:rPr>
          <w:rFonts w:ascii="Arial" w:hAnsi="Arial" w:cs="Arial"/>
          <w:sz w:val="24"/>
          <w:szCs w:val="24"/>
          <w:lang w:val="en-US"/>
        </w:rPr>
        <w:t>NO WAIT</w:t>
      </w:r>
      <w:del w:id="731" w:author="Helen" w:date="2017-11-08T10:50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732" w:author="Helen" w:date="2017-11-08T10:50:00Z">
        <w:r w:rsidRPr="003F3DC3" w:rsidDel="00713F58">
          <w:rPr>
            <w:rFonts w:ascii="Arial" w:hAnsi="Arial" w:cs="Arial"/>
            <w:sz w:val="24"/>
            <w:szCs w:val="24"/>
            <w:lang w:val="en-US"/>
          </w:rPr>
          <w:delText xml:space="preserve">You can configure mapping </w:delText>
        </w:r>
        <w:r w:rsidRPr="003F3DC3" w:rsidDel="0065340E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733" w:author="Helen" w:date="2017-11-08T10:50:00Z">
        <w:r w:rsidR="0065340E">
          <w:rPr>
            <w:rFonts w:ascii="Arial" w:hAnsi="Arial" w:cs="Arial"/>
            <w:sz w:val="24"/>
            <w:szCs w:val="24"/>
            <w:lang w:val="en-US"/>
          </w:rPr>
          <w:t>T</w:t>
        </w:r>
        <w:r w:rsidR="0065340E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standard isolation levels </w:t>
      </w:r>
      <w:ins w:id="734" w:author="Helen" w:date="2017-11-08T10:50:00Z">
        <w:r w:rsidR="0065340E">
          <w:rPr>
            <w:rFonts w:ascii="Arial" w:hAnsi="Arial" w:cs="Arial"/>
            <w:sz w:val="24"/>
            <w:szCs w:val="24"/>
            <w:lang w:val="en-US"/>
          </w:rPr>
          <w:t xml:space="preserve">can be mapped </w:t>
        </w:r>
      </w:ins>
      <w:del w:id="735" w:author="Helen" w:date="2017-11-08T10:51:00Z">
        <w:r w:rsidRPr="003F3DC3" w:rsidDel="0065340E">
          <w:rPr>
            <w:rFonts w:ascii="Arial" w:hAnsi="Arial" w:cs="Arial"/>
            <w:sz w:val="24"/>
            <w:szCs w:val="24"/>
            <w:lang w:val="en-US"/>
          </w:rPr>
          <w:delText>in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to Firebird transaction parameters by specifying the properties of the JDBC connection (see more details in the Using transactions chapter of </w:t>
      </w:r>
      <w:hyperlink r:id="rId19" w:history="1">
        <w:r w:rsidRPr="003F3DC3">
          <w:rPr>
            <w:rStyle w:val="Hyperlink"/>
            <w:rFonts w:ascii="Arial" w:hAnsi="Arial" w:cs="Arial"/>
            <w:sz w:val="24"/>
            <w:szCs w:val="24"/>
            <w:lang w:val="en-US"/>
          </w:rPr>
          <w:t>Jaybird 2.1 JDBC driver Java Programmer's Manual</w:t>
        </w:r>
      </w:hyperlink>
      <w:del w:id="736" w:author="Helen" w:date="2017-11-08T21:03:00Z">
        <w:r w:rsidRPr="003F3DC3" w:rsidDel="00207E3A">
          <w:rPr>
            <w:rFonts w:ascii="Arial" w:hAnsi="Arial" w:cs="Arial"/>
            <w:sz w:val="24"/>
            <w:szCs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 If your transaction works with more than on</w:t>
      </w:r>
      <w:ins w:id="737" w:author="Helen" w:date="2017-11-08T10:51:00Z">
        <w:r w:rsidR="0065340E">
          <w:rPr>
            <w:rFonts w:ascii="Arial" w:hAnsi="Arial" w:cs="Arial"/>
            <w:sz w:val="24"/>
            <w:szCs w:val="24"/>
            <w:lang w:val="en-US"/>
          </w:rPr>
          <w:t>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query, it is recommended to use the REPEATABLE_READ isolation level to maintain data consistency.</w:t>
      </w:r>
    </w:p>
    <w:p w:rsidR="0065340E" w:rsidRDefault="0065340E" w:rsidP="00FE1D00">
      <w:pPr>
        <w:jc w:val="both"/>
        <w:rPr>
          <w:ins w:id="738" w:author="Helen" w:date="2017-11-08T10:52:00Z"/>
          <w:rFonts w:ascii="Arial" w:hAnsi="Arial" w:cs="Arial"/>
          <w:sz w:val="24"/>
          <w:szCs w:val="24"/>
          <w:lang w:val="en-US"/>
        </w:rPr>
      </w:pPr>
      <w:ins w:id="739" w:author="Helen" w:date="2017-11-08T10:52:00Z">
        <w:r>
          <w:rPr>
            <w:rFonts w:ascii="Arial" w:hAnsi="Arial" w:cs="Arial"/>
            <w:sz w:val="24"/>
            <w:szCs w:val="24"/>
            <w:lang w:val="en-US"/>
          </w:rPr>
          <w:t>Read Mode</w:t>
        </w:r>
      </w:ins>
    </w:p>
    <w:p w:rsidR="00FE1D00" w:rsidRPr="003F3DC3" w:rsidRDefault="0065340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moveToRangeStart w:id="740" w:author="Helen" w:date="2017-11-08T10:53:00Z" w:name="move497901761"/>
      <w:moveTo w:id="741" w:author="Helen" w:date="2017-11-08T10:53:00Z">
        <w:r w:rsidRPr="003F3DC3">
          <w:rPr>
            <w:rFonts w:ascii="Arial" w:hAnsi="Arial" w:cs="Arial"/>
            <w:sz w:val="24"/>
            <w:szCs w:val="24"/>
            <w:lang w:val="en-US"/>
          </w:rPr>
          <w:t>By default, a transaction is in the read-write mode.</w:t>
        </w:r>
      </w:moveTo>
      <w:moveToRangeEnd w:id="740"/>
      <w:ins w:id="742" w:author="Helen" w:date="2017-11-08T10:53:00Z">
        <w:r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743" w:author="Helen" w:date="2017-11-08T10:53:00Z">
        <w:r w:rsidR="00E0416E" w:rsidRPr="003F3DC3" w:rsidDel="0065340E">
          <w:rPr>
            <w:rFonts w:ascii="Arial" w:hAnsi="Arial" w:cs="Arial"/>
            <w:sz w:val="24"/>
            <w:szCs w:val="24"/>
            <w:lang w:val="en-US"/>
          </w:rPr>
          <w:delText xml:space="preserve">You can use the </w:delText>
        </w:r>
      </w:del>
      <w:ins w:id="744" w:author="Helen" w:date="2017-11-08T10:53:00Z">
        <w:r>
          <w:rPr>
            <w:rFonts w:ascii="Arial" w:hAnsi="Arial" w:cs="Arial"/>
            <w:sz w:val="24"/>
            <w:szCs w:val="24"/>
            <w:lang w:val="en-US"/>
          </w:rPr>
          <w:t>T</w:t>
        </w:r>
        <w:r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proofErr w:type="spellStart"/>
      <w:r w:rsidR="00E0416E" w:rsidRPr="003F3DC3">
        <w:rPr>
          <w:rFonts w:ascii="Arial" w:hAnsi="Arial" w:cs="Arial"/>
          <w:sz w:val="24"/>
          <w:szCs w:val="24"/>
          <w:lang w:val="en-US"/>
        </w:rPr>
        <w:t>readOnly</w:t>
      </w:r>
      <w:proofErr w:type="spellEnd"/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property in the @Transactional annotation </w:t>
      </w:r>
      <w:ins w:id="745" w:author="Helen" w:date="2017-11-08T10:53:00Z">
        <w:r>
          <w:rPr>
            <w:rFonts w:ascii="Arial" w:hAnsi="Arial" w:cs="Arial"/>
            <w:sz w:val="24"/>
            <w:szCs w:val="24"/>
            <w:lang w:val="en-US"/>
          </w:rPr>
          <w:t xml:space="preserve">can be used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to specify </w:t>
      </w:r>
      <w:del w:id="746" w:author="Helen" w:date="2017-11-08T10:54:00Z">
        <w:r w:rsidR="00E0416E" w:rsidRPr="003F3DC3" w:rsidDel="0065340E">
          <w:rPr>
            <w:rFonts w:ascii="Arial" w:hAnsi="Arial" w:cs="Arial"/>
            <w:sz w:val="24"/>
            <w:szCs w:val="24"/>
            <w:lang w:val="en-US"/>
          </w:rPr>
          <w:delText>whether a transaction is</w:delText>
        </w:r>
      </w:del>
      <w:ins w:id="747" w:author="Helen" w:date="2017-11-08T10:54:00Z">
        <w:r>
          <w:rPr>
            <w:rFonts w:ascii="Arial" w:hAnsi="Arial" w:cs="Arial"/>
            <w:sz w:val="24"/>
            <w:szCs w:val="24"/>
            <w:lang w:val="en-US"/>
          </w:rPr>
          <w:t>that it is to be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read-only. </w:t>
      </w:r>
      <w:moveFromRangeStart w:id="748" w:author="Helen" w:date="2017-11-08T10:53:00Z" w:name="move497901761"/>
      <w:moveFrom w:id="749" w:author="Helen" w:date="2017-11-08T10:53:00Z">
        <w:r w:rsidR="00E0416E" w:rsidRPr="003F3DC3" w:rsidDel="0065340E">
          <w:rPr>
            <w:rFonts w:ascii="Arial" w:hAnsi="Arial" w:cs="Arial"/>
            <w:sz w:val="24"/>
            <w:szCs w:val="24"/>
            <w:lang w:val="en-US"/>
          </w:rPr>
          <w:t>By default, a transaction is in the read-write mode.</w:t>
        </w:r>
      </w:moveFrom>
      <w:moveFromRangeEnd w:id="748"/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2"/>
        <w:rPr>
          <w:rFonts w:ascii="Arial" w:hAnsi="Arial" w:cs="Arial"/>
          <w:sz w:val="24"/>
          <w:lang w:val="en-US"/>
        </w:rPr>
      </w:pPr>
      <w:bookmarkStart w:id="750" w:name="_Toc477772248"/>
      <w:r w:rsidRPr="003F3DC3">
        <w:rPr>
          <w:rFonts w:ascii="Arial" w:hAnsi="Arial" w:cs="Arial"/>
          <w:sz w:val="24"/>
          <w:lang w:val="en-US"/>
        </w:rPr>
        <w:t xml:space="preserve">Writing the </w:t>
      </w:r>
      <w:del w:id="751" w:author="Helen" w:date="2017-11-08T21:11:00Z">
        <w:r w:rsidRPr="003F3DC3" w:rsidDel="003143DB">
          <w:rPr>
            <w:rFonts w:ascii="Arial" w:hAnsi="Arial" w:cs="Arial"/>
            <w:sz w:val="24"/>
            <w:lang w:val="en-US"/>
          </w:rPr>
          <w:delText>a</w:delText>
        </w:r>
      </w:del>
      <w:ins w:id="752" w:author="Helen" w:date="2017-11-08T21:11:00Z">
        <w:r w:rsidR="003143DB">
          <w:rPr>
            <w:rFonts w:ascii="Arial" w:hAnsi="Arial" w:cs="Arial"/>
            <w:sz w:val="24"/>
            <w:lang w:val="en-US"/>
          </w:rPr>
          <w:t>A</w:t>
        </w:r>
      </w:ins>
      <w:r w:rsidRPr="003F3DC3">
        <w:rPr>
          <w:rFonts w:ascii="Arial" w:hAnsi="Arial" w:cs="Arial"/>
          <w:sz w:val="24"/>
          <w:lang w:val="en-US"/>
        </w:rPr>
        <w:t xml:space="preserve">pplication </w:t>
      </w:r>
      <w:del w:id="753" w:author="Helen" w:date="2017-11-08T21:11:00Z">
        <w:r w:rsidRPr="003F3DC3" w:rsidDel="003143DB">
          <w:rPr>
            <w:rFonts w:ascii="Arial" w:hAnsi="Arial" w:cs="Arial"/>
            <w:sz w:val="24"/>
            <w:lang w:val="en-US"/>
          </w:rPr>
          <w:delText>code</w:delText>
        </w:r>
      </w:del>
      <w:bookmarkEnd w:id="750"/>
      <w:ins w:id="754" w:author="Helen" w:date="2017-11-08T21:11:00Z">
        <w:r w:rsidR="003143DB">
          <w:rPr>
            <w:rFonts w:ascii="Arial" w:hAnsi="Arial" w:cs="Arial"/>
            <w:sz w:val="24"/>
            <w:lang w:val="en-US"/>
          </w:rPr>
          <w:t>C</w:t>
        </w:r>
        <w:r w:rsidR="003143DB" w:rsidRPr="003F3DC3">
          <w:rPr>
            <w:rFonts w:ascii="Arial" w:hAnsi="Arial" w:cs="Arial"/>
            <w:sz w:val="24"/>
            <w:lang w:val="en-US"/>
          </w:rPr>
          <w:t>ode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lang w:val="en-US"/>
        </w:rPr>
      </w:pPr>
    </w:p>
    <w:p w:rsidR="00CF2ECE" w:rsidRDefault="00E0416E" w:rsidP="00FE1D00">
      <w:pPr>
        <w:jc w:val="both"/>
        <w:rPr>
          <w:ins w:id="755" w:author="Helen" w:date="2017-11-08T10:55:00Z"/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We will display the data of our application </w:t>
      </w:r>
      <w:del w:id="756" w:author="Helen" w:date="2017-11-07T20:46:00Z">
        <w:r w:rsidRPr="003F3DC3" w:rsidDel="00BC1FDB">
          <w:rPr>
            <w:rFonts w:ascii="Arial" w:hAnsi="Arial" w:cs="Arial"/>
            <w:sz w:val="24"/>
            <w:lang w:val="en-US"/>
          </w:rPr>
          <w:delText>with the help of</w:delText>
        </w:r>
      </w:del>
      <w:ins w:id="757" w:author="Helen" w:date="2017-11-07T20:46:00Z">
        <w:r w:rsidR="00BC1FDB">
          <w:rPr>
            <w:rFonts w:ascii="Arial" w:hAnsi="Arial" w:cs="Arial"/>
            <w:sz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lang w:val="en-US"/>
        </w:rPr>
        <w:t xml:space="preserve"> the</w:t>
      </w:r>
      <w:ins w:id="758" w:author="Helen" w:date="2017-11-08T10:55:00Z">
        <w:r w:rsidR="00CF2ECE" w:rsidRPr="003F3DC3">
          <w:rPr>
            <w:rFonts w:ascii="Arial" w:hAnsi="Arial" w:cs="Arial"/>
            <w:sz w:val="24"/>
            <w:lang w:val="en-US"/>
          </w:rPr>
          <w:t xml:space="preserve"> JavaScript component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hyperlink r:id="rId20" w:history="1">
        <w:proofErr w:type="spellStart"/>
        <w:r w:rsidRPr="003F3DC3">
          <w:rPr>
            <w:rStyle w:val="Hyperlink"/>
            <w:rFonts w:ascii="Arial" w:hAnsi="Arial" w:cs="Arial"/>
            <w:sz w:val="24"/>
            <w:lang w:val="en-US"/>
          </w:rPr>
          <w:t>jqGrid</w:t>
        </w:r>
        <w:proofErr w:type="spellEnd"/>
      </w:hyperlink>
      <w:del w:id="759" w:author="Helen" w:date="2017-11-08T10:54:00Z">
        <w:r w:rsidRPr="003F3DC3" w:rsidDel="00CF2ECE">
          <w:rPr>
            <w:rFonts w:ascii="Arial" w:hAnsi="Arial" w:cs="Arial"/>
            <w:sz w:val="24"/>
            <w:lang w:val="en-US"/>
          </w:rPr>
          <w:delText xml:space="preserve"> JavaScript component</w:delText>
        </w:r>
      </w:del>
      <w:r w:rsidRPr="003F3DC3">
        <w:rPr>
          <w:rFonts w:ascii="Arial" w:hAnsi="Arial" w:cs="Arial"/>
          <w:sz w:val="24"/>
          <w:lang w:val="en-US"/>
        </w:rPr>
        <w:t xml:space="preserve">. Currently, jqGrid is distributed under a commercial </w:t>
      </w:r>
      <w:proofErr w:type="spellStart"/>
      <w:r w:rsidR="003F3DC3" w:rsidRPr="003F3DC3">
        <w:rPr>
          <w:rFonts w:ascii="Arial" w:hAnsi="Arial" w:cs="Arial"/>
          <w:sz w:val="24"/>
          <w:lang w:val="en-US"/>
        </w:rPr>
        <w:t>licen</w:t>
      </w:r>
      <w:del w:id="760" w:author="Helen" w:date="2017-11-08T10:55:00Z">
        <w:r w:rsidR="003F3DC3" w:rsidRPr="003F3DC3" w:rsidDel="00CF2ECE">
          <w:rPr>
            <w:rFonts w:ascii="Arial" w:hAnsi="Arial" w:cs="Arial"/>
            <w:sz w:val="24"/>
            <w:lang w:val="en-US"/>
          </w:rPr>
          <w:delText>s</w:delText>
        </w:r>
      </w:del>
      <w:ins w:id="761" w:author="Helen" w:date="2017-11-08T10:55:00Z">
        <w:r w:rsidR="00CF2ECE">
          <w:rPr>
            <w:rFonts w:ascii="Arial" w:hAnsi="Arial" w:cs="Arial"/>
            <w:sz w:val="24"/>
            <w:lang w:val="en-US"/>
          </w:rPr>
          <w:t>c</w:t>
        </w:r>
      </w:ins>
      <w:r w:rsidR="003F3DC3" w:rsidRPr="003F3DC3">
        <w:rPr>
          <w:rFonts w:ascii="Arial" w:hAnsi="Arial" w:cs="Arial"/>
          <w:sz w:val="24"/>
          <w:lang w:val="en-US"/>
        </w:rPr>
        <w:t>e</w:t>
      </w:r>
      <w:proofErr w:type="spellEnd"/>
      <w:r w:rsidRPr="003F3DC3">
        <w:rPr>
          <w:rFonts w:ascii="Arial" w:hAnsi="Arial" w:cs="Arial"/>
          <w:sz w:val="24"/>
          <w:lang w:val="en-US"/>
        </w:rPr>
        <w:t>, but it is free for non</w:t>
      </w:r>
      <w:ins w:id="762" w:author="Helen" w:date="2017-11-08T10:55:00Z">
        <w:r w:rsidR="00CF2ECE">
          <w:rPr>
            <w:rFonts w:ascii="Arial" w:hAnsi="Arial" w:cs="Arial"/>
            <w:sz w:val="24"/>
            <w:lang w:val="en-US"/>
          </w:rPr>
          <w:t>-</w:t>
        </w:r>
      </w:ins>
      <w:r w:rsidRPr="003F3DC3">
        <w:rPr>
          <w:rFonts w:ascii="Arial" w:hAnsi="Arial" w:cs="Arial"/>
          <w:sz w:val="24"/>
          <w:lang w:val="en-US"/>
        </w:rPr>
        <w:t xml:space="preserve">commercial purposes. You can use the </w:t>
      </w:r>
      <w:hyperlink r:id="rId21" w:history="1">
        <w:r w:rsidRPr="003F3DC3">
          <w:rPr>
            <w:rStyle w:val="Hyperlink"/>
            <w:rFonts w:ascii="Arial" w:hAnsi="Arial" w:cs="Arial"/>
            <w:sz w:val="24"/>
            <w:lang w:val="en-US"/>
          </w:rPr>
          <w:t>free-jqGrid</w:t>
        </w:r>
      </w:hyperlink>
      <w:r w:rsidRPr="003F3DC3">
        <w:rPr>
          <w:rFonts w:ascii="Arial" w:hAnsi="Arial" w:cs="Arial"/>
          <w:sz w:val="24"/>
          <w:lang w:val="en-US"/>
        </w:rPr>
        <w:t xml:space="preserve"> fork instead. </w:t>
      </w:r>
    </w:p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>To display data and page-by-page navigation elements in this grid, we need to return data in the JSON format</w:t>
      </w:r>
      <w:ins w:id="763" w:author="Helen" w:date="2017-11-08T10:55:00Z">
        <w:r w:rsidR="00CF2ECE">
          <w:rPr>
            <w:rFonts w:ascii="Arial" w:hAnsi="Arial" w:cs="Arial"/>
            <w:sz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lang w:val="en-US"/>
        </w:rPr>
        <w:t xml:space="preserve"> the structure of which looks like this: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total: 100,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page: 3,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records: 3000,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rows: [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{id: 1, name: "Ada"},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 {id: 2, name: "Smith"},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  …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 xml:space="preserve">    ]</w:t>
      </w:r>
    </w:p>
    <w:p w:rsidR="004C2815" w:rsidRPr="004C2815" w:rsidRDefault="004C2815" w:rsidP="004C281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281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where</w:t>
      </w: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total – the total number of pages;</w:t>
      </w: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>page – the number of the current page;</w:t>
      </w: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records – the total number of records;</w:t>
      </w:r>
    </w:p>
    <w:p w:rsidR="00FE1D00" w:rsidRPr="003F3DC3" w:rsidRDefault="00E0416E" w:rsidP="00FE1D0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rows – the </w:t>
      </w:r>
      <w:del w:id="764" w:author="Helen" w:date="2017-11-08T21:16:00Z">
        <w:r w:rsidRPr="003F3DC3" w:rsidDel="00FC1620">
          <w:rPr>
            <w:rFonts w:ascii="Arial" w:hAnsi="Arial" w:cs="Arial"/>
            <w:sz w:val="24"/>
            <w:szCs w:val="24"/>
            <w:lang w:val="en-US"/>
          </w:rPr>
          <w:delText xml:space="preserve">array </w:delText>
        </w:r>
      </w:del>
      <w:ins w:id="765" w:author="Helen" w:date="2017-11-08T21:16:00Z">
        <w:r w:rsidR="00FC1620">
          <w:rPr>
            <w:rFonts w:ascii="Arial" w:hAnsi="Arial" w:cs="Arial"/>
            <w:sz w:val="24"/>
            <w:szCs w:val="24"/>
            <w:lang w:val="en-US"/>
          </w:rPr>
          <w:t>count</w:t>
        </w:r>
        <w:r w:rsidR="00FC1620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of records on the current page.</w:t>
      </w:r>
    </w:p>
    <w:p w:rsidR="00FE1D00" w:rsidRPr="009C365F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766" w:author="Helen" w:date="2017-11-08T10:56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>Let us</w:delText>
        </w:r>
      </w:del>
      <w:ins w:id="767" w:author="Helen" w:date="2017-11-08T10:56:00Z">
        <w:r w:rsidR="00874717">
          <w:rPr>
            <w:rFonts w:ascii="Arial" w:hAnsi="Arial" w:cs="Arial"/>
            <w:sz w:val="24"/>
            <w:szCs w:val="24"/>
            <w:lang w:val="en-US"/>
          </w:rPr>
          <w:t>The following code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create</w:t>
      </w:r>
      <w:ins w:id="768" w:author="Helen" w:date="2017-11-08T10:56:00Z">
        <w:r w:rsidR="00874717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a class </w:t>
      </w:r>
      <w:del w:id="769" w:author="Helen" w:date="2017-11-08T10:56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 xml:space="preserve">that describes </w:delText>
        </w:r>
      </w:del>
      <w:ins w:id="770" w:author="Helen" w:date="2017-11-08T10:56:00Z">
        <w:r w:rsidR="00874717" w:rsidRPr="003F3DC3">
          <w:rPr>
            <w:rFonts w:ascii="Arial" w:hAnsi="Arial" w:cs="Arial"/>
            <w:sz w:val="24"/>
            <w:szCs w:val="24"/>
            <w:lang w:val="en-US"/>
          </w:rPr>
          <w:t>de</w:t>
        </w:r>
        <w:r w:rsidR="00874717">
          <w:rPr>
            <w:rFonts w:ascii="Arial" w:hAnsi="Arial" w:cs="Arial"/>
            <w:sz w:val="24"/>
            <w:szCs w:val="24"/>
            <w:lang w:val="en-US"/>
          </w:rPr>
          <w:t>monstrating</w:t>
        </w:r>
        <w:r w:rsidR="0087471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this structure: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package ru.ibase.fbjavaex.jqgrid;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>/**</w:t>
      </w:r>
    </w:p>
    <w:p w:rsidR="009C365F" w:rsidRPr="009C365F" w:rsidRDefault="009C365F" w:rsidP="009C365F">
      <w:pPr>
        <w:pStyle w:val="2"/>
      </w:pPr>
      <w:r w:rsidRPr="009C365F">
        <w:t xml:space="preserve"> * A class describing the structure that is used in jqGrid</w:t>
      </w:r>
    </w:p>
    <w:p w:rsidR="009C365F" w:rsidRPr="009C365F" w:rsidRDefault="009C365F" w:rsidP="009C365F">
      <w:pPr>
        <w:pStyle w:val="2"/>
      </w:pPr>
      <w:r w:rsidRPr="009C365F">
        <w:t xml:space="preserve"> * </w:t>
      </w:r>
      <w:r>
        <w:t>Designed for</w:t>
      </w:r>
      <w:r w:rsidRPr="009C365F">
        <w:t xml:space="preserve"> JSON</w:t>
      </w:r>
      <w:r>
        <w:t xml:space="preserve"> serialization</w:t>
      </w:r>
    </w:p>
    <w:p w:rsidR="009C365F" w:rsidRPr="009C365F" w:rsidRDefault="009C365F" w:rsidP="009C365F">
      <w:pPr>
        <w:pStyle w:val="2"/>
      </w:pPr>
      <w:r w:rsidRPr="009C365F">
        <w:t xml:space="preserve"> * </w:t>
      </w:r>
    </w:p>
    <w:p w:rsidR="009C365F" w:rsidRPr="009C365F" w:rsidRDefault="009C365F" w:rsidP="009C365F">
      <w:pPr>
        <w:pStyle w:val="2"/>
      </w:pPr>
      <w:r w:rsidRPr="009C365F">
        <w:t xml:space="preserve"> * @author Simonov Denis</w:t>
      </w:r>
    </w:p>
    <w:p w:rsidR="009C365F" w:rsidRPr="009C365F" w:rsidRDefault="009C365F" w:rsidP="009C365F">
      <w:pPr>
        <w:pStyle w:val="2"/>
      </w:pPr>
      <w:r w:rsidRPr="009C365F">
        <w:t xml:space="preserve">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public class JqGridData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Total number of pages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private final int total;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The current page number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private final int page;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Total number of records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private final int records;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The actual data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private final List&lt;Map&lt;String, Object&gt;&gt; rows;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>
        <w:t xml:space="preserve">     * Constructor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@param total</w:t>
      </w:r>
    </w:p>
    <w:p w:rsidR="009C365F" w:rsidRPr="009C365F" w:rsidRDefault="009C365F" w:rsidP="009C365F">
      <w:pPr>
        <w:pStyle w:val="2"/>
      </w:pPr>
      <w:r w:rsidRPr="009C365F">
        <w:t xml:space="preserve">     * @param page</w:t>
      </w:r>
    </w:p>
    <w:p w:rsidR="009C365F" w:rsidRPr="009C365F" w:rsidRDefault="009C365F" w:rsidP="009C365F">
      <w:pPr>
        <w:pStyle w:val="2"/>
      </w:pPr>
      <w:r w:rsidRPr="009C365F">
        <w:t xml:space="preserve">     * @param records</w:t>
      </w:r>
    </w:p>
    <w:p w:rsidR="009C365F" w:rsidRPr="009C365F" w:rsidRDefault="009C365F" w:rsidP="009C365F">
      <w:pPr>
        <w:pStyle w:val="2"/>
      </w:pPr>
      <w:r w:rsidRPr="009C365F">
        <w:t xml:space="preserve">     * @param rows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JqGridData(int total, int page, int records, 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          List&lt;Map&lt;String, Object&gt;&gt; rows)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this.total = total;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this.page = page;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this.records = records;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this.rows = rows;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Returns the total number of pages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public int getTotal()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total;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Returns the current page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lastRenderedPageBreak/>
        <w:t xml:space="preserve">     * @return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public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int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getPage</w:t>
      </w:r>
      <w:r w:rsidRPr="00ED2849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return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page</w:t>
      </w:r>
      <w:r w:rsidRPr="00ED28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Returns the total number of records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int getRecords()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records;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  <w:r>
        <w:t>Return list of map</w:t>
      </w:r>
    </w:p>
    <w:p w:rsidR="009C365F" w:rsidRPr="009C365F" w:rsidRDefault="009C365F" w:rsidP="009C365F">
      <w:pPr>
        <w:pStyle w:val="2"/>
      </w:pPr>
      <w:r w:rsidRPr="009C365F">
        <w:t xml:space="preserve">     * This is an array of data to display in the grid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List&lt;Map&lt;String, Object&gt;&gt; getRows()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rows;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Now we will write an abstract class that will return th</w:t>
      </w:r>
      <w:del w:id="771" w:author="Helen" w:date="2017-11-08T10:57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>e above</w:delText>
        </w:r>
      </w:del>
      <w:ins w:id="772" w:author="Helen" w:date="2017-11-08T10:57:00Z">
        <w:r w:rsidR="00874717">
          <w:rPr>
            <w:rFonts w:ascii="Arial" w:hAnsi="Arial" w:cs="Arial"/>
            <w:sz w:val="24"/>
            <w:szCs w:val="24"/>
            <w:lang w:val="en-US"/>
          </w:rPr>
          <w:t>at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structure depending on the search and sorting conditions. </w:t>
      </w:r>
      <w:del w:id="773" w:author="Helen" w:date="2017-11-08T10:58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 xml:space="preserve">This class </w:delText>
        </w:r>
      </w:del>
      <w:ins w:id="774" w:author="Helen" w:date="2017-11-08T10:58:00Z">
        <w:r w:rsidR="00874717">
          <w:rPr>
            <w:rFonts w:ascii="Arial" w:hAnsi="Arial" w:cs="Arial"/>
            <w:sz w:val="24"/>
            <w:szCs w:val="24"/>
            <w:lang w:val="en-US"/>
          </w:rPr>
          <w:t xml:space="preserve">It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will be a parent </w:t>
      </w:r>
      <w:del w:id="775" w:author="Helen" w:date="2017-11-08T10:59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 xml:space="preserve">one </w:delText>
        </w:r>
      </w:del>
      <w:ins w:id="776" w:author="Helen" w:date="2017-11-08T10:59:00Z">
        <w:r w:rsidR="00874717">
          <w:rPr>
            <w:rFonts w:ascii="Arial" w:hAnsi="Arial" w:cs="Arial"/>
            <w:sz w:val="24"/>
            <w:szCs w:val="24"/>
            <w:lang w:val="en-US"/>
          </w:rPr>
          <w:t xml:space="preserve">class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for </w:t>
      </w:r>
      <w:ins w:id="777" w:author="Helen" w:date="2017-11-08T10:59:00Z">
        <w:r w:rsidR="00874717">
          <w:rPr>
            <w:rFonts w:ascii="Arial" w:hAnsi="Arial" w:cs="Arial"/>
            <w:sz w:val="24"/>
            <w:szCs w:val="24"/>
            <w:lang w:val="en-US"/>
          </w:rPr>
          <w:t xml:space="preserve">entity-specific </w:t>
        </w:r>
      </w:ins>
      <w:r w:rsidRPr="003F3DC3">
        <w:rPr>
          <w:rFonts w:ascii="Arial" w:hAnsi="Arial" w:cs="Arial"/>
          <w:sz w:val="24"/>
          <w:szCs w:val="24"/>
          <w:lang w:val="en-US"/>
        </w:rPr>
        <w:t>classes that return similar structures</w:t>
      </w:r>
      <w:del w:id="778" w:author="Helen" w:date="2017-11-08T21:20:00Z">
        <w:r w:rsidRPr="003F3DC3" w:rsidDel="00244D4F">
          <w:rPr>
            <w:rFonts w:ascii="Arial" w:hAnsi="Arial" w:cs="Arial"/>
            <w:sz w:val="24"/>
            <w:szCs w:val="24"/>
            <w:lang w:val="en-US"/>
          </w:rPr>
          <w:delText xml:space="preserve"> for particular entities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9C365F" w:rsidRPr="009C365F" w:rsidRDefault="009C365F" w:rsidP="009C365F">
      <w:pPr>
        <w:pStyle w:val="2"/>
      </w:pPr>
      <w:r w:rsidRPr="009C365F">
        <w:t>/*</w:t>
      </w:r>
    </w:p>
    <w:p w:rsidR="009C365F" w:rsidRDefault="009C365F" w:rsidP="009C365F">
      <w:pPr>
        <w:pStyle w:val="2"/>
      </w:pPr>
      <w:r w:rsidRPr="009C365F">
        <w:t xml:space="preserve"> *</w:t>
      </w:r>
      <w:r>
        <w:t xml:space="preserve"> </w:t>
      </w:r>
      <w:r w:rsidRPr="009C365F">
        <w:t xml:space="preserve">Abstract class for working with JqGrid </w:t>
      </w:r>
    </w:p>
    <w:p w:rsidR="009C365F" w:rsidRPr="009C365F" w:rsidRDefault="009C365F" w:rsidP="009C365F">
      <w:pPr>
        <w:pStyle w:val="2"/>
      </w:pPr>
      <w:r>
        <w:t xml:space="preserve"> </w:t>
      </w:r>
      <w:r w:rsidRPr="009C365F">
        <w:t>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package ru.ibase.fbjavaex.jqgrid;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org.jooq.DSLContext;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>/**</w:t>
      </w:r>
    </w:p>
    <w:p w:rsidR="009C365F" w:rsidRPr="009C365F" w:rsidRDefault="009C365F" w:rsidP="009C365F">
      <w:pPr>
        <w:pStyle w:val="2"/>
      </w:pPr>
      <w:r>
        <w:t xml:space="preserve"> * Working with</w:t>
      </w:r>
      <w:r w:rsidRPr="009C365F">
        <w:t xml:space="preserve"> JqGrid</w:t>
      </w:r>
    </w:p>
    <w:p w:rsidR="009C365F" w:rsidRPr="009C365F" w:rsidRDefault="009C365F" w:rsidP="009C365F">
      <w:pPr>
        <w:pStyle w:val="2"/>
      </w:pPr>
      <w:r w:rsidRPr="009C365F">
        <w:t xml:space="preserve"> *</w:t>
      </w:r>
    </w:p>
    <w:p w:rsidR="009C365F" w:rsidRPr="009C365F" w:rsidRDefault="009C365F" w:rsidP="009C365F">
      <w:pPr>
        <w:pStyle w:val="2"/>
      </w:pPr>
      <w:r w:rsidRPr="009C365F">
        <w:t xml:space="preserve"> * @author Simonov Denis</w:t>
      </w:r>
    </w:p>
    <w:p w:rsidR="009C365F" w:rsidRPr="009C365F" w:rsidRDefault="009C365F" w:rsidP="009C365F">
      <w:pPr>
        <w:pStyle w:val="2"/>
      </w:pPr>
      <w:r w:rsidRPr="009C365F">
        <w:t xml:space="preserve">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public abstract class JqGrid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1"/>
      </w:pPr>
      <w:r w:rsidRPr="009C365F">
        <w:t xml:space="preserve">    @Autowired(required = true)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DSLContext dsl;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String searchField = "";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String searchString = "";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String searchOper = "eq";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Boolean searchFlag = false;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int pageNo = 0;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int limit = 0;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int offset = 0;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String sIdx = "";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protected String sOrd = "asc";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Returns the total number of records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 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abstract int getCountRecord();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ED2849" w:rsidRDefault="009C365F" w:rsidP="009C365F">
      <w:pPr>
        <w:pStyle w:val="2"/>
      </w:pPr>
      <w:r w:rsidRPr="009C365F">
        <w:lastRenderedPageBreak/>
        <w:t xml:space="preserve">    </w:t>
      </w:r>
      <w:r w:rsidRPr="00ED2849">
        <w:t>/**</w:t>
      </w:r>
    </w:p>
    <w:p w:rsidR="009C365F" w:rsidRPr="009C365F" w:rsidRDefault="009C365F" w:rsidP="009C365F">
      <w:pPr>
        <w:pStyle w:val="2"/>
      </w:pPr>
      <w:r w:rsidRPr="009C365F">
        <w:t xml:space="preserve">     * Returns the str</w:t>
      </w:r>
      <w:r>
        <w:t>ucture for JSON serialization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JqGridData getJqGridData()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int recordCount = this.getCountRecord();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List&lt;Map&lt;String, Object&gt;&gt; records = this.getRecords();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int total = 0;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if (this.limit &gt; 0)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total = recordCount / this.limit + 1;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JqGridData jqGridData = new JqGridData(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total, 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this.pageNo, 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recordCount, 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records);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jqGridData</w:t>
      </w:r>
      <w:r w:rsidRPr="00ED28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9C365F">
      <w:pPr>
        <w:pStyle w:val="2"/>
      </w:pPr>
      <w:r w:rsidRPr="009C365F">
        <w:t xml:space="preserve">    /**</w:t>
      </w:r>
    </w:p>
    <w:p w:rsidR="009C365F" w:rsidRPr="009C365F" w:rsidRDefault="009C365F" w:rsidP="009C365F">
      <w:pPr>
        <w:pStyle w:val="2"/>
      </w:pPr>
      <w:r w:rsidRPr="009C365F">
        <w:t xml:space="preserve">     * Returns the number of records per page</w:t>
      </w:r>
    </w:p>
    <w:p w:rsidR="009C365F" w:rsidRPr="009C365F" w:rsidRDefault="009C365F" w:rsidP="009C365F">
      <w:pPr>
        <w:pStyle w:val="2"/>
      </w:pPr>
      <w:r w:rsidRPr="009C365F">
        <w:t xml:space="preserve">     * </w:t>
      </w:r>
    </w:p>
    <w:p w:rsidR="009C365F" w:rsidRPr="009C365F" w:rsidRDefault="009C365F" w:rsidP="009C365F">
      <w:pPr>
        <w:pStyle w:val="2"/>
      </w:pPr>
      <w:r w:rsidRPr="009C365F">
        <w:t xml:space="preserve">     * @return</w:t>
      </w:r>
    </w:p>
    <w:p w:rsidR="009C365F" w:rsidRPr="009C365F" w:rsidRDefault="009C365F" w:rsidP="009C365F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int getLimit()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this.limit;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41293C" w:rsidRDefault="009C365F" w:rsidP="0041293C">
      <w:pPr>
        <w:pStyle w:val="2"/>
      </w:pPr>
      <w:r w:rsidRPr="0041293C">
        <w:t xml:space="preserve">     *</w:t>
      </w:r>
      <w:r w:rsidR="0041293C" w:rsidRPr="0041293C">
        <w:t xml:space="preserve"> Returns the offset to retrieve the first record on the page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 xml:space="preserve">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int getOffset()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this.offset;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41293C" w:rsidP="0041293C">
      <w:pPr>
        <w:pStyle w:val="2"/>
      </w:pPr>
      <w:r>
        <w:t xml:space="preserve">     * Returns field name for sorting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String getIdx()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this.sIdx;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  <w:r w:rsidR="0041293C" w:rsidRPr="0041293C">
        <w:t>Returns the sort order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public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String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getOrd</w:t>
      </w:r>
      <w:r w:rsidRPr="00ED2849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return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365F">
        <w:rPr>
          <w:rFonts w:ascii="Courier New" w:hAnsi="Courier New" w:cs="Courier New"/>
          <w:sz w:val="16"/>
          <w:szCs w:val="16"/>
          <w:lang w:val="en-US"/>
        </w:rPr>
        <w:t>this</w:t>
      </w:r>
      <w:r w:rsidRPr="00ED2849">
        <w:rPr>
          <w:rFonts w:ascii="Courier New" w:hAnsi="Courier New" w:cs="Courier New"/>
          <w:sz w:val="16"/>
          <w:szCs w:val="16"/>
          <w:lang w:val="en-US"/>
        </w:rPr>
        <w:t>.</w:t>
      </w:r>
      <w:r w:rsidRPr="009C365F">
        <w:rPr>
          <w:rFonts w:ascii="Courier New" w:hAnsi="Courier New" w:cs="Courier New"/>
          <w:sz w:val="16"/>
          <w:szCs w:val="16"/>
          <w:lang w:val="en-US"/>
        </w:rPr>
        <w:t>sOrd</w:t>
      </w:r>
      <w:r w:rsidRPr="00ED28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41293C">
        <w:t xml:space="preserve">     * </w:t>
      </w:r>
      <w:r w:rsidR="0041293C" w:rsidRPr="0041293C">
        <w:t>Returns the current page number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 xml:space="preserve">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int getPageNo()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this.pageNo;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41293C">
        <w:t xml:space="preserve">     * </w:t>
      </w:r>
      <w:r w:rsidR="0041293C" w:rsidRPr="0041293C">
        <w:t>Returns an array of records as a list of maps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 xml:space="preserve">* </w:t>
      </w:r>
    </w:p>
    <w:p w:rsidR="009C365F" w:rsidRPr="009C365F" w:rsidRDefault="009C365F" w:rsidP="0041293C">
      <w:pPr>
        <w:pStyle w:val="2"/>
      </w:pPr>
      <w:r w:rsidRPr="009C365F">
        <w:lastRenderedPageBreak/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abstract List&lt;Map&lt;String, Object&gt;&gt; getRecords();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9C365F">
        <w:t xml:space="preserve"> </w:t>
      </w:r>
      <w:r w:rsidR="0041293C">
        <w:t xml:space="preserve">    * Returns field name for search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public String getSearchField()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this.searchField;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9C365F">
        <w:t xml:space="preserve">     *</w:t>
      </w:r>
      <w:r w:rsidR="0041293C">
        <w:t xml:space="preserve"> Returns value for search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C365F">
        <w:rPr>
          <w:rFonts w:ascii="Courier New" w:hAnsi="Courier New" w:cs="Courier New"/>
          <w:sz w:val="16"/>
          <w:szCs w:val="16"/>
          <w:lang w:val="en-US"/>
        </w:rPr>
        <w:t>public String getSearchString()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this.searchString;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  <w:r w:rsidR="0041293C" w:rsidRPr="0041293C">
        <w:t>Returns the search operation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</w:p>
    <w:p w:rsidR="009C365F" w:rsidRPr="009C365F" w:rsidRDefault="009C365F" w:rsidP="0041293C">
      <w:pPr>
        <w:pStyle w:val="2"/>
      </w:pPr>
      <w:r w:rsidRPr="009C365F">
        <w:t xml:space="preserve">     * @return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String getSearchOper()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return this.searchOper;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41293C" w:rsidRPr="0041293C" w:rsidRDefault="009C365F" w:rsidP="0041293C">
      <w:pPr>
        <w:pStyle w:val="2"/>
      </w:pPr>
      <w:r w:rsidRPr="0041293C">
        <w:t xml:space="preserve">     *</w:t>
      </w:r>
      <w:r w:rsidR="0041293C">
        <w:t xml:space="preserve"> </w:t>
      </w:r>
      <w:r w:rsidR="0041293C" w:rsidRPr="0041293C">
        <w:t>Sets t</w:t>
      </w:r>
      <w:r w:rsidR="0041293C">
        <w:t>he limit on the number of display</w:t>
      </w:r>
      <w:r w:rsidR="0041293C" w:rsidRPr="0041293C">
        <w:t xml:space="preserve"> records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>*</w:t>
      </w:r>
    </w:p>
    <w:p w:rsidR="009C365F" w:rsidRPr="009C365F" w:rsidRDefault="009C365F" w:rsidP="0041293C">
      <w:pPr>
        <w:pStyle w:val="2"/>
      </w:pPr>
      <w:r w:rsidRPr="009C365F">
        <w:t xml:space="preserve">     * @param limit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void setLimit(int limit) {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</w:t>
      </w:r>
      <w:r w:rsidRPr="00ED2849">
        <w:rPr>
          <w:rFonts w:ascii="Courier New" w:hAnsi="Courier New" w:cs="Courier New"/>
          <w:sz w:val="16"/>
          <w:szCs w:val="16"/>
          <w:lang w:val="en-US"/>
        </w:rPr>
        <w:t>.</w:t>
      </w:r>
      <w:r w:rsidRPr="009C365F">
        <w:rPr>
          <w:rFonts w:ascii="Courier New" w:hAnsi="Courier New" w:cs="Courier New"/>
          <w:sz w:val="16"/>
          <w:szCs w:val="16"/>
          <w:lang w:val="en-US"/>
        </w:rPr>
        <w:t>limit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9C365F">
        <w:rPr>
          <w:rFonts w:ascii="Courier New" w:hAnsi="Courier New" w:cs="Courier New"/>
          <w:sz w:val="16"/>
          <w:szCs w:val="16"/>
          <w:lang w:val="en-US"/>
        </w:rPr>
        <w:t>limit</w:t>
      </w:r>
      <w:r w:rsidRPr="00ED28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41293C">
        <w:t xml:space="preserve">     * </w:t>
      </w:r>
      <w:r w:rsidR="0041293C">
        <w:t>Sets the number of records</w:t>
      </w:r>
      <w:r w:rsidR="0041293C" w:rsidRPr="0041293C">
        <w:t xml:space="preserve"> to skip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>*</w:t>
      </w:r>
    </w:p>
    <w:p w:rsidR="009C365F" w:rsidRPr="009C365F" w:rsidRDefault="009C365F" w:rsidP="0041293C">
      <w:pPr>
        <w:pStyle w:val="2"/>
      </w:pPr>
      <w:r w:rsidRPr="009C365F">
        <w:t xml:space="preserve">     * @param offset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void setOffset(int offset) {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</w:t>
      </w:r>
      <w:r w:rsidRPr="00ED2849">
        <w:rPr>
          <w:rFonts w:ascii="Courier New" w:hAnsi="Courier New" w:cs="Courier New"/>
          <w:sz w:val="16"/>
          <w:szCs w:val="16"/>
          <w:lang w:val="en-US"/>
        </w:rPr>
        <w:t>.</w:t>
      </w:r>
      <w:r w:rsidRPr="009C365F">
        <w:rPr>
          <w:rFonts w:ascii="Courier New" w:hAnsi="Courier New" w:cs="Courier New"/>
          <w:sz w:val="16"/>
          <w:szCs w:val="16"/>
          <w:lang w:val="en-US"/>
        </w:rPr>
        <w:t>offset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9C365F">
        <w:rPr>
          <w:rFonts w:ascii="Courier New" w:hAnsi="Courier New" w:cs="Courier New"/>
          <w:sz w:val="16"/>
          <w:szCs w:val="16"/>
          <w:lang w:val="en-US"/>
        </w:rPr>
        <w:t>offset</w:t>
      </w:r>
      <w:r w:rsidRPr="00ED28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41293C" w:rsidRPr="0041293C" w:rsidRDefault="009C365F" w:rsidP="0041293C">
      <w:pPr>
        <w:pStyle w:val="2"/>
      </w:pPr>
      <w:r w:rsidRPr="009C365F">
        <w:t xml:space="preserve">     *</w:t>
      </w:r>
      <w:r w:rsidR="0041293C">
        <w:t xml:space="preserve"> </w:t>
      </w:r>
      <w:r w:rsidR="0041293C" w:rsidRPr="0041293C">
        <w:t>Sets the sorting</w:t>
      </w:r>
    </w:p>
    <w:p w:rsidR="009C365F" w:rsidRPr="009C365F" w:rsidRDefault="009C365F" w:rsidP="0041293C">
      <w:pPr>
        <w:pStyle w:val="2"/>
      </w:pPr>
      <w:r w:rsidRPr="009C365F">
        <w:t xml:space="preserve">     *</w:t>
      </w:r>
    </w:p>
    <w:p w:rsidR="009C365F" w:rsidRPr="009C365F" w:rsidRDefault="009C365F" w:rsidP="0041293C">
      <w:pPr>
        <w:pStyle w:val="2"/>
      </w:pPr>
      <w:r w:rsidRPr="009C365F">
        <w:t xml:space="preserve">     * @param sIdx</w:t>
      </w:r>
    </w:p>
    <w:p w:rsidR="009C365F" w:rsidRPr="009C365F" w:rsidRDefault="009C365F" w:rsidP="0041293C">
      <w:pPr>
        <w:pStyle w:val="2"/>
      </w:pPr>
      <w:r w:rsidRPr="009C365F">
        <w:t xml:space="preserve">     * @param sOrd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void setOrderBy(String sIdx, String sOrd)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this.sIdx = sIdx;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this.sOrd = sOrd;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C365F" w:rsidRPr="00ED2849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41293C" w:rsidRDefault="009C365F" w:rsidP="0041293C">
      <w:pPr>
        <w:pStyle w:val="2"/>
      </w:pPr>
      <w:r w:rsidRPr="0041293C">
        <w:t xml:space="preserve">     * </w:t>
      </w:r>
      <w:r w:rsidR="0041293C" w:rsidRPr="0041293C">
        <w:t>Sets the current page number</w:t>
      </w:r>
    </w:p>
    <w:p w:rsidR="009C365F" w:rsidRPr="0041293C" w:rsidRDefault="009C365F" w:rsidP="0041293C">
      <w:pPr>
        <w:pStyle w:val="2"/>
      </w:pPr>
      <w:r w:rsidRPr="0041293C">
        <w:t xml:space="preserve">     * </w:t>
      </w:r>
    </w:p>
    <w:p w:rsidR="009C365F" w:rsidRPr="009C365F" w:rsidRDefault="009C365F" w:rsidP="0041293C">
      <w:pPr>
        <w:pStyle w:val="2"/>
      </w:pPr>
      <w:r w:rsidRPr="0041293C">
        <w:t xml:space="preserve">     </w:t>
      </w:r>
      <w:r w:rsidRPr="009C365F">
        <w:t>* @param pageNo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  <w:r w:rsidRPr="009C365F">
        <w:tab/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void setPageNo(int pageNo)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this.pageNo = pageNo;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this.offset = (pageNo - 1) * this.limit;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365F" w:rsidRPr="009C365F" w:rsidRDefault="009C365F" w:rsidP="0041293C">
      <w:pPr>
        <w:pStyle w:val="2"/>
      </w:pPr>
      <w:r w:rsidRPr="009C365F">
        <w:t xml:space="preserve">    /**</w:t>
      </w:r>
    </w:p>
    <w:p w:rsidR="009C365F" w:rsidRPr="009C365F" w:rsidRDefault="009C365F" w:rsidP="0041293C">
      <w:pPr>
        <w:pStyle w:val="2"/>
      </w:pPr>
      <w:r w:rsidRPr="009C365F">
        <w:t xml:space="preserve">     * </w:t>
      </w:r>
      <w:r w:rsidR="0041293C" w:rsidRPr="0041293C">
        <w:t>Sets the search condition</w:t>
      </w:r>
    </w:p>
    <w:p w:rsidR="009C365F" w:rsidRPr="009C365F" w:rsidRDefault="009C365F" w:rsidP="0041293C">
      <w:pPr>
        <w:pStyle w:val="2"/>
      </w:pPr>
      <w:r w:rsidRPr="009C365F">
        <w:t xml:space="preserve">     *</w:t>
      </w:r>
    </w:p>
    <w:p w:rsidR="009C365F" w:rsidRPr="009C365F" w:rsidRDefault="009C365F" w:rsidP="0041293C">
      <w:pPr>
        <w:pStyle w:val="2"/>
      </w:pPr>
      <w:r w:rsidRPr="009C365F">
        <w:t xml:space="preserve">     * @param searchField</w:t>
      </w:r>
    </w:p>
    <w:p w:rsidR="009C365F" w:rsidRPr="009C365F" w:rsidRDefault="009C365F" w:rsidP="0041293C">
      <w:pPr>
        <w:pStyle w:val="2"/>
      </w:pPr>
      <w:r w:rsidRPr="009C365F">
        <w:t xml:space="preserve">     * @param searchString</w:t>
      </w:r>
    </w:p>
    <w:p w:rsidR="009C365F" w:rsidRPr="009C365F" w:rsidRDefault="009C365F" w:rsidP="0041293C">
      <w:pPr>
        <w:pStyle w:val="2"/>
      </w:pPr>
      <w:r w:rsidRPr="009C365F">
        <w:t xml:space="preserve">     * @param searchOper</w:t>
      </w:r>
    </w:p>
    <w:p w:rsidR="009C365F" w:rsidRPr="009C365F" w:rsidRDefault="009C365F" w:rsidP="0041293C">
      <w:pPr>
        <w:pStyle w:val="2"/>
      </w:pPr>
      <w:r w:rsidRPr="009C365F">
        <w:t xml:space="preserve">     */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public void setSearchCondition(String searchField, String searchString, 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String searchOper) {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this.searchFlag = true;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this.searchField = searchField;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this.searchString = searchString;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    this.searchOper = searchOper;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365F" w:rsidRPr="009C365F" w:rsidRDefault="009C365F" w:rsidP="009C36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365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Note that this class contains the </w:t>
      </w:r>
      <w:r w:rsidRPr="003F3DC3">
        <w:rPr>
          <w:rFonts w:ascii="Source Code Pro" w:hAnsi="Source Code Pro" w:cs="Arial"/>
          <w:sz w:val="16"/>
          <w:szCs w:val="16"/>
          <w:lang w:val="en-US"/>
        </w:rPr>
        <w:t>DSLContext dsl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property that will be used to build </w:t>
      </w:r>
      <w:proofErr w:type="spellStart"/>
      <w:ins w:id="779" w:author="Helen" w:date="2017-11-08T11:00:00Z">
        <w:r w:rsidR="00874717">
          <w:rPr>
            <w:rFonts w:ascii="Arial" w:hAnsi="Arial" w:cs="Arial"/>
            <w:sz w:val="24"/>
            <w:szCs w:val="24"/>
            <w:lang w:val="en-US"/>
          </w:rPr>
          <w:t>jOOQ</w:t>
        </w:r>
        <w:proofErr w:type="spellEnd"/>
        <w:r w:rsidR="00874717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queries for retrieving data</w:t>
      </w:r>
      <w:del w:id="780" w:author="Helen" w:date="2017-11-08T11:00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 xml:space="preserve"> </w:delText>
        </w:r>
      </w:del>
      <w:del w:id="781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del w:id="782" w:author="Helen" w:date="2017-11-08T11:00:00Z">
        <w:r w:rsidRPr="003F3DC3" w:rsidDel="00874717">
          <w:rPr>
            <w:rFonts w:ascii="Arial" w:hAnsi="Arial" w:cs="Arial"/>
            <w:sz w:val="24"/>
            <w:szCs w:val="24"/>
            <w:lang w:val="en-US"/>
          </w:rPr>
          <w:delText xml:space="preserve"> jOOQ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783" w:name="_Toc477772249"/>
      <w:r w:rsidRPr="003F3DC3">
        <w:rPr>
          <w:rFonts w:ascii="Arial" w:hAnsi="Arial" w:cs="Arial"/>
          <w:sz w:val="24"/>
          <w:szCs w:val="24"/>
          <w:lang w:val="en-US"/>
        </w:rPr>
        <w:t xml:space="preserve">Creating </w:t>
      </w:r>
      <w:del w:id="784" w:author="Helen" w:date="2017-11-08T11:01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>directories</w:delText>
        </w:r>
      </w:del>
      <w:bookmarkEnd w:id="783"/>
      <w:ins w:id="785" w:author="Helen" w:date="2017-11-08T21:44:00Z">
        <w:r w:rsidR="004023B8">
          <w:rPr>
            <w:rFonts w:ascii="Arial" w:hAnsi="Arial" w:cs="Arial"/>
            <w:sz w:val="24"/>
            <w:szCs w:val="24"/>
            <w:lang w:val="en-US"/>
          </w:rPr>
          <w:t xml:space="preserve">the </w:t>
        </w:r>
      </w:ins>
      <w:ins w:id="786" w:author="Helen" w:date="2017-11-08T21:26:00Z">
        <w:r w:rsidR="00242E42">
          <w:rPr>
            <w:rFonts w:ascii="Arial" w:hAnsi="Arial" w:cs="Arial"/>
            <w:sz w:val="24"/>
            <w:szCs w:val="24"/>
            <w:lang w:val="en-US"/>
          </w:rPr>
          <w:t xml:space="preserve">Primary </w:t>
        </w:r>
      </w:ins>
      <w:ins w:id="787" w:author="Helen" w:date="2017-11-08T11:01:00Z">
        <w:r w:rsidR="009C7192">
          <w:rPr>
            <w:rFonts w:ascii="Arial" w:hAnsi="Arial" w:cs="Arial"/>
            <w:sz w:val="24"/>
            <w:szCs w:val="24"/>
            <w:lang w:val="en-US"/>
          </w:rPr>
          <w:t>Modules</w:t>
        </w:r>
      </w:ins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ED2849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Now we can start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creating</w:t>
      </w:r>
      <w:del w:id="788" w:author="Helen" w:date="2017-11-08T11:01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 directories</w:delText>
        </w:r>
      </w:del>
      <w:ins w:id="789" w:author="Helen" w:date="2017-11-08T11:01:00Z">
        <w:r w:rsidR="009C7192">
          <w:rPr>
            <w:rFonts w:ascii="Arial" w:hAnsi="Arial" w:cs="Arial"/>
            <w:sz w:val="24"/>
            <w:szCs w:val="24"/>
            <w:lang w:val="en-US"/>
          </w:rPr>
          <w:t>modules</w:t>
        </w:r>
      </w:ins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790" w:author="Helen" w:date="2017-11-08T11:02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We will describe the </w:delText>
        </w:r>
      </w:del>
      <w:ins w:id="791" w:author="Helen" w:date="2017-11-08T11:02:00Z">
        <w:r w:rsidR="009C7192">
          <w:rPr>
            <w:rFonts w:ascii="Arial" w:hAnsi="Arial" w:cs="Arial"/>
            <w:sz w:val="24"/>
            <w:szCs w:val="24"/>
            <w:lang w:val="en-US"/>
          </w:rPr>
          <w:t>T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process of creating </w:t>
      </w:r>
      <w:del w:id="792" w:author="Helen" w:date="2017-11-08T11:02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directories </w:delText>
        </w:r>
      </w:del>
      <w:ins w:id="793" w:author="Helen" w:date="2017-11-08T11:02:00Z">
        <w:r w:rsidR="009C7192">
          <w:rPr>
            <w:rFonts w:ascii="Arial" w:hAnsi="Arial" w:cs="Arial"/>
            <w:sz w:val="24"/>
            <w:szCs w:val="24"/>
            <w:lang w:val="en-US"/>
          </w:rPr>
          <w:t>module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s </w:t>
        </w:r>
        <w:r w:rsidR="009C7192">
          <w:rPr>
            <w:rFonts w:ascii="Arial" w:hAnsi="Arial" w:cs="Arial"/>
            <w:sz w:val="24"/>
            <w:szCs w:val="24"/>
            <w:lang w:val="en-US"/>
          </w:rPr>
          <w:t xml:space="preserve">is described here, using the </w:t>
        </w:r>
      </w:ins>
      <w:del w:id="794" w:author="Helen" w:date="2017-11-09T16:19:00Z">
        <w:r w:rsidRPr="003F3DC3" w:rsidDel="00AF0970">
          <w:rPr>
            <w:rFonts w:ascii="Arial" w:hAnsi="Arial" w:cs="Arial"/>
            <w:sz w:val="24"/>
            <w:szCs w:val="24"/>
            <w:lang w:val="en-US"/>
          </w:rPr>
          <w:delText xml:space="preserve">with 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customer </w:t>
      </w:r>
      <w:del w:id="795" w:author="Helen" w:date="2017-11-08T11:03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directory </w:delText>
        </w:r>
      </w:del>
      <w:ins w:id="796" w:author="Helen" w:date="2017-11-08T11:03:00Z">
        <w:r w:rsidR="009C7192">
          <w:rPr>
            <w:rFonts w:ascii="Arial" w:hAnsi="Arial" w:cs="Arial"/>
            <w:sz w:val="24"/>
            <w:szCs w:val="24"/>
            <w:lang w:val="en-US"/>
          </w:rPr>
          <w:t>module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as an example. </w:t>
      </w:r>
      <w:del w:id="797" w:author="Helen" w:date="2017-11-08T11:03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798" w:author="Helen" w:date="2017-11-08T11:03:00Z">
        <w:r w:rsidR="009C7192">
          <w:rPr>
            <w:rFonts w:ascii="Arial" w:hAnsi="Arial" w:cs="Arial"/>
            <w:sz w:val="24"/>
            <w:szCs w:val="24"/>
            <w:lang w:val="en-US"/>
          </w:rPr>
          <w:t>Creating the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product </w:t>
      </w:r>
      <w:del w:id="799" w:author="Helen" w:date="2017-11-08T11:03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directory </w:delText>
        </w:r>
      </w:del>
      <w:ins w:id="800" w:author="Helen" w:date="2017-11-08T11:03:00Z">
        <w:r w:rsidR="009C7192">
          <w:rPr>
            <w:rFonts w:ascii="Arial" w:hAnsi="Arial" w:cs="Arial"/>
            <w:sz w:val="24"/>
            <w:szCs w:val="24"/>
            <w:lang w:val="en-US"/>
          </w:rPr>
          <w:t>module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is </w:t>
      </w:r>
      <w:del w:id="801" w:author="Helen" w:date="2017-11-08T11:03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created in a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similar </w:t>
      </w:r>
      <w:del w:id="802" w:author="Helen" w:date="2017-11-08T11:03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way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and</w:t>
      </w:r>
      <w:ins w:id="803" w:author="Helen" w:date="2017-11-08T11:04:00Z">
        <w:r w:rsidR="009C7192">
          <w:rPr>
            <w:rFonts w:ascii="Arial" w:hAnsi="Arial" w:cs="Arial"/>
            <w:sz w:val="24"/>
            <w:szCs w:val="24"/>
            <w:lang w:val="en-US"/>
          </w:rPr>
          <w:t>, if you are interested,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you can </w:t>
      </w:r>
      <w:del w:id="804" w:author="Helen" w:date="2017-11-08T11:04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see </w:delText>
        </w:r>
      </w:del>
      <w:ins w:id="805" w:author="Helen" w:date="2017-11-08T11:04:00Z">
        <w:r w:rsidR="009C7192">
          <w:rPr>
            <w:rFonts w:ascii="Arial" w:hAnsi="Arial" w:cs="Arial"/>
            <w:sz w:val="24"/>
            <w:szCs w:val="24"/>
            <w:lang w:val="en-US"/>
          </w:rPr>
          <w:t>examine</w:t>
        </w:r>
        <w:r w:rsidR="009C7192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its source code </w:t>
      </w:r>
      <w:ins w:id="806" w:author="Helen" w:date="2017-11-08T11:05:00Z">
        <w:r w:rsidR="009C7192">
          <w:rPr>
            <w:rFonts w:ascii="Arial" w:hAnsi="Arial" w:cs="Arial"/>
            <w:sz w:val="24"/>
            <w:szCs w:val="24"/>
            <w:lang w:val="en-US"/>
          </w:rPr>
          <w:t xml:space="preserve">in the .zip download </w:t>
        </w:r>
      </w:ins>
      <w:del w:id="807" w:author="Helen" w:date="2017-11-08T11:05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 xml:space="preserve">using 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link</w:t>
      </w:r>
      <w:ins w:id="808" w:author="Helen" w:date="2017-11-08T11:05:00Z">
        <w:r w:rsidR="009C7192">
          <w:rPr>
            <w:rFonts w:ascii="Arial" w:hAnsi="Arial" w:cs="Arial"/>
            <w:sz w:val="24"/>
            <w:szCs w:val="24"/>
            <w:lang w:val="en-US"/>
          </w:rPr>
          <w:t>ed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at the end of th</w:t>
      </w:r>
      <w:del w:id="809" w:author="Helen" w:date="2017-11-08T11:05:00Z">
        <w:r w:rsidRPr="003F3DC3" w:rsidDel="009C7192">
          <w:rPr>
            <w:rFonts w:ascii="Arial" w:hAnsi="Arial" w:cs="Arial"/>
            <w:sz w:val="24"/>
            <w:szCs w:val="24"/>
            <w:lang w:val="en-US"/>
          </w:rPr>
          <w:delText>e article if you want to</w:delText>
        </w:r>
      </w:del>
      <w:ins w:id="810" w:author="Helen" w:date="2017-11-08T11:05:00Z">
        <w:r w:rsidR="009C7192">
          <w:rPr>
            <w:rFonts w:ascii="Arial" w:hAnsi="Arial" w:cs="Arial"/>
            <w:sz w:val="24"/>
            <w:szCs w:val="24"/>
            <w:lang w:val="en-US"/>
          </w:rPr>
          <w:t>is chapter</w:t>
        </w:r>
      </w:ins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FE1D00" w:rsidRPr="0041293C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First, we implement a class for working with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del w:id="811" w:author="Helen" w:date="2017-11-08T11:16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it will be inherited </w:delText>
        </w:r>
      </w:del>
      <w:ins w:id="812" w:author="Helen" w:date="2017-11-08T11:16:00Z">
        <w:r w:rsidR="00490C37" w:rsidRPr="003F3DC3">
          <w:rPr>
            <w:rFonts w:ascii="Arial" w:hAnsi="Arial" w:cs="Arial"/>
            <w:sz w:val="24"/>
            <w:szCs w:val="24"/>
            <w:lang w:val="en-US"/>
          </w:rPr>
          <w:t>inherit</w:t>
        </w:r>
        <w:r w:rsidR="00490C37">
          <w:rPr>
            <w:rFonts w:ascii="Arial" w:hAnsi="Arial" w:cs="Arial"/>
            <w:sz w:val="24"/>
            <w:szCs w:val="24"/>
            <w:lang w:val="en-US"/>
          </w:rPr>
          <w:t>ing it</w:t>
        </w:r>
        <w:r w:rsidR="00490C3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from our abstract class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ru.ibase.fbjavaex.jqgrid.JqGrid</w:t>
      </w:r>
      <w:proofErr w:type="spellEnd"/>
      <w:del w:id="813" w:author="Helen" w:date="2017-11-08T11:16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 described above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It </w:t>
      </w:r>
      <w:del w:id="814" w:author="Helen" w:date="2017-11-08T11:17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contains </w:delText>
        </w:r>
      </w:del>
      <w:ins w:id="815" w:author="Helen" w:date="2017-11-08T11:17:00Z">
        <w:r w:rsidR="00490C37">
          <w:rPr>
            <w:rFonts w:ascii="Arial" w:hAnsi="Arial" w:cs="Arial"/>
            <w:sz w:val="24"/>
            <w:szCs w:val="24"/>
            <w:lang w:val="en-US"/>
          </w:rPr>
          <w:t xml:space="preserve">will be able to </w:t>
        </w:r>
      </w:ins>
      <w:del w:id="816" w:author="Helen" w:date="2017-11-08T11:17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the capability of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search and sort</w:t>
      </w:r>
      <w:del w:id="817" w:author="Helen" w:date="2017-11-08T11:17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818" w:author="Helen" w:date="2017-11-08T11:18:00Z">
        <w:r w:rsidR="00490C37" w:rsidRPr="003F3DC3">
          <w:rPr>
            <w:rFonts w:ascii="Arial" w:hAnsi="Arial" w:cs="Arial"/>
            <w:sz w:val="24"/>
            <w:szCs w:val="24"/>
            <w:lang w:val="en-US"/>
          </w:rPr>
          <w:t xml:space="preserve">by the NAME field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 </w:t>
      </w:r>
      <w:del w:id="819" w:author="Helen" w:date="2017-11-08T11:17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opposite </w:delText>
        </w:r>
      </w:del>
      <w:ins w:id="820" w:author="Helen" w:date="2017-11-08T11:17:00Z">
        <w:r w:rsidR="00490C37">
          <w:rPr>
            <w:rFonts w:ascii="Arial" w:hAnsi="Arial" w:cs="Arial"/>
            <w:sz w:val="24"/>
            <w:szCs w:val="24"/>
            <w:lang w:val="en-US"/>
          </w:rPr>
          <w:t>reversing</w:t>
        </w:r>
        <w:r w:rsidR="00490C3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order</w:t>
      </w:r>
      <w:del w:id="821" w:author="Helen" w:date="2017-11-08T11:17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>s</w:delText>
        </w:r>
      </w:del>
      <w:del w:id="822" w:author="Helen" w:date="2017-11-08T11:18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 by the NAME field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823" w:author="Helen" w:date="2017-11-08T11:18:00Z">
        <w:r w:rsidR="00490C37">
          <w:rPr>
            <w:rFonts w:ascii="Arial" w:hAnsi="Arial" w:cs="Arial"/>
            <w:sz w:val="24"/>
            <w:szCs w:val="24"/>
            <w:lang w:val="en-US"/>
          </w:rPr>
          <w:t xml:space="preserve">Track the </w:t>
        </w:r>
      </w:ins>
      <w:del w:id="824" w:author="Helen" w:date="2017-11-08T11:19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source code </w:t>
      </w:r>
      <w:del w:id="825" w:author="Helen" w:date="2017-11-08T11:19:00Z">
        <w:r w:rsidRPr="003F3DC3" w:rsidDel="00490C37">
          <w:rPr>
            <w:rFonts w:ascii="Arial" w:hAnsi="Arial" w:cs="Arial"/>
            <w:sz w:val="24"/>
            <w:szCs w:val="24"/>
            <w:lang w:val="en-US"/>
          </w:rPr>
          <w:delText xml:space="preserve">listing will contain </w:delText>
        </w:r>
      </w:del>
      <w:ins w:id="826" w:author="Helen" w:date="2017-11-08T11:19:00Z">
        <w:r w:rsidR="00490C37">
          <w:rPr>
            <w:rFonts w:ascii="Arial" w:hAnsi="Arial" w:cs="Arial"/>
            <w:sz w:val="24"/>
            <w:szCs w:val="24"/>
            <w:lang w:val="en-US"/>
          </w:rPr>
          <w:t xml:space="preserve">below for </w:t>
        </w:r>
      </w:ins>
      <w:r w:rsidRPr="003F3DC3">
        <w:rPr>
          <w:rFonts w:ascii="Arial" w:hAnsi="Arial" w:cs="Arial"/>
          <w:sz w:val="24"/>
          <w:szCs w:val="24"/>
          <w:lang w:val="en-US"/>
        </w:rPr>
        <w:t>explanatory comments.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package ru.ibase.fbjavaex.jqgrid;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import org.jooq.*;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import static ru.ibase.fbjavaex.exampledb.Tables.CUSTOMER;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0950C6">
      <w:pPr>
        <w:pStyle w:val="2"/>
      </w:pPr>
      <w:r w:rsidRPr="0041293C">
        <w:t>/**</w:t>
      </w:r>
    </w:p>
    <w:p w:rsidR="0041293C" w:rsidRPr="0041293C" w:rsidRDefault="0041293C" w:rsidP="000950C6">
      <w:pPr>
        <w:pStyle w:val="2"/>
      </w:pPr>
      <w:r w:rsidRPr="0041293C">
        <w:t xml:space="preserve"> * </w:t>
      </w:r>
      <w:r>
        <w:t>Customer grid</w:t>
      </w:r>
    </w:p>
    <w:p w:rsidR="0041293C" w:rsidRPr="0041293C" w:rsidRDefault="0041293C" w:rsidP="000950C6">
      <w:pPr>
        <w:pStyle w:val="2"/>
      </w:pPr>
      <w:r w:rsidRPr="0041293C">
        <w:t xml:space="preserve"> * </w:t>
      </w:r>
    </w:p>
    <w:p w:rsidR="0041293C" w:rsidRPr="0041293C" w:rsidRDefault="0041293C" w:rsidP="000950C6">
      <w:pPr>
        <w:pStyle w:val="2"/>
      </w:pPr>
      <w:r w:rsidRPr="0041293C">
        <w:t xml:space="preserve"> * @author Simonov Denis</w:t>
      </w:r>
    </w:p>
    <w:p w:rsidR="0041293C" w:rsidRPr="0041293C" w:rsidRDefault="0041293C" w:rsidP="000950C6">
      <w:pPr>
        <w:pStyle w:val="2"/>
      </w:pPr>
      <w:r w:rsidRPr="0041293C">
        <w:t xml:space="preserve"> */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>public class JqGridCustomer extends JqGrid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0950C6">
      <w:pPr>
        <w:pStyle w:val="2"/>
      </w:pPr>
      <w:r w:rsidRPr="0041293C">
        <w:t xml:space="preserve">    /**</w:t>
      </w:r>
    </w:p>
    <w:p w:rsidR="0041293C" w:rsidRPr="0041293C" w:rsidRDefault="0041293C" w:rsidP="000950C6">
      <w:pPr>
        <w:pStyle w:val="2"/>
      </w:pPr>
      <w:r w:rsidRPr="0041293C">
        <w:t xml:space="preserve">     * Adding a search condition</w:t>
      </w:r>
    </w:p>
    <w:p w:rsidR="0041293C" w:rsidRPr="0041293C" w:rsidRDefault="0041293C" w:rsidP="000950C6">
      <w:pPr>
        <w:pStyle w:val="2"/>
      </w:pPr>
      <w:r w:rsidRPr="0041293C">
        <w:t xml:space="preserve">     *</w:t>
      </w:r>
    </w:p>
    <w:p w:rsidR="0041293C" w:rsidRPr="0041293C" w:rsidRDefault="0041293C" w:rsidP="000950C6">
      <w:pPr>
        <w:pStyle w:val="2"/>
      </w:pPr>
      <w:r w:rsidRPr="0041293C">
        <w:t xml:space="preserve">     * @param query</w:t>
      </w:r>
    </w:p>
    <w:p w:rsidR="0041293C" w:rsidRPr="0041293C" w:rsidRDefault="0041293C" w:rsidP="000950C6">
      <w:pPr>
        <w:pStyle w:val="2"/>
      </w:pPr>
      <w:r w:rsidRPr="0041293C">
        <w:t xml:space="preserve">     */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</w:rPr>
        <w:t xml:space="preserve">    </w:t>
      </w:r>
      <w:r w:rsidRPr="0041293C">
        <w:rPr>
          <w:rFonts w:ascii="Courier New" w:hAnsi="Courier New" w:cs="Courier New"/>
          <w:sz w:val="16"/>
          <w:szCs w:val="16"/>
          <w:lang w:val="en-US"/>
        </w:rPr>
        <w:t>private void makeSearchCondition(SelectQuery&lt;?&gt; query)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switch (this.searchOper)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case "eq":</w:t>
      </w:r>
    </w:p>
    <w:p w:rsidR="0041293C" w:rsidRPr="0041293C" w:rsidRDefault="0041293C" w:rsidP="000950C6">
      <w:pPr>
        <w:pStyle w:val="2"/>
      </w:pPr>
      <w:r w:rsidRPr="0041293C">
        <w:t xml:space="preserve">                // CUSTOMER.NAME = ?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query.addConditions(CUSTOMER.NAME.eq(this.searchString));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break;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case "bw":</w:t>
      </w:r>
    </w:p>
    <w:p w:rsidR="0041293C" w:rsidRPr="0041293C" w:rsidRDefault="0041293C" w:rsidP="000950C6">
      <w:pPr>
        <w:pStyle w:val="2"/>
      </w:pPr>
      <w:r w:rsidRPr="0041293C">
        <w:t xml:space="preserve">                // CUSTOMER.NAME STARTING WITH ?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query.addConditions(CUSTOMER.NAME.startsWith(this.searchString));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break;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case "cn":</w:t>
      </w:r>
    </w:p>
    <w:p w:rsidR="0041293C" w:rsidRPr="0041293C" w:rsidRDefault="0041293C" w:rsidP="000950C6">
      <w:pPr>
        <w:pStyle w:val="2"/>
      </w:pPr>
      <w:r w:rsidRPr="0041293C">
        <w:t xml:space="preserve">                // CUSTOMER.NAME CONTAINING ?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query.addConditions(CUSTOMER.NAME.contains(this.searchString));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0950C6">
      <w:pPr>
        <w:pStyle w:val="2"/>
      </w:pPr>
      <w:r w:rsidRPr="0041293C">
        <w:t xml:space="preserve">    /**</w:t>
      </w:r>
    </w:p>
    <w:p w:rsidR="0041293C" w:rsidRPr="0041293C" w:rsidRDefault="0041293C" w:rsidP="000950C6">
      <w:pPr>
        <w:pStyle w:val="2"/>
      </w:pPr>
      <w:r w:rsidRPr="0041293C">
        <w:t xml:space="preserve">     *</w:t>
      </w:r>
      <w:r>
        <w:t xml:space="preserve"> </w:t>
      </w:r>
      <w:r w:rsidRPr="0041293C">
        <w:t>Returns the total number of records</w:t>
      </w:r>
    </w:p>
    <w:p w:rsidR="0041293C" w:rsidRPr="0041293C" w:rsidRDefault="0041293C" w:rsidP="000950C6">
      <w:pPr>
        <w:pStyle w:val="2"/>
      </w:pPr>
      <w:r w:rsidRPr="0041293C">
        <w:t xml:space="preserve">     *</w:t>
      </w:r>
    </w:p>
    <w:p w:rsidR="0041293C" w:rsidRPr="0041293C" w:rsidRDefault="0041293C" w:rsidP="000950C6">
      <w:pPr>
        <w:pStyle w:val="2"/>
      </w:pPr>
      <w:r w:rsidRPr="0041293C">
        <w:t xml:space="preserve">     * @return</w:t>
      </w:r>
    </w:p>
    <w:p w:rsidR="0041293C" w:rsidRPr="0041293C" w:rsidRDefault="0041293C" w:rsidP="000950C6">
      <w:pPr>
        <w:pStyle w:val="2"/>
      </w:pPr>
      <w:r w:rsidRPr="0041293C">
        <w:t xml:space="preserve">     */</w:t>
      </w:r>
    </w:p>
    <w:p w:rsidR="0041293C" w:rsidRPr="0041293C" w:rsidRDefault="0041293C" w:rsidP="000950C6">
      <w:pPr>
        <w:pStyle w:val="1"/>
      </w:pPr>
      <w:r w:rsidRPr="0041293C">
        <w:t xml:space="preserve">    @Override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public int getCountRecord() {</w:t>
      </w:r>
    </w:p>
    <w:p w:rsidR="0041293C" w:rsidRPr="0041293C" w:rsidRDefault="0041293C" w:rsidP="000950C6">
      <w:pPr>
        <w:pStyle w:val="2"/>
      </w:pPr>
      <w:r w:rsidRPr="0041293C">
        <w:t xml:space="preserve">        // query that returns the number of records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1293C">
        <w:rPr>
          <w:rFonts w:ascii="Courier New" w:hAnsi="Courier New" w:cs="Courier New"/>
          <w:sz w:val="16"/>
          <w:szCs w:val="16"/>
        </w:rPr>
        <w:t>SelectFinalStep&lt;?&gt; select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</w:rPr>
        <w:t xml:space="preserve">            </w:t>
      </w:r>
      <w:r w:rsidRPr="0041293C">
        <w:rPr>
          <w:rFonts w:ascii="Courier New" w:hAnsi="Courier New" w:cs="Courier New"/>
          <w:sz w:val="16"/>
          <w:szCs w:val="16"/>
          <w:lang w:val="en-US"/>
        </w:rPr>
        <w:t>= dsl.selectCount()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  .from(CUSTOMER);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41293C" w:rsidRPr="0041293C" w:rsidRDefault="0041293C" w:rsidP="000950C6">
      <w:pPr>
        <w:pStyle w:val="2"/>
      </w:pPr>
      <w:r w:rsidRPr="0041293C">
        <w:t xml:space="preserve">        // </w:t>
      </w:r>
      <w:r>
        <w:t xml:space="preserve">if </w:t>
      </w:r>
      <w:r w:rsidRPr="0041293C">
        <w:t xml:space="preserve">perform a </w:t>
      </w:r>
      <w:r>
        <w:t>search, then add the search condition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if (this.searchFlag)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makeSearchCondition(query);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1293C" w:rsidRPr="000950C6" w:rsidRDefault="000950C6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return (int) query.fetch().getValue(0, 0);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0950C6">
      <w:pPr>
        <w:pStyle w:val="2"/>
      </w:pPr>
      <w:r w:rsidRPr="0041293C">
        <w:t xml:space="preserve">    /**</w:t>
      </w:r>
    </w:p>
    <w:p w:rsidR="0041293C" w:rsidRPr="0041293C" w:rsidRDefault="0041293C" w:rsidP="000950C6">
      <w:pPr>
        <w:pStyle w:val="2"/>
      </w:pPr>
      <w:r w:rsidRPr="0041293C">
        <w:t xml:space="preserve">     * </w:t>
      </w:r>
      <w:r w:rsidR="000950C6" w:rsidRPr="000950C6">
        <w:t>Returns the grid records</w:t>
      </w:r>
    </w:p>
    <w:p w:rsidR="0041293C" w:rsidRPr="0041293C" w:rsidRDefault="0041293C" w:rsidP="000950C6">
      <w:pPr>
        <w:pStyle w:val="2"/>
      </w:pPr>
      <w:r w:rsidRPr="0041293C">
        <w:t xml:space="preserve">     * </w:t>
      </w:r>
    </w:p>
    <w:p w:rsidR="0041293C" w:rsidRPr="0041293C" w:rsidRDefault="0041293C" w:rsidP="000950C6">
      <w:pPr>
        <w:pStyle w:val="2"/>
      </w:pPr>
      <w:r w:rsidRPr="0041293C">
        <w:t xml:space="preserve">     * @return</w:t>
      </w:r>
    </w:p>
    <w:p w:rsidR="0041293C" w:rsidRPr="0041293C" w:rsidRDefault="0041293C" w:rsidP="000950C6">
      <w:pPr>
        <w:pStyle w:val="2"/>
      </w:pPr>
      <w:r w:rsidRPr="0041293C">
        <w:t xml:space="preserve">     */</w:t>
      </w:r>
    </w:p>
    <w:p w:rsidR="0041293C" w:rsidRPr="0041293C" w:rsidRDefault="0041293C" w:rsidP="000950C6">
      <w:pPr>
        <w:pStyle w:val="1"/>
      </w:pPr>
      <w:r w:rsidRPr="0041293C">
        <w:t xml:space="preserve">    @Override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public List&lt;Map&lt;String, Object&gt;&gt; getRecords() {</w:t>
      </w:r>
    </w:p>
    <w:p w:rsidR="0041293C" w:rsidRPr="000950C6" w:rsidRDefault="0041293C" w:rsidP="000950C6">
      <w:pPr>
        <w:pStyle w:val="2"/>
      </w:pPr>
      <w:r w:rsidRPr="0041293C">
        <w:t xml:space="preserve">        </w:t>
      </w:r>
      <w:r w:rsidRPr="000950C6">
        <w:t xml:space="preserve">// </w:t>
      </w:r>
      <w:r w:rsidR="000950C6" w:rsidRPr="000950C6">
        <w:t>Basic selection query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SelectFinalStep&lt;?&gt; select = 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1293C">
        <w:rPr>
          <w:rFonts w:ascii="Courier New" w:hAnsi="Courier New" w:cs="Courier New"/>
          <w:sz w:val="16"/>
          <w:szCs w:val="16"/>
          <w:lang w:val="en-US"/>
        </w:rPr>
        <w:t>dsl.select()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.from(CUSTOMER);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41293C" w:rsidRPr="000950C6" w:rsidRDefault="0041293C" w:rsidP="000950C6">
      <w:pPr>
        <w:pStyle w:val="2"/>
      </w:pPr>
      <w:r w:rsidRPr="0041293C">
        <w:t xml:space="preserve">        </w:t>
      </w:r>
      <w:r w:rsidR="000950C6" w:rsidRPr="0041293C">
        <w:t xml:space="preserve">// </w:t>
      </w:r>
      <w:r w:rsidR="000950C6">
        <w:t xml:space="preserve">if </w:t>
      </w:r>
      <w:r w:rsidR="000950C6" w:rsidRPr="0041293C">
        <w:t xml:space="preserve">perform a </w:t>
      </w:r>
      <w:r w:rsidR="000950C6">
        <w:t>search, then add the search condition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1293C">
        <w:rPr>
          <w:rFonts w:ascii="Courier New" w:hAnsi="Courier New" w:cs="Courier New"/>
          <w:sz w:val="16"/>
          <w:szCs w:val="16"/>
          <w:lang w:val="en-US"/>
        </w:rPr>
        <w:t>if (this.searchFlag)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makeSearchCondition(query);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0950C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1293C" w:rsidRPr="000950C6" w:rsidRDefault="0041293C" w:rsidP="000950C6">
      <w:pPr>
        <w:pStyle w:val="2"/>
      </w:pPr>
      <w:r w:rsidRPr="000950C6">
        <w:t xml:space="preserve">        // </w:t>
      </w:r>
      <w:r w:rsidR="000950C6" w:rsidRPr="000950C6">
        <w:t>set the sort order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switch (this.sOrd)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1293C">
        <w:rPr>
          <w:rFonts w:ascii="Courier New" w:hAnsi="Courier New" w:cs="Courier New"/>
          <w:sz w:val="16"/>
          <w:szCs w:val="16"/>
          <w:lang w:val="en-US"/>
        </w:rPr>
        <w:t>case "asc":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 query.addOrderBy(CUSTOMER.NAME.asc());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case "desc":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 query.addOrderBy(CUSTOMER.NAME.desc());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41293C" w:rsidRPr="00ED2849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1293C" w:rsidRPr="000950C6" w:rsidRDefault="0041293C" w:rsidP="000950C6">
      <w:pPr>
        <w:pStyle w:val="2"/>
      </w:pPr>
      <w:r w:rsidRPr="000950C6">
        <w:t xml:space="preserve">        // </w:t>
      </w:r>
      <w:r w:rsidR="000950C6">
        <w:t>limit the number of records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if (this.limit != </w:t>
      </w:r>
      <w:r w:rsidRPr="0041293C">
        <w:rPr>
          <w:rFonts w:ascii="Courier New" w:hAnsi="Courier New" w:cs="Courier New"/>
          <w:sz w:val="16"/>
          <w:szCs w:val="16"/>
          <w:lang w:val="en-US"/>
        </w:rPr>
        <w:t>0)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query.addLimit(this.limit);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1293C" w:rsidRPr="000950C6" w:rsidRDefault="000950C6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if (this.offset != 0) {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    query.addOffset(this.offset);</w:t>
      </w:r>
    </w:p>
    <w:p w:rsidR="0041293C" w:rsidRPr="0041293C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1293C" w:rsidRPr="0041293C" w:rsidRDefault="0041293C" w:rsidP="000950C6">
      <w:pPr>
        <w:pStyle w:val="2"/>
      </w:pPr>
      <w:r w:rsidRPr="0041293C">
        <w:t xml:space="preserve">        // </w:t>
      </w:r>
      <w:r w:rsidR="000950C6" w:rsidRPr="000950C6">
        <w:t>return an array of maps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293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0950C6">
        <w:rPr>
          <w:rFonts w:ascii="Courier New" w:hAnsi="Courier New" w:cs="Courier New"/>
          <w:sz w:val="16"/>
          <w:szCs w:val="16"/>
          <w:lang w:val="en-US"/>
        </w:rPr>
        <w:t>return query.fetchMaps();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1293C" w:rsidRPr="000950C6" w:rsidRDefault="0041293C" w:rsidP="0041293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950C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BC5545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ins w:id="827" w:author="Helen" w:date="2017-11-08T11:20:00Z">
        <w:r>
          <w:rPr>
            <w:rFonts w:ascii="Arial" w:hAnsi="Arial" w:cs="Arial"/>
            <w:sz w:val="24"/>
            <w:szCs w:val="24"/>
            <w:lang w:val="en-US"/>
          </w:rPr>
          <w:t>CustomerManager</w:t>
        </w:r>
        <w:proofErr w:type="spellEnd"/>
        <w:r>
          <w:rPr>
            <w:rFonts w:ascii="Arial" w:hAnsi="Arial" w:cs="Arial"/>
            <w:sz w:val="24"/>
            <w:szCs w:val="24"/>
            <w:lang w:val="en-US"/>
          </w:rPr>
          <w:t xml:space="preserve"> Class</w:t>
        </w:r>
      </w:ins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828" w:author="Helen" w:date="2017-11-08T11:20:00Z">
        <w:r w:rsidRPr="003F3DC3" w:rsidDel="00BC5545">
          <w:rPr>
            <w:rFonts w:ascii="Arial" w:hAnsi="Arial" w:cs="Arial"/>
            <w:sz w:val="24"/>
            <w:szCs w:val="24"/>
            <w:lang w:val="en-US"/>
          </w:rPr>
          <w:lastRenderedPageBreak/>
          <w:delText>We will add, edit and delete a customer using t</w:delText>
        </w:r>
      </w:del>
      <w:ins w:id="829" w:author="Helen" w:date="2017-11-08T11:20:00Z">
        <w:r w:rsidR="00BC5545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CustomerManager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class that</w:t>
      </w:r>
      <w:ins w:id="830" w:author="Helen" w:date="2017-11-08T11:21:00Z">
        <w:r w:rsidR="00BC5545">
          <w:rPr>
            <w:rFonts w:ascii="Arial" w:hAnsi="Arial" w:cs="Arial"/>
            <w:sz w:val="24"/>
            <w:szCs w:val="24"/>
            <w:lang w:val="en-US"/>
          </w:rPr>
          <w:t xml:space="preserve"> is defined next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is a kind of business layer between the corresponding controller and the database. </w:t>
      </w:r>
      <w:ins w:id="831" w:author="Helen" w:date="2017-11-08T11:21:00Z">
        <w:r w:rsidR="00BC5545" w:rsidRPr="003F3DC3">
          <w:rPr>
            <w:rFonts w:ascii="Arial" w:hAnsi="Arial" w:cs="Arial"/>
            <w:sz w:val="24"/>
            <w:szCs w:val="24"/>
            <w:lang w:val="en-US"/>
          </w:rPr>
          <w:t xml:space="preserve">We will </w:t>
        </w:r>
        <w:r w:rsidR="00BC5545">
          <w:rPr>
            <w:rFonts w:ascii="Arial" w:hAnsi="Arial" w:cs="Arial"/>
            <w:sz w:val="24"/>
            <w:szCs w:val="24"/>
            <w:lang w:val="en-US"/>
          </w:rPr>
          <w:t xml:space="preserve">use it for </w:t>
        </w:r>
        <w:r w:rsidR="00BC5545" w:rsidRPr="003F3DC3">
          <w:rPr>
            <w:rFonts w:ascii="Arial" w:hAnsi="Arial" w:cs="Arial"/>
            <w:sz w:val="24"/>
            <w:szCs w:val="24"/>
            <w:lang w:val="en-US"/>
          </w:rPr>
          <w:t>add</w:t>
        </w:r>
        <w:r w:rsidR="00BC5545">
          <w:rPr>
            <w:rFonts w:ascii="Arial" w:hAnsi="Arial" w:cs="Arial"/>
            <w:sz w:val="24"/>
            <w:szCs w:val="24"/>
            <w:lang w:val="en-US"/>
          </w:rPr>
          <w:t>ing</w:t>
        </w:r>
        <w:r w:rsidR="00BC5545" w:rsidRPr="003F3DC3">
          <w:rPr>
            <w:rFonts w:ascii="Arial" w:hAnsi="Arial" w:cs="Arial"/>
            <w:sz w:val="24"/>
            <w:szCs w:val="24"/>
            <w:lang w:val="en-US"/>
          </w:rPr>
          <w:t>, edit</w:t>
        </w:r>
      </w:ins>
      <w:ins w:id="832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>ing</w:t>
        </w:r>
      </w:ins>
      <w:ins w:id="833" w:author="Helen" w:date="2017-11-08T11:21:00Z">
        <w:r w:rsidR="00BC5545" w:rsidRPr="003F3DC3">
          <w:rPr>
            <w:rFonts w:ascii="Arial" w:hAnsi="Arial" w:cs="Arial"/>
            <w:sz w:val="24"/>
            <w:szCs w:val="24"/>
            <w:lang w:val="en-US"/>
          </w:rPr>
          <w:t xml:space="preserve"> and delet</w:t>
        </w:r>
      </w:ins>
      <w:ins w:id="834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>ing</w:t>
        </w:r>
      </w:ins>
      <w:ins w:id="835" w:author="Helen" w:date="2017-11-08T11:21:00Z">
        <w:r w:rsidR="00BC5545" w:rsidRPr="003F3DC3">
          <w:rPr>
            <w:rFonts w:ascii="Arial" w:hAnsi="Arial" w:cs="Arial"/>
            <w:sz w:val="24"/>
            <w:szCs w:val="24"/>
            <w:lang w:val="en-US"/>
          </w:rPr>
          <w:t xml:space="preserve"> a customer</w:t>
        </w:r>
      </w:ins>
      <w:ins w:id="836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 xml:space="preserve">. </w:t>
        </w:r>
      </w:ins>
      <w:del w:id="837" w:author="Helen" w:date="2017-11-08T11:22:00Z">
        <w:r w:rsidRPr="003F3DC3" w:rsidDel="00BC5545">
          <w:rPr>
            <w:rFonts w:ascii="Arial" w:hAnsi="Arial" w:cs="Arial"/>
            <w:sz w:val="24"/>
            <w:szCs w:val="24"/>
            <w:lang w:val="en-US"/>
          </w:rPr>
          <w:delText xml:space="preserve">We will perform all </w:delText>
        </w:r>
      </w:del>
      <w:ins w:id="838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>A</w:t>
        </w:r>
        <w:r w:rsidR="00BC5545" w:rsidRPr="003F3DC3">
          <w:rPr>
            <w:rFonts w:ascii="Arial" w:hAnsi="Arial" w:cs="Arial"/>
            <w:sz w:val="24"/>
            <w:szCs w:val="24"/>
            <w:lang w:val="en-US"/>
          </w:rPr>
          <w:t xml:space="preserve">ll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operations in this layer </w:t>
      </w:r>
      <w:ins w:id="839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 xml:space="preserve">will be performed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 a </w:t>
      </w:r>
      <w:ins w:id="840" w:author="Helen" w:date="2017-11-08T11:22:00Z">
        <w:r w:rsidR="00BC5545">
          <w:rPr>
            <w:rFonts w:ascii="Arial" w:hAnsi="Arial" w:cs="Arial"/>
            <w:sz w:val="24"/>
            <w:szCs w:val="24"/>
            <w:lang w:val="en-US"/>
          </w:rPr>
          <w:t xml:space="preserve">Snapshot-level </w:t>
        </w:r>
      </w:ins>
      <w:r w:rsidRPr="003F3DC3">
        <w:rPr>
          <w:rFonts w:ascii="Arial" w:hAnsi="Arial" w:cs="Arial"/>
          <w:sz w:val="24"/>
          <w:szCs w:val="24"/>
          <w:lang w:val="en-US"/>
        </w:rPr>
        <w:t>transaction</w:t>
      </w:r>
      <w:del w:id="841" w:author="Helen" w:date="2017-11-08T11:23:00Z">
        <w:r w:rsidRPr="003F3DC3" w:rsidDel="00BC5545">
          <w:rPr>
            <w:rFonts w:ascii="Arial" w:hAnsi="Arial" w:cs="Arial"/>
            <w:sz w:val="24"/>
            <w:szCs w:val="24"/>
            <w:lang w:val="en-US"/>
          </w:rPr>
          <w:delText xml:space="preserve"> with the Snapshot isolation level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package ru.ibase.fbjavaex.managers;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org.jooq.DSLContext;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org.springframework.transaction.annotation.Transactional;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org.springframework.transaction.annotation.Propagation;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org.springframework.transaction.annotation.Isolation;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static ru.ibase.fbjavaex.exampledb.Tables.CUSTOMER;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static ru.ibase.fbjavaex.exampledb.Sequences.GEN_CUSTOMER_ID;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pStyle w:val="2"/>
      </w:pPr>
      <w:r w:rsidRPr="009C7CC7">
        <w:t>/**</w:t>
      </w:r>
    </w:p>
    <w:p w:rsidR="009C7CC7" w:rsidRPr="009C7CC7" w:rsidRDefault="009C7CC7" w:rsidP="009C7CC7">
      <w:pPr>
        <w:pStyle w:val="2"/>
      </w:pPr>
      <w:r>
        <w:t xml:space="preserve"> * Customer manager</w:t>
      </w:r>
    </w:p>
    <w:p w:rsidR="009C7CC7" w:rsidRPr="009C7CC7" w:rsidRDefault="009C7CC7" w:rsidP="009C7CC7">
      <w:pPr>
        <w:pStyle w:val="2"/>
      </w:pPr>
      <w:r w:rsidRPr="009C7CC7">
        <w:t xml:space="preserve"> *</w:t>
      </w:r>
    </w:p>
    <w:p w:rsidR="009C7CC7" w:rsidRPr="009C7CC7" w:rsidRDefault="009C7CC7" w:rsidP="009C7CC7">
      <w:pPr>
        <w:pStyle w:val="2"/>
      </w:pPr>
      <w:r w:rsidRPr="009C7CC7">
        <w:t xml:space="preserve"> * @author Simonov Denis</w:t>
      </w:r>
    </w:p>
    <w:p w:rsidR="009C7CC7" w:rsidRPr="009C7CC7" w:rsidRDefault="009C7CC7" w:rsidP="009C7CC7">
      <w:pPr>
        <w:pStyle w:val="2"/>
      </w:pPr>
      <w:r w:rsidRPr="009C7CC7">
        <w:t xml:space="preserve"> */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public class CustomerManager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@Autowired(required = true)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private DSLContext dsl;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9C7CC7" w:rsidRPr="009C7CC7" w:rsidRDefault="009C7CC7" w:rsidP="009C7CC7">
      <w:pPr>
        <w:pStyle w:val="2"/>
      </w:pPr>
      <w:r w:rsidRPr="009C7CC7">
        <w:t xml:space="preserve">    /**</w:t>
      </w:r>
    </w:p>
    <w:p w:rsidR="009C7CC7" w:rsidRPr="009C7CC7" w:rsidRDefault="009C7CC7" w:rsidP="009C7CC7">
      <w:pPr>
        <w:pStyle w:val="2"/>
      </w:pPr>
      <w:r w:rsidRPr="009C7CC7">
        <w:t xml:space="preserve">     * </w:t>
      </w:r>
      <w:r>
        <w:t>Adding a c</w:t>
      </w:r>
      <w:r w:rsidRPr="009C7CC7">
        <w:t>ustomer</w:t>
      </w:r>
    </w:p>
    <w:p w:rsidR="009C7CC7" w:rsidRPr="009C7CC7" w:rsidRDefault="009C7CC7" w:rsidP="009C7CC7">
      <w:pPr>
        <w:pStyle w:val="2"/>
      </w:pPr>
      <w:r w:rsidRPr="009C7CC7">
        <w:t xml:space="preserve">     * </w:t>
      </w:r>
    </w:p>
    <w:p w:rsidR="009C7CC7" w:rsidRPr="009C7CC7" w:rsidRDefault="009C7CC7" w:rsidP="009C7CC7">
      <w:pPr>
        <w:pStyle w:val="2"/>
      </w:pPr>
      <w:r w:rsidRPr="009C7CC7">
        <w:t xml:space="preserve">     * @param name</w:t>
      </w:r>
    </w:p>
    <w:p w:rsidR="009C7CC7" w:rsidRPr="009C7CC7" w:rsidRDefault="009C7CC7" w:rsidP="009C7CC7">
      <w:pPr>
        <w:pStyle w:val="2"/>
      </w:pPr>
      <w:r w:rsidRPr="009C7CC7">
        <w:t xml:space="preserve">     * @param address</w:t>
      </w:r>
    </w:p>
    <w:p w:rsidR="009C7CC7" w:rsidRPr="009C7CC7" w:rsidRDefault="009C7CC7" w:rsidP="009C7CC7">
      <w:pPr>
        <w:pStyle w:val="2"/>
      </w:pPr>
      <w:r w:rsidRPr="009C7CC7">
        <w:t xml:space="preserve">     * @param zipcode</w:t>
      </w:r>
    </w:p>
    <w:p w:rsidR="009C7CC7" w:rsidRPr="009C7CC7" w:rsidRDefault="009C7CC7" w:rsidP="009C7CC7">
      <w:pPr>
        <w:pStyle w:val="2"/>
      </w:pPr>
      <w:r w:rsidRPr="009C7CC7">
        <w:t xml:space="preserve">     * @param phone </w:t>
      </w:r>
    </w:p>
    <w:p w:rsidR="009C7CC7" w:rsidRPr="009C7CC7" w:rsidRDefault="009C7CC7" w:rsidP="009C7CC7">
      <w:pPr>
        <w:pStyle w:val="2"/>
      </w:pPr>
      <w:r w:rsidRPr="009C7CC7">
        <w:t xml:space="preserve">     */</w:t>
      </w:r>
    </w:p>
    <w:p w:rsidR="009C7CC7" w:rsidRPr="009C7CC7" w:rsidRDefault="009C7CC7" w:rsidP="009C7CC7">
      <w:pPr>
        <w:pStyle w:val="1"/>
      </w:pPr>
      <w:r w:rsidRPr="009C7CC7">
        <w:t xml:space="preserve">    @Transactional(propagation = Propagation.REQUIRED, </w:t>
      </w:r>
    </w:p>
    <w:p w:rsidR="009C7CC7" w:rsidRPr="009C7CC7" w:rsidRDefault="009C7CC7" w:rsidP="009C7CC7">
      <w:pPr>
        <w:pStyle w:val="1"/>
      </w:pPr>
      <w:r w:rsidRPr="009C7CC7">
        <w:t xml:space="preserve">                   isolation = Isolation.REPEATABLE_READ)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void create(String name, String address, String zipcode, String phone)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if (zipcode != null)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if (zipcode.trim().isEmpty())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zipcode = null;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    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int customerId = this.dsl.nextval(GEN_CUSTOMER_ID).intValue();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this.dsl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.insertInto(CUSTOMER,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CUSTOMER.CUSTOMER_ID,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CUSTOMER.NAME,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CUSTOMER.ADDRESS,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CUSTOMER.ZIPCODE,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CUSTOMER.PHONE)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.values(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customerId,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name,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address,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zipcode,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phone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.execute();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pStyle w:val="2"/>
      </w:pPr>
      <w:r w:rsidRPr="009C7CC7">
        <w:t xml:space="preserve">    /**</w:t>
      </w:r>
    </w:p>
    <w:p w:rsidR="009C7CC7" w:rsidRPr="009C7CC7" w:rsidRDefault="009C7CC7" w:rsidP="009C7CC7">
      <w:pPr>
        <w:pStyle w:val="2"/>
      </w:pPr>
      <w:r>
        <w:t xml:space="preserve">     * Editing a customer</w:t>
      </w:r>
    </w:p>
    <w:p w:rsidR="009C7CC7" w:rsidRPr="009C7CC7" w:rsidRDefault="009C7CC7" w:rsidP="009C7CC7">
      <w:pPr>
        <w:pStyle w:val="2"/>
      </w:pPr>
      <w:r w:rsidRPr="009C7CC7">
        <w:t xml:space="preserve">     * </w:t>
      </w:r>
    </w:p>
    <w:p w:rsidR="009C7CC7" w:rsidRPr="009C7CC7" w:rsidRDefault="009C7CC7" w:rsidP="009C7CC7">
      <w:pPr>
        <w:pStyle w:val="2"/>
      </w:pPr>
      <w:r w:rsidRPr="009C7CC7">
        <w:t xml:space="preserve">     * @param customerId</w:t>
      </w:r>
    </w:p>
    <w:p w:rsidR="009C7CC7" w:rsidRPr="009C7CC7" w:rsidRDefault="009C7CC7" w:rsidP="009C7CC7">
      <w:pPr>
        <w:pStyle w:val="2"/>
      </w:pPr>
      <w:r w:rsidRPr="009C7CC7">
        <w:t xml:space="preserve">     * @param name</w:t>
      </w:r>
    </w:p>
    <w:p w:rsidR="009C7CC7" w:rsidRPr="009C7CC7" w:rsidRDefault="009C7CC7" w:rsidP="009C7CC7">
      <w:pPr>
        <w:pStyle w:val="2"/>
      </w:pPr>
      <w:r w:rsidRPr="009C7CC7">
        <w:t xml:space="preserve">     * @param address</w:t>
      </w:r>
    </w:p>
    <w:p w:rsidR="009C7CC7" w:rsidRPr="009C7CC7" w:rsidRDefault="009C7CC7" w:rsidP="009C7CC7">
      <w:pPr>
        <w:pStyle w:val="2"/>
      </w:pPr>
      <w:r w:rsidRPr="009C7CC7">
        <w:t xml:space="preserve">     * @param zipcode</w:t>
      </w:r>
    </w:p>
    <w:p w:rsidR="009C7CC7" w:rsidRPr="009C7CC7" w:rsidRDefault="009C7CC7" w:rsidP="009C7CC7">
      <w:pPr>
        <w:pStyle w:val="2"/>
      </w:pPr>
      <w:r w:rsidRPr="009C7CC7">
        <w:lastRenderedPageBreak/>
        <w:t xml:space="preserve">     * @param phone </w:t>
      </w:r>
    </w:p>
    <w:p w:rsidR="009C7CC7" w:rsidRPr="009C7CC7" w:rsidRDefault="009C7CC7" w:rsidP="009C7CC7">
      <w:pPr>
        <w:pStyle w:val="2"/>
      </w:pPr>
      <w:r w:rsidRPr="009C7CC7">
        <w:t xml:space="preserve">     */</w:t>
      </w:r>
    </w:p>
    <w:p w:rsidR="009C7CC7" w:rsidRPr="009C7CC7" w:rsidRDefault="009C7CC7" w:rsidP="009C7CC7">
      <w:pPr>
        <w:pStyle w:val="1"/>
      </w:pPr>
      <w:r w:rsidRPr="009C7CC7">
        <w:t xml:space="preserve">    @Transactional(propagation = Propagation.REQUIRED, </w:t>
      </w:r>
    </w:p>
    <w:p w:rsidR="009C7CC7" w:rsidRPr="009C7CC7" w:rsidRDefault="009C7CC7" w:rsidP="009C7CC7">
      <w:pPr>
        <w:pStyle w:val="1"/>
      </w:pPr>
      <w:r w:rsidRPr="009C7CC7">
        <w:t xml:space="preserve">                   isolation = Isolation.REPEATABLE_READ)  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void edit(int customerId, String name, String address,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String zipcode, String phone)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if (zipcode != null)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if (zipcode.trim().isEmpty())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zipcode = null;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this.dsl.update(CUSTOMER)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.set(CUSTOMER.NAME, name)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.set(CUSTOMER.ADDRESS, address)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.set(CUSTOMER.ZIPCODE, zipcode)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.set(CUSTOMER.PHONE, phone)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.where(CUSTOMER.CUSTOMER_ID.eq(customerId))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.execute();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pStyle w:val="2"/>
      </w:pPr>
      <w:r w:rsidRPr="009C7CC7">
        <w:t xml:space="preserve">    /**</w:t>
      </w:r>
    </w:p>
    <w:p w:rsidR="009C7CC7" w:rsidRPr="009C7CC7" w:rsidRDefault="009C7CC7" w:rsidP="009C7CC7">
      <w:pPr>
        <w:pStyle w:val="2"/>
      </w:pPr>
      <w:r>
        <w:t xml:space="preserve">     * Deleting a customer</w:t>
      </w:r>
    </w:p>
    <w:p w:rsidR="009C7CC7" w:rsidRPr="009C7CC7" w:rsidRDefault="009C7CC7" w:rsidP="009C7CC7">
      <w:pPr>
        <w:pStyle w:val="2"/>
      </w:pPr>
      <w:r w:rsidRPr="009C7CC7">
        <w:t xml:space="preserve">     * </w:t>
      </w:r>
    </w:p>
    <w:p w:rsidR="009C7CC7" w:rsidRPr="009C7CC7" w:rsidRDefault="009C7CC7" w:rsidP="009C7CC7">
      <w:pPr>
        <w:pStyle w:val="2"/>
      </w:pPr>
      <w:r w:rsidRPr="009C7CC7">
        <w:t xml:space="preserve">     * @param customerId </w:t>
      </w:r>
    </w:p>
    <w:p w:rsidR="009C7CC7" w:rsidRPr="009C7CC7" w:rsidRDefault="009C7CC7" w:rsidP="009C7CC7">
      <w:pPr>
        <w:pStyle w:val="2"/>
      </w:pPr>
      <w:r w:rsidRPr="009C7CC7">
        <w:t xml:space="preserve">     */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@Transactional(propagation = Propagation.REQUIRED,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isolation = Isolation.REPEATABLE_READ)   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void delete(int customerId)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this.dsl.deleteFrom(CUSTOMER)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.where(CUSTOMER.CUSTOMER_ID.eq(customerId))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.execute();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BE65F7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842" w:author="Helen" w:date="2017-11-08T11:23:00Z">
        <w:r>
          <w:rPr>
            <w:rFonts w:ascii="Arial" w:hAnsi="Arial" w:cs="Arial"/>
            <w:sz w:val="24"/>
            <w:szCs w:val="24"/>
            <w:lang w:val="en-US"/>
          </w:rPr>
          <w:t>Customer Controller</w:t>
        </w:r>
      </w:ins>
    </w:p>
    <w:p w:rsidR="00D66BF9" w:rsidRDefault="00E0416E" w:rsidP="00FE1D00">
      <w:pPr>
        <w:jc w:val="both"/>
        <w:rPr>
          <w:ins w:id="843" w:author="Helen" w:date="2017-11-08T11:31:00Z"/>
          <w:rFonts w:ascii="Arial" w:hAnsi="Arial" w:cs="Arial"/>
          <w:sz w:val="24"/>
          <w:szCs w:val="24"/>
          <w:lang w:val="en-US"/>
        </w:rPr>
      </w:pPr>
      <w:del w:id="844" w:author="Helen" w:date="2017-11-08T11:24:00Z">
        <w:r w:rsidRPr="003F3DC3" w:rsidDel="00BE65F7">
          <w:rPr>
            <w:rFonts w:ascii="Arial" w:hAnsi="Arial" w:cs="Arial"/>
            <w:sz w:val="24"/>
            <w:szCs w:val="24"/>
            <w:lang w:val="en-US"/>
          </w:rPr>
          <w:delText xml:space="preserve">Now let us proceed to writing the controller.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Controller classes start with the @Controller annotation. </w:t>
      </w:r>
      <w:del w:id="845" w:author="Helen" w:date="2017-11-08T11:28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To determine the actions of the controller, it is necessary to add the </w:delText>
        </w:r>
      </w:del>
      <w:ins w:id="846" w:author="Helen" w:date="2017-11-08T11:28:00Z">
        <w:r w:rsidR="00D66BF9">
          <w:rPr>
            <w:rFonts w:ascii="Arial" w:hAnsi="Arial" w:cs="Arial"/>
            <w:sz w:val="24"/>
            <w:szCs w:val="24"/>
            <w:lang w:val="en-US"/>
          </w:rPr>
          <w:t xml:space="preserve">The </w:t>
        </w:r>
      </w:ins>
      <w:r w:rsidRPr="003F3DC3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RequestMapping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annotation </w:t>
      </w:r>
      <w:del w:id="847" w:author="Helen" w:date="2017-11-08T11:29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before </w:delText>
        </w:r>
      </w:del>
      <w:ins w:id="848" w:author="Helen" w:date="2017-11-08T11:29:00Z">
        <w:r w:rsidR="00D66BF9">
          <w:rPr>
            <w:rFonts w:ascii="Arial" w:hAnsi="Arial" w:cs="Arial"/>
            <w:sz w:val="24"/>
            <w:szCs w:val="24"/>
            <w:lang w:val="en-US"/>
          </w:rPr>
          <w:t>preceding</w:t>
        </w:r>
        <w:r w:rsidR="00D66BF9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method </w:t>
      </w:r>
      <w:ins w:id="849" w:author="Helen" w:date="2017-11-08T11:28:00Z">
        <w:r w:rsidR="00D66BF9">
          <w:rPr>
            <w:rFonts w:ascii="Arial" w:hAnsi="Arial" w:cs="Arial"/>
            <w:sz w:val="24"/>
            <w:szCs w:val="24"/>
            <w:lang w:val="en-US"/>
          </w:rPr>
          <w:t xml:space="preserve">is necessary </w:t>
        </w:r>
      </w:ins>
      <w:ins w:id="850" w:author="Helen" w:date="2017-11-08T11:30:00Z">
        <w:r w:rsidR="00D66BF9">
          <w:rPr>
            <w:rFonts w:ascii="Arial" w:hAnsi="Arial" w:cs="Arial"/>
            <w:sz w:val="24"/>
            <w:szCs w:val="24"/>
            <w:lang w:val="en-US"/>
          </w:rPr>
          <w:t xml:space="preserve">for directing the actions of the controller, </w:t>
        </w:r>
      </w:ins>
      <w:del w:id="851" w:author="Helen" w:date="2017-11-08T11:29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>and use it to</w:delText>
        </w:r>
      </w:del>
      <w:ins w:id="852" w:author="Helen" w:date="2017-11-08T11:29:00Z">
        <w:r w:rsidR="00D66BF9">
          <w:rPr>
            <w:rFonts w:ascii="Arial" w:hAnsi="Arial" w:cs="Arial"/>
            <w:sz w:val="24"/>
            <w:szCs w:val="24"/>
            <w:lang w:val="en-US"/>
          </w:rPr>
          <w:t>for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specify</w:t>
      </w:r>
      <w:ins w:id="853" w:author="Helen" w:date="2017-11-08T11:29:00Z">
        <w:r w:rsidR="00D66BF9">
          <w:rPr>
            <w:rFonts w:ascii="Arial" w:hAnsi="Arial" w:cs="Arial"/>
            <w:sz w:val="24"/>
            <w:szCs w:val="24"/>
            <w:lang w:val="en-US"/>
          </w:rPr>
          <w:t>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path that will be used to call the action</w:t>
      </w:r>
      <w:del w:id="854" w:author="Helen" w:date="2017-11-08T11:30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 of the controller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D36939" w:rsidRPr="00D36939" w:rsidRDefault="00D36939" w:rsidP="00D36939">
      <w:pPr>
        <w:pStyle w:val="ListParagraph"/>
        <w:numPr>
          <w:ilvl w:val="0"/>
          <w:numId w:val="14"/>
        </w:numPr>
        <w:jc w:val="both"/>
        <w:rPr>
          <w:ins w:id="855" w:author="Helen" w:date="2017-11-08T11:31:00Z"/>
          <w:rFonts w:ascii="Arial" w:hAnsi="Arial" w:cs="Arial"/>
          <w:sz w:val="24"/>
          <w:szCs w:val="24"/>
          <w:lang w:val="en-US"/>
          <w:rPrChange w:id="856" w:author="Helen" w:date="2017-11-08T11:34:00Z">
            <w:rPr>
              <w:ins w:id="857" w:author="Helen" w:date="2017-11-08T11:31:00Z"/>
              <w:lang w:val="en-US"/>
            </w:rPr>
          </w:rPrChange>
        </w:rPr>
        <w:pPrChange w:id="858" w:author="Helen" w:date="2017-11-08T11:34:00Z">
          <w:pPr>
            <w:jc w:val="both"/>
          </w:pPr>
        </w:pPrChange>
      </w:pPr>
      <w:r w:rsidRPr="00D36939">
        <w:rPr>
          <w:rFonts w:ascii="Arial" w:hAnsi="Arial" w:cs="Arial"/>
          <w:sz w:val="24"/>
          <w:szCs w:val="24"/>
          <w:lang w:val="en-US"/>
          <w:rPrChange w:id="859" w:author="Helen" w:date="2017-11-08T11:34:00Z">
            <w:rPr>
              <w:lang w:val="en-US"/>
            </w:rPr>
          </w:rPrChange>
        </w:rPr>
        <w:t xml:space="preserve">The path is specified in the value attribute. </w:t>
      </w:r>
    </w:p>
    <w:p w:rsidR="00D36939" w:rsidRPr="00D36939" w:rsidRDefault="00D36939" w:rsidP="00D36939">
      <w:pPr>
        <w:pStyle w:val="ListParagraph"/>
        <w:numPr>
          <w:ilvl w:val="0"/>
          <w:numId w:val="14"/>
        </w:numPr>
        <w:jc w:val="both"/>
        <w:rPr>
          <w:ins w:id="860" w:author="Helen" w:date="2017-11-08T11:32:00Z"/>
          <w:rFonts w:ascii="Arial" w:hAnsi="Arial" w:cs="Arial"/>
          <w:sz w:val="24"/>
          <w:szCs w:val="24"/>
          <w:lang w:val="en-US"/>
          <w:rPrChange w:id="861" w:author="Helen" w:date="2017-11-08T11:34:00Z">
            <w:rPr>
              <w:ins w:id="862" w:author="Helen" w:date="2017-11-08T11:32:00Z"/>
              <w:lang w:val="en-US"/>
            </w:rPr>
          </w:rPrChange>
        </w:rPr>
        <w:pPrChange w:id="863" w:author="Helen" w:date="2017-11-08T11:34:00Z">
          <w:pPr>
            <w:jc w:val="both"/>
          </w:pPr>
        </w:pPrChange>
      </w:pPr>
      <w:del w:id="864" w:author="Helen" w:date="2017-11-08T11:31:00Z">
        <w:r w:rsidRPr="00D36939">
          <w:rPr>
            <w:rFonts w:ascii="Arial" w:hAnsi="Arial" w:cs="Arial"/>
            <w:sz w:val="24"/>
            <w:szCs w:val="24"/>
            <w:lang w:val="en-US"/>
            <w:rPrChange w:id="865" w:author="Helen" w:date="2017-11-08T11:34:00Z">
              <w:rPr>
                <w:lang w:val="en-US"/>
              </w:rPr>
            </w:rPrChange>
          </w:rPr>
          <w:delText xml:space="preserve">You can use the </w:delText>
        </w:r>
      </w:del>
      <w:ins w:id="866" w:author="Helen" w:date="2017-11-08T11:31:00Z">
        <w:r w:rsidRPr="00D36939">
          <w:rPr>
            <w:rFonts w:ascii="Arial" w:hAnsi="Arial" w:cs="Arial"/>
            <w:sz w:val="24"/>
            <w:szCs w:val="24"/>
            <w:lang w:val="en-US"/>
            <w:rPrChange w:id="867" w:author="Helen" w:date="2017-11-08T11:34:00Z">
              <w:rPr>
                <w:lang w:val="en-US"/>
              </w:rPr>
            </w:rPrChange>
          </w:rPr>
          <w:t xml:space="preserve">The </w:t>
        </w:r>
      </w:ins>
      <w:r w:rsidRPr="00D36939">
        <w:rPr>
          <w:rFonts w:ascii="Arial" w:hAnsi="Arial" w:cs="Arial"/>
          <w:sz w:val="24"/>
          <w:szCs w:val="24"/>
          <w:lang w:val="en-US"/>
          <w:rPrChange w:id="868" w:author="Helen" w:date="2017-11-08T11:34:00Z">
            <w:rPr>
              <w:lang w:val="en-US"/>
            </w:rPr>
          </w:rPrChange>
        </w:rPr>
        <w:t xml:space="preserve">method attribute </w:t>
      </w:r>
      <w:del w:id="869" w:author="Helen" w:date="2017-11-08T11:32:00Z">
        <w:r w:rsidRPr="00D36939">
          <w:rPr>
            <w:rFonts w:ascii="Arial" w:hAnsi="Arial" w:cs="Arial"/>
            <w:sz w:val="24"/>
            <w:szCs w:val="24"/>
            <w:lang w:val="en-US"/>
            <w:rPrChange w:id="870" w:author="Helen" w:date="2017-11-08T11:34:00Z">
              <w:rPr>
                <w:lang w:val="en-US"/>
              </w:rPr>
            </w:rPrChange>
          </w:rPr>
          <w:delText xml:space="preserve">to specify </w:delText>
        </w:r>
      </w:del>
      <w:ins w:id="871" w:author="Helen" w:date="2017-11-08T11:32:00Z">
        <w:r w:rsidRPr="00D36939">
          <w:rPr>
            <w:rFonts w:ascii="Arial" w:hAnsi="Arial" w:cs="Arial"/>
            <w:sz w:val="24"/>
            <w:szCs w:val="24"/>
            <w:lang w:val="en-US"/>
            <w:rPrChange w:id="872" w:author="Helen" w:date="2017-11-08T11:34:00Z">
              <w:rPr>
                <w:lang w:val="en-US"/>
              </w:rPr>
            </w:rPrChange>
          </w:rPr>
          <w:t xml:space="preserve">specifies </w:t>
        </w:r>
      </w:ins>
      <w:r w:rsidRPr="00D36939">
        <w:rPr>
          <w:rFonts w:ascii="Arial" w:hAnsi="Arial" w:cs="Arial"/>
          <w:sz w:val="24"/>
          <w:szCs w:val="24"/>
          <w:lang w:val="en-US"/>
          <w:rPrChange w:id="873" w:author="Helen" w:date="2017-11-08T11:34:00Z">
            <w:rPr>
              <w:lang w:val="en-US"/>
            </w:rPr>
          </w:rPrChange>
        </w:rPr>
        <w:t xml:space="preserve">the HTTP request method (PUT, GET, POST, DELETE). </w:t>
      </w:r>
    </w:p>
    <w:p w:rsidR="00D36939" w:rsidRPr="00D36939" w:rsidRDefault="00D36939" w:rsidP="00D369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US"/>
          <w:rPrChange w:id="874" w:author="Helen" w:date="2017-11-08T11:34:00Z">
            <w:rPr>
              <w:lang w:val="en-US"/>
            </w:rPr>
          </w:rPrChange>
        </w:rPr>
        <w:pPrChange w:id="875" w:author="Helen" w:date="2017-11-08T11:34:00Z">
          <w:pPr>
            <w:jc w:val="both"/>
          </w:pPr>
        </w:pPrChange>
      </w:pPr>
      <w:r w:rsidRPr="00D36939">
        <w:rPr>
          <w:rFonts w:ascii="Arial" w:hAnsi="Arial" w:cs="Arial"/>
          <w:sz w:val="24"/>
          <w:szCs w:val="24"/>
          <w:lang w:val="en-US"/>
          <w:rPrChange w:id="876" w:author="Helen" w:date="2017-11-08T11:34:00Z">
            <w:rPr>
              <w:lang w:val="en-US"/>
            </w:rPr>
          </w:rPrChange>
        </w:rPr>
        <w:t>The index method will be the input point of our controller</w:t>
      </w:r>
      <w:del w:id="877" w:author="Helen" w:date="2017-11-08T11:34:00Z">
        <w:r w:rsidRPr="00D36939">
          <w:rPr>
            <w:rFonts w:ascii="Arial" w:hAnsi="Arial" w:cs="Arial"/>
            <w:sz w:val="24"/>
            <w:szCs w:val="24"/>
            <w:lang w:val="en-US"/>
            <w:rPrChange w:id="878" w:author="Helen" w:date="2017-11-08T11:34:00Z">
              <w:rPr>
                <w:lang w:val="en-US"/>
              </w:rPr>
            </w:rPrChange>
          </w:rPr>
          <w:delText>,</w:delText>
        </w:r>
      </w:del>
      <w:ins w:id="879" w:author="Helen" w:date="2017-11-08T11:34:00Z">
        <w:r w:rsidR="00D66BF9">
          <w:rPr>
            <w:rFonts w:ascii="Arial" w:hAnsi="Arial" w:cs="Arial"/>
            <w:sz w:val="24"/>
            <w:szCs w:val="24"/>
            <w:lang w:val="en-US"/>
          </w:rPr>
          <w:t>.</w:t>
        </w:r>
      </w:ins>
      <w:r w:rsidRPr="00D36939">
        <w:rPr>
          <w:rFonts w:ascii="Arial" w:hAnsi="Arial" w:cs="Arial"/>
          <w:sz w:val="24"/>
          <w:szCs w:val="24"/>
          <w:lang w:val="en-US"/>
          <w:rPrChange w:id="880" w:author="Helen" w:date="2017-11-08T11:34:00Z">
            <w:rPr>
              <w:lang w:val="en-US"/>
            </w:rPr>
          </w:rPrChange>
        </w:rPr>
        <w:t xml:space="preserve"> </w:t>
      </w:r>
      <w:del w:id="881" w:author="Helen" w:date="2017-11-08T11:34:00Z">
        <w:r w:rsidRPr="00D36939">
          <w:rPr>
            <w:rFonts w:ascii="Arial" w:hAnsi="Arial" w:cs="Arial"/>
            <w:sz w:val="24"/>
            <w:szCs w:val="24"/>
            <w:lang w:val="en-US"/>
            <w:rPrChange w:id="882" w:author="Helen" w:date="2017-11-08T11:34:00Z">
              <w:rPr>
                <w:lang w:val="en-US"/>
              </w:rPr>
            </w:rPrChange>
          </w:rPr>
          <w:delText xml:space="preserve">it </w:delText>
        </w:r>
      </w:del>
      <w:ins w:id="883" w:author="Helen" w:date="2017-11-08T11:34:00Z">
        <w:r w:rsidR="00D66BF9">
          <w:rPr>
            <w:rFonts w:ascii="Arial" w:hAnsi="Arial" w:cs="Arial"/>
            <w:sz w:val="24"/>
            <w:szCs w:val="24"/>
            <w:lang w:val="en-US"/>
          </w:rPr>
          <w:t>I</w:t>
        </w:r>
        <w:r w:rsidRPr="00D36939">
          <w:rPr>
            <w:rFonts w:ascii="Arial" w:hAnsi="Arial" w:cs="Arial"/>
            <w:sz w:val="24"/>
            <w:szCs w:val="24"/>
            <w:lang w:val="en-US"/>
            <w:rPrChange w:id="884" w:author="Helen" w:date="2017-11-08T11:34:00Z">
              <w:rPr>
                <w:lang w:val="en-US"/>
              </w:rPr>
            </w:rPrChange>
          </w:rPr>
          <w:t xml:space="preserve">t </w:t>
        </w:r>
      </w:ins>
      <w:r w:rsidRPr="00D36939">
        <w:rPr>
          <w:rFonts w:ascii="Arial" w:hAnsi="Arial" w:cs="Arial"/>
          <w:sz w:val="24"/>
          <w:szCs w:val="24"/>
          <w:lang w:val="en-US"/>
          <w:rPrChange w:id="885" w:author="Helen" w:date="2017-11-08T11:34:00Z">
            <w:rPr>
              <w:lang w:val="en-US"/>
            </w:rPr>
          </w:rPrChange>
        </w:rPr>
        <w:t>is responsible for displaying the JSP page (view)</w:t>
      </w:r>
      <w:ins w:id="886" w:author="Helen" w:date="2017-11-08T11:33:00Z">
        <w:r w:rsidRPr="00D36939">
          <w:rPr>
            <w:rFonts w:ascii="Arial" w:hAnsi="Arial" w:cs="Arial"/>
            <w:sz w:val="24"/>
            <w:szCs w:val="24"/>
            <w:lang w:val="en-US"/>
            <w:rPrChange w:id="887" w:author="Helen" w:date="2017-11-08T11:34:00Z">
              <w:rPr>
                <w:lang w:val="en-US"/>
              </w:rPr>
            </w:rPrChange>
          </w:rPr>
          <w:t xml:space="preserve"> </w:t>
        </w:r>
      </w:ins>
      <w:del w:id="888" w:author="Helen" w:date="2017-11-08T11:33:00Z">
        <w:r w:rsidRPr="00D36939">
          <w:rPr>
            <w:rFonts w:ascii="Arial" w:hAnsi="Arial" w:cs="Arial"/>
            <w:sz w:val="24"/>
            <w:szCs w:val="24"/>
            <w:lang w:val="en-US"/>
            <w:rPrChange w:id="889" w:author="Helen" w:date="2017-11-08T11:34:00Z">
              <w:rPr>
                <w:lang w:val="en-US"/>
              </w:rPr>
            </w:rPrChange>
          </w:rPr>
          <w:delText>. This page</w:delText>
        </w:r>
      </w:del>
      <w:ins w:id="890" w:author="Helen" w:date="2017-11-08T11:33:00Z">
        <w:r w:rsidRPr="00D36939">
          <w:rPr>
            <w:rFonts w:ascii="Arial" w:hAnsi="Arial" w:cs="Arial"/>
            <w:sz w:val="24"/>
            <w:szCs w:val="24"/>
            <w:lang w:val="en-US"/>
            <w:rPrChange w:id="891" w:author="Helen" w:date="2017-11-08T11:34:00Z">
              <w:rPr>
                <w:lang w:val="en-US"/>
              </w:rPr>
            </w:rPrChange>
          </w:rPr>
          <w:t>that</w:t>
        </w:r>
      </w:ins>
      <w:r w:rsidRPr="00D36939">
        <w:rPr>
          <w:rFonts w:ascii="Arial" w:hAnsi="Arial" w:cs="Arial"/>
          <w:sz w:val="24"/>
          <w:szCs w:val="24"/>
          <w:lang w:val="en-US"/>
          <w:rPrChange w:id="892" w:author="Helen" w:date="2017-11-08T11:34:00Z">
            <w:rPr>
              <w:lang w:val="en-US"/>
            </w:rPr>
          </w:rPrChange>
        </w:rPr>
        <w:t xml:space="preserve"> contains the layout for displaying the grid, the tool</w:t>
      </w:r>
      <w:ins w:id="893" w:author="Helen" w:date="2017-11-08T11:33:00Z">
        <w:r w:rsidRPr="00D36939">
          <w:rPr>
            <w:rFonts w:ascii="Arial" w:hAnsi="Arial" w:cs="Arial"/>
            <w:sz w:val="24"/>
            <w:szCs w:val="24"/>
            <w:lang w:val="en-US"/>
            <w:rPrChange w:id="894" w:author="Helen" w:date="2017-11-08T11:34:00Z">
              <w:rPr>
                <w:lang w:val="en-US"/>
              </w:rPr>
            </w:rPrChange>
          </w:rPr>
          <w:t xml:space="preserve"> bar</w:t>
        </w:r>
      </w:ins>
      <w:r w:rsidRPr="00D36939">
        <w:rPr>
          <w:rFonts w:ascii="Arial" w:hAnsi="Arial" w:cs="Arial"/>
          <w:sz w:val="24"/>
          <w:szCs w:val="24"/>
          <w:lang w:val="en-US"/>
          <w:rPrChange w:id="895" w:author="Helen" w:date="2017-11-08T11:34:00Z">
            <w:rPr>
              <w:lang w:val="en-US"/>
            </w:rPr>
          </w:rPrChange>
        </w:rPr>
        <w:t xml:space="preserve"> and </w:t>
      </w:r>
      <w:ins w:id="896" w:author="Helen" w:date="2017-11-08T11:33:00Z">
        <w:r w:rsidRPr="00D36939">
          <w:rPr>
            <w:rFonts w:ascii="Arial" w:hAnsi="Arial" w:cs="Arial"/>
            <w:sz w:val="24"/>
            <w:szCs w:val="24"/>
            <w:lang w:val="en-US"/>
            <w:rPrChange w:id="897" w:author="Helen" w:date="2017-11-08T11:34:00Z">
              <w:rPr>
                <w:lang w:val="en-US"/>
              </w:rPr>
            </w:rPrChange>
          </w:rPr>
          <w:t xml:space="preserve">the </w:t>
        </w:r>
      </w:ins>
      <w:r w:rsidRPr="00D36939">
        <w:rPr>
          <w:rFonts w:ascii="Arial" w:hAnsi="Arial" w:cs="Arial"/>
          <w:sz w:val="24"/>
          <w:szCs w:val="24"/>
          <w:lang w:val="en-US"/>
          <w:rPrChange w:id="898" w:author="Helen" w:date="2017-11-08T11:34:00Z">
            <w:rPr>
              <w:lang w:val="en-US"/>
            </w:rPr>
          </w:rPrChange>
        </w:rPr>
        <w:t xml:space="preserve">navigation bar. </w:t>
      </w:r>
    </w:p>
    <w:p w:rsidR="00D66BF9" w:rsidRDefault="00E0416E" w:rsidP="00FE1D00">
      <w:pPr>
        <w:jc w:val="both"/>
        <w:rPr>
          <w:ins w:id="899" w:author="Helen" w:date="2017-11-08T11:36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Data for display</w:t>
      </w:r>
      <w:del w:id="900" w:author="Helen" w:date="2017-11-08T12:02:00Z">
        <w:r w:rsidRPr="003F3DC3" w:rsidDel="001E05F5">
          <w:rPr>
            <w:rFonts w:ascii="Arial" w:hAnsi="Arial" w:cs="Arial"/>
            <w:sz w:val="24"/>
            <w:szCs w:val="24"/>
            <w:lang w:val="en-US"/>
          </w:rPr>
          <w:delText>ing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901" w:author="Helen" w:date="2017-11-08T21:57:00Z">
        <w:r w:rsidRPr="003F3DC3" w:rsidDel="00BD4A52">
          <w:rPr>
            <w:rFonts w:ascii="Arial" w:hAnsi="Arial" w:cs="Arial"/>
            <w:sz w:val="24"/>
            <w:szCs w:val="24"/>
            <w:lang w:val="en-US"/>
          </w:rPr>
          <w:delText xml:space="preserve">is </w:delText>
        </w:r>
      </w:del>
      <w:ins w:id="902" w:author="Helen" w:date="2017-11-08T21:57:00Z">
        <w:r w:rsidR="00BD4A52">
          <w:rPr>
            <w:rFonts w:ascii="Arial" w:hAnsi="Arial" w:cs="Arial"/>
            <w:sz w:val="24"/>
            <w:szCs w:val="24"/>
            <w:lang w:val="en-US"/>
          </w:rPr>
          <w:t>are</w:t>
        </w:r>
        <w:r w:rsidR="00BD4A52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loaded asynchronously by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component</w:t>
      </w:r>
      <w:ins w:id="903" w:author="Helen" w:date="2017-11-08T11:35:00Z">
        <w:r w:rsidR="00D66BF9">
          <w:rPr>
            <w:rFonts w:ascii="Arial" w:hAnsi="Arial" w:cs="Arial"/>
            <w:sz w:val="24"/>
            <w:szCs w:val="24"/>
            <w:lang w:val="en-US"/>
          </w:rPr>
          <w:t xml:space="preserve">. </w:t>
        </w:r>
      </w:ins>
      <w:del w:id="904" w:author="Helen" w:date="2017-11-08T11:35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 (the </w:delText>
        </w:r>
      </w:del>
      <w:ins w:id="905" w:author="Helen" w:date="2017-11-08T11:35:00Z">
        <w:r w:rsidR="00D66BF9">
          <w:rPr>
            <w:rFonts w:ascii="Arial" w:hAnsi="Arial" w:cs="Arial"/>
            <w:sz w:val="24"/>
            <w:szCs w:val="24"/>
            <w:lang w:val="en-US"/>
          </w:rPr>
          <w:t>T</w:t>
        </w:r>
        <w:r w:rsidR="00D66BF9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>path is /customer/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getdata</w:t>
      </w:r>
      <w:proofErr w:type="spellEnd"/>
      <w:del w:id="906" w:author="Helen" w:date="2017-11-08T11:35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>).</w:delText>
        </w:r>
      </w:del>
      <w:ins w:id="907" w:author="Helen" w:date="2017-11-08T11:35:00Z">
        <w:r w:rsidR="00D66BF9">
          <w:rPr>
            <w:rFonts w:ascii="Arial" w:hAnsi="Arial" w:cs="Arial"/>
            <w:sz w:val="24"/>
            <w:szCs w:val="24"/>
            <w:lang w:val="en-US"/>
          </w:rPr>
          <w:t>, to which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908" w:author="Helen" w:date="2017-11-08T11:35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909" w:author="Helen" w:date="2017-11-08T11:35:00Z">
        <w:r w:rsidR="00D66BF9">
          <w:rPr>
            <w:rFonts w:ascii="Arial" w:hAnsi="Arial" w:cs="Arial"/>
            <w:sz w:val="24"/>
            <w:szCs w:val="24"/>
            <w:lang w:val="en-US"/>
          </w:rPr>
          <w:t>t</w:t>
        </w:r>
        <w:r w:rsidR="00D66BF9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getData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method is connected</w:t>
      </w:r>
      <w:del w:id="910" w:author="Helen" w:date="2017-11-08T11:36:00Z">
        <w:r w:rsidRPr="003F3DC3" w:rsidDel="00D66BF9">
          <w:rPr>
            <w:rFonts w:ascii="Arial" w:hAnsi="Arial" w:cs="Arial"/>
            <w:sz w:val="24"/>
            <w:szCs w:val="24"/>
            <w:lang w:val="en-US"/>
          </w:rPr>
          <w:delText xml:space="preserve"> with this path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D36939" w:rsidRDefault="001E05F5" w:rsidP="00D36939">
      <w:pPr>
        <w:rPr>
          <w:ins w:id="911" w:author="Helen" w:date="2017-11-08T12:02:00Z"/>
          <w:lang w:val="en-US"/>
        </w:rPr>
        <w:pPrChange w:id="912" w:author="Helen" w:date="2017-11-08T11:38:00Z">
          <w:pPr>
            <w:jc w:val="both"/>
          </w:pPr>
        </w:pPrChange>
      </w:pPr>
      <w:proofErr w:type="spellStart"/>
      <w:ins w:id="913" w:author="Helen" w:date="2017-11-08T12:02:00Z">
        <w:r>
          <w:rPr>
            <w:lang w:val="en-US"/>
          </w:rPr>
          <w:t>getData</w:t>
        </w:r>
      </w:ins>
      <w:proofErr w:type="spellEnd"/>
      <w:ins w:id="914" w:author="Helen" w:date="2017-11-08T22:00:00Z">
        <w:r w:rsidR="00086A36">
          <w:rPr>
            <w:lang w:val="en-US"/>
          </w:rPr>
          <w:t xml:space="preserve"> Method</w:t>
        </w:r>
      </w:ins>
    </w:p>
    <w:p w:rsidR="00D36939" w:rsidRDefault="00E0416E" w:rsidP="00D36939">
      <w:pPr>
        <w:rPr>
          <w:ins w:id="915" w:author="Helen" w:date="2017-11-08T11:39:00Z"/>
          <w:lang w:val="en-US"/>
        </w:rPr>
        <w:pPrChange w:id="916" w:author="Helen" w:date="2017-11-08T11:38:00Z">
          <w:pPr>
            <w:jc w:val="both"/>
          </w:pPr>
        </w:pPrChange>
      </w:pPr>
      <w:r w:rsidRPr="003F3DC3">
        <w:rPr>
          <w:lang w:val="en-US"/>
        </w:rPr>
        <w:t xml:space="preserve">The </w:t>
      </w:r>
      <w:proofErr w:type="spellStart"/>
      <w:ins w:id="917" w:author="Helen" w:date="2017-11-08T11:57:00Z">
        <w:r w:rsidR="007B7C47">
          <w:rPr>
            <w:lang w:val="en-US"/>
          </w:rPr>
          <w:t>getData</w:t>
        </w:r>
        <w:proofErr w:type="spellEnd"/>
        <w:r w:rsidR="007B7C47">
          <w:rPr>
            <w:lang w:val="en-US"/>
          </w:rPr>
          <w:t xml:space="preserve"> </w:t>
        </w:r>
      </w:ins>
      <w:r w:rsidRPr="003F3DC3">
        <w:rPr>
          <w:lang w:val="en-US"/>
        </w:rPr>
        <w:t>method contains the additional @</w:t>
      </w:r>
      <w:proofErr w:type="spellStart"/>
      <w:r w:rsidRPr="003F3DC3">
        <w:rPr>
          <w:lang w:val="en-US"/>
        </w:rPr>
        <w:t>ResponseBody</w:t>
      </w:r>
      <w:proofErr w:type="spellEnd"/>
      <w:r w:rsidRPr="003F3DC3">
        <w:rPr>
          <w:lang w:val="en-US"/>
        </w:rPr>
        <w:t xml:space="preserve"> annotation</w:t>
      </w:r>
      <w:ins w:id="918" w:author="Helen" w:date="2017-11-08T11:37:00Z">
        <w:r w:rsidR="00D66BF9">
          <w:rPr>
            <w:lang w:val="en-US"/>
          </w:rPr>
          <w:t xml:space="preserve"> for indicating</w:t>
        </w:r>
      </w:ins>
      <w:r w:rsidRPr="003F3DC3">
        <w:rPr>
          <w:lang w:val="en-US"/>
        </w:rPr>
        <w:t xml:space="preserve"> that </w:t>
      </w:r>
      <w:del w:id="919" w:author="Helen" w:date="2017-11-08T11:37:00Z">
        <w:r w:rsidRPr="003F3DC3" w:rsidDel="00D66BF9">
          <w:rPr>
            <w:lang w:val="en-US"/>
          </w:rPr>
          <w:delText xml:space="preserve">indicates that </w:delText>
        </w:r>
      </w:del>
      <w:r w:rsidRPr="003F3DC3">
        <w:rPr>
          <w:lang w:val="en-US"/>
        </w:rPr>
        <w:t xml:space="preserve">our method returns the object for serialization into </w:t>
      </w:r>
      <w:del w:id="920" w:author="Helen" w:date="2017-11-08T11:57:00Z">
        <w:r w:rsidRPr="003F3DC3" w:rsidDel="007B7C47">
          <w:rPr>
            <w:lang w:val="en-US"/>
          </w:rPr>
          <w:delText>one of the</w:delText>
        </w:r>
      </w:del>
      <w:ins w:id="921" w:author="Helen" w:date="2017-11-08T11:57:00Z">
        <w:r w:rsidR="007B7C47">
          <w:rPr>
            <w:lang w:val="en-US"/>
          </w:rPr>
          <w:t>a specific</w:t>
        </w:r>
      </w:ins>
      <w:r w:rsidRPr="003F3DC3">
        <w:rPr>
          <w:lang w:val="en-US"/>
        </w:rPr>
        <w:t xml:space="preserve"> format</w:t>
      </w:r>
      <w:del w:id="922" w:author="Helen" w:date="2017-11-08T11:57:00Z">
        <w:r w:rsidRPr="003F3DC3" w:rsidDel="007B7C47">
          <w:rPr>
            <w:lang w:val="en-US"/>
          </w:rPr>
          <w:delText>s</w:delText>
        </w:r>
      </w:del>
      <w:r w:rsidRPr="003F3DC3">
        <w:rPr>
          <w:lang w:val="en-US"/>
        </w:rPr>
        <w:t xml:space="preserve">. The </w:t>
      </w:r>
      <w:ins w:id="923" w:author="Helen" w:date="2017-11-08T11:40:00Z">
        <w:r w:rsidR="00227027">
          <w:rPr>
            <w:lang w:val="en-US"/>
          </w:rPr>
          <w:t xml:space="preserve">annotation </w:t>
        </w:r>
      </w:ins>
      <w:r w:rsidRPr="003F3DC3">
        <w:rPr>
          <w:lang w:val="en-US"/>
        </w:rPr>
        <w:t>@</w:t>
      </w:r>
      <w:proofErr w:type="spellStart"/>
      <w:r w:rsidRPr="003F3DC3">
        <w:rPr>
          <w:lang w:val="en-US"/>
        </w:rPr>
        <w:t>RequestMapping</w:t>
      </w:r>
      <w:proofErr w:type="spellEnd"/>
      <w:r w:rsidRPr="003F3DC3">
        <w:rPr>
          <w:lang w:val="en-US"/>
        </w:rPr>
        <w:t xml:space="preserve"> contains the attribute produces = </w:t>
      </w:r>
      <w:proofErr w:type="spellStart"/>
      <w:r w:rsidRPr="003F3DC3">
        <w:rPr>
          <w:lang w:val="en-US"/>
        </w:rPr>
        <w:t>MediaType.APPLICATION_JSON</w:t>
      </w:r>
      <w:proofErr w:type="spellEnd"/>
      <w:r w:rsidRPr="003F3DC3">
        <w:rPr>
          <w:lang w:val="en-US"/>
        </w:rPr>
        <w:t xml:space="preserve">, </w:t>
      </w:r>
      <w:del w:id="924" w:author="Helen" w:date="2017-11-08T11:39:00Z">
        <w:r w:rsidRPr="003F3DC3" w:rsidDel="00227027">
          <w:rPr>
            <w:lang w:val="en-US"/>
          </w:rPr>
          <w:delText>which means</w:delText>
        </w:r>
      </w:del>
      <w:ins w:id="925" w:author="Helen" w:date="2017-11-08T11:58:00Z">
        <w:r w:rsidR="007B7C47">
          <w:rPr>
            <w:lang w:val="en-US"/>
          </w:rPr>
          <w:t>direct</w:t>
        </w:r>
      </w:ins>
      <w:ins w:id="926" w:author="Helen" w:date="2017-11-08T22:03:00Z">
        <w:r w:rsidR="00B11A1C">
          <w:rPr>
            <w:lang w:val="en-US"/>
          </w:rPr>
          <w:t>ing</w:t>
        </w:r>
      </w:ins>
      <w:r w:rsidRPr="003F3DC3">
        <w:rPr>
          <w:lang w:val="en-US"/>
        </w:rPr>
        <w:t xml:space="preserve"> that the returned object </w:t>
      </w:r>
      <w:del w:id="927" w:author="Helen" w:date="2017-11-08T11:39:00Z">
        <w:r w:rsidRPr="003F3DC3" w:rsidDel="00227027">
          <w:rPr>
            <w:lang w:val="en-US"/>
          </w:rPr>
          <w:delText xml:space="preserve">will </w:delText>
        </w:r>
      </w:del>
      <w:r w:rsidRPr="003F3DC3">
        <w:rPr>
          <w:lang w:val="en-US"/>
        </w:rPr>
        <w:t xml:space="preserve">be serialized into the JSON format. </w:t>
      </w:r>
    </w:p>
    <w:p w:rsidR="00D36939" w:rsidRDefault="00E0416E" w:rsidP="00D36939">
      <w:pPr>
        <w:rPr>
          <w:ins w:id="928" w:author="Helen" w:date="2017-11-08T11:54:00Z"/>
          <w:lang w:val="en-US"/>
        </w:rPr>
        <w:pPrChange w:id="929" w:author="Helen" w:date="2017-11-08T11:38:00Z">
          <w:pPr>
            <w:jc w:val="both"/>
          </w:pPr>
        </w:pPrChange>
      </w:pPr>
      <w:r w:rsidRPr="003F3DC3">
        <w:rPr>
          <w:lang w:val="en-US"/>
        </w:rPr>
        <w:lastRenderedPageBreak/>
        <w:t xml:space="preserve">It is </w:t>
      </w:r>
      <w:del w:id="930" w:author="Helen" w:date="2017-11-08T11:59:00Z">
        <w:r w:rsidRPr="003F3DC3" w:rsidDel="00026A52">
          <w:rPr>
            <w:lang w:val="en-US"/>
          </w:rPr>
          <w:delText xml:space="preserve">exactly </w:delText>
        </w:r>
      </w:del>
      <w:r w:rsidRPr="003F3DC3">
        <w:rPr>
          <w:lang w:val="en-US"/>
        </w:rPr>
        <w:t xml:space="preserve">in </w:t>
      </w:r>
      <w:del w:id="931" w:author="Helen" w:date="2017-11-08T12:00:00Z">
        <w:r w:rsidRPr="003F3DC3" w:rsidDel="001E05F5">
          <w:rPr>
            <w:lang w:val="en-US"/>
          </w:rPr>
          <w:delText xml:space="preserve">this </w:delText>
        </w:r>
      </w:del>
      <w:ins w:id="932" w:author="Helen" w:date="2017-11-08T12:00:00Z">
        <w:r w:rsidR="001E05F5">
          <w:rPr>
            <w:lang w:val="en-US"/>
          </w:rPr>
          <w:t xml:space="preserve">the </w:t>
        </w:r>
        <w:proofErr w:type="spellStart"/>
        <w:r w:rsidR="001E05F5">
          <w:rPr>
            <w:lang w:val="en-US"/>
          </w:rPr>
          <w:t>getData</w:t>
        </w:r>
        <w:proofErr w:type="spellEnd"/>
        <w:r w:rsidR="001E05F5">
          <w:rPr>
            <w:lang w:val="en-US"/>
          </w:rPr>
          <w:t xml:space="preserve"> </w:t>
        </w:r>
      </w:ins>
      <w:r w:rsidRPr="003F3DC3">
        <w:rPr>
          <w:lang w:val="en-US"/>
        </w:rPr>
        <w:t xml:space="preserve">method that we work with the </w:t>
      </w:r>
      <w:proofErr w:type="spellStart"/>
      <w:r w:rsidRPr="003F3DC3">
        <w:rPr>
          <w:rFonts w:ascii="Source Code Pro" w:hAnsi="Source Code Pro"/>
          <w:sz w:val="16"/>
          <w:szCs w:val="16"/>
          <w:lang w:val="en-US"/>
        </w:rPr>
        <w:t>JqGridCustomer</w:t>
      </w:r>
      <w:proofErr w:type="spellEnd"/>
      <w:r w:rsidRPr="003F3DC3">
        <w:rPr>
          <w:lang w:val="en-US"/>
        </w:rPr>
        <w:t xml:space="preserve"> class described </w:t>
      </w:r>
      <w:del w:id="933" w:author="Helen" w:date="2017-11-08T11:47:00Z">
        <w:r w:rsidRPr="003F3DC3" w:rsidDel="004518F3">
          <w:rPr>
            <w:lang w:val="en-US"/>
          </w:rPr>
          <w:delText>above</w:delText>
        </w:r>
      </w:del>
      <w:ins w:id="934" w:author="Helen" w:date="2017-11-08T11:47:00Z">
        <w:r w:rsidR="004518F3">
          <w:rPr>
            <w:lang w:val="en-US"/>
          </w:rPr>
          <w:t>earlier</w:t>
        </w:r>
      </w:ins>
      <w:r w:rsidRPr="003F3DC3">
        <w:rPr>
          <w:lang w:val="en-US"/>
        </w:rPr>
        <w:t>. The @</w:t>
      </w:r>
      <w:proofErr w:type="spellStart"/>
      <w:r w:rsidRPr="003F3DC3">
        <w:rPr>
          <w:lang w:val="en-US"/>
        </w:rPr>
        <w:t>RequestParam</w:t>
      </w:r>
      <w:proofErr w:type="spellEnd"/>
      <w:r w:rsidRPr="003F3DC3">
        <w:rPr>
          <w:lang w:val="en-US"/>
        </w:rPr>
        <w:t xml:space="preserve"> annotation </w:t>
      </w:r>
      <w:del w:id="935" w:author="Helen" w:date="2017-11-08T11:47:00Z">
        <w:r w:rsidRPr="003F3DC3" w:rsidDel="004518F3">
          <w:rPr>
            <w:lang w:val="en-US"/>
          </w:rPr>
          <w:delText>makes it possible</w:delText>
        </w:r>
      </w:del>
      <w:ins w:id="936" w:author="Helen" w:date="2017-11-08T11:47:00Z">
        <w:r w:rsidR="004518F3">
          <w:rPr>
            <w:lang w:val="en-US"/>
          </w:rPr>
          <w:t>enables</w:t>
        </w:r>
      </w:ins>
      <w:r w:rsidRPr="003F3DC3">
        <w:rPr>
          <w:lang w:val="en-US"/>
        </w:rPr>
        <w:t xml:space="preserve"> </w:t>
      </w:r>
      <w:del w:id="937" w:author="Helen" w:date="2017-11-08T11:48:00Z">
        <w:r w:rsidRPr="003F3DC3" w:rsidDel="004518F3">
          <w:rPr>
            <w:lang w:val="en-US"/>
          </w:rPr>
          <w:delText xml:space="preserve">to retrieve </w:delText>
        </w:r>
      </w:del>
      <w:r w:rsidRPr="003F3DC3">
        <w:rPr>
          <w:lang w:val="en-US"/>
        </w:rPr>
        <w:t xml:space="preserve">the value of the parameter </w:t>
      </w:r>
      <w:ins w:id="938" w:author="Helen" w:date="2017-11-08T11:48:00Z">
        <w:r w:rsidR="004518F3">
          <w:rPr>
            <w:lang w:val="en-US"/>
          </w:rPr>
          <w:t xml:space="preserve">to be retrieved </w:t>
        </w:r>
      </w:ins>
      <w:r w:rsidRPr="003F3DC3">
        <w:rPr>
          <w:lang w:val="en-US"/>
        </w:rPr>
        <w:t xml:space="preserve">from the HTTP request. This </w:t>
      </w:r>
      <w:ins w:id="939" w:author="Helen" w:date="2017-11-08T11:48:00Z">
        <w:r w:rsidR="00AA1261">
          <w:rPr>
            <w:lang w:val="en-US"/>
          </w:rPr>
          <w:t xml:space="preserve">class </w:t>
        </w:r>
      </w:ins>
      <w:r w:rsidRPr="003F3DC3">
        <w:rPr>
          <w:lang w:val="en-US"/>
        </w:rPr>
        <w:t xml:space="preserve">method </w:t>
      </w:r>
      <w:del w:id="940" w:author="Helen" w:date="2017-11-08T11:48:00Z">
        <w:r w:rsidRPr="003F3DC3" w:rsidDel="00AA1261">
          <w:rPr>
            <w:lang w:val="en-US"/>
          </w:rPr>
          <w:delText xml:space="preserve">of the class </w:delText>
        </w:r>
      </w:del>
      <w:r w:rsidRPr="003F3DC3">
        <w:rPr>
          <w:lang w:val="en-US"/>
        </w:rPr>
        <w:t xml:space="preserve">works with GET requests. </w:t>
      </w:r>
    </w:p>
    <w:p w:rsidR="00D36939" w:rsidRDefault="00E0416E" w:rsidP="00D36939">
      <w:pPr>
        <w:pStyle w:val="ListParagraph"/>
        <w:numPr>
          <w:ilvl w:val="0"/>
          <w:numId w:val="15"/>
        </w:numPr>
        <w:rPr>
          <w:ins w:id="941" w:author="Helen" w:date="2017-11-08T11:54:00Z"/>
          <w:lang w:val="en-US"/>
        </w:rPr>
        <w:pPrChange w:id="942" w:author="Helen" w:date="2017-11-08T11:55:00Z">
          <w:pPr>
            <w:jc w:val="both"/>
          </w:pPr>
        </w:pPrChange>
      </w:pPr>
      <w:r w:rsidRPr="007B7C47">
        <w:rPr>
          <w:lang w:val="en-US"/>
        </w:rPr>
        <w:t xml:space="preserve">The value attribute in the @RequestParam annotation defines the name of the parameter </w:t>
      </w:r>
      <w:ins w:id="943" w:author="Helen" w:date="2017-11-08T11:48:00Z">
        <w:r w:rsidR="00AA1261" w:rsidRPr="007B7C47">
          <w:rPr>
            <w:lang w:val="en-US"/>
          </w:rPr>
          <w:t xml:space="preserve">to be retrieved </w:t>
        </w:r>
      </w:ins>
      <w:del w:id="944" w:author="Helen" w:date="2017-11-08T11:49:00Z">
        <w:r w:rsidR="00B24FD4">
          <w:rPr>
            <w:lang w:val="en-US"/>
          </w:rPr>
          <w:delText xml:space="preserve">in </w:delText>
        </w:r>
      </w:del>
      <w:ins w:id="945" w:author="Helen" w:date="2017-11-08T11:49:00Z">
        <w:r w:rsidR="00B24FD4">
          <w:rPr>
            <w:lang w:val="en-US"/>
          </w:rPr>
          <w:t xml:space="preserve">from </w:t>
        </w:r>
      </w:ins>
      <w:r w:rsidR="00B24FD4">
        <w:rPr>
          <w:lang w:val="en-US"/>
        </w:rPr>
        <w:t>the HTTP request</w:t>
      </w:r>
      <w:del w:id="946" w:author="Helen" w:date="2017-11-08T11:49:00Z">
        <w:r w:rsidR="00B24FD4">
          <w:rPr>
            <w:lang w:val="en-US"/>
          </w:rPr>
          <w:delText xml:space="preserve"> to be retrieved</w:delText>
        </w:r>
      </w:del>
      <w:r w:rsidR="00B24FD4">
        <w:rPr>
          <w:lang w:val="en-US"/>
        </w:rPr>
        <w:t xml:space="preserve">. </w:t>
      </w:r>
    </w:p>
    <w:p w:rsidR="00D36939" w:rsidRDefault="00B24FD4" w:rsidP="00D36939">
      <w:pPr>
        <w:pStyle w:val="ListParagraph"/>
        <w:numPr>
          <w:ilvl w:val="0"/>
          <w:numId w:val="15"/>
        </w:numPr>
        <w:rPr>
          <w:ins w:id="947" w:author="Helen" w:date="2017-11-08T11:54:00Z"/>
          <w:lang w:val="en-US"/>
        </w:rPr>
        <w:pPrChange w:id="948" w:author="Helen" w:date="2017-11-08T11:55:00Z">
          <w:pPr>
            <w:jc w:val="both"/>
          </w:pPr>
        </w:pPrChange>
      </w:pPr>
      <w:r>
        <w:rPr>
          <w:lang w:val="en-US"/>
        </w:rPr>
        <w:t xml:space="preserve">The </w:t>
      </w:r>
      <w:del w:id="949" w:author="Helen" w:date="2017-11-08T11:49:00Z">
        <w:r>
          <w:rPr>
            <w:lang w:val="en-US"/>
          </w:rPr>
          <w:delText xml:space="preserve">required </w:delText>
        </w:r>
      </w:del>
      <w:ins w:id="950" w:author="Helen" w:date="2017-11-08T11:49:00Z">
        <w:r>
          <w:rPr>
            <w:lang w:val="en-US"/>
          </w:rPr>
          <w:t xml:space="preserve">Required </w:t>
        </w:r>
      </w:ins>
      <w:r>
        <w:rPr>
          <w:lang w:val="en-US"/>
        </w:rPr>
        <w:t xml:space="preserve">attribute </w:t>
      </w:r>
      <w:del w:id="951" w:author="Helen" w:date="2017-11-08T11:51:00Z">
        <w:r>
          <w:rPr>
            <w:lang w:val="en-US"/>
          </w:rPr>
          <w:delText>defines whether</w:delText>
        </w:r>
      </w:del>
      <w:ins w:id="952" w:author="Helen" w:date="2017-11-08T11:51:00Z">
        <w:r>
          <w:rPr>
            <w:lang w:val="en-US"/>
          </w:rPr>
          <w:t xml:space="preserve">can designate </w:t>
        </w:r>
      </w:ins>
      <w:del w:id="953" w:author="Helen" w:date="2017-11-08T11:52:00Z">
        <w:r>
          <w:rPr>
            <w:lang w:val="en-US"/>
          </w:rPr>
          <w:delText xml:space="preserve"> </w:delText>
        </w:r>
      </w:del>
      <w:r>
        <w:rPr>
          <w:lang w:val="en-US"/>
        </w:rPr>
        <w:t xml:space="preserve">the </w:t>
      </w:r>
      <w:del w:id="954" w:author="Helen" w:date="2017-11-08T11:52:00Z">
        <w:r>
          <w:rPr>
            <w:lang w:val="en-US"/>
          </w:rPr>
          <w:delText xml:space="preserve">parameter of the </w:delText>
        </w:r>
      </w:del>
      <w:r>
        <w:rPr>
          <w:lang w:val="en-US"/>
        </w:rPr>
        <w:t xml:space="preserve">HTTP request </w:t>
      </w:r>
      <w:ins w:id="955" w:author="Helen" w:date="2017-11-08T11:52:00Z">
        <w:r>
          <w:rPr>
            <w:lang w:val="en-US"/>
          </w:rPr>
          <w:t xml:space="preserve">parameter </w:t>
        </w:r>
      </w:ins>
      <w:del w:id="956" w:author="Helen" w:date="2017-11-08T11:52:00Z">
        <w:r>
          <w:rPr>
            <w:lang w:val="en-US"/>
          </w:rPr>
          <w:delText xml:space="preserve">is </w:delText>
        </w:r>
      </w:del>
      <w:ins w:id="957" w:author="Helen" w:date="2017-11-08T11:52:00Z">
        <w:r>
          <w:rPr>
            <w:lang w:val="en-US"/>
          </w:rPr>
          <w:t xml:space="preserve">as </w:t>
        </w:r>
      </w:ins>
      <w:del w:id="958" w:author="Helen" w:date="2017-11-08T11:52:00Z">
        <w:r>
          <w:rPr>
            <w:lang w:val="en-US"/>
          </w:rPr>
          <w:delText>a required one</w:delText>
        </w:r>
      </w:del>
      <w:ins w:id="959" w:author="Helen" w:date="2017-11-08T11:52:00Z">
        <w:r>
          <w:rPr>
            <w:lang w:val="en-US"/>
          </w:rPr>
          <w:t>mandatory</w:t>
        </w:r>
      </w:ins>
      <w:r>
        <w:rPr>
          <w:lang w:val="en-US"/>
        </w:rPr>
        <w:t xml:space="preserve">. </w:t>
      </w:r>
    </w:p>
    <w:p w:rsidR="00D36939" w:rsidRDefault="00B24FD4" w:rsidP="00D36939">
      <w:pPr>
        <w:pStyle w:val="ListParagraph"/>
        <w:numPr>
          <w:ilvl w:val="0"/>
          <w:numId w:val="15"/>
        </w:numPr>
        <w:rPr>
          <w:lang w:val="en-US"/>
        </w:rPr>
        <w:pPrChange w:id="960" w:author="Helen" w:date="2017-11-08T11:55:00Z">
          <w:pPr>
            <w:jc w:val="both"/>
          </w:pPr>
        </w:pPrChange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 xml:space="preserve"> attribute </w:t>
      </w:r>
      <w:del w:id="961" w:author="Helen" w:date="2017-11-08T11:53:00Z">
        <w:r>
          <w:rPr>
            <w:lang w:val="en-US"/>
          </w:rPr>
          <w:delText xml:space="preserve">defines </w:delText>
        </w:r>
      </w:del>
      <w:ins w:id="962" w:author="Helen" w:date="2017-11-08T11:53:00Z">
        <w:r>
          <w:rPr>
            <w:lang w:val="en-US"/>
          </w:rPr>
          <w:t xml:space="preserve">supplies </w:t>
        </w:r>
      </w:ins>
      <w:r>
        <w:rPr>
          <w:lang w:val="en-US"/>
        </w:rPr>
        <w:t xml:space="preserve">the </w:t>
      </w:r>
      <w:del w:id="963" w:author="Helen" w:date="2017-11-08T11:53:00Z">
        <w:r>
          <w:rPr>
            <w:lang w:val="en-US"/>
          </w:rPr>
          <w:delText xml:space="preserve">default </w:delText>
        </w:r>
      </w:del>
      <w:r>
        <w:rPr>
          <w:lang w:val="en-US"/>
        </w:rPr>
        <w:t xml:space="preserve">value that </w:t>
      </w:r>
      <w:del w:id="964" w:author="Helen" w:date="2017-11-08T11:53:00Z">
        <w:r>
          <w:rPr>
            <w:lang w:val="en-US"/>
          </w:rPr>
          <w:delText xml:space="preserve">will </w:delText>
        </w:r>
      </w:del>
      <w:ins w:id="965" w:author="Helen" w:date="2017-11-08T11:53:00Z">
        <w:r>
          <w:rPr>
            <w:lang w:val="en-US"/>
          </w:rPr>
          <w:t xml:space="preserve">is to </w:t>
        </w:r>
      </w:ins>
      <w:r>
        <w:rPr>
          <w:lang w:val="en-US"/>
        </w:rPr>
        <w:t>be used if the HTTP parameter is not specified.</w:t>
      </w:r>
    </w:p>
    <w:p w:rsidR="00946302" w:rsidRDefault="001E05F5" w:rsidP="00FE1D00">
      <w:pPr>
        <w:jc w:val="both"/>
        <w:rPr>
          <w:ins w:id="966" w:author="Helen" w:date="2017-11-08T12:02:00Z"/>
          <w:rFonts w:ascii="Arial" w:hAnsi="Arial" w:cs="Arial"/>
          <w:sz w:val="24"/>
          <w:szCs w:val="24"/>
          <w:lang w:val="en-US"/>
        </w:rPr>
      </w:pPr>
      <w:ins w:id="967" w:author="Helen" w:date="2017-11-08T12:02:00Z">
        <w:r>
          <w:rPr>
            <w:rFonts w:ascii="Arial" w:hAnsi="Arial" w:cs="Arial"/>
            <w:sz w:val="24"/>
            <w:szCs w:val="24"/>
            <w:lang w:val="en-US"/>
          </w:rPr>
          <w:t>Customer</w:t>
        </w:r>
      </w:ins>
      <w:ins w:id="968" w:author="Helen" w:date="2017-11-08T22:13:00Z">
        <w:r w:rsidR="00946302">
          <w:rPr>
            <w:rFonts w:ascii="Arial" w:hAnsi="Arial" w:cs="Arial"/>
            <w:sz w:val="24"/>
            <w:szCs w:val="24"/>
            <w:lang w:val="en-US"/>
          </w:rPr>
          <w:t xml:space="preserve"> Action Methods</w:t>
        </w:r>
      </w:ins>
    </w:p>
    <w:p w:rsidR="00D36939" w:rsidRDefault="00E0416E" w:rsidP="00D36939">
      <w:pPr>
        <w:rPr>
          <w:ins w:id="969" w:author="Helen" w:date="2017-11-08T12:05:00Z"/>
          <w:lang w:val="en-US"/>
        </w:rPr>
        <w:pPrChange w:id="970" w:author="Helen" w:date="2017-11-08T12:02:00Z">
          <w:pPr>
            <w:jc w:val="both"/>
          </w:pPr>
        </w:pPrChange>
      </w:pPr>
      <w:r w:rsidRPr="003F3DC3">
        <w:rPr>
          <w:lang w:val="en-US"/>
        </w:rPr>
        <w:t xml:space="preserve">The </w:t>
      </w:r>
      <w:proofErr w:type="spellStart"/>
      <w:r w:rsidRPr="003F3DC3">
        <w:rPr>
          <w:lang w:val="en-US"/>
        </w:rPr>
        <w:t>addCustomer</w:t>
      </w:r>
      <w:proofErr w:type="spellEnd"/>
      <w:r w:rsidRPr="003F3DC3">
        <w:rPr>
          <w:lang w:val="en-US"/>
        </w:rPr>
        <w:t xml:space="preserve"> method is used to add a new customer. It is connected with the /customer/create path and, unlike the previous method, it works with the POST request. The method returns </w:t>
      </w:r>
      <w:r w:rsidRPr="009C7CC7">
        <w:rPr>
          <w:rFonts w:ascii="Courier New" w:hAnsi="Courier New" w:cs="Courier New"/>
          <w:lang w:val="en-US"/>
        </w:rPr>
        <w:t>{success: true}</w:t>
      </w:r>
      <w:r w:rsidRPr="003F3DC3">
        <w:rPr>
          <w:lang w:val="en-US"/>
        </w:rPr>
        <w:t xml:space="preserve"> if </w:t>
      </w:r>
      <w:del w:id="971" w:author="Helen" w:date="2017-11-08T12:03:00Z">
        <w:r w:rsidRPr="003F3DC3" w:rsidDel="001E05F5">
          <w:rPr>
            <w:lang w:val="en-US"/>
          </w:rPr>
          <w:delText xml:space="preserve">it </w:delText>
        </w:r>
      </w:del>
      <w:ins w:id="972" w:author="Helen" w:date="2017-11-08T12:03:00Z">
        <w:r w:rsidR="001E05F5">
          <w:rPr>
            <w:lang w:val="en-US"/>
          </w:rPr>
          <w:t>the customer</w:t>
        </w:r>
        <w:r w:rsidR="001E05F5" w:rsidRPr="003F3DC3">
          <w:rPr>
            <w:lang w:val="en-US"/>
          </w:rPr>
          <w:t xml:space="preserve"> </w:t>
        </w:r>
      </w:ins>
      <w:r w:rsidRPr="003F3DC3">
        <w:rPr>
          <w:lang w:val="en-US"/>
        </w:rPr>
        <w:t>is added successfully</w:t>
      </w:r>
      <w:ins w:id="973" w:author="Helen" w:date="2017-11-08T12:03:00Z">
        <w:r w:rsidR="001E05F5">
          <w:rPr>
            <w:lang w:val="en-US"/>
          </w:rPr>
          <w:t xml:space="preserve">.  If an error occurs, it returns </w:t>
        </w:r>
      </w:ins>
      <w:del w:id="974" w:author="Helen" w:date="2017-11-08T12:04:00Z">
        <w:r w:rsidRPr="003F3DC3" w:rsidDel="001E05F5">
          <w:rPr>
            <w:lang w:val="en-US"/>
          </w:rPr>
          <w:delText xml:space="preserve"> or </w:delText>
        </w:r>
      </w:del>
      <w:r w:rsidRPr="003F3DC3">
        <w:rPr>
          <w:lang w:val="en-US"/>
        </w:rPr>
        <w:t>an object with the error message</w:t>
      </w:r>
      <w:del w:id="975" w:author="Helen" w:date="2017-11-08T12:04:00Z">
        <w:r w:rsidRPr="003F3DC3" w:rsidDel="001E05F5">
          <w:rPr>
            <w:lang w:val="en-US"/>
          </w:rPr>
          <w:delText xml:space="preserve"> in case of an error</w:delText>
        </w:r>
      </w:del>
      <w:r w:rsidRPr="003F3DC3">
        <w:rPr>
          <w:lang w:val="en-US"/>
        </w:rPr>
        <w:t>. Th</w:t>
      </w:r>
      <w:ins w:id="976" w:author="Helen" w:date="2017-11-08T12:05:00Z">
        <w:r w:rsidR="001E05F5">
          <w:rPr>
            <w:lang w:val="en-US"/>
          </w:rPr>
          <w:t xml:space="preserve">e </w:t>
        </w:r>
        <w:proofErr w:type="spellStart"/>
        <w:r w:rsidR="001E05F5">
          <w:rPr>
            <w:lang w:val="en-US"/>
          </w:rPr>
          <w:t>addCustomer</w:t>
        </w:r>
        <w:proofErr w:type="spellEnd"/>
        <w:r w:rsidR="001E05F5">
          <w:rPr>
            <w:lang w:val="en-US"/>
          </w:rPr>
          <w:t xml:space="preserve"> </w:t>
        </w:r>
      </w:ins>
      <w:del w:id="977" w:author="Helen" w:date="2017-11-08T12:05:00Z">
        <w:r w:rsidRPr="003F3DC3" w:rsidDel="001E05F5">
          <w:rPr>
            <w:lang w:val="en-US"/>
          </w:rPr>
          <w:delText xml:space="preserve">is </w:delText>
        </w:r>
      </w:del>
      <w:r w:rsidRPr="003F3DC3">
        <w:rPr>
          <w:lang w:val="en-US"/>
        </w:rPr>
        <w:t xml:space="preserve">method works with the </w:t>
      </w:r>
      <w:proofErr w:type="spellStart"/>
      <w:r w:rsidRPr="003F3DC3">
        <w:rPr>
          <w:rFonts w:ascii="Source Code Pro" w:hAnsi="Source Code Pro"/>
          <w:sz w:val="16"/>
          <w:szCs w:val="16"/>
          <w:lang w:val="en-US"/>
        </w:rPr>
        <w:t>CustomerManager</w:t>
      </w:r>
      <w:proofErr w:type="spellEnd"/>
      <w:r w:rsidRPr="003F3DC3">
        <w:rPr>
          <w:lang w:val="en-US"/>
        </w:rPr>
        <w:t xml:space="preserve"> business layer method.</w:t>
      </w:r>
    </w:p>
    <w:p w:rsidR="00D36939" w:rsidRDefault="001E05F5" w:rsidP="00D36939">
      <w:pPr>
        <w:rPr>
          <w:lang w:val="en-US"/>
        </w:rPr>
        <w:pPrChange w:id="978" w:author="Helen" w:date="2017-11-08T12:02:00Z">
          <w:pPr>
            <w:jc w:val="both"/>
          </w:pPr>
        </w:pPrChange>
      </w:pPr>
      <w:proofErr w:type="spellStart"/>
      <w:ins w:id="979" w:author="Helen" w:date="2017-11-08T12:05:00Z">
        <w:r>
          <w:rPr>
            <w:lang w:val="en-US"/>
          </w:rPr>
          <w:t>editCustomer</w:t>
        </w:r>
      </w:ins>
      <w:proofErr w:type="spellEnd"/>
    </w:p>
    <w:p w:rsidR="009C7CC7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editCustomer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980" w:author="Helen" w:date="2017-11-08T12:06:00Z">
        <w:r w:rsidR="001E05F5">
          <w:rPr>
            <w:rFonts w:ascii="Arial" w:hAnsi="Arial" w:cs="Arial"/>
            <w:sz w:val="24"/>
            <w:szCs w:val="24"/>
            <w:lang w:val="en-US"/>
          </w:rPr>
          <w:t xml:space="preserve">method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is connected with the /customer/edit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path</w:t>
      </w:r>
      <w:del w:id="981" w:author="Helen" w:date="2017-11-08T12:07:00Z">
        <w:r w:rsidRPr="003F3DC3" w:rsidDel="001E05F5">
          <w:rPr>
            <w:rFonts w:ascii="Arial" w:hAnsi="Arial" w:cs="Arial"/>
            <w:sz w:val="24"/>
            <w:szCs w:val="24"/>
            <w:lang w:val="en-US"/>
          </w:rPr>
          <w:delText xml:space="preserve"> and is used to edit a customer.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deleteCustomer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982" w:author="Helen" w:date="2017-11-08T12:07:00Z">
        <w:r w:rsidR="001E05F5">
          <w:rPr>
            <w:rFonts w:ascii="Arial" w:hAnsi="Arial" w:cs="Arial"/>
            <w:sz w:val="24"/>
            <w:szCs w:val="24"/>
            <w:lang w:val="en-US"/>
          </w:rPr>
          <w:t xml:space="preserve">method </w:t>
        </w:r>
      </w:ins>
      <w:r w:rsidRPr="003F3DC3">
        <w:rPr>
          <w:rFonts w:ascii="Arial" w:hAnsi="Arial" w:cs="Arial"/>
          <w:sz w:val="24"/>
          <w:szCs w:val="24"/>
          <w:lang w:val="en-US"/>
        </w:rPr>
        <w:t>is connected with the /customer/delete path</w:t>
      </w:r>
      <w:del w:id="983" w:author="Helen" w:date="2017-11-08T22:17:00Z">
        <w:r w:rsidRPr="003F3DC3" w:rsidDel="000931A7">
          <w:rPr>
            <w:rFonts w:ascii="Arial" w:hAnsi="Arial" w:cs="Arial"/>
            <w:sz w:val="24"/>
            <w:szCs w:val="24"/>
            <w:lang w:val="en-US"/>
          </w:rPr>
          <w:delText xml:space="preserve"> and is used to delete a customer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  <w:ins w:id="984" w:author="Helen" w:date="2017-11-08T12:07:00Z">
        <w:r w:rsidR="001E05F5">
          <w:rPr>
            <w:rFonts w:ascii="Arial" w:hAnsi="Arial" w:cs="Arial"/>
            <w:sz w:val="24"/>
            <w:szCs w:val="24"/>
            <w:lang w:val="en-US"/>
          </w:rPr>
          <w:t xml:space="preserve">  Both methods operate on existing customer records.</w:t>
        </w:r>
      </w:ins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package ru.ibase.fbjavaex.controllers;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java.util.HashMap;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org.springframework.ui.ModelMap;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org.springframework.web.bind.annotation.ResponseBody;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javax.ws.rs.core.MediaType;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ru.ibase.fbjavaex.managers.CustomerManager;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ru.ibase.fbjavaex.jqgrid.JqGridCustomer;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import ru.ibase.fbjavaex.jqgrid.JqGridData;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pStyle w:val="2"/>
      </w:pPr>
      <w:r w:rsidRPr="009C7CC7">
        <w:t>/**</w:t>
      </w:r>
    </w:p>
    <w:p w:rsidR="009C7CC7" w:rsidRPr="009C7CC7" w:rsidRDefault="009C7CC7" w:rsidP="009C7CC7">
      <w:pPr>
        <w:pStyle w:val="2"/>
      </w:pPr>
      <w:r w:rsidRPr="009C7CC7">
        <w:t xml:space="preserve"> * Customer Controller</w:t>
      </w:r>
    </w:p>
    <w:p w:rsidR="009C7CC7" w:rsidRPr="009C7CC7" w:rsidRDefault="009C7CC7" w:rsidP="009C7CC7">
      <w:pPr>
        <w:pStyle w:val="2"/>
      </w:pPr>
      <w:r w:rsidRPr="009C7CC7">
        <w:t xml:space="preserve"> *</w:t>
      </w:r>
    </w:p>
    <w:p w:rsidR="009C7CC7" w:rsidRPr="009C7CC7" w:rsidRDefault="009C7CC7" w:rsidP="009C7CC7">
      <w:pPr>
        <w:pStyle w:val="2"/>
      </w:pPr>
      <w:r w:rsidRPr="009C7CC7">
        <w:t xml:space="preserve"> * @author Simonov Denis</w:t>
      </w:r>
    </w:p>
    <w:p w:rsidR="009C7CC7" w:rsidRPr="009C7CC7" w:rsidRDefault="009C7CC7" w:rsidP="009C7CC7">
      <w:pPr>
        <w:pStyle w:val="2"/>
      </w:pPr>
      <w:r w:rsidRPr="009C7CC7">
        <w:t xml:space="preserve"> */</w:t>
      </w:r>
    </w:p>
    <w:p w:rsidR="009C7CC7" w:rsidRPr="009C7CC7" w:rsidRDefault="009C7CC7" w:rsidP="009C7CC7">
      <w:pPr>
        <w:pStyle w:val="1"/>
      </w:pPr>
      <w:r w:rsidRPr="009C7CC7">
        <w:t>@Controller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public class CustomerController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pStyle w:val="1"/>
      </w:pPr>
      <w:r w:rsidRPr="009C7CC7">
        <w:t xml:space="preserve">    @Autowired(required = true)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private JqGridCustomer customerGrid;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9C7CC7" w:rsidRPr="009C7CC7" w:rsidRDefault="009C7CC7" w:rsidP="009C7CC7">
      <w:pPr>
        <w:pStyle w:val="1"/>
      </w:pPr>
      <w:r w:rsidRPr="009C7CC7">
        <w:t xml:space="preserve">    @Autowired(required = true)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private CustomerManager customerManager;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* Default action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* Returns the JSP name of the page (view) to display</w:t>
      </w: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*</w:t>
      </w: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map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return</w:t>
      </w:r>
      <w:r w:rsidR="00541002"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>
        <w:rPr>
          <w:rFonts w:ascii="Courier New" w:hAnsi="Courier New" w:cs="Courier New"/>
          <w:sz w:val="16"/>
          <w:szCs w:val="16"/>
          <w:lang w:val="en-US"/>
        </w:rPr>
        <w:t>name of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JSP</w:t>
      </w:r>
      <w:r w:rsidR="00541002"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>
        <w:rPr>
          <w:rFonts w:ascii="Courier New" w:hAnsi="Courier New" w:cs="Courier New"/>
          <w:sz w:val="16"/>
          <w:szCs w:val="16"/>
          <w:lang w:val="en-US"/>
        </w:rPr>
        <w:t>template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9C7CC7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9C7CC7" w:rsidRPr="009C7CC7" w:rsidRDefault="009C7CC7" w:rsidP="00541002">
      <w:pPr>
        <w:pStyle w:val="1"/>
      </w:pPr>
      <w:r w:rsidRPr="009C7CC7">
        <w:t xml:space="preserve">    @RequestMapping(value = "/customer/", method = RequestMethod.GET)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String index(ModelMap map) {</w:t>
      </w: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return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r w:rsidRPr="009C7CC7">
        <w:rPr>
          <w:rFonts w:ascii="Courier New" w:hAnsi="Courier New" w:cs="Courier New"/>
          <w:sz w:val="16"/>
          <w:szCs w:val="16"/>
          <w:lang w:val="en-US"/>
        </w:rPr>
        <w:t>customer</w:t>
      </w:r>
      <w:r w:rsidRPr="00ED2849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Returns JSON data for jqGrid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rows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number of entries per page</w:t>
      </w:r>
    </w:p>
    <w:p w:rsidR="00541002" w:rsidRPr="00ED2849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D2849">
        <w:rPr>
          <w:rFonts w:ascii="Courier New" w:hAnsi="Courier New" w:cs="Courier New"/>
          <w:sz w:val="16"/>
          <w:szCs w:val="16"/>
          <w:lang w:val="en-US"/>
        </w:rPr>
        <w:t>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page</w:t>
      </w:r>
      <w:r w:rsidR="00541002" w:rsidRPr="00ED2849">
        <w:rPr>
          <w:lang w:val="en-US"/>
        </w:rPr>
        <w:t xml:space="preserve">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page number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sIdx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sorting field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sOrd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sorting order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search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>should the search be performed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searchField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>
        <w:rPr>
          <w:rFonts w:ascii="Courier New" w:hAnsi="Courier New" w:cs="Courier New"/>
          <w:sz w:val="16"/>
          <w:szCs w:val="16"/>
          <w:lang w:val="en-US"/>
        </w:rPr>
        <w:t>search field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searchString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>
        <w:rPr>
          <w:rFonts w:ascii="Courier New" w:hAnsi="Courier New" w:cs="Courier New"/>
          <w:sz w:val="16"/>
          <w:szCs w:val="16"/>
          <w:lang w:val="en-US"/>
        </w:rPr>
        <w:t>value for searching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param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searchOper</w:t>
      </w:r>
      <w:r w:rsidR="00541002"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41002">
        <w:rPr>
          <w:rFonts w:ascii="Courier New" w:hAnsi="Courier New" w:cs="Courier New"/>
          <w:sz w:val="16"/>
          <w:szCs w:val="16"/>
          <w:lang w:val="en-US"/>
        </w:rPr>
        <w:t>search operation</w:t>
      </w:r>
    </w:p>
    <w:p w:rsidR="009C7CC7" w:rsidRPr="00541002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r w:rsidRPr="009C7CC7">
        <w:rPr>
          <w:rFonts w:ascii="Courier New" w:hAnsi="Courier New" w:cs="Courier New"/>
          <w:sz w:val="16"/>
          <w:szCs w:val="16"/>
          <w:lang w:val="en-US"/>
        </w:rPr>
        <w:t>return</w:t>
      </w: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C7CC7">
        <w:rPr>
          <w:rFonts w:ascii="Courier New" w:hAnsi="Courier New" w:cs="Courier New"/>
          <w:sz w:val="16"/>
          <w:szCs w:val="16"/>
          <w:lang w:val="en-US"/>
        </w:rPr>
        <w:t>JSON</w:t>
      </w:r>
      <w:r w:rsidR="00541002">
        <w:rPr>
          <w:rFonts w:ascii="Courier New" w:hAnsi="Courier New" w:cs="Courier New"/>
          <w:sz w:val="16"/>
          <w:szCs w:val="16"/>
          <w:lang w:val="en-US"/>
        </w:rPr>
        <w:t xml:space="preserve"> data for jqGrid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1002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9C7CC7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9C7CC7" w:rsidRPr="009C7CC7" w:rsidRDefault="009C7CC7" w:rsidP="00541002">
      <w:pPr>
        <w:pStyle w:val="1"/>
      </w:pPr>
      <w:r w:rsidRPr="009C7CC7">
        <w:t xml:space="preserve">    @RequestMapping(value = "/customer/getdata", </w:t>
      </w:r>
    </w:p>
    <w:p w:rsidR="009C7CC7" w:rsidRPr="009C7CC7" w:rsidRDefault="009C7CC7" w:rsidP="00541002">
      <w:pPr>
        <w:pStyle w:val="1"/>
      </w:pPr>
      <w:r w:rsidRPr="009C7CC7">
        <w:t xml:space="preserve">            method = RequestMethod.GET, </w:t>
      </w:r>
    </w:p>
    <w:p w:rsidR="009C7CC7" w:rsidRPr="009C7CC7" w:rsidRDefault="009C7CC7" w:rsidP="00541002">
      <w:pPr>
        <w:pStyle w:val="1"/>
      </w:pPr>
      <w:r w:rsidRPr="009C7CC7">
        <w:t xml:space="preserve">            produces = MediaType.APPLICATION_JSON)</w:t>
      </w:r>
    </w:p>
    <w:p w:rsidR="009C7CC7" w:rsidRPr="009C7CC7" w:rsidRDefault="009C7CC7" w:rsidP="00D74615">
      <w:pPr>
        <w:pStyle w:val="1"/>
      </w:pPr>
      <w:r w:rsidRPr="009C7CC7">
        <w:t xml:space="preserve">    @ResponseBody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JqGridData getData(</w:t>
      </w:r>
    </w:p>
    <w:p w:rsidR="009C7CC7" w:rsidRPr="00D74615" w:rsidRDefault="009C7CC7" w:rsidP="00D74615">
      <w:pPr>
        <w:pStyle w:val="2"/>
      </w:pPr>
      <w:r w:rsidRPr="009C7CC7">
        <w:t xml:space="preserve">            </w:t>
      </w:r>
      <w:r w:rsidRPr="00ED2849">
        <w:t>/</w:t>
      </w:r>
      <w:r w:rsidR="00D74615">
        <w:t xml:space="preserve">/ </w:t>
      </w:r>
      <w:r w:rsidR="00D74615" w:rsidRPr="00541002">
        <w:t>number of entries per page</w:t>
      </w:r>
    </w:p>
    <w:p w:rsidR="009C7CC7" w:rsidRPr="00ED2849" w:rsidRDefault="009C7CC7" w:rsidP="00D74615">
      <w:pPr>
        <w:pStyle w:val="1"/>
      </w:pPr>
      <w:r w:rsidRPr="00ED2849">
        <w:t xml:space="preserve">            @</w:t>
      </w:r>
      <w:r w:rsidRPr="009C7CC7">
        <w:t>RequestParam</w:t>
      </w:r>
      <w:r w:rsidRPr="00ED2849">
        <w:t>(</w:t>
      </w:r>
      <w:r w:rsidRPr="009C7CC7">
        <w:t>value</w:t>
      </w:r>
      <w:r w:rsidRPr="00ED2849">
        <w:t xml:space="preserve"> = "</w:t>
      </w:r>
      <w:r w:rsidRPr="009C7CC7">
        <w:t>rows</w:t>
      </w:r>
      <w:r w:rsidRPr="00ED2849">
        <w:t xml:space="preserve">", </w:t>
      </w:r>
      <w:r w:rsidRPr="009C7CC7">
        <w:t>required</w:t>
      </w:r>
      <w:r w:rsidRPr="00ED2849">
        <w:t xml:space="preserve"> = </w:t>
      </w:r>
      <w:r w:rsidRPr="009C7CC7">
        <w:t>false</w:t>
      </w:r>
      <w:r w:rsidRPr="00ED2849">
        <w:t xml:space="preserve">, </w:t>
      </w:r>
    </w:p>
    <w:p w:rsidR="009C7CC7" w:rsidRPr="009C7CC7" w:rsidRDefault="009C7CC7" w:rsidP="00D74615">
      <w:pPr>
        <w:pStyle w:val="1"/>
        <w:rPr>
          <w:lang w:val="ru-RU"/>
        </w:rPr>
      </w:pPr>
      <w:r w:rsidRPr="00ED2849">
        <w:t xml:space="preserve">                          </w:t>
      </w:r>
      <w:r w:rsidRPr="009C7CC7">
        <w:t>defaultValue</w:t>
      </w:r>
      <w:r w:rsidRPr="009C7CC7">
        <w:rPr>
          <w:lang w:val="ru-RU"/>
        </w:rPr>
        <w:t xml:space="preserve"> = "20") </w:t>
      </w:r>
      <w:r w:rsidRPr="009C7CC7">
        <w:t>int</w:t>
      </w:r>
      <w:r w:rsidRPr="009C7CC7">
        <w:rPr>
          <w:lang w:val="ru-RU"/>
        </w:rPr>
        <w:t xml:space="preserve"> </w:t>
      </w:r>
      <w:r w:rsidRPr="009C7CC7">
        <w:t>rows</w:t>
      </w:r>
      <w:r w:rsidRPr="009C7CC7">
        <w:rPr>
          <w:lang w:val="ru-RU"/>
        </w:rPr>
        <w:t>,</w:t>
      </w:r>
    </w:p>
    <w:p w:rsidR="009C7CC7" w:rsidRPr="00D74615" w:rsidRDefault="009C7CC7" w:rsidP="00D74615">
      <w:pPr>
        <w:pStyle w:val="2"/>
      </w:pPr>
      <w:r w:rsidRPr="009C7CC7">
        <w:rPr>
          <w:lang w:val="ru-RU"/>
        </w:rPr>
        <w:t xml:space="preserve">     </w:t>
      </w:r>
      <w:r w:rsidR="00D74615">
        <w:t xml:space="preserve">       // </w:t>
      </w:r>
      <w:r w:rsidR="00D74615" w:rsidRPr="00541002">
        <w:t>page number</w:t>
      </w:r>
    </w:p>
    <w:p w:rsidR="009C7CC7" w:rsidRPr="009C7CC7" w:rsidRDefault="009C7CC7" w:rsidP="00D74615">
      <w:pPr>
        <w:pStyle w:val="1"/>
      </w:pPr>
      <w:r w:rsidRPr="009C7CC7">
        <w:rPr>
          <w:lang w:val="ru-RU"/>
        </w:rPr>
        <w:t xml:space="preserve">            </w:t>
      </w:r>
      <w:r w:rsidRPr="009C7CC7">
        <w:t xml:space="preserve">@RequestParam(value = "page", required = false, </w:t>
      </w:r>
    </w:p>
    <w:p w:rsidR="009C7CC7" w:rsidRPr="009C7CC7" w:rsidRDefault="009C7CC7" w:rsidP="00D74615">
      <w:pPr>
        <w:pStyle w:val="1"/>
        <w:rPr>
          <w:lang w:val="ru-RU"/>
        </w:rPr>
      </w:pPr>
      <w:r w:rsidRPr="009C7CC7">
        <w:t xml:space="preserve">                          defaultValue</w:t>
      </w:r>
      <w:r w:rsidRPr="009C7CC7">
        <w:rPr>
          <w:lang w:val="ru-RU"/>
        </w:rPr>
        <w:t xml:space="preserve"> = "1") </w:t>
      </w:r>
      <w:r w:rsidRPr="009C7CC7">
        <w:t>int</w:t>
      </w:r>
      <w:r w:rsidRPr="009C7CC7">
        <w:rPr>
          <w:lang w:val="ru-RU"/>
        </w:rPr>
        <w:t xml:space="preserve"> </w:t>
      </w:r>
      <w:r w:rsidRPr="009C7CC7">
        <w:t>page</w:t>
      </w:r>
      <w:r w:rsidRPr="009C7CC7">
        <w:rPr>
          <w:lang w:val="ru-RU"/>
        </w:rPr>
        <w:t>,</w:t>
      </w:r>
    </w:p>
    <w:p w:rsidR="009C7CC7" w:rsidRPr="00D74615" w:rsidRDefault="009C7CC7" w:rsidP="00D74615">
      <w:pPr>
        <w:pStyle w:val="2"/>
      </w:pPr>
      <w:r w:rsidRPr="009C7CC7">
        <w:rPr>
          <w:lang w:val="ru-RU"/>
        </w:rPr>
        <w:t xml:space="preserve">  </w:t>
      </w:r>
      <w:r w:rsidR="00D74615">
        <w:t xml:space="preserve">          // </w:t>
      </w:r>
      <w:r w:rsidR="00D74615" w:rsidRPr="00541002">
        <w:t>sorting field</w:t>
      </w:r>
    </w:p>
    <w:p w:rsidR="009C7CC7" w:rsidRPr="009C7CC7" w:rsidRDefault="009C7CC7" w:rsidP="00D74615">
      <w:pPr>
        <w:pStyle w:val="1"/>
      </w:pPr>
      <w:r w:rsidRPr="009C7CC7">
        <w:rPr>
          <w:lang w:val="ru-RU"/>
        </w:rPr>
        <w:t xml:space="preserve">            </w:t>
      </w:r>
      <w:r w:rsidRPr="009C7CC7">
        <w:t xml:space="preserve">@RequestParam(value = "sidx", required = 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 = "") String sIdx,</w:t>
      </w:r>
    </w:p>
    <w:p w:rsidR="009C7CC7" w:rsidRPr="009C7CC7" w:rsidRDefault="009C7CC7" w:rsidP="00D74615">
      <w:pPr>
        <w:pStyle w:val="2"/>
      </w:pPr>
      <w:r w:rsidRPr="009C7CC7">
        <w:t xml:space="preserve">     </w:t>
      </w:r>
      <w:r w:rsidR="00D74615">
        <w:t xml:space="preserve">       // </w:t>
      </w:r>
      <w:r w:rsidR="00D74615" w:rsidRPr="00541002">
        <w:t>sorting order</w:t>
      </w:r>
    </w:p>
    <w:p w:rsidR="009C7CC7" w:rsidRPr="009C7CC7" w:rsidRDefault="009C7CC7" w:rsidP="00D74615">
      <w:pPr>
        <w:pStyle w:val="1"/>
      </w:pPr>
      <w:r w:rsidRPr="009C7CC7">
        <w:t xml:space="preserve">            @RequestParam(value = "sord", required = false, </w:t>
      </w:r>
    </w:p>
    <w:p w:rsidR="009C7CC7" w:rsidRPr="00ED2849" w:rsidRDefault="009C7CC7" w:rsidP="00D74615">
      <w:pPr>
        <w:pStyle w:val="1"/>
      </w:pPr>
      <w:r w:rsidRPr="009C7CC7">
        <w:t xml:space="preserve">                          defaultValue</w:t>
      </w:r>
      <w:r w:rsidRPr="00ED2849">
        <w:t xml:space="preserve"> = "</w:t>
      </w:r>
      <w:r w:rsidRPr="009C7CC7">
        <w:t>asc</w:t>
      </w:r>
      <w:r w:rsidRPr="00ED2849">
        <w:t xml:space="preserve">") </w:t>
      </w:r>
      <w:r w:rsidRPr="009C7CC7">
        <w:t>String</w:t>
      </w:r>
      <w:r w:rsidRPr="00ED2849">
        <w:t xml:space="preserve"> </w:t>
      </w:r>
      <w:r w:rsidRPr="009C7CC7">
        <w:t>sOrd</w:t>
      </w:r>
      <w:r w:rsidRPr="00ED2849">
        <w:t>,</w:t>
      </w:r>
    </w:p>
    <w:p w:rsidR="009C7CC7" w:rsidRPr="00D74615" w:rsidRDefault="009C7CC7" w:rsidP="00D74615">
      <w:pPr>
        <w:pStyle w:val="2"/>
      </w:pPr>
      <w:r w:rsidRPr="00ED2849">
        <w:t xml:space="preserve">      </w:t>
      </w:r>
      <w:r w:rsidR="00D74615">
        <w:t xml:space="preserve">      // </w:t>
      </w:r>
      <w:r w:rsidR="00D74615" w:rsidRPr="00541002">
        <w:t>should the search be performed</w:t>
      </w:r>
    </w:p>
    <w:p w:rsidR="009C7CC7" w:rsidRPr="009C7CC7" w:rsidRDefault="009C7CC7" w:rsidP="00D74615">
      <w:pPr>
        <w:pStyle w:val="1"/>
      </w:pPr>
      <w:r w:rsidRPr="00ED2849">
        <w:t xml:space="preserve">            </w:t>
      </w:r>
      <w:r w:rsidRPr="009C7CC7">
        <w:t xml:space="preserve">@RequestParam(value = "_search", required = 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 = "false") Boolean search,</w:t>
      </w:r>
    </w:p>
    <w:p w:rsidR="009C7CC7" w:rsidRPr="009C7CC7" w:rsidRDefault="00D74615" w:rsidP="00D74615">
      <w:pPr>
        <w:pStyle w:val="2"/>
      </w:pPr>
      <w:r>
        <w:t xml:space="preserve">            // search field</w:t>
      </w:r>
    </w:p>
    <w:p w:rsidR="009C7CC7" w:rsidRPr="009C7CC7" w:rsidRDefault="009C7CC7" w:rsidP="00D74615">
      <w:pPr>
        <w:pStyle w:val="1"/>
      </w:pPr>
      <w:r w:rsidRPr="009C7CC7">
        <w:t xml:space="preserve">            @RequestParam(value = "searchField", required = 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 = "") String searchField,</w:t>
      </w:r>
    </w:p>
    <w:p w:rsidR="009C7CC7" w:rsidRPr="009C7CC7" w:rsidRDefault="00D74615" w:rsidP="00D74615">
      <w:pPr>
        <w:pStyle w:val="2"/>
      </w:pPr>
      <w:r>
        <w:t xml:space="preserve">            // value for searching</w:t>
      </w:r>
    </w:p>
    <w:p w:rsidR="009C7CC7" w:rsidRPr="009C7CC7" w:rsidRDefault="009C7CC7" w:rsidP="00D74615">
      <w:pPr>
        <w:pStyle w:val="1"/>
      </w:pPr>
      <w:r w:rsidRPr="009C7CC7">
        <w:t xml:space="preserve">            @RequestParam(value = "searchString", required = 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 = "") String searchString,</w:t>
      </w:r>
    </w:p>
    <w:p w:rsidR="009C7CC7" w:rsidRPr="009C7CC7" w:rsidRDefault="00D74615" w:rsidP="00D74615">
      <w:pPr>
        <w:pStyle w:val="2"/>
      </w:pPr>
      <w:r>
        <w:t xml:space="preserve">            // search operation</w:t>
      </w:r>
    </w:p>
    <w:p w:rsidR="009C7CC7" w:rsidRPr="009C7CC7" w:rsidRDefault="009C7CC7" w:rsidP="00D74615">
      <w:pPr>
        <w:pStyle w:val="1"/>
      </w:pPr>
      <w:r w:rsidRPr="009C7CC7">
        <w:t xml:space="preserve">            @RequestParam(value = "searchOper", required = 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 = "") String searchOper,</w:t>
      </w:r>
    </w:p>
    <w:p w:rsidR="009C7CC7" w:rsidRPr="009C7CC7" w:rsidRDefault="00D74615" w:rsidP="00D74615">
      <w:pPr>
        <w:pStyle w:val="2"/>
      </w:pPr>
      <w:r>
        <w:t xml:space="preserve">            // filters</w:t>
      </w:r>
    </w:p>
    <w:p w:rsidR="009C7CC7" w:rsidRPr="009C7CC7" w:rsidRDefault="009C7CC7" w:rsidP="00D74615">
      <w:pPr>
        <w:pStyle w:val="1"/>
      </w:pPr>
      <w:r w:rsidRPr="009C7CC7">
        <w:t xml:space="preserve">            @RequestParam(value="filters", required=false, </w:t>
      </w:r>
    </w:p>
    <w:p w:rsidR="009C7CC7" w:rsidRPr="009C7CC7" w:rsidRDefault="009C7CC7" w:rsidP="00D74615">
      <w:pPr>
        <w:pStyle w:val="1"/>
      </w:pPr>
      <w:r w:rsidRPr="009C7CC7">
        <w:t xml:space="preserve">                          defaultValue="") String filters) </w:t>
      </w:r>
      <w:r w:rsidRPr="00D74615">
        <w:t>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customerGrid.setLimit(rows);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customerGrid.setPageNo(page);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customerGrid.setOrderBy(sIdx, sOrd);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if (search)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customerGrid.setSearchCondition(searchField, searchString, searchOper);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return customerGrid.getJqGridData();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D74615">
      <w:pPr>
        <w:pStyle w:val="1"/>
      </w:pPr>
      <w:r w:rsidRPr="009C7CC7">
        <w:t xml:space="preserve">    @RequestMapping(value = "/customer/create", </w:t>
      </w:r>
    </w:p>
    <w:p w:rsidR="009C7CC7" w:rsidRPr="009C7CC7" w:rsidRDefault="009C7CC7" w:rsidP="00D74615">
      <w:pPr>
        <w:pStyle w:val="1"/>
      </w:pPr>
      <w:r w:rsidRPr="009C7CC7">
        <w:t xml:space="preserve">            method = RequestMethod.POST, </w:t>
      </w:r>
    </w:p>
    <w:p w:rsidR="009C7CC7" w:rsidRPr="009C7CC7" w:rsidRDefault="009C7CC7" w:rsidP="00D74615">
      <w:pPr>
        <w:pStyle w:val="1"/>
      </w:pPr>
      <w:r w:rsidRPr="009C7CC7">
        <w:t xml:space="preserve">            produces = MediaType.APPLICATION_JSON)</w:t>
      </w:r>
    </w:p>
    <w:p w:rsidR="009C7CC7" w:rsidRPr="009C7CC7" w:rsidRDefault="009C7CC7" w:rsidP="00D74615">
      <w:pPr>
        <w:pStyle w:val="1"/>
      </w:pPr>
      <w:r w:rsidRPr="009C7CC7">
        <w:t xml:space="preserve">    @ResponseBody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public Map&lt;String, Object&gt; addCustomer(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"NAME", required = true,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name,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"ADDRESS",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address,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"ZIPCODE",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zipcode,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"PHONE",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phone)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customerManager.create(name, address, zipcode, phone);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D74615">
      <w:pPr>
        <w:pStyle w:val="1"/>
      </w:pPr>
      <w:r w:rsidRPr="009C7CC7">
        <w:t xml:space="preserve">    @RequestMapping(value = "/customer/edit", </w:t>
      </w:r>
    </w:p>
    <w:p w:rsidR="009C7CC7" w:rsidRPr="009C7CC7" w:rsidRDefault="009C7CC7" w:rsidP="00D74615">
      <w:pPr>
        <w:pStyle w:val="1"/>
      </w:pPr>
      <w:r w:rsidRPr="009C7CC7">
        <w:t xml:space="preserve">            method = RequestMethod.POST,</w:t>
      </w:r>
    </w:p>
    <w:p w:rsidR="009C7CC7" w:rsidRPr="009C7CC7" w:rsidRDefault="009C7CC7" w:rsidP="00D74615">
      <w:pPr>
        <w:pStyle w:val="1"/>
      </w:pPr>
      <w:r w:rsidRPr="009C7CC7">
        <w:t xml:space="preserve">            produces = MediaType.APPLICATION_JSON)</w:t>
      </w:r>
    </w:p>
    <w:p w:rsidR="009C7CC7" w:rsidRPr="009C7CC7" w:rsidRDefault="009C7CC7" w:rsidP="00D74615">
      <w:pPr>
        <w:pStyle w:val="1"/>
      </w:pPr>
      <w:r w:rsidRPr="009C7CC7">
        <w:t xml:space="preserve">    @ResponseBody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editCustomer(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"CUSTOMER_ID", required = true,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"0") int customerId,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"NAME", required = true,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name,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"ADDRESS",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address,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"ZIPCODE",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zipcode,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"PHONE", required = false,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"") String phone)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customerManager.edit(customerId, name, address, zipcode, phone);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C7CC7" w:rsidRPr="009C7CC7" w:rsidRDefault="009C7CC7" w:rsidP="00D74615">
      <w:pPr>
        <w:pStyle w:val="1"/>
      </w:pPr>
      <w:r w:rsidRPr="009C7CC7">
        <w:t xml:space="preserve">    @RequestMapping(value = "/customer/delete", </w:t>
      </w:r>
    </w:p>
    <w:p w:rsidR="009C7CC7" w:rsidRPr="009C7CC7" w:rsidRDefault="009C7CC7" w:rsidP="00D74615">
      <w:pPr>
        <w:pStyle w:val="1"/>
      </w:pPr>
      <w:r w:rsidRPr="009C7CC7">
        <w:t xml:space="preserve">            method = RequestMethod.POST, </w:t>
      </w:r>
    </w:p>
    <w:p w:rsidR="009C7CC7" w:rsidRPr="009C7CC7" w:rsidRDefault="009C7CC7" w:rsidP="00D74615">
      <w:pPr>
        <w:pStyle w:val="1"/>
      </w:pPr>
      <w:r w:rsidRPr="009C7CC7">
        <w:t xml:space="preserve">            produces = MediaType.APPLICATION_JSON)</w:t>
      </w:r>
    </w:p>
    <w:p w:rsidR="009C7CC7" w:rsidRPr="009C7CC7" w:rsidRDefault="009C7CC7" w:rsidP="00D74615">
      <w:pPr>
        <w:pStyle w:val="1"/>
      </w:pPr>
      <w:r w:rsidRPr="009C7CC7">
        <w:t xml:space="preserve">    @ResponseBody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deleteCustomer(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@RequestParam(value = "CUSTOMER_ID", required = true, 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              defaultValue = "0") int customerId)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customerManager.delete(customerId);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9C7CC7" w:rsidRPr="009C7CC7" w:rsidRDefault="009C7CC7" w:rsidP="009C7C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C7C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Default="00FE1D00" w:rsidP="00FE1D00">
      <w:pPr>
        <w:jc w:val="both"/>
        <w:rPr>
          <w:ins w:id="985" w:author="Helen" w:date="2017-11-09T08:16:00Z"/>
          <w:rFonts w:ascii="Arial" w:hAnsi="Arial" w:cs="Arial"/>
          <w:sz w:val="24"/>
          <w:szCs w:val="24"/>
          <w:lang w:val="en-US"/>
        </w:rPr>
      </w:pPr>
    </w:p>
    <w:p w:rsidR="008F4624" w:rsidRPr="003F3DC3" w:rsidRDefault="008F4624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986" w:author="Helen" w:date="2017-11-09T08:16:00Z">
        <w:r>
          <w:rPr>
            <w:rFonts w:ascii="Arial" w:hAnsi="Arial" w:cs="Arial"/>
            <w:sz w:val="24"/>
            <w:szCs w:val="24"/>
            <w:lang w:val="en-US"/>
          </w:rPr>
          <w:t>Customer Display</w:t>
        </w:r>
      </w:ins>
    </w:p>
    <w:p w:rsidR="00AC3438" w:rsidRDefault="00E0416E" w:rsidP="00FE1D00">
      <w:pPr>
        <w:jc w:val="both"/>
        <w:rPr>
          <w:ins w:id="987" w:author="Helen" w:date="2017-11-08T12:11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JSP page for displaying the customer </w:t>
      </w:r>
      <w:del w:id="988" w:author="Helen" w:date="2017-11-08T12:08:00Z">
        <w:r w:rsidRPr="003F3DC3" w:rsidDel="00B2374F">
          <w:rPr>
            <w:rFonts w:ascii="Arial" w:hAnsi="Arial" w:cs="Arial"/>
            <w:sz w:val="24"/>
            <w:szCs w:val="24"/>
            <w:lang w:val="en-US"/>
          </w:rPr>
          <w:delText xml:space="preserve">directory </w:delText>
        </w:r>
      </w:del>
      <w:ins w:id="989" w:author="Helen" w:date="2017-11-08T12:08:00Z">
        <w:r w:rsidR="00B2374F">
          <w:rPr>
            <w:rFonts w:ascii="Arial" w:hAnsi="Arial" w:cs="Arial"/>
            <w:sz w:val="24"/>
            <w:szCs w:val="24"/>
            <w:lang w:val="en-US"/>
          </w:rPr>
          <w:t>module</w:t>
        </w:r>
        <w:r w:rsidR="00B2374F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contains nothing special: the layout with the main parts of the page, the table for displaying the grid and the block for displaying the navigation bar. JSP templates</w:t>
      </w:r>
      <w:del w:id="990" w:author="Helen" w:date="2017-11-08T12:11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 represent a tool that is not very advanced</w:delText>
        </w:r>
      </w:del>
      <w:ins w:id="991" w:author="Helen" w:date="2017-11-08T12:11:00Z">
        <w:r w:rsidR="00AC3438">
          <w:rPr>
            <w:rFonts w:ascii="Arial" w:hAnsi="Arial" w:cs="Arial"/>
            <w:sz w:val="24"/>
            <w:szCs w:val="24"/>
            <w:lang w:val="en-US"/>
          </w:rPr>
          <w:t xml:space="preserve"> are fairly unsophisticated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If you wish, you can replace them with other template systems that support inheritance. </w:t>
      </w: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>The ../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jspf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head.jspf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file contains common scripts and styles for all website pages and the ../jspf/menu.jspf file contains the </w:t>
      </w:r>
      <w:ins w:id="992" w:author="Helen" w:date="2017-11-08T12:12:00Z">
        <w:r w:rsidR="00AC3438">
          <w:rPr>
            <w:rFonts w:ascii="Arial" w:hAnsi="Arial" w:cs="Arial"/>
            <w:sz w:val="24"/>
            <w:szCs w:val="24"/>
            <w:lang w:val="en-US"/>
          </w:rPr>
          <w:t xml:space="preserve">website's </w:t>
        </w:r>
      </w:ins>
      <w:r w:rsidRPr="003F3DC3">
        <w:rPr>
          <w:rFonts w:ascii="Arial" w:hAnsi="Arial" w:cs="Arial"/>
          <w:sz w:val="24"/>
          <w:szCs w:val="24"/>
          <w:lang w:val="en-US"/>
        </w:rPr>
        <w:t>main menu</w:t>
      </w:r>
      <w:del w:id="993" w:author="Helen" w:date="2017-11-08T12:12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 of the website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994" w:author="Helen" w:date="2017-11-08T12:12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We will not publish their </w:delText>
        </w:r>
      </w:del>
      <w:ins w:id="995" w:author="Helen" w:date="2017-11-08T12:12:00Z">
        <w:r w:rsidR="00AC3438">
          <w:rPr>
            <w:rFonts w:ascii="Arial" w:hAnsi="Arial" w:cs="Arial"/>
            <w:sz w:val="24"/>
            <w:szCs w:val="24"/>
            <w:lang w:val="en-US"/>
          </w:rPr>
          <w:t>T</w:t>
        </w:r>
        <w:r w:rsidR="00AC3438" w:rsidRPr="003F3DC3">
          <w:rPr>
            <w:rFonts w:ascii="Arial" w:hAnsi="Arial" w:cs="Arial"/>
            <w:sz w:val="24"/>
            <w:szCs w:val="24"/>
            <w:lang w:val="en-US"/>
          </w:rPr>
          <w:t xml:space="preserve">heir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code </w:t>
      </w:r>
      <w:ins w:id="996" w:author="Helen" w:date="2017-11-08T12:12:00Z">
        <w:r w:rsidR="00AC3438">
          <w:rPr>
            <w:rFonts w:ascii="Arial" w:hAnsi="Arial" w:cs="Arial"/>
            <w:sz w:val="24"/>
            <w:szCs w:val="24"/>
            <w:lang w:val="en-US"/>
          </w:rPr>
          <w:t>is not reproduce</w:t>
        </w:r>
      </w:ins>
      <w:ins w:id="997" w:author="Helen" w:date="2017-11-08T12:13:00Z">
        <w:r w:rsidR="00AC3438">
          <w:rPr>
            <w:rFonts w:ascii="Arial" w:hAnsi="Arial" w:cs="Arial"/>
            <w:sz w:val="24"/>
            <w:szCs w:val="24"/>
            <w:lang w:val="en-US"/>
          </w:rPr>
          <w:t>d</w:t>
        </w:r>
      </w:ins>
      <w:ins w:id="998" w:author="Helen" w:date="2017-11-08T12:12:00Z">
        <w:r w:rsidR="00AC3438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here</w:t>
      </w:r>
      <w:del w:id="999" w:author="Helen" w:date="2017-11-08T12:12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>,</w:delText>
        </w:r>
      </w:del>
      <w:ins w:id="1000" w:author="Helen" w:date="2017-11-08T12:12:00Z">
        <w:r w:rsidR="00AC3438">
          <w:rPr>
            <w:rFonts w:ascii="Arial" w:hAnsi="Arial" w:cs="Arial"/>
            <w:sz w:val="24"/>
            <w:szCs w:val="24"/>
            <w:lang w:val="en-US"/>
          </w:rPr>
          <w:t>: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it is quite simple and you can </w:t>
      </w:r>
      <w:del w:id="1001" w:author="Helen" w:date="2017-11-08T12:13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see </w:delText>
        </w:r>
      </w:del>
      <w:ins w:id="1002" w:author="Helen" w:date="2017-11-08T12:13:00Z">
        <w:r w:rsidR="00AC3438">
          <w:rPr>
            <w:rFonts w:ascii="Arial" w:hAnsi="Arial" w:cs="Arial"/>
            <w:sz w:val="24"/>
            <w:szCs w:val="24"/>
            <w:lang w:val="en-US"/>
          </w:rPr>
          <w:t>examine</w:t>
        </w:r>
        <w:r w:rsidR="00AC3438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it in the </w:t>
      </w:r>
      <w:ins w:id="1003" w:author="Helen" w:date="2017-11-08T12:13:00Z">
        <w:r w:rsidR="00AC3438">
          <w:rPr>
            <w:rFonts w:ascii="Arial" w:hAnsi="Arial" w:cs="Arial"/>
            <w:sz w:val="24"/>
            <w:szCs w:val="24"/>
            <w:lang w:val="en-US"/>
          </w:rPr>
          <w:t xml:space="preserve">project's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source </w:t>
      </w:r>
      <w:del w:id="1004" w:author="Helen" w:date="2017-11-08T12:13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code of the project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if you</w:t>
      </w:r>
      <w:del w:id="1005" w:author="Helen" w:date="2017-11-08T12:13:00Z">
        <w:r w:rsidRPr="003F3DC3" w:rsidDel="00AC3438">
          <w:rPr>
            <w:rFonts w:ascii="Arial" w:hAnsi="Arial" w:cs="Arial"/>
            <w:sz w:val="24"/>
            <w:szCs w:val="24"/>
            <w:lang w:val="en-US"/>
          </w:rPr>
          <w:delText xml:space="preserve"> like</w:delText>
        </w:r>
      </w:del>
      <w:ins w:id="1006" w:author="Helen" w:date="2017-11-09T08:19:00Z">
        <w:r w:rsidR="00F3424B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1007" w:author="Helen" w:date="2017-11-08T12:13:00Z">
        <w:r w:rsidR="00AC3438">
          <w:rPr>
            <w:rFonts w:ascii="Arial" w:hAnsi="Arial" w:cs="Arial"/>
            <w:sz w:val="24"/>
            <w:szCs w:val="24"/>
            <w:lang w:val="en-US"/>
          </w:rPr>
          <w:t>are curious</w:t>
        </w:r>
      </w:ins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&lt;%@page contentType="text/html" pageEncoding="UTF-8"%&gt;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&lt;%@ taglib uri="http://java.sun.com/jsp/jstl/core" prefix="c" %&gt;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&lt;c:set var="cp" value="${pageContext.request.servletContext.contextPath}"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scope="request" /&gt;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&lt;!DOCTYPE html&gt;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&lt;html&gt;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&lt;head&gt;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&lt;meta http-equiv="Content-Type" content="text/html; charset=UTF-8"&gt;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&lt;title&gt;An example of a Spring MVC application using Firebird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   and jOOQ&lt;/title&gt;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&lt;!-- Scripts and styles --&gt;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&lt;%@ include file="../jspf/head.jspf" %&gt;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&lt;script src="${cp}/resources/js/jqGridCustomer.js"&gt;&lt;/script&gt;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&lt;/head&gt;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&lt;body&gt;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&lt;!-- Navigation menu --&gt;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&lt;%@ include file="../jspf/menu.jspf" %&gt;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&lt;div class="container body-content"&gt;         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&lt;h2&gt;Customers&lt;/h2&gt;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&lt;table id="jqGridCustomer"&gt;&lt;/table&gt;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&lt;div id="jqPagerCustomer"&gt;&lt;/div&gt;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&lt;hr/&gt;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&lt;footer&gt;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    &lt;p&gt;&amp;copy; 2016 - An example of a Spring MVC application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    using Firebird and jOOQ&lt;/p&gt;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&lt;/footer&gt;      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&lt;/div&gt;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&lt;script type="text/javascript"&gt;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$(document).ready(function () {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JqGridCustomer({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baseAddress: '${cp}'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});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&lt;/script&gt;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 xml:space="preserve">    &lt;/body&gt;</w:t>
      </w:r>
    </w:p>
    <w:p w:rsidR="00ED2849" w:rsidRPr="00ED2849" w:rsidRDefault="00ED2849" w:rsidP="00ED28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849">
        <w:rPr>
          <w:rFonts w:ascii="Courier New" w:hAnsi="Courier New" w:cs="Courier New"/>
          <w:sz w:val="16"/>
          <w:szCs w:val="16"/>
          <w:lang w:val="en-US"/>
        </w:rPr>
        <w:t>&lt;/html&gt;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basic logic on the client side is concentrated in the </w:t>
      </w:r>
      <w:r w:rsidRPr="003F3DC3">
        <w:rPr>
          <w:rFonts w:ascii="Arial" w:hAnsi="Arial" w:cs="Arial"/>
          <w:i/>
          <w:sz w:val="24"/>
          <w:szCs w:val="24"/>
          <w:lang w:val="en-US"/>
        </w:rPr>
        <w:t>/resources/js/jqGridCustomer.js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JavaScript module.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>var JqGridCustomer = (function ($)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return function (options)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var jqGridCustomer =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dbGrid: null,         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options: $.extend({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baseAddress: null,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showEditorPanel: true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 options),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return model description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getColModel: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return [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label: 'Id',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name: 'CUSTOMER_ID', // field name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key: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hidden: true          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label: 'Name',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name: 'NAME',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width: 240,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sortable: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editable: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edittype: "text", //</w:t>
      </w:r>
      <w:r w:rsidR="0092106C">
        <w:rPr>
          <w:rFonts w:ascii="Courier New" w:hAnsi="Courier New" w:cs="Courier New"/>
          <w:sz w:val="16"/>
          <w:szCs w:val="16"/>
          <w:lang w:val="en-US"/>
        </w:rPr>
        <w:t xml:space="preserve"> input</w:t>
      </w: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field type in the editor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search: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searchoptions: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// allowed search operators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sopt: ['eq', 'bw', 'cn']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// size and maximum length for the input field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editoptions: {size: 30, maxlength: 60},                    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editrules: {required: true}     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label: 'Address',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name: 'ADDRESS',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width: 300,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sortable: false, // prohibit sorting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editable: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search: false, // prohibit search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edittype: "textarea", // Memo field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editoptions: {maxlength: 250, cols: 30, rows: 4}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label: 'Zip Code',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name: 'ZIPCODE',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width: 30,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sortable: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editable: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search: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edittype: "text",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editoptions: {size: 30, maxlength: 10}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label: 'Phone',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name: 'PHONE',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width: 80,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sortable: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editable: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search: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edittype: "text",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editoptions: {size: 30, maxlength: 14}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];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grid initialization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initGrid: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// url to retrieve data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var url = jqGridCustomer.options.baseAddress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+ '/customer/getdata';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jqGridCustomer.dbGrid = $("#jqGridCustomer").jqGrid({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url: url,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datatype: "json", // data format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mtype: "GET", // request type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colModel: jqGridCustomer.getColModel(),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rowNum: 500, // number of rows displayed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loadonce: false, // load only once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sortname: 'NAME', // Sorting by NAME by default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sortorder: "asc",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width: window.innerWidth - 80,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height: 500,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viewrecords: true, // display the number of records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guiStyle: "bootstrap",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iconSet: "fontAwesome",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caption: "Customers",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// navigation item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pager: 'jqPagerCustomer'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editing options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getEditOptions: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return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url: jqGridCustomer.options.baseAddress + '/customer/edit',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reloadAfterSubmit: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closeOnEscape: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closeAfterEdit: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drag: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width: 400,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afterSubmit: jqGridCustomer.afterSubmit,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editData: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// In addition to the values from the form, pass the key field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CUSTOMER_ID: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// get the current row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var selectedRow = jqGridCustomer.dbGrid.getGridParam("selrow");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// get the value of the field CUSTOMER_ID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var value = jqGridCustomer.dbGrid.getCell(selectedRow,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'CUSTOMER_ID');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return value;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Add options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getAddOptions: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return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url: jqGridCustomer.options.baseAddress + '/customer/create',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reloadAfterSubmit: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closeOnEscape: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closeAfterAdd: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drag: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width: 400,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afterSubmit: jqGridCustomer.afterSubmit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Edit options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getDeleteOptions: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return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url: jqGridCustomer.options.baseAddress + '/customer/delete',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reloadAfterSubmit: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closeOnEscape: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closeAfterDelete: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drag: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msg: "Delete the selected customer?",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afterSubmit: jqGridCustomer.afterSubmit,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delData: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// pass the key field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CUSTOMER_ID: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var selectedRow = jqGridCustomer.dbGrid.getGridParam("selrow");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var value = jqGridCustomer.dbGrid.getCell(selectedRow,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'CUSTOMER_ID');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return value;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initializing the navigation bar with editing dialogs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initPagerWithEditors: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jqGridCustomer.dbGrid.jqGrid('navGrid', '#jqPagerCustomer',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// buttons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search: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add: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edit: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del: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view: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refresh: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// button captions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searchtext: "Search",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addtext: "Add",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edittext: "Edit",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deltext: "Delete",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viewtext: "View",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viewtitle: "Selected record",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refreshtext: "Refresh"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jqGridCustomer.getEditOptions(),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jqGridCustomer.getAddOptions(),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jqGridCustomer.getDeleteOptions()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initialize the navigation bar without editing dialogs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initPagerWithoutEditors: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jqGridCustomer.dbGrid.jqGrid('navGrid', '#jqPagerCustomer',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// buttons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search: true,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add: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edit: false,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del: false,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view: false, 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refresh: true,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// button captions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searchtext: "Search",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viewtext: "View",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viewtitle: "Selected record",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refreshtext: "Refresh"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initialize the navigation bar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initPager: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if (jqGridCustomer.options.showEditorPanel)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jqGridCustomer.initPagerWithEditors();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 else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jqGridCustomer.initPagerWithoutEditors();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initialize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init: function ()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jqGridCustomer.initGrid();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jqGridCustomer.initPager();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// processor of the results of processing forms (operations)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afterSubmit: function (response, postdata)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var responseData = response.responseJSON;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// check the result for error messages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if (responseData.hasOwnProperty("error"))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if (responseData.error.length)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return [false, responseData.error];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 else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// if an error was not returned, refresh the grid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$(this).jqGrid(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'setGridParam',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{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datatype: 'json'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    ).trigger('reloadGrid');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    return [true, "", 0];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};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jqGridCustomer.init();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    return jqGridCustomer;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 xml:space="preserve">  };</w:t>
      </w:r>
    </w:p>
    <w:p w:rsidR="00DF6ECA" w:rsidRPr="00DF6ECA" w:rsidRDefault="00DF6ECA" w:rsidP="00DF6E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F6ECA">
        <w:rPr>
          <w:rFonts w:ascii="Courier New" w:hAnsi="Courier New" w:cs="Courier New"/>
          <w:sz w:val="16"/>
          <w:szCs w:val="16"/>
          <w:lang w:val="en-US"/>
        </w:rPr>
        <w:t>})(jQuery);</w:t>
      </w:r>
    </w:p>
    <w:p w:rsidR="00FE1D00" w:rsidRDefault="00FE1D00" w:rsidP="00FE1D00">
      <w:pPr>
        <w:jc w:val="both"/>
        <w:rPr>
          <w:ins w:id="1008" w:author="Helen" w:date="2017-11-08T12:17:00Z"/>
          <w:rFonts w:ascii="Arial" w:hAnsi="Arial" w:cs="Arial"/>
          <w:sz w:val="24"/>
          <w:szCs w:val="24"/>
          <w:lang w:val="en-US"/>
        </w:rPr>
      </w:pPr>
    </w:p>
    <w:p w:rsidR="00A96160" w:rsidRPr="003F3DC3" w:rsidRDefault="00A96160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009" w:author="Helen" w:date="2017-11-08T12:17:00Z">
        <w:r>
          <w:rPr>
            <w:rFonts w:ascii="Arial" w:hAnsi="Arial" w:cs="Arial"/>
            <w:sz w:val="24"/>
            <w:szCs w:val="24"/>
            <w:lang w:val="en-US"/>
          </w:rPr>
          <w:t>Visual Elements</w:t>
        </w:r>
      </w:ins>
    </w:p>
    <w:p w:rsidR="00A96160" w:rsidRDefault="00E0416E" w:rsidP="00FE1D00">
      <w:pPr>
        <w:jc w:val="both"/>
        <w:rPr>
          <w:ins w:id="1010" w:author="Helen" w:date="2017-11-08T12:18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jqGrid grid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is created in the initGrid method and is bound to the html element with the jqGridCustomer identifier. The </w:t>
      </w:r>
      <w:del w:id="1011" w:author="Helen" w:date="2017-11-08T12:14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description of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grid column</w:t>
      </w:r>
      <w:del w:id="1012" w:author="Helen" w:date="2017-11-08T12:15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s</w:delText>
        </w:r>
      </w:del>
      <w:ins w:id="1013" w:author="Helen" w:date="2017-11-08T12:15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 </w:t>
        </w:r>
        <w:proofErr w:type="spellStart"/>
        <w:r w:rsidR="00A96160">
          <w:rPr>
            <w:rFonts w:ascii="Arial" w:hAnsi="Arial" w:cs="Arial"/>
            <w:sz w:val="24"/>
            <w:szCs w:val="24"/>
            <w:lang w:val="en-US"/>
          </w:rPr>
          <w:t>desciptions</w:t>
        </w:r>
        <w:proofErr w:type="spellEnd"/>
        <w:r w:rsidR="00A96160">
          <w:rPr>
            <w:rFonts w:ascii="Arial" w:hAnsi="Arial" w:cs="Arial"/>
            <w:sz w:val="24"/>
            <w:szCs w:val="24"/>
            <w:lang w:val="en-US"/>
          </w:rPr>
          <w:t xml:space="preserve"> are </w:t>
        </w:r>
      </w:ins>
      <w:del w:id="1014" w:author="Helen" w:date="2017-11-08T12:15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 is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returned by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getColModel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method. Each column in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has </w:t>
      </w:r>
      <w:del w:id="1015" w:author="Helen" w:date="2017-11-08T12:15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quite a lot</w:delText>
        </w:r>
      </w:del>
      <w:ins w:id="1016" w:author="Helen" w:date="2017-11-08T12:15:00Z">
        <w:r w:rsidR="00A96160">
          <w:rPr>
            <w:rFonts w:ascii="Arial" w:hAnsi="Arial" w:cs="Arial"/>
            <w:sz w:val="24"/>
            <w:szCs w:val="24"/>
            <w:lang w:val="en-US"/>
          </w:rPr>
          <w:t>a number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of </w:t>
      </w:r>
      <w:del w:id="1017" w:author="Helen" w:date="2017-11-08T12:15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available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properties</w:t>
      </w:r>
      <w:ins w:id="1018" w:author="Helen" w:date="2017-11-08T12:15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>available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The source code contains comments explaining column properties. You can read more details about configuring the model of jqGrid columns in the </w:t>
      </w:r>
      <w:hyperlink r:id="rId22" w:history="1">
        <w:r w:rsidRPr="003F3DC3">
          <w:rPr>
            <w:rStyle w:val="Hyperlink"/>
            <w:rFonts w:ascii="Arial" w:hAnsi="Arial" w:cs="Arial"/>
            <w:sz w:val="24"/>
            <w:szCs w:val="24"/>
            <w:lang w:val="en-US"/>
          </w:rPr>
          <w:t>ColModel API</w:t>
        </w:r>
      </w:hyperlink>
      <w:r w:rsidRPr="003F3DC3">
        <w:rPr>
          <w:rFonts w:ascii="Arial" w:hAnsi="Arial" w:cs="Arial"/>
          <w:sz w:val="24"/>
          <w:szCs w:val="24"/>
          <w:lang w:val="en-US"/>
        </w:rPr>
        <w:t xml:space="preserve"> section of the documentation for the jqGrid project.</w:t>
      </w:r>
    </w:p>
    <w:p w:rsidR="00A96160" w:rsidRDefault="00E0416E" w:rsidP="00FE1D00">
      <w:pPr>
        <w:jc w:val="both"/>
        <w:rPr>
          <w:ins w:id="1019" w:author="Helen" w:date="2017-11-08T12:18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navigation bar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can be created either with edit buttons or without them</w:t>
      </w:r>
      <w:ins w:id="1020" w:author="Helen" w:date="2017-11-08T12:16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, using </w:t>
        </w:r>
      </w:ins>
      <w:del w:id="1021" w:author="Helen" w:date="2017-11-08T12:16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 (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initPagerWithEditors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initPagerWithoutEditors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methods</w:t>
      </w:r>
      <w:ins w:id="1022" w:author="Helen" w:date="2017-11-08T12:16:00Z">
        <w:r w:rsidR="00A96160">
          <w:rPr>
            <w:rFonts w:ascii="Arial" w:hAnsi="Arial" w:cs="Arial"/>
            <w:sz w:val="24"/>
            <w:szCs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respectively</w:t>
      </w:r>
      <w:del w:id="1023" w:author="Helen" w:date="2017-11-08T12:16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The bar constructor binds it to the element with the jqPagerCustomer identifier. The options </w:t>
      </w:r>
      <w:del w:id="1024" w:author="Helen" w:date="2017-11-08T12:17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of </w:delText>
        </w:r>
      </w:del>
      <w:ins w:id="1025" w:author="Helen" w:date="2017-11-08T12:17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creating the navigation bar are described in the </w:t>
      </w:r>
      <w:hyperlink r:id="rId23" w:history="1">
        <w:r w:rsidRPr="003F3DC3">
          <w:rPr>
            <w:rStyle w:val="Hyperlink"/>
            <w:rFonts w:ascii="Arial" w:hAnsi="Arial" w:cs="Arial"/>
            <w:sz w:val="24"/>
            <w:szCs w:val="24"/>
            <w:lang w:val="en-US"/>
          </w:rPr>
          <w:t>Navigator</w:t>
        </w:r>
      </w:hyperlink>
      <w:r w:rsidRPr="003F3DC3">
        <w:rPr>
          <w:rFonts w:ascii="Arial" w:hAnsi="Arial" w:cs="Arial"/>
          <w:sz w:val="24"/>
          <w:szCs w:val="24"/>
          <w:lang w:val="en-US"/>
        </w:rPr>
        <w:t xml:space="preserve"> section of the jqGrid documentation. </w:t>
      </w:r>
    </w:p>
    <w:p w:rsidR="00A96160" w:rsidRDefault="00A96160" w:rsidP="00FE1D00">
      <w:pPr>
        <w:jc w:val="both"/>
        <w:rPr>
          <w:ins w:id="1026" w:author="Helen" w:date="2017-11-08T12:18:00Z"/>
          <w:rFonts w:ascii="Arial" w:hAnsi="Arial" w:cs="Arial"/>
          <w:sz w:val="24"/>
          <w:szCs w:val="24"/>
          <w:lang w:val="en-US"/>
        </w:rPr>
      </w:pPr>
      <w:ins w:id="1027" w:author="Helen" w:date="2017-11-08T12:18:00Z">
        <w:r>
          <w:rPr>
            <w:rFonts w:ascii="Arial" w:hAnsi="Arial" w:cs="Arial"/>
            <w:sz w:val="24"/>
            <w:szCs w:val="24"/>
            <w:lang w:val="en-US"/>
          </w:rPr>
          <w:t>Functions for Options</w:t>
        </w:r>
      </w:ins>
    </w:p>
    <w:p w:rsidR="00A96160" w:rsidRDefault="00E0416E" w:rsidP="00FE1D00">
      <w:pPr>
        <w:jc w:val="both"/>
        <w:rPr>
          <w:ins w:id="1028" w:author="Helen" w:date="2017-11-08T12:19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getEditOptions</w:t>
      </w:r>
      <w:proofErr w:type="spellEnd"/>
      <w:r w:rsidRPr="003F3DC3">
        <w:rPr>
          <w:rFonts w:cs="Arial"/>
          <w:sz w:val="16"/>
          <w:szCs w:val="16"/>
          <w:lang w:val="en-US"/>
        </w:rPr>
        <w:t xml:space="preserve">,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getAddOptions</w:t>
      </w:r>
      <w:proofErr w:type="spellEnd"/>
      <w:r w:rsidRPr="003F3DC3">
        <w:rPr>
          <w:rFonts w:cs="Arial"/>
          <w:sz w:val="16"/>
          <w:szCs w:val="16"/>
          <w:lang w:val="en-US"/>
        </w:rPr>
        <w:t xml:space="preserve">,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getDeleteOptions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function</w:t>
      </w:r>
      <w:ins w:id="1029" w:author="Helen" w:date="2017-11-08T12:19:00Z">
        <w:r w:rsidR="00A96160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return the options </w:t>
      </w:r>
      <w:del w:id="1030" w:author="Helen" w:date="2017-11-08T12:19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of </w:delText>
        </w:r>
      </w:del>
      <w:ins w:id="1031" w:author="Helen" w:date="2017-11-08T12:19:00Z">
        <w:r w:rsidR="00A96160">
          <w:rPr>
            <w:rFonts w:ascii="Arial" w:hAnsi="Arial" w:cs="Arial"/>
            <w:sz w:val="24"/>
            <w:szCs w:val="24"/>
            <w:lang w:val="en-US"/>
          </w:rPr>
          <w:t>for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the edit, add and delete dialog boxes</w:t>
      </w:r>
      <w:ins w:id="1032" w:author="Helen" w:date="2017-11-08T12:19:00Z">
        <w:r w:rsidR="00A96160">
          <w:rPr>
            <w:rFonts w:ascii="Arial" w:hAnsi="Arial" w:cs="Arial"/>
            <w:sz w:val="24"/>
            <w:szCs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respectively. </w:t>
      </w:r>
    </w:p>
    <w:p w:rsidR="00A96160" w:rsidRDefault="00E0416E" w:rsidP="00FE1D00">
      <w:pPr>
        <w:jc w:val="both"/>
        <w:rPr>
          <w:ins w:id="1033" w:author="Helen" w:date="2017-11-08T12:20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property </w:t>
      </w:r>
    </w:p>
    <w:p w:rsidR="00A96160" w:rsidRDefault="00E0416E" w:rsidP="00FE1D00">
      <w:pPr>
        <w:jc w:val="both"/>
        <w:rPr>
          <w:ins w:id="1034" w:author="Helen" w:date="2017-11-08T12:20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defines the URL </w:t>
      </w:r>
      <w:ins w:id="1035" w:author="Helen" w:date="2017-11-08T12:20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to which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data will be submitted </w:t>
      </w:r>
      <w:del w:id="1036" w:author="Helen" w:date="2017-11-08T12:20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to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after the OK button in clicked in the dialog box. </w:t>
      </w:r>
    </w:p>
    <w:p w:rsidR="00A96160" w:rsidRDefault="00E0416E" w:rsidP="00FE1D00">
      <w:pPr>
        <w:jc w:val="both"/>
        <w:rPr>
          <w:ins w:id="1037" w:author="Helen" w:date="2017-11-08T12:23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afterSubmit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property </w:t>
      </w:r>
      <w:del w:id="1038" w:author="Helen" w:date="2017-11-08T12:21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means </w:delText>
        </w:r>
      </w:del>
      <w:ins w:id="1039" w:author="Helen" w:date="2017-11-08T12:21:00Z">
        <w:r w:rsidR="00A96160" w:rsidRPr="003F3DC3">
          <w:rPr>
            <w:rFonts w:ascii="Arial" w:hAnsi="Arial" w:cs="Arial"/>
            <w:sz w:val="24"/>
            <w:szCs w:val="24"/>
            <w:lang w:val="en-US"/>
          </w:rPr>
          <w:t>m</w:t>
        </w:r>
        <w:r w:rsidR="00A96160">
          <w:rPr>
            <w:rFonts w:ascii="Arial" w:hAnsi="Arial" w:cs="Arial"/>
            <w:sz w:val="24"/>
            <w:szCs w:val="24"/>
            <w:lang w:val="en-US"/>
          </w:rPr>
          <w:t>arks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event that occurs after the data </w:t>
      </w:r>
      <w:del w:id="1040" w:author="Helen" w:date="2017-11-08T12:21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is </w:delText>
        </w:r>
      </w:del>
      <w:ins w:id="1041" w:author="Helen" w:date="2017-11-08T12:21:00Z">
        <w:r w:rsidR="00A96160">
          <w:rPr>
            <w:rFonts w:ascii="Arial" w:hAnsi="Arial" w:cs="Arial"/>
            <w:sz w:val="24"/>
            <w:szCs w:val="24"/>
            <w:lang w:val="en-US"/>
          </w:rPr>
          <w:t>ha</w:t>
        </w:r>
      </w:ins>
      <w:ins w:id="1042" w:author="Helen" w:date="2017-11-09T09:03:00Z">
        <w:r w:rsidR="00810C13">
          <w:rPr>
            <w:rFonts w:ascii="Arial" w:hAnsi="Arial" w:cs="Arial"/>
            <w:sz w:val="24"/>
            <w:szCs w:val="24"/>
            <w:lang w:val="en-US"/>
          </w:rPr>
          <w:t>ve</w:t>
        </w:r>
      </w:ins>
      <w:ins w:id="1043" w:author="Helen" w:date="2017-11-08T12:21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 been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sent to the server and a response </w:t>
      </w:r>
      <w:del w:id="1044" w:author="Helen" w:date="2017-11-08T12:21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is </w:delText>
        </w:r>
      </w:del>
      <w:ins w:id="1045" w:author="Helen" w:date="2017-11-08T12:21:00Z">
        <w:r w:rsidR="00A96160">
          <w:rPr>
            <w:rFonts w:ascii="Arial" w:hAnsi="Arial" w:cs="Arial"/>
            <w:sz w:val="24"/>
            <w:szCs w:val="24"/>
            <w:lang w:val="en-US"/>
          </w:rPr>
          <w:t>has been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received </w:t>
      </w:r>
      <w:del w:id="1046" w:author="Helen" w:date="2017-11-08T12:21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from it</w:delText>
        </w:r>
      </w:del>
      <w:ins w:id="1047" w:author="Helen" w:date="2017-11-08T12:21:00Z">
        <w:r w:rsidR="00A96160">
          <w:rPr>
            <w:rFonts w:ascii="Arial" w:hAnsi="Arial" w:cs="Arial"/>
            <w:sz w:val="24"/>
            <w:szCs w:val="24"/>
            <w:lang w:val="en-US"/>
          </w:rPr>
          <w:t>back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The </w:t>
      </w:r>
      <w:r w:rsidRPr="003F3DC3">
        <w:rPr>
          <w:rFonts w:ascii="Source Code Pro" w:hAnsi="Source Code Pro" w:cs="Arial"/>
          <w:sz w:val="16"/>
          <w:szCs w:val="16"/>
          <w:lang w:val="en-US"/>
        </w:rPr>
        <w:t>afterSubmit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method checks whether the controller returns an error. </w:t>
      </w:r>
      <w:del w:id="1048" w:author="Helen" w:date="2017-11-08T12:23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If there is no error, the </w:delText>
        </w:r>
      </w:del>
      <w:ins w:id="1049" w:author="Helen" w:date="2017-11-08T12:23:00Z">
        <w:r w:rsidR="00A96160">
          <w:rPr>
            <w:rFonts w:ascii="Arial" w:hAnsi="Arial" w:cs="Arial"/>
            <w:sz w:val="24"/>
            <w:szCs w:val="24"/>
            <w:lang w:val="en-US"/>
          </w:rPr>
          <w:t>T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>grid is updated</w:t>
      </w:r>
      <w:ins w:id="1050" w:author="Helen" w:date="2017-11-08T12:23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 if no error is returned;  </w:t>
        </w:r>
      </w:ins>
      <w:del w:id="1051" w:author="Helen" w:date="2017-11-08T12:23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. O</w:delText>
        </w:r>
      </w:del>
      <w:ins w:id="1052" w:author="Helen" w:date="2017-11-08T12:23:00Z">
        <w:r w:rsidR="00A96160">
          <w:rPr>
            <w:rFonts w:ascii="Arial" w:hAnsi="Arial" w:cs="Arial"/>
            <w:sz w:val="24"/>
            <w:szCs w:val="24"/>
            <w:lang w:val="en-US"/>
          </w:rPr>
          <w:t>o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therwise, the error is shown to the user. </w:t>
      </w:r>
    </w:p>
    <w:p w:rsidR="00A96160" w:rsidRDefault="00E0416E" w:rsidP="00FE1D00">
      <w:pPr>
        <w:jc w:val="both"/>
        <w:rPr>
          <w:ins w:id="1053" w:author="Helen" w:date="2017-11-08T12:23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Note </w:t>
      </w:r>
    </w:p>
    <w:p w:rsidR="00FE1D00" w:rsidRPr="003F3DC3" w:rsidRDefault="00E0416E" w:rsidP="00FE1D00">
      <w:pPr>
        <w:jc w:val="both"/>
        <w:rPr>
          <w:rFonts w:cs="Arial"/>
          <w:sz w:val="24"/>
          <w:szCs w:val="24"/>
          <w:lang w:val="en-US"/>
        </w:rPr>
      </w:pPr>
      <w:del w:id="1054" w:author="Helen" w:date="2017-11-08T12:23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t</w:delText>
        </w:r>
      </w:del>
      <w:ins w:id="1055" w:author="Helen" w:date="2017-11-08T12:24:00Z">
        <w:r w:rsidR="00A96160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editData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property</w:t>
      </w:r>
      <w:del w:id="1056" w:author="Helen" w:date="2017-11-08T12:24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>.</w:delText>
        </w:r>
      </w:del>
      <w:ins w:id="1057" w:author="Helen" w:date="2017-11-08T12:24:00Z">
        <w:r w:rsidR="00A96160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1058" w:author="Helen" w:date="2017-11-08T12:24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 It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allows you to specify the values of additional fields that are not </w:t>
      </w:r>
      <w:del w:id="1059" w:author="Helen" w:date="2017-11-08T12:24:00Z">
        <w:r w:rsidRPr="003F3DC3" w:rsidDel="00A96160">
          <w:rPr>
            <w:rFonts w:ascii="Arial" w:hAnsi="Arial" w:cs="Arial"/>
            <w:sz w:val="24"/>
            <w:szCs w:val="24"/>
            <w:lang w:val="en-US"/>
          </w:rPr>
          <w:delText xml:space="preserve">represented </w:delText>
        </w:r>
      </w:del>
      <w:ins w:id="1060" w:author="Helen" w:date="2017-11-08T12:24:00Z">
        <w:r w:rsidR="00A96160">
          <w:rPr>
            <w:rFonts w:ascii="Arial" w:hAnsi="Arial" w:cs="Arial"/>
            <w:sz w:val="24"/>
            <w:szCs w:val="24"/>
            <w:lang w:val="en-US"/>
          </w:rPr>
          <w:t>shown</w:t>
        </w:r>
        <w:r w:rsidR="00A96160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 the edit dialog box. </w:t>
      </w:r>
      <w:del w:id="1061" w:author="Helen" w:date="2017-11-08T12:24:00Z">
        <w:r w:rsidRPr="003F3DC3" w:rsidDel="00DE5CFE">
          <w:rPr>
            <w:rFonts w:ascii="Arial" w:hAnsi="Arial" w:cs="Arial"/>
            <w:sz w:val="24"/>
            <w:szCs w:val="24"/>
            <w:lang w:val="en-US"/>
          </w:rPr>
          <w:delText xml:space="preserve">The thing is that </w:delText>
        </w:r>
      </w:del>
      <w:del w:id="1062" w:author="Helen" w:date="2017-11-08T12:25:00Z">
        <w:r w:rsidRPr="003F3DC3" w:rsidDel="00DE5CFE">
          <w:rPr>
            <w:rFonts w:ascii="Arial" w:hAnsi="Arial" w:cs="Arial"/>
            <w:sz w:val="24"/>
            <w:szCs w:val="24"/>
            <w:lang w:val="en-US"/>
          </w:rPr>
          <w:delText xml:space="preserve">edit </w:delText>
        </w:r>
      </w:del>
      <w:ins w:id="1063" w:author="Helen" w:date="2017-11-08T12:25:00Z">
        <w:r w:rsidR="00DE5CFE">
          <w:rPr>
            <w:rFonts w:ascii="Arial" w:hAnsi="Arial" w:cs="Arial"/>
            <w:sz w:val="24"/>
            <w:szCs w:val="24"/>
            <w:lang w:val="en-US"/>
          </w:rPr>
          <w:t>E</w:t>
        </w:r>
        <w:r w:rsidR="00DE5CFE" w:rsidRPr="003F3DC3">
          <w:rPr>
            <w:rFonts w:ascii="Arial" w:hAnsi="Arial" w:cs="Arial"/>
            <w:sz w:val="24"/>
            <w:szCs w:val="24"/>
            <w:lang w:val="en-US"/>
          </w:rPr>
          <w:t xml:space="preserve">dit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dialog boxes do not </w:t>
      </w:r>
      <w:del w:id="1064" w:author="Helen" w:date="2017-11-08T12:25:00Z">
        <w:r w:rsidRPr="003F3DC3" w:rsidDel="00DE5CFE">
          <w:rPr>
            <w:rFonts w:ascii="Arial" w:hAnsi="Arial" w:cs="Arial"/>
            <w:sz w:val="24"/>
            <w:szCs w:val="24"/>
            <w:lang w:val="en-US"/>
          </w:rPr>
          <w:delText xml:space="preserve">include </w:delText>
        </w:r>
      </w:del>
      <w:ins w:id="1065" w:author="Helen" w:date="2017-11-08T12:25:00Z">
        <w:r w:rsidR="00DE5CFE">
          <w:rPr>
            <w:rFonts w:ascii="Arial" w:hAnsi="Arial" w:cs="Arial"/>
            <w:sz w:val="24"/>
            <w:szCs w:val="24"/>
            <w:lang w:val="en-US"/>
          </w:rPr>
          <w:t>show</w:t>
        </w:r>
        <w:r w:rsidR="00DE5CFE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the value</w:t>
      </w:r>
      <w:ins w:id="1066" w:author="Helen" w:date="2017-11-08T12:25:00Z">
        <w:r w:rsidR="00DE5CFE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of hidden fields and it is rather </w:t>
      </w:r>
      <w:del w:id="1067" w:author="Helen" w:date="2017-11-08T12:26:00Z">
        <w:r w:rsidRPr="003F3DC3" w:rsidDel="00DE5CFE">
          <w:rPr>
            <w:rFonts w:ascii="Arial" w:hAnsi="Arial" w:cs="Arial"/>
            <w:sz w:val="24"/>
            <w:szCs w:val="24"/>
            <w:lang w:val="en-US"/>
          </w:rPr>
          <w:delText>a drag</w:delText>
        </w:r>
      </w:del>
      <w:ins w:id="1068" w:author="Helen" w:date="2017-11-08T12:26:00Z">
        <w:r w:rsidR="00DE5CFE">
          <w:rPr>
            <w:rFonts w:ascii="Arial" w:hAnsi="Arial" w:cs="Arial"/>
            <w:sz w:val="24"/>
            <w:szCs w:val="24"/>
            <w:lang w:val="en-US"/>
          </w:rPr>
          <w:t>tedious if you want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to display automatically generated keys.</w:t>
      </w:r>
    </w:p>
    <w:p w:rsidR="00FE1D00" w:rsidRPr="003F3DC3" w:rsidRDefault="00FE1D00" w:rsidP="00FE1D0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1D00" w:rsidRPr="003F3DC3" w:rsidRDefault="00E0416E" w:rsidP="00FE1D00">
      <w:pPr>
        <w:pStyle w:val="Heading3"/>
        <w:rPr>
          <w:rFonts w:ascii="Arial" w:hAnsi="Arial" w:cs="Arial"/>
          <w:sz w:val="24"/>
          <w:szCs w:val="24"/>
          <w:lang w:val="en-US"/>
        </w:rPr>
      </w:pPr>
      <w:bookmarkStart w:id="1069" w:name="_Toc477772250"/>
      <w:r w:rsidRPr="003F3DC3">
        <w:rPr>
          <w:rFonts w:ascii="Arial" w:hAnsi="Arial" w:cs="Arial"/>
          <w:sz w:val="24"/>
          <w:szCs w:val="24"/>
          <w:lang w:val="en-US"/>
        </w:rPr>
        <w:t xml:space="preserve">Creating </w:t>
      </w:r>
      <w:del w:id="1070" w:author="Helen" w:date="2017-11-08T12:30:00Z">
        <w:r w:rsidRPr="003F3DC3" w:rsidDel="005D68D2">
          <w:rPr>
            <w:rFonts w:ascii="Arial" w:hAnsi="Arial" w:cs="Arial"/>
            <w:sz w:val="24"/>
            <w:szCs w:val="24"/>
            <w:lang w:val="en-US"/>
          </w:rPr>
          <w:delText>log</w:delText>
        </w:r>
      </w:del>
      <w:ins w:id="1071" w:author="Helen" w:date="2017-11-08T12:32:00Z">
        <w:r w:rsidR="00FB699C">
          <w:rPr>
            <w:rFonts w:ascii="Arial" w:hAnsi="Arial" w:cs="Arial"/>
            <w:sz w:val="24"/>
            <w:szCs w:val="24"/>
            <w:lang w:val="en-US"/>
          </w:rPr>
          <w:t>S</w:t>
        </w:r>
      </w:ins>
      <w:ins w:id="1072" w:author="Helen" w:date="2017-11-08T12:30:00Z">
        <w:r w:rsidR="005D68D2">
          <w:rPr>
            <w:rFonts w:ascii="Arial" w:hAnsi="Arial" w:cs="Arial"/>
            <w:sz w:val="24"/>
            <w:szCs w:val="24"/>
            <w:lang w:val="en-US"/>
          </w:rPr>
          <w:t xml:space="preserve">econdary </w:t>
        </w:r>
      </w:ins>
      <w:ins w:id="1073" w:author="Helen" w:date="2017-11-08T12:32:00Z">
        <w:r w:rsidR="00FB699C">
          <w:rPr>
            <w:rFonts w:ascii="Arial" w:hAnsi="Arial" w:cs="Arial"/>
            <w:sz w:val="24"/>
            <w:szCs w:val="24"/>
            <w:lang w:val="en-US"/>
          </w:rPr>
          <w:t>M</w:t>
        </w:r>
      </w:ins>
      <w:ins w:id="1074" w:author="Helen" w:date="2017-11-08T12:30:00Z">
        <w:r w:rsidR="005D68D2">
          <w:rPr>
            <w:rFonts w:ascii="Arial" w:hAnsi="Arial" w:cs="Arial"/>
            <w:sz w:val="24"/>
            <w:szCs w:val="24"/>
            <w:lang w:val="en-US"/>
          </w:rPr>
          <w:t>odule</w:t>
        </w:r>
      </w:ins>
      <w:r w:rsidRPr="003F3DC3">
        <w:rPr>
          <w:rFonts w:ascii="Arial" w:hAnsi="Arial" w:cs="Arial"/>
          <w:sz w:val="24"/>
          <w:szCs w:val="24"/>
          <w:lang w:val="en-US"/>
        </w:rPr>
        <w:t>s</w:t>
      </w:r>
      <w:bookmarkEnd w:id="1069"/>
    </w:p>
    <w:p w:rsidR="00FE1D00" w:rsidRDefault="00E0416E" w:rsidP="000615B2">
      <w:pPr>
        <w:keepNext/>
        <w:spacing w:before="240"/>
        <w:jc w:val="both"/>
        <w:rPr>
          <w:rFonts w:ascii="Arial" w:hAnsi="Arial" w:cs="Arial"/>
          <w:sz w:val="24"/>
          <w:lang w:val="en-US"/>
        </w:rPr>
      </w:pPr>
      <w:del w:id="1075" w:author="Helen" w:date="2017-11-08T12:33:00Z">
        <w:r w:rsidRPr="003F3DC3" w:rsidDel="00FB699C">
          <w:rPr>
            <w:rFonts w:ascii="Arial" w:hAnsi="Arial" w:cs="Arial"/>
            <w:sz w:val="24"/>
            <w:lang w:val="en-US"/>
          </w:rPr>
          <w:delText xml:space="preserve">Unlike </w:delText>
        </w:r>
      </w:del>
      <w:ins w:id="1076" w:author="Helen" w:date="2017-11-08T12:33:00Z">
        <w:r w:rsidR="00FB699C">
          <w:rPr>
            <w:rFonts w:ascii="Arial" w:hAnsi="Arial" w:cs="Arial"/>
            <w:sz w:val="24"/>
            <w:lang w:val="en-US"/>
          </w:rPr>
          <w:t>A</w:t>
        </w:r>
        <w:r w:rsidR="00FB699C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del w:id="1077" w:author="Helen" w:date="2017-11-08T12:32:00Z">
        <w:r w:rsidRPr="003F3DC3" w:rsidDel="00FB699C">
          <w:rPr>
            <w:rFonts w:ascii="Arial" w:hAnsi="Arial" w:cs="Arial"/>
            <w:sz w:val="24"/>
            <w:lang w:val="en-US"/>
          </w:rPr>
          <w:delText>directories</w:delText>
        </w:r>
      </w:del>
      <w:ins w:id="1078" w:author="Helen" w:date="2017-11-08T12:33:00Z">
        <w:r w:rsidR="00FB699C">
          <w:rPr>
            <w:rFonts w:ascii="Arial" w:hAnsi="Arial" w:cs="Arial"/>
            <w:sz w:val="24"/>
            <w:lang w:val="en-US"/>
          </w:rPr>
          <w:t>s</w:t>
        </w:r>
      </w:ins>
      <w:ins w:id="1079" w:author="Helen" w:date="2017-11-08T12:34:00Z">
        <w:r w:rsidR="00FB699C">
          <w:rPr>
            <w:rFonts w:ascii="Arial" w:hAnsi="Arial" w:cs="Arial"/>
            <w:sz w:val="24"/>
            <w:lang w:val="en-US"/>
          </w:rPr>
          <w:t>e</w:t>
        </w:r>
      </w:ins>
      <w:ins w:id="1080" w:author="Helen" w:date="2017-11-08T12:33:00Z">
        <w:r w:rsidR="00FB699C">
          <w:rPr>
            <w:rFonts w:ascii="Arial" w:hAnsi="Arial" w:cs="Arial"/>
            <w:sz w:val="24"/>
            <w:lang w:val="en-US"/>
          </w:rPr>
          <w:t>cond</w:t>
        </w:r>
      </w:ins>
      <w:ins w:id="1081" w:author="Helen" w:date="2017-11-08T12:32:00Z">
        <w:r w:rsidR="00FB699C">
          <w:rPr>
            <w:rFonts w:ascii="Arial" w:hAnsi="Arial" w:cs="Arial"/>
            <w:sz w:val="24"/>
            <w:lang w:val="en-US"/>
          </w:rPr>
          <w:t>ary module</w:t>
        </w:r>
      </w:ins>
      <w:ins w:id="1082" w:author="Helen" w:date="2017-11-08T12:34:00Z">
        <w:r w:rsidR="00FB699C">
          <w:rPr>
            <w:rFonts w:ascii="Arial" w:hAnsi="Arial" w:cs="Arial"/>
            <w:sz w:val="24"/>
            <w:lang w:val="en-US"/>
          </w:rPr>
          <w:t xml:space="preserve"> typically </w:t>
        </w:r>
      </w:ins>
      <w:del w:id="1083" w:author="Helen" w:date="2017-11-08T12:33:00Z">
        <w:r w:rsidRPr="003F3DC3" w:rsidDel="00FB699C">
          <w:rPr>
            <w:rFonts w:ascii="Arial" w:hAnsi="Arial" w:cs="Arial"/>
            <w:sz w:val="24"/>
            <w:lang w:val="en-US"/>
          </w:rPr>
          <w:delText xml:space="preserve">, logs </w:delText>
        </w:r>
      </w:del>
      <w:r w:rsidRPr="003F3DC3">
        <w:rPr>
          <w:rFonts w:ascii="Arial" w:hAnsi="Arial" w:cs="Arial"/>
          <w:sz w:val="24"/>
          <w:lang w:val="en-US"/>
        </w:rPr>
        <w:t xml:space="preserve">contain </w:t>
      </w:r>
      <w:del w:id="1084" w:author="Helen" w:date="2017-11-08T12:34:00Z">
        <w:r w:rsidRPr="003F3DC3" w:rsidDel="00FB699C">
          <w:rPr>
            <w:rFonts w:ascii="Arial" w:hAnsi="Arial" w:cs="Arial"/>
            <w:sz w:val="24"/>
            <w:lang w:val="en-US"/>
          </w:rPr>
          <w:delText>quite a lot of</w:delText>
        </w:r>
      </w:del>
      <w:ins w:id="1085" w:author="Helen" w:date="2017-11-08T12:34:00Z">
        <w:r w:rsidR="00FB699C">
          <w:rPr>
            <w:rFonts w:ascii="Arial" w:hAnsi="Arial" w:cs="Arial"/>
            <w:sz w:val="24"/>
            <w:lang w:val="en-US"/>
          </w:rPr>
          <w:t>many more</w:t>
        </w:r>
      </w:ins>
      <w:r w:rsidRPr="003F3DC3">
        <w:rPr>
          <w:rFonts w:ascii="Arial" w:hAnsi="Arial" w:cs="Arial"/>
          <w:sz w:val="24"/>
          <w:lang w:val="en-US"/>
        </w:rPr>
        <w:t xml:space="preserve"> </w:t>
      </w:r>
      <w:ins w:id="1086" w:author="Helen" w:date="2017-11-08T12:34:00Z">
        <w:r w:rsidR="00FB699C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>records</w:t>
      </w:r>
      <w:ins w:id="1087" w:author="Helen" w:date="2017-11-08T12:34:00Z">
        <w:r w:rsidR="00FB699C">
          <w:rPr>
            <w:rFonts w:ascii="Arial" w:hAnsi="Arial" w:cs="Arial"/>
            <w:sz w:val="24"/>
            <w:lang w:val="en-US"/>
          </w:rPr>
          <w:t xml:space="preserve"> than a primary one</w:t>
        </w:r>
      </w:ins>
      <w:r w:rsidRPr="003F3DC3">
        <w:rPr>
          <w:rFonts w:ascii="Arial" w:hAnsi="Arial" w:cs="Arial"/>
          <w:sz w:val="24"/>
          <w:lang w:val="en-US"/>
        </w:rPr>
        <w:t xml:space="preserve"> and new records are </w:t>
      </w:r>
      <w:del w:id="1088" w:author="Helen" w:date="2017-11-08T12:34:00Z">
        <w:r w:rsidRPr="003F3DC3" w:rsidDel="00FB699C">
          <w:rPr>
            <w:rFonts w:ascii="Arial" w:hAnsi="Arial" w:cs="Arial"/>
            <w:sz w:val="24"/>
            <w:lang w:val="en-US"/>
          </w:rPr>
          <w:delText xml:space="preserve">often </w:delText>
        </w:r>
      </w:del>
      <w:r w:rsidRPr="003F3DC3">
        <w:rPr>
          <w:rFonts w:ascii="Arial" w:hAnsi="Arial" w:cs="Arial"/>
          <w:sz w:val="24"/>
          <w:lang w:val="en-US"/>
        </w:rPr>
        <w:t xml:space="preserve">added </w:t>
      </w:r>
      <w:del w:id="1089" w:author="Helen" w:date="2017-11-08T12:35:00Z">
        <w:r w:rsidRPr="003F3DC3" w:rsidDel="00FB699C">
          <w:rPr>
            <w:rFonts w:ascii="Arial" w:hAnsi="Arial" w:cs="Arial"/>
            <w:sz w:val="24"/>
            <w:lang w:val="en-US"/>
          </w:rPr>
          <w:delText>to them</w:delText>
        </w:r>
      </w:del>
      <w:ins w:id="1090" w:author="Helen" w:date="2017-11-08T12:35:00Z">
        <w:r w:rsidR="00FB699C">
          <w:rPr>
            <w:rFonts w:ascii="Arial" w:hAnsi="Arial" w:cs="Arial"/>
            <w:sz w:val="24"/>
            <w:lang w:val="en-US"/>
          </w:rPr>
          <w:t>frequently</w:t>
        </w:r>
      </w:ins>
      <w:r w:rsidRPr="003F3DC3">
        <w:rPr>
          <w:rFonts w:ascii="Arial" w:hAnsi="Arial" w:cs="Arial"/>
          <w:sz w:val="24"/>
          <w:lang w:val="en-US"/>
        </w:rPr>
        <w:t xml:space="preserve">. Most </w:t>
      </w:r>
      <w:del w:id="1091" w:author="Helen" w:date="2017-11-08T12:30:00Z">
        <w:r w:rsidRPr="003F3DC3" w:rsidDel="005D68D2">
          <w:rPr>
            <w:rFonts w:ascii="Arial" w:hAnsi="Arial" w:cs="Arial"/>
            <w:sz w:val="24"/>
            <w:lang w:val="en-US"/>
          </w:rPr>
          <w:delText>log</w:delText>
        </w:r>
      </w:del>
      <w:ins w:id="1092" w:author="Helen" w:date="2017-11-08T12:30:00Z">
        <w:r w:rsidR="005D68D2">
          <w:rPr>
            <w:rFonts w:ascii="Arial" w:hAnsi="Arial" w:cs="Arial"/>
            <w:sz w:val="24"/>
            <w:lang w:val="en-US"/>
          </w:rPr>
          <w:t xml:space="preserve">secondary </w:t>
        </w:r>
      </w:ins>
      <w:ins w:id="1093" w:author="Helen" w:date="2017-11-08T12:35:00Z">
        <w:r w:rsidR="003D6AD2">
          <w:rPr>
            <w:rFonts w:ascii="Arial" w:hAnsi="Arial" w:cs="Arial"/>
            <w:sz w:val="24"/>
            <w:lang w:val="en-US"/>
          </w:rPr>
          <w:t>tab</w:t>
        </w:r>
      </w:ins>
      <w:ins w:id="1094" w:author="Helen" w:date="2017-11-08T12:30:00Z">
        <w:r w:rsidR="005D68D2">
          <w:rPr>
            <w:rFonts w:ascii="Arial" w:hAnsi="Arial" w:cs="Arial"/>
            <w:sz w:val="24"/>
            <w:lang w:val="en-US"/>
          </w:rPr>
          <w:t>le</w:t>
        </w:r>
      </w:ins>
      <w:r w:rsidRPr="003F3DC3">
        <w:rPr>
          <w:rFonts w:ascii="Arial" w:hAnsi="Arial" w:cs="Arial"/>
          <w:sz w:val="24"/>
          <w:lang w:val="en-US"/>
        </w:rPr>
        <w:t>s contain</w:t>
      </w:r>
      <w:del w:id="1095" w:author="Helen" w:date="2017-11-08T12:35:00Z">
        <w:r w:rsidRPr="003F3DC3" w:rsidDel="003D6AD2">
          <w:rPr>
            <w:rFonts w:ascii="Arial" w:hAnsi="Arial" w:cs="Arial"/>
            <w:sz w:val="24"/>
            <w:lang w:val="en-US"/>
          </w:rPr>
          <w:delText>s</w:delText>
        </w:r>
      </w:del>
      <w:r w:rsidRPr="003F3DC3">
        <w:rPr>
          <w:rFonts w:ascii="Arial" w:hAnsi="Arial" w:cs="Arial"/>
          <w:sz w:val="24"/>
          <w:lang w:val="en-US"/>
        </w:rPr>
        <w:t xml:space="preserve"> a field with the </w:t>
      </w:r>
      <w:del w:id="1096" w:author="Helen" w:date="2017-11-08T12:35:00Z">
        <w:r w:rsidRPr="003F3DC3" w:rsidDel="003D6AD2">
          <w:rPr>
            <w:rFonts w:ascii="Arial" w:hAnsi="Arial" w:cs="Arial"/>
            <w:sz w:val="24"/>
            <w:lang w:val="en-US"/>
          </w:rPr>
          <w:delText xml:space="preserve">document </w:delText>
        </w:r>
      </w:del>
      <w:ins w:id="1097" w:author="Helen" w:date="2017-11-08T12:35:00Z">
        <w:r w:rsidR="003D6AD2">
          <w:rPr>
            <w:rFonts w:ascii="Arial" w:hAnsi="Arial" w:cs="Arial"/>
            <w:sz w:val="24"/>
            <w:lang w:val="en-US"/>
          </w:rPr>
          <w:t>record</w:t>
        </w:r>
        <w:r w:rsidR="003D6AD2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creation date. In order to reduce the amount of retrieved data, </w:t>
      </w:r>
      <w:del w:id="1098" w:author="Helen" w:date="2017-11-08T12:36:00Z">
        <w:r w:rsidRPr="003F3DC3" w:rsidDel="003D6AD2">
          <w:rPr>
            <w:rFonts w:ascii="Arial" w:hAnsi="Arial" w:cs="Arial"/>
            <w:sz w:val="24"/>
            <w:lang w:val="en-US"/>
          </w:rPr>
          <w:delText>such a</w:delText>
        </w:r>
      </w:del>
      <w:ins w:id="1099" w:author="Helen" w:date="2017-11-08T12:36:00Z">
        <w:r w:rsidR="003D6AD2">
          <w:rPr>
            <w:rFonts w:ascii="Arial" w:hAnsi="Arial" w:cs="Arial"/>
            <w:sz w:val="24"/>
            <w:lang w:val="en-US"/>
          </w:rPr>
          <w:t>the</w:t>
        </w:r>
      </w:ins>
      <w:r w:rsidRPr="003F3DC3">
        <w:rPr>
          <w:rFonts w:ascii="Arial" w:hAnsi="Arial" w:cs="Arial"/>
          <w:sz w:val="24"/>
          <w:lang w:val="en-US"/>
        </w:rPr>
        <w:t xml:space="preserve"> notion </w:t>
      </w:r>
      <w:del w:id="1100" w:author="Helen" w:date="2017-11-08T12:36:00Z">
        <w:r w:rsidRPr="003F3DC3" w:rsidDel="003D6AD2">
          <w:rPr>
            <w:rFonts w:ascii="Arial" w:hAnsi="Arial" w:cs="Arial"/>
            <w:sz w:val="24"/>
            <w:lang w:val="en-US"/>
          </w:rPr>
          <w:delText xml:space="preserve">as </w:delText>
        </w:r>
      </w:del>
      <w:ins w:id="1101" w:author="Helen" w:date="2017-11-08T12:36:00Z">
        <w:r w:rsidR="003D6AD2">
          <w:rPr>
            <w:rFonts w:ascii="Arial" w:hAnsi="Arial" w:cs="Arial"/>
            <w:sz w:val="24"/>
            <w:lang w:val="en-US"/>
          </w:rPr>
          <w:t>of</w:t>
        </w:r>
        <w:r w:rsidR="003D6AD2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a work period is </w:t>
      </w:r>
      <w:del w:id="1102" w:author="Helen" w:date="2017-11-08T12:36:00Z">
        <w:r w:rsidRPr="003F3DC3" w:rsidDel="003D6AD2">
          <w:rPr>
            <w:rFonts w:ascii="Arial" w:hAnsi="Arial" w:cs="Arial"/>
            <w:sz w:val="24"/>
            <w:lang w:val="en-US"/>
          </w:rPr>
          <w:delText xml:space="preserve">usually </w:delText>
        </w:r>
      </w:del>
      <w:ins w:id="1103" w:author="Helen" w:date="2017-11-08T12:36:00Z">
        <w:r w:rsidR="003D6AD2">
          <w:rPr>
            <w:rFonts w:ascii="Arial" w:hAnsi="Arial" w:cs="Arial"/>
            <w:sz w:val="24"/>
            <w:lang w:val="en-US"/>
          </w:rPr>
          <w:t>often</w:t>
        </w:r>
        <w:r w:rsidR="003D6AD2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del w:id="1104" w:author="Helen" w:date="2017-11-08T12:36:00Z">
        <w:r w:rsidRPr="003F3DC3" w:rsidDel="003D6AD2">
          <w:rPr>
            <w:rFonts w:ascii="Arial" w:hAnsi="Arial" w:cs="Arial"/>
            <w:sz w:val="24"/>
            <w:lang w:val="en-US"/>
          </w:rPr>
          <w:delText xml:space="preserve">introduced </w:delText>
        </w:r>
      </w:del>
      <w:ins w:id="1105" w:author="Helen" w:date="2017-11-08T12:36:00Z">
        <w:r w:rsidR="003D6AD2" w:rsidRPr="003F3DC3">
          <w:rPr>
            <w:rFonts w:ascii="Arial" w:hAnsi="Arial" w:cs="Arial"/>
            <w:sz w:val="24"/>
            <w:lang w:val="en-US"/>
          </w:rPr>
          <w:t>in</w:t>
        </w:r>
        <w:r w:rsidR="003D6AD2">
          <w:rPr>
            <w:rFonts w:ascii="Arial" w:hAnsi="Arial" w:cs="Arial"/>
            <w:sz w:val="24"/>
            <w:lang w:val="en-US"/>
          </w:rPr>
          <w:t>corporated</w:t>
        </w:r>
        <w:r w:rsidR="003D6AD2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to </w:t>
      </w:r>
      <w:del w:id="1106" w:author="Helen" w:date="2017-11-08T12:36:00Z">
        <w:r w:rsidRPr="003F3DC3" w:rsidDel="003D6AD2">
          <w:rPr>
            <w:rFonts w:ascii="Arial" w:hAnsi="Arial" w:cs="Arial"/>
            <w:sz w:val="24"/>
            <w:lang w:val="en-US"/>
          </w:rPr>
          <w:delText xml:space="preserve">reduce </w:delText>
        </w:r>
      </w:del>
      <w:ins w:id="1107" w:author="Helen" w:date="2017-11-08T12:36:00Z">
        <w:r w:rsidR="003D6AD2">
          <w:rPr>
            <w:rFonts w:ascii="Arial" w:hAnsi="Arial" w:cs="Arial"/>
            <w:sz w:val="24"/>
            <w:lang w:val="en-US"/>
          </w:rPr>
          <w:t>limit</w:t>
        </w:r>
        <w:r w:rsidR="003D6AD2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the </w:t>
      </w:r>
      <w:ins w:id="1108" w:author="Helen" w:date="2017-11-08T12:37:00Z">
        <w:r w:rsidR="003D6AD2">
          <w:rPr>
            <w:rFonts w:ascii="Arial" w:hAnsi="Arial" w:cs="Arial"/>
            <w:sz w:val="24"/>
            <w:lang w:val="en-US"/>
          </w:rPr>
          <w:t xml:space="preserve">range of </w:t>
        </w:r>
      </w:ins>
      <w:r w:rsidRPr="003F3DC3">
        <w:rPr>
          <w:rFonts w:ascii="Arial" w:hAnsi="Arial" w:cs="Arial"/>
          <w:sz w:val="24"/>
          <w:lang w:val="en-US"/>
        </w:rPr>
        <w:t xml:space="preserve">data sent to the client. A work period is a range of dates for which the </w:t>
      </w:r>
      <w:del w:id="1109" w:author="Helen" w:date="2017-11-08T12:37:00Z">
        <w:r w:rsidRPr="003F3DC3" w:rsidDel="003D6AD2">
          <w:rPr>
            <w:rFonts w:ascii="Arial" w:hAnsi="Arial" w:cs="Arial"/>
            <w:sz w:val="24"/>
            <w:lang w:val="en-US"/>
          </w:rPr>
          <w:delText>work documents</w:delText>
        </w:r>
      </w:del>
      <w:ins w:id="1110" w:author="Helen" w:date="2017-11-08T12:37:00Z">
        <w:r w:rsidR="003D6AD2">
          <w:rPr>
            <w:rFonts w:ascii="Arial" w:hAnsi="Arial" w:cs="Arial"/>
            <w:sz w:val="24"/>
            <w:lang w:val="en-US"/>
          </w:rPr>
          <w:t>records</w:t>
        </w:r>
      </w:ins>
      <w:r w:rsidRPr="003F3DC3">
        <w:rPr>
          <w:rFonts w:ascii="Arial" w:hAnsi="Arial" w:cs="Arial"/>
          <w:sz w:val="24"/>
          <w:lang w:val="en-US"/>
        </w:rPr>
        <w:t xml:space="preserve"> are required. The work period is described by the </w:t>
      </w:r>
      <w:proofErr w:type="spellStart"/>
      <w:r w:rsidRPr="003F3DC3">
        <w:rPr>
          <w:rFonts w:ascii="Arial" w:hAnsi="Arial" w:cs="Arial"/>
          <w:sz w:val="24"/>
          <w:lang w:val="en-US"/>
        </w:rPr>
        <w:t>WorkingPeriod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class</w:t>
      </w:r>
      <w:ins w:id="1111" w:author="Helen" w:date="2017-11-08T12:38:00Z">
        <w:r w:rsidR="003D6AD2">
          <w:rPr>
            <w:rFonts w:ascii="Arial" w:hAnsi="Arial" w:cs="Arial"/>
            <w:sz w:val="24"/>
            <w:lang w:val="en-US"/>
          </w:rPr>
          <w:t xml:space="preserve">, </w:t>
        </w:r>
      </w:ins>
      <w:del w:id="1112" w:author="Helen" w:date="2017-11-08T12:38:00Z">
        <w:r w:rsidRPr="003F3DC3" w:rsidDel="003D6AD2">
          <w:rPr>
            <w:rFonts w:ascii="Arial" w:hAnsi="Arial" w:cs="Arial"/>
            <w:sz w:val="24"/>
            <w:lang w:val="en-US"/>
          </w:rPr>
          <w:delText xml:space="preserve">. This class is </w:delText>
        </w:r>
      </w:del>
      <w:r w:rsidRPr="003F3DC3">
        <w:rPr>
          <w:rFonts w:ascii="Arial" w:hAnsi="Arial" w:cs="Arial"/>
          <w:sz w:val="24"/>
          <w:lang w:val="en-US"/>
        </w:rPr>
        <w:t xml:space="preserve">defined via the </w:t>
      </w:r>
      <w:proofErr w:type="spellStart"/>
      <w:r w:rsidRPr="003F3DC3">
        <w:rPr>
          <w:rFonts w:ascii="Arial" w:hAnsi="Arial" w:cs="Arial"/>
          <w:sz w:val="24"/>
          <w:lang w:val="en-US"/>
        </w:rPr>
        <w:t>workingPeriod</w:t>
      </w:r>
      <w:proofErr w:type="spellEnd"/>
      <w:r w:rsidRPr="003F3DC3">
        <w:rPr>
          <w:rFonts w:ascii="Arial" w:hAnsi="Arial" w:cs="Arial"/>
          <w:sz w:val="24"/>
          <w:lang w:val="en-US"/>
        </w:rPr>
        <w:t xml:space="preserve"> bean in the ru.ibase.fbjavaex.config.JooqConfig configuration class.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>package ru.ibase.fbjavaex.config;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>import java.time.LocalDateTime;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>/**</w:t>
      </w:r>
    </w:p>
    <w:p w:rsidR="000615B2" w:rsidRPr="000615B2" w:rsidRDefault="000615B2" w:rsidP="000615B2">
      <w:pPr>
        <w:pStyle w:val="2"/>
      </w:pPr>
      <w:r w:rsidRPr="000615B2">
        <w:t xml:space="preserve"> * Working period</w:t>
      </w:r>
    </w:p>
    <w:p w:rsidR="000615B2" w:rsidRPr="000615B2" w:rsidRDefault="000615B2" w:rsidP="000615B2">
      <w:pPr>
        <w:pStyle w:val="2"/>
      </w:pPr>
      <w:r w:rsidRPr="000615B2">
        <w:t xml:space="preserve"> *</w:t>
      </w:r>
    </w:p>
    <w:p w:rsidR="000615B2" w:rsidRPr="000615B2" w:rsidRDefault="000615B2" w:rsidP="000615B2">
      <w:pPr>
        <w:pStyle w:val="2"/>
      </w:pPr>
      <w:r w:rsidRPr="000615B2">
        <w:t xml:space="preserve"> * @author Simonov Denis</w:t>
      </w:r>
    </w:p>
    <w:p w:rsidR="000615B2" w:rsidRPr="000615B2" w:rsidRDefault="000615B2" w:rsidP="000615B2">
      <w:pPr>
        <w:pStyle w:val="2"/>
      </w:pPr>
      <w:r w:rsidRPr="000615B2">
        <w:t xml:space="preserve">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>public class WorkingPeriod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private Timestamp beginDate;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private Timestamp endDate;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 </w:t>
      </w:r>
    </w:p>
    <w:p w:rsidR="000615B2" w:rsidRPr="000615B2" w:rsidRDefault="000615B2" w:rsidP="000615B2">
      <w:pPr>
        <w:pStyle w:val="2"/>
      </w:pPr>
      <w:r w:rsidRPr="000615B2">
        <w:t xml:space="preserve">     * Con</w:t>
      </w:r>
      <w:r w:rsidR="008D3A4E">
        <w:t>s</w:t>
      </w:r>
      <w:r w:rsidRPr="000615B2">
        <w:t>tructor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WorkingPeriod()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// in real applications is calculated from the current date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this.beginDate = Timestamp.valueOf("2015-06-01 00:00:00");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this.endDate = Timestamp.valueOf(LocalDateTime.now().plusDays(1));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</w:t>
      </w:r>
    </w:p>
    <w:p w:rsidR="000615B2" w:rsidRPr="000615B2" w:rsidRDefault="000615B2" w:rsidP="000615B2">
      <w:pPr>
        <w:pStyle w:val="2"/>
      </w:pPr>
      <w:r w:rsidRPr="000615B2">
        <w:lastRenderedPageBreak/>
        <w:t xml:space="preserve">     * Returns the start date of the work period</w:t>
      </w:r>
    </w:p>
    <w:p w:rsidR="000615B2" w:rsidRPr="000615B2" w:rsidRDefault="000615B2" w:rsidP="000615B2">
      <w:pPr>
        <w:pStyle w:val="2"/>
      </w:pPr>
      <w:r w:rsidRPr="000615B2">
        <w:t xml:space="preserve">     *</w:t>
      </w:r>
    </w:p>
    <w:p w:rsidR="000615B2" w:rsidRPr="000615B2" w:rsidRDefault="000615B2" w:rsidP="000615B2">
      <w:pPr>
        <w:pStyle w:val="2"/>
      </w:pPr>
      <w:r w:rsidRPr="000615B2">
        <w:t xml:space="preserve">     * @return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public Timestamp getBeginDate()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return this.beginDate;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</w:t>
      </w:r>
    </w:p>
    <w:p w:rsidR="000615B2" w:rsidRPr="000615B2" w:rsidRDefault="000615B2" w:rsidP="000615B2">
      <w:pPr>
        <w:pStyle w:val="2"/>
      </w:pPr>
      <w:r w:rsidRPr="000615B2">
        <w:t xml:space="preserve">     * Returns the end date of the work period</w:t>
      </w:r>
    </w:p>
    <w:p w:rsidR="000615B2" w:rsidRPr="000615B2" w:rsidRDefault="000615B2" w:rsidP="000615B2">
      <w:pPr>
        <w:pStyle w:val="2"/>
      </w:pPr>
      <w:r w:rsidRPr="000615B2">
        <w:t xml:space="preserve">     * </w:t>
      </w:r>
    </w:p>
    <w:p w:rsidR="000615B2" w:rsidRPr="000615B2" w:rsidRDefault="000615B2" w:rsidP="000615B2">
      <w:pPr>
        <w:pStyle w:val="2"/>
      </w:pPr>
      <w:r w:rsidRPr="000615B2">
        <w:t xml:space="preserve">     * @return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public Timestamp getEndDate()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return this.endDate;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</w:t>
      </w:r>
    </w:p>
    <w:p w:rsidR="000615B2" w:rsidRPr="000615B2" w:rsidRDefault="000615B2" w:rsidP="000615B2">
      <w:pPr>
        <w:pStyle w:val="2"/>
      </w:pPr>
      <w:r w:rsidRPr="000615B2">
        <w:t xml:space="preserve">     * Setting the start date of the work period</w:t>
      </w:r>
    </w:p>
    <w:p w:rsidR="000615B2" w:rsidRPr="000615B2" w:rsidRDefault="000615B2" w:rsidP="000615B2">
      <w:pPr>
        <w:pStyle w:val="2"/>
      </w:pPr>
      <w:r w:rsidRPr="000615B2">
        <w:t xml:space="preserve">     * </w:t>
      </w:r>
    </w:p>
    <w:p w:rsidR="000615B2" w:rsidRPr="000615B2" w:rsidRDefault="000615B2" w:rsidP="000615B2">
      <w:pPr>
        <w:pStyle w:val="2"/>
      </w:pPr>
      <w:r w:rsidRPr="000615B2">
        <w:t xml:space="preserve">     * @param value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public void setBeginDate(Timestamp value)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this.beginDate = value;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</w:t>
      </w:r>
    </w:p>
    <w:p w:rsidR="000615B2" w:rsidRPr="000615B2" w:rsidRDefault="000615B2" w:rsidP="000615B2">
      <w:pPr>
        <w:pStyle w:val="2"/>
      </w:pPr>
      <w:r w:rsidRPr="000615B2">
        <w:t xml:space="preserve">     * Setting the end date of the work period</w:t>
      </w:r>
    </w:p>
    <w:p w:rsidR="000615B2" w:rsidRPr="000615B2" w:rsidRDefault="000615B2" w:rsidP="000615B2">
      <w:pPr>
        <w:pStyle w:val="2"/>
      </w:pPr>
      <w:r w:rsidRPr="000615B2">
        <w:t xml:space="preserve">     * </w:t>
      </w:r>
    </w:p>
    <w:p w:rsidR="000615B2" w:rsidRPr="000615B2" w:rsidRDefault="000615B2" w:rsidP="000615B2">
      <w:pPr>
        <w:pStyle w:val="2"/>
      </w:pPr>
      <w:r w:rsidRPr="000615B2">
        <w:t xml:space="preserve">     * @param value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public void setEndDate(Timestamp value)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this.endDate = value;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15B2" w:rsidRPr="000615B2" w:rsidRDefault="000615B2" w:rsidP="000615B2">
      <w:pPr>
        <w:pStyle w:val="2"/>
      </w:pPr>
      <w:r w:rsidRPr="000615B2">
        <w:t xml:space="preserve">    /**</w:t>
      </w:r>
    </w:p>
    <w:p w:rsidR="000615B2" w:rsidRPr="000615B2" w:rsidRDefault="000615B2" w:rsidP="000615B2">
      <w:pPr>
        <w:pStyle w:val="2"/>
      </w:pPr>
      <w:r w:rsidRPr="000615B2">
        <w:t xml:space="preserve">     * Setting the working period</w:t>
      </w:r>
    </w:p>
    <w:p w:rsidR="000615B2" w:rsidRPr="000615B2" w:rsidRDefault="000615B2" w:rsidP="000615B2">
      <w:pPr>
        <w:pStyle w:val="2"/>
      </w:pPr>
      <w:r w:rsidRPr="000615B2">
        <w:t xml:space="preserve">     * </w:t>
      </w:r>
    </w:p>
    <w:p w:rsidR="000615B2" w:rsidRPr="000615B2" w:rsidRDefault="000615B2" w:rsidP="000615B2">
      <w:pPr>
        <w:pStyle w:val="2"/>
      </w:pPr>
      <w:r w:rsidRPr="000615B2">
        <w:t xml:space="preserve">     * @param beginDate</w:t>
      </w:r>
    </w:p>
    <w:p w:rsidR="000615B2" w:rsidRPr="000615B2" w:rsidRDefault="000615B2" w:rsidP="000615B2">
      <w:pPr>
        <w:pStyle w:val="2"/>
      </w:pPr>
      <w:r w:rsidRPr="000615B2">
        <w:t xml:space="preserve">     * @param endDate</w:t>
      </w:r>
    </w:p>
    <w:p w:rsidR="000615B2" w:rsidRPr="000615B2" w:rsidRDefault="000615B2" w:rsidP="000615B2">
      <w:pPr>
        <w:pStyle w:val="2"/>
      </w:pPr>
      <w:r w:rsidRPr="000615B2">
        <w:t xml:space="preserve">     */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public void setRangeDate(Timestamp beginDate, Timestamp endDate) {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this.beginDate = beginDate;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    this.endDate = endDate;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615B2" w:rsidRPr="000615B2" w:rsidRDefault="000615B2" w:rsidP="000615B2">
      <w:pPr>
        <w:keepNext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15B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E0416E" w:rsidP="00FE1D00">
      <w:pPr>
        <w:jc w:val="both"/>
        <w:rPr>
          <w:rFonts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E1D00" w:rsidRPr="003F3DC3" w:rsidRDefault="00E44BBB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113" w:author="Helen" w:date="2017-11-08T12:38:00Z">
        <w:r>
          <w:rPr>
            <w:rFonts w:ascii="Arial" w:hAnsi="Arial" w:cs="Arial"/>
            <w:sz w:val="24"/>
            <w:lang w:val="en-US"/>
          </w:rPr>
          <w:t xml:space="preserve">In our project we have </w:t>
        </w:r>
      </w:ins>
      <w:del w:id="1114" w:author="Helen" w:date="2017-11-08T12:39:00Z">
        <w:r w:rsidR="00E0416E" w:rsidRPr="003F3DC3" w:rsidDel="00E44BBB">
          <w:rPr>
            <w:rFonts w:ascii="Arial" w:hAnsi="Arial" w:cs="Arial"/>
            <w:sz w:val="24"/>
            <w:lang w:val="en-US"/>
          </w:rPr>
          <w:delText xml:space="preserve">There will be </w:delText>
        </w:r>
      </w:del>
      <w:r w:rsidR="00E0416E" w:rsidRPr="003F3DC3">
        <w:rPr>
          <w:rFonts w:ascii="Arial" w:hAnsi="Arial" w:cs="Arial"/>
          <w:sz w:val="24"/>
          <w:lang w:val="en-US"/>
        </w:rPr>
        <w:t xml:space="preserve">only one </w:t>
      </w:r>
      <w:del w:id="1115" w:author="Helen" w:date="2017-11-08T12:30:00Z">
        <w:r w:rsidR="00E0416E" w:rsidRPr="003F3DC3" w:rsidDel="005D68D2">
          <w:rPr>
            <w:rFonts w:ascii="Arial" w:hAnsi="Arial" w:cs="Arial"/>
            <w:sz w:val="24"/>
            <w:lang w:val="en-US"/>
          </w:rPr>
          <w:delText>log</w:delText>
        </w:r>
      </w:del>
      <w:ins w:id="1116" w:author="Helen" w:date="2017-11-08T12:30:00Z">
        <w:r w:rsidR="005D68D2">
          <w:rPr>
            <w:rFonts w:ascii="Arial" w:hAnsi="Arial" w:cs="Arial"/>
            <w:sz w:val="24"/>
            <w:lang w:val="en-US"/>
          </w:rPr>
          <w:t>secondary module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 called "Invoices"</w:t>
      </w:r>
      <w:del w:id="1117" w:author="Helen" w:date="2017-11-08T12:39:00Z">
        <w:r w:rsidR="00E0416E" w:rsidRPr="003F3DC3" w:rsidDel="00E44BBB">
          <w:rPr>
            <w:rFonts w:ascii="Arial" w:hAnsi="Arial" w:cs="Arial"/>
            <w:sz w:val="24"/>
            <w:lang w:val="en-US"/>
          </w:rPr>
          <w:delText xml:space="preserve"> in our application</w:delText>
        </w:r>
      </w:del>
      <w:r w:rsidR="00E0416E" w:rsidRPr="003F3DC3">
        <w:rPr>
          <w:rFonts w:ascii="Arial" w:hAnsi="Arial" w:cs="Arial"/>
          <w:sz w:val="24"/>
          <w:lang w:val="en-US"/>
        </w:rPr>
        <w:t xml:space="preserve">. An invoice consists of a header where some general attributes are described (number, date, customer …) and </w:t>
      </w:r>
      <w:ins w:id="1118" w:author="Helen" w:date="2017-11-08T12:40:00Z">
        <w:r>
          <w:rPr>
            <w:rFonts w:ascii="Arial" w:hAnsi="Arial" w:cs="Arial"/>
            <w:sz w:val="24"/>
            <w:lang w:val="en-US"/>
          </w:rPr>
          <w:t xml:space="preserve">one or more 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invoice items (product name, quantity, price, etc.). The invoice header is displayed in the main grid while items can be viewed in </w:t>
      </w:r>
      <w:del w:id="1119" w:author="Helen" w:date="2017-11-08T12:40:00Z">
        <w:r w:rsidR="00E0416E" w:rsidRPr="003F3DC3" w:rsidDel="00E44BBB">
          <w:rPr>
            <w:rFonts w:ascii="Arial" w:hAnsi="Arial" w:cs="Arial"/>
            <w:sz w:val="24"/>
            <w:lang w:val="en-US"/>
          </w:rPr>
          <w:delText xml:space="preserve">the </w:delText>
        </w:r>
      </w:del>
      <w:ins w:id="1120" w:author="Helen" w:date="2017-11-08T12:40:00Z">
        <w:r>
          <w:rPr>
            <w:rFonts w:ascii="Arial" w:hAnsi="Arial" w:cs="Arial"/>
            <w:sz w:val="24"/>
            <w:lang w:val="en-US"/>
          </w:rPr>
          <w:t>a</w:t>
        </w:r>
      </w:ins>
      <w:ins w:id="1121" w:author="Helen" w:date="2017-11-09T09:24:00Z">
        <w:r w:rsidR="001E6CB9">
          <w:rPr>
            <w:rFonts w:ascii="Arial" w:hAnsi="Arial" w:cs="Arial"/>
            <w:sz w:val="24"/>
            <w:lang w:val="en-US"/>
          </w:rPr>
          <w:t xml:space="preserve"> </w:t>
        </w:r>
      </w:ins>
      <w:r w:rsidR="00E0416E" w:rsidRPr="003F3DC3">
        <w:rPr>
          <w:rFonts w:ascii="Arial" w:hAnsi="Arial" w:cs="Arial"/>
          <w:sz w:val="24"/>
          <w:lang w:val="en-US"/>
        </w:rPr>
        <w:t>detail grid that is opened with a click on the "+" icon of the</w:t>
      </w:r>
      <w:del w:id="1122" w:author="Helen" w:date="2017-11-08T12:41:00Z">
        <w:r w:rsidR="00E0416E" w:rsidRPr="003F3DC3" w:rsidDel="00E44BBB">
          <w:rPr>
            <w:rFonts w:ascii="Arial" w:hAnsi="Arial" w:cs="Arial"/>
            <w:sz w:val="24"/>
            <w:lang w:val="en-US"/>
          </w:rPr>
          <w:delText xml:space="preserve"> necessary</w:delText>
        </w:r>
      </w:del>
      <w:ins w:id="1123" w:author="Helen" w:date="2017-11-08T12:41:00Z">
        <w:r>
          <w:rPr>
            <w:rFonts w:ascii="Arial" w:hAnsi="Arial" w:cs="Arial"/>
            <w:sz w:val="24"/>
            <w:lang w:val="en-US"/>
          </w:rPr>
          <w:t xml:space="preserve"> selected</w:t>
        </w:r>
      </w:ins>
      <w:r w:rsidR="00E0416E" w:rsidRPr="003F3DC3">
        <w:rPr>
          <w:rFonts w:ascii="Arial" w:hAnsi="Arial" w:cs="Arial"/>
          <w:sz w:val="24"/>
          <w:lang w:val="en-US"/>
        </w:rPr>
        <w:t xml:space="preserve"> document. </w:t>
      </w:r>
    </w:p>
    <w:p w:rsidR="00FE1D00" w:rsidRPr="008D3A4E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We implement a class</w:t>
      </w:r>
      <w:ins w:id="1124" w:author="Helen" w:date="2017-11-08T12:41:00Z">
        <w:r w:rsidR="00E44BBB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ins w:id="1125" w:author="Helen" w:date="2017-11-08T12:42:00Z">
        <w:r w:rsidR="00E44BBB" w:rsidRPr="003F3DC3">
          <w:rPr>
            <w:rFonts w:ascii="Arial" w:hAnsi="Arial" w:cs="Arial"/>
            <w:sz w:val="24"/>
            <w:szCs w:val="24"/>
            <w:lang w:val="en-US"/>
          </w:rPr>
          <w:t xml:space="preserve">inherited from </w:t>
        </w:r>
      </w:ins>
      <w:ins w:id="1126" w:author="Helen" w:date="2017-11-09T09:27:00Z">
        <w:r w:rsidR="006B1001">
          <w:rPr>
            <w:rFonts w:ascii="Arial" w:hAnsi="Arial" w:cs="Arial"/>
            <w:sz w:val="24"/>
            <w:szCs w:val="24"/>
            <w:lang w:val="en-US"/>
          </w:rPr>
          <w:t>the</w:t>
        </w:r>
      </w:ins>
      <w:ins w:id="1127" w:author="Helen" w:date="2017-11-08T12:42:00Z">
        <w:r w:rsidR="00E44BBB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  <w:proofErr w:type="spellStart"/>
        <w:r w:rsidR="00E44BBB" w:rsidRPr="003F3DC3">
          <w:rPr>
            <w:rFonts w:ascii="Source Code Pro" w:hAnsi="Source Code Pro" w:cs="Arial"/>
            <w:sz w:val="16"/>
            <w:szCs w:val="16"/>
            <w:lang w:val="en-US"/>
          </w:rPr>
          <w:t>ru.ibase.fbjavaex.jqgrid.JqGrid</w:t>
        </w:r>
        <w:proofErr w:type="spellEnd"/>
        <w:r w:rsidR="00E44BBB" w:rsidRPr="003F3DC3">
          <w:rPr>
            <w:rFonts w:ascii="Arial" w:hAnsi="Arial" w:cs="Arial"/>
            <w:sz w:val="24"/>
            <w:szCs w:val="24"/>
            <w:lang w:val="en-US"/>
          </w:rPr>
          <w:t xml:space="preserve"> abstract class described</w:t>
        </w:r>
        <w:r w:rsidR="00E44BBB">
          <w:rPr>
            <w:rFonts w:ascii="Arial" w:hAnsi="Arial" w:cs="Arial"/>
            <w:sz w:val="24"/>
            <w:szCs w:val="24"/>
            <w:lang w:val="en-US"/>
          </w:rPr>
          <w:t xml:space="preserve"> earlier,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for viewing the invoice headers via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del w:id="1128" w:author="Helen" w:date="2017-11-08T12:42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, it will be </w:delText>
        </w:r>
      </w:del>
      <w:del w:id="1129" w:author="Helen" w:date="2017-11-08T12:41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inherited from our </w:delText>
        </w:r>
        <w:r w:rsidRPr="003F3DC3" w:rsidDel="00E44BBB">
          <w:rPr>
            <w:rFonts w:ascii="Source Code Pro" w:hAnsi="Source Code Pro" w:cs="Arial"/>
            <w:sz w:val="16"/>
            <w:szCs w:val="16"/>
            <w:lang w:val="en-US"/>
          </w:rPr>
          <w:delText>ru.ibase.fbjavaex.jqgrid.JqGrid</w:delText>
        </w:r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 abstract class described </w:delText>
        </w:r>
      </w:del>
      <w:del w:id="1130" w:author="Helen" w:date="2017-11-08T12:42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>above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1131" w:author="Helen" w:date="2017-11-08T12:42:00Z">
        <w:r w:rsidR="00E44BBB">
          <w:rPr>
            <w:rFonts w:ascii="Arial" w:hAnsi="Arial" w:cs="Arial"/>
            <w:sz w:val="24"/>
            <w:szCs w:val="24"/>
            <w:lang w:val="en-US"/>
          </w:rPr>
          <w:t xml:space="preserve">Searching can be by </w:t>
        </w:r>
      </w:ins>
      <w:del w:id="1132" w:author="Helen" w:date="2017-11-08T12:43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It offers the option of search by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customer name </w:t>
      </w:r>
      <w:del w:id="1133" w:author="Helen" w:date="2017-11-08T12:43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and </w:delText>
        </w:r>
      </w:del>
      <w:ins w:id="1134" w:author="Helen" w:date="2017-11-08T12:43:00Z">
        <w:r w:rsidR="00E44BBB">
          <w:rPr>
            <w:rFonts w:ascii="Arial" w:hAnsi="Arial" w:cs="Arial"/>
            <w:sz w:val="24"/>
            <w:szCs w:val="24"/>
            <w:lang w:val="en-US"/>
          </w:rPr>
          <w:t>or</w:t>
        </w:r>
        <w:r w:rsidR="00E44BBB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invoice date</w:t>
      </w:r>
      <w:ins w:id="1135" w:author="Helen" w:date="2017-11-08T12:43:00Z">
        <w:r w:rsidR="00E44BBB">
          <w:rPr>
            <w:rFonts w:ascii="Arial" w:hAnsi="Arial" w:cs="Arial"/>
            <w:sz w:val="24"/>
            <w:szCs w:val="24"/>
            <w:lang w:val="en-US"/>
          </w:rPr>
          <w:t xml:space="preserve"> and </w:t>
        </w:r>
      </w:ins>
      <w:ins w:id="1136" w:author="Helen" w:date="2017-11-08T12:44:00Z">
        <w:r w:rsidR="00E44BBB">
          <w:rPr>
            <w:rFonts w:ascii="Arial" w:hAnsi="Arial" w:cs="Arial"/>
            <w:sz w:val="24"/>
            <w:szCs w:val="24"/>
            <w:lang w:val="en-US"/>
          </w:rPr>
          <w:t xml:space="preserve">reversible </w:t>
        </w:r>
      </w:ins>
      <w:ins w:id="1137" w:author="Helen" w:date="2017-11-08T12:43:00Z">
        <w:r w:rsidR="00E44BBB">
          <w:rPr>
            <w:rFonts w:ascii="Arial" w:hAnsi="Arial" w:cs="Arial"/>
            <w:sz w:val="24"/>
            <w:szCs w:val="24"/>
            <w:lang w:val="en-US"/>
          </w:rPr>
          <w:t>date order</w:t>
        </w:r>
      </w:ins>
      <w:ins w:id="1138" w:author="Helen" w:date="2017-11-08T12:44:00Z">
        <w:r w:rsidR="00E44BBB">
          <w:rPr>
            <w:rFonts w:ascii="Arial" w:hAnsi="Arial" w:cs="Arial"/>
            <w:sz w:val="24"/>
            <w:szCs w:val="24"/>
            <w:lang w:val="en-US"/>
          </w:rPr>
          <w:t xml:space="preserve"> is supported, too</w:t>
        </w:r>
      </w:ins>
      <w:del w:id="1139" w:author="Helen" w:date="2017-11-09T09:28:00Z">
        <w:r w:rsidRPr="003F3DC3" w:rsidDel="00CE2494">
          <w:rPr>
            <w:rFonts w:ascii="Arial" w:hAnsi="Arial" w:cs="Arial"/>
            <w:sz w:val="24"/>
            <w:szCs w:val="24"/>
            <w:lang w:val="en-US"/>
          </w:rPr>
          <w:delText>.</w:delText>
        </w:r>
      </w:del>
      <w:del w:id="1140" w:author="Helen" w:date="2017-11-08T12:44:00Z">
        <w:r w:rsidRPr="003F3DC3" w:rsidDel="00E44BBB">
          <w:rPr>
            <w:rFonts w:ascii="Arial" w:hAnsi="Arial" w:cs="Arial"/>
            <w:sz w:val="24"/>
            <w:szCs w:val="24"/>
            <w:lang w:val="en-US"/>
          </w:rPr>
          <w:delText xml:space="preserve"> Besides, this class supports sorting by date in both orders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package ru.ibase.fbjavaex.jqgrid;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java.sql.*;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lastRenderedPageBreak/>
        <w:t>import org.jooq.*;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ru.ibase.fbjavaex.config.WorkingPeriod;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static ru.ibase.fbjavaex.exampledb.Tables.INVOICE;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static ru.ibase.fbjavaex.exampledb.Tables.CUSTOMER;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pStyle w:val="2"/>
      </w:pPr>
      <w:r w:rsidRPr="008D3A4E">
        <w:t>/**</w:t>
      </w:r>
    </w:p>
    <w:p w:rsidR="008D3A4E" w:rsidRPr="008D3A4E" w:rsidRDefault="008D3A4E" w:rsidP="008D3A4E">
      <w:pPr>
        <w:pStyle w:val="2"/>
      </w:pPr>
      <w:r w:rsidRPr="008D3A4E">
        <w:t xml:space="preserve"> * Grid handler for the invoice journal</w:t>
      </w:r>
    </w:p>
    <w:p w:rsidR="008D3A4E" w:rsidRPr="008D3A4E" w:rsidRDefault="008D3A4E" w:rsidP="008D3A4E">
      <w:pPr>
        <w:pStyle w:val="2"/>
      </w:pPr>
      <w:r w:rsidRPr="008D3A4E">
        <w:t xml:space="preserve"> *</w:t>
      </w:r>
    </w:p>
    <w:p w:rsidR="008D3A4E" w:rsidRPr="008D3A4E" w:rsidRDefault="008D3A4E" w:rsidP="008D3A4E">
      <w:pPr>
        <w:pStyle w:val="2"/>
      </w:pPr>
      <w:r w:rsidRPr="008D3A4E">
        <w:t xml:space="preserve"> * @author Simonov Denis</w:t>
      </w:r>
    </w:p>
    <w:p w:rsidR="008D3A4E" w:rsidRPr="008D3A4E" w:rsidRDefault="008D3A4E" w:rsidP="008D3A4E">
      <w:pPr>
        <w:pStyle w:val="2"/>
      </w:pPr>
      <w:r w:rsidRPr="008D3A4E">
        <w:t xml:space="preserve"> */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public class JqGridInvoice extends JqGrid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pStyle w:val="1"/>
      </w:pPr>
      <w:r w:rsidRPr="008D3A4E">
        <w:t xml:space="preserve">    @Autowired(required = true)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private WorkingPeriod workingPeriod;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pStyle w:val="2"/>
      </w:pPr>
      <w:r w:rsidRPr="008D3A4E">
        <w:t xml:space="preserve">    /**</w:t>
      </w:r>
    </w:p>
    <w:p w:rsidR="008D3A4E" w:rsidRPr="008D3A4E" w:rsidRDefault="008D3A4E" w:rsidP="008D3A4E">
      <w:pPr>
        <w:pStyle w:val="2"/>
      </w:pPr>
      <w:r w:rsidRPr="008D3A4E">
        <w:t xml:space="preserve">     * Adding a search condition</w:t>
      </w:r>
    </w:p>
    <w:p w:rsidR="008D3A4E" w:rsidRPr="008D3A4E" w:rsidRDefault="008D3A4E" w:rsidP="008D3A4E">
      <w:pPr>
        <w:pStyle w:val="2"/>
      </w:pPr>
      <w:r w:rsidRPr="008D3A4E">
        <w:t xml:space="preserve">     *</w:t>
      </w:r>
    </w:p>
    <w:p w:rsidR="008D3A4E" w:rsidRPr="008D3A4E" w:rsidRDefault="008D3A4E" w:rsidP="008D3A4E">
      <w:pPr>
        <w:pStyle w:val="2"/>
      </w:pPr>
      <w:r w:rsidRPr="008D3A4E">
        <w:t xml:space="preserve">     * @param query</w:t>
      </w:r>
    </w:p>
    <w:p w:rsidR="008D3A4E" w:rsidRPr="008D3A4E" w:rsidRDefault="008D3A4E" w:rsidP="008D3A4E">
      <w:pPr>
        <w:pStyle w:val="2"/>
      </w:pPr>
      <w:r w:rsidRPr="008D3A4E">
        <w:t xml:space="preserve">     */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private void makeSearchCondition(SelectQuery&lt;?&gt; query) {</w:t>
      </w:r>
    </w:p>
    <w:p w:rsidR="008D3A4E" w:rsidRPr="008D3A4E" w:rsidRDefault="008D3A4E" w:rsidP="008D3A4E">
      <w:pPr>
        <w:pStyle w:val="2"/>
      </w:pPr>
      <w:r w:rsidRPr="008D3A4E">
        <w:t xml:space="preserve">        // adding a search condition to the query, </w:t>
      </w:r>
    </w:p>
    <w:p w:rsidR="008D3A4E" w:rsidRPr="008D3A4E" w:rsidRDefault="008D3A4E" w:rsidP="008D3A4E">
      <w:pPr>
        <w:pStyle w:val="2"/>
      </w:pPr>
      <w:r w:rsidRPr="008D3A4E">
        <w:t xml:space="preserve">        // if it is produced for different fields, </w:t>
      </w:r>
    </w:p>
    <w:p w:rsidR="008D3A4E" w:rsidRPr="008D3A4E" w:rsidRDefault="008D3A4E" w:rsidP="008D3A4E">
      <w:pPr>
        <w:pStyle w:val="2"/>
      </w:pPr>
      <w:r w:rsidRPr="008D3A4E">
        <w:t xml:space="preserve">        // different comparison operators are available when searching.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(this.searchString.isEmpty())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return;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(this.searchField.equals("CUSTOMER_NAME"))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switch (this.searchOper)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"eq": // equal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query.addConditions(CUSTOMER.NAME.eq(this.searchString));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"bw": // starting with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query.addConditions(CUSTOMER.NAME.startsWith(this.searchString));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"cn": // containing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query.addConditions(CUSTOMER.NAME.contains(this.searchString));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(this.searchField.equals("INVOICE_DATE"))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Timestamp dateValue = Timestamp.valueOf(this.searchString);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switch (this.searchOper)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"eq": // =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query.addConditions(INVOICE.INVOICE_DATE.eq(dateValue));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"lt": // &lt;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query.addConditions(INVOICE.INVOICE_DATE.lt(dateValue));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"le": // &lt;=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query.addConditions(INVOICE.INVOICE_DATE.le(dateValue));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"gt": // &gt;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query.addConditions(INVOICE.INVOICE_DATE.gt(dateValue));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"ge": // &gt;=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query.addConditions(INVOICE.INVOICE_DATE.ge(dateValue));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pStyle w:val="2"/>
      </w:pPr>
      <w:r w:rsidRPr="008D3A4E">
        <w:t xml:space="preserve">    /**</w:t>
      </w:r>
    </w:p>
    <w:p w:rsidR="008D3A4E" w:rsidRPr="008D3A4E" w:rsidRDefault="008D3A4E" w:rsidP="008D3A4E">
      <w:pPr>
        <w:pStyle w:val="2"/>
      </w:pPr>
      <w:r w:rsidRPr="008D3A4E">
        <w:t xml:space="preserve">     * Returns the total number of records</w:t>
      </w:r>
    </w:p>
    <w:p w:rsidR="008D3A4E" w:rsidRPr="008D3A4E" w:rsidRDefault="008D3A4E" w:rsidP="008D3A4E">
      <w:pPr>
        <w:pStyle w:val="2"/>
      </w:pPr>
      <w:r w:rsidRPr="008D3A4E">
        <w:t xml:space="preserve">     *</w:t>
      </w:r>
    </w:p>
    <w:p w:rsidR="008D3A4E" w:rsidRPr="008D3A4E" w:rsidRDefault="008D3A4E" w:rsidP="008D3A4E">
      <w:pPr>
        <w:pStyle w:val="2"/>
      </w:pPr>
      <w:r w:rsidRPr="008D3A4E">
        <w:t xml:space="preserve">     * @return</w:t>
      </w:r>
    </w:p>
    <w:p w:rsidR="008D3A4E" w:rsidRPr="008D3A4E" w:rsidRDefault="008D3A4E" w:rsidP="008D3A4E">
      <w:pPr>
        <w:pStyle w:val="2"/>
      </w:pPr>
      <w:r w:rsidRPr="008D3A4E">
        <w:t xml:space="preserve">     */</w:t>
      </w:r>
    </w:p>
    <w:p w:rsidR="008D3A4E" w:rsidRPr="008D3A4E" w:rsidRDefault="008D3A4E" w:rsidP="008D3A4E">
      <w:pPr>
        <w:pStyle w:val="1"/>
      </w:pPr>
      <w:r w:rsidRPr="008D3A4E">
        <w:t xml:space="preserve">    @Override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public int getCountRecord()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SelectFinalStep&lt;?&gt; select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= dsl.selectCount()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.from(INVOICE)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.where(INVOICE.INVOICE_DATE.between(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this.workingPeriod.getBeginDate(),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this.workingPeriod.getEndDate()));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(this.searchFlag)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makeSearchCondition(query);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return (int) query.fetch().getValue(0, 0);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pStyle w:val="2"/>
      </w:pPr>
      <w:r w:rsidRPr="008D3A4E">
        <w:t xml:space="preserve">    /**</w:t>
      </w:r>
    </w:p>
    <w:p w:rsidR="008D3A4E" w:rsidRPr="008D3A4E" w:rsidRDefault="008D3A4E" w:rsidP="008D3A4E">
      <w:pPr>
        <w:pStyle w:val="2"/>
      </w:pPr>
      <w:r w:rsidRPr="008D3A4E">
        <w:t xml:space="preserve">     * Returns the list of invoices</w:t>
      </w:r>
    </w:p>
    <w:p w:rsidR="008D3A4E" w:rsidRPr="008D3A4E" w:rsidRDefault="008D3A4E" w:rsidP="008D3A4E">
      <w:pPr>
        <w:pStyle w:val="2"/>
      </w:pPr>
      <w:r w:rsidRPr="008D3A4E">
        <w:t xml:space="preserve">     * </w:t>
      </w:r>
    </w:p>
    <w:p w:rsidR="008D3A4E" w:rsidRPr="008D3A4E" w:rsidRDefault="008D3A4E" w:rsidP="008D3A4E">
      <w:pPr>
        <w:pStyle w:val="2"/>
      </w:pPr>
      <w:r w:rsidRPr="008D3A4E">
        <w:t xml:space="preserve">     * @return</w:t>
      </w:r>
    </w:p>
    <w:p w:rsidR="008D3A4E" w:rsidRPr="008D3A4E" w:rsidRDefault="008D3A4E" w:rsidP="008D3A4E">
      <w:pPr>
        <w:pStyle w:val="2"/>
      </w:pPr>
      <w:r w:rsidRPr="008D3A4E">
        <w:t xml:space="preserve">     */</w:t>
      </w:r>
    </w:p>
    <w:p w:rsidR="008D3A4E" w:rsidRPr="008D3A4E" w:rsidRDefault="008D3A4E" w:rsidP="008D3A4E">
      <w:pPr>
        <w:pStyle w:val="1"/>
      </w:pPr>
      <w:r w:rsidRPr="008D3A4E">
        <w:t xml:space="preserve">    @Override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public List&lt;Map&lt;String, Object&gt;&gt; getRecords()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SelectFinalStep&lt;?&gt; select = dsl.select(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INVOICE.INVOICE_ID,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INVOICE.CUSTOMER_ID,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CUSTOMER.NAME.as("CUSTOMER_NAME"),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INVOICE.INVOICE_DATE,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INVOICE.PAID,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INVOICE.TOTAL_SALE)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.from(INVOICE)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.innerJoin(CUSTOMER).on(CUSTOMER.CUSTOMER_ID.eq(INVOICE.CUSTOMER_ID))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.where(INVOICE.INVOICE_DATE.between(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  this.workingPeriod.getBeginDate(),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      this.workingPeriod.getEndDate()));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8D3A4E" w:rsidRPr="008D3A4E" w:rsidRDefault="008D3A4E" w:rsidP="008D3A4E">
      <w:pPr>
        <w:pStyle w:val="2"/>
      </w:pPr>
      <w:r w:rsidRPr="008D3A4E">
        <w:t xml:space="preserve">        // add a search condition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(this.searchFlag)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makeSearchCondition(query);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pStyle w:val="2"/>
      </w:pPr>
      <w:r w:rsidRPr="008D3A4E">
        <w:t xml:space="preserve">        // add sorting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(this.sIdx.equals("INVOICE_DATE"))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switch (this.sOrd)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"asc":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query.addOrderBy(INVOICE.INVOICE_DATE.asc());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case "desc":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query.addOrderBy(INVOICE.INVOICE_DATE.desc());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break;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pStyle w:val="2"/>
      </w:pPr>
      <w:r w:rsidRPr="008D3A4E">
        <w:t xml:space="preserve">        // limit the number of records and add an offset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(this.limit != 0)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query.addLimit(this.limit);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if (this.offset != 0)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query.addOffset(this.offset);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return query.fetchMaps();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Default="00FE1D00" w:rsidP="00FE1D00">
      <w:pPr>
        <w:jc w:val="both"/>
        <w:rPr>
          <w:ins w:id="1141" w:author="Helen" w:date="2017-11-09T09:31:00Z"/>
          <w:rFonts w:ascii="Arial" w:hAnsi="Arial" w:cs="Arial"/>
          <w:sz w:val="24"/>
          <w:szCs w:val="24"/>
          <w:lang w:val="en-US"/>
        </w:rPr>
      </w:pPr>
    </w:p>
    <w:p w:rsidR="00D82A1F" w:rsidRPr="003F3DC3" w:rsidRDefault="00D82A1F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142" w:author="Helen" w:date="2017-11-09T09:31:00Z">
        <w:r>
          <w:rPr>
            <w:rFonts w:ascii="Arial" w:hAnsi="Arial" w:cs="Arial"/>
            <w:sz w:val="24"/>
            <w:szCs w:val="24"/>
            <w:lang w:val="en-US"/>
          </w:rPr>
          <w:t>Invoice Items</w:t>
        </w:r>
      </w:ins>
    </w:p>
    <w:p w:rsidR="000917E2" w:rsidRDefault="000917E2" w:rsidP="00FE1D00">
      <w:pPr>
        <w:jc w:val="both"/>
        <w:rPr>
          <w:ins w:id="1143" w:author="Helen" w:date="2017-11-08T12:47:00Z"/>
          <w:rFonts w:ascii="Arial" w:hAnsi="Arial" w:cs="Arial"/>
          <w:sz w:val="24"/>
          <w:szCs w:val="24"/>
          <w:lang w:val="en-US"/>
        </w:rPr>
      </w:pPr>
      <w:ins w:id="1144" w:author="Helen" w:date="2017-11-08T12:45:00Z">
        <w:r>
          <w:rPr>
            <w:rFonts w:ascii="Arial" w:hAnsi="Arial" w:cs="Arial"/>
            <w:sz w:val="24"/>
            <w:szCs w:val="24"/>
            <w:lang w:val="en-US"/>
          </w:rPr>
          <w:t xml:space="preserve">We make </w:t>
        </w:r>
      </w:ins>
      <w:del w:id="1145" w:author="Helen" w:date="2017-11-08T12:45:00Z">
        <w:r w:rsidR="00E0416E" w:rsidRPr="003F3DC3" w:rsidDel="000917E2">
          <w:rPr>
            <w:rFonts w:ascii="Arial" w:hAnsi="Arial" w:cs="Arial"/>
            <w:sz w:val="24"/>
            <w:szCs w:val="24"/>
            <w:lang w:val="en-US"/>
          </w:rPr>
          <w:delText>T</w:delText>
        </w:r>
      </w:del>
      <w:ins w:id="1146" w:author="Helen" w:date="2017-11-08T12:45:00Z">
        <w:r>
          <w:rPr>
            <w:rFonts w:ascii="Arial" w:hAnsi="Arial" w:cs="Arial"/>
            <w:sz w:val="24"/>
            <w:szCs w:val="24"/>
            <w:lang w:val="en-US"/>
          </w:rPr>
          <w:t>t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he class for viewing the invoice items via </w:t>
      </w:r>
      <w:proofErr w:type="spellStart"/>
      <w:r w:rsidR="00E0416E"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1147" w:author="Helen" w:date="2017-11-08T12:45:00Z">
        <w:r w:rsidR="00E0416E" w:rsidRPr="003F3DC3" w:rsidDel="000917E2">
          <w:rPr>
            <w:rFonts w:ascii="Arial" w:hAnsi="Arial" w:cs="Arial"/>
            <w:sz w:val="24"/>
            <w:szCs w:val="24"/>
            <w:lang w:val="en-US"/>
          </w:rPr>
          <w:delText xml:space="preserve">is 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a little simpler. </w:t>
      </w:r>
      <w:del w:id="1148" w:author="Helen" w:date="2017-11-08T12:45:00Z">
        <w:r w:rsidR="00E0416E" w:rsidRPr="003F3DC3" w:rsidDel="000917E2">
          <w:rPr>
            <w:rFonts w:ascii="Arial" w:hAnsi="Arial" w:cs="Arial"/>
            <w:sz w:val="24"/>
            <w:szCs w:val="24"/>
            <w:lang w:val="en-US"/>
          </w:rPr>
          <w:delText xml:space="preserve">First, its </w:delText>
        </w:r>
      </w:del>
      <w:ins w:id="1149" w:author="Helen" w:date="2017-11-08T12:45:00Z">
        <w:r>
          <w:rPr>
            <w:rFonts w:ascii="Arial" w:hAnsi="Arial" w:cs="Arial"/>
            <w:sz w:val="24"/>
            <w:szCs w:val="24"/>
            <w:lang w:val="en-US"/>
          </w:rPr>
          <w:t>I</w:t>
        </w:r>
        <w:r w:rsidRPr="003F3DC3">
          <w:rPr>
            <w:rFonts w:ascii="Arial" w:hAnsi="Arial" w:cs="Arial"/>
            <w:sz w:val="24"/>
            <w:szCs w:val="24"/>
            <w:lang w:val="en-US"/>
          </w:rPr>
          <w:t xml:space="preserve">ts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records are filtered by </w:t>
      </w:r>
      <w:del w:id="1150" w:author="Helen" w:date="2017-11-08T12:46:00Z">
        <w:r w:rsidR="00E0416E" w:rsidRPr="003F3DC3" w:rsidDel="000917E2">
          <w:rPr>
            <w:rFonts w:ascii="Arial" w:hAnsi="Arial" w:cs="Arial"/>
            <w:sz w:val="24"/>
            <w:szCs w:val="24"/>
            <w:lang w:val="en-US"/>
          </w:rPr>
          <w:delText xml:space="preserve">the code of the 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>invoice header</w:t>
      </w:r>
      <w:ins w:id="1151" w:author="Helen" w:date="2017-11-08T12:46:00Z">
        <w:r>
          <w:rPr>
            <w:rFonts w:ascii="Arial" w:hAnsi="Arial" w:cs="Arial"/>
            <w:sz w:val="24"/>
            <w:szCs w:val="24"/>
            <w:lang w:val="en-US"/>
          </w:rPr>
          <w:t xml:space="preserve"> code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 and</w:t>
      </w:r>
      <w:ins w:id="1152" w:author="Helen" w:date="2017-11-08T12:46:00Z">
        <w:r>
          <w:rPr>
            <w:rFonts w:ascii="Arial" w:hAnsi="Arial" w:cs="Arial"/>
            <w:sz w:val="24"/>
            <w:szCs w:val="24"/>
            <w:lang w:val="en-US"/>
          </w:rPr>
          <w:t xml:space="preserve"> user-driven search and sort options are </w:t>
        </w:r>
      </w:ins>
      <w:del w:id="1153" w:author="Helen" w:date="2017-11-08T12:47:00Z">
        <w:r w:rsidR="00E0416E" w:rsidRPr="003F3DC3" w:rsidDel="000917E2">
          <w:rPr>
            <w:rFonts w:ascii="Arial" w:hAnsi="Arial" w:cs="Arial"/>
            <w:sz w:val="24"/>
            <w:szCs w:val="24"/>
            <w:lang w:val="en-US"/>
          </w:rPr>
          <w:delText xml:space="preserve">, second, we will </w:delText>
        </w:r>
      </w:del>
      <w:r w:rsidR="00E0416E" w:rsidRPr="003F3DC3">
        <w:rPr>
          <w:rFonts w:ascii="Arial" w:hAnsi="Arial" w:cs="Arial"/>
          <w:sz w:val="24"/>
          <w:szCs w:val="24"/>
          <w:lang w:val="en-US"/>
        </w:rPr>
        <w:t>not implement</w:t>
      </w:r>
      <w:ins w:id="1154" w:author="Helen" w:date="2017-11-08T12:47:00Z">
        <w:r>
          <w:rPr>
            <w:rFonts w:ascii="Arial" w:hAnsi="Arial" w:cs="Arial"/>
            <w:sz w:val="24"/>
            <w:szCs w:val="24"/>
            <w:lang w:val="en-US"/>
          </w:rPr>
          <w:t>ed.</w:t>
        </w:r>
      </w:ins>
    </w:p>
    <w:p w:rsidR="00FE1D00" w:rsidDel="000917E2" w:rsidRDefault="00E0416E" w:rsidP="00FE1D00">
      <w:pPr>
        <w:jc w:val="both"/>
        <w:rPr>
          <w:del w:id="1155" w:author="Helen" w:date="2017-11-08T12:47:00Z"/>
          <w:rFonts w:ascii="Arial" w:hAnsi="Arial" w:cs="Arial"/>
          <w:sz w:val="24"/>
          <w:szCs w:val="24"/>
          <w:lang w:val="en-US"/>
        </w:rPr>
      </w:pPr>
      <w:del w:id="1156" w:author="Helen" w:date="2017-11-08T12:47:00Z">
        <w:r w:rsidRPr="003F3DC3" w:rsidDel="000917E2">
          <w:rPr>
            <w:rFonts w:ascii="Arial" w:hAnsi="Arial" w:cs="Arial"/>
            <w:sz w:val="24"/>
            <w:szCs w:val="24"/>
            <w:lang w:val="en-US"/>
          </w:rPr>
          <w:lastRenderedPageBreak/>
          <w:delText xml:space="preserve"> search and sorting by the user in it.</w:delText>
        </w:r>
      </w:del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8D3A4E">
        <w:rPr>
          <w:rFonts w:ascii="Courier New" w:hAnsi="Courier New" w:cs="Courier New"/>
          <w:sz w:val="16"/>
          <w:szCs w:val="16"/>
          <w:lang w:val="en-US"/>
        </w:rPr>
        <w:t>ru.ibase.fbjavaex.jqgrid</w:t>
      </w:r>
      <w:proofErr w:type="spellEnd"/>
      <w:r w:rsidRPr="008D3A4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org.jooq.*;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static ru.ibase.fbjavaex.exampledb.Tables.INVOICE_LINE;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import static ru.ibase.fbjavaex.exampledb.Tables.PRODUCT;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pStyle w:val="2"/>
      </w:pPr>
      <w:r w:rsidRPr="008D3A4E">
        <w:t>/**</w:t>
      </w:r>
    </w:p>
    <w:p w:rsidR="008D3A4E" w:rsidRPr="008D3A4E" w:rsidRDefault="008D3A4E" w:rsidP="008D3A4E">
      <w:pPr>
        <w:pStyle w:val="2"/>
      </w:pPr>
      <w:r w:rsidRPr="008D3A4E">
        <w:t xml:space="preserve"> * The grid handler for the invoice items</w:t>
      </w:r>
    </w:p>
    <w:p w:rsidR="008D3A4E" w:rsidRPr="008D3A4E" w:rsidRDefault="008D3A4E" w:rsidP="008D3A4E">
      <w:pPr>
        <w:pStyle w:val="2"/>
      </w:pPr>
      <w:r w:rsidRPr="008D3A4E">
        <w:t xml:space="preserve"> *</w:t>
      </w:r>
    </w:p>
    <w:p w:rsidR="008D3A4E" w:rsidRPr="008D3A4E" w:rsidRDefault="008D3A4E" w:rsidP="008D3A4E">
      <w:pPr>
        <w:pStyle w:val="2"/>
      </w:pPr>
      <w:r w:rsidRPr="008D3A4E">
        <w:t xml:space="preserve"> * @author Simonov Denis</w:t>
      </w:r>
    </w:p>
    <w:p w:rsidR="008D3A4E" w:rsidRPr="008D3A4E" w:rsidRDefault="008D3A4E" w:rsidP="008D3A4E">
      <w:pPr>
        <w:pStyle w:val="2"/>
      </w:pPr>
      <w:r w:rsidRPr="008D3A4E">
        <w:t xml:space="preserve"> */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public class JqGridInvoiceLine extends JqGrid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private int invoiceId;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public int getInvoiceId()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return this.invoiceId;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public void setInvoiceId(int invoiceId)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this.invoiceId = invoiceId;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pStyle w:val="2"/>
      </w:pPr>
      <w:r w:rsidRPr="008D3A4E">
        <w:t xml:space="preserve">    /**</w:t>
      </w:r>
    </w:p>
    <w:p w:rsidR="008D3A4E" w:rsidRPr="008D3A4E" w:rsidRDefault="008D3A4E" w:rsidP="008D3A4E">
      <w:pPr>
        <w:pStyle w:val="2"/>
      </w:pPr>
      <w:r w:rsidRPr="008D3A4E">
        <w:t xml:space="preserve">     * Returns the total number of records</w:t>
      </w:r>
    </w:p>
    <w:p w:rsidR="008D3A4E" w:rsidRPr="008D3A4E" w:rsidRDefault="008D3A4E" w:rsidP="008D3A4E">
      <w:pPr>
        <w:pStyle w:val="2"/>
      </w:pPr>
      <w:r w:rsidRPr="008D3A4E">
        <w:t xml:space="preserve">     *</w:t>
      </w:r>
    </w:p>
    <w:p w:rsidR="008D3A4E" w:rsidRPr="008D3A4E" w:rsidRDefault="008D3A4E" w:rsidP="008D3A4E">
      <w:pPr>
        <w:pStyle w:val="2"/>
      </w:pPr>
      <w:r w:rsidRPr="008D3A4E">
        <w:t xml:space="preserve">     * @return</w:t>
      </w:r>
    </w:p>
    <w:p w:rsidR="008D3A4E" w:rsidRPr="008D3A4E" w:rsidRDefault="008D3A4E" w:rsidP="008D3A4E">
      <w:pPr>
        <w:pStyle w:val="2"/>
      </w:pPr>
      <w:r w:rsidRPr="008D3A4E">
        <w:t xml:space="preserve">     */</w:t>
      </w:r>
    </w:p>
    <w:p w:rsidR="008D3A4E" w:rsidRPr="008D3A4E" w:rsidRDefault="008D3A4E" w:rsidP="008D3A4E">
      <w:pPr>
        <w:pStyle w:val="1"/>
      </w:pPr>
      <w:r w:rsidRPr="008D3A4E">
        <w:t xml:space="preserve">    @Override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public int getCountRecord()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SelectFinalStep&lt;?&gt; select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= dsl.selectCount()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.from(INVOICE_LINE)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 .where(INVOICE_LINE.INVOICE_ID.eq(this.invoiceId));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return (int) query.fetch().getValue(0, 0);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8D3A4E" w:rsidRPr="008D3A4E" w:rsidRDefault="008D3A4E" w:rsidP="008D3A4E">
      <w:pPr>
        <w:pStyle w:val="2"/>
      </w:pPr>
      <w:r w:rsidRPr="008D3A4E">
        <w:t xml:space="preserve">    /**</w:t>
      </w:r>
    </w:p>
    <w:p w:rsidR="008D3A4E" w:rsidRPr="008D3A4E" w:rsidRDefault="008D3A4E" w:rsidP="008D3A4E">
      <w:pPr>
        <w:pStyle w:val="2"/>
      </w:pPr>
      <w:r w:rsidRPr="008D3A4E">
        <w:t xml:space="preserve">     * Returns invoice items</w:t>
      </w:r>
    </w:p>
    <w:p w:rsidR="008D3A4E" w:rsidRPr="008D3A4E" w:rsidRDefault="008D3A4E" w:rsidP="008D3A4E">
      <w:pPr>
        <w:pStyle w:val="2"/>
      </w:pPr>
      <w:r w:rsidRPr="008D3A4E">
        <w:t xml:space="preserve">     * </w:t>
      </w:r>
    </w:p>
    <w:p w:rsidR="008D3A4E" w:rsidRPr="008D3A4E" w:rsidRDefault="008D3A4E" w:rsidP="008D3A4E">
      <w:pPr>
        <w:pStyle w:val="2"/>
      </w:pPr>
      <w:r w:rsidRPr="008D3A4E">
        <w:t xml:space="preserve">     * @return</w:t>
      </w:r>
    </w:p>
    <w:p w:rsidR="008D3A4E" w:rsidRPr="008D3A4E" w:rsidRDefault="008D3A4E" w:rsidP="008D3A4E">
      <w:pPr>
        <w:pStyle w:val="2"/>
      </w:pPr>
      <w:r w:rsidRPr="008D3A4E">
        <w:t xml:space="preserve">     */</w:t>
      </w:r>
    </w:p>
    <w:p w:rsidR="008D3A4E" w:rsidRPr="008D3A4E" w:rsidRDefault="008D3A4E" w:rsidP="008D3A4E">
      <w:pPr>
        <w:pStyle w:val="1"/>
      </w:pPr>
      <w:r w:rsidRPr="008D3A4E">
        <w:t xml:space="preserve">    @Override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public List&lt;Map&lt;String, Object&gt;&gt; getRecords() {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SelectFinalStep&lt;?&gt; select = dsl.select(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INVOICE_LINE.INVOICE_LINE_ID,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INVOICE_LINE.INVOICE_ID,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INVOICE_LINE.PRODUCT_ID,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PRODUCT.NAME.as("PRODUCT_NAME"),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INVOICE_LINE.QUANTITY,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INVOICE_LINE.SALE_PRICE,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    INVOICE_LINE.SALE_PRICE.mul(INVOICE_LINE.QUANTITY).as("TOTAL"))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.from(INVOICE_LINE)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.innerJoin(PRODUCT).on(PRODUCT.PRODUCT_ID.eq(INVOICE_LINE.PRODUCT_ID))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    .where(INVOICE_LINE.INVOICE_ID.eq(this.invoiceId));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SelectQuery&lt;?&gt; query = select.getQuery();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    return query.fetchMaps();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8D3A4E" w:rsidRPr="008D3A4E" w:rsidRDefault="008D3A4E" w:rsidP="008D3A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D3A4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B03A9" w:rsidRDefault="004B03A9" w:rsidP="00FE1D00">
      <w:pPr>
        <w:jc w:val="both"/>
        <w:rPr>
          <w:ins w:id="1157" w:author="Helen" w:date="2017-11-09T09:41:00Z"/>
          <w:rFonts w:ascii="Arial" w:hAnsi="Arial" w:cs="Arial"/>
          <w:sz w:val="24"/>
          <w:szCs w:val="24"/>
          <w:lang w:val="en-US"/>
        </w:rPr>
      </w:pPr>
      <w:proofErr w:type="spellStart"/>
      <w:ins w:id="1158" w:author="Helen" w:date="2017-11-09T09:42:00Z">
        <w:r>
          <w:rPr>
            <w:rFonts w:ascii="Arial" w:hAnsi="Arial" w:cs="Arial"/>
            <w:sz w:val="24"/>
            <w:szCs w:val="24"/>
            <w:lang w:val="en-US"/>
          </w:rPr>
          <w:lastRenderedPageBreak/>
          <w:t>InvoiceManager</w:t>
        </w:r>
        <w:proofErr w:type="spellEnd"/>
        <w:r>
          <w:rPr>
            <w:rFonts w:ascii="Arial" w:hAnsi="Arial" w:cs="Arial"/>
            <w:sz w:val="24"/>
            <w:szCs w:val="24"/>
            <w:lang w:val="en-US"/>
          </w:rPr>
          <w:t xml:space="preserve"> Class</w:t>
        </w:r>
      </w:ins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1159" w:author="Helen" w:date="2017-11-08T12:47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>We will add, edit, delete invoices (and their items) and pay for them via t</w:delText>
        </w:r>
      </w:del>
      <w:ins w:id="1160" w:author="Helen" w:date="2017-11-08T12:47:00Z">
        <w:r w:rsidR="00997FF4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ru.ibase.fbjavaex.managers.InvoiceManager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class that is a kind of business layer</w:t>
      </w:r>
      <w:ins w:id="1161" w:author="Helen" w:date="2017-11-08T12:48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 that </w:t>
        </w:r>
        <w:r w:rsidR="00997FF4" w:rsidRPr="003F3DC3">
          <w:rPr>
            <w:rFonts w:ascii="Arial" w:hAnsi="Arial" w:cs="Arial"/>
            <w:sz w:val="24"/>
            <w:szCs w:val="24"/>
            <w:lang w:val="en-US"/>
          </w:rPr>
          <w:t xml:space="preserve">will </w:t>
        </w:r>
      </w:ins>
      <w:ins w:id="1162" w:author="Helen" w:date="2017-11-09T09:39:00Z">
        <w:r w:rsidR="00C222B6">
          <w:rPr>
            <w:rFonts w:ascii="Arial" w:hAnsi="Arial" w:cs="Arial"/>
            <w:sz w:val="24"/>
            <w:szCs w:val="24"/>
            <w:lang w:val="en-US"/>
          </w:rPr>
          <w:t xml:space="preserve">be </w:t>
        </w:r>
      </w:ins>
      <w:ins w:id="1163" w:author="Helen" w:date="2017-11-08T12:48:00Z">
        <w:r w:rsidR="00997FF4">
          <w:rPr>
            <w:rFonts w:ascii="Arial" w:hAnsi="Arial" w:cs="Arial"/>
            <w:sz w:val="24"/>
            <w:szCs w:val="24"/>
            <w:lang w:val="en-US"/>
          </w:rPr>
          <w:t>use</w:t>
        </w:r>
      </w:ins>
      <w:ins w:id="1164" w:author="Helen" w:date="2017-11-09T09:39:00Z">
        <w:r w:rsidR="00C222B6">
          <w:rPr>
            <w:rFonts w:ascii="Arial" w:hAnsi="Arial" w:cs="Arial"/>
            <w:sz w:val="24"/>
            <w:szCs w:val="24"/>
            <w:lang w:val="en-US"/>
          </w:rPr>
          <w:t>d</w:t>
        </w:r>
      </w:ins>
      <w:ins w:id="1165" w:author="Helen" w:date="2017-11-08T12:48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 to direct </w:t>
        </w:r>
        <w:r w:rsidR="00997FF4" w:rsidRPr="003F3DC3">
          <w:rPr>
            <w:rFonts w:ascii="Arial" w:hAnsi="Arial" w:cs="Arial"/>
            <w:sz w:val="24"/>
            <w:szCs w:val="24"/>
            <w:lang w:val="en-US"/>
          </w:rPr>
          <w:t>add</w:t>
        </w:r>
        <w:r w:rsidR="00997FF4">
          <w:rPr>
            <w:rFonts w:ascii="Arial" w:hAnsi="Arial" w:cs="Arial"/>
            <w:sz w:val="24"/>
            <w:szCs w:val="24"/>
            <w:lang w:val="en-US"/>
          </w:rPr>
          <w:t>ing</w:t>
        </w:r>
        <w:r w:rsidR="00997FF4" w:rsidRPr="003F3DC3">
          <w:rPr>
            <w:rFonts w:ascii="Arial" w:hAnsi="Arial" w:cs="Arial"/>
            <w:sz w:val="24"/>
            <w:szCs w:val="24"/>
            <w:lang w:val="en-US"/>
          </w:rPr>
          <w:t>, edit</w:t>
        </w:r>
        <w:r w:rsidR="00997FF4">
          <w:rPr>
            <w:rFonts w:ascii="Arial" w:hAnsi="Arial" w:cs="Arial"/>
            <w:sz w:val="24"/>
            <w:szCs w:val="24"/>
            <w:lang w:val="en-US"/>
          </w:rPr>
          <w:t xml:space="preserve">ing and </w:t>
        </w:r>
        <w:r w:rsidR="00997FF4" w:rsidRPr="003F3DC3">
          <w:rPr>
            <w:rFonts w:ascii="Arial" w:hAnsi="Arial" w:cs="Arial"/>
            <w:sz w:val="24"/>
            <w:szCs w:val="24"/>
            <w:lang w:val="en-US"/>
          </w:rPr>
          <w:t>delet</w:t>
        </w:r>
      </w:ins>
      <w:ins w:id="1166" w:author="Helen" w:date="2017-11-08T12:49:00Z">
        <w:r w:rsidR="00997FF4">
          <w:rPr>
            <w:rFonts w:ascii="Arial" w:hAnsi="Arial" w:cs="Arial"/>
            <w:sz w:val="24"/>
            <w:szCs w:val="24"/>
            <w:lang w:val="en-US"/>
          </w:rPr>
          <w:t>ing</w:t>
        </w:r>
      </w:ins>
      <w:ins w:id="1167" w:author="Helen" w:date="2017-11-08T12:48:00Z">
        <w:r w:rsidR="00997FF4" w:rsidRPr="003F3DC3">
          <w:rPr>
            <w:rFonts w:ascii="Arial" w:hAnsi="Arial" w:cs="Arial"/>
            <w:sz w:val="24"/>
            <w:szCs w:val="24"/>
            <w:lang w:val="en-US"/>
          </w:rPr>
          <w:t xml:space="preserve"> invoices </w:t>
        </w:r>
        <w:r w:rsidR="00997FF4">
          <w:rPr>
            <w:rFonts w:ascii="Arial" w:hAnsi="Arial" w:cs="Arial"/>
            <w:sz w:val="24"/>
            <w:szCs w:val="24"/>
            <w:lang w:val="en-US"/>
          </w:rPr>
          <w:t>and their items</w:t>
        </w:r>
      </w:ins>
      <w:ins w:id="1168" w:author="Helen" w:date="2017-11-08T12:49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, along with </w:t>
        </w:r>
      </w:ins>
      <w:ins w:id="1169" w:author="Helen" w:date="2017-11-08T12:50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invoice payment. </w:t>
        </w:r>
      </w:ins>
      <w:del w:id="1170" w:author="Helen" w:date="2017-11-08T12:50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. We will perform </w:delText>
        </w:r>
      </w:del>
      <w:del w:id="1171" w:author="Helen" w:date="2017-11-08T12:51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all </w:delText>
        </w:r>
      </w:del>
      <w:ins w:id="1172" w:author="Helen" w:date="2017-11-08T12:51:00Z">
        <w:r w:rsidR="00997FF4">
          <w:rPr>
            <w:rFonts w:ascii="Arial" w:hAnsi="Arial" w:cs="Arial"/>
            <w:sz w:val="24"/>
            <w:szCs w:val="24"/>
            <w:lang w:val="en-US"/>
          </w:rPr>
          <w:t>A</w:t>
        </w:r>
        <w:r w:rsidR="00997FF4" w:rsidRPr="003F3DC3">
          <w:rPr>
            <w:rFonts w:ascii="Arial" w:hAnsi="Arial" w:cs="Arial"/>
            <w:sz w:val="24"/>
            <w:szCs w:val="24"/>
            <w:lang w:val="en-US"/>
          </w:rPr>
          <w:t xml:space="preserve">ll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operations in this layer </w:t>
      </w:r>
      <w:ins w:id="1173" w:author="Helen" w:date="2017-11-08T12:51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will be performed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 a </w:t>
      </w:r>
      <w:del w:id="1174" w:author="Helen" w:date="2017-11-08T12:51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transaction with the </w:delText>
        </w:r>
      </w:del>
      <w:del w:id="1175" w:author="Helen" w:date="2017-11-09T09:31:00Z">
        <w:r w:rsidRPr="003F3DC3" w:rsidDel="00D82A1F">
          <w:rPr>
            <w:rFonts w:ascii="Arial" w:hAnsi="Arial" w:cs="Arial"/>
            <w:sz w:val="24"/>
            <w:szCs w:val="24"/>
            <w:lang w:val="en-US"/>
          </w:rPr>
          <w:delText xml:space="preserve">Snapshot </w:delText>
        </w:r>
      </w:del>
      <w:ins w:id="1176" w:author="Helen" w:date="2017-11-09T09:31:00Z">
        <w:r w:rsidR="00D82A1F" w:rsidRPr="00D82A1F">
          <w:rPr>
            <w:rFonts w:ascii="Arial" w:hAnsi="Arial" w:cs="Arial"/>
            <w:sz w:val="24"/>
            <w:szCs w:val="24"/>
            <w:lang w:val="en-US"/>
          </w:rPr>
          <w:t>SNAPSHOT</w:t>
        </w:r>
        <w:r w:rsidR="00D82A1F" w:rsidRPr="00D82A1F" w:rsidDel="00997FF4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1177" w:author="Helen" w:date="2017-11-08T12:51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>isolation level</w:delText>
        </w:r>
      </w:del>
      <w:ins w:id="1178" w:author="Helen" w:date="2017-11-08T12:51:00Z">
        <w:r w:rsidR="00997FF4">
          <w:rPr>
            <w:rFonts w:ascii="Arial" w:hAnsi="Arial" w:cs="Arial"/>
            <w:sz w:val="24"/>
            <w:szCs w:val="24"/>
            <w:lang w:val="en-US"/>
          </w:rPr>
          <w:t>transaction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1179" w:author="Helen" w:date="2017-11-08T12:52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We have chosen to </w:t>
        </w:r>
      </w:ins>
      <w:ins w:id="1180" w:author="Helen" w:date="2017-11-08T12:53:00Z">
        <w:r w:rsidR="00997FF4">
          <w:rPr>
            <w:rFonts w:ascii="Arial" w:hAnsi="Arial" w:cs="Arial"/>
            <w:sz w:val="24"/>
            <w:szCs w:val="24"/>
            <w:lang w:val="en-US"/>
          </w:rPr>
          <w:t>have our application perform</w:t>
        </w:r>
      </w:ins>
      <w:ins w:id="1181" w:author="Helen" w:date="2017-11-08T12:52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 all of the invoice management options</w:t>
        </w:r>
      </w:ins>
      <w:ins w:id="1182" w:author="Helen" w:date="2017-11-08T12:53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del w:id="1183" w:author="Helen" w:date="2017-11-08T12:53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All operations </w:delText>
        </w:r>
      </w:del>
      <w:del w:id="1184" w:author="Helen" w:date="2017-11-08T12:54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with this database are performed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in this class </w:t>
      </w:r>
      <w:del w:id="1185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1186" w:author="Helen" w:date="2017-11-08T12:55:00Z">
        <w:r w:rsidR="00997FF4">
          <w:rPr>
            <w:rFonts w:ascii="Arial" w:hAnsi="Arial" w:cs="Arial"/>
            <w:sz w:val="24"/>
            <w:szCs w:val="24"/>
            <w:lang w:val="en-US"/>
          </w:rPr>
          <w:t>by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calling stored procedures</w:t>
      </w:r>
      <w:ins w:id="1187" w:author="Helen" w:date="2017-11-08T12:55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.  </w:t>
        </w:r>
      </w:ins>
      <w:del w:id="1188" w:author="Helen" w:date="2017-11-08T12:55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 (i</w:delText>
        </w:r>
      </w:del>
      <w:ins w:id="1189" w:author="Helen" w:date="2017-11-08T12:55:00Z">
        <w:r w:rsidR="00997FF4">
          <w:rPr>
            <w:rFonts w:ascii="Arial" w:hAnsi="Arial" w:cs="Arial"/>
            <w:sz w:val="24"/>
            <w:szCs w:val="24"/>
            <w:lang w:val="en-US"/>
          </w:rPr>
          <w:t>I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 is not </w:t>
      </w:r>
      <w:del w:id="1190" w:author="Helen" w:date="2017-11-08T12:55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>a requirement</w:delText>
        </w:r>
      </w:del>
      <w:ins w:id="1191" w:author="Helen" w:date="2017-11-08T12:55:00Z">
        <w:r w:rsidR="00997FF4">
          <w:rPr>
            <w:rFonts w:ascii="Arial" w:hAnsi="Arial" w:cs="Arial"/>
            <w:sz w:val="24"/>
            <w:szCs w:val="24"/>
            <w:lang w:val="en-US"/>
          </w:rPr>
          <w:t xml:space="preserve">mandatory to do it this way, of course.  </w:t>
        </w:r>
      </w:ins>
      <w:del w:id="1192" w:author="Helen" w:date="2017-11-08T12:55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>, we just show</w:delText>
        </w:r>
      </w:del>
      <w:ins w:id="1193" w:author="Helen" w:date="2017-11-08T12:55:00Z">
        <w:r w:rsidR="00997FF4">
          <w:rPr>
            <w:rFonts w:ascii="Arial" w:hAnsi="Arial" w:cs="Arial"/>
            <w:sz w:val="24"/>
            <w:szCs w:val="24"/>
            <w:lang w:val="en-US"/>
          </w:rPr>
          <w:t>I</w:t>
        </w:r>
      </w:ins>
      <w:ins w:id="1194" w:author="Helen" w:date="2017-11-08T12:56:00Z">
        <w:r w:rsidR="00997FF4">
          <w:rPr>
            <w:rFonts w:ascii="Arial" w:hAnsi="Arial" w:cs="Arial"/>
            <w:sz w:val="24"/>
            <w:szCs w:val="24"/>
            <w:lang w:val="en-US"/>
          </w:rPr>
          <w:t>t is just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one </w:t>
      </w:r>
      <w:del w:id="1195" w:author="Helen" w:date="2017-11-08T12:56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 xml:space="preserve">of 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option</w:t>
      </w:r>
      <w:del w:id="1196" w:author="Helen" w:date="2017-11-08T12:56:00Z">
        <w:r w:rsidRPr="003F3DC3" w:rsidDel="00997FF4">
          <w:rPr>
            <w:rFonts w:ascii="Arial" w:hAnsi="Arial" w:cs="Arial"/>
            <w:sz w:val="24"/>
            <w:szCs w:val="24"/>
            <w:lang w:val="en-US"/>
          </w:rPr>
          <w:delText>s)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package ru.ibase.fbjavaex.managers;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org.jooq.DSLContext;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org.springframework.transaction.annotation.Transactional;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org.springframework.transaction.annotation.Propagation;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org.springframework.transaction.annotation.Isolation;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ru.ibase.fbjavaex.exampledb.Sequences.GEN_INVOICE_ID;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ru.ibase.fbjavaex.exampledb.Routines.spAddInvoice;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ru.ibase.fbjavaex.exampledb.Routines.spEditInvoice;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ru.ibase.fbjavaex.exampledb.Routines.spPayForInovice;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ru.ibase.fbjavaex.exampledb.Routines.spDeleteInvoice;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ru.ibase.fbjavaex.exampledb.Routines.spAddInvoiceLine;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ru.ibase.fbjavaex.exampledb.Routines.spEditInvoiceLine;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import static ru.ibase.fbjavaex.exampledb.Routines.spDeleteInvoiceLine;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pStyle w:val="2"/>
      </w:pPr>
      <w:r w:rsidRPr="00B57651">
        <w:t>/**</w:t>
      </w:r>
    </w:p>
    <w:p w:rsidR="00B57651" w:rsidRPr="00B57651" w:rsidRDefault="00B57651" w:rsidP="00B57651">
      <w:pPr>
        <w:pStyle w:val="2"/>
      </w:pPr>
      <w:r w:rsidRPr="00B57651">
        <w:t xml:space="preserve"> * Invoice manager</w:t>
      </w:r>
    </w:p>
    <w:p w:rsidR="00B57651" w:rsidRPr="00B57651" w:rsidRDefault="00B57651" w:rsidP="00B57651">
      <w:pPr>
        <w:pStyle w:val="2"/>
      </w:pPr>
      <w:r w:rsidRPr="00B57651">
        <w:t xml:space="preserve"> *</w:t>
      </w:r>
    </w:p>
    <w:p w:rsidR="00B57651" w:rsidRPr="00B57651" w:rsidRDefault="00B57651" w:rsidP="00B57651">
      <w:pPr>
        <w:pStyle w:val="2"/>
      </w:pPr>
      <w:r w:rsidRPr="00B57651">
        <w:t xml:space="preserve"> * @author Simonov Denis</w:t>
      </w:r>
    </w:p>
    <w:p w:rsidR="00B57651" w:rsidRPr="00B57651" w:rsidRDefault="00B57651" w:rsidP="00B57651">
      <w:pPr>
        <w:pStyle w:val="2"/>
      </w:pPr>
      <w:r w:rsidRPr="00B57651">
        <w:t xml:space="preserve"> */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public class InvoiceManager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pStyle w:val="1"/>
      </w:pPr>
      <w:r w:rsidRPr="00B57651">
        <w:t xml:space="preserve">    @Autowired(required = true)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private DSLContext dsl;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57651" w:rsidRPr="00B57651" w:rsidRDefault="00B57651" w:rsidP="00B57651">
      <w:pPr>
        <w:pStyle w:val="2"/>
      </w:pPr>
      <w:r w:rsidRPr="00B57651">
        <w:t xml:space="preserve">    /**</w:t>
      </w:r>
    </w:p>
    <w:p w:rsidR="00B57651" w:rsidRPr="00B57651" w:rsidRDefault="00B57651" w:rsidP="00B57651">
      <w:pPr>
        <w:pStyle w:val="2"/>
      </w:pPr>
      <w:r w:rsidRPr="00B57651">
        <w:t xml:space="preserve">     * Add invoice</w:t>
      </w:r>
    </w:p>
    <w:p w:rsidR="00B57651" w:rsidRPr="00B57651" w:rsidRDefault="00B57651" w:rsidP="00B57651">
      <w:pPr>
        <w:pStyle w:val="2"/>
      </w:pPr>
      <w:r w:rsidRPr="00B57651">
        <w:t xml:space="preserve">     * </w:t>
      </w:r>
    </w:p>
    <w:p w:rsidR="00B57651" w:rsidRPr="00B57651" w:rsidRDefault="00B57651" w:rsidP="00B57651">
      <w:pPr>
        <w:pStyle w:val="2"/>
      </w:pPr>
      <w:r w:rsidRPr="00B57651">
        <w:t xml:space="preserve">     * @param customerId</w:t>
      </w:r>
    </w:p>
    <w:p w:rsidR="00B57651" w:rsidRPr="00B57651" w:rsidRDefault="00B57651" w:rsidP="00B57651">
      <w:pPr>
        <w:pStyle w:val="2"/>
      </w:pPr>
      <w:r w:rsidRPr="00B57651">
        <w:t xml:space="preserve">     * @param invoiceDate </w:t>
      </w:r>
    </w:p>
    <w:p w:rsidR="00B57651" w:rsidRPr="00B57651" w:rsidRDefault="00B57651" w:rsidP="00B57651">
      <w:pPr>
        <w:pStyle w:val="2"/>
      </w:pPr>
      <w:r w:rsidRPr="00B57651">
        <w:t xml:space="preserve">     */</w:t>
      </w:r>
    </w:p>
    <w:p w:rsidR="00B57651" w:rsidRPr="00B57651" w:rsidRDefault="00B57651" w:rsidP="00B57651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B57651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create(Integer customerId,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  Timestamp invoiceDate)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int invoiceId = this.dsl.nextval(GEN_INVOICE_ID).intValue();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spAddInvoice(this.dsl.configuration(),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customerId,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invoiceDate);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Edit invoice</w:t>
      </w:r>
    </w:p>
    <w:p w:rsidR="00B57651" w:rsidRPr="00B57651" w:rsidRDefault="00B57651" w:rsidP="00AF035A">
      <w:pPr>
        <w:pStyle w:val="2"/>
      </w:pPr>
      <w:r w:rsidRPr="00B57651"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invoiceId</w:t>
      </w:r>
    </w:p>
    <w:p w:rsidR="00B57651" w:rsidRPr="00B57651" w:rsidRDefault="00B57651" w:rsidP="00AF035A">
      <w:pPr>
        <w:pStyle w:val="2"/>
      </w:pPr>
      <w:r w:rsidRPr="00B57651">
        <w:t xml:space="preserve">     * @param customerId</w:t>
      </w:r>
    </w:p>
    <w:p w:rsidR="00B57651" w:rsidRPr="00B57651" w:rsidRDefault="00B57651" w:rsidP="00AF035A">
      <w:pPr>
        <w:pStyle w:val="2"/>
      </w:pPr>
      <w:r w:rsidRPr="00B57651">
        <w:t xml:space="preserve">     * @param invoiceDate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lastRenderedPageBreak/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edit(Integer invoiceId,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Integer customerId,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Timestamp invoiceDate)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spEditInvoice(this.dsl.configuration(),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customerId,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invoiceDate);  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Payment of invoices</w:t>
      </w:r>
    </w:p>
    <w:p w:rsidR="00B57651" w:rsidRPr="00B57651" w:rsidRDefault="00B57651" w:rsidP="00AF035A">
      <w:pPr>
        <w:pStyle w:val="2"/>
      </w:pPr>
      <w:r w:rsidRPr="00B57651"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invoiceId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pay(Integer invoiceId)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spPayForInovice(this.dsl.configuration(),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invoiceId);   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Delete invoice</w:t>
      </w:r>
    </w:p>
    <w:p w:rsidR="00B57651" w:rsidRPr="00B57651" w:rsidRDefault="00B57651" w:rsidP="00AF035A">
      <w:pPr>
        <w:pStyle w:val="2"/>
      </w:pPr>
      <w:r w:rsidRPr="00B57651"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invoiceId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delete(Integer invoiceId)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spDeleteInvoice(this.dsl.configuration(),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invoiceId);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Add invoice item</w:t>
      </w:r>
    </w:p>
    <w:p w:rsidR="00B57651" w:rsidRPr="00B57651" w:rsidRDefault="00B57651" w:rsidP="00AF035A">
      <w:pPr>
        <w:pStyle w:val="2"/>
      </w:pPr>
      <w:r w:rsidRPr="00B57651"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invoiceId</w:t>
      </w:r>
    </w:p>
    <w:p w:rsidR="00B57651" w:rsidRPr="00B57651" w:rsidRDefault="00B57651" w:rsidP="00AF035A">
      <w:pPr>
        <w:pStyle w:val="2"/>
      </w:pPr>
      <w:r w:rsidRPr="00B57651">
        <w:t xml:space="preserve">     * @param productId</w:t>
      </w:r>
    </w:p>
    <w:p w:rsidR="00B57651" w:rsidRPr="00B57651" w:rsidRDefault="00B57651" w:rsidP="00AF035A">
      <w:pPr>
        <w:pStyle w:val="2"/>
      </w:pPr>
      <w:r w:rsidRPr="00B57651">
        <w:t xml:space="preserve">     * @param quantity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addInvoiceLine(Integer invoiceId,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Integer productId,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Integer quantity)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spAddInvoiceLine(this.dsl.configuration(),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productId,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quantity);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Edit invoice item</w:t>
      </w:r>
    </w:p>
    <w:p w:rsidR="00B57651" w:rsidRPr="00B57651" w:rsidRDefault="00B57651" w:rsidP="00AF035A">
      <w:pPr>
        <w:pStyle w:val="2"/>
      </w:pPr>
      <w:r w:rsidRPr="00B57651"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invoiceLineId</w:t>
      </w:r>
    </w:p>
    <w:p w:rsidR="00B57651" w:rsidRPr="00B57651" w:rsidRDefault="00B57651" w:rsidP="00AF035A">
      <w:pPr>
        <w:pStyle w:val="2"/>
      </w:pPr>
      <w:r w:rsidRPr="00B57651">
        <w:t xml:space="preserve">     * @param quantity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editInvoiceLine(Integer invoiceLineId,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Integer quantity)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spEditInvoiceLine(this.dsl.configuration(),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invoiceLineId,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quantity);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7651" w:rsidRPr="00B57651" w:rsidRDefault="00B57651" w:rsidP="00AF035A">
      <w:pPr>
        <w:pStyle w:val="2"/>
      </w:pPr>
      <w:r w:rsidRPr="00B57651">
        <w:t xml:space="preserve">    /**</w:t>
      </w:r>
    </w:p>
    <w:p w:rsidR="00B57651" w:rsidRPr="00B57651" w:rsidRDefault="00B57651" w:rsidP="00AF035A">
      <w:pPr>
        <w:pStyle w:val="2"/>
      </w:pPr>
      <w:r w:rsidRPr="00B57651">
        <w:t xml:space="preserve">     * Delete invoice item</w:t>
      </w:r>
    </w:p>
    <w:p w:rsidR="00B57651" w:rsidRPr="00B57651" w:rsidRDefault="00B57651" w:rsidP="00AF035A">
      <w:pPr>
        <w:pStyle w:val="2"/>
      </w:pPr>
      <w:r w:rsidRPr="00B57651">
        <w:lastRenderedPageBreak/>
        <w:t xml:space="preserve">     * </w:t>
      </w:r>
    </w:p>
    <w:p w:rsidR="00B57651" w:rsidRPr="00B57651" w:rsidRDefault="00B57651" w:rsidP="00AF035A">
      <w:pPr>
        <w:pStyle w:val="2"/>
      </w:pPr>
      <w:r w:rsidRPr="00B57651">
        <w:t xml:space="preserve">     * @param invoiceLineId </w:t>
      </w:r>
    </w:p>
    <w:p w:rsidR="00B57651" w:rsidRPr="00B57651" w:rsidRDefault="00B57651" w:rsidP="00AF035A">
      <w:pPr>
        <w:pStyle w:val="2"/>
      </w:pPr>
      <w:r w:rsidRPr="00B57651">
        <w:t xml:space="preserve">     */</w:t>
      </w:r>
    </w:p>
    <w:p w:rsidR="00B57651" w:rsidRPr="00B57651" w:rsidRDefault="00B57651" w:rsidP="00AF035A">
      <w:pPr>
        <w:pStyle w:val="1"/>
      </w:pPr>
      <w:r w:rsidRPr="00B57651">
        <w:t xml:space="preserve">    @Transactional(propagation = Propagation.REQUIRED, </w:t>
      </w:r>
    </w:p>
    <w:p w:rsidR="00B57651" w:rsidRPr="00B57651" w:rsidRDefault="00B57651" w:rsidP="00AF035A">
      <w:pPr>
        <w:pStyle w:val="1"/>
      </w:pPr>
      <w:r w:rsidRPr="00B57651">
        <w:t xml:space="preserve">                   isolation = Isolation.REPEATABLE_READ)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public void deleteInvoiceLine(Integer invoiceLineId) {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spDeleteInvoiceLine(this.dsl.configuration(),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        invoiceLineId);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 xml:space="preserve">    }       </w:t>
      </w:r>
    </w:p>
    <w:p w:rsidR="00B57651" w:rsidRPr="00B57651" w:rsidRDefault="00B57651" w:rsidP="00B5765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765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Pr="003F3DC3" w:rsidRDefault="007020A2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197" w:author="Helen" w:date="2017-11-09T09:46:00Z">
        <w:r>
          <w:rPr>
            <w:rFonts w:ascii="Arial" w:hAnsi="Arial" w:cs="Arial"/>
            <w:sz w:val="24"/>
            <w:szCs w:val="24"/>
            <w:lang w:val="en-US"/>
          </w:rPr>
          <w:t>Invoice Controller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Now </w:t>
      </w:r>
      <w:del w:id="1198" w:author="Helen" w:date="2017-11-08T12:56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>let us proceed</w:delText>
        </w:r>
      </w:del>
      <w:ins w:id="1199" w:author="Helen" w:date="2017-11-08T13:16:00Z">
        <w:r w:rsidR="00C41D0D">
          <w:rPr>
            <w:rFonts w:ascii="Arial" w:hAnsi="Arial" w:cs="Arial"/>
            <w:sz w:val="24"/>
            <w:szCs w:val="24"/>
            <w:lang w:val="en-US"/>
          </w:rPr>
          <w:t>we</w:t>
        </w:r>
      </w:ins>
      <w:ins w:id="1200" w:author="Helen" w:date="2017-11-08T12:56:00Z">
        <w:r w:rsidR="008C51EC">
          <w:rPr>
            <w:rFonts w:ascii="Arial" w:hAnsi="Arial" w:cs="Arial"/>
            <w:sz w:val="24"/>
            <w:szCs w:val="24"/>
            <w:lang w:val="en-US"/>
          </w:rPr>
          <w:t xml:space="preserve"> move on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to writing the controller. The </w:t>
      </w:r>
      <w:del w:id="1201" w:author="Helen" w:date="2017-11-08T12:57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 xml:space="preserve">index method will be the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input point of our controller</w:t>
      </w:r>
      <w:ins w:id="1202" w:author="Helen" w:date="2017-11-08T12:57:00Z">
        <w:r w:rsidR="008C51EC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>will be the</w:t>
        </w:r>
      </w:ins>
      <w:ins w:id="1203" w:author="Helen" w:date="2017-11-08T12:58:00Z">
        <w:r w:rsidR="008C51EC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>index method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del w:id="1204" w:author="Helen" w:date="2017-11-08T12:58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 xml:space="preserve">it </w:delText>
        </w:r>
      </w:del>
      <w:ins w:id="1205" w:author="Helen" w:date="2017-11-08T12:58:00Z">
        <w:r w:rsidR="008C51EC">
          <w:rPr>
            <w:rFonts w:ascii="Arial" w:hAnsi="Arial" w:cs="Arial"/>
            <w:sz w:val="24"/>
            <w:szCs w:val="24"/>
            <w:lang w:val="en-US"/>
          </w:rPr>
          <w:t>that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is responsible for displaying the JSP page (view). This page contains the layout for displaying the grid</w:t>
      </w:r>
      <w:del w:id="1206" w:author="Helen" w:date="2017-11-09T16:27:00Z">
        <w:r w:rsidRPr="003F3DC3" w:rsidDel="00CF14AF">
          <w:rPr>
            <w:rFonts w:ascii="Arial" w:hAnsi="Arial" w:cs="Arial"/>
            <w:sz w:val="24"/>
            <w:szCs w:val="24"/>
            <w:lang w:val="en-US"/>
          </w:rPr>
          <w:delText>,</w:delText>
        </w:r>
      </w:del>
      <w:ins w:id="1207" w:author="Helen" w:date="2017-11-09T16:27:00Z">
        <w:r w:rsidR="00CF14AF">
          <w:rPr>
            <w:rFonts w:ascii="Arial" w:hAnsi="Arial" w:cs="Arial"/>
            <w:sz w:val="24"/>
            <w:szCs w:val="24"/>
            <w:lang w:val="en-US"/>
          </w:rPr>
          <w:t xml:space="preserve"> and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tool and navigation bar</w:t>
      </w:r>
      <w:ins w:id="1208" w:author="Helen" w:date="2017-11-09T16:27:00Z">
        <w:r w:rsidR="00CF14AF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07590F" w:rsidRDefault="00E0416E" w:rsidP="003F3CAB">
      <w:pPr>
        <w:jc w:val="both"/>
        <w:rPr>
          <w:ins w:id="1209" w:author="Helen" w:date="2017-11-09T10:59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Data for displaying invoice headers is loaded asynchronously by the jqGrid component (the path is /invoice/getdata). The getData method is connected with this path</w:t>
      </w:r>
      <w:ins w:id="1210" w:author="Helen" w:date="2017-11-09T10:59:00Z">
        <w:r w:rsidR="0007590F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del w:id="1211" w:author="Helen" w:date="2017-11-09T10:59:00Z">
        <w:r w:rsidRPr="003F3DC3" w:rsidDel="0007590F">
          <w:rPr>
            <w:rFonts w:ascii="Arial" w:hAnsi="Arial" w:cs="Arial"/>
            <w:sz w:val="24"/>
            <w:szCs w:val="24"/>
            <w:lang w:val="en-US"/>
          </w:rPr>
          <w:delText xml:space="preserve"> (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similarly to </w:t>
      </w:r>
      <w:del w:id="1212" w:author="Helen" w:date="2017-11-08T12:59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>directories</w:delText>
        </w:r>
      </w:del>
      <w:ins w:id="1213" w:author="Helen" w:date="2017-11-08T12:59:00Z">
        <w:r w:rsidR="008C51EC">
          <w:rPr>
            <w:rFonts w:ascii="Arial" w:hAnsi="Arial" w:cs="Arial"/>
            <w:sz w:val="24"/>
            <w:szCs w:val="24"/>
            <w:lang w:val="en-US"/>
          </w:rPr>
          <w:t>the primary module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>s</w:t>
        </w:r>
      </w:ins>
      <w:del w:id="1214" w:author="Helen" w:date="2017-11-09T10:59:00Z">
        <w:r w:rsidRPr="003F3DC3" w:rsidDel="0007590F">
          <w:rPr>
            <w:rFonts w:ascii="Arial" w:hAnsi="Arial" w:cs="Arial"/>
            <w:sz w:val="24"/>
            <w:szCs w:val="24"/>
            <w:lang w:val="en-US"/>
          </w:rPr>
          <w:delText>)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A60AB" w:rsidRDefault="00E0416E" w:rsidP="003F3CAB">
      <w:pPr>
        <w:jc w:val="both"/>
        <w:rPr>
          <w:ins w:id="1215" w:author="Helen" w:date="2017-11-09T11:02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Invoice items are returned by the getDetailData method (the path is /invoice/getdetaildata). The </w:t>
      </w:r>
      <w:del w:id="1216" w:author="Helen" w:date="2017-11-08T13:00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 xml:space="preserve">code </w:delText>
        </w:r>
      </w:del>
      <w:ins w:id="1217" w:author="Helen" w:date="2017-11-08T13:00:00Z">
        <w:r w:rsidR="008C51EC">
          <w:rPr>
            <w:rFonts w:ascii="Arial" w:hAnsi="Arial" w:cs="Arial"/>
            <w:sz w:val="24"/>
            <w:szCs w:val="24"/>
            <w:lang w:val="en-US"/>
          </w:rPr>
          <w:t>primary key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of the invoice </w:t>
      </w:r>
      <w:del w:id="1218" w:author="Helen" w:date="2017-11-08T13:01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1219" w:author="Helen" w:date="2017-11-08T13:01:00Z">
        <w:r w:rsidR="008C51EC">
          <w:rPr>
            <w:rFonts w:ascii="Arial" w:hAnsi="Arial" w:cs="Arial"/>
            <w:sz w:val="24"/>
            <w:szCs w:val="24"/>
            <w:lang w:val="en-US"/>
          </w:rPr>
          <w:t>whose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detail grid </w:t>
      </w:r>
      <w:del w:id="1220" w:author="Helen" w:date="2017-11-08T13:01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>of which has been opened</w:delText>
        </w:r>
      </w:del>
      <w:ins w:id="1221" w:author="Helen" w:date="2017-11-08T13:01:00Z">
        <w:r w:rsidR="008C51EC">
          <w:rPr>
            <w:rFonts w:ascii="Arial" w:hAnsi="Arial" w:cs="Arial"/>
            <w:sz w:val="24"/>
            <w:szCs w:val="24"/>
            <w:lang w:val="en-US"/>
          </w:rPr>
          <w:t>is currently open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is </w:t>
      </w:r>
      <w:del w:id="1222" w:author="Helen" w:date="2017-11-08T13:01:00Z">
        <w:r w:rsidRPr="003F3DC3" w:rsidDel="008C51EC">
          <w:rPr>
            <w:rFonts w:ascii="Arial" w:hAnsi="Arial" w:cs="Arial"/>
            <w:sz w:val="24"/>
            <w:szCs w:val="24"/>
            <w:lang w:val="en-US"/>
          </w:rPr>
          <w:delText xml:space="preserve">sent </w:delText>
        </w:r>
      </w:del>
      <w:ins w:id="1223" w:author="Helen" w:date="2017-11-08T13:01:00Z">
        <w:r w:rsidR="008C51EC">
          <w:rPr>
            <w:rFonts w:ascii="Arial" w:hAnsi="Arial" w:cs="Arial"/>
            <w:sz w:val="24"/>
            <w:szCs w:val="24"/>
            <w:lang w:val="en-US"/>
          </w:rPr>
          <w:t>passed</w:t>
        </w:r>
        <w:r w:rsidR="008C51EC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to this method. </w:t>
      </w:r>
    </w:p>
    <w:p w:rsidR="00FE1D00" w:rsidRPr="003F3CAB" w:rsidRDefault="00E0416E" w:rsidP="003F3CA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ins w:id="1224" w:author="Helen" w:date="2017-11-08T13:03:00Z">
        <w:r w:rsidR="00E80110">
          <w:rPr>
            <w:rFonts w:ascii="Arial" w:hAnsi="Arial" w:cs="Arial"/>
            <w:sz w:val="24"/>
            <w:szCs w:val="24"/>
            <w:lang w:val="en-US"/>
          </w:rPr>
          <w:t xml:space="preserve">methods </w:t>
        </w:r>
      </w:ins>
      <w:ins w:id="1225" w:author="Helen" w:date="2017-11-08T13:05:00Z">
        <w:r w:rsidR="00E80110">
          <w:rPr>
            <w:rFonts w:ascii="Arial" w:hAnsi="Arial" w:cs="Arial"/>
            <w:sz w:val="24"/>
            <w:szCs w:val="24"/>
            <w:lang w:val="en-US"/>
          </w:rPr>
          <w:t xml:space="preserve">implemented </w:t>
        </w:r>
      </w:ins>
      <w:ins w:id="1226" w:author="Helen" w:date="2017-11-08T13:03:00Z">
        <w:r w:rsidR="00E80110">
          <w:rPr>
            <w:rFonts w:ascii="Arial" w:hAnsi="Arial" w:cs="Arial"/>
            <w:sz w:val="24"/>
            <w:szCs w:val="24"/>
            <w:lang w:val="en-US"/>
          </w:rPr>
          <w:t xml:space="preserve">are </w:t>
        </w:r>
      </w:ins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addInvoice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editInvoice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deleteInvoice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payInvoice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ins w:id="1227" w:author="Helen" w:date="2017-11-08T13:04:00Z">
        <w:r w:rsidR="00E80110">
          <w:rPr>
            <w:rFonts w:ascii="Arial" w:hAnsi="Arial" w:cs="Arial"/>
            <w:sz w:val="24"/>
            <w:szCs w:val="24"/>
            <w:lang w:val="en-US"/>
          </w:rPr>
          <w:t xml:space="preserve">for invoice headers and </w:t>
        </w:r>
      </w:ins>
      <w:del w:id="1228" w:author="Helen" w:date="2017-11-08T13:04:00Z">
        <w:r w:rsidRPr="003F3DC3" w:rsidDel="00E80110">
          <w:rPr>
            <w:rFonts w:ascii="Arial" w:hAnsi="Arial" w:cs="Arial"/>
            <w:sz w:val="24"/>
            <w:szCs w:val="24"/>
            <w:lang w:val="en-US"/>
          </w:rPr>
          <w:delText xml:space="preserve">methods add, edit, delete and pay for the invoice. The </w:delText>
        </w:r>
      </w:del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addInvoiceLine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editInvoiceLine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deleteInvoiceLine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del w:id="1229" w:author="Helen" w:date="2017-11-08T13:05:00Z">
        <w:r w:rsidRPr="003F3DC3" w:rsidDel="00E80110">
          <w:rPr>
            <w:rFonts w:ascii="Arial" w:hAnsi="Arial" w:cs="Arial"/>
            <w:sz w:val="24"/>
            <w:szCs w:val="24"/>
            <w:lang w:val="en-US"/>
          </w:rPr>
          <w:delText xml:space="preserve">methods add, edit and delete </w:delText>
        </w:r>
      </w:del>
      <w:ins w:id="1230" w:author="Helen" w:date="2017-11-08T13:05:00Z">
        <w:r w:rsidR="00E80110">
          <w:rPr>
            <w:rFonts w:ascii="Arial" w:hAnsi="Arial" w:cs="Arial"/>
            <w:sz w:val="24"/>
            <w:szCs w:val="24"/>
            <w:lang w:val="en-US"/>
          </w:rPr>
          <w:t xml:space="preserve">for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invoice items. 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package ru.ibase.fbjavaex.controllers;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java.util.HashMap;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java.util.Date;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java.text.ParseException;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java.text.SimpleDateFormat;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java.beans.PropertyEditorSupport;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javax.ws.rs.core.MediaType;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org.springframework.ui.ModelMap;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org.springframework.web.bind.annotation.ResponseBody;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org.springframework.web.bind.annotation.InitBinder;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org.springframework.web.bind.WebDataBinder;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ru.ibase.fbjavaex.jqgrid.JqGridInvoice;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ru.ibase.fbjavaex.jqgrid.JqGridInvoiceLine;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ru.ibase.fbjavaex.managers.InvoiceManager;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import ru.ibase.fbjavaex.jqgrid.JqGridData;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>/**</w:t>
      </w:r>
    </w:p>
    <w:p w:rsidR="003F3CAB" w:rsidRPr="003F3CAB" w:rsidRDefault="003F3CAB" w:rsidP="00324F3C">
      <w:pPr>
        <w:pStyle w:val="2"/>
      </w:pPr>
      <w:r w:rsidRPr="003F3CAB">
        <w:lastRenderedPageBreak/>
        <w:t xml:space="preserve"> * Invoice controller</w:t>
      </w:r>
    </w:p>
    <w:p w:rsidR="003F3CAB" w:rsidRPr="003F3CAB" w:rsidRDefault="003F3CAB" w:rsidP="00324F3C">
      <w:pPr>
        <w:pStyle w:val="2"/>
      </w:pPr>
      <w:r w:rsidRPr="003F3CAB">
        <w:t xml:space="preserve"> *</w:t>
      </w:r>
    </w:p>
    <w:p w:rsidR="003F3CAB" w:rsidRPr="003F3CAB" w:rsidRDefault="003F3CAB" w:rsidP="00324F3C">
      <w:pPr>
        <w:pStyle w:val="2"/>
      </w:pPr>
      <w:r w:rsidRPr="003F3CAB">
        <w:t xml:space="preserve"> * @author Simonov Denis</w:t>
      </w:r>
    </w:p>
    <w:p w:rsidR="003F3CAB" w:rsidRPr="003F3CAB" w:rsidRDefault="003F3CAB" w:rsidP="00324F3C">
      <w:pPr>
        <w:pStyle w:val="2"/>
      </w:pPr>
      <w:r w:rsidRPr="003F3CAB">
        <w:t xml:space="preserve"> */</w:t>
      </w:r>
    </w:p>
    <w:p w:rsidR="003F3CAB" w:rsidRPr="003F3CAB" w:rsidRDefault="003F3CAB" w:rsidP="00324F3C">
      <w:pPr>
        <w:pStyle w:val="1"/>
      </w:pPr>
      <w:r w:rsidRPr="003F3CAB">
        <w:t>@Controller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public class InvoiceController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3F3CAB" w:rsidRPr="003F3CAB" w:rsidRDefault="003F3CAB" w:rsidP="00324F3C">
      <w:pPr>
        <w:pStyle w:val="1"/>
      </w:pPr>
      <w:r w:rsidRPr="003F3CAB">
        <w:t xml:space="preserve">    @Autowired(required = true)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private JqGridInvoice invoiceGrid;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1"/>
      </w:pPr>
      <w:r w:rsidRPr="003F3CAB">
        <w:t xml:space="preserve">    @Autowired(required = true)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private JqGridInvoiceLine invoiceLineGrid;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1"/>
      </w:pPr>
      <w:r w:rsidRPr="003F3CAB">
        <w:t xml:space="preserve">    @Autowired(required = true)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private InvoiceManager invoiceManager;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Describe how a string is converted to a date </w:t>
      </w:r>
    </w:p>
    <w:p w:rsidR="003F3CAB" w:rsidRPr="003F3CAB" w:rsidRDefault="003F3CAB" w:rsidP="00324F3C">
      <w:pPr>
        <w:pStyle w:val="2"/>
      </w:pPr>
      <w:r w:rsidRPr="003F3CAB">
        <w:t xml:space="preserve">     * from the input parameters of the HTTP request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binder </w:t>
      </w:r>
    </w:p>
    <w:p w:rsidR="003F3CAB" w:rsidRPr="003F3CAB" w:rsidRDefault="003F3CAB" w:rsidP="00324F3C">
      <w:pPr>
        <w:pStyle w:val="2"/>
      </w:pPr>
      <w:r w:rsidRPr="003F3CAB">
        <w:t xml:space="preserve">     */    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@InitBinder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void initBinder(WebDataBinder binder)  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binder.registerCustomEditor(Timestamp.class,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new PropertyEditorSupport()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public void setAsText(String value)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if ((value == null) || (value.isEmpty()))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  setValue(null);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  Date parsedDate = new SimpleDateFormat("yyyy-MM-dd'T'HH:mm:ss")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       .parse(value);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  setValue(new Timestamp(parsedDate.getTime()));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} catch (ParseException e)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  throw new java.lang.IllegalArgumentException(value);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Default action</w:t>
      </w:r>
    </w:p>
    <w:p w:rsidR="003F3CAB" w:rsidRPr="003F3CAB" w:rsidRDefault="003F3CAB" w:rsidP="00324F3C">
      <w:pPr>
        <w:pStyle w:val="2"/>
      </w:pPr>
      <w:r w:rsidRPr="003F3CAB">
        <w:t xml:space="preserve">     * Returns the JSP name of the page (view) to display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map</w:t>
      </w:r>
    </w:p>
    <w:p w:rsidR="003F3CAB" w:rsidRPr="003F3CAB" w:rsidRDefault="003F3CAB" w:rsidP="00324F3C">
      <w:pPr>
        <w:pStyle w:val="2"/>
      </w:pPr>
      <w:r w:rsidRPr="003F3CAB">
        <w:t xml:space="preserve">     * @return JSP page name</w:t>
      </w:r>
    </w:p>
    <w:p w:rsidR="003F3CAB" w:rsidRPr="003F3CAB" w:rsidRDefault="003F3CAB" w:rsidP="00324F3C">
      <w:pPr>
        <w:pStyle w:val="2"/>
      </w:pPr>
      <w:r w:rsidRPr="003F3CAB">
        <w:t xml:space="preserve">     */    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"/invoice/", method = RequestMethod.GET)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String index(ModelMap map)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"invoice";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Returns a list of invoices in JSON format for jqGrid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rows number of entries per page</w:t>
      </w:r>
    </w:p>
    <w:p w:rsidR="003F3CAB" w:rsidRPr="003F3CAB" w:rsidRDefault="003F3CAB" w:rsidP="00324F3C">
      <w:pPr>
        <w:pStyle w:val="2"/>
      </w:pPr>
      <w:r w:rsidRPr="003F3CAB">
        <w:t xml:space="preserve">     * @param page current page number</w:t>
      </w:r>
    </w:p>
    <w:p w:rsidR="003F3CAB" w:rsidRPr="003F3CAB" w:rsidRDefault="003F3CAB" w:rsidP="00324F3C">
      <w:pPr>
        <w:pStyle w:val="2"/>
      </w:pPr>
      <w:r w:rsidRPr="003F3CAB">
        <w:t xml:space="preserve">     * @param sIdx sort field</w:t>
      </w:r>
    </w:p>
    <w:p w:rsidR="003F3CAB" w:rsidRPr="003F3CAB" w:rsidRDefault="003F3CAB" w:rsidP="00324F3C">
      <w:pPr>
        <w:pStyle w:val="2"/>
      </w:pPr>
      <w:r w:rsidRPr="003F3CAB">
        <w:t xml:space="preserve">     * @param sOrd sorting order</w:t>
      </w:r>
    </w:p>
    <w:p w:rsidR="003F3CAB" w:rsidRPr="003F3CAB" w:rsidRDefault="003F3CAB" w:rsidP="00324F3C">
      <w:pPr>
        <w:pStyle w:val="2"/>
      </w:pPr>
      <w:r w:rsidRPr="003F3CAB">
        <w:t xml:space="preserve">     * @param search search flag</w:t>
      </w:r>
    </w:p>
    <w:p w:rsidR="003F3CAB" w:rsidRPr="003F3CAB" w:rsidRDefault="003F3CAB" w:rsidP="00324F3C">
      <w:pPr>
        <w:pStyle w:val="2"/>
      </w:pPr>
      <w:r w:rsidRPr="003F3CAB">
        <w:t xml:space="preserve">     * @param searchField search field</w:t>
      </w:r>
    </w:p>
    <w:p w:rsidR="003F3CAB" w:rsidRPr="003F3CAB" w:rsidRDefault="003F3CAB" w:rsidP="00324F3C">
      <w:pPr>
        <w:pStyle w:val="2"/>
      </w:pPr>
      <w:r w:rsidRPr="003F3CAB">
        <w:t xml:space="preserve">     * @param searchString search value</w:t>
      </w:r>
    </w:p>
    <w:p w:rsidR="003F3CAB" w:rsidRPr="003F3CAB" w:rsidRDefault="003F3CAB" w:rsidP="00324F3C">
      <w:pPr>
        <w:pStyle w:val="2"/>
      </w:pPr>
      <w:r w:rsidRPr="003F3CAB">
        <w:lastRenderedPageBreak/>
        <w:t xml:space="preserve">     * @param searchOper comparison operation</w:t>
      </w:r>
    </w:p>
    <w:p w:rsidR="003F3CAB" w:rsidRPr="003F3CAB" w:rsidRDefault="003F3CAB" w:rsidP="00324F3C">
      <w:pPr>
        <w:pStyle w:val="2"/>
      </w:pPr>
      <w:r w:rsidRPr="003F3CAB">
        <w:t xml:space="preserve">     * @param filters filter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    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"/invoice/getdata",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RequestMethod.GET,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JqGridData getData(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"rows",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"20") int rows,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"page",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"1") int page,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"sidx",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String sIdx,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"sord",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"asc") String sOrd,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"_search",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"false") Boolean search,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"searchField",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String searchField,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"searchString",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String searchString,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"searchOper",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String searchOper,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"filters",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String filters)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if (search)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invoiceGrid.setSearchCondition(searchField, searchString, searchOper);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invoiceGrid.setLimit(rows);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invoiceGrid.setPageNo(page);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invoiceGrid.setOrderBy(sIdx, sOrd);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invoiceGrid.getJqGridData();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Add invoice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customerId customer id</w:t>
      </w:r>
    </w:p>
    <w:p w:rsidR="003F3CAB" w:rsidRPr="003F3CAB" w:rsidRDefault="003F3CAB" w:rsidP="00324F3C">
      <w:pPr>
        <w:pStyle w:val="2"/>
      </w:pPr>
      <w:r w:rsidRPr="003F3CAB">
        <w:t xml:space="preserve">     * @param invoiceDate invoice date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"/invoice/create",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addInvoice(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"CUSTOMER_ID",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customerId,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"INVOICE_DATE",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Timestamp invoiceDate)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invoiceManager.create(customerId, invoiceDate);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lastRenderedPageBreak/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Edit invoice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invoiceId invoice id</w:t>
      </w:r>
    </w:p>
    <w:p w:rsidR="003F3CAB" w:rsidRPr="003F3CAB" w:rsidRDefault="003F3CAB" w:rsidP="00324F3C">
      <w:pPr>
        <w:pStyle w:val="2"/>
      </w:pPr>
      <w:r w:rsidRPr="003F3CAB">
        <w:t xml:space="preserve">     * @param customerId customer id</w:t>
      </w:r>
    </w:p>
    <w:p w:rsidR="003F3CAB" w:rsidRPr="003F3CAB" w:rsidRDefault="003F3CAB" w:rsidP="00324F3C">
      <w:pPr>
        <w:pStyle w:val="2"/>
      </w:pPr>
      <w:r w:rsidRPr="003F3CAB">
        <w:t xml:space="preserve">     * @param invoiceDate invoice date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"/invoice/edit",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editInvoice(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"CUSTOMER_ID",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customerId,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"INVOICE_DATE", required = false,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"") Timestamp invoiceDate)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invoiceManager.edit(invoiceId, customerId, invoiceDate);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Pays an invoice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invoiceId invoice id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"/invoice/pay",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payInvoice(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invoiceId)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invoiceManager.pay(invoiceId);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Delete invoice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invoiceId invoice id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"/invoice/delete",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deleteInvoice(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invoiceId)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invoiceManager.delete(invoiceId);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Returns invoice item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invoice_id invoice id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"/invoice/getdetaildata",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RequestMethod.GET,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JqGridData getDetailData(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"INVOICE_ID", required = true) int invoice_id)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invoiceLineGrid.setInvoiceId(invoice_id);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invoiceLineGrid.getJqGridData();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Add invoice item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invoiceId invoice id</w:t>
      </w:r>
    </w:p>
    <w:p w:rsidR="003F3CAB" w:rsidRPr="003F3CAB" w:rsidRDefault="003F3CAB" w:rsidP="00324F3C">
      <w:pPr>
        <w:pStyle w:val="2"/>
      </w:pPr>
      <w:r w:rsidRPr="003F3CAB">
        <w:t xml:space="preserve">     * @param productId product id</w:t>
      </w:r>
    </w:p>
    <w:p w:rsidR="003F3CAB" w:rsidRPr="003F3CAB" w:rsidRDefault="003F3CAB" w:rsidP="00324F3C">
      <w:pPr>
        <w:pStyle w:val="2"/>
      </w:pPr>
      <w:r w:rsidRPr="003F3CAB">
        <w:t xml:space="preserve">     * @param quantity quantity of products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"/invoice/createdetail",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addInvoiceLine(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"PRODUCT_ID",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productId,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"QUANTITY",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quantity)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invoiceManager.addInvoiceLine(invoiceId, productId, quantity);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Edit invoice item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invoiceLineId invoice item id</w:t>
      </w:r>
    </w:p>
    <w:p w:rsidR="003F3CAB" w:rsidRPr="003F3CAB" w:rsidRDefault="003F3CAB" w:rsidP="00324F3C">
      <w:pPr>
        <w:pStyle w:val="2"/>
      </w:pPr>
      <w:r w:rsidRPr="003F3CAB">
        <w:t xml:space="preserve">     * @param quantity quantity of products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lastRenderedPageBreak/>
        <w:t xml:space="preserve">    @RequestMapping(value = "/invoice/editdetail",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editInvoiceLine(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"INVOICE_LINE_ID",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invoiceLineId,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"QUANTITY",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quantity)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invoiceManager.editInvoiceLine(invoiceLineId, quantity);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F3CAB" w:rsidRPr="003F3CAB" w:rsidRDefault="003F3CAB" w:rsidP="00324F3C">
      <w:pPr>
        <w:pStyle w:val="2"/>
      </w:pPr>
      <w:r w:rsidRPr="003F3CAB">
        <w:t xml:space="preserve">    /**</w:t>
      </w:r>
    </w:p>
    <w:p w:rsidR="003F3CAB" w:rsidRPr="003F3CAB" w:rsidRDefault="003F3CAB" w:rsidP="00324F3C">
      <w:pPr>
        <w:pStyle w:val="2"/>
      </w:pPr>
      <w:r w:rsidRPr="003F3CAB">
        <w:t xml:space="preserve">     * Delete invoice item</w:t>
      </w:r>
    </w:p>
    <w:p w:rsidR="003F3CAB" w:rsidRPr="003F3CAB" w:rsidRDefault="003F3CAB" w:rsidP="00324F3C">
      <w:pPr>
        <w:pStyle w:val="2"/>
      </w:pPr>
      <w:r w:rsidRPr="003F3CAB">
        <w:t xml:space="preserve">     * </w:t>
      </w:r>
    </w:p>
    <w:p w:rsidR="003F3CAB" w:rsidRPr="003F3CAB" w:rsidRDefault="003F3CAB" w:rsidP="00324F3C">
      <w:pPr>
        <w:pStyle w:val="2"/>
      </w:pPr>
      <w:r w:rsidRPr="003F3CAB">
        <w:t xml:space="preserve">     * @param invoiceLineId invoice item id</w:t>
      </w:r>
    </w:p>
    <w:p w:rsidR="003F3CAB" w:rsidRPr="003F3CAB" w:rsidRDefault="003F3CAB" w:rsidP="00324F3C">
      <w:pPr>
        <w:pStyle w:val="2"/>
      </w:pPr>
      <w:r w:rsidRPr="003F3CAB">
        <w:t xml:space="preserve">     * @return </w:t>
      </w:r>
    </w:p>
    <w:p w:rsidR="003F3CAB" w:rsidRPr="003F3CAB" w:rsidRDefault="003F3CAB" w:rsidP="00324F3C">
      <w:pPr>
        <w:pStyle w:val="2"/>
      </w:pPr>
      <w:r w:rsidRPr="003F3CAB">
        <w:t xml:space="preserve">     */</w:t>
      </w:r>
    </w:p>
    <w:p w:rsidR="003F3CAB" w:rsidRPr="003F3CAB" w:rsidRDefault="003F3CAB" w:rsidP="00324F3C">
      <w:pPr>
        <w:pStyle w:val="1"/>
      </w:pPr>
      <w:r w:rsidRPr="003F3CAB">
        <w:t xml:space="preserve">    @RequestMapping(value = "/invoice/deletedetail",</w:t>
      </w:r>
    </w:p>
    <w:p w:rsidR="003F3CAB" w:rsidRPr="003F3CAB" w:rsidRDefault="003F3CAB" w:rsidP="00324F3C">
      <w:pPr>
        <w:pStyle w:val="1"/>
      </w:pPr>
      <w:r w:rsidRPr="003F3CAB">
        <w:t xml:space="preserve">            method = RequestMethod.POST,</w:t>
      </w:r>
    </w:p>
    <w:p w:rsidR="003F3CAB" w:rsidRPr="003F3CAB" w:rsidRDefault="003F3CAB" w:rsidP="00324F3C">
      <w:pPr>
        <w:pStyle w:val="1"/>
      </w:pPr>
      <w:r w:rsidRPr="003F3CAB">
        <w:t xml:space="preserve">            produces = MediaType.APPLICATION_JSON)</w:t>
      </w:r>
    </w:p>
    <w:p w:rsidR="003F3CAB" w:rsidRPr="003F3CAB" w:rsidRDefault="003F3CAB" w:rsidP="00324F3C">
      <w:pPr>
        <w:pStyle w:val="1"/>
      </w:pPr>
      <w:r w:rsidRPr="003F3CAB">
        <w:t xml:space="preserve">    @ResponseBody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public Map&lt;String, Object&gt; deleteInvoiceLine(</w:t>
      </w:r>
    </w:p>
    <w:p w:rsidR="003F3CAB" w:rsidRPr="003F3CAB" w:rsidRDefault="003F3CAB" w:rsidP="00324F3C">
      <w:pPr>
        <w:pStyle w:val="1"/>
      </w:pPr>
      <w:r w:rsidRPr="003F3CAB">
        <w:t xml:space="preserve">            @RequestParam(value = "INVOICE_LINE_ID", required = true, </w:t>
      </w:r>
    </w:p>
    <w:p w:rsidR="003F3CAB" w:rsidRPr="003F3CAB" w:rsidRDefault="003F3CAB" w:rsidP="00324F3C">
      <w:pPr>
        <w:pStyle w:val="1"/>
      </w:pPr>
      <w:r w:rsidRPr="003F3CAB">
        <w:t xml:space="preserve">                          defaultValue = "0") Integer invoiceLineId)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Map&lt;String, Object&gt; map = new HashMap&lt;&gt;();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invoiceManager.deleteInvoiceLine(invoiceLineId);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map.put("success", true);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 catch (Exception ex) {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    map.put("error", ex.getMessage());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    return map;</w:t>
      </w:r>
    </w:p>
    <w:p w:rsidR="003F3CAB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E1D00" w:rsidRPr="003F3CAB" w:rsidRDefault="003F3CAB" w:rsidP="003F3CA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F3CA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1231" w:author="Helen" w:date="2017-11-08T13:05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 xml:space="preserve">All in all, </w:delText>
        </w:r>
      </w:del>
      <w:del w:id="1232" w:author="Helen" w:date="2017-11-08T13:06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1233" w:author="Helen" w:date="2017-11-08T13:06:00Z">
        <w:r w:rsidR="0061049D">
          <w:rPr>
            <w:rFonts w:ascii="Arial" w:hAnsi="Arial" w:cs="Arial"/>
            <w:sz w:val="24"/>
            <w:szCs w:val="24"/>
            <w:lang w:val="en-US"/>
          </w:rPr>
          <w:t>T</w:t>
        </w:r>
        <w:r w:rsidR="0061049D" w:rsidRPr="003F3DC3">
          <w:rPr>
            <w:rFonts w:ascii="Arial" w:hAnsi="Arial" w:cs="Arial"/>
            <w:sz w:val="24"/>
            <w:szCs w:val="24"/>
            <w:lang w:val="en-US"/>
          </w:rPr>
          <w:t xml:space="preserve">he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invoice controller is very </w:t>
      </w:r>
      <w:del w:id="1234" w:author="Helen" w:date="2017-11-08T13:06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 xml:space="preserve">much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similar to </w:t>
      </w:r>
      <w:del w:id="1235" w:author="Helen" w:date="2017-11-08T12:09:00Z">
        <w:r w:rsidRPr="003F3DC3" w:rsidDel="00B2374F">
          <w:rPr>
            <w:rFonts w:ascii="Arial" w:hAnsi="Arial" w:cs="Arial"/>
            <w:sz w:val="24"/>
            <w:szCs w:val="24"/>
            <w:lang w:val="en-US"/>
          </w:rPr>
          <w:delText>directory</w:delText>
        </w:r>
      </w:del>
      <w:ins w:id="1236" w:author="Helen" w:date="2017-11-08T13:06:00Z">
        <w:r w:rsidR="0061049D">
          <w:rPr>
            <w:rFonts w:ascii="Arial" w:hAnsi="Arial" w:cs="Arial"/>
            <w:sz w:val="24"/>
            <w:szCs w:val="24"/>
            <w:lang w:val="en-US"/>
          </w:rPr>
          <w:t xml:space="preserve">the primary </w:t>
        </w:r>
      </w:ins>
      <w:ins w:id="1237" w:author="Helen" w:date="2017-11-08T12:09:00Z">
        <w:r w:rsidR="00B2374F">
          <w:rPr>
            <w:rFonts w:ascii="Arial" w:hAnsi="Arial" w:cs="Arial"/>
            <w:sz w:val="24"/>
            <w:szCs w:val="24"/>
            <w:lang w:val="en-US"/>
          </w:rPr>
          <w:t>module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controllers except for two things:</w:t>
      </w:r>
    </w:p>
    <w:p w:rsidR="00FE1D00" w:rsidRPr="003F3DC3" w:rsidRDefault="00E0416E" w:rsidP="00FE1D0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The controller displays and works with the data of both the main grid and the detail grid.</w:t>
      </w:r>
    </w:p>
    <w:p w:rsidR="00FE1D00" w:rsidRPr="003F3DC3" w:rsidRDefault="00E0416E" w:rsidP="00FE1D0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Invoices are filtered by the date field so that only those invoices that are included in the work period are displayed.</w:t>
      </w:r>
    </w:p>
    <w:p w:rsidR="0061049D" w:rsidRDefault="0061049D" w:rsidP="00FE1D00">
      <w:pPr>
        <w:jc w:val="both"/>
        <w:rPr>
          <w:ins w:id="1238" w:author="Helen" w:date="2017-11-08T13:07:00Z"/>
          <w:rFonts w:ascii="Arial" w:hAnsi="Arial" w:cs="Arial"/>
          <w:sz w:val="24"/>
          <w:szCs w:val="24"/>
          <w:lang w:val="en-US"/>
        </w:rPr>
      </w:pPr>
      <w:ins w:id="1239" w:author="Helen" w:date="2017-11-08T13:07:00Z">
        <w:r>
          <w:rPr>
            <w:rFonts w:ascii="Arial" w:hAnsi="Arial" w:cs="Arial"/>
            <w:sz w:val="24"/>
            <w:szCs w:val="24"/>
            <w:lang w:val="en-US"/>
          </w:rPr>
          <w:t>Working with Dates in Java</w:t>
        </w:r>
      </w:ins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del w:id="1240" w:author="Helen" w:date="2017-11-08T13:07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 xml:space="preserve">There are a lot of peculiarities in working </w:delText>
        </w:r>
      </w:del>
      <w:ins w:id="1241" w:author="Helen" w:date="2017-11-08T13:07:00Z">
        <w:r w:rsidR="0061049D">
          <w:rPr>
            <w:rFonts w:ascii="Arial" w:hAnsi="Arial" w:cs="Arial"/>
            <w:sz w:val="24"/>
            <w:szCs w:val="24"/>
            <w:lang w:val="en-US"/>
          </w:rPr>
          <w:t>W</w:t>
        </w:r>
        <w:r w:rsidR="0061049D" w:rsidRPr="003F3DC3">
          <w:rPr>
            <w:rFonts w:ascii="Arial" w:hAnsi="Arial" w:cs="Arial"/>
            <w:sz w:val="24"/>
            <w:szCs w:val="24"/>
            <w:lang w:val="en-US"/>
          </w:rPr>
          <w:t xml:space="preserve">orking </w:t>
        </w:r>
      </w:ins>
      <w:r w:rsidRPr="003F3DC3">
        <w:rPr>
          <w:rFonts w:ascii="Arial" w:hAnsi="Arial" w:cs="Arial"/>
          <w:sz w:val="24"/>
          <w:szCs w:val="24"/>
          <w:lang w:val="en-US"/>
        </w:rPr>
        <w:t>with dates</w:t>
      </w:r>
      <w:ins w:id="1242" w:author="Helen" w:date="2017-11-08T13:07:00Z">
        <w:r w:rsidR="0061049D">
          <w:rPr>
            <w:rFonts w:ascii="Arial" w:hAnsi="Arial" w:cs="Arial"/>
            <w:sz w:val="24"/>
            <w:szCs w:val="24"/>
            <w:lang w:val="en-US"/>
          </w:rPr>
          <w:t xml:space="preserve"> in Java throws up a </w:t>
        </w:r>
      </w:ins>
      <w:ins w:id="1243" w:author="Helen" w:date="2017-11-08T13:09:00Z">
        <w:r w:rsidR="00153B66">
          <w:rPr>
            <w:rFonts w:ascii="Arial" w:hAnsi="Arial" w:cs="Arial"/>
            <w:sz w:val="24"/>
            <w:szCs w:val="24"/>
            <w:lang w:val="en-US"/>
          </w:rPr>
          <w:t>few</w:t>
        </w:r>
      </w:ins>
      <w:ins w:id="1244" w:author="Helen" w:date="2017-11-08T13:07:00Z">
        <w:r w:rsidR="0061049D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1245" w:author="Helen" w:date="2017-11-08T13:19:00Z">
        <w:r w:rsidR="001756C4">
          <w:rPr>
            <w:rFonts w:ascii="Arial" w:hAnsi="Arial" w:cs="Arial"/>
            <w:sz w:val="24"/>
            <w:szCs w:val="24"/>
            <w:lang w:val="en-US"/>
          </w:rPr>
          <w:t>quirks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java.sql.Timestamp type in Java supports precision up to nanoseconds whereas the maximum precision of the TIMESTAMP type in Firebird is one ten-thousandth of a second. </w:t>
      </w:r>
      <w:del w:id="1246" w:author="Helen" w:date="2017-11-08T13:08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>Actually, it</w:delText>
        </w:r>
      </w:del>
      <w:ins w:id="1247" w:author="Helen" w:date="2017-11-08T13:08:00Z">
        <w:r w:rsidR="0061049D">
          <w:rPr>
            <w:rFonts w:ascii="Arial" w:hAnsi="Arial" w:cs="Arial"/>
            <w:sz w:val="24"/>
            <w:szCs w:val="24"/>
            <w:lang w:val="en-US"/>
          </w:rPr>
          <w:t>That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is not </w:t>
      </w:r>
      <w:ins w:id="1248" w:author="Helen" w:date="2017-11-08T13:08:00Z">
        <w:r w:rsidR="0061049D">
          <w:rPr>
            <w:rFonts w:ascii="Arial" w:hAnsi="Arial" w:cs="Arial"/>
            <w:sz w:val="24"/>
            <w:szCs w:val="24"/>
            <w:lang w:val="en-US"/>
          </w:rPr>
          <w:t xml:space="preserve">really </w:t>
        </w:r>
      </w:ins>
      <w:del w:id="1249" w:author="Helen" w:date="2017-11-08T13:08:00Z">
        <w:r w:rsidRPr="003F3DC3" w:rsidDel="0061049D">
          <w:rPr>
            <w:rFonts w:ascii="Arial" w:hAnsi="Arial" w:cs="Arial"/>
            <w:sz w:val="24"/>
            <w:szCs w:val="24"/>
            <w:lang w:val="en-US"/>
          </w:rPr>
          <w:delText xml:space="preserve">much of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a </w:t>
      </w:r>
      <w:ins w:id="1250" w:author="Helen" w:date="2017-11-08T13:09:00Z">
        <w:r w:rsidR="0061049D">
          <w:rPr>
            <w:rFonts w:ascii="Arial" w:hAnsi="Arial" w:cs="Arial"/>
            <w:sz w:val="24"/>
            <w:szCs w:val="24"/>
            <w:lang w:val="en-US"/>
          </w:rPr>
          <w:t xml:space="preserve">significant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problem.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Date and time types in Java support working with time zones. </w:t>
      </w:r>
      <w:del w:id="1251" w:author="Helen" w:date="2017-11-08T13:10:00Z">
        <w:r w:rsidRPr="003F3DC3" w:rsidDel="00153B66">
          <w:rPr>
            <w:rFonts w:ascii="Arial" w:hAnsi="Arial" w:cs="Arial"/>
            <w:sz w:val="24"/>
            <w:szCs w:val="24"/>
            <w:lang w:val="en-US"/>
          </w:rPr>
          <w:delText xml:space="preserve">On the other hand,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Firebird does not currently support the TIMESTAMP WITH TIMEZONE type. </w:t>
      </w:r>
      <w:del w:id="1252" w:author="Helen" w:date="2017-11-08T13:10:00Z">
        <w:r w:rsidRPr="003F3DC3" w:rsidDel="00153B66">
          <w:rPr>
            <w:rFonts w:ascii="Arial" w:hAnsi="Arial" w:cs="Arial"/>
            <w:sz w:val="24"/>
            <w:szCs w:val="24"/>
            <w:lang w:val="en-US"/>
          </w:rPr>
          <w:delText xml:space="preserve">In this case,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Java </w:t>
      </w:r>
      <w:del w:id="1253" w:author="Helen" w:date="2017-11-08T13:10:00Z">
        <w:r w:rsidRPr="003F3DC3" w:rsidDel="00153B66">
          <w:rPr>
            <w:rFonts w:ascii="Arial" w:hAnsi="Arial" w:cs="Arial"/>
            <w:sz w:val="24"/>
            <w:szCs w:val="24"/>
            <w:lang w:val="en-US"/>
          </w:rPr>
          <w:delText xml:space="preserve">thinks </w:delText>
        </w:r>
      </w:del>
      <w:ins w:id="1254" w:author="Helen" w:date="2017-11-08T13:10:00Z">
        <w:r w:rsidR="00153B66">
          <w:rPr>
            <w:rFonts w:ascii="Arial" w:hAnsi="Arial" w:cs="Arial"/>
            <w:sz w:val="24"/>
            <w:szCs w:val="24"/>
            <w:lang w:val="en-US"/>
          </w:rPr>
          <w:t>works on the assumpt</w:t>
        </w:r>
      </w:ins>
      <w:ins w:id="1255" w:author="Helen" w:date="2017-11-08T13:11:00Z">
        <w:r w:rsidR="00153B66">
          <w:rPr>
            <w:rFonts w:ascii="Arial" w:hAnsi="Arial" w:cs="Arial"/>
            <w:sz w:val="24"/>
            <w:szCs w:val="24"/>
            <w:lang w:val="en-US"/>
          </w:rPr>
          <w:t>i</w:t>
        </w:r>
      </w:ins>
      <w:ins w:id="1256" w:author="Helen" w:date="2017-11-08T13:10:00Z">
        <w:r w:rsidR="00153B66">
          <w:rPr>
            <w:rFonts w:ascii="Arial" w:hAnsi="Arial" w:cs="Arial"/>
            <w:sz w:val="24"/>
            <w:szCs w:val="24"/>
            <w:lang w:val="en-US"/>
          </w:rPr>
          <w:t>on</w:t>
        </w:r>
        <w:r w:rsidR="00153B66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that dates in the database are stored in the time zone of the server</w:t>
      </w:r>
      <w:ins w:id="1257" w:author="Helen" w:date="2017-11-08T13:11:00Z">
        <w:r w:rsidR="00153B66">
          <w:rPr>
            <w:rFonts w:ascii="Arial" w:hAnsi="Arial" w:cs="Arial"/>
            <w:sz w:val="24"/>
            <w:szCs w:val="24"/>
            <w:lang w:val="en-US"/>
          </w:rPr>
          <w:t xml:space="preserve">. </w:t>
        </w:r>
      </w:ins>
      <w:del w:id="1258" w:author="Helen" w:date="2017-11-08T13:11:00Z">
        <w:r w:rsidRPr="003F3DC3" w:rsidDel="00153B66">
          <w:rPr>
            <w:rFonts w:ascii="Arial" w:hAnsi="Arial" w:cs="Arial"/>
            <w:sz w:val="24"/>
            <w:szCs w:val="24"/>
            <w:lang w:val="en-US"/>
          </w:rPr>
          <w:delText xml:space="preserve"> (and not in UTC as you could think).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However, time will be converted to UTC during serialization into JSON. It must be taken into account </w:t>
      </w:r>
      <w:del w:id="1259" w:author="Helen" w:date="2017-11-08T13:17:00Z">
        <w:r w:rsidRPr="003F3DC3" w:rsidDel="001756C4">
          <w:rPr>
            <w:rFonts w:ascii="Arial" w:hAnsi="Arial" w:cs="Arial"/>
            <w:sz w:val="24"/>
            <w:szCs w:val="24"/>
            <w:lang w:val="en-US"/>
          </w:rPr>
          <w:delText xml:space="preserve">while </w:delText>
        </w:r>
      </w:del>
      <w:ins w:id="1260" w:author="Helen" w:date="2017-11-08T13:17:00Z">
        <w:r w:rsidR="001756C4" w:rsidRPr="003F3DC3">
          <w:rPr>
            <w:rFonts w:ascii="Arial" w:hAnsi="Arial" w:cs="Arial"/>
            <w:sz w:val="24"/>
            <w:szCs w:val="24"/>
            <w:lang w:val="en-US"/>
          </w:rPr>
          <w:t>wh</w:t>
        </w:r>
        <w:r w:rsidR="001756C4">
          <w:rPr>
            <w:rFonts w:ascii="Arial" w:hAnsi="Arial" w:cs="Arial"/>
            <w:sz w:val="24"/>
            <w:szCs w:val="24"/>
            <w:lang w:val="en-US"/>
          </w:rPr>
          <w:t>en</w:t>
        </w:r>
        <w:r w:rsidR="001756C4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processing time</w:t>
      </w:r>
      <w:ins w:id="1261" w:author="Helen" w:date="2017-11-08T13:17:00Z">
        <w:r w:rsidR="001756C4">
          <w:rPr>
            <w:rFonts w:ascii="Arial" w:hAnsi="Arial" w:cs="Arial"/>
            <w:sz w:val="24"/>
            <w:szCs w:val="24"/>
            <w:lang w:val="en-US"/>
          </w:rPr>
          <w:t xml:space="preserve"> data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in JavaScript.</w:t>
      </w:r>
    </w:p>
    <w:p w:rsidR="00FE1D00" w:rsidRPr="003F3DC3" w:rsidRDefault="00FE1D00" w:rsidP="00FE1D00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/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b/>
          <w:sz w:val="24"/>
          <w:lang w:val="en-US"/>
        </w:rPr>
        <w:t>Attention!</w:t>
      </w:r>
      <w:r w:rsidRPr="003F3DC3">
        <w:rPr>
          <w:rFonts w:ascii="Arial" w:hAnsi="Arial" w:cs="Arial"/>
          <w:sz w:val="24"/>
          <w:lang w:val="en-US"/>
        </w:rPr>
        <w:t xml:space="preserve"> </w:t>
      </w:r>
    </w:p>
    <w:p w:rsidR="00FE1D00" w:rsidRPr="003F3DC3" w:rsidRDefault="00FE1D00" w:rsidP="00FE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E0416E" w:rsidP="00FE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/>
        <w:jc w:val="both"/>
        <w:rPr>
          <w:rFonts w:ascii="Arial" w:hAnsi="Arial" w:cs="Arial"/>
          <w:sz w:val="24"/>
          <w:lang w:val="en-US"/>
        </w:rPr>
      </w:pPr>
      <w:r w:rsidRPr="003F3DC3">
        <w:rPr>
          <w:rFonts w:ascii="Arial" w:hAnsi="Arial" w:cs="Arial"/>
          <w:sz w:val="24"/>
          <w:lang w:val="en-US"/>
        </w:rPr>
        <w:t xml:space="preserve">Java takes the time offset </w:t>
      </w:r>
      <w:del w:id="1262" w:author="Helen" w:date="2017-11-08T13:18:00Z">
        <w:r w:rsidRPr="003F3DC3" w:rsidDel="001756C4">
          <w:rPr>
            <w:rFonts w:ascii="Arial" w:hAnsi="Arial" w:cs="Arial"/>
            <w:sz w:val="24"/>
            <w:lang w:val="en-US"/>
          </w:rPr>
          <w:delText xml:space="preserve">not from the operating system, but </w:delText>
        </w:r>
      </w:del>
      <w:r w:rsidRPr="003F3DC3">
        <w:rPr>
          <w:rFonts w:ascii="Arial" w:hAnsi="Arial" w:cs="Arial"/>
          <w:sz w:val="24"/>
          <w:lang w:val="en-US"/>
        </w:rPr>
        <w:t>from its own time zone database</w:t>
      </w:r>
      <w:ins w:id="1263" w:author="Helen" w:date="2017-11-08T13:18:00Z">
        <w:r w:rsidR="001756C4">
          <w:rPr>
            <w:rFonts w:ascii="Arial" w:hAnsi="Arial" w:cs="Arial"/>
            <w:sz w:val="24"/>
            <w:lang w:val="en-US"/>
          </w:rPr>
          <w:t>,</w:t>
        </w:r>
      </w:ins>
      <w:ins w:id="1264" w:author="Helen" w:date="2017-11-09T11:15:00Z">
        <w:r w:rsidR="00C928CE">
          <w:rPr>
            <w:rFonts w:ascii="Arial" w:hAnsi="Arial" w:cs="Arial"/>
            <w:sz w:val="24"/>
            <w:lang w:val="en-US"/>
          </w:rPr>
          <w:t xml:space="preserve"> </w:t>
        </w:r>
      </w:ins>
      <w:ins w:id="1265" w:author="Helen" w:date="2017-11-08T13:18:00Z">
        <w:r w:rsidR="001756C4" w:rsidRPr="003F3DC3">
          <w:rPr>
            <w:rFonts w:ascii="Arial" w:hAnsi="Arial" w:cs="Arial"/>
            <w:sz w:val="24"/>
            <w:lang w:val="en-US"/>
          </w:rPr>
          <w:t>not from the operating system</w:t>
        </w:r>
      </w:ins>
      <w:r w:rsidRPr="003F3DC3">
        <w:rPr>
          <w:rFonts w:ascii="Arial" w:hAnsi="Arial" w:cs="Arial"/>
          <w:sz w:val="24"/>
          <w:lang w:val="en-US"/>
        </w:rPr>
        <w:t xml:space="preserve">. This </w:t>
      </w:r>
      <w:del w:id="1266" w:author="Helen" w:date="2017-11-08T13:20:00Z">
        <w:r w:rsidRPr="003F3DC3" w:rsidDel="001756C4">
          <w:rPr>
            <w:rFonts w:ascii="Arial" w:hAnsi="Arial" w:cs="Arial"/>
            <w:sz w:val="24"/>
            <w:lang w:val="en-US"/>
          </w:rPr>
          <w:delText xml:space="preserve">fact </w:delText>
        </w:r>
      </w:del>
      <w:ins w:id="1267" w:author="Helen" w:date="2017-11-08T13:20:00Z">
        <w:r w:rsidR="001756C4">
          <w:rPr>
            <w:rFonts w:ascii="Arial" w:hAnsi="Arial" w:cs="Arial"/>
            <w:sz w:val="24"/>
            <w:lang w:val="en-US"/>
          </w:rPr>
          <w:t>practice</w:t>
        </w:r>
        <w:r w:rsidR="001756C4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considerably increases the </w:t>
      </w:r>
      <w:del w:id="1268" w:author="Helen" w:date="2017-11-08T13:20:00Z">
        <w:r w:rsidRPr="003F3DC3" w:rsidDel="001756C4">
          <w:rPr>
            <w:rFonts w:ascii="Arial" w:hAnsi="Arial" w:cs="Arial"/>
            <w:sz w:val="24"/>
            <w:lang w:val="en-US"/>
          </w:rPr>
          <w:delText xml:space="preserve">requirement </w:delText>
        </w:r>
      </w:del>
      <w:ins w:id="1269" w:author="Helen" w:date="2017-11-08T13:20:00Z">
        <w:r w:rsidR="001756C4">
          <w:rPr>
            <w:rFonts w:ascii="Arial" w:hAnsi="Arial" w:cs="Arial"/>
            <w:sz w:val="24"/>
            <w:lang w:val="en-US"/>
          </w:rPr>
          <w:t>need</w:t>
        </w:r>
        <w:r w:rsidR="001756C4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to </w:t>
      </w:r>
      <w:del w:id="1270" w:author="Helen" w:date="2017-11-08T13:20:00Z">
        <w:r w:rsidRPr="003F3DC3" w:rsidDel="001756C4">
          <w:rPr>
            <w:rFonts w:ascii="Arial" w:hAnsi="Arial" w:cs="Arial"/>
            <w:sz w:val="24"/>
            <w:lang w:val="en-US"/>
          </w:rPr>
          <w:delText xml:space="preserve">have </w:delText>
        </w:r>
      </w:del>
      <w:ins w:id="1271" w:author="Helen" w:date="2017-11-08T13:20:00Z">
        <w:r w:rsidR="001756C4">
          <w:rPr>
            <w:rFonts w:ascii="Arial" w:hAnsi="Arial" w:cs="Arial"/>
            <w:sz w:val="24"/>
            <w:lang w:val="en-US"/>
          </w:rPr>
          <w:t>keep up with</w:t>
        </w:r>
        <w:r w:rsidR="001756C4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the </w:t>
      </w:r>
      <w:r w:rsidR="003F3DC3" w:rsidRPr="003F3DC3">
        <w:rPr>
          <w:rFonts w:ascii="Arial" w:hAnsi="Arial" w:cs="Arial"/>
          <w:sz w:val="24"/>
          <w:lang w:val="en-US"/>
        </w:rPr>
        <w:t>latest</w:t>
      </w:r>
      <w:r w:rsidRPr="003F3DC3">
        <w:rPr>
          <w:rFonts w:ascii="Arial" w:hAnsi="Arial" w:cs="Arial"/>
          <w:sz w:val="24"/>
          <w:lang w:val="en-US"/>
        </w:rPr>
        <w:t xml:space="preserve"> version of JDK. If you have some old version of JDK installed, working with date and time may be incorrect.</w:t>
      </w:r>
    </w:p>
    <w:p w:rsidR="00FE1D00" w:rsidRPr="003F3DC3" w:rsidRDefault="00FE1D00" w:rsidP="00FE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/>
        <w:jc w:val="both"/>
        <w:rPr>
          <w:rFonts w:ascii="Arial" w:hAnsi="Arial" w:cs="Arial"/>
          <w:sz w:val="24"/>
          <w:lang w:val="en-US"/>
        </w:rPr>
      </w:pP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36939" w:rsidRDefault="00E0416E" w:rsidP="00D36939">
      <w:pPr>
        <w:rPr>
          <w:ins w:id="1272" w:author="Helen" w:date="2017-11-08T14:22:00Z"/>
          <w:lang w:val="en-US"/>
        </w:rPr>
        <w:pPrChange w:id="1273" w:author="Helen" w:date="2017-11-08T14:08:00Z">
          <w:pPr>
            <w:jc w:val="both"/>
          </w:pPr>
        </w:pPrChange>
      </w:pPr>
      <w:r w:rsidRPr="003F3DC3">
        <w:rPr>
          <w:lang w:val="en-US"/>
        </w:rPr>
        <w:t xml:space="preserve">By default, </w:t>
      </w:r>
      <w:del w:id="1274" w:author="Helen" w:date="2017-11-08T14:07:00Z">
        <w:r w:rsidRPr="003F3DC3" w:rsidDel="009818B7">
          <w:rPr>
            <w:lang w:val="en-US"/>
          </w:rPr>
          <w:delText xml:space="preserve">the </w:delText>
        </w:r>
      </w:del>
      <w:ins w:id="1275" w:author="Helen" w:date="2017-11-08T14:07:00Z">
        <w:r w:rsidR="009818B7">
          <w:rPr>
            <w:lang w:val="en-US"/>
          </w:rPr>
          <w:t xml:space="preserve">a </w:t>
        </w:r>
      </w:ins>
      <w:r w:rsidRPr="003F3DC3">
        <w:rPr>
          <w:lang w:val="en-US"/>
        </w:rPr>
        <w:t xml:space="preserve">date is serialized into JSON in </w:t>
      </w:r>
      <w:del w:id="1276" w:author="Helen" w:date="2017-11-08T14:05:00Z">
        <w:r w:rsidRPr="003F3DC3" w:rsidDel="009818B7">
          <w:rPr>
            <w:lang w:val="en-US"/>
          </w:rPr>
          <w:delText>the numerical representation (</w:delText>
        </w:r>
      </w:del>
      <w:r w:rsidRPr="003F3DC3">
        <w:rPr>
          <w:lang w:val="en-US"/>
        </w:rPr>
        <w:t xml:space="preserve">as </w:t>
      </w:r>
      <w:del w:id="1277" w:author="Helen" w:date="2017-11-08T14:05:00Z">
        <w:r w:rsidRPr="003F3DC3" w:rsidDel="009818B7">
          <w:rPr>
            <w:lang w:val="en-US"/>
          </w:rPr>
          <w:delText xml:space="preserve">a </w:delText>
        </w:r>
      </w:del>
      <w:ins w:id="1278" w:author="Helen" w:date="2017-11-08T14:05:00Z">
        <w:r w:rsidR="009818B7">
          <w:rPr>
            <w:lang w:val="en-US"/>
          </w:rPr>
          <w:t>the</w:t>
        </w:r>
        <w:r w:rsidR="009818B7" w:rsidRPr="003F3DC3">
          <w:rPr>
            <w:lang w:val="en-US"/>
          </w:rPr>
          <w:t xml:space="preserve"> </w:t>
        </w:r>
      </w:ins>
      <w:r w:rsidRPr="003F3DC3">
        <w:rPr>
          <w:lang w:val="en-US"/>
        </w:rPr>
        <w:t xml:space="preserve">number of nanoseconds </w:t>
      </w:r>
      <w:del w:id="1279" w:author="Helen" w:date="2017-11-08T14:05:00Z">
        <w:r w:rsidRPr="003F3DC3" w:rsidDel="009818B7">
          <w:rPr>
            <w:lang w:val="en-US"/>
          </w:rPr>
          <w:delText xml:space="preserve">from </w:delText>
        </w:r>
      </w:del>
      <w:ins w:id="1280" w:author="Helen" w:date="2017-11-08T14:05:00Z">
        <w:r w:rsidR="009818B7">
          <w:rPr>
            <w:lang w:val="en-US"/>
          </w:rPr>
          <w:t>since</w:t>
        </w:r>
      </w:ins>
      <w:ins w:id="1281" w:author="Helen" w:date="2017-11-08T14:06:00Z">
        <w:r w:rsidR="009818B7">
          <w:rPr>
            <w:lang w:val="en-US"/>
          </w:rPr>
          <w:t xml:space="preserve"> </w:t>
        </w:r>
      </w:ins>
      <w:r w:rsidRPr="003F3DC3">
        <w:rPr>
          <w:lang w:val="en-US"/>
        </w:rPr>
        <w:t>January 1, 1970</w:t>
      </w:r>
      <w:del w:id="1282" w:author="Helen" w:date="2017-11-09T11:16:00Z">
        <w:r w:rsidRPr="003F3DC3" w:rsidDel="00867F98">
          <w:rPr>
            <w:lang w:val="en-US"/>
          </w:rPr>
          <w:delText>)</w:delText>
        </w:r>
      </w:del>
      <w:del w:id="1283" w:author="Helen" w:date="2017-11-08T14:06:00Z">
        <w:r w:rsidRPr="003F3DC3" w:rsidDel="009818B7">
          <w:rPr>
            <w:lang w:val="en-US"/>
          </w:rPr>
          <w:delText>. It</w:delText>
        </w:r>
      </w:del>
      <w:ins w:id="1284" w:author="Helen" w:date="2017-11-08T14:06:00Z">
        <w:r w:rsidR="009818B7">
          <w:rPr>
            <w:lang w:val="en-US"/>
          </w:rPr>
          <w:t>, which</w:t>
        </w:r>
      </w:ins>
      <w:r w:rsidRPr="003F3DC3">
        <w:rPr>
          <w:lang w:val="en-US"/>
        </w:rPr>
        <w:t xml:space="preserve"> is not always </w:t>
      </w:r>
      <w:del w:id="1285" w:author="Helen" w:date="2017-11-08T14:07:00Z">
        <w:r w:rsidRPr="003F3DC3" w:rsidDel="009818B7">
          <w:rPr>
            <w:lang w:val="en-US"/>
          </w:rPr>
          <w:delText>convenient</w:delText>
        </w:r>
      </w:del>
      <w:ins w:id="1286" w:author="Helen" w:date="2017-11-08T14:07:00Z">
        <w:r w:rsidR="009818B7">
          <w:rPr>
            <w:lang w:val="en-US"/>
          </w:rPr>
          <w:t>what is wanted</w:t>
        </w:r>
      </w:ins>
      <w:r w:rsidRPr="003F3DC3">
        <w:rPr>
          <w:lang w:val="en-US"/>
        </w:rPr>
        <w:t xml:space="preserve">. </w:t>
      </w:r>
      <w:del w:id="1287" w:author="Helen" w:date="2017-11-08T14:07:00Z">
        <w:r w:rsidRPr="003F3DC3" w:rsidDel="009818B7">
          <w:rPr>
            <w:lang w:val="en-US"/>
          </w:rPr>
          <w:delText xml:space="preserve">For the </w:delText>
        </w:r>
      </w:del>
      <w:ins w:id="1288" w:author="Helen" w:date="2017-11-08T14:07:00Z">
        <w:r w:rsidR="009818B7">
          <w:rPr>
            <w:lang w:val="en-US"/>
          </w:rPr>
          <w:t xml:space="preserve">A </w:t>
        </w:r>
      </w:ins>
      <w:r w:rsidRPr="003F3DC3">
        <w:rPr>
          <w:lang w:val="en-US"/>
        </w:rPr>
        <w:t xml:space="preserve">date </w:t>
      </w:r>
      <w:del w:id="1289" w:author="Helen" w:date="2017-11-08T14:07:00Z">
        <w:r w:rsidRPr="003F3DC3" w:rsidDel="009818B7">
          <w:rPr>
            <w:lang w:val="en-US"/>
          </w:rPr>
          <w:delText xml:space="preserve">to </w:delText>
        </w:r>
      </w:del>
      <w:ins w:id="1290" w:author="Helen" w:date="2017-11-08T14:07:00Z">
        <w:r w:rsidR="009818B7">
          <w:rPr>
            <w:lang w:val="en-US"/>
          </w:rPr>
          <w:t>can</w:t>
        </w:r>
        <w:r w:rsidR="009818B7" w:rsidRPr="003F3DC3">
          <w:rPr>
            <w:lang w:val="en-US"/>
          </w:rPr>
          <w:t xml:space="preserve"> </w:t>
        </w:r>
      </w:ins>
      <w:r w:rsidRPr="003F3DC3">
        <w:rPr>
          <w:lang w:val="en-US"/>
        </w:rPr>
        <w:t>be serialized into a text</w:t>
      </w:r>
      <w:del w:id="1291" w:author="Helen" w:date="2017-11-08T14:11:00Z">
        <w:r w:rsidRPr="003F3DC3" w:rsidDel="009818B7">
          <w:rPr>
            <w:lang w:val="en-US"/>
          </w:rPr>
          <w:delText>ual</w:delText>
        </w:r>
      </w:del>
      <w:r w:rsidRPr="003F3DC3">
        <w:rPr>
          <w:lang w:val="en-US"/>
        </w:rPr>
        <w:t xml:space="preserve"> representation, </w:t>
      </w:r>
      <w:ins w:id="1292" w:author="Helen" w:date="2017-11-08T14:09:00Z">
        <w:r w:rsidR="009818B7">
          <w:rPr>
            <w:lang w:val="en-US"/>
          </w:rPr>
          <w:t xml:space="preserve">by setting to false the date conversion configuration property </w:t>
        </w:r>
      </w:ins>
      <w:del w:id="1293" w:author="Helen" w:date="2017-11-08T14:08:00Z">
        <w:r w:rsidRPr="003F3DC3" w:rsidDel="009818B7">
          <w:rPr>
            <w:lang w:val="en-US"/>
          </w:rPr>
          <w:delText xml:space="preserve">it is necessary to set the false value for the </w:delText>
        </w:r>
      </w:del>
      <w:proofErr w:type="spellStart"/>
      <w:r w:rsidRPr="003F3DC3">
        <w:rPr>
          <w:lang w:val="en-US"/>
        </w:rPr>
        <w:t>SerializationFeature.WRITE_DATES_AS_TIMESTAMPS</w:t>
      </w:r>
      <w:proofErr w:type="spellEnd"/>
      <w:r w:rsidRPr="003F3DC3">
        <w:rPr>
          <w:lang w:val="en-US"/>
        </w:rPr>
        <w:t xml:space="preserve"> date </w:t>
      </w:r>
      <w:r w:rsidR="003F3DC3" w:rsidRPr="003F3DC3">
        <w:rPr>
          <w:lang w:val="en-US"/>
        </w:rPr>
        <w:t>conversion</w:t>
      </w:r>
      <w:r w:rsidRPr="003F3DC3">
        <w:rPr>
          <w:lang w:val="en-US"/>
        </w:rPr>
        <w:t xml:space="preserve"> </w:t>
      </w:r>
      <w:del w:id="1294" w:author="Helen" w:date="2017-11-08T14:10:00Z">
        <w:r w:rsidRPr="003F3DC3" w:rsidDel="009818B7">
          <w:rPr>
            <w:lang w:val="en-US"/>
          </w:rPr>
          <w:delText xml:space="preserve">configuration property </w:delText>
        </w:r>
      </w:del>
      <w:r w:rsidRPr="003F3DC3">
        <w:rPr>
          <w:lang w:val="en-US"/>
        </w:rPr>
        <w:t xml:space="preserve">in the </w:t>
      </w:r>
      <w:proofErr w:type="spellStart"/>
      <w:r w:rsidRPr="003F3DC3">
        <w:rPr>
          <w:lang w:val="en-US"/>
        </w:rPr>
        <w:t>configureMessageConverters</w:t>
      </w:r>
      <w:proofErr w:type="spellEnd"/>
      <w:r w:rsidRPr="003F3DC3">
        <w:rPr>
          <w:lang w:val="en-US"/>
        </w:rPr>
        <w:t xml:space="preserve"> method of the </w:t>
      </w:r>
      <w:proofErr w:type="spellStart"/>
      <w:r w:rsidRPr="003F3DC3">
        <w:rPr>
          <w:lang w:val="en-US"/>
        </w:rPr>
        <w:t>WebAppConfig</w:t>
      </w:r>
      <w:proofErr w:type="spellEnd"/>
      <w:r w:rsidRPr="003F3DC3">
        <w:rPr>
          <w:lang w:val="en-US"/>
        </w:rPr>
        <w:t xml:space="preserve"> class.</w:t>
      </w:r>
    </w:p>
    <w:p w:rsidR="00D36939" w:rsidRDefault="00DC7AAA" w:rsidP="00D36939">
      <w:pPr>
        <w:rPr>
          <w:lang w:val="en-US"/>
        </w:rPr>
        <w:pPrChange w:id="1295" w:author="Helen" w:date="2017-11-08T14:08:00Z">
          <w:pPr>
            <w:jc w:val="both"/>
          </w:pPr>
        </w:pPrChange>
      </w:pPr>
      <w:ins w:id="1296" w:author="Helen" w:date="2017-11-08T14:22:00Z">
        <w:r>
          <w:rPr>
            <w:lang w:val="en-US"/>
          </w:rPr>
          <w:t>We will return to date processing a little later.</w:t>
        </w:r>
      </w:ins>
    </w:p>
    <w:p w:rsidR="00BA6E0E" w:rsidRPr="00BA6E0E" w:rsidRDefault="00BA6E0E" w:rsidP="00BA6E0E">
      <w:pPr>
        <w:pStyle w:val="1"/>
      </w:pPr>
      <w:r w:rsidRPr="00BA6E0E">
        <w:t>@Configuration</w:t>
      </w:r>
    </w:p>
    <w:p w:rsidR="00BA6E0E" w:rsidRPr="00BA6E0E" w:rsidRDefault="00BA6E0E" w:rsidP="00BA6E0E">
      <w:pPr>
        <w:pStyle w:val="1"/>
      </w:pPr>
      <w:r w:rsidRPr="00BA6E0E">
        <w:t>@ComponentScan("ru.ibase.fbjavaex")</w:t>
      </w:r>
    </w:p>
    <w:p w:rsidR="00BA6E0E" w:rsidRPr="00BA6E0E" w:rsidRDefault="00BA6E0E" w:rsidP="00BA6E0E">
      <w:pPr>
        <w:pStyle w:val="1"/>
      </w:pPr>
      <w:r w:rsidRPr="00BA6E0E">
        <w:t>@EnableWebMvc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>public class WebAppConfig extends WebMvcConfigurerAdapter {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A6E0E" w:rsidRPr="00BA6E0E" w:rsidRDefault="00BA6E0E" w:rsidP="00BA6E0E">
      <w:pPr>
        <w:pStyle w:val="1"/>
      </w:pPr>
      <w:r w:rsidRPr="00BA6E0E">
        <w:t xml:space="preserve">    @Override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public void configureMessageConverters(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List&lt;HttpMessageConverter&lt;?&gt;&gt; httpMessageConverters) {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MappingJackson2HttpMessageConverter jsonConverter = 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    new MappingJackson2HttpMessageConverter();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ObjectMapper objectMapper = new ObjectMapper();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objectMapper.configure(SerializationFeature.WRITE_DATES_AS_TIMESTAMPS, 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false);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jsonConverter.setObjectMapper(objectMapper);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    httpMessageConverters.add(jsonConverter);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>…</w:t>
      </w:r>
    </w:p>
    <w:p w:rsidR="00BA6E0E" w:rsidRPr="00BA6E0E" w:rsidRDefault="00BA6E0E" w:rsidP="00BA6E0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A6E0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ins w:id="1297" w:author="Helen" w:date="2017-11-08T14:12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>The initBinder method of the InvoiceController controller describes how the text</w:t>
      </w:r>
      <w:del w:id="1298" w:author="Helen" w:date="2017-11-08T14:11:00Z">
        <w:r w:rsidRPr="003F3DC3" w:rsidDel="009818B7">
          <w:rPr>
            <w:rFonts w:ascii="Arial" w:hAnsi="Arial" w:cs="Arial"/>
            <w:sz w:val="24"/>
            <w:szCs w:val="24"/>
            <w:lang w:val="en-US"/>
          </w:rPr>
          <w:delText>ual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 representation of </w:t>
      </w:r>
      <w:del w:id="1299" w:author="Helen" w:date="2017-11-08T14:11:00Z">
        <w:r w:rsidRPr="003F3DC3" w:rsidDel="009818B7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1300" w:author="Helen" w:date="2017-11-08T14:11:00Z">
        <w:r w:rsidR="009818B7">
          <w:rPr>
            <w:rFonts w:ascii="Arial" w:hAnsi="Arial" w:cs="Arial"/>
            <w:sz w:val="24"/>
            <w:szCs w:val="24"/>
            <w:lang w:val="en-US"/>
          </w:rPr>
          <w:t>a</w:t>
        </w:r>
        <w:r w:rsidR="009818B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date sent by the browser is converted into </w:t>
      </w:r>
      <w:del w:id="1301" w:author="Helen" w:date="2017-11-08T14:11:00Z">
        <w:r w:rsidRPr="003F3DC3" w:rsidDel="009818B7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1302" w:author="Helen" w:date="2017-11-08T14:11:00Z">
        <w:r w:rsidR="009818B7">
          <w:rPr>
            <w:rFonts w:ascii="Arial" w:hAnsi="Arial" w:cs="Arial"/>
            <w:sz w:val="24"/>
            <w:szCs w:val="24"/>
            <w:lang w:val="en-US"/>
          </w:rPr>
          <w:t>a</w:t>
        </w:r>
        <w:r w:rsidR="009818B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value of </w:t>
      </w:r>
      <w:del w:id="1303" w:author="Helen" w:date="2017-11-08T14:11:00Z">
        <w:r w:rsidRPr="003F3DC3" w:rsidDel="009818B7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ins w:id="1304" w:author="Helen" w:date="2017-11-08T14:11:00Z">
        <w:r w:rsidR="009818B7">
          <w:rPr>
            <w:rFonts w:ascii="Arial" w:hAnsi="Arial" w:cs="Arial"/>
            <w:sz w:val="24"/>
            <w:szCs w:val="24"/>
            <w:lang w:val="en-US"/>
          </w:rPr>
          <w:t>type</w:t>
        </w:r>
      </w:ins>
      <w:ins w:id="1305" w:author="Helen" w:date="2017-11-09T11:20:00Z">
        <w:r w:rsidR="00066F9B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ins w:id="1306" w:author="Helen" w:date="2017-11-08T14:11:00Z">
        <w:r w:rsidR="009818B7">
          <w:rPr>
            <w:rFonts w:ascii="Arial" w:hAnsi="Arial" w:cs="Arial"/>
            <w:sz w:val="24"/>
            <w:szCs w:val="24"/>
            <w:lang w:val="en-US"/>
          </w:rPr>
          <w:t xml:space="preserve"> </w:t>
        </w:r>
        <w:r w:rsidR="009818B7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Timestamp</w:t>
      </w:r>
      <w:del w:id="1307" w:author="Helen" w:date="2017-11-08T14:12:00Z">
        <w:r w:rsidRPr="003F3DC3" w:rsidDel="009818B7">
          <w:rPr>
            <w:rFonts w:ascii="Arial" w:hAnsi="Arial" w:cs="Arial"/>
            <w:sz w:val="24"/>
            <w:szCs w:val="24"/>
            <w:lang w:val="en-US"/>
          </w:rPr>
          <w:delText xml:space="preserve"> type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.</w:t>
      </w:r>
    </w:p>
    <w:p w:rsidR="009818B7" w:rsidRPr="003F3DC3" w:rsidRDefault="009818B7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308" w:author="Helen" w:date="2017-11-08T14:12:00Z">
        <w:r>
          <w:rPr>
            <w:rFonts w:ascii="Arial" w:hAnsi="Arial" w:cs="Arial"/>
            <w:sz w:val="24"/>
            <w:szCs w:val="24"/>
            <w:lang w:val="en-US"/>
          </w:rPr>
          <w:t>Displaying the Invoices</w:t>
        </w:r>
      </w:ins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JSP page contains the layout for displaying the grid with invoice headers and the navigation bar. Invoice items are displayed as a drop-down grid when the header of the </w:t>
      </w:r>
      <w:del w:id="1309" w:author="Helen" w:date="2017-11-08T14:15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corresponding </w:delText>
        </w:r>
      </w:del>
      <w:ins w:id="1310" w:author="Helen" w:date="2017-11-08T14:15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selected </w:t>
        </w:r>
      </w:ins>
      <w:r w:rsidRPr="003F3DC3">
        <w:rPr>
          <w:rFonts w:ascii="Arial" w:hAnsi="Arial" w:cs="Arial"/>
          <w:sz w:val="24"/>
          <w:szCs w:val="24"/>
          <w:lang w:val="en-US"/>
        </w:rPr>
        <w:t>invoice is clicked.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lastRenderedPageBreak/>
        <w:t>&lt;%@page contentType="text/html" pageEncoding="UTF-8"%&gt;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>&lt;%@ taglib uri="http://java.sun.com/jsp/jstl/core" prefix="c" %&gt;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&lt;c:set var="cp" value="${pageContext.request.servletContext.contextPath}"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scope="request" /&gt;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>&lt;!DOCTYPE html&gt;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>&lt;html&gt;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&lt;head&gt;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&lt;meta http-equiv="Content-Type" content="text/html; charset=UTF-8"&gt;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&lt;title&gt;An example of a Spring MVC application using Firebird and jOOQ&lt;/title&gt;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pStyle w:val="2"/>
      </w:pPr>
      <w:r w:rsidRPr="00FC018A">
        <w:t xml:space="preserve">        &lt;!-- Scripts and styles --&gt;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&lt;%@ include file="../jspf/head.jspf" %&gt;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&lt;script src="${cp}/resources/js/jqGridProduct.js"&gt;&lt;/script&gt;  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&lt;script src="${cp}/resources/js/jqGridCustomer.js"&gt;&lt;/script&gt;  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&lt;script src="${cp}/resources/js/jqGridInvoice.js"&gt;&lt;/script&gt;  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&lt;/head&gt;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&lt;body&gt;</w:t>
      </w:r>
    </w:p>
    <w:p w:rsidR="00FC018A" w:rsidRPr="00FC018A" w:rsidRDefault="00FC018A" w:rsidP="00FC018A">
      <w:pPr>
        <w:pStyle w:val="2"/>
      </w:pPr>
      <w:r w:rsidRPr="00FC018A">
        <w:t xml:space="preserve">        &lt;!-- Navigation menu --&gt;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&lt;%@ include file="../jspf/menu.jspf" %&gt;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&lt;div class="container body-content"&gt;           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&lt;h2&gt;Invoices&lt;/h2&gt;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&lt;table id="jqGridInvoice"&gt;&lt;/table&gt;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&lt;div id="jqPagerInvoice"&gt;&lt;/div&gt;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&lt;hr /&gt;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&lt;footer&gt;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    &lt;p&gt;&amp;copy; 2016 - An example of a Spring MVC application using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       Firebird and jOOQ&lt;/p&gt;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&lt;/footer&gt;         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&lt;/div&gt;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&lt;script type="text/javascript"&gt;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var invoiceGrid = null;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$(document).ready(function () {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    invoiceGrid = JqGridInvoice({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        baseAddress: '${cp}'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    &lt;/script&gt;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 xml:space="preserve">    &lt;/body&gt;</w:t>
      </w:r>
    </w:p>
    <w:p w:rsidR="00FC018A" w:rsidRPr="00FC018A" w:rsidRDefault="00FC018A" w:rsidP="00FC01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018A">
        <w:rPr>
          <w:rFonts w:ascii="Courier New" w:hAnsi="Courier New" w:cs="Courier New"/>
          <w:sz w:val="16"/>
          <w:szCs w:val="16"/>
          <w:lang w:val="en-US"/>
        </w:rPr>
        <w:t>&lt;/html&gt;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1D00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basic logic on the client side is concentrated in the </w:t>
      </w:r>
      <w:r w:rsidRPr="003F3DC3">
        <w:rPr>
          <w:rFonts w:ascii="Arial" w:hAnsi="Arial" w:cs="Arial"/>
          <w:i/>
          <w:sz w:val="24"/>
          <w:szCs w:val="24"/>
          <w:lang w:val="en-US"/>
        </w:rPr>
        <w:t>/resources/js/jqGridInvoice.js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JavaScript module.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>var JqGridInvoice = (function ($, jqGridProductFactory, jqGridCustomerFactory)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return function (options)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var jqGridInvoice =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dbGrid: null,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detailGrid: null,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options: $.extend({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baseAddress: null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 options),</w:t>
      </w:r>
    </w:p>
    <w:p w:rsidR="001E112C" w:rsidRPr="001E112C" w:rsidRDefault="001E112C" w:rsidP="00451880">
      <w:pPr>
        <w:pStyle w:val="2"/>
      </w:pPr>
      <w:r w:rsidRPr="001E112C">
        <w:t xml:space="preserve">            // return invoice model description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getInvoiceColModel: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return [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'Id',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'INVOICE_ID', </w:t>
      </w:r>
      <w:r w:rsidRPr="00451880">
        <w:rPr>
          <w:rStyle w:val="20"/>
        </w:rPr>
        <w:t>// field name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key: true, 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hidden: true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'Customer Id'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'CUSTOMER_ID',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hidden: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editrules: {edithidden: true, required: true},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editable: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edittype: 'custom', </w:t>
      </w:r>
      <w:r w:rsidRPr="00451880">
        <w:rPr>
          <w:rStyle w:val="20"/>
        </w:rPr>
        <w:t>// custom type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custom_element: function (value, options)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      // add hidden input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return $("&lt;input&gt;")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.attr('type', 'hidden')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.attr('rowid', options.rowId)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.addClass("FormElement")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.addClass("form-control")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.val(value)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.get(0);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'Date',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'INVOICE_DATE',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width: 60,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sortable: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editable: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edittype: "text", </w:t>
      </w:r>
      <w:r w:rsidRPr="00451880">
        <w:rPr>
          <w:rStyle w:val="20"/>
        </w:rPr>
        <w:t>// input type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align: "right",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// format as date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formatter: jqGridInvoice.dateTimeFormatter,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sorttype: 'date', </w:t>
      </w:r>
      <w:r w:rsidRPr="00451880">
        <w:rPr>
          <w:rStyle w:val="20"/>
        </w:rPr>
        <w:t>// sort as date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formatoptions: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srcformat: 'Y-m-d\TH:i:s'</w:t>
      </w:r>
      <w:r w:rsidRPr="00451880">
        <w:rPr>
          <w:rStyle w:val="20"/>
        </w:rPr>
        <w:t>, // input format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="00451880">
        <w:rPr>
          <w:rFonts w:ascii="Courier New" w:hAnsi="Courier New" w:cs="Courier New"/>
          <w:sz w:val="16"/>
          <w:szCs w:val="16"/>
          <w:lang w:val="en-US"/>
        </w:rPr>
        <w:t xml:space="preserve">                  newformat: '</w:t>
      </w:r>
      <w:r w:rsidRPr="001E112C">
        <w:rPr>
          <w:rFonts w:ascii="Courier New" w:hAnsi="Courier New" w:cs="Courier New"/>
          <w:sz w:val="16"/>
          <w:szCs w:val="16"/>
          <w:lang w:val="en-US"/>
        </w:rPr>
        <w:t>Y</w:t>
      </w:r>
      <w:r w:rsidR="00451880">
        <w:rPr>
          <w:rFonts w:ascii="Courier New" w:hAnsi="Courier New" w:cs="Courier New"/>
          <w:sz w:val="16"/>
          <w:szCs w:val="16"/>
          <w:lang w:val="en-US"/>
        </w:rPr>
        <w:t>-m-d</w:t>
      </w: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H:i:s'   </w:t>
      </w:r>
      <w:r w:rsidRPr="00451880">
        <w:rPr>
          <w:rStyle w:val="20"/>
        </w:rPr>
        <w:t>// output format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// initializing the form element for editing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dataInit: function (element)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creating datepicker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$(element).datepicker({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id: 'invoiceDate_datePicker',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dateFormat: 'dd.mm.yy',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minDate: new Date(2000, 0, 1),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maxDate: new Date(2030, 0, 1)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searchoptions: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  // initializing the form element for searching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dataInit: function (element) {</w:t>
      </w:r>
    </w:p>
    <w:p w:rsidR="001E112C" w:rsidRPr="001E112C" w:rsidRDefault="001E112C" w:rsidP="00451880">
      <w:pPr>
        <w:pStyle w:val="2"/>
      </w:pPr>
      <w:r w:rsidRPr="001E112C">
        <w:t xml:space="preserve">          </w:t>
      </w:r>
      <w:r w:rsidR="00451880">
        <w:t xml:space="preserve">                      // create</w:t>
      </w:r>
      <w:r w:rsidRPr="001E112C">
        <w:t xml:space="preserve"> datepicker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$(element).datepicker({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id: 'invoiceDate_datePicker',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dateFormat: 'dd.mm.yy',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minDate: new Date(2000, 0, 1),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maxDate: new Date(2030, 0, 1)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searchoptions: { </w:t>
      </w:r>
      <w:r w:rsidRPr="00451880">
        <w:rPr>
          <w:rStyle w:val="20"/>
        </w:rPr>
        <w:t>// search types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sopt: ['eq', 'lt', 'le', 'gt', 'ge']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'Customer',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'CUSTOMER_NAME',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width: 250,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edittype: "text",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size: 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maxlength: 60,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readonly: true   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editrules: {required: true},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sopt: ['eq', 'bw', 'cn']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'Amount',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'TOTAL_SALE',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width: 60,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sortable: false,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editable: false,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search: false,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align: "right",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// foramt as currency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formatter: 'currency',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sorttype: 'number',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searchrules: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"required":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"number":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"minValue": 0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label: 'Paid',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name: 'PAID',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width: 30,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sortable: false,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sopt: ['eq']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edittype: "checkbox",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formatter: "checkbox",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stype: "checkbox",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align: "center",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value: "1",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offval: "0"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];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initGrid: function () {</w:t>
      </w:r>
    </w:p>
    <w:p w:rsidR="001E112C" w:rsidRPr="001E112C" w:rsidRDefault="001E112C" w:rsidP="00451880">
      <w:pPr>
        <w:pStyle w:val="2"/>
      </w:pPr>
      <w:r w:rsidRPr="001E112C">
        <w:t xml:space="preserve">                // url to retrieve data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url = jqGridInvoice.options.baseAddress + '/invoice/getdata';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jqGridInvoice.dbGrid = $("#jqGridInvoice").jqGrid({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url: url,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datatype: "json", </w:t>
      </w:r>
      <w:r w:rsidRPr="00451880">
        <w:rPr>
          <w:rStyle w:val="20"/>
        </w:rPr>
        <w:t>// data format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mtype: "GET", </w:t>
      </w:r>
      <w:r w:rsidRPr="00451880">
        <w:rPr>
          <w:rStyle w:val="20"/>
        </w:rPr>
        <w:t>// http request type</w:t>
      </w:r>
    </w:p>
    <w:p w:rsidR="001E112C" w:rsidRPr="001E112C" w:rsidRDefault="001E112C" w:rsidP="00451880">
      <w:pPr>
        <w:pStyle w:val="2"/>
      </w:pPr>
      <w:r w:rsidRPr="001E112C">
        <w:t xml:space="preserve">                    // model description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colModel: jqGridInvoice.getInvoiceColModel(),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rowNum: 500, </w:t>
      </w:r>
      <w:r w:rsidRPr="00451880">
        <w:rPr>
          <w:rStyle w:val="20"/>
        </w:rPr>
        <w:t>// number of rows displayed</w:t>
      </w:r>
      <w:r w:rsidRPr="001E112C">
        <w:rPr>
          <w:rFonts w:ascii="Courier New" w:hAnsi="Courier New" w:cs="Courier New"/>
          <w:sz w:val="16"/>
          <w:szCs w:val="16"/>
          <w:lang w:val="en-US"/>
        </w:rPr>
        <w:tab/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loadonce: false, </w:t>
      </w:r>
      <w:r w:rsidRPr="00451880">
        <w:rPr>
          <w:rStyle w:val="20"/>
        </w:rPr>
        <w:t>// load only once</w:t>
      </w:r>
    </w:p>
    <w:p w:rsidR="001E112C" w:rsidRPr="001E112C" w:rsidRDefault="001E112C" w:rsidP="00451880">
      <w:pPr>
        <w:pStyle w:val="2"/>
      </w:pPr>
      <w:r w:rsidRPr="001E112C">
        <w:t xml:space="preserve">                    // default sort by INVOICE_DATE column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sortname: 'INVOICE_DATE',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sortorder: "desc", </w:t>
      </w:r>
      <w:r w:rsidRPr="00451880">
        <w:rPr>
          <w:rStyle w:val="20"/>
        </w:rPr>
        <w:t>// sorting order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window.innerWidth - 80,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height: 500,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viewrecords: true, </w:t>
      </w:r>
      <w:r w:rsidRPr="00451880">
        <w:rPr>
          <w:rStyle w:val="20"/>
        </w:rPr>
        <w:t>// display the number of entries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guiStyle: "bootstrap",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iconSet: "fontAwesome",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caption: "Invoices", </w:t>
      </w:r>
    </w:p>
    <w:p w:rsidR="001E112C" w:rsidRPr="001E112C" w:rsidRDefault="001E112C" w:rsidP="00451880">
      <w:pPr>
        <w:pStyle w:val="2"/>
      </w:pPr>
      <w:r w:rsidRPr="001E112C">
        <w:t xml:space="preserve">                    // pagination element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pager: '#jqPagerInvoice',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subGrid: true, // show subGrid</w:t>
      </w:r>
    </w:p>
    <w:p w:rsidR="001E112C" w:rsidRPr="001E112C" w:rsidRDefault="001E112C" w:rsidP="00451880">
      <w:pPr>
        <w:pStyle w:val="2"/>
      </w:pPr>
      <w:r w:rsidRPr="001E112C">
        <w:t xml:space="preserve">                    // javascript function to display the child 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subGridRowExpanded: jqGridInvoice.showChildGrid,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subGridOptions: { </w:t>
      </w:r>
    </w:p>
    <w:p w:rsidR="001E112C" w:rsidRPr="001E112C" w:rsidRDefault="001E112C" w:rsidP="00451880">
      <w:pPr>
        <w:pStyle w:val="2"/>
      </w:pPr>
      <w:r w:rsidRPr="001E112C">
        <w:t xml:space="preserve">                        // load only once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reloadOnExpand: false,</w:t>
      </w:r>
    </w:p>
    <w:p w:rsidR="001E112C" w:rsidRPr="001E112C" w:rsidRDefault="001E112C" w:rsidP="00451880">
      <w:pPr>
        <w:pStyle w:val="2"/>
      </w:pPr>
      <w:r w:rsidRPr="001E112C">
        <w:t xml:space="preserve">                        // load the subgrid string only when you click on the "+"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selectOnExpand: true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date format function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dateTimeFormatter: function(cellvalue, options, rowObject)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date = new Date(cellvalue);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return date.toLocaleString().replace(",", "");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a template for the editing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getTemplate: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template = "&lt;div style='margin-left:15px;' id='dlgEditInvoice'&gt;";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"&lt;div&gt;{CUSTOMER_ID}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Date: &lt;/div&gt;&lt;div&gt;{INVOICE_DATE}&lt;/div&gt;";</w:t>
      </w:r>
    </w:p>
    <w:p w:rsidR="001E112C" w:rsidRPr="001E112C" w:rsidRDefault="001E112C" w:rsidP="00451880">
      <w:pPr>
        <w:pStyle w:val="2"/>
      </w:pPr>
      <w:r w:rsidRPr="001E112C">
        <w:lastRenderedPageBreak/>
        <w:t xml:space="preserve">              // customer input field with a button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Customer &lt;sup&gt;*&lt;/sup&gt;:&lt;/div&gt;";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 style='float: left;'&gt;{CUSTOMER_NAME}&lt;/div&gt;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"&lt;a style='margin-left: 0.2em;' class='btn'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"onclick='invoiceGrid.showCustomerWindow();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"return false;'&gt;";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"&lt;span class='glyphicon glyphicon-folder-open'&gt;";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"&lt;/span&gt;Select&lt;/a&gt;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 style='clear: both;'&gt;&lt;/div&gt;";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{PAID} Paid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"&lt;hr style='width: 100%;'/&gt;";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{sData} {cData} 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template;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date conversion in UTC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convertToUTC: function(datetime)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if (datetime) {              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var dateParts = datetime.split('.');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var date = dateParts[2].substring(0, 4) + '-' +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dateParts[1] + '-' + dateParts[0];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var time = dateParts[2].substring(5);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if (!time)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time = '00:00:00';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var dt = Date.parse(date + 'T' + time);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var s = dt.getUTCFullYear() + '-' +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dt.getUTCMonth() + '-' +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dt.getUTCDay() + 'T' +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dt.getUTCHour() + ':' +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dt.getUTCMinute() + ':' +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dt.getUTCSecond() + '  GMT';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return s;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 else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return null;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the options for editing invoices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getEditInvoiceOptions: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'/invoice/edit',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closeAfterEdit: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modal: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top: $(".container.body-content").position().top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left: $(".container.body-content").position().left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template: jqGridInvoice.getTemplate(),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editData: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selectedRow = jqGridInvoice.dbGrid.getGridParam("selrow");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value = jqGridInvoice.dbGrid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.getCell(selectedRow, 'INVOICE_ID');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value;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CUSTOMER_ID: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$('#dlgEditInvoice input[name=CUSTOMER_ID]').val();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INVOICE_DATE: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datetime = $('#dlgEditInvoice input[name=INVOICE_DATE]')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jqGridInvoice.convertToUTC(datetime);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options for adding invoices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getAddInvoiceOptions: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'/invoice/create',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closeAfterAdd: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modal: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top: $(".container.body-content").position().top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left: $(".container.body-content").position().left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template: jqGridInvoice.getTemplate(),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editData: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CUSTOMER_ID: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$('#dlgEditInvoice input[name=CUSTOMER_ID]').val();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INVOICE_DATE: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datetime = $('#dlgEditInvoice input[name=INVOICE_DATE]')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jqGridInvoice.convertToUTC(datetime);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the options for deleting invoices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getDeleteInvoiceOptions: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'/invoice/delete',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closeAfterDelete: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msg: "Delete the selected invoice?",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delData: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selectedRow = jqGridInvoice.dbGrid.getGridParam("selrow");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value = jqGridInvoice.dbGrid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.getCell(selectedRow, 'INVOICE_ID');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value;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initPager: function () {</w:t>
      </w:r>
    </w:p>
    <w:p w:rsidR="001E112C" w:rsidRPr="001E112C" w:rsidRDefault="001E112C" w:rsidP="00451880">
      <w:pPr>
        <w:pStyle w:val="2"/>
      </w:pPr>
      <w:r w:rsidRPr="001E112C">
        <w:t xml:space="preserve">                // display the navigation bar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jqGridInvoice.dbGrid.jqGrid('navGrid', '#jqPagerInvoice',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search: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add: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edit: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del: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view: false,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refresh: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searchtext: "Search",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addtext: "Add",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edittext: "Edit",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deltext: "Delete",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viewtext: "View",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viewtitle: "Selected record",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refreshtext: "Refresh"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jqGridInvoice.getEditInvoiceOptions(),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jqGridInvoice.getAddInvoiceOptions(),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jqGridInvoice.getDeleteInvoiceOptions()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:rsidR="001E112C" w:rsidRPr="001E112C" w:rsidRDefault="001E112C" w:rsidP="00451880">
      <w:pPr>
        <w:pStyle w:val="2"/>
      </w:pPr>
      <w:r w:rsidRPr="001E112C">
        <w:t xml:space="preserve">                // Add a button to pay the invoice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urlPay = jqGridInvoice.options.baseAddress + '/invoice/pay';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jqGridInvoice.dbGrid.navButtonAdd('#jqPagerInvoice',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buttonicon: "glyphicon-usd",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title: "Pay",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caption: "Pay",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position: "last",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onClickButton: function () {</w:t>
      </w:r>
    </w:p>
    <w:p w:rsidR="001E112C" w:rsidRPr="001E112C" w:rsidRDefault="001E112C" w:rsidP="00451880">
      <w:pPr>
        <w:pStyle w:val="2"/>
      </w:pPr>
      <w:r w:rsidRPr="001E112C">
        <w:t xml:space="preserve">                         // get the id of the current record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var id = jqGridInvoice.dbGrid.getGridParam("selrow");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if (id)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$.ajax({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url: urlPay,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type: 'POST',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data: {INVOICE_ID: id},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success: function (data)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         // Check if an error has occurred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if (data.hasOwnProperty("error"))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jqGridInvoice.alertDialog('Ошибка',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data.error);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   } else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            </w:t>
      </w:r>
      <w:r w:rsidR="00451880">
        <w:t xml:space="preserve">   </w:t>
      </w:r>
      <w:r w:rsidRPr="001E112C">
        <w:t xml:space="preserve"> // refresh 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$("#jqGridInvoice").jqGrid(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'setGridParam',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datatype: 'json'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).trigger('reloadGrid');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init: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jqGridInvoice.initGrid();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jqGridInvoice.initPager();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afterSubmit: function (response, postdata)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responseData = response.responseJSON;</w:t>
      </w:r>
    </w:p>
    <w:p w:rsidR="001E112C" w:rsidRPr="001E112C" w:rsidRDefault="001E112C" w:rsidP="00451880">
      <w:pPr>
        <w:pStyle w:val="2"/>
      </w:pPr>
      <w:r w:rsidRPr="001E112C">
        <w:t xml:space="preserve">                // Check if an error has occurred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if (responseData.hasOwnProperty("error"))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if (responseData.error.length)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[false, responseData.error];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1E112C" w:rsidRPr="001E112C" w:rsidRDefault="001E112C" w:rsidP="00451880">
      <w:pPr>
        <w:pStyle w:val="2"/>
      </w:pPr>
      <w:r w:rsidRPr="001E112C">
        <w:t xml:space="preserve">                    // refresh 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$(this).jqGrid(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'setGridParam',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datatype: 'json'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).trigger('reloadGrid');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return [true, "", 0];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getInvoiceLineColModel: function (parentRowKey)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[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'Invoice Line 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'INVOICE_LINE_ID',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key: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hidden: true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'Invoice 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'INVOICE_ID',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hidden: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editrules: {edithidden: true, required: true},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edittype: 'custom',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custom_element: function (value, options)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// create hidden input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return $("&lt;input&gt;")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.attr('type', 'hidden')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.attr('rowid', options.rowId)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.addClass("FormElement")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.addClass("form-control")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.val(parentRowKey)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.get(0);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'Product 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'PRODUCT_ID',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hidden: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editrules: {edithidden: true, required: true},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edittype: 'custom',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custom_element: function (value, options) {</w:t>
      </w:r>
    </w:p>
    <w:p w:rsidR="001E112C" w:rsidRPr="001E112C" w:rsidRDefault="001E112C" w:rsidP="00451880">
      <w:pPr>
        <w:pStyle w:val="2"/>
      </w:pPr>
      <w:r w:rsidRPr="001E112C">
        <w:t xml:space="preserve">                          // create hidden input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return $("&lt;input&gt;")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.attr('type', 'hidden')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.attr('rowid', options.rowId)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 .addClass("FormElement")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.addClass("form-control")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.val(value)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.get(0);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'Product',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'PRODUCT_NAME',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300,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edittype: "text",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size: 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maxlength: 60,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readonly: true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editrules: {required: true}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'Price',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'SALE_PRICE',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formatter: 'currency',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readonly: true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align: "right",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100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'Quantity',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'QUANTITY',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align: "right",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100,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editrules: {required: true, number: true, minValue: 1},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dataEvents: [{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type: 'change',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fn: function (e)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var quantity = $(this).val() - 0;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var price =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$('#dlgEditInvoiceLine input[name=SALE_PRICE]').val()-0;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var total = quantity * price;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$('#dlgEditInvoiceLine input[name=TOTAL]').val(total);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}],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defaultValue: 1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label: 'Total',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name: 'TOTAL',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formatter: 'currency',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align: "right",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100,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editable: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editoptions: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readonly: true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];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the options for editing the invoice item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getEditInvoiceLineOptions: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'/invoice/editdetail',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closeAfterEdit: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modal: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top: $(".container.body-content").position().top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left: $(".container.body-content").position().left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template: jqGridInvoice.getTemplateDetail(),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editData: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INVOICE_LINE_ID: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var selectedRow = jqGridInvoice.detailGrid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value = jqGridInvoice.detailGrid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.getCell(selectedRow, 'INVOICE_LINE_ID');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value;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QUANTITY: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$('#dlgEditInvoiceLine input[name=QUANTITY]').val();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options for adding an invoice item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getAddInvoiceLineOptions: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'/invoice/createdetail',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closeAfterAdd: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modal: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top: $(".container.body-content").position().top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left: $(".container.body-content").position().left + 150,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template: jqGridInvoice.getTemplateDetail(),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editData: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selectedRow = jqGridInvoice.dbGrid.getGridParam("selrow");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value = jqGridInvoice.dbGrid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.getCell(selectedRow, 'INVOICE_ID');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value;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PRODUCT_ID: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$('#dlgEditInvoiceLine input[name=PRODUCT_ID]').val();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QUANTITY: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$('#dlgEditInvoiceLine input[name=QUANTITY]').val();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the option to delete the invoice item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getDeleteInvoiceLineOptions: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url: jqGridInvoice.options.baseAddress + '/invoice/deletedetail',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reloadAfterSubmit: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closeOnEscape: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closeAfterDelete: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drag: true,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msg: "Delete the selected item?",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afterSubmit: jqGridInvoice.afterSubmit,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delData: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INVOICE_LINE_ID: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selectedRow = jqGridInvoice.detailGrid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.getGridParam("selrow");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value = jqGridInvoice.detailGrid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.getCell(selectedRow, 'INVOICE_LINE_ID');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return value;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Event handler for the parent grid expansion event</w:t>
      </w:r>
    </w:p>
    <w:p w:rsidR="001E112C" w:rsidRPr="001E112C" w:rsidRDefault="001E112C" w:rsidP="00451880">
      <w:pPr>
        <w:pStyle w:val="2"/>
      </w:pPr>
      <w:r w:rsidRPr="001E112C">
        <w:t xml:space="preserve">            // takes two parameters: the parent record identifier </w:t>
      </w:r>
    </w:p>
    <w:p w:rsidR="001E112C" w:rsidRPr="001E112C" w:rsidRDefault="001E112C" w:rsidP="00451880">
      <w:pPr>
        <w:pStyle w:val="2"/>
      </w:pPr>
      <w:r w:rsidRPr="001E112C">
        <w:t xml:space="preserve">            // and the primary record key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showChildGrid: function (parentRowID, parentRowKey)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childGridID = parentRowID + "_table";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childGridPagerID = parentRowID + "_pager";</w:t>
      </w:r>
    </w:p>
    <w:p w:rsidR="001E112C" w:rsidRPr="001E112C" w:rsidRDefault="001E112C" w:rsidP="00451880">
      <w:pPr>
        <w:pStyle w:val="2"/>
      </w:pPr>
      <w:r w:rsidRPr="001E112C">
        <w:t xml:space="preserve">                // send the primary key of the parent record</w:t>
      </w:r>
    </w:p>
    <w:p w:rsidR="001E112C" w:rsidRPr="001E112C" w:rsidRDefault="001E112C" w:rsidP="00451880">
      <w:pPr>
        <w:pStyle w:val="2"/>
      </w:pPr>
      <w:r w:rsidRPr="001E112C">
        <w:t xml:space="preserve">                // to filter the entries of the invoice items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childGridURL = jqGridInvoice.options.baseAddress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+ '/invoice/getdetaildata';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childGridURL = childGridURL + "?INVOICE_ID="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+ encodeURIComponent(parentRowKey);</w:t>
      </w:r>
    </w:p>
    <w:p w:rsidR="001E112C" w:rsidRPr="001E112C" w:rsidRDefault="001E112C" w:rsidP="00451880">
      <w:pPr>
        <w:pStyle w:val="2"/>
      </w:pPr>
      <w:r w:rsidRPr="001E112C">
        <w:t xml:space="preserve">                // add HTML elements to display the table and page navigation </w:t>
      </w:r>
    </w:p>
    <w:p w:rsidR="001E112C" w:rsidRPr="001E112C" w:rsidRDefault="001E112C" w:rsidP="00451880">
      <w:pPr>
        <w:pStyle w:val="2"/>
      </w:pPr>
      <w:r w:rsidRPr="001E112C">
        <w:t xml:space="preserve">                // as children for the selected row in the master 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$('&lt;table&gt;')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.attr('id', childGridID)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.appendTo($('#' + parentRowID));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.attr('id', childGridPagerID)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.addClass('scroll')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.appendTo($('#' + parentRowID));</w:t>
      </w:r>
    </w:p>
    <w:p w:rsidR="001E112C" w:rsidRPr="001E112C" w:rsidRDefault="001E112C" w:rsidP="00451880">
      <w:pPr>
        <w:pStyle w:val="2"/>
      </w:pPr>
      <w:r w:rsidRPr="001E112C">
        <w:t xml:space="preserve">                // create and initialize the child grid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jqGridInvoice.detailGrid = $("#" + childGridID).jqGrid({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url: childGridURL,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mtype: "GET",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datatype: "json",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page: 1,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colModel: jqGridInvoice.getInvoiceLineColModel(parentRowKey),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loadonce: false,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width: '100%',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height: '100%',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guiStyle: "bootstrap",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iconSet: "fontAwesome",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pager: "#" + childGridPagerID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1E112C" w:rsidRPr="001E112C" w:rsidRDefault="001E112C" w:rsidP="00451880">
      <w:pPr>
        <w:pStyle w:val="2"/>
      </w:pPr>
      <w:r w:rsidRPr="001E112C">
        <w:t xml:space="preserve">                // displaying the toolbar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$("#" + childGridID).jqGrid(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'navGrid', '#' + childGridPagerID,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search: false,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add: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edit: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del: true,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refresh: true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jqGridInvoice.getEditInvoiceLineOptions(),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jqGridInvoice.getAddInvoiceLineOptions(),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jqGridInvoice.getDeleteInvoiceLineOptions()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returns a template for the invoice item editor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getTemplateDetail: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template = "&lt;div style='margin-left:15px;'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"id='dlgEditInvoiceLine'&gt;";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"&lt;div&gt;{INVOICE_ID}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"&lt;div&gt;{PRODUCT_ID} &lt;/div&gt;";</w:t>
      </w:r>
    </w:p>
    <w:p w:rsidR="001E112C" w:rsidRPr="001E112C" w:rsidRDefault="001E112C" w:rsidP="00451880">
      <w:pPr>
        <w:pStyle w:val="2"/>
      </w:pPr>
      <w:r w:rsidRPr="001E112C">
        <w:t xml:space="preserve">              // input field with a button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Product &lt;sup&gt;*&lt;/sup&gt;:&lt;/div&gt;";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 style='float: left;'&gt;{PRODUCT_NAME}&lt;/div&gt;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"&lt;a style='margin-left: 0.2em;' class='btn'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"onclick='invoiceGrid.showProductWindow();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"return false;'&gt;";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"&lt;span class='glyphicon glyphicon-folder-open'&gt;";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"&lt;/span&gt; Select&lt;/a&gt; 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 style='clear: both;'&gt;&lt;/div&gt;";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Quantity: &lt;/div&gt;&lt;div&gt;{QUANTITY}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Price: &lt;/div&gt;&lt;div&gt;{SALE_PRICE}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Total: &lt;/div&gt;&lt;div&gt;{TOTAL}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"&lt;hr style='width: 100%;'/&gt;";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"&lt;div&gt; {sData} {cData}  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template += "&lt;/div&gt;";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return template;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Display selection window from the goods directory.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showProductWindow: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dlg =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.attr('id', 'dlgChooseProduct')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.attr('role', 'dialog')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.attr('data-backdrop', 'static')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.css("z-index", '2000')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.appendTo($('body'));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dlgContent = $("&lt;div&gt;")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.addClass("modal-content")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.css('width', '760px')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.addClass('modal-dialog')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.appendTo(dlg));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dlgHeader = $('&lt;div&gt;').addClass("modal-header")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          .appendTo(dlgContent);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.addClass("close")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.attr('data-dismiss', 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.html("&amp;times;")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.appendTo(dlgHeader);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$("&lt;h5&gt;").addClass("modal-title")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.html("Select product")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.appendTo(dlgHeader);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dlgBody =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.addClass("modal-body")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.appendTo(dlgContent);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var dlgFooter = $('&lt;div&gt;').addClass("modal-footer")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.appendTo(dlgContent);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.addClass('btn')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.html('OK')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.on('click',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rowId = $("#jqGridProduct")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.jqGrid("getGridParam", 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row = $("#jqGridProduct")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.jqGrid("getRowData", rowId);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$('#dlgEditInvoiceLine input[name=PRODUCT_ID]')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.val(row["PRODUCT_ID"]);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$('#dlgEditInvoiceLine input[name=PRODUCT_NAME]')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.val(row["NAME"]);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$('#dlgEditInvoiceLine input[name=SALE_PRICE]')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.val(row["PRICE"]);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price = $('#dlgEditInvoiceLine input[name=SALE_PRICE]')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.val()-0;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quantity = $('#dlgEditInvoiceLine input[name=QUANTITY]')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.val()-0;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var total = Math.round(price * quantity * 100) / 100;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$('#dlgEditInvoiceLine input[name=TOTAL]').val(total);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dlg.modal('hide');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.appendTo(dlgFooter);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.addClass('btn')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.html('Cancel')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.on('click',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dlg.modal('hide');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.appendTo(dlgFooter);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$('&lt;table&gt;')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.attr('id', 'jqGridProduct')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.appendTo(dlgBody);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.attr('id', 'jqPagerProduct')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.appendTo(dlgBody);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dlg.on('hidden.bs.modal',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dlg.remove();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dlg.modal();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jqGridProductFactory({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baseAddress: jqGridInvoice.options.baseAddress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Display the selection window from the customer's directory.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showCustomerWindow: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// the main block of the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 =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.attr('id', 'dlgChooseCustomer')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.attr('role', 'dialog')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.attr('data-backdrop', 'static')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.css("z-index", '2000')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.appendTo($('body'));</w:t>
      </w:r>
    </w:p>
    <w:p w:rsidR="001E112C" w:rsidRPr="001E112C" w:rsidRDefault="001E112C" w:rsidP="00451880">
      <w:pPr>
        <w:pStyle w:val="2"/>
      </w:pPr>
      <w:r w:rsidRPr="001E112C">
        <w:t xml:space="preserve">                // block with the contents of the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dlgContent = $("&lt;div&gt;")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.addClass("modal-content")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.css('width', '730px')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.addClass('modal-dialog')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.appendTo(dlg));</w:t>
      </w:r>
    </w:p>
    <w:p w:rsidR="001E112C" w:rsidRPr="001E112C" w:rsidRDefault="001E112C" w:rsidP="00451880">
      <w:pPr>
        <w:pStyle w:val="2"/>
      </w:pPr>
      <w:r w:rsidRPr="001E112C">
        <w:t xml:space="preserve">                // block with dialog header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dlgHeader = $('&lt;div&gt;').addClass("modal-header")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.appendTo(dlgContent);</w:t>
      </w:r>
    </w:p>
    <w:p w:rsidR="001E112C" w:rsidRPr="001E112C" w:rsidRDefault="001E112C" w:rsidP="00451880">
      <w:pPr>
        <w:pStyle w:val="2"/>
      </w:pPr>
      <w:r w:rsidRPr="001E112C">
        <w:t xml:space="preserve">                // button "X" for closing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.addClass("close")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.attr('data-dismiss', 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.html("&amp;times;")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.appendTo(dlgHeader);</w:t>
      </w:r>
    </w:p>
    <w:p w:rsidR="001E112C" w:rsidRPr="001E112C" w:rsidRDefault="001E112C" w:rsidP="00451880">
      <w:pPr>
        <w:pStyle w:val="2"/>
      </w:pPr>
      <w:r w:rsidRPr="001E112C">
        <w:t xml:space="preserve">                // title of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$("&lt;h5&gt;").addClass("modal-title")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r w:rsidR="00451880">
        <w:rPr>
          <w:rFonts w:ascii="Courier New" w:hAnsi="Courier New" w:cs="Courier New"/>
          <w:sz w:val="16"/>
          <w:szCs w:val="16"/>
          <w:lang w:val="en-US"/>
        </w:rPr>
        <w:t xml:space="preserve">          .html("Select customer</w:t>
      </w:r>
      <w:r w:rsidRPr="001E112C">
        <w:rPr>
          <w:rFonts w:ascii="Courier New" w:hAnsi="Courier New" w:cs="Courier New"/>
          <w:sz w:val="16"/>
          <w:szCs w:val="16"/>
          <w:lang w:val="en-US"/>
        </w:rPr>
        <w:t>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.appendTo(dlgHeader);</w:t>
      </w:r>
    </w:p>
    <w:p w:rsidR="001E112C" w:rsidRPr="001E112C" w:rsidRDefault="001E112C" w:rsidP="00451880">
      <w:pPr>
        <w:pStyle w:val="2"/>
      </w:pPr>
      <w:r w:rsidRPr="001E112C">
        <w:t xml:space="preserve">                // body of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dlgBody =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.addClass("modal-body")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.appendTo(dlgContent);</w:t>
      </w:r>
    </w:p>
    <w:p w:rsidR="001E112C" w:rsidRPr="001E112C" w:rsidRDefault="001E112C" w:rsidP="00451880">
      <w:pPr>
        <w:pStyle w:val="2"/>
      </w:pPr>
      <w:r w:rsidRPr="001E112C">
        <w:t xml:space="preserve">                // footer of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dlgFooter = $('&lt;div&gt;').addClass("modal-footer")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.appendTo(dlgContent);</w:t>
      </w:r>
    </w:p>
    <w:p w:rsidR="001E112C" w:rsidRPr="001E112C" w:rsidRDefault="001E112C" w:rsidP="00451880">
      <w:pPr>
        <w:pStyle w:val="2"/>
      </w:pPr>
      <w:r w:rsidRPr="001E112C">
        <w:t xml:space="preserve">                // "OK" button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.addClass('btn')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.html('OK')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.on('click',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var rowId = $("#jqGridCustomer")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.jqGrid("getGridParam", "selrow");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var row = $("#jqGridCustomer")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.jqGrid("getRowData", rowId);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// Keep the identifier and the name of the customer 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// in the input elements of the parent form.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$('#dlgEditInvoice input[name=CUSTOMER_ID]')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.val(rowId);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$('#dlgEditInvoice input[name=CUSTOMER_NAME]')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.val(row["NAME"]);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dlg.modal('hide');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})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.appendTo(dlgFooter);</w:t>
      </w:r>
    </w:p>
    <w:p w:rsidR="001E112C" w:rsidRPr="001E112C" w:rsidRDefault="001E112C" w:rsidP="00451880">
      <w:pPr>
        <w:pStyle w:val="2"/>
      </w:pPr>
      <w:r w:rsidRPr="001E112C">
        <w:t xml:space="preserve">                // "Cancel" button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.addClass('btn')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.html('Cancel')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.on('click',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dlg.modal('hide');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})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.appendTo(dlgFooter);</w:t>
      </w:r>
    </w:p>
    <w:p w:rsidR="001E112C" w:rsidRPr="001E112C" w:rsidRDefault="001E112C" w:rsidP="00451880">
      <w:pPr>
        <w:pStyle w:val="2"/>
      </w:pPr>
      <w:r w:rsidRPr="001E112C">
        <w:t xml:space="preserve">                // add a table to display the customers in the body of the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$('&lt;table&gt;')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.attr('id', 'jqGridCustomer')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.appendTo(dlgBody);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// add the navigation bar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.attr('id', 'jqPagerCustomer')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.appendTo(dlgBody);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dlg.on('hidden.bs.modal',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dlg.remove();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1E112C" w:rsidRPr="001E112C" w:rsidRDefault="001E112C" w:rsidP="00451880">
      <w:pPr>
        <w:pStyle w:val="2"/>
      </w:pPr>
      <w:r w:rsidRPr="001E112C">
        <w:t xml:space="preserve">                // display dialog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dlg.modal();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jqGridCustomerFactory({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baseAddress: jqGridInvoice.options.baseAddress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:rsidR="001E112C" w:rsidRPr="001E112C" w:rsidRDefault="001E112C" w:rsidP="00451880">
      <w:pPr>
        <w:pStyle w:val="2"/>
      </w:pPr>
      <w:r w:rsidRPr="001E112C">
        <w:t xml:space="preserve">            // A window for displaying the error.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alertDialog: function (title, error)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alertDlg =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.attr('role', 'dialog')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.attr('data-backdrop', 'static')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.appendTo($('body'));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dlgContent = $("&lt;div&gt;")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.addClass("modal-content")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.addClass('modal-dialog')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.appendTo(alertDlg));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var dlgHeader = $('&lt;div&gt;').addClass("modal-header")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.appendTo(dlgContent);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$("&lt;button&gt;")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.addClass("close")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.attr('type', 'button')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.attr('aria-hidden', 'true')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.attr('data-dismiss', 'modal')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.html("&amp;times;")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.appendTo(dlgHeader);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$("&lt;h5&gt;").addClass("modal-title")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.html(title)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 .appendTo(dlgHeader);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$('&lt;div&gt;')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.addClass("modal-body")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.appendTo(dlgContent)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    .append(error);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alertDlg.on('hidden.bs.modal', function () {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    alertDlg.remove();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    alertDlg.modal();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jqGridInvoice.init();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    return jqGridInvoice;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:rsidR="001E112C" w:rsidRPr="001E112C" w:rsidRDefault="001E112C" w:rsidP="001E112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112C">
        <w:rPr>
          <w:rFonts w:ascii="Courier New" w:hAnsi="Courier New" w:cs="Courier New"/>
          <w:sz w:val="16"/>
          <w:szCs w:val="16"/>
          <w:lang w:val="en-US"/>
        </w:rPr>
        <w:t>})(jQuery, JqGridProduct, JqGridCustomer);</w:t>
      </w:r>
    </w:p>
    <w:p w:rsidR="00FE1D00" w:rsidRPr="003F3DC3" w:rsidRDefault="00FE1D00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B5DC3" w:rsidRDefault="00AB5DC3" w:rsidP="00FE1D00">
      <w:pPr>
        <w:jc w:val="both"/>
        <w:rPr>
          <w:ins w:id="1311" w:author="Helen" w:date="2017-11-09T11:38:00Z"/>
          <w:rFonts w:ascii="Arial" w:hAnsi="Arial" w:cs="Arial"/>
          <w:sz w:val="24"/>
          <w:szCs w:val="24"/>
          <w:lang w:val="en-US"/>
        </w:rPr>
      </w:pPr>
      <w:ins w:id="1312" w:author="Helen" w:date="2017-11-09T11:38:00Z">
        <w:r>
          <w:rPr>
            <w:rFonts w:ascii="Arial" w:hAnsi="Arial" w:cs="Arial"/>
            <w:sz w:val="24"/>
            <w:szCs w:val="24"/>
            <w:lang w:val="en-US"/>
          </w:rPr>
          <w:t>Displaying and Editing Invoice Lines</w:t>
        </w:r>
      </w:ins>
    </w:p>
    <w:p w:rsidR="0089137B" w:rsidRDefault="00E0416E" w:rsidP="00FE1D00">
      <w:pPr>
        <w:jc w:val="both"/>
        <w:rPr>
          <w:ins w:id="1313" w:author="Helen" w:date="2017-11-09T11:46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In the invoice </w:t>
      </w:r>
      <w:del w:id="1314" w:author="Helen" w:date="2017-11-08T12:31:00Z">
        <w:r w:rsidRPr="003F3DC3" w:rsidDel="005D68D2">
          <w:rPr>
            <w:rFonts w:ascii="Arial" w:hAnsi="Arial" w:cs="Arial"/>
            <w:sz w:val="24"/>
            <w:szCs w:val="24"/>
            <w:lang w:val="en-US"/>
          </w:rPr>
          <w:delText>log</w:delText>
        </w:r>
      </w:del>
      <w:ins w:id="1315" w:author="Helen" w:date="2017-11-08T12:31:00Z">
        <w:r w:rsidR="005D68D2">
          <w:rPr>
            <w:rFonts w:ascii="Arial" w:hAnsi="Arial" w:cs="Arial"/>
            <w:sz w:val="24"/>
            <w:szCs w:val="24"/>
            <w:lang w:val="en-US"/>
          </w:rPr>
          <w:t>module</w:t>
        </w:r>
      </w:ins>
      <w:r w:rsidRPr="003F3DC3">
        <w:rPr>
          <w:rFonts w:ascii="Arial" w:hAnsi="Arial" w:cs="Arial"/>
          <w:sz w:val="24"/>
          <w:szCs w:val="24"/>
          <w:lang w:val="en-US"/>
        </w:rPr>
        <w:t>, the main grid is used to display headers and the detail grid</w:t>
      </w:r>
      <w:ins w:id="1316" w:author="Helen" w:date="2017-11-09T11:45:00Z">
        <w:r w:rsidR="00D3370B">
          <w:rPr>
            <w:rFonts w:ascii="Arial" w:hAnsi="Arial" w:cs="Arial"/>
            <w:sz w:val="24"/>
            <w:szCs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opened with a click</w:t>
      </w:r>
      <w:ins w:id="1317" w:author="Helen" w:date="2017-11-09T11:45:00Z">
        <w:r w:rsidR="00D3370B">
          <w:rPr>
            <w:rFonts w:ascii="Arial" w:hAnsi="Arial" w:cs="Arial"/>
            <w:sz w:val="24"/>
            <w:szCs w:val="24"/>
            <w:lang w:val="en-US"/>
          </w:rPr>
          <w:t>,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is used to display invoice </w:t>
      </w:r>
      <w:ins w:id="1318" w:author="Helen" w:date="2017-11-09T11:39:00Z">
        <w:r w:rsidR="00AB5DC3">
          <w:rPr>
            <w:rFonts w:ascii="Arial" w:hAnsi="Arial" w:cs="Arial"/>
            <w:sz w:val="24"/>
            <w:szCs w:val="24"/>
            <w:lang w:val="en-US"/>
          </w:rPr>
          <w:t xml:space="preserve">line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items. For the child grid to be displayed, the </w:t>
      </w:r>
      <w:del w:id="1319" w:author="Helen" w:date="2017-11-08T14:16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true </w:delText>
        </w:r>
      </w:del>
      <w:ins w:id="1320" w:author="Helen" w:date="2017-11-08T14:16:00Z">
        <w:r w:rsidR="00DC7AAA">
          <w:rPr>
            <w:rFonts w:ascii="Arial" w:hAnsi="Arial" w:cs="Arial"/>
            <w:sz w:val="24"/>
            <w:szCs w:val="24"/>
            <w:lang w:val="en-US"/>
          </w:rPr>
          <w:t>T</w:t>
        </w:r>
        <w:r w:rsidR="00DC7AAA" w:rsidRPr="003F3DC3">
          <w:rPr>
            <w:rFonts w:ascii="Arial" w:hAnsi="Arial" w:cs="Arial"/>
            <w:sz w:val="24"/>
            <w:szCs w:val="24"/>
            <w:lang w:val="en-US"/>
          </w:rPr>
          <w:t xml:space="preserve">rue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value is assigned to the </w:t>
      </w:r>
      <w:r w:rsidRPr="003F3DC3">
        <w:rPr>
          <w:rFonts w:ascii="Source Code Pro" w:hAnsi="Source Code Pro" w:cs="Arial"/>
          <w:sz w:val="16"/>
          <w:szCs w:val="16"/>
          <w:lang w:val="en-US"/>
        </w:rPr>
        <w:t>subGrid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property. The child grid is displayed </w:t>
      </w:r>
      <w:del w:id="1321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1322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subGridRowExpanded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event connected with the</w:t>
      </w:r>
      <w:r w:rsidR="003F3DC3" w:rsidRPr="006908C7">
        <w:rPr>
          <w:rFonts w:ascii="Arial" w:hAnsi="Arial" w:cs="Arial"/>
          <w:sz w:val="24"/>
          <w:szCs w:val="24"/>
          <w:lang w:val="en-US"/>
        </w:rPr>
        <w:t xml:space="preserve"> </w:t>
      </w:r>
      <w:r w:rsidRPr="003F3DC3">
        <w:rPr>
          <w:rFonts w:ascii="Source Code Pro" w:hAnsi="Source Code Pro" w:cs="Arial"/>
          <w:sz w:val="16"/>
          <w:szCs w:val="16"/>
          <w:lang w:val="en-US"/>
        </w:rPr>
        <w:t>showChildGrid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method. 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items are filtered by the primary key of the invoice. </w:t>
      </w:r>
      <w:del w:id="1323" w:author="Helen" w:date="2017-11-09T11:47:00Z">
        <w:r w:rsidRPr="003F3DC3" w:rsidDel="0089137B">
          <w:rPr>
            <w:rFonts w:ascii="Arial" w:hAnsi="Arial" w:cs="Arial"/>
            <w:sz w:val="24"/>
            <w:szCs w:val="24"/>
            <w:lang w:val="en-US"/>
          </w:rPr>
          <w:delText xml:space="preserve">Besides </w:delText>
        </w:r>
      </w:del>
      <w:ins w:id="1324" w:author="Helen" w:date="2017-11-09T11:47:00Z">
        <w:r w:rsidR="0089137B">
          <w:rPr>
            <w:rFonts w:ascii="Arial" w:hAnsi="Arial" w:cs="Arial"/>
            <w:sz w:val="24"/>
            <w:szCs w:val="24"/>
            <w:lang w:val="en-US"/>
          </w:rPr>
          <w:t xml:space="preserve">Along with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main buttons on the navigation bar, the custom button for paying for the invoice is added to the invoice header </w:t>
      </w:r>
      <w:del w:id="1325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1326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3F3DC3">
        <w:rPr>
          <w:rFonts w:ascii="Source Code Pro" w:hAnsi="Source Code Pro" w:cs="Arial"/>
          <w:sz w:val="16"/>
          <w:szCs w:val="16"/>
          <w:lang w:val="en-US"/>
        </w:rPr>
        <w:t>jqGridInvoice.dbGrid.navButtonAdd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function (see the </w:t>
      </w:r>
      <w:r w:rsidRPr="003F3DC3">
        <w:rPr>
          <w:rFonts w:ascii="Source Code Pro" w:hAnsi="Source Code Pro" w:cs="Arial"/>
          <w:sz w:val="16"/>
          <w:szCs w:val="16"/>
          <w:lang w:val="en-US"/>
        </w:rPr>
        <w:t>initPager</w:t>
      </w:r>
      <w:r w:rsidRPr="003F3DC3">
        <w:rPr>
          <w:rFonts w:ascii="Arial" w:hAnsi="Arial" w:cs="Arial"/>
          <w:sz w:val="24"/>
          <w:szCs w:val="24"/>
          <w:lang w:val="en-US"/>
        </w:rPr>
        <w:t xml:space="preserve"> method).</w:t>
      </w:r>
    </w:p>
    <w:p w:rsidR="009A3DF0" w:rsidRDefault="009A3DF0" w:rsidP="00FE1D00">
      <w:pPr>
        <w:spacing w:after="0"/>
        <w:jc w:val="both"/>
        <w:rPr>
          <w:ins w:id="1327" w:author="Helen" w:date="2017-11-09T11:49:00Z"/>
          <w:rFonts w:ascii="Arial" w:hAnsi="Arial" w:cs="Arial"/>
          <w:sz w:val="24"/>
          <w:szCs w:val="24"/>
          <w:lang w:val="en-US"/>
        </w:rPr>
      </w:pPr>
      <w:ins w:id="1328" w:author="Helen" w:date="2017-11-09T11:49:00Z">
        <w:r>
          <w:rPr>
            <w:rFonts w:ascii="Arial" w:hAnsi="Arial" w:cs="Arial"/>
            <w:sz w:val="24"/>
            <w:szCs w:val="24"/>
            <w:lang w:val="en-US"/>
          </w:rPr>
          <w:t>Dialog Boxes</w:t>
        </w:r>
      </w:ins>
    </w:p>
    <w:p w:rsidR="00DC7AAA" w:rsidRDefault="00E0416E" w:rsidP="00FE1D00">
      <w:pPr>
        <w:spacing w:after="0"/>
        <w:jc w:val="both"/>
        <w:rPr>
          <w:ins w:id="1329" w:author="Helen" w:date="2017-11-08T14:19:00Z"/>
          <w:rFonts w:ascii="Arial" w:hAnsi="Arial" w:cs="Arial"/>
          <w:sz w:val="24"/>
          <w:szCs w:val="24"/>
          <w:lang w:val="en-US"/>
        </w:rPr>
      </w:pPr>
      <w:del w:id="1330" w:author="Helen" w:date="2017-11-08T14:17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Unlike for directories, dialog </w:delText>
        </w:r>
      </w:del>
      <w:ins w:id="1331" w:author="Helen" w:date="2017-11-08T14:17:00Z">
        <w:r w:rsidR="00DC7AAA">
          <w:rPr>
            <w:rFonts w:ascii="Arial" w:hAnsi="Arial" w:cs="Arial"/>
            <w:sz w:val="24"/>
            <w:szCs w:val="24"/>
            <w:lang w:val="en-US"/>
          </w:rPr>
          <w:t>D</w:t>
        </w:r>
        <w:r w:rsidR="00DC7AAA" w:rsidRPr="003F3DC3">
          <w:rPr>
            <w:rFonts w:ascii="Arial" w:hAnsi="Arial" w:cs="Arial"/>
            <w:sz w:val="24"/>
            <w:szCs w:val="24"/>
            <w:lang w:val="en-US"/>
          </w:rPr>
          <w:t xml:space="preserve">ialog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boxes for editing </w:t>
      </w:r>
      <w:del w:id="1332" w:author="Helen" w:date="2017-11-08T12:31:00Z">
        <w:r w:rsidRPr="003F3DC3" w:rsidDel="005D68D2">
          <w:rPr>
            <w:rFonts w:ascii="Arial" w:hAnsi="Arial" w:cs="Arial"/>
            <w:sz w:val="24"/>
            <w:szCs w:val="24"/>
            <w:lang w:val="en-US"/>
          </w:rPr>
          <w:delText>log</w:delText>
        </w:r>
      </w:del>
      <w:ins w:id="1333" w:author="Helen" w:date="2017-11-08T12:31:00Z">
        <w:r w:rsidR="005D68D2">
          <w:rPr>
            <w:rFonts w:ascii="Arial" w:hAnsi="Arial" w:cs="Arial"/>
            <w:sz w:val="24"/>
            <w:szCs w:val="24"/>
            <w:lang w:val="en-US"/>
          </w:rPr>
          <w:t>secondary module</w:t>
        </w:r>
      </w:ins>
      <w:r w:rsidRPr="003F3DC3">
        <w:rPr>
          <w:rFonts w:ascii="Arial" w:hAnsi="Arial" w:cs="Arial"/>
          <w:sz w:val="24"/>
          <w:szCs w:val="24"/>
          <w:lang w:val="en-US"/>
        </w:rPr>
        <w:t>s are much more complicated</w:t>
      </w:r>
      <w:ins w:id="1334" w:author="Helen" w:date="2017-11-08T14:17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 than their primary counterparts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They often use options selected from other </w:t>
      </w:r>
      <w:del w:id="1335" w:author="Helen" w:date="2017-11-08T14:18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>directories</w:delText>
        </w:r>
      </w:del>
      <w:ins w:id="1336" w:author="Helen" w:date="2017-11-08T14:18:00Z">
        <w:r w:rsidR="00DC7AAA">
          <w:rPr>
            <w:rFonts w:ascii="Arial" w:hAnsi="Arial" w:cs="Arial"/>
            <w:sz w:val="24"/>
            <w:szCs w:val="24"/>
            <w:lang w:val="en-US"/>
          </w:rPr>
          <w:t>module</w:t>
        </w:r>
        <w:r w:rsidR="00DC7AAA" w:rsidRPr="003F3DC3">
          <w:rPr>
            <w:rFonts w:ascii="Arial" w:hAnsi="Arial" w:cs="Arial"/>
            <w:sz w:val="24"/>
            <w:szCs w:val="24"/>
            <w:lang w:val="en-US"/>
          </w:rPr>
          <w:t>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ins w:id="1337" w:author="Helen" w:date="2017-11-08T14:18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For that reason, </w:t>
        </w:r>
      </w:ins>
      <w:del w:id="1338" w:author="Helen" w:date="2017-11-08T14:18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That is why it will not be possible to build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these edit dialog boxes </w:t>
      </w:r>
      <w:ins w:id="1339" w:author="Helen" w:date="2017-11-08T14:18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cannot be built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automatically </w:t>
      </w:r>
      <w:del w:id="1340" w:author="Helen" w:date="2017-11-07T20:46:00Z">
        <w:r w:rsidRPr="003F3DC3" w:rsidDel="00BC1FDB">
          <w:rPr>
            <w:rFonts w:ascii="Arial" w:hAnsi="Arial" w:cs="Arial"/>
            <w:sz w:val="24"/>
            <w:szCs w:val="24"/>
            <w:lang w:val="en-US"/>
          </w:rPr>
          <w:delText>with the help of</w:delText>
        </w:r>
      </w:del>
      <w:ins w:id="1341" w:author="Helen" w:date="2017-11-07T20:46:00Z">
        <w:r w:rsidR="00BC1FDB">
          <w:rPr>
            <w:rFonts w:ascii="Arial" w:hAnsi="Arial" w:cs="Arial"/>
            <w:sz w:val="24"/>
            <w:szCs w:val="24"/>
            <w:lang w:val="en-US"/>
          </w:rPr>
          <w:t>using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</w:t>
      </w:r>
      <w:proofErr w:type="spellEnd"/>
      <w:ins w:id="1342" w:author="Helen" w:date="2017-11-08T14:19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.  </w:t>
        </w:r>
      </w:ins>
      <w:del w:id="1343" w:author="Helen" w:date="2017-11-08T14:19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, but </w:delText>
        </w:r>
      </w:del>
      <w:ins w:id="1344" w:author="Helen" w:date="2017-11-08T14:19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However,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this library has an option </w:t>
      </w:r>
      <w:del w:id="1345" w:author="Helen" w:date="2017-11-08T14:19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of building </w:delText>
        </w:r>
      </w:del>
      <w:ins w:id="1346" w:author="Helen" w:date="2017-11-08T14:19:00Z">
        <w:r w:rsidR="00DC7AAA">
          <w:rPr>
            <w:rFonts w:ascii="Arial" w:hAnsi="Arial" w:cs="Arial"/>
            <w:sz w:val="24"/>
            <w:szCs w:val="24"/>
            <w:lang w:val="en-US"/>
          </w:rPr>
          <w:t xml:space="preserve">to build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dialog boxes using templates, which we </w:t>
      </w:r>
      <w:del w:id="1347" w:author="Helen" w:date="2017-11-09T11:51:00Z">
        <w:r w:rsidRPr="003F3DC3" w:rsidDel="007875F3">
          <w:rPr>
            <w:rFonts w:ascii="Arial" w:hAnsi="Arial" w:cs="Arial"/>
            <w:sz w:val="24"/>
            <w:szCs w:val="24"/>
            <w:lang w:val="en-US"/>
          </w:rPr>
          <w:delText xml:space="preserve">will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use. </w:t>
      </w:r>
    </w:p>
    <w:p w:rsidR="00FE1D00" w:rsidRPr="003F3DC3" w:rsidRDefault="00E0416E" w:rsidP="00FE1D0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dialog box template is returned by the getTemplate function.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invoiceGrid.showCustomerWindow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() function opens the customer </w:t>
      </w:r>
      <w:del w:id="1348" w:author="Helen" w:date="2017-11-08T12:09:00Z">
        <w:r w:rsidRPr="003F3DC3" w:rsidDel="00B2374F">
          <w:rPr>
            <w:rFonts w:ascii="Arial" w:hAnsi="Arial" w:cs="Arial"/>
            <w:sz w:val="24"/>
            <w:szCs w:val="24"/>
            <w:lang w:val="en-US"/>
          </w:rPr>
          <w:delText>directory</w:delText>
        </w:r>
      </w:del>
      <w:ins w:id="1349" w:author="Helen" w:date="2017-11-08T12:09:00Z">
        <w:r w:rsidR="00B2374F">
          <w:rPr>
            <w:rFonts w:ascii="Arial" w:hAnsi="Arial" w:cs="Arial"/>
            <w:sz w:val="24"/>
            <w:szCs w:val="24"/>
            <w:lang w:val="en-US"/>
          </w:rPr>
          <w:t>module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for selecting a customer. It uses the functions of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JqGridCustomer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module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described</w:t>
      </w:r>
      <w:del w:id="1350" w:author="Helen" w:date="2017-11-08T14:20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 above</w:delText>
        </w:r>
      </w:del>
      <w:ins w:id="1351" w:author="Helen" w:date="2017-11-08T14:20:00Z">
        <w:r w:rsidR="00DC7AAA">
          <w:rPr>
            <w:rFonts w:ascii="Arial" w:hAnsi="Arial" w:cs="Arial"/>
            <w:sz w:val="24"/>
            <w:szCs w:val="24"/>
            <w:lang w:val="en-US"/>
          </w:rPr>
          <w:t>earlier</w:t>
        </w:r>
      </w:ins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. After the customer is selected in the modal window, its </w:t>
      </w:r>
      <w:del w:id="1352" w:author="Helen" w:date="2017-11-08T14:20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code </w:delText>
        </w:r>
      </w:del>
      <w:ins w:id="1353" w:author="Helen" w:date="2017-11-08T14:20:00Z">
        <w:r w:rsidR="00DC7AAA">
          <w:rPr>
            <w:rFonts w:ascii="Arial" w:hAnsi="Arial" w:cs="Arial"/>
            <w:sz w:val="24"/>
            <w:szCs w:val="24"/>
            <w:lang w:val="en-US"/>
          </w:rPr>
          <w:t>key</w:t>
        </w:r>
        <w:r w:rsidR="00DC7AAA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>is inserted into the CUSTOMER_ID field. Fields that are to be sent to the server using pre-</w:t>
      </w:r>
      <w:r w:rsidRPr="003F3DC3">
        <w:rPr>
          <w:rFonts w:ascii="Arial" w:hAnsi="Arial" w:cs="Arial"/>
          <w:sz w:val="24"/>
          <w:szCs w:val="24"/>
          <w:lang w:val="en-US"/>
        </w:rPr>
        <w:lastRenderedPageBreak/>
        <w:t xml:space="preserve">processing or from hidden fields are described in the editData property of the </w:t>
      </w:r>
      <w:del w:id="1354" w:author="Helen" w:date="2017-11-08T14:20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>e</w:delText>
        </w:r>
      </w:del>
      <w:ins w:id="1355" w:author="Helen" w:date="2017-11-08T14:20:00Z">
        <w:r w:rsidR="00DC7AAA">
          <w:rPr>
            <w:rFonts w:ascii="Arial" w:hAnsi="Arial" w:cs="Arial"/>
            <w:sz w:val="24"/>
            <w:szCs w:val="24"/>
            <w:lang w:val="en-US"/>
          </w:rPr>
          <w:t>E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dit and </w:t>
      </w:r>
      <w:del w:id="1356" w:author="Helen" w:date="2017-11-08T14:21:00Z">
        <w:r w:rsidRPr="003F3DC3" w:rsidDel="00DC7AAA">
          <w:rPr>
            <w:rFonts w:ascii="Arial" w:hAnsi="Arial" w:cs="Arial"/>
            <w:sz w:val="24"/>
            <w:szCs w:val="24"/>
            <w:lang w:val="en-US"/>
          </w:rPr>
          <w:delText xml:space="preserve">add </w:delText>
        </w:r>
      </w:del>
      <w:ins w:id="1357" w:author="Helen" w:date="2017-11-08T14:21:00Z">
        <w:r w:rsidR="00DC7AAA">
          <w:rPr>
            <w:rFonts w:ascii="Arial" w:hAnsi="Arial" w:cs="Arial"/>
            <w:sz w:val="24"/>
            <w:szCs w:val="24"/>
            <w:lang w:val="en-US"/>
          </w:rPr>
          <w:t>A</w:t>
        </w:r>
        <w:r w:rsidR="00DC7AAA" w:rsidRPr="003F3DC3">
          <w:rPr>
            <w:rFonts w:ascii="Arial" w:hAnsi="Arial" w:cs="Arial"/>
            <w:sz w:val="24"/>
            <w:szCs w:val="24"/>
            <w:lang w:val="en-US"/>
          </w:rPr>
          <w:t xml:space="preserve">dd </w:t>
        </w:r>
      </w:ins>
      <w:r w:rsidRPr="003F3DC3">
        <w:rPr>
          <w:rFonts w:ascii="Arial" w:hAnsi="Arial" w:cs="Arial"/>
          <w:sz w:val="24"/>
          <w:szCs w:val="24"/>
          <w:lang w:val="en-US"/>
        </w:rPr>
        <w:t>options.</w:t>
      </w:r>
    </w:p>
    <w:p w:rsidR="00FE1D00" w:rsidRPr="003F3DC3" w:rsidRDefault="00FE1D00" w:rsidP="00FE1D0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1B6F16" w:rsidRDefault="001B6F16" w:rsidP="00FE1D00">
      <w:pPr>
        <w:jc w:val="both"/>
        <w:rPr>
          <w:ins w:id="1358" w:author="Helen" w:date="2017-11-08T14:23:00Z"/>
          <w:rFonts w:ascii="Arial" w:hAnsi="Arial" w:cs="Arial"/>
          <w:sz w:val="24"/>
          <w:szCs w:val="24"/>
          <w:lang w:val="en-US"/>
        </w:rPr>
      </w:pPr>
      <w:ins w:id="1359" w:author="Helen" w:date="2017-11-08T14:23:00Z">
        <w:r>
          <w:rPr>
            <w:rFonts w:ascii="Arial" w:hAnsi="Arial" w:cs="Arial"/>
            <w:sz w:val="24"/>
            <w:szCs w:val="24"/>
            <w:lang w:val="en-US"/>
          </w:rPr>
          <w:t>Processing Dates</w:t>
        </w:r>
      </w:ins>
    </w:p>
    <w:p w:rsidR="0024487D" w:rsidRDefault="00E0416E" w:rsidP="00FE1D00">
      <w:pPr>
        <w:jc w:val="both"/>
        <w:rPr>
          <w:ins w:id="1360" w:author="Helen" w:date="2017-11-09T12:02:00Z"/>
          <w:rFonts w:ascii="Arial" w:hAnsi="Arial" w:cs="Arial"/>
          <w:sz w:val="24"/>
          <w:szCs w:val="24"/>
          <w:lang w:val="en-US"/>
        </w:rPr>
      </w:pPr>
      <w:del w:id="1361" w:author="Helen" w:date="2017-11-08T14:23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>Now let us</w:delText>
        </w:r>
      </w:del>
      <w:ins w:id="1362" w:author="Helen" w:date="2017-11-08T14:23:00Z">
        <w:r w:rsidR="001B6F16">
          <w:rPr>
            <w:rFonts w:ascii="Arial" w:hAnsi="Arial" w:cs="Arial"/>
            <w:sz w:val="24"/>
            <w:szCs w:val="24"/>
            <w:lang w:val="en-US"/>
          </w:rPr>
          <w:t>To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 get back to processing dates</w:t>
      </w:r>
      <w:ins w:id="1363" w:author="Helen" w:date="2017-11-08T14:23:00Z">
        <w:r w:rsidR="001B6F16">
          <w:rPr>
            <w:rFonts w:ascii="Arial" w:hAnsi="Arial" w:cs="Arial"/>
            <w:sz w:val="24"/>
            <w:szCs w:val="24"/>
            <w:lang w:val="en-US"/>
          </w:rPr>
          <w:t xml:space="preserve">: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As </w:t>
      </w:r>
      <w:del w:id="1364" w:author="Helen" w:date="2017-11-09T11:59:00Z">
        <w:r w:rsidRPr="003F3DC3" w:rsidDel="00A6750D">
          <w:rPr>
            <w:rFonts w:ascii="Arial" w:hAnsi="Arial" w:cs="Arial"/>
            <w:sz w:val="24"/>
            <w:szCs w:val="24"/>
            <w:lang w:val="en-US"/>
          </w:rPr>
          <w:delText>I have already mentioned</w:delText>
        </w:r>
      </w:del>
      <w:ins w:id="1365" w:author="Helen" w:date="2017-11-08T14:24:00Z">
        <w:r w:rsidR="001B6F16">
          <w:rPr>
            <w:rFonts w:ascii="Arial" w:hAnsi="Arial" w:cs="Arial"/>
            <w:sz w:val="24"/>
            <w:szCs w:val="24"/>
            <w:lang w:val="en-US"/>
          </w:rPr>
          <w:t>we already know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,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InvoiceController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controller returns the date in UTC</w:t>
      </w:r>
      <w:ins w:id="1366" w:author="Helen" w:date="2017-11-08T14:25:00Z">
        <w:r w:rsidR="001B6F16">
          <w:rPr>
            <w:rFonts w:ascii="Arial" w:hAnsi="Arial" w:cs="Arial"/>
            <w:sz w:val="24"/>
            <w:szCs w:val="24"/>
            <w:lang w:val="en-US"/>
          </w:rPr>
          <w:t xml:space="preserve">.  Because we want </w:t>
        </w:r>
      </w:ins>
      <w:del w:id="1367" w:author="Helen" w:date="2017-11-08T14:25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, but we need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>to display it in the current time zone</w:t>
      </w:r>
      <w:ins w:id="1368" w:author="Helen" w:date="2017-11-08T14:25:00Z">
        <w:r w:rsidR="001B6F16">
          <w:rPr>
            <w:rFonts w:ascii="Arial" w:hAnsi="Arial" w:cs="Arial"/>
            <w:sz w:val="24"/>
            <w:szCs w:val="24"/>
            <w:lang w:val="en-US"/>
          </w:rPr>
          <w:t xml:space="preserve">, </w:t>
        </w:r>
      </w:ins>
      <w:del w:id="1369" w:author="Helen" w:date="2017-11-08T14:25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. To do it,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we </w:t>
      </w:r>
      <w:del w:id="1370" w:author="Helen" w:date="2017-11-09T12:01:00Z">
        <w:r w:rsidRPr="003F3DC3" w:rsidDel="005927E7">
          <w:rPr>
            <w:rFonts w:ascii="Arial" w:hAnsi="Arial" w:cs="Arial"/>
            <w:sz w:val="24"/>
            <w:szCs w:val="24"/>
            <w:lang w:val="en-US"/>
          </w:rPr>
          <w:delText xml:space="preserve">will </w:delText>
        </w:r>
      </w:del>
      <w:r w:rsidRPr="003F3DC3">
        <w:rPr>
          <w:rFonts w:ascii="Arial" w:hAnsi="Arial" w:cs="Arial"/>
          <w:sz w:val="24"/>
          <w:szCs w:val="24"/>
          <w:lang w:val="en-US"/>
        </w:rPr>
        <w:t xml:space="preserve">specify 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jqGridInvoice.dateTimeFormatter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date formatting function via the formatter property of the corresponding INVOICE_DATE field. </w:t>
      </w:r>
      <w:del w:id="1371" w:author="Helen" w:date="2017-11-08T14:25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While </w:delText>
        </w:r>
      </w:del>
    </w:p>
    <w:p w:rsidR="00FE1D00" w:rsidRPr="003F3DC3" w:rsidRDefault="001B6F16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ins w:id="1372" w:author="Helen" w:date="2017-11-08T14:25:00Z">
        <w:r w:rsidRPr="003F3DC3">
          <w:rPr>
            <w:rFonts w:ascii="Arial" w:hAnsi="Arial" w:cs="Arial"/>
            <w:sz w:val="24"/>
            <w:szCs w:val="24"/>
            <w:lang w:val="en-US"/>
          </w:rPr>
          <w:t>Wh</w:t>
        </w:r>
        <w:r>
          <w:rPr>
            <w:rFonts w:ascii="Arial" w:hAnsi="Arial" w:cs="Arial"/>
            <w:sz w:val="24"/>
            <w:szCs w:val="24"/>
            <w:lang w:val="en-US"/>
          </w:rPr>
          <w:t>en</w:t>
        </w:r>
        <w:r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 xml:space="preserve">sending data to the server, we </w:t>
      </w:r>
      <w:del w:id="1373" w:author="Helen" w:date="2017-11-08T14:26:00Z">
        <w:r w:rsidR="00E0416E"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have to do </w:delText>
        </w:r>
      </w:del>
      <w:ins w:id="1374" w:author="Helen" w:date="2017-11-08T14:26:00Z">
        <w:r>
          <w:rPr>
            <w:rFonts w:ascii="Arial" w:hAnsi="Arial" w:cs="Arial"/>
            <w:sz w:val="24"/>
            <w:szCs w:val="24"/>
            <w:lang w:val="en-US"/>
          </w:rPr>
          <w:t xml:space="preserve">need 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>the reverse operation</w:t>
      </w:r>
      <w:del w:id="1375" w:author="Helen" w:date="2017-11-08T14:26:00Z">
        <w:r w:rsidR="00E0416E"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 – </w:delText>
        </w:r>
      </w:del>
      <w:ins w:id="1376" w:author="Helen" w:date="2017-11-08T14:26:00Z">
        <w:r>
          <w:rPr>
            <w:rFonts w:ascii="Arial" w:hAnsi="Arial" w:cs="Arial"/>
            <w:sz w:val="24"/>
            <w:szCs w:val="24"/>
            <w:lang w:val="en-US"/>
          </w:rPr>
          <w:t>--</w:t>
        </w:r>
      </w:ins>
      <w:r w:rsidR="00E0416E" w:rsidRPr="003F3DC3">
        <w:rPr>
          <w:rFonts w:ascii="Arial" w:hAnsi="Arial" w:cs="Arial"/>
          <w:sz w:val="24"/>
          <w:szCs w:val="24"/>
          <w:lang w:val="en-US"/>
        </w:rPr>
        <w:t>convert time from the current time zone to UTC. The convertToUTC function is responsible for that.</w:t>
      </w:r>
    </w:p>
    <w:p w:rsidR="00FE1D00" w:rsidRPr="003F3DC3" w:rsidRDefault="00E0416E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custom template returned by the getTemplateDetail function is also used for </w:t>
      </w:r>
      <w:del w:id="1377" w:author="Helen" w:date="2017-11-08T14:27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the </w:delText>
        </w:r>
      </w:del>
      <w:del w:id="1378" w:author="Helen" w:date="2017-11-08T14:26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editor of </w:delText>
        </w:r>
      </w:del>
      <w:ins w:id="1379" w:author="Helen" w:date="2017-11-08T14:27:00Z">
        <w:r w:rsidR="001B6F16">
          <w:rPr>
            <w:rFonts w:ascii="Arial" w:hAnsi="Arial" w:cs="Arial"/>
            <w:sz w:val="24"/>
            <w:szCs w:val="24"/>
            <w:lang w:val="en-US"/>
          </w:rPr>
          <w:t xml:space="preserve">editing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invoice items. The invoiceGrid.showProductWindow() function opens a window for selecting a product from the product </w:t>
      </w:r>
      <w:del w:id="1380" w:author="Helen" w:date="2017-11-08T12:10:00Z">
        <w:r w:rsidRPr="003F3DC3" w:rsidDel="00B2374F">
          <w:rPr>
            <w:rFonts w:ascii="Arial" w:hAnsi="Arial" w:cs="Arial"/>
            <w:sz w:val="24"/>
            <w:szCs w:val="24"/>
            <w:lang w:val="en-US"/>
          </w:rPr>
          <w:delText>directory</w:delText>
        </w:r>
      </w:del>
      <w:ins w:id="1381" w:author="Helen" w:date="2017-11-08T14:27:00Z">
        <w:r w:rsidR="001B6F16">
          <w:rPr>
            <w:rFonts w:ascii="Arial" w:hAnsi="Arial" w:cs="Arial"/>
            <w:sz w:val="24"/>
            <w:szCs w:val="24"/>
            <w:lang w:val="en-US"/>
          </w:rPr>
          <w:t>list</w:t>
        </w:r>
      </w:ins>
      <w:r w:rsidRPr="003F3DC3">
        <w:rPr>
          <w:rFonts w:ascii="Arial" w:hAnsi="Arial" w:cs="Arial"/>
          <w:sz w:val="24"/>
          <w:szCs w:val="24"/>
          <w:lang w:val="en-US"/>
        </w:rPr>
        <w:t>. This function uses the functions of the JqGridProduct module.</w:t>
      </w:r>
    </w:p>
    <w:p w:rsidR="00FE1D00" w:rsidRPr="003F3DC3" w:rsidDel="001B6F16" w:rsidRDefault="00E0416E" w:rsidP="00FE1D00">
      <w:pPr>
        <w:jc w:val="both"/>
        <w:rPr>
          <w:del w:id="1382" w:author="Helen" w:date="2017-11-08T14:29:00Z"/>
          <w:rFonts w:ascii="Arial" w:hAnsi="Arial" w:cs="Arial"/>
          <w:sz w:val="24"/>
          <w:szCs w:val="24"/>
          <w:lang w:val="en-US"/>
        </w:rPr>
      </w:pPr>
      <w:r w:rsidRPr="003F3DC3">
        <w:rPr>
          <w:rFonts w:ascii="Arial" w:hAnsi="Arial" w:cs="Arial"/>
          <w:sz w:val="24"/>
          <w:szCs w:val="24"/>
          <w:lang w:val="en-US"/>
        </w:rPr>
        <w:t xml:space="preserve">The code </w:t>
      </w:r>
      <w:del w:id="1383" w:author="Helen" w:date="2017-11-08T14:28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 xml:space="preserve">of </w:delText>
        </w:r>
      </w:del>
      <w:ins w:id="1384" w:author="Helen" w:date="2017-11-08T14:28:00Z">
        <w:r w:rsidR="001B6F16">
          <w:rPr>
            <w:rFonts w:ascii="Arial" w:hAnsi="Arial" w:cs="Arial"/>
            <w:sz w:val="24"/>
            <w:szCs w:val="24"/>
            <w:lang w:val="en-US"/>
          </w:rPr>
          <w:t>for</w:t>
        </w:r>
        <w:r w:rsidR="001B6F16" w:rsidRPr="003F3DC3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F3DC3">
        <w:rPr>
          <w:rFonts w:ascii="Arial" w:hAnsi="Arial" w:cs="Arial"/>
          <w:sz w:val="24"/>
          <w:szCs w:val="24"/>
          <w:lang w:val="en-US"/>
        </w:rPr>
        <w:t>JqGridInvoice</w:t>
      </w:r>
      <w:proofErr w:type="spellEnd"/>
      <w:r w:rsidRPr="003F3DC3">
        <w:rPr>
          <w:rFonts w:ascii="Arial" w:hAnsi="Arial" w:cs="Arial"/>
          <w:sz w:val="24"/>
          <w:szCs w:val="24"/>
          <w:lang w:val="en-US"/>
        </w:rPr>
        <w:t xml:space="preserve"> module contains detailed comments </w:t>
      </w:r>
      <w:ins w:id="1385" w:author="Helen" w:date="2017-11-08T14:28:00Z">
        <w:r w:rsidR="001B6F16">
          <w:rPr>
            <w:rFonts w:ascii="Arial" w:hAnsi="Arial" w:cs="Arial"/>
            <w:sz w:val="24"/>
            <w:szCs w:val="24"/>
            <w:lang w:val="en-US"/>
          </w:rPr>
          <w:t xml:space="preserve">and more explanation </w:t>
        </w:r>
      </w:ins>
      <w:r w:rsidRPr="003F3DC3">
        <w:rPr>
          <w:rFonts w:ascii="Arial" w:hAnsi="Arial" w:cs="Arial"/>
          <w:sz w:val="24"/>
          <w:szCs w:val="24"/>
          <w:lang w:val="en-US"/>
        </w:rPr>
        <w:t>so that you can understand the logic of its work</w:t>
      </w:r>
      <w:ins w:id="1386" w:author="Helen" w:date="2017-11-08T14:28:00Z">
        <w:r w:rsidR="001B6F16">
          <w:rPr>
            <w:rFonts w:ascii="Arial" w:hAnsi="Arial" w:cs="Arial"/>
            <w:sz w:val="24"/>
            <w:szCs w:val="24"/>
            <w:lang w:val="en-US"/>
          </w:rPr>
          <w:t>ings</w:t>
        </w:r>
      </w:ins>
      <w:r w:rsidRPr="003F3DC3">
        <w:rPr>
          <w:rFonts w:ascii="Arial" w:hAnsi="Arial" w:cs="Arial"/>
          <w:sz w:val="24"/>
          <w:szCs w:val="24"/>
          <w:lang w:val="en-US"/>
        </w:rPr>
        <w:t xml:space="preserve">. </w:t>
      </w:r>
      <w:del w:id="1387" w:author="Helen" w:date="2017-11-08T14:29:00Z">
        <w:r w:rsidRPr="003F3DC3" w:rsidDel="001B6F16">
          <w:rPr>
            <w:rFonts w:ascii="Arial" w:hAnsi="Arial" w:cs="Arial"/>
            <w:sz w:val="24"/>
            <w:szCs w:val="24"/>
            <w:lang w:val="en-US"/>
          </w:rPr>
          <w:delText>You can find additional explanations in it.</w:delText>
        </w:r>
      </w:del>
    </w:p>
    <w:p w:rsidR="005E3515" w:rsidRDefault="005E3515" w:rsidP="00FE1D00">
      <w:pPr>
        <w:jc w:val="both"/>
        <w:rPr>
          <w:ins w:id="1388" w:author="Helen" w:date="2017-11-08T14:29:00Z"/>
          <w:rFonts w:ascii="Arial" w:hAnsi="Arial" w:cs="Arial"/>
          <w:sz w:val="24"/>
          <w:lang w:val="en-US"/>
        </w:rPr>
      </w:pPr>
      <w:ins w:id="1389" w:author="Helen" w:date="2017-11-08T14:29:00Z">
        <w:r>
          <w:rPr>
            <w:rFonts w:ascii="Arial" w:hAnsi="Arial" w:cs="Arial"/>
            <w:sz w:val="24"/>
            <w:lang w:val="en-US"/>
          </w:rPr>
          <w:t>The Result</w:t>
        </w:r>
      </w:ins>
    </w:p>
    <w:p w:rsidR="00FE1D00" w:rsidRDefault="00E0416E" w:rsidP="00FE1D00">
      <w:pPr>
        <w:jc w:val="both"/>
        <w:rPr>
          <w:rFonts w:ascii="Arial" w:hAnsi="Arial" w:cs="Arial"/>
          <w:sz w:val="24"/>
          <w:lang w:val="en-US"/>
        </w:rPr>
      </w:pPr>
      <w:del w:id="1390" w:author="Helen" w:date="2017-11-08T14:30:00Z">
        <w:r w:rsidRPr="003F3DC3" w:rsidDel="005E3515">
          <w:rPr>
            <w:rFonts w:ascii="Arial" w:hAnsi="Arial" w:cs="Arial"/>
            <w:sz w:val="24"/>
            <w:lang w:val="en-US"/>
          </w:rPr>
          <w:delText>Finally, I will show several</w:delText>
        </w:r>
      </w:del>
      <w:ins w:id="1391" w:author="Helen" w:date="2017-11-08T14:30:00Z">
        <w:r w:rsidR="005E3515">
          <w:rPr>
            <w:rFonts w:ascii="Arial" w:hAnsi="Arial" w:cs="Arial"/>
            <w:sz w:val="24"/>
            <w:lang w:val="en-US"/>
          </w:rPr>
          <w:t>Some</w:t>
        </w:r>
      </w:ins>
      <w:r w:rsidRPr="003F3DC3">
        <w:rPr>
          <w:rFonts w:ascii="Arial" w:hAnsi="Arial" w:cs="Arial"/>
          <w:sz w:val="24"/>
          <w:lang w:val="en-US"/>
        </w:rPr>
        <w:t xml:space="preserve"> screenshots </w:t>
      </w:r>
      <w:del w:id="1392" w:author="Helen" w:date="2017-11-08T14:30:00Z">
        <w:r w:rsidRPr="003F3DC3" w:rsidDel="005E3515">
          <w:rPr>
            <w:rFonts w:ascii="Arial" w:hAnsi="Arial" w:cs="Arial"/>
            <w:sz w:val="24"/>
            <w:lang w:val="en-US"/>
          </w:rPr>
          <w:delText xml:space="preserve">of </w:delText>
        </w:r>
      </w:del>
      <w:ins w:id="1393" w:author="Helen" w:date="2017-11-08T14:30:00Z">
        <w:r w:rsidR="005E3515">
          <w:rPr>
            <w:rFonts w:ascii="Arial" w:hAnsi="Arial" w:cs="Arial"/>
            <w:sz w:val="24"/>
            <w:lang w:val="en-US"/>
          </w:rPr>
          <w:t>from</w:t>
        </w:r>
        <w:r w:rsidR="005E3515" w:rsidRPr="003F3DC3">
          <w:rPr>
            <w:rFonts w:ascii="Arial" w:hAnsi="Arial" w:cs="Arial"/>
            <w:sz w:val="24"/>
            <w:lang w:val="en-US"/>
          </w:rPr>
          <w:t xml:space="preserve"> </w:t>
        </w:r>
      </w:ins>
      <w:r w:rsidRPr="003F3DC3">
        <w:rPr>
          <w:rFonts w:ascii="Arial" w:hAnsi="Arial" w:cs="Arial"/>
          <w:sz w:val="24"/>
          <w:lang w:val="en-US"/>
        </w:rPr>
        <w:t xml:space="preserve">the </w:t>
      </w:r>
      <w:del w:id="1394" w:author="Helen" w:date="2017-11-08T14:30:00Z">
        <w:r w:rsidRPr="003F3DC3" w:rsidDel="005E3515">
          <w:rPr>
            <w:rFonts w:ascii="Arial" w:hAnsi="Arial" w:cs="Arial"/>
            <w:sz w:val="24"/>
            <w:lang w:val="en-US"/>
          </w:rPr>
          <w:delText xml:space="preserve">developed </w:delText>
        </w:r>
      </w:del>
      <w:r w:rsidRPr="003F3DC3">
        <w:rPr>
          <w:rFonts w:ascii="Arial" w:hAnsi="Arial" w:cs="Arial"/>
          <w:sz w:val="24"/>
          <w:lang w:val="en-US"/>
        </w:rPr>
        <w:t>web application</w:t>
      </w:r>
      <w:ins w:id="1395" w:author="Helen" w:date="2017-11-08T14:30:00Z">
        <w:r w:rsidR="005E3515">
          <w:rPr>
            <w:rFonts w:ascii="Arial" w:hAnsi="Arial" w:cs="Arial"/>
            <w:sz w:val="24"/>
            <w:lang w:val="en-US"/>
          </w:rPr>
          <w:t xml:space="preserve"> we have developed in our project</w:t>
        </w:r>
      </w:ins>
      <w:r w:rsidRPr="003F3DC3">
        <w:rPr>
          <w:rFonts w:ascii="Arial" w:hAnsi="Arial" w:cs="Arial"/>
          <w:sz w:val="24"/>
          <w:lang w:val="en-US"/>
        </w:rPr>
        <w:t>.</w:t>
      </w:r>
    </w:p>
    <w:p w:rsidR="001E112C" w:rsidRDefault="008F4624" w:rsidP="00FE1D00">
      <w:pPr>
        <w:jc w:val="both"/>
        <w:rPr>
          <w:rFonts w:ascii="Arial" w:hAnsi="Arial" w:cs="Arial"/>
          <w:sz w:val="24"/>
          <w:lang w:val="en-US"/>
        </w:rPr>
      </w:pPr>
      <w:r w:rsidRPr="00D36939">
        <w:rPr>
          <w:rFonts w:ascii="Arial" w:hAnsi="Arial" w:cs="Arial"/>
          <w:sz w:val="24"/>
          <w:lang w:val="en-US"/>
        </w:rPr>
        <w:lastRenderedPageBreak/>
        <w:pict>
          <v:shape id="_x0000_i1027" type="#_x0000_t75" style="width:468pt;height:326.05pt">
            <v:imagedata r:id="rId24" o:title="java-invoice-screen"/>
          </v:shape>
        </w:pict>
      </w:r>
    </w:p>
    <w:p w:rsidR="001E112C" w:rsidRPr="001E112C" w:rsidRDefault="008F4624" w:rsidP="00FE1D00">
      <w:pPr>
        <w:jc w:val="both"/>
        <w:rPr>
          <w:rFonts w:ascii="Arial" w:hAnsi="Arial" w:cs="Arial"/>
          <w:sz w:val="24"/>
          <w:lang w:val="en-US"/>
        </w:rPr>
      </w:pPr>
      <w:r w:rsidRPr="00D36939">
        <w:rPr>
          <w:rFonts w:ascii="Arial" w:hAnsi="Arial" w:cs="Arial"/>
          <w:sz w:val="24"/>
          <w:lang w:val="en-US"/>
        </w:rPr>
        <w:pict>
          <v:shape id="_x0000_i1028" type="#_x0000_t75" style="width:467.3pt;height:323.3pt">
            <v:imagedata r:id="rId25" o:title="java-invoice-editor-screen"/>
          </v:shape>
        </w:pict>
      </w:r>
    </w:p>
    <w:p w:rsidR="00FE1D00" w:rsidRDefault="008F4624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6939">
        <w:rPr>
          <w:rFonts w:ascii="Arial" w:hAnsi="Arial" w:cs="Arial"/>
          <w:sz w:val="24"/>
          <w:szCs w:val="24"/>
          <w:lang w:val="en-US"/>
        </w:rPr>
        <w:lastRenderedPageBreak/>
        <w:pict>
          <v:shape id="_x0000_i1029" type="#_x0000_t75" style="width:466.65pt;height:323.3pt">
            <v:imagedata r:id="rId26" o:title="java-invoice-editor-screen_2"/>
          </v:shape>
        </w:pict>
      </w:r>
    </w:p>
    <w:p w:rsidR="001E112C" w:rsidRDefault="001E112C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E112C" w:rsidRPr="003F3DC3" w:rsidRDefault="008F4624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1396" w:name="_GoBack"/>
      <w:bookmarkEnd w:id="1396"/>
      <w:r w:rsidRPr="00D36939">
        <w:rPr>
          <w:rFonts w:ascii="Arial" w:hAnsi="Arial" w:cs="Arial"/>
          <w:sz w:val="24"/>
          <w:szCs w:val="24"/>
          <w:lang w:val="en-US"/>
        </w:rPr>
        <w:pict>
          <v:shape id="_x0000_i1030" type="#_x0000_t75" style="width:467.3pt;height:333.5pt">
            <v:imagedata r:id="rId27" o:title="java-invoice-editor-screen_3"/>
          </v:shape>
        </w:pict>
      </w:r>
    </w:p>
    <w:p w:rsidR="00FE1D00" w:rsidRDefault="001E112C" w:rsidP="00FE1D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112C">
        <w:rPr>
          <w:rFonts w:ascii="Arial" w:hAnsi="Arial" w:cs="Arial"/>
          <w:sz w:val="24"/>
          <w:szCs w:val="24"/>
          <w:lang w:val="en-US"/>
        </w:rPr>
        <w:t>You can download the source code from the link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8" w:history="1">
        <w:r w:rsidRPr="00783988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https://github.com/sim1984/fbjavaex</w:t>
        </w:r>
      </w:hyperlink>
    </w:p>
    <w:p w:rsidR="001E112C" w:rsidRPr="003F3DC3" w:rsidRDefault="001E112C" w:rsidP="00FE1D00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1E112C" w:rsidRPr="003F3DC3" w:rsidSect="0073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3" w:author="Helen" w:date="2017-11-07T21:32:00Z" w:initials="H">
    <w:p w:rsidR="00A96160" w:rsidRPr="003902B0" w:rsidRDefault="00A96160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What is that?</w:t>
      </w:r>
    </w:p>
  </w:comment>
  <w:comment w:id="84" w:author="Helen" w:date="2017-11-07T21:34:00Z" w:initials="H">
    <w:p w:rsidR="00A96160" w:rsidRPr="003902B0" w:rsidRDefault="00A96160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English screenshot needed.</w:t>
      </w:r>
    </w:p>
  </w:comment>
  <w:comment w:id="128" w:author="Helen" w:date="2017-11-07T21:47:00Z" w:initials="H">
    <w:p w:rsidR="00A96160" w:rsidRPr="005E4725" w:rsidRDefault="00A96160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I moved this upward because you had a large chunk of java code with no explanation for it.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F72" w:rsidRDefault="00D94F72" w:rsidP="00FE1D00">
      <w:pPr>
        <w:spacing w:after="0" w:line="240" w:lineRule="auto"/>
      </w:pPr>
      <w:r>
        <w:separator/>
      </w:r>
    </w:p>
  </w:endnote>
  <w:endnote w:type="continuationSeparator" w:id="0">
    <w:p w:rsidR="00D94F72" w:rsidRDefault="00D94F72" w:rsidP="00FE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F72" w:rsidRDefault="00D94F72" w:rsidP="00FE1D00">
      <w:pPr>
        <w:spacing w:after="0" w:line="240" w:lineRule="auto"/>
      </w:pPr>
      <w:r>
        <w:separator/>
      </w:r>
    </w:p>
  </w:footnote>
  <w:footnote w:type="continuationSeparator" w:id="0">
    <w:p w:rsidR="00D94F72" w:rsidRDefault="00D94F72" w:rsidP="00FE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79A5"/>
    <w:multiLevelType w:val="hybridMultilevel"/>
    <w:tmpl w:val="DCB6E9D6"/>
    <w:lvl w:ilvl="0" w:tplc="1C4C0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8F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05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A6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C3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A1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0D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E1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80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48CD"/>
    <w:multiLevelType w:val="hybridMultilevel"/>
    <w:tmpl w:val="6C9631D0"/>
    <w:lvl w:ilvl="0" w:tplc="9CCA9ED6">
      <w:start w:val="1"/>
      <w:numFmt w:val="decimal"/>
      <w:lvlText w:val="%1."/>
      <w:lvlJc w:val="left"/>
      <w:pPr>
        <w:ind w:left="720" w:hanging="360"/>
      </w:pPr>
    </w:lvl>
    <w:lvl w:ilvl="1" w:tplc="E7262C88" w:tentative="1">
      <w:start w:val="1"/>
      <w:numFmt w:val="lowerLetter"/>
      <w:lvlText w:val="%2."/>
      <w:lvlJc w:val="left"/>
      <w:pPr>
        <w:ind w:left="1440" w:hanging="360"/>
      </w:pPr>
    </w:lvl>
    <w:lvl w:ilvl="2" w:tplc="B3CE607C" w:tentative="1">
      <w:start w:val="1"/>
      <w:numFmt w:val="lowerRoman"/>
      <w:lvlText w:val="%3."/>
      <w:lvlJc w:val="right"/>
      <w:pPr>
        <w:ind w:left="2160" w:hanging="180"/>
      </w:pPr>
    </w:lvl>
    <w:lvl w:ilvl="3" w:tplc="0F5A53E2" w:tentative="1">
      <w:start w:val="1"/>
      <w:numFmt w:val="decimal"/>
      <w:lvlText w:val="%4."/>
      <w:lvlJc w:val="left"/>
      <w:pPr>
        <w:ind w:left="2880" w:hanging="360"/>
      </w:pPr>
    </w:lvl>
    <w:lvl w:ilvl="4" w:tplc="980A2782" w:tentative="1">
      <w:start w:val="1"/>
      <w:numFmt w:val="lowerLetter"/>
      <w:lvlText w:val="%5."/>
      <w:lvlJc w:val="left"/>
      <w:pPr>
        <w:ind w:left="3600" w:hanging="360"/>
      </w:pPr>
    </w:lvl>
    <w:lvl w:ilvl="5" w:tplc="F42CBC32" w:tentative="1">
      <w:start w:val="1"/>
      <w:numFmt w:val="lowerRoman"/>
      <w:lvlText w:val="%6."/>
      <w:lvlJc w:val="right"/>
      <w:pPr>
        <w:ind w:left="4320" w:hanging="180"/>
      </w:pPr>
    </w:lvl>
    <w:lvl w:ilvl="6" w:tplc="49C2F73A" w:tentative="1">
      <w:start w:val="1"/>
      <w:numFmt w:val="decimal"/>
      <w:lvlText w:val="%7."/>
      <w:lvlJc w:val="left"/>
      <w:pPr>
        <w:ind w:left="5040" w:hanging="360"/>
      </w:pPr>
    </w:lvl>
    <w:lvl w:ilvl="7" w:tplc="2780B2B2" w:tentative="1">
      <w:start w:val="1"/>
      <w:numFmt w:val="lowerLetter"/>
      <w:lvlText w:val="%8."/>
      <w:lvlJc w:val="left"/>
      <w:pPr>
        <w:ind w:left="5760" w:hanging="360"/>
      </w:pPr>
    </w:lvl>
    <w:lvl w:ilvl="8" w:tplc="EBB4DF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102D4"/>
    <w:multiLevelType w:val="hybridMultilevel"/>
    <w:tmpl w:val="70C6FC3C"/>
    <w:lvl w:ilvl="0" w:tplc="B68A58DC">
      <w:start w:val="1"/>
      <w:numFmt w:val="decimal"/>
      <w:lvlText w:val="%1."/>
      <w:lvlJc w:val="left"/>
      <w:pPr>
        <w:ind w:left="720" w:hanging="360"/>
      </w:pPr>
    </w:lvl>
    <w:lvl w:ilvl="1" w:tplc="69C04774" w:tentative="1">
      <w:start w:val="1"/>
      <w:numFmt w:val="lowerLetter"/>
      <w:lvlText w:val="%2."/>
      <w:lvlJc w:val="left"/>
      <w:pPr>
        <w:ind w:left="1440" w:hanging="360"/>
      </w:pPr>
    </w:lvl>
    <w:lvl w:ilvl="2" w:tplc="AD5AC962" w:tentative="1">
      <w:start w:val="1"/>
      <w:numFmt w:val="lowerRoman"/>
      <w:lvlText w:val="%3."/>
      <w:lvlJc w:val="right"/>
      <w:pPr>
        <w:ind w:left="2160" w:hanging="180"/>
      </w:pPr>
    </w:lvl>
    <w:lvl w:ilvl="3" w:tplc="3C16754A" w:tentative="1">
      <w:start w:val="1"/>
      <w:numFmt w:val="decimal"/>
      <w:lvlText w:val="%4."/>
      <w:lvlJc w:val="left"/>
      <w:pPr>
        <w:ind w:left="2880" w:hanging="360"/>
      </w:pPr>
    </w:lvl>
    <w:lvl w:ilvl="4" w:tplc="3A60C648" w:tentative="1">
      <w:start w:val="1"/>
      <w:numFmt w:val="lowerLetter"/>
      <w:lvlText w:val="%5."/>
      <w:lvlJc w:val="left"/>
      <w:pPr>
        <w:ind w:left="3600" w:hanging="360"/>
      </w:pPr>
    </w:lvl>
    <w:lvl w:ilvl="5" w:tplc="6DF49094" w:tentative="1">
      <w:start w:val="1"/>
      <w:numFmt w:val="lowerRoman"/>
      <w:lvlText w:val="%6."/>
      <w:lvlJc w:val="right"/>
      <w:pPr>
        <w:ind w:left="4320" w:hanging="180"/>
      </w:pPr>
    </w:lvl>
    <w:lvl w:ilvl="6" w:tplc="00424F98" w:tentative="1">
      <w:start w:val="1"/>
      <w:numFmt w:val="decimal"/>
      <w:lvlText w:val="%7."/>
      <w:lvlJc w:val="left"/>
      <w:pPr>
        <w:ind w:left="5040" w:hanging="360"/>
      </w:pPr>
    </w:lvl>
    <w:lvl w:ilvl="7" w:tplc="105A8D20" w:tentative="1">
      <w:start w:val="1"/>
      <w:numFmt w:val="lowerLetter"/>
      <w:lvlText w:val="%8."/>
      <w:lvlJc w:val="left"/>
      <w:pPr>
        <w:ind w:left="5760" w:hanging="360"/>
      </w:pPr>
    </w:lvl>
    <w:lvl w:ilvl="8" w:tplc="7E0622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15A1C"/>
    <w:multiLevelType w:val="hybridMultilevel"/>
    <w:tmpl w:val="619271A2"/>
    <w:lvl w:ilvl="0" w:tplc="20E2C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EC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04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A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EF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85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A5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0E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C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57C91"/>
    <w:multiLevelType w:val="hybridMultilevel"/>
    <w:tmpl w:val="45346E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14A1F"/>
    <w:multiLevelType w:val="hybridMultilevel"/>
    <w:tmpl w:val="828A56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E2A0E"/>
    <w:multiLevelType w:val="hybridMultilevel"/>
    <w:tmpl w:val="0A0A7A18"/>
    <w:lvl w:ilvl="0" w:tplc="A34E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A7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47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4B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0B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8C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61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0A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69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138A7"/>
    <w:multiLevelType w:val="hybridMultilevel"/>
    <w:tmpl w:val="4BA20850"/>
    <w:lvl w:ilvl="0" w:tplc="CF86CF44">
      <w:start w:val="1"/>
      <w:numFmt w:val="decimal"/>
      <w:lvlText w:val="%1."/>
      <w:lvlJc w:val="left"/>
      <w:pPr>
        <w:ind w:left="720" w:hanging="360"/>
      </w:pPr>
    </w:lvl>
    <w:lvl w:ilvl="1" w:tplc="00FE65DC" w:tentative="1">
      <w:start w:val="1"/>
      <w:numFmt w:val="lowerLetter"/>
      <w:lvlText w:val="%2."/>
      <w:lvlJc w:val="left"/>
      <w:pPr>
        <w:ind w:left="1440" w:hanging="360"/>
      </w:pPr>
    </w:lvl>
    <w:lvl w:ilvl="2" w:tplc="1EF6192E" w:tentative="1">
      <w:start w:val="1"/>
      <w:numFmt w:val="lowerRoman"/>
      <w:lvlText w:val="%3."/>
      <w:lvlJc w:val="right"/>
      <w:pPr>
        <w:ind w:left="2160" w:hanging="180"/>
      </w:pPr>
    </w:lvl>
    <w:lvl w:ilvl="3" w:tplc="7E587FF8" w:tentative="1">
      <w:start w:val="1"/>
      <w:numFmt w:val="decimal"/>
      <w:lvlText w:val="%4."/>
      <w:lvlJc w:val="left"/>
      <w:pPr>
        <w:ind w:left="2880" w:hanging="360"/>
      </w:pPr>
    </w:lvl>
    <w:lvl w:ilvl="4" w:tplc="F30A9200" w:tentative="1">
      <w:start w:val="1"/>
      <w:numFmt w:val="lowerLetter"/>
      <w:lvlText w:val="%5."/>
      <w:lvlJc w:val="left"/>
      <w:pPr>
        <w:ind w:left="3600" w:hanging="360"/>
      </w:pPr>
    </w:lvl>
    <w:lvl w:ilvl="5" w:tplc="8F3204A8" w:tentative="1">
      <w:start w:val="1"/>
      <w:numFmt w:val="lowerRoman"/>
      <w:lvlText w:val="%6."/>
      <w:lvlJc w:val="right"/>
      <w:pPr>
        <w:ind w:left="4320" w:hanging="180"/>
      </w:pPr>
    </w:lvl>
    <w:lvl w:ilvl="6" w:tplc="ED067DF4" w:tentative="1">
      <w:start w:val="1"/>
      <w:numFmt w:val="decimal"/>
      <w:lvlText w:val="%7."/>
      <w:lvlJc w:val="left"/>
      <w:pPr>
        <w:ind w:left="5040" w:hanging="360"/>
      </w:pPr>
    </w:lvl>
    <w:lvl w:ilvl="7" w:tplc="8ECCCFD6" w:tentative="1">
      <w:start w:val="1"/>
      <w:numFmt w:val="lowerLetter"/>
      <w:lvlText w:val="%8."/>
      <w:lvlJc w:val="left"/>
      <w:pPr>
        <w:ind w:left="5760" w:hanging="360"/>
      </w:pPr>
    </w:lvl>
    <w:lvl w:ilvl="8" w:tplc="F740ED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1167F"/>
    <w:multiLevelType w:val="hybridMultilevel"/>
    <w:tmpl w:val="9836DC80"/>
    <w:lvl w:ilvl="0" w:tplc="D700CBA8">
      <w:start w:val="1"/>
      <w:numFmt w:val="decimal"/>
      <w:lvlText w:val="%1."/>
      <w:lvlJc w:val="left"/>
      <w:pPr>
        <w:ind w:left="720" w:hanging="360"/>
      </w:pPr>
    </w:lvl>
    <w:lvl w:ilvl="1" w:tplc="8F285F06" w:tentative="1">
      <w:start w:val="1"/>
      <w:numFmt w:val="lowerLetter"/>
      <w:lvlText w:val="%2."/>
      <w:lvlJc w:val="left"/>
      <w:pPr>
        <w:ind w:left="1440" w:hanging="360"/>
      </w:pPr>
    </w:lvl>
    <w:lvl w:ilvl="2" w:tplc="E0A6D344" w:tentative="1">
      <w:start w:val="1"/>
      <w:numFmt w:val="lowerRoman"/>
      <w:lvlText w:val="%3."/>
      <w:lvlJc w:val="right"/>
      <w:pPr>
        <w:ind w:left="2160" w:hanging="180"/>
      </w:pPr>
    </w:lvl>
    <w:lvl w:ilvl="3" w:tplc="8A2ADDB4" w:tentative="1">
      <w:start w:val="1"/>
      <w:numFmt w:val="decimal"/>
      <w:lvlText w:val="%4."/>
      <w:lvlJc w:val="left"/>
      <w:pPr>
        <w:ind w:left="2880" w:hanging="360"/>
      </w:pPr>
    </w:lvl>
    <w:lvl w:ilvl="4" w:tplc="BE10EA00" w:tentative="1">
      <w:start w:val="1"/>
      <w:numFmt w:val="lowerLetter"/>
      <w:lvlText w:val="%5."/>
      <w:lvlJc w:val="left"/>
      <w:pPr>
        <w:ind w:left="3600" w:hanging="360"/>
      </w:pPr>
    </w:lvl>
    <w:lvl w:ilvl="5" w:tplc="BE985610" w:tentative="1">
      <w:start w:val="1"/>
      <w:numFmt w:val="lowerRoman"/>
      <w:lvlText w:val="%6."/>
      <w:lvlJc w:val="right"/>
      <w:pPr>
        <w:ind w:left="4320" w:hanging="180"/>
      </w:pPr>
    </w:lvl>
    <w:lvl w:ilvl="6" w:tplc="094287D8" w:tentative="1">
      <w:start w:val="1"/>
      <w:numFmt w:val="decimal"/>
      <w:lvlText w:val="%7."/>
      <w:lvlJc w:val="left"/>
      <w:pPr>
        <w:ind w:left="5040" w:hanging="360"/>
      </w:pPr>
    </w:lvl>
    <w:lvl w:ilvl="7" w:tplc="DC1A8E60" w:tentative="1">
      <w:start w:val="1"/>
      <w:numFmt w:val="lowerLetter"/>
      <w:lvlText w:val="%8."/>
      <w:lvlJc w:val="left"/>
      <w:pPr>
        <w:ind w:left="5760" w:hanging="360"/>
      </w:pPr>
    </w:lvl>
    <w:lvl w:ilvl="8" w:tplc="77521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22CAD"/>
    <w:multiLevelType w:val="hybridMultilevel"/>
    <w:tmpl w:val="45A2E2E6"/>
    <w:lvl w:ilvl="0" w:tplc="1A58EA06">
      <w:start w:val="1"/>
      <w:numFmt w:val="decimal"/>
      <w:lvlText w:val="%1."/>
      <w:lvlJc w:val="left"/>
      <w:pPr>
        <w:ind w:left="720" w:hanging="360"/>
      </w:pPr>
    </w:lvl>
    <w:lvl w:ilvl="1" w:tplc="7BE6A334" w:tentative="1">
      <w:start w:val="1"/>
      <w:numFmt w:val="lowerLetter"/>
      <w:lvlText w:val="%2."/>
      <w:lvlJc w:val="left"/>
      <w:pPr>
        <w:ind w:left="1440" w:hanging="360"/>
      </w:pPr>
    </w:lvl>
    <w:lvl w:ilvl="2" w:tplc="7548CDB0" w:tentative="1">
      <w:start w:val="1"/>
      <w:numFmt w:val="lowerRoman"/>
      <w:lvlText w:val="%3."/>
      <w:lvlJc w:val="right"/>
      <w:pPr>
        <w:ind w:left="2160" w:hanging="180"/>
      </w:pPr>
    </w:lvl>
    <w:lvl w:ilvl="3" w:tplc="88A6B540" w:tentative="1">
      <w:start w:val="1"/>
      <w:numFmt w:val="decimal"/>
      <w:lvlText w:val="%4."/>
      <w:lvlJc w:val="left"/>
      <w:pPr>
        <w:ind w:left="2880" w:hanging="360"/>
      </w:pPr>
    </w:lvl>
    <w:lvl w:ilvl="4" w:tplc="FA960450" w:tentative="1">
      <w:start w:val="1"/>
      <w:numFmt w:val="lowerLetter"/>
      <w:lvlText w:val="%5."/>
      <w:lvlJc w:val="left"/>
      <w:pPr>
        <w:ind w:left="3600" w:hanging="360"/>
      </w:pPr>
    </w:lvl>
    <w:lvl w:ilvl="5" w:tplc="C45C95BA" w:tentative="1">
      <w:start w:val="1"/>
      <w:numFmt w:val="lowerRoman"/>
      <w:lvlText w:val="%6."/>
      <w:lvlJc w:val="right"/>
      <w:pPr>
        <w:ind w:left="4320" w:hanging="180"/>
      </w:pPr>
    </w:lvl>
    <w:lvl w:ilvl="6" w:tplc="6568B796" w:tentative="1">
      <w:start w:val="1"/>
      <w:numFmt w:val="decimal"/>
      <w:lvlText w:val="%7."/>
      <w:lvlJc w:val="left"/>
      <w:pPr>
        <w:ind w:left="5040" w:hanging="360"/>
      </w:pPr>
    </w:lvl>
    <w:lvl w:ilvl="7" w:tplc="7954E6D8" w:tentative="1">
      <w:start w:val="1"/>
      <w:numFmt w:val="lowerLetter"/>
      <w:lvlText w:val="%8."/>
      <w:lvlJc w:val="left"/>
      <w:pPr>
        <w:ind w:left="5760" w:hanging="360"/>
      </w:pPr>
    </w:lvl>
    <w:lvl w:ilvl="8" w:tplc="956846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445F6"/>
    <w:multiLevelType w:val="hybridMultilevel"/>
    <w:tmpl w:val="8B56FC58"/>
    <w:lvl w:ilvl="0" w:tplc="DFFC7740">
      <w:start w:val="1"/>
      <w:numFmt w:val="decimal"/>
      <w:lvlText w:val="%1."/>
      <w:lvlJc w:val="left"/>
      <w:pPr>
        <w:ind w:left="720" w:hanging="360"/>
      </w:pPr>
    </w:lvl>
    <w:lvl w:ilvl="1" w:tplc="39109B8A" w:tentative="1">
      <w:start w:val="1"/>
      <w:numFmt w:val="lowerLetter"/>
      <w:lvlText w:val="%2."/>
      <w:lvlJc w:val="left"/>
      <w:pPr>
        <w:ind w:left="1440" w:hanging="360"/>
      </w:pPr>
    </w:lvl>
    <w:lvl w:ilvl="2" w:tplc="9B0CAD26" w:tentative="1">
      <w:start w:val="1"/>
      <w:numFmt w:val="lowerRoman"/>
      <w:lvlText w:val="%3."/>
      <w:lvlJc w:val="right"/>
      <w:pPr>
        <w:ind w:left="2160" w:hanging="180"/>
      </w:pPr>
    </w:lvl>
    <w:lvl w:ilvl="3" w:tplc="22AECA3A" w:tentative="1">
      <w:start w:val="1"/>
      <w:numFmt w:val="decimal"/>
      <w:lvlText w:val="%4."/>
      <w:lvlJc w:val="left"/>
      <w:pPr>
        <w:ind w:left="2880" w:hanging="360"/>
      </w:pPr>
    </w:lvl>
    <w:lvl w:ilvl="4" w:tplc="B508809A" w:tentative="1">
      <w:start w:val="1"/>
      <w:numFmt w:val="lowerLetter"/>
      <w:lvlText w:val="%5."/>
      <w:lvlJc w:val="left"/>
      <w:pPr>
        <w:ind w:left="3600" w:hanging="360"/>
      </w:pPr>
    </w:lvl>
    <w:lvl w:ilvl="5" w:tplc="093A367E" w:tentative="1">
      <w:start w:val="1"/>
      <w:numFmt w:val="lowerRoman"/>
      <w:lvlText w:val="%6."/>
      <w:lvlJc w:val="right"/>
      <w:pPr>
        <w:ind w:left="4320" w:hanging="180"/>
      </w:pPr>
    </w:lvl>
    <w:lvl w:ilvl="6" w:tplc="C98CBCA0" w:tentative="1">
      <w:start w:val="1"/>
      <w:numFmt w:val="decimal"/>
      <w:lvlText w:val="%7."/>
      <w:lvlJc w:val="left"/>
      <w:pPr>
        <w:ind w:left="5040" w:hanging="360"/>
      </w:pPr>
    </w:lvl>
    <w:lvl w:ilvl="7" w:tplc="DE343146" w:tentative="1">
      <w:start w:val="1"/>
      <w:numFmt w:val="lowerLetter"/>
      <w:lvlText w:val="%8."/>
      <w:lvlJc w:val="left"/>
      <w:pPr>
        <w:ind w:left="5760" w:hanging="360"/>
      </w:pPr>
    </w:lvl>
    <w:lvl w:ilvl="8" w:tplc="97261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8F66B8"/>
    <w:multiLevelType w:val="multilevel"/>
    <w:tmpl w:val="BD9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3B485D"/>
    <w:multiLevelType w:val="hybridMultilevel"/>
    <w:tmpl w:val="DB7238D6"/>
    <w:lvl w:ilvl="0" w:tplc="AAD8B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A0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CCC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E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6B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8F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05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A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AC9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37CE0"/>
    <w:multiLevelType w:val="hybridMultilevel"/>
    <w:tmpl w:val="FD428EDE"/>
    <w:lvl w:ilvl="0" w:tplc="95D4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6B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AC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A0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6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8C6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E3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5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1C9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46CB1"/>
    <w:multiLevelType w:val="hybridMultilevel"/>
    <w:tmpl w:val="095C7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95D"/>
    <w:rsid w:val="000139ED"/>
    <w:rsid w:val="00026A52"/>
    <w:rsid w:val="000615B2"/>
    <w:rsid w:val="00066F9B"/>
    <w:rsid w:val="00071239"/>
    <w:rsid w:val="00073E0E"/>
    <w:rsid w:val="0007590F"/>
    <w:rsid w:val="000855C6"/>
    <w:rsid w:val="00086A36"/>
    <w:rsid w:val="000917E2"/>
    <w:rsid w:val="000931A7"/>
    <w:rsid w:val="000950C6"/>
    <w:rsid w:val="00096FBA"/>
    <w:rsid w:val="000A4FDB"/>
    <w:rsid w:val="00104036"/>
    <w:rsid w:val="001155AF"/>
    <w:rsid w:val="00133CC6"/>
    <w:rsid w:val="00137806"/>
    <w:rsid w:val="00153B66"/>
    <w:rsid w:val="001756C4"/>
    <w:rsid w:val="001B6F16"/>
    <w:rsid w:val="001D77EC"/>
    <w:rsid w:val="001E05F5"/>
    <w:rsid w:val="001E112C"/>
    <w:rsid w:val="001E30F9"/>
    <w:rsid w:val="001E6CB9"/>
    <w:rsid w:val="001F44C9"/>
    <w:rsid w:val="00207E3A"/>
    <w:rsid w:val="00212418"/>
    <w:rsid w:val="00227027"/>
    <w:rsid w:val="00242E42"/>
    <w:rsid w:val="0024487D"/>
    <w:rsid w:val="00244D4F"/>
    <w:rsid w:val="002A027E"/>
    <w:rsid w:val="002A60AB"/>
    <w:rsid w:val="002B6FAD"/>
    <w:rsid w:val="002C2729"/>
    <w:rsid w:val="002E4795"/>
    <w:rsid w:val="002F46A2"/>
    <w:rsid w:val="003143DB"/>
    <w:rsid w:val="00324F3C"/>
    <w:rsid w:val="00325337"/>
    <w:rsid w:val="00357295"/>
    <w:rsid w:val="00372DB3"/>
    <w:rsid w:val="003766CE"/>
    <w:rsid w:val="00384AE7"/>
    <w:rsid w:val="003902B0"/>
    <w:rsid w:val="003A6355"/>
    <w:rsid w:val="003C5EFC"/>
    <w:rsid w:val="003C6375"/>
    <w:rsid w:val="003D6AD2"/>
    <w:rsid w:val="003E6827"/>
    <w:rsid w:val="003E789E"/>
    <w:rsid w:val="003F2039"/>
    <w:rsid w:val="003F3CAB"/>
    <w:rsid w:val="003F3DC3"/>
    <w:rsid w:val="004023B8"/>
    <w:rsid w:val="0041293C"/>
    <w:rsid w:val="00426754"/>
    <w:rsid w:val="00426A37"/>
    <w:rsid w:val="004513B9"/>
    <w:rsid w:val="00451880"/>
    <w:rsid w:val="004518F3"/>
    <w:rsid w:val="00477059"/>
    <w:rsid w:val="00490C37"/>
    <w:rsid w:val="00495594"/>
    <w:rsid w:val="004B03A9"/>
    <w:rsid w:val="004C2815"/>
    <w:rsid w:val="004C55DA"/>
    <w:rsid w:val="00541002"/>
    <w:rsid w:val="00543959"/>
    <w:rsid w:val="005748AE"/>
    <w:rsid w:val="005927E7"/>
    <w:rsid w:val="005D28F3"/>
    <w:rsid w:val="005D68D2"/>
    <w:rsid w:val="005E3515"/>
    <w:rsid w:val="005E4725"/>
    <w:rsid w:val="00605745"/>
    <w:rsid w:val="00607C2E"/>
    <w:rsid w:val="00607F7C"/>
    <w:rsid w:val="0061049D"/>
    <w:rsid w:val="00631763"/>
    <w:rsid w:val="00647D7A"/>
    <w:rsid w:val="0065340E"/>
    <w:rsid w:val="006908C7"/>
    <w:rsid w:val="006A1CF0"/>
    <w:rsid w:val="006A55B0"/>
    <w:rsid w:val="006B1001"/>
    <w:rsid w:val="006B1087"/>
    <w:rsid w:val="006B14EE"/>
    <w:rsid w:val="006B26EE"/>
    <w:rsid w:val="006B595D"/>
    <w:rsid w:val="006D078A"/>
    <w:rsid w:val="006F78DE"/>
    <w:rsid w:val="007020A2"/>
    <w:rsid w:val="00713F58"/>
    <w:rsid w:val="00730322"/>
    <w:rsid w:val="00733040"/>
    <w:rsid w:val="007438EA"/>
    <w:rsid w:val="00782FF3"/>
    <w:rsid w:val="007875F3"/>
    <w:rsid w:val="007914BD"/>
    <w:rsid w:val="007B7C47"/>
    <w:rsid w:val="007E65E5"/>
    <w:rsid w:val="007F7A17"/>
    <w:rsid w:val="00810C13"/>
    <w:rsid w:val="00867F98"/>
    <w:rsid w:val="00874717"/>
    <w:rsid w:val="0089137B"/>
    <w:rsid w:val="008A4ADF"/>
    <w:rsid w:val="008C51EC"/>
    <w:rsid w:val="008D3A4E"/>
    <w:rsid w:val="008F34C2"/>
    <w:rsid w:val="008F4624"/>
    <w:rsid w:val="008F5D65"/>
    <w:rsid w:val="009142CB"/>
    <w:rsid w:val="0092106C"/>
    <w:rsid w:val="00941D28"/>
    <w:rsid w:val="00946302"/>
    <w:rsid w:val="00957E35"/>
    <w:rsid w:val="009635EE"/>
    <w:rsid w:val="00963762"/>
    <w:rsid w:val="00966C78"/>
    <w:rsid w:val="009818B7"/>
    <w:rsid w:val="00997FF4"/>
    <w:rsid w:val="009A08F0"/>
    <w:rsid w:val="009A3DF0"/>
    <w:rsid w:val="009B6333"/>
    <w:rsid w:val="009C365F"/>
    <w:rsid w:val="009C7192"/>
    <w:rsid w:val="009C7CC7"/>
    <w:rsid w:val="009D7FF0"/>
    <w:rsid w:val="00A05F1A"/>
    <w:rsid w:val="00A0689D"/>
    <w:rsid w:val="00A6750D"/>
    <w:rsid w:val="00A73E43"/>
    <w:rsid w:val="00A74CAD"/>
    <w:rsid w:val="00A96160"/>
    <w:rsid w:val="00AA1261"/>
    <w:rsid w:val="00AB5DC3"/>
    <w:rsid w:val="00AC1985"/>
    <w:rsid w:val="00AC3438"/>
    <w:rsid w:val="00AC70BE"/>
    <w:rsid w:val="00AF035A"/>
    <w:rsid w:val="00AF0970"/>
    <w:rsid w:val="00AF24C1"/>
    <w:rsid w:val="00B11A1C"/>
    <w:rsid w:val="00B2374F"/>
    <w:rsid w:val="00B24FD4"/>
    <w:rsid w:val="00B57651"/>
    <w:rsid w:val="00BA0044"/>
    <w:rsid w:val="00BA6E0E"/>
    <w:rsid w:val="00BB4FA5"/>
    <w:rsid w:val="00BC1FDB"/>
    <w:rsid w:val="00BC5545"/>
    <w:rsid w:val="00BD4A52"/>
    <w:rsid w:val="00BE65F7"/>
    <w:rsid w:val="00BF1B75"/>
    <w:rsid w:val="00C02D46"/>
    <w:rsid w:val="00C222B6"/>
    <w:rsid w:val="00C23D2E"/>
    <w:rsid w:val="00C41D0D"/>
    <w:rsid w:val="00C61783"/>
    <w:rsid w:val="00C66CA2"/>
    <w:rsid w:val="00C91A50"/>
    <w:rsid w:val="00C928CE"/>
    <w:rsid w:val="00CA2F3F"/>
    <w:rsid w:val="00CE2494"/>
    <w:rsid w:val="00CF14AF"/>
    <w:rsid w:val="00CF2ECE"/>
    <w:rsid w:val="00D3370B"/>
    <w:rsid w:val="00D36939"/>
    <w:rsid w:val="00D66BF9"/>
    <w:rsid w:val="00D66D72"/>
    <w:rsid w:val="00D74615"/>
    <w:rsid w:val="00D82A1F"/>
    <w:rsid w:val="00D94F72"/>
    <w:rsid w:val="00D968F7"/>
    <w:rsid w:val="00DC2984"/>
    <w:rsid w:val="00DC6B4C"/>
    <w:rsid w:val="00DC7AAA"/>
    <w:rsid w:val="00DD2C59"/>
    <w:rsid w:val="00DD45C0"/>
    <w:rsid w:val="00DD5300"/>
    <w:rsid w:val="00DE5CFE"/>
    <w:rsid w:val="00DF6ECA"/>
    <w:rsid w:val="00E0416E"/>
    <w:rsid w:val="00E44BBB"/>
    <w:rsid w:val="00E62FF6"/>
    <w:rsid w:val="00E63F8C"/>
    <w:rsid w:val="00E80110"/>
    <w:rsid w:val="00E97F59"/>
    <w:rsid w:val="00EB0AB4"/>
    <w:rsid w:val="00ED2849"/>
    <w:rsid w:val="00F13A88"/>
    <w:rsid w:val="00F2767A"/>
    <w:rsid w:val="00F3424B"/>
    <w:rsid w:val="00F47089"/>
    <w:rsid w:val="00F66861"/>
    <w:rsid w:val="00FA4092"/>
    <w:rsid w:val="00FB49B2"/>
    <w:rsid w:val="00FB699C"/>
    <w:rsid w:val="00FC018A"/>
    <w:rsid w:val="00FC1620"/>
    <w:rsid w:val="00FD7F34"/>
    <w:rsid w:val="00FE1D00"/>
    <w:rsid w:val="00FF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F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A6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8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2EF6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82EF6"/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E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382E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82EF6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050BEC"/>
    <w:pPr>
      <w:ind w:left="720"/>
      <w:contextualSpacing/>
    </w:pPr>
  </w:style>
  <w:style w:type="character" w:styleId="Hyperlink">
    <w:name w:val="Hyperlink"/>
    <w:uiPriority w:val="99"/>
    <w:unhideWhenUsed/>
    <w:rsid w:val="00050BEC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C74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8B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FC4A6A"/>
    <w:rPr>
      <w:rFonts w:ascii="Cambria" w:eastAsia="Times New Roman" w:hAnsi="Cambria" w:cs="Times New Roman"/>
      <w:b/>
      <w:b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FC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01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F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1FC7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BA21AC"/>
    <w:rPr>
      <w:color w:val="800080"/>
      <w:u w:val="single"/>
    </w:rPr>
  </w:style>
  <w:style w:type="paragraph" w:customStyle="1" w:styleId="1">
    <w:name w:val="Стиль1"/>
    <w:basedOn w:val="Normal"/>
    <w:link w:val="10"/>
    <w:qFormat/>
    <w:rsid w:val="006948B8"/>
    <w:pPr>
      <w:spacing w:after="0"/>
    </w:pPr>
    <w:rPr>
      <w:rFonts w:ascii="Source Code Pro" w:hAnsi="Source Code Pro" w:cs="Arial"/>
      <w:color w:val="215868"/>
      <w:sz w:val="16"/>
      <w:szCs w:val="16"/>
      <w:lang w:val="en-US"/>
    </w:rPr>
  </w:style>
  <w:style w:type="paragraph" w:customStyle="1" w:styleId="2">
    <w:name w:val="Стиль2"/>
    <w:basedOn w:val="Normal"/>
    <w:link w:val="20"/>
    <w:qFormat/>
    <w:rsid w:val="00EC0E54"/>
    <w:pPr>
      <w:spacing w:after="0"/>
    </w:pPr>
    <w:rPr>
      <w:rFonts w:ascii="Source Code Pro" w:hAnsi="Source Code Pro" w:cs="Arial"/>
      <w:color w:val="00B050"/>
      <w:sz w:val="16"/>
      <w:szCs w:val="16"/>
      <w:lang w:val="en-US"/>
    </w:rPr>
  </w:style>
  <w:style w:type="character" w:customStyle="1" w:styleId="10">
    <w:name w:val="Стиль1 Знак"/>
    <w:link w:val="1"/>
    <w:rsid w:val="006948B8"/>
    <w:rPr>
      <w:rFonts w:ascii="Source Code Pro" w:hAnsi="Source Code Pro" w:cs="Arial"/>
      <w:color w:val="215868"/>
      <w:sz w:val="16"/>
      <w:szCs w:val="16"/>
      <w:lang w:val="en-US"/>
    </w:rPr>
  </w:style>
  <w:style w:type="paragraph" w:customStyle="1" w:styleId="3">
    <w:name w:val="Стиль3"/>
    <w:basedOn w:val="Normal"/>
    <w:link w:val="30"/>
    <w:qFormat/>
    <w:rsid w:val="00EC0E54"/>
    <w:pPr>
      <w:spacing w:after="0"/>
    </w:pPr>
    <w:rPr>
      <w:rFonts w:ascii="Source Code Pro" w:hAnsi="Source Code Pro" w:cs="Arial"/>
      <w:color w:val="0070C0"/>
      <w:sz w:val="16"/>
      <w:szCs w:val="16"/>
      <w:lang w:val="en-US"/>
    </w:rPr>
  </w:style>
  <w:style w:type="character" w:customStyle="1" w:styleId="20">
    <w:name w:val="Стиль2 Знак"/>
    <w:link w:val="2"/>
    <w:rsid w:val="00EC0E54"/>
    <w:rPr>
      <w:rFonts w:ascii="Source Code Pro" w:hAnsi="Source Code Pro" w:cs="Arial"/>
      <w:color w:val="00B050"/>
      <w:sz w:val="16"/>
      <w:szCs w:val="16"/>
      <w:lang w:val="en-US"/>
    </w:rPr>
  </w:style>
  <w:style w:type="paragraph" w:customStyle="1" w:styleId="4">
    <w:name w:val="Стиль4"/>
    <w:basedOn w:val="Normal"/>
    <w:link w:val="40"/>
    <w:qFormat/>
    <w:rsid w:val="0068254D"/>
    <w:pPr>
      <w:spacing w:after="0" w:line="240" w:lineRule="auto"/>
    </w:pPr>
    <w:rPr>
      <w:rFonts w:ascii="Source Code Pro" w:hAnsi="Source Code Pro" w:cs="Arial"/>
      <w:color w:val="E36C0A"/>
      <w:sz w:val="16"/>
      <w:szCs w:val="16"/>
      <w:lang w:val="en-US"/>
    </w:rPr>
  </w:style>
  <w:style w:type="character" w:customStyle="1" w:styleId="30">
    <w:name w:val="Стиль3 Знак"/>
    <w:link w:val="3"/>
    <w:rsid w:val="00EC0E54"/>
    <w:rPr>
      <w:rFonts w:ascii="Source Code Pro" w:hAnsi="Source Code Pro" w:cs="Arial"/>
      <w:color w:val="0070C0"/>
      <w:sz w:val="16"/>
      <w:szCs w:val="16"/>
      <w:lang w:val="en-US"/>
    </w:rPr>
  </w:style>
  <w:style w:type="paragraph" w:customStyle="1" w:styleId="5">
    <w:name w:val="Стиль5"/>
    <w:basedOn w:val="Normal"/>
    <w:link w:val="50"/>
    <w:qFormat/>
    <w:rsid w:val="00E943E3"/>
    <w:pPr>
      <w:spacing w:after="0" w:line="240" w:lineRule="auto"/>
    </w:pPr>
    <w:rPr>
      <w:rFonts w:ascii="Source Code Pro" w:hAnsi="Source Code Pro" w:cs="Arial"/>
      <w:color w:val="808080"/>
      <w:sz w:val="16"/>
      <w:szCs w:val="16"/>
      <w:lang w:val="en-US"/>
    </w:rPr>
  </w:style>
  <w:style w:type="character" w:customStyle="1" w:styleId="40">
    <w:name w:val="Стиль4 Знак"/>
    <w:link w:val="4"/>
    <w:rsid w:val="0068254D"/>
    <w:rPr>
      <w:rFonts w:ascii="Source Code Pro" w:hAnsi="Source Code Pro" w:cs="Arial"/>
      <w:color w:val="E36C0A"/>
      <w:sz w:val="16"/>
      <w:szCs w:val="16"/>
      <w:lang w:val="en-US"/>
    </w:rPr>
  </w:style>
  <w:style w:type="character" w:customStyle="1" w:styleId="50">
    <w:name w:val="Стиль5 Знак"/>
    <w:link w:val="5"/>
    <w:rsid w:val="00E943E3"/>
    <w:rPr>
      <w:rFonts w:ascii="Source Code Pro" w:hAnsi="Source Code Pro" w:cs="Arial"/>
      <w:color w:val="808080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FD01E9"/>
  </w:style>
  <w:style w:type="character" w:customStyle="1" w:styleId="Heading4Char">
    <w:name w:val="Heading 4 Char"/>
    <w:link w:val="Heading4"/>
    <w:uiPriority w:val="9"/>
    <w:semiHidden/>
    <w:rsid w:val="00D2418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6">
    <w:name w:val="Стиль6"/>
    <w:basedOn w:val="Normal"/>
    <w:link w:val="60"/>
    <w:rsid w:val="006948B8"/>
    <w:pPr>
      <w:spacing w:after="0" w:line="240" w:lineRule="auto"/>
    </w:pPr>
    <w:rPr>
      <w:rFonts w:ascii="Source Code Pro" w:hAnsi="Source Code Pro"/>
      <w:sz w:val="16"/>
    </w:rPr>
  </w:style>
  <w:style w:type="character" w:customStyle="1" w:styleId="60">
    <w:name w:val="Стиль6 Знак"/>
    <w:link w:val="6"/>
    <w:rsid w:val="006948B8"/>
    <w:rPr>
      <w:rFonts w:ascii="Source Code Pro" w:hAnsi="Source Code Pro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0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2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2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F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82E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4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A6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18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82EF6"/>
    <w:rPr>
      <w:rFonts w:eastAsia="Times New Roman"/>
      <w:sz w:val="22"/>
      <w:szCs w:val="22"/>
    </w:rPr>
  </w:style>
  <w:style w:type="character" w:customStyle="1" w:styleId="a4">
    <w:name w:val="Без интервала Знак"/>
    <w:link w:val="a3"/>
    <w:uiPriority w:val="1"/>
    <w:rsid w:val="00382EF6"/>
    <w:rPr>
      <w:rFonts w:eastAsia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82E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82E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382EF6"/>
    <w:pPr>
      <w:spacing w:line="240" w:lineRule="auto"/>
    </w:pPr>
    <w:rPr>
      <w:b/>
      <w:bCs/>
      <w:color w:val="4F81BD"/>
      <w:sz w:val="18"/>
      <w:szCs w:val="18"/>
    </w:rPr>
  </w:style>
  <w:style w:type="paragraph" w:styleId="a8">
    <w:name w:val="List Paragraph"/>
    <w:basedOn w:val="a"/>
    <w:uiPriority w:val="34"/>
    <w:qFormat/>
    <w:rsid w:val="00050BEC"/>
    <w:pPr>
      <w:ind w:left="720"/>
      <w:contextualSpacing/>
    </w:pPr>
  </w:style>
  <w:style w:type="character" w:styleId="a9">
    <w:name w:val="Hyperlink"/>
    <w:uiPriority w:val="99"/>
    <w:unhideWhenUsed/>
    <w:rsid w:val="00050BE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DC74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aa">
    <w:name w:val="Table Grid"/>
    <w:basedOn w:val="a1"/>
    <w:uiPriority w:val="59"/>
    <w:rsid w:val="008B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FC4A6A"/>
    <w:rPr>
      <w:rFonts w:ascii="Cambria" w:eastAsia="Times New Roman" w:hAnsi="Cambria" w:cs="Times New Roman"/>
      <w:b/>
      <w:bCs/>
      <w:color w:val="4F81BD"/>
    </w:rPr>
  </w:style>
  <w:style w:type="paragraph" w:styleId="ab">
    <w:name w:val="TOC Heading"/>
    <w:basedOn w:val="1"/>
    <w:next w:val="a"/>
    <w:uiPriority w:val="39"/>
    <w:semiHidden/>
    <w:unhideWhenUsed/>
    <w:qFormat/>
    <w:rsid w:val="00E01F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F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1FC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01FC7"/>
    <w:pPr>
      <w:spacing w:after="100"/>
      <w:ind w:left="440"/>
    </w:pPr>
  </w:style>
  <w:style w:type="character" w:styleId="ac">
    <w:name w:val="FollowedHyperlink"/>
    <w:uiPriority w:val="99"/>
    <w:semiHidden/>
    <w:unhideWhenUsed/>
    <w:rsid w:val="00BA21AC"/>
    <w:rPr>
      <w:color w:val="800080"/>
      <w:u w:val="single"/>
    </w:rPr>
  </w:style>
  <w:style w:type="paragraph" w:customStyle="1" w:styleId="12">
    <w:name w:val="Стиль1"/>
    <w:basedOn w:val="a"/>
    <w:link w:val="13"/>
    <w:qFormat/>
    <w:rsid w:val="006948B8"/>
    <w:pPr>
      <w:spacing w:after="0"/>
    </w:pPr>
    <w:rPr>
      <w:rFonts w:ascii="Source Code Pro" w:hAnsi="Source Code Pro" w:cs="Arial"/>
      <w:color w:val="215868"/>
      <w:sz w:val="16"/>
      <w:szCs w:val="16"/>
      <w:lang w:val="en-US"/>
    </w:rPr>
  </w:style>
  <w:style w:type="paragraph" w:customStyle="1" w:styleId="22">
    <w:name w:val="Стиль2"/>
    <w:basedOn w:val="a"/>
    <w:link w:val="23"/>
    <w:qFormat/>
    <w:rsid w:val="00EC0E54"/>
    <w:pPr>
      <w:spacing w:after="0"/>
    </w:pPr>
    <w:rPr>
      <w:rFonts w:ascii="Source Code Pro" w:hAnsi="Source Code Pro" w:cs="Arial"/>
      <w:color w:val="00B050"/>
      <w:sz w:val="16"/>
      <w:szCs w:val="16"/>
      <w:lang w:val="en-US"/>
    </w:rPr>
  </w:style>
  <w:style w:type="character" w:customStyle="1" w:styleId="13">
    <w:name w:val="Стиль1 Знак"/>
    <w:link w:val="12"/>
    <w:rsid w:val="006948B8"/>
    <w:rPr>
      <w:rFonts w:ascii="Source Code Pro" w:hAnsi="Source Code Pro" w:cs="Arial"/>
      <w:color w:val="215868"/>
      <w:sz w:val="16"/>
      <w:szCs w:val="16"/>
      <w:lang w:val="en-US"/>
    </w:rPr>
  </w:style>
  <w:style w:type="paragraph" w:customStyle="1" w:styleId="32">
    <w:name w:val="Стиль3"/>
    <w:basedOn w:val="a"/>
    <w:link w:val="33"/>
    <w:qFormat/>
    <w:rsid w:val="00EC0E54"/>
    <w:pPr>
      <w:spacing w:after="0"/>
    </w:pPr>
    <w:rPr>
      <w:rFonts w:ascii="Source Code Pro" w:hAnsi="Source Code Pro" w:cs="Arial"/>
      <w:color w:val="0070C0"/>
      <w:sz w:val="16"/>
      <w:szCs w:val="16"/>
      <w:lang w:val="en-US"/>
    </w:rPr>
  </w:style>
  <w:style w:type="character" w:customStyle="1" w:styleId="23">
    <w:name w:val="Стиль2 Знак"/>
    <w:link w:val="22"/>
    <w:rsid w:val="00EC0E54"/>
    <w:rPr>
      <w:rFonts w:ascii="Source Code Pro" w:hAnsi="Source Code Pro" w:cs="Arial"/>
      <w:color w:val="00B050"/>
      <w:sz w:val="16"/>
      <w:szCs w:val="16"/>
      <w:lang w:val="en-US"/>
    </w:rPr>
  </w:style>
  <w:style w:type="paragraph" w:customStyle="1" w:styleId="41">
    <w:name w:val="Стиль4"/>
    <w:basedOn w:val="a"/>
    <w:link w:val="42"/>
    <w:qFormat/>
    <w:rsid w:val="0068254D"/>
    <w:pPr>
      <w:spacing w:after="0" w:line="240" w:lineRule="auto"/>
    </w:pPr>
    <w:rPr>
      <w:rFonts w:ascii="Source Code Pro" w:hAnsi="Source Code Pro" w:cs="Arial"/>
      <w:color w:val="E36C0A"/>
      <w:sz w:val="16"/>
      <w:szCs w:val="16"/>
      <w:lang w:val="en-US"/>
    </w:rPr>
  </w:style>
  <w:style w:type="character" w:customStyle="1" w:styleId="33">
    <w:name w:val="Стиль3 Знак"/>
    <w:link w:val="32"/>
    <w:rsid w:val="00EC0E54"/>
    <w:rPr>
      <w:rFonts w:ascii="Source Code Pro" w:hAnsi="Source Code Pro" w:cs="Arial"/>
      <w:color w:val="0070C0"/>
      <w:sz w:val="16"/>
      <w:szCs w:val="16"/>
      <w:lang w:val="en-US"/>
    </w:rPr>
  </w:style>
  <w:style w:type="paragraph" w:customStyle="1" w:styleId="5">
    <w:name w:val="Стиль5"/>
    <w:basedOn w:val="a"/>
    <w:link w:val="50"/>
    <w:qFormat/>
    <w:rsid w:val="00E943E3"/>
    <w:pPr>
      <w:spacing w:after="0" w:line="240" w:lineRule="auto"/>
    </w:pPr>
    <w:rPr>
      <w:rFonts w:ascii="Source Code Pro" w:hAnsi="Source Code Pro" w:cs="Arial"/>
      <w:color w:val="808080"/>
      <w:sz w:val="16"/>
      <w:szCs w:val="16"/>
      <w:lang w:val="en-US"/>
    </w:rPr>
  </w:style>
  <w:style w:type="character" w:customStyle="1" w:styleId="42">
    <w:name w:val="Стиль4 Знак"/>
    <w:link w:val="41"/>
    <w:rsid w:val="0068254D"/>
    <w:rPr>
      <w:rFonts w:ascii="Source Code Pro" w:hAnsi="Source Code Pro" w:cs="Arial"/>
      <w:color w:val="E36C0A"/>
      <w:sz w:val="16"/>
      <w:szCs w:val="16"/>
      <w:lang w:val="en-US"/>
    </w:rPr>
  </w:style>
  <w:style w:type="character" w:customStyle="1" w:styleId="50">
    <w:name w:val="Стиль5 Знак"/>
    <w:link w:val="5"/>
    <w:rsid w:val="00E943E3"/>
    <w:rPr>
      <w:rFonts w:ascii="Source Code Pro" w:hAnsi="Source Code Pro" w:cs="Arial"/>
      <w:color w:val="808080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FD01E9"/>
  </w:style>
  <w:style w:type="character" w:customStyle="1" w:styleId="40">
    <w:name w:val="Заголовок 4 Знак"/>
    <w:link w:val="4"/>
    <w:uiPriority w:val="9"/>
    <w:semiHidden/>
    <w:rsid w:val="00D2418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6">
    <w:name w:val="Стиль6"/>
    <w:basedOn w:val="a"/>
    <w:link w:val="60"/>
    <w:rsid w:val="006948B8"/>
    <w:pPr>
      <w:spacing w:after="0" w:line="240" w:lineRule="auto"/>
    </w:pPr>
    <w:rPr>
      <w:rFonts w:ascii="Source Code Pro" w:hAnsi="Source Code Pro"/>
      <w:sz w:val="16"/>
    </w:rPr>
  </w:style>
  <w:style w:type="character" w:customStyle="1" w:styleId="60">
    <w:name w:val="Стиль6 Знак"/>
    <w:link w:val="6"/>
    <w:rsid w:val="006948B8"/>
    <w:rPr>
      <w:rFonts w:ascii="Source Code Pro" w:hAnsi="Source Code Pro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ooq.org/doc/3.9/manual-single-page/" TargetMode="External"/><Relationship Id="rId18" Type="http://schemas.openxmlformats.org/officeDocument/2006/relationships/hyperlink" Target="https://www.jooq.org/doc/3.9/manual-single-page/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free-jqgrid/jqGr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jooq.org" TargetMode="External"/><Relationship Id="rId17" Type="http://schemas.openxmlformats.org/officeDocument/2006/relationships/hyperlink" Target="https://www.jooq.org/doc/3.9/manual-single-page/" TargetMode="External"/><Relationship Id="rId25" Type="http://schemas.openxmlformats.org/officeDocument/2006/relationships/image" Target="media/image4.png"/><Relationship Id="rId33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ooq.org/doc/3.9/manual-single-page/%23code-generation" TargetMode="External"/><Relationship Id="rId20" Type="http://schemas.openxmlformats.org/officeDocument/2006/relationships/hyperlink" Target="https://github.com/tonytomov/jqGri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FirebirdSQL/jaybird/releases/download/v3.0.0/Jaybird-3.0.0-JDK_1.8.zip" TargetMode="External"/><Relationship Id="rId23" Type="http://schemas.openxmlformats.org/officeDocument/2006/relationships/hyperlink" Target="http://www.trirand.com/jqgridwiki/doku.php?id=wiki%3Anavigator" TargetMode="External"/><Relationship Id="rId28" Type="http://schemas.openxmlformats.org/officeDocument/2006/relationships/hyperlink" Target="https://github.com/sim1984/fbjavaex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firebirdsql.org/file/Jaybird_2_1_JDBC_driver_manual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jooq.org/download" TargetMode="External"/><Relationship Id="rId22" Type="http://schemas.openxmlformats.org/officeDocument/2006/relationships/hyperlink" Target="http://www.trirand.com/jqgridwiki/doku.php?id=wiki%3Acolmodel_options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15697-3AA9-439B-AF53-569F8CB8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66</Pages>
  <Words>22195</Words>
  <Characters>126514</Characters>
  <Application>Microsoft Office Word</Application>
  <DocSecurity>0</DocSecurity>
  <Lines>1054</Lines>
  <Paragraphs>296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Создание приложений для СУБД Firebird с использованием различных компонент и драйверов:</vt:lpstr>
      <vt:lpstr>Создание приложений для СУБД Firebird с использованием различных компонент и драйверов:</vt:lpstr>
    </vt:vector>
  </TitlesOfParts>
  <Company>© IBSurgeon/iBase.ru</Company>
  <LinksUpToDate>false</LinksUpToDate>
  <CharactersWithSpaces>148413</CharactersWithSpaces>
  <SharedDoc>false</SharedDoc>
  <HLinks>
    <vt:vector size="84" baseType="variant">
      <vt:variant>
        <vt:i4>7209083</vt:i4>
      </vt:variant>
      <vt:variant>
        <vt:i4>39</vt:i4>
      </vt:variant>
      <vt:variant>
        <vt:i4>0</vt:i4>
      </vt:variant>
      <vt:variant>
        <vt:i4>5</vt:i4>
      </vt:variant>
      <vt:variant>
        <vt:lpwstr>http://www.trirand.com/jqgridwiki/doku.php?id=wiki%3Anavigator</vt:lpwstr>
      </vt:variant>
      <vt:variant>
        <vt:lpwstr/>
      </vt:variant>
      <vt:variant>
        <vt:i4>3801091</vt:i4>
      </vt:variant>
      <vt:variant>
        <vt:i4>36</vt:i4>
      </vt:variant>
      <vt:variant>
        <vt:i4>0</vt:i4>
      </vt:variant>
      <vt:variant>
        <vt:i4>5</vt:i4>
      </vt:variant>
      <vt:variant>
        <vt:lpwstr>http://www.trirand.com/jqgridwiki/doku.php?id=wiki%3Acolmodel_options</vt:lpwstr>
      </vt:variant>
      <vt:variant>
        <vt:lpwstr/>
      </vt:variant>
      <vt:variant>
        <vt:i4>5308439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https://github.com/free-jqgrid/jqGrid</vt:lpwstr>
      </vt:variant>
      <vt:variant>
        <vt:lpwstr/>
      </vt:variant>
      <vt:variant>
        <vt:i4>7143538</vt:i4>
      </vt:variant>
      <vt:variant>
        <vt:i4>30</vt:i4>
      </vt:variant>
      <vt:variant>
        <vt:i4>0</vt:i4>
      </vt:variant>
      <vt:variant>
        <vt:i4>5</vt:i4>
      </vt:variant>
      <vt:variant>
        <vt:lpwstr>https://github.com/tonytomov/jqGrid</vt:lpwstr>
      </vt:variant>
      <vt:variant>
        <vt:lpwstr/>
      </vt:variant>
      <vt:variant>
        <vt:i4>5439584</vt:i4>
      </vt:variant>
      <vt:variant>
        <vt:i4>27</vt:i4>
      </vt:variant>
      <vt:variant>
        <vt:i4>0</vt:i4>
      </vt:variant>
      <vt:variant>
        <vt:i4>5</vt:i4>
      </vt:variant>
      <vt:variant>
        <vt:lpwstr>https://www.firebirdsql.org/file/Jaybird_2_1_JDBC_driver_manual.pdf</vt:lpwstr>
      </vt:variant>
      <vt:variant>
        <vt:lpwstr/>
      </vt:variant>
      <vt:variant>
        <vt:i4>6488127</vt:i4>
      </vt:variant>
      <vt:variant>
        <vt:i4>24</vt:i4>
      </vt:variant>
      <vt:variant>
        <vt:i4>0</vt:i4>
      </vt:variant>
      <vt:variant>
        <vt:i4>5</vt:i4>
      </vt:variant>
      <vt:variant>
        <vt:lpwstr>https://www.jooq.org/doc/3.9/manual-single-page/</vt:lpwstr>
      </vt:variant>
      <vt:variant>
        <vt:lpwstr>merge-statement</vt:lpwstr>
      </vt:variant>
      <vt:variant>
        <vt:i4>4653123</vt:i4>
      </vt:variant>
      <vt:variant>
        <vt:i4>21</vt:i4>
      </vt:variant>
      <vt:variant>
        <vt:i4>0</vt:i4>
      </vt:variant>
      <vt:variant>
        <vt:i4>5</vt:i4>
      </vt:variant>
      <vt:variant>
        <vt:lpwstr>https://www.jooq.org/doc/3.9/manual-single-page/</vt:lpwstr>
      </vt:variant>
      <vt:variant>
        <vt:lpwstr>fetching</vt:lpwstr>
      </vt:variant>
      <vt:variant>
        <vt:i4>6488173</vt:i4>
      </vt:variant>
      <vt:variant>
        <vt:i4>18</vt:i4>
      </vt:variant>
      <vt:variant>
        <vt:i4>0</vt:i4>
      </vt:variant>
      <vt:variant>
        <vt:i4>5</vt:i4>
      </vt:variant>
      <vt:variant>
        <vt:lpwstr>https://www.jooq.org/doc/3.9/manual-single-page/%23sql-building</vt:lpwstr>
      </vt:variant>
      <vt:variant>
        <vt:lpwstr/>
      </vt:variant>
      <vt:variant>
        <vt:i4>983115</vt:i4>
      </vt:variant>
      <vt:variant>
        <vt:i4>15</vt:i4>
      </vt:variant>
      <vt:variant>
        <vt:i4>0</vt:i4>
      </vt:variant>
      <vt:variant>
        <vt:i4>5</vt:i4>
      </vt:variant>
      <vt:variant>
        <vt:lpwstr>http://docs.spring.io/spring/docs/current/spring-framework-reference/htmlsingle/</vt:lpwstr>
      </vt:variant>
      <vt:variant>
        <vt:lpwstr>beans</vt:lpwstr>
      </vt:variant>
      <vt:variant>
        <vt:i4>3211307</vt:i4>
      </vt:variant>
      <vt:variant>
        <vt:i4>12</vt:i4>
      </vt:variant>
      <vt:variant>
        <vt:i4>0</vt:i4>
      </vt:variant>
      <vt:variant>
        <vt:i4>5</vt:i4>
      </vt:variant>
      <vt:variant>
        <vt:lpwstr>https://www.jooq.org/doc/3.9/manual-single-page/%23code-generation</vt:lpwstr>
      </vt:variant>
      <vt:variant>
        <vt:lpwstr/>
      </vt:variant>
      <vt:variant>
        <vt:i4>3932180</vt:i4>
      </vt:variant>
      <vt:variant>
        <vt:i4>9</vt:i4>
      </vt:variant>
      <vt:variant>
        <vt:i4>0</vt:i4>
      </vt:variant>
      <vt:variant>
        <vt:i4>5</vt:i4>
      </vt:variant>
      <vt:variant>
        <vt:lpwstr>https://github.com/FirebirdSQL/jaybird/releases/download/v3.0.0/Jaybird-3.0.0-JDK_1.8.zip</vt:lpwstr>
      </vt:variant>
      <vt:variant>
        <vt:lpwstr/>
      </vt:variant>
      <vt:variant>
        <vt:i4>5701720</vt:i4>
      </vt:variant>
      <vt:variant>
        <vt:i4>6</vt:i4>
      </vt:variant>
      <vt:variant>
        <vt:i4>0</vt:i4>
      </vt:variant>
      <vt:variant>
        <vt:i4>5</vt:i4>
      </vt:variant>
      <vt:variant>
        <vt:lpwstr>http://www.jooq.org/download</vt:lpwstr>
      </vt:variant>
      <vt:variant>
        <vt:lpwstr/>
      </vt:variant>
      <vt:variant>
        <vt:i4>3932280</vt:i4>
      </vt:variant>
      <vt:variant>
        <vt:i4>3</vt:i4>
      </vt:variant>
      <vt:variant>
        <vt:i4>0</vt:i4>
      </vt:variant>
      <vt:variant>
        <vt:i4>5</vt:i4>
      </vt:variant>
      <vt:variant>
        <vt:lpwstr>http://www.jooq.org/doc/3.9/manual-single-page/</vt:lpwstr>
      </vt:variant>
      <vt:variant>
        <vt:lpwstr/>
      </vt:variant>
      <vt:variant>
        <vt:i4>6160409</vt:i4>
      </vt:variant>
      <vt:variant>
        <vt:i4>0</vt:i4>
      </vt:variant>
      <vt:variant>
        <vt:i4>0</vt:i4>
      </vt:variant>
      <vt:variant>
        <vt:i4>5</vt:i4>
      </vt:variant>
      <vt:variant>
        <vt:lpwstr>https://www.jooq.org/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приложений для СУБД Firebird с использованием различных компонент и драйверов:</dc:title>
  <dc:subject>Spring MVC и jOOQ</dc:subject>
  <dc:creator>Автор: Денис Симонов</dc:creator>
  <cp:keywords/>
  <cp:lastModifiedBy>Helen</cp:lastModifiedBy>
  <cp:revision>167</cp:revision>
  <cp:lastPrinted>2017-05-08T12:52:00Z</cp:lastPrinted>
  <dcterms:created xsi:type="dcterms:W3CDTF">2017-10-20T10:53:00Z</dcterms:created>
  <dcterms:modified xsi:type="dcterms:W3CDTF">2017-11-09T03:27:00Z</dcterms:modified>
</cp:coreProperties>
</file>