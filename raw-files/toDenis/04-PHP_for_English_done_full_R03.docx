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A9" w:rsidRPr="00D138BC" w:rsidRDefault="005F3FAF" w:rsidP="00D077A9">
      <w:pPr>
        <w:pStyle w:val="Heading1"/>
        <w:rPr>
          <w:rFonts w:ascii="Arial" w:hAnsi="Arial" w:cs="Arial"/>
          <w:lang w:val="en-US"/>
        </w:rPr>
      </w:pPr>
      <w:bookmarkStart w:id="0" w:name="_Toc469308800"/>
      <w:r w:rsidRPr="00D138BC">
        <w:rPr>
          <w:rFonts w:ascii="Arial" w:hAnsi="Arial" w:cs="Arial"/>
          <w:lang w:val="en-US"/>
        </w:rPr>
        <w:t xml:space="preserve">Creating </w:t>
      </w:r>
      <w:r w:rsidR="00AF185E">
        <w:rPr>
          <w:rFonts w:ascii="Arial" w:hAnsi="Arial" w:cs="Arial"/>
          <w:lang w:val="en-US"/>
        </w:rPr>
        <w:t>W</w:t>
      </w:r>
      <w:r w:rsidR="00AF185E" w:rsidRPr="00D138BC">
        <w:rPr>
          <w:rFonts w:ascii="Arial" w:hAnsi="Arial" w:cs="Arial"/>
          <w:lang w:val="en-US"/>
        </w:rPr>
        <w:t xml:space="preserve">eb </w:t>
      </w:r>
      <w:r w:rsidR="00AF185E">
        <w:rPr>
          <w:rFonts w:ascii="Arial" w:hAnsi="Arial" w:cs="Arial"/>
          <w:lang w:val="en-US"/>
        </w:rPr>
        <w:t>A</w:t>
      </w:r>
      <w:r w:rsidR="00AF185E" w:rsidRPr="00D138BC">
        <w:rPr>
          <w:rFonts w:ascii="Arial" w:hAnsi="Arial" w:cs="Arial"/>
          <w:lang w:val="en-US"/>
        </w:rPr>
        <w:t xml:space="preserve">pplications </w:t>
      </w:r>
      <w:r w:rsidRPr="00D138BC">
        <w:rPr>
          <w:rFonts w:ascii="Arial" w:hAnsi="Arial" w:cs="Arial"/>
          <w:lang w:val="en-US"/>
        </w:rPr>
        <w:t>with PHP</w:t>
      </w:r>
      <w:bookmarkEnd w:id="0"/>
      <w:r w:rsidR="00AF185E">
        <w:rPr>
          <w:rFonts w:ascii="Arial" w:hAnsi="Arial" w:cs="Arial"/>
          <w:lang w:val="en-US"/>
        </w:rPr>
        <w:t xml:space="preserve"> and Firebird</w:t>
      </w:r>
      <w:r w:rsidRPr="00D138BC">
        <w:rPr>
          <w:rFonts w:ascii="Arial" w:hAnsi="Arial" w:cs="Arial"/>
          <w:lang w:val="en-US"/>
        </w:rPr>
        <w:t xml:space="preserve"> </w:t>
      </w:r>
    </w:p>
    <w:p w:rsidR="00D077A9" w:rsidRPr="00D138BC" w:rsidRDefault="00D077A9" w:rsidP="00D077A9">
      <w:pPr>
        <w:jc w:val="both"/>
        <w:rPr>
          <w:rFonts w:ascii="Arial" w:hAnsi="Arial" w:cs="Arial"/>
          <w:lang w:val="en-US"/>
        </w:rPr>
      </w:pPr>
    </w:p>
    <w:p w:rsidR="00AF185E" w:rsidRDefault="005F3FAF" w:rsidP="00A64491">
      <w:pPr>
        <w:rPr>
          <w:lang w:val="en-US"/>
        </w:rPr>
      </w:pPr>
      <w:r w:rsidRPr="00D138BC">
        <w:rPr>
          <w:lang w:val="en-US"/>
        </w:rPr>
        <w:t xml:space="preserve">In this chapter, we </w:t>
      </w:r>
      <w:r w:rsidR="00E8132E">
        <w:rPr>
          <w:lang w:val="en-US"/>
        </w:rPr>
        <w:t xml:space="preserve">are going to </w:t>
      </w:r>
      <w:r w:rsidRPr="00D138BC">
        <w:rPr>
          <w:lang w:val="en-US"/>
        </w:rPr>
        <w:t xml:space="preserve">create </w:t>
      </w:r>
      <w:bookmarkStart w:id="1" w:name="_GoBack"/>
      <w:bookmarkEnd w:id="1"/>
      <w:r w:rsidRPr="00D138BC">
        <w:rPr>
          <w:lang w:val="en-US"/>
        </w:rPr>
        <w:t xml:space="preserve">a web application </w:t>
      </w:r>
      <w:r w:rsidR="00E8132E">
        <w:rPr>
          <w:lang w:val="en-US"/>
        </w:rPr>
        <w:t>using</w:t>
      </w:r>
      <w:r w:rsidRPr="00D138BC">
        <w:rPr>
          <w:lang w:val="en-US"/>
        </w:rPr>
        <w:t xml:space="preserve"> the PHP language</w:t>
      </w:r>
      <w:r w:rsidR="00E8132E">
        <w:rPr>
          <w:lang w:val="en-US"/>
        </w:rPr>
        <w:t xml:space="preserve"> with Firebird as the back-end</w:t>
      </w:r>
      <w:r w:rsidRPr="00D138BC">
        <w:rPr>
          <w:lang w:val="en-US"/>
        </w:rPr>
        <w:t>.</w:t>
      </w:r>
      <w:r w:rsidR="00A64491">
        <w:rPr>
          <w:lang w:val="en-US"/>
        </w:rPr>
        <w:t xml:space="preserve">   It is assumed that you have a web server, such as Apache HTTP Server </w:t>
      </w:r>
      <w:r w:rsidR="00490E96">
        <w:rPr>
          <w:lang w:val="en-US"/>
        </w:rPr>
        <w:t xml:space="preserve">or </w:t>
      </w:r>
      <w:proofErr w:type="spellStart"/>
      <w:r w:rsidR="00490E96">
        <w:rPr>
          <w:lang w:val="en-US"/>
        </w:rPr>
        <w:t>Nginx</w:t>
      </w:r>
      <w:proofErr w:type="spellEnd"/>
      <w:r w:rsidR="00490E96">
        <w:rPr>
          <w:lang w:val="en-US"/>
        </w:rPr>
        <w:t xml:space="preserve"> </w:t>
      </w:r>
      <w:r w:rsidR="00A64491">
        <w:rPr>
          <w:lang w:val="en-US"/>
        </w:rPr>
        <w:t xml:space="preserve">with </w:t>
      </w:r>
      <w:r w:rsidR="00A64491" w:rsidRPr="00A64491">
        <w:rPr>
          <w:lang w:val="en-US"/>
        </w:rPr>
        <w:t xml:space="preserve">PHP </w:t>
      </w:r>
      <w:r w:rsidR="00A64491">
        <w:rPr>
          <w:lang w:val="en-US"/>
        </w:rPr>
        <w:t>installed and active</w:t>
      </w:r>
      <w:r w:rsidR="00490E96">
        <w:rPr>
          <w:lang w:val="en-US"/>
        </w:rPr>
        <w:t xml:space="preserve"> and a Firebird server available in the stack and running.  A lightweight, stand-alone package such as </w:t>
      </w:r>
      <w:hyperlink r:id="rId9" w:history="1">
        <w:proofErr w:type="spellStart"/>
        <w:r w:rsidR="00490E96" w:rsidRPr="00490E96">
          <w:rPr>
            <w:rStyle w:val="Hyperlink"/>
            <w:lang w:val="en-US"/>
          </w:rPr>
          <w:t>QuickPHP</w:t>
        </w:r>
        <w:proofErr w:type="spellEnd"/>
      </w:hyperlink>
      <w:r w:rsidR="00490E96">
        <w:rPr>
          <w:lang w:val="en-US"/>
        </w:rPr>
        <w:t xml:space="preserve"> would be enough for testing and debugging your project locally. </w:t>
      </w:r>
    </w:p>
    <w:p w:rsidR="00A64491" w:rsidRDefault="00A64491" w:rsidP="00A64491">
      <w:pPr>
        <w:rPr>
          <w:lang w:val="en-US"/>
        </w:rPr>
      </w:pPr>
      <w:r w:rsidRPr="00A64491">
        <w:rPr>
          <w:lang w:val="en-US"/>
        </w:rPr>
        <w:t xml:space="preserve">If your server supports PHP, you </w:t>
      </w:r>
      <w:r w:rsidR="00AF185E">
        <w:rPr>
          <w:lang w:val="en-US"/>
        </w:rPr>
        <w:t>j</w:t>
      </w:r>
      <w:r w:rsidRPr="00A64491">
        <w:rPr>
          <w:lang w:val="en-US"/>
        </w:rPr>
        <w:t>ust create your .</w:t>
      </w:r>
      <w:proofErr w:type="spellStart"/>
      <w:r w:rsidRPr="00A64491">
        <w:rPr>
          <w:lang w:val="en-US"/>
        </w:rPr>
        <w:t>php</w:t>
      </w:r>
      <w:proofErr w:type="spellEnd"/>
      <w:r w:rsidRPr="00A64491">
        <w:rPr>
          <w:lang w:val="en-US"/>
        </w:rPr>
        <w:t xml:space="preserve"> files, put them in your web directory and the server will automatically parse them for you. There is no need to compile anything nor do you need to install any extra tools. PHP-enabled files a</w:t>
      </w:r>
      <w:r w:rsidR="00AF185E">
        <w:rPr>
          <w:lang w:val="en-US"/>
        </w:rPr>
        <w:t>re</w:t>
      </w:r>
      <w:r w:rsidRPr="00A64491">
        <w:rPr>
          <w:lang w:val="en-US"/>
        </w:rPr>
        <w:t xml:space="preserve"> simpl</w:t>
      </w:r>
      <w:r w:rsidR="00AF185E">
        <w:rPr>
          <w:lang w:val="en-US"/>
        </w:rPr>
        <w:t>y</w:t>
      </w:r>
      <w:r w:rsidRPr="00A64491">
        <w:rPr>
          <w:lang w:val="en-US"/>
        </w:rPr>
        <w:t xml:space="preserve"> HTML files with a whole </w:t>
      </w:r>
      <w:r w:rsidR="00AF185E">
        <w:rPr>
          <w:lang w:val="en-US"/>
        </w:rPr>
        <w:t>language of custom tags embedded in them. There is nothing to compile.</w:t>
      </w:r>
    </w:p>
    <w:p w:rsidR="00AF185E" w:rsidRPr="00A64491" w:rsidRDefault="00AF185E" w:rsidP="00A64491">
      <w:pPr>
        <w:rPr>
          <w:lang w:val="en-US"/>
        </w:rPr>
      </w:pPr>
      <w:r>
        <w:rPr>
          <w:lang w:val="en-US"/>
        </w:rPr>
        <w:t>To communicate with a Firebird database, you will need a driver.</w:t>
      </w:r>
    </w:p>
    <w:p w:rsidR="00D077A9" w:rsidRPr="00D138BC" w:rsidRDefault="00E8132E" w:rsidP="00D077A9">
      <w:pPr>
        <w:pStyle w:val="Heading2"/>
        <w:rPr>
          <w:rFonts w:ascii="Arial" w:hAnsi="Arial" w:cs="Arial"/>
          <w:lang w:val="en-US"/>
        </w:rPr>
      </w:pPr>
      <w:bookmarkStart w:id="2" w:name="_Toc469308801"/>
      <w:r>
        <w:rPr>
          <w:rFonts w:ascii="Arial" w:hAnsi="Arial" w:cs="Arial"/>
          <w:lang w:val="en-US"/>
        </w:rPr>
        <w:t>PHP D</w:t>
      </w:r>
      <w:r w:rsidR="005F3FAF" w:rsidRPr="00D138BC">
        <w:rPr>
          <w:rFonts w:ascii="Arial" w:hAnsi="Arial" w:cs="Arial"/>
          <w:lang w:val="en-US"/>
        </w:rPr>
        <w:t>rivers for Firebird</w:t>
      </w:r>
      <w:bookmarkEnd w:id="2"/>
      <w:r w:rsidR="005F3FAF" w:rsidRPr="00D138BC">
        <w:rPr>
          <w:rFonts w:ascii="Arial" w:hAnsi="Arial" w:cs="Arial"/>
          <w:lang w:val="en-US"/>
        </w:rPr>
        <w:t xml:space="preserve"> </w:t>
      </w:r>
    </w:p>
    <w:p w:rsidR="00D077A9" w:rsidRPr="00D138BC" w:rsidRDefault="00D077A9" w:rsidP="00D077A9">
      <w:pPr>
        <w:rPr>
          <w:lang w:val="en-US"/>
        </w:rPr>
      </w:pPr>
    </w:p>
    <w:p w:rsidR="0094438D" w:rsidRDefault="00E8132E" w:rsidP="00F01263">
      <w:pPr>
        <w:rPr>
          <w:lang w:val="en-US"/>
        </w:rPr>
      </w:pPr>
      <w:r>
        <w:rPr>
          <w:lang w:val="en-US"/>
        </w:rPr>
        <w:t>T</w:t>
      </w:r>
      <w:r w:rsidR="005F3FAF" w:rsidRPr="00D138BC">
        <w:rPr>
          <w:lang w:val="en-US"/>
        </w:rPr>
        <w:t xml:space="preserve">wo </w:t>
      </w:r>
      <w:r>
        <w:rPr>
          <w:lang w:val="en-US"/>
        </w:rPr>
        <w:t xml:space="preserve">free, downloadable </w:t>
      </w:r>
      <w:r w:rsidR="005F3FAF" w:rsidRPr="00D138BC">
        <w:rPr>
          <w:lang w:val="en-US"/>
        </w:rPr>
        <w:t xml:space="preserve">drivers </w:t>
      </w:r>
      <w:r>
        <w:rPr>
          <w:lang w:val="en-US"/>
        </w:rPr>
        <w:t xml:space="preserve">are available </w:t>
      </w:r>
      <w:r w:rsidR="005F3FAF" w:rsidRPr="00D138BC">
        <w:rPr>
          <w:lang w:val="en-US"/>
        </w:rPr>
        <w:t xml:space="preserve">for working with Firebird: </w:t>
      </w:r>
    </w:p>
    <w:p w:rsidR="0094438D" w:rsidRDefault="00875AB1" w:rsidP="00F01263">
      <w:pPr>
        <w:pStyle w:val="ListParagraph"/>
        <w:numPr>
          <w:ilvl w:val="0"/>
          <w:numId w:val="13"/>
        </w:numPr>
        <w:rPr>
          <w:rFonts w:ascii="Arial" w:hAnsi="Arial" w:cs="Arial"/>
          <w:sz w:val="24"/>
          <w:lang w:val="en-US"/>
        </w:rPr>
      </w:pPr>
      <w:r w:rsidRPr="00F01263">
        <w:rPr>
          <w:lang w:val="en-US"/>
        </w:rPr>
        <w:t xml:space="preserve">The </w:t>
      </w:r>
      <w:hyperlink r:id="rId10" w:history="1">
        <w:r w:rsidRPr="00F01263">
          <w:rPr>
            <w:color w:val="00B0F0"/>
            <w:u w:val="single"/>
            <w:lang w:val="en-US"/>
          </w:rPr>
          <w:t>Firebird/</w:t>
        </w:r>
        <w:proofErr w:type="spellStart"/>
        <w:r w:rsidRPr="00F01263">
          <w:rPr>
            <w:color w:val="00B0F0"/>
            <w:u w:val="single"/>
            <w:lang w:val="en-US"/>
          </w:rPr>
          <w:t>Interbase</w:t>
        </w:r>
        <w:proofErr w:type="spellEnd"/>
      </w:hyperlink>
      <w:r w:rsidRPr="00F01263">
        <w:rPr>
          <w:lang w:val="en-US"/>
        </w:rPr>
        <w:t xml:space="preserve"> extension (</w:t>
      </w:r>
      <w:proofErr w:type="spellStart"/>
      <w:r w:rsidRPr="00F01263">
        <w:rPr>
          <w:lang w:val="en-US"/>
        </w:rPr>
        <w:t>ibase</w:t>
      </w:r>
      <w:proofErr w:type="spellEnd"/>
      <w:r w:rsidRPr="00F01263">
        <w:rPr>
          <w:lang w:val="en-US"/>
        </w:rPr>
        <w:t>_ functions)</w:t>
      </w:r>
    </w:p>
    <w:p w:rsidR="0094438D" w:rsidRDefault="00606FED" w:rsidP="00F01263">
      <w:pPr>
        <w:pStyle w:val="ListParagraph"/>
        <w:numPr>
          <w:ilvl w:val="0"/>
          <w:numId w:val="13"/>
        </w:numPr>
        <w:rPr>
          <w:rFonts w:ascii="Arial" w:hAnsi="Arial" w:cs="Arial"/>
          <w:sz w:val="24"/>
          <w:lang w:val="en-US"/>
        </w:rPr>
      </w:pPr>
      <w:hyperlink r:id="rId11" w:history="1">
        <w:r w:rsidR="00875AB1" w:rsidRPr="00F01263">
          <w:rPr>
            <w:lang w:val="en-US"/>
          </w:rPr>
          <w:t xml:space="preserve">The </w:t>
        </w:r>
        <w:r w:rsidR="00875AB1" w:rsidRPr="00F01263">
          <w:rPr>
            <w:color w:val="00B0F0"/>
            <w:u w:val="single"/>
            <w:lang w:val="en-US"/>
          </w:rPr>
          <w:t>PDO driver</w:t>
        </w:r>
      </w:hyperlink>
      <w:r w:rsidR="00875AB1" w:rsidRPr="00F01263">
        <w:rPr>
          <w:lang w:val="en-US"/>
        </w:rPr>
        <w:t xml:space="preserve"> for Firebird</w:t>
      </w:r>
    </w:p>
    <w:p w:rsidR="00D077A9" w:rsidRDefault="00D077A9" w:rsidP="00D077A9">
      <w:pPr>
        <w:jc w:val="both"/>
        <w:rPr>
          <w:rFonts w:ascii="Arial" w:hAnsi="Arial" w:cs="Arial"/>
          <w:sz w:val="24"/>
          <w:lang w:val="en-US"/>
        </w:rPr>
      </w:pPr>
    </w:p>
    <w:p w:rsidR="00643390" w:rsidRDefault="00643390" w:rsidP="00F01263">
      <w:pPr>
        <w:pStyle w:val="Heading3"/>
        <w:rPr>
          <w:lang w:val="en-US"/>
        </w:rPr>
      </w:pPr>
      <w:r>
        <w:rPr>
          <w:lang w:val="en-US"/>
        </w:rPr>
        <w:t>Firebird Client Library</w:t>
      </w:r>
    </w:p>
    <w:p w:rsidR="00643390" w:rsidRDefault="00643390" w:rsidP="00643390">
      <w:pPr>
        <w:rPr>
          <w:lang w:val="en-US"/>
        </w:rPr>
      </w:pPr>
      <w:r w:rsidRPr="00D138BC">
        <w:rPr>
          <w:lang w:val="en-US"/>
        </w:rPr>
        <w:t xml:space="preserve">This extension requires that you have the fbclient.dll client library installed (fbclient.so for </w:t>
      </w:r>
      <w:r>
        <w:rPr>
          <w:lang w:val="en-US"/>
        </w:rPr>
        <w:t xml:space="preserve">POSIX </w:t>
      </w:r>
      <w:r w:rsidRPr="00D138BC">
        <w:rPr>
          <w:lang w:val="en-US"/>
        </w:rPr>
        <w:t>systems)</w:t>
      </w:r>
      <w:r>
        <w:rPr>
          <w:lang w:val="en-US"/>
        </w:rPr>
        <w:t>.  Make sure it is the correct CPU register width (</w:t>
      </w:r>
      <w:commentRangeStart w:id="3"/>
      <w:commentRangeStart w:id="4"/>
      <w:r w:rsidRPr="00D138BC">
        <w:rPr>
          <w:lang w:val="en-US"/>
        </w:rPr>
        <w:t>32-bit or 64-bit</w:t>
      </w:r>
      <w:commentRangeEnd w:id="3"/>
      <w:r>
        <w:rPr>
          <w:rStyle w:val="CommentReference"/>
        </w:rPr>
        <w:commentReference w:id="3"/>
      </w:r>
      <w:commentRangeEnd w:id="4"/>
      <w:r w:rsidR="003F4424">
        <w:rPr>
          <w:rStyle w:val="CommentReference"/>
        </w:rPr>
        <w:commentReference w:id="4"/>
      </w:r>
      <w:r>
        <w:rPr>
          <w:lang w:val="en-US"/>
        </w:rPr>
        <w:t>)</w:t>
      </w:r>
      <w:r w:rsidRPr="00D138BC">
        <w:rPr>
          <w:lang w:val="en-US"/>
        </w:rPr>
        <w:t xml:space="preserve"> </w:t>
      </w:r>
      <w:r>
        <w:rPr>
          <w:lang w:val="en-US"/>
        </w:rPr>
        <w:t xml:space="preserve"> to match that of your web server/PHP installation</w:t>
      </w:r>
      <w:r w:rsidRPr="00D138BC">
        <w:rPr>
          <w:lang w:val="en-US"/>
        </w:rPr>
        <w:t xml:space="preserve">. </w:t>
      </w:r>
      <w:r>
        <w:rPr>
          <w:lang w:val="en-US"/>
        </w:rPr>
        <w:t>For example, if you have a 64-bit machine running 64-bit Firebird and 32-bit Apache/PHP then you need the 32-bit driver.</w:t>
      </w:r>
    </w:p>
    <w:p w:rsidR="00643390" w:rsidRPr="00D138BC" w:rsidRDefault="00643390" w:rsidP="00643390">
      <w:pPr>
        <w:jc w:val="both"/>
        <w:rPr>
          <w:rFonts w:ascii="Arial" w:hAnsi="Arial" w:cs="Arial"/>
          <w:lang w:val="en-US"/>
        </w:rPr>
      </w:pPr>
    </w:p>
    <w:p w:rsidR="00643390" w:rsidRPr="005B4FA7" w:rsidRDefault="00643390"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lang w:val="en-US"/>
        </w:rPr>
      </w:pPr>
      <w:r w:rsidRPr="00E01494">
        <w:rPr>
          <w:rFonts w:asciiTheme="minorHAnsi" w:hAnsiTheme="minorHAnsi" w:cstheme="minorHAnsi"/>
          <w:b/>
          <w:sz w:val="24"/>
          <w:lang w:val="en-US"/>
        </w:rPr>
        <w:t>Note to Win32/Win64 users</w:t>
      </w:r>
    </w:p>
    <w:p w:rsidR="00E01494" w:rsidRPr="00E01494" w:rsidRDefault="00E01494"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r w:rsidRPr="00E01494">
        <w:rPr>
          <w:rFonts w:asciiTheme="minorHAnsi" w:hAnsiTheme="minorHAnsi" w:cstheme="minorHAnsi"/>
          <w:lang w:val="en-US"/>
        </w:rPr>
        <w:t>For the drivers to work with the Windows PATH system variable, the fbclient.dll DLL file must be available. Copying the DLL file from the PHP directory or a Firebird installation to the Windows system folder would work, because the system directory is in the PATH variable by default. However, it is not recommended. The more robust way to do it is to prepend the file path to the PATH variable explicitly yourself, using the Windows advanced administration tool.</w:t>
      </w:r>
    </w:p>
    <w:p w:rsidR="00643390" w:rsidRDefault="00643390" w:rsidP="00643390">
      <w:pPr>
        <w:jc w:val="both"/>
        <w:rPr>
          <w:lang w:val="en-US"/>
        </w:rPr>
      </w:pPr>
      <w:r>
        <w:rPr>
          <w:lang w:val="en-US"/>
        </w:rPr>
        <w:t>Make sure you have the matching release version of the Firebird client for your Firebird server.</w:t>
      </w:r>
    </w:p>
    <w:p w:rsidR="00987A6B" w:rsidRPr="00D138BC" w:rsidRDefault="00987A6B" w:rsidP="00643390">
      <w:pPr>
        <w:jc w:val="both"/>
        <w:rPr>
          <w:rFonts w:ascii="Arial" w:hAnsi="Arial" w:cs="Arial"/>
          <w:sz w:val="24"/>
          <w:lang w:val="en-US"/>
        </w:rPr>
      </w:pPr>
    </w:p>
    <w:p w:rsidR="00D077A9" w:rsidRPr="00D138BC" w:rsidRDefault="00E8132E" w:rsidP="00D077A9">
      <w:pPr>
        <w:pStyle w:val="Heading3"/>
        <w:rPr>
          <w:rFonts w:ascii="Arial" w:hAnsi="Arial" w:cs="Arial"/>
          <w:lang w:val="en-US"/>
        </w:rPr>
      </w:pPr>
      <w:bookmarkStart w:id="5" w:name="_Toc469308802"/>
      <w:r>
        <w:rPr>
          <w:rFonts w:ascii="Arial" w:hAnsi="Arial" w:cs="Arial"/>
          <w:lang w:val="en-US"/>
        </w:rPr>
        <w:t xml:space="preserve">The </w:t>
      </w:r>
      <w:r w:rsidR="005F3FAF" w:rsidRPr="00D138BC">
        <w:rPr>
          <w:rFonts w:ascii="Arial" w:hAnsi="Arial" w:cs="Arial"/>
          <w:lang w:val="en-US"/>
        </w:rPr>
        <w:t>Firebird/</w:t>
      </w:r>
      <w:proofErr w:type="spellStart"/>
      <w:r w:rsidR="00201E82" w:rsidRPr="00D138BC">
        <w:rPr>
          <w:rFonts w:ascii="Arial" w:hAnsi="Arial" w:cs="Arial"/>
          <w:lang w:val="en-US"/>
        </w:rPr>
        <w:t>Inter</w:t>
      </w:r>
      <w:r w:rsidR="00201E82">
        <w:rPr>
          <w:rFonts w:ascii="Arial" w:hAnsi="Arial" w:cs="Arial"/>
          <w:lang w:val="en-US"/>
        </w:rPr>
        <w:t>B</w:t>
      </w:r>
      <w:r w:rsidR="00201E82" w:rsidRPr="00D138BC">
        <w:rPr>
          <w:rFonts w:ascii="Arial" w:hAnsi="Arial" w:cs="Arial"/>
          <w:lang w:val="en-US"/>
        </w:rPr>
        <w:t>ase</w:t>
      </w:r>
      <w:proofErr w:type="spellEnd"/>
      <w:r w:rsidR="00201E82" w:rsidRPr="00D138BC">
        <w:rPr>
          <w:rFonts w:ascii="Arial" w:hAnsi="Arial" w:cs="Arial"/>
          <w:lang w:val="en-US"/>
        </w:rPr>
        <w:t xml:space="preserve"> </w:t>
      </w:r>
      <w:r>
        <w:rPr>
          <w:rFonts w:ascii="Arial" w:hAnsi="Arial" w:cs="Arial"/>
          <w:lang w:val="en-US"/>
        </w:rPr>
        <w:t>E</w:t>
      </w:r>
      <w:r w:rsidRPr="00D138BC">
        <w:rPr>
          <w:rFonts w:ascii="Arial" w:hAnsi="Arial" w:cs="Arial"/>
          <w:lang w:val="en-US"/>
        </w:rPr>
        <w:t>xtension</w:t>
      </w:r>
      <w:bookmarkEnd w:id="5"/>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E01494">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1F3EE1">
        <w:rPr>
          <w:lang w:val="en-US"/>
        </w:rPr>
        <w:t>(</w:t>
      </w:r>
      <w:proofErr w:type="spellStart"/>
      <w:r w:rsidR="001F3EE1">
        <w:rPr>
          <w:lang w:val="en-US"/>
        </w:rPr>
        <w:t>Fb</w:t>
      </w:r>
      <w:proofErr w:type="spellEnd"/>
      <w:r w:rsidR="001F3EE1">
        <w:rPr>
          <w:lang w:val="en-US"/>
        </w:rPr>
        <w:t xml:space="preserve">/IB) </w:t>
      </w:r>
      <w:r w:rsidRPr="00D138BC">
        <w:rPr>
          <w:lang w:val="en-US"/>
        </w:rPr>
        <w:t xml:space="preserve">extension </w:t>
      </w:r>
      <w:r w:rsidR="00E8132E">
        <w:rPr>
          <w:lang w:val="en-US"/>
        </w:rPr>
        <w:t xml:space="preserve">predates the PDO driver and is regarded as the </w:t>
      </w:r>
      <w:r w:rsidR="00AF185E">
        <w:rPr>
          <w:lang w:val="en-US"/>
        </w:rPr>
        <w:t>more</w:t>
      </w:r>
      <w:r w:rsidR="00E8132E">
        <w:rPr>
          <w:lang w:val="en-US"/>
        </w:rPr>
        <w:t xml:space="preserve"> </w:t>
      </w:r>
      <w:r w:rsidRPr="00D138BC">
        <w:rPr>
          <w:lang w:val="en-US"/>
        </w:rPr>
        <w:t>proven solution</w:t>
      </w:r>
      <w:r w:rsidR="00E8132E">
        <w:rPr>
          <w:lang w:val="en-US"/>
        </w:rPr>
        <w:t xml:space="preserve"> of the two</w:t>
      </w:r>
      <w:r w:rsidRPr="00D138BC">
        <w:rPr>
          <w:lang w:val="en-US"/>
        </w:rPr>
        <w:t xml:space="preserve">. </w:t>
      </w:r>
    </w:p>
    <w:p w:rsidR="0094438D" w:rsidRDefault="005F3FAF" w:rsidP="00E01494">
      <w:pPr>
        <w:rPr>
          <w:lang w:val="en-US"/>
        </w:rPr>
      </w:pPr>
      <w:r w:rsidRPr="00D138BC">
        <w:rPr>
          <w:lang w:val="en-US"/>
        </w:rPr>
        <w:lastRenderedPageBreak/>
        <w:t>To install the extension, uncomment th</w:t>
      </w:r>
      <w:r w:rsidR="00E8132E">
        <w:rPr>
          <w:lang w:val="en-US"/>
        </w:rPr>
        <w:t xml:space="preserve">is </w:t>
      </w:r>
      <w:r w:rsidRPr="00D138BC">
        <w:rPr>
          <w:lang w:val="en-US"/>
        </w:rPr>
        <w:t>line in the php.ini configuration file:</w:t>
      </w:r>
    </w:p>
    <w:p w:rsidR="00DA3679" w:rsidRPr="00DA3679" w:rsidRDefault="00DA3679" w:rsidP="00D077A9">
      <w:pPr>
        <w:jc w:val="both"/>
        <w:rPr>
          <w:rFonts w:ascii="Courier New" w:hAnsi="Courier New" w:cs="Courier New"/>
          <w:sz w:val="24"/>
          <w:lang w:val="en-US"/>
        </w:rPr>
      </w:pPr>
      <w:r w:rsidRPr="00DA3679">
        <w:rPr>
          <w:rFonts w:ascii="Courier New" w:hAnsi="Courier New" w:cs="Courier New"/>
          <w:b/>
          <w:bCs/>
          <w:sz w:val="20"/>
          <w:szCs w:val="20"/>
          <w:lang w:val="en-US" w:eastAsia="ru-RU"/>
        </w:rPr>
        <w:t>extension</w:t>
      </w:r>
      <w:r w:rsidRPr="00DA3679">
        <w:rPr>
          <w:rFonts w:ascii="Courier New" w:hAnsi="Courier New" w:cs="Courier New"/>
          <w:sz w:val="20"/>
          <w:szCs w:val="20"/>
          <w:lang w:val="en-US" w:eastAsia="ru-RU"/>
        </w:rPr>
        <w:t>=php_interbase.dll</w:t>
      </w:r>
    </w:p>
    <w:p w:rsidR="0094438D" w:rsidRDefault="005F3FAF" w:rsidP="00E01494">
      <w:pPr>
        <w:rPr>
          <w:lang w:val="en-US"/>
        </w:rPr>
      </w:pPr>
      <w:r w:rsidRPr="00D138BC">
        <w:rPr>
          <w:lang w:val="en-US"/>
        </w:rPr>
        <w:t>or th</w:t>
      </w:r>
      <w:r w:rsidR="00E8132E">
        <w:rPr>
          <w:lang w:val="en-US"/>
        </w:rPr>
        <w:t>is</w:t>
      </w:r>
      <w:r w:rsidRPr="00D138BC">
        <w:rPr>
          <w:lang w:val="en-US"/>
        </w:rPr>
        <w:t xml:space="preserve"> line </w:t>
      </w:r>
      <w:r w:rsidR="00E8132E">
        <w:rPr>
          <w:lang w:val="en-US"/>
        </w:rPr>
        <w:t>on Linux and other POSIX</w:t>
      </w:r>
      <w:r w:rsidRPr="00D138BC">
        <w:rPr>
          <w:lang w:val="en-US"/>
        </w:rPr>
        <w:t xml:space="preserve"> systems:</w:t>
      </w:r>
    </w:p>
    <w:p w:rsidR="00DA3679" w:rsidRPr="00DA3679" w:rsidRDefault="00DA3679" w:rsidP="00D077A9">
      <w:pPr>
        <w:jc w:val="both"/>
        <w:rPr>
          <w:rFonts w:ascii="Courier New" w:hAnsi="Courier New" w:cs="Courier New"/>
          <w:sz w:val="24"/>
          <w:lang w:val="en-US"/>
        </w:rPr>
      </w:pPr>
      <w:r w:rsidRPr="0030171F">
        <w:rPr>
          <w:rFonts w:ascii="Courier New" w:hAnsi="Courier New" w:cs="Courier New"/>
          <w:b/>
          <w:bCs/>
          <w:sz w:val="20"/>
          <w:szCs w:val="20"/>
          <w:lang w:val="en-US" w:eastAsia="ru-RU"/>
        </w:rPr>
        <w:t>extension</w:t>
      </w:r>
      <w:r w:rsidRPr="0030171F">
        <w:rPr>
          <w:rFonts w:ascii="Courier New" w:hAnsi="Courier New" w:cs="Courier New"/>
          <w:sz w:val="20"/>
          <w:szCs w:val="20"/>
          <w:lang w:val="en-US" w:eastAsia="ru-RU"/>
        </w:rPr>
        <w:t>=php_interbase.so</w:t>
      </w:r>
    </w:p>
    <w:p w:rsidR="00E01494" w:rsidRPr="00E01494" w:rsidRDefault="00E01494" w:rsidP="00E01494">
      <w:pPr>
        <w:pStyle w:val="Heading4"/>
        <w:rPr>
          <w:rFonts w:asciiTheme="minorHAnsi" w:hAnsiTheme="minorHAnsi" w:cstheme="minorHAnsi"/>
          <w:sz w:val="24"/>
          <w:szCs w:val="24"/>
          <w:lang w:val="en-US"/>
        </w:rPr>
      </w:pPr>
      <w:r w:rsidRPr="00E01494">
        <w:rPr>
          <w:rFonts w:ascii="Arial" w:hAnsi="Arial" w:cs="Arial"/>
          <w:b w:val="0"/>
          <w:bCs w:val="0"/>
          <w:i w:val="0"/>
          <w:iCs w:val="0"/>
          <w:color w:val="404091"/>
          <w:lang w:val="en-US" w:eastAsia="ru-RU"/>
        </w:rPr>
        <w:t xml:space="preserve">Installing the </w:t>
      </w:r>
      <w:proofErr w:type="spellStart"/>
      <w:r w:rsidRPr="00E01494">
        <w:rPr>
          <w:rFonts w:ascii="Arial" w:hAnsi="Arial" w:cs="Arial"/>
          <w:b w:val="0"/>
          <w:bCs w:val="0"/>
          <w:i w:val="0"/>
          <w:iCs w:val="0"/>
          <w:color w:val="404091"/>
          <w:lang w:val="en-US" w:eastAsia="ru-RU"/>
        </w:rPr>
        <w:t>Fb</w:t>
      </w:r>
      <w:proofErr w:type="spellEnd"/>
      <w:r w:rsidRPr="00E01494">
        <w:rPr>
          <w:rFonts w:ascii="Arial" w:hAnsi="Arial" w:cs="Arial"/>
          <w:b w:val="0"/>
          <w:bCs w:val="0"/>
          <w:i w:val="0"/>
          <w:iCs w:val="0"/>
          <w:color w:val="404091"/>
          <w:lang w:val="en-US" w:eastAsia="ru-RU"/>
        </w:rPr>
        <w:t>/IB Extension on Linux</w:t>
      </w:r>
    </w:p>
    <w:p w:rsidR="0094438D" w:rsidRDefault="004619B3" w:rsidP="00E01494">
      <w:pPr>
        <w:rPr>
          <w:lang w:val="en-US"/>
        </w:rPr>
      </w:pPr>
      <w:r w:rsidRPr="00E01494">
        <w:rPr>
          <w:rFonts w:asciiTheme="minorHAnsi" w:hAnsiTheme="minorHAnsi" w:cstheme="minorHAnsi"/>
          <w:sz w:val="24"/>
          <w:szCs w:val="24"/>
          <w:lang w:val="en-US"/>
        </w:rPr>
        <w:t xml:space="preserve">Installing the </w:t>
      </w:r>
      <w:proofErr w:type="spellStart"/>
      <w:r w:rsidRPr="00E01494">
        <w:rPr>
          <w:rFonts w:asciiTheme="minorHAnsi" w:hAnsiTheme="minorHAnsi" w:cstheme="minorHAnsi"/>
          <w:sz w:val="24"/>
          <w:szCs w:val="24"/>
          <w:lang w:val="en-US"/>
        </w:rPr>
        <w:t>Fb</w:t>
      </w:r>
      <w:proofErr w:type="spellEnd"/>
      <w:r w:rsidRPr="00E01494">
        <w:rPr>
          <w:rFonts w:asciiTheme="minorHAnsi" w:hAnsiTheme="minorHAnsi" w:cstheme="minorHAnsi"/>
          <w:sz w:val="24"/>
          <w:szCs w:val="24"/>
          <w:lang w:val="en-US"/>
        </w:rPr>
        <w:t>/IB Extension on Linux</w:t>
      </w:r>
      <w:r w:rsidR="005F3FAF" w:rsidRPr="00E01494">
        <w:rPr>
          <w:rFonts w:asciiTheme="minorHAnsi" w:hAnsiTheme="minorHAnsi" w:cstheme="minorHAnsi"/>
          <w:sz w:val="24"/>
          <w:szCs w:val="24"/>
          <w:lang w:val="en-US"/>
        </w:rPr>
        <w:t>,</w:t>
      </w:r>
      <w:r w:rsidR="005F3FAF" w:rsidRPr="00D138BC">
        <w:rPr>
          <w:lang w:val="en-US"/>
        </w:rPr>
        <w:t xml:space="preserve"> one of the following commands</w:t>
      </w:r>
      <w:r w:rsidR="00201E82">
        <w:rPr>
          <w:lang w:val="en-US"/>
        </w:rPr>
        <w:t xml:space="preserve"> should work.  The one you use</w:t>
      </w:r>
      <w:r w:rsidR="005F3FAF" w:rsidRPr="00D138BC">
        <w:rPr>
          <w:lang w:val="en-US"/>
        </w:rPr>
        <w:t xml:space="preserve"> </w:t>
      </w:r>
      <w:r w:rsidR="00201E82" w:rsidRPr="00D138BC">
        <w:rPr>
          <w:lang w:val="en-US"/>
        </w:rPr>
        <w:t>depend</w:t>
      </w:r>
      <w:r w:rsidR="00201E82">
        <w:rPr>
          <w:lang w:val="en-US"/>
        </w:rPr>
        <w:t>s</w:t>
      </w:r>
      <w:r w:rsidR="00201E82" w:rsidRPr="00D138BC">
        <w:rPr>
          <w:lang w:val="en-US"/>
        </w:rPr>
        <w:t xml:space="preserve"> </w:t>
      </w:r>
      <w:r w:rsidR="005F3FAF" w:rsidRPr="00D138BC">
        <w:rPr>
          <w:lang w:val="en-US"/>
        </w:rPr>
        <w:t>on the distribution package</w:t>
      </w:r>
      <w:r w:rsidR="00201E82">
        <w:rPr>
          <w:lang w:val="en-US"/>
        </w:rPr>
        <w:t xml:space="preserve"> and the versions it supports:</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apt-get install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rpm –</w:t>
      </w:r>
      <w:proofErr w:type="spellStart"/>
      <w:r w:rsidRPr="002564DE">
        <w:rPr>
          <w:rFonts w:ascii="Courier New" w:hAnsi="Courier New" w:cs="Courier New"/>
          <w:sz w:val="16"/>
          <w:szCs w:val="16"/>
          <w:lang w:val="en-US" w:eastAsia="ru-RU"/>
        </w:rPr>
        <w:t>ihv</w:t>
      </w:r>
      <w:proofErr w:type="spellEnd"/>
      <w:r w:rsidRPr="002564DE">
        <w:rPr>
          <w:rFonts w:ascii="Courier New" w:hAnsi="Courier New" w:cs="Courier New"/>
          <w:sz w:val="16"/>
          <w:szCs w:val="16"/>
          <w:lang w:val="en-US" w:eastAsia="ru-RU"/>
        </w:rPr>
        <w:t xml:space="preserve">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7C253C">
        <w:rPr>
          <w:rFonts w:ascii="Courier New" w:hAnsi="Courier New" w:cs="Courier New"/>
          <w:sz w:val="16"/>
          <w:szCs w:val="16"/>
          <w:lang w:val="en-US" w:eastAsia="ru-RU"/>
        </w:rPr>
        <w:t>yum install php70w-interbase</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Default="00DA3679" w:rsidP="00DA3679">
      <w:pPr>
        <w:jc w:val="both"/>
        <w:rPr>
          <w:rFonts w:ascii="Courier New" w:hAnsi="Courier New" w:cs="Courier New"/>
          <w:sz w:val="16"/>
          <w:szCs w:val="16"/>
          <w:lang w:val="en-US" w:eastAsia="ru-RU"/>
        </w:rPr>
      </w:pPr>
      <w:proofErr w:type="spellStart"/>
      <w:r w:rsidRPr="007C253C">
        <w:rPr>
          <w:rFonts w:ascii="Courier New" w:hAnsi="Courier New" w:cs="Courier New"/>
          <w:sz w:val="16"/>
          <w:szCs w:val="16"/>
          <w:lang w:val="en-US" w:eastAsia="ru-RU"/>
        </w:rPr>
        <w:t>zypper</w:t>
      </w:r>
      <w:proofErr w:type="spellEnd"/>
      <w:r w:rsidRPr="007C253C">
        <w:rPr>
          <w:rFonts w:ascii="Courier New" w:hAnsi="Courier New" w:cs="Courier New"/>
          <w:sz w:val="16"/>
          <w:szCs w:val="16"/>
          <w:lang w:val="en-US" w:eastAsia="ru-RU"/>
        </w:rPr>
        <w:t xml:space="preserve"> install php5-firebird</w:t>
      </w:r>
    </w:p>
    <w:tbl>
      <w:tblPr>
        <w:tblStyle w:val="TableGrid"/>
        <w:tblW w:w="0" w:type="auto"/>
        <w:tblLook w:val="04A0"/>
      </w:tblPr>
      <w:tblGrid>
        <w:gridCol w:w="9571"/>
      </w:tblGrid>
      <w:tr w:rsidR="00E01494" w:rsidRPr="005B4FA7" w:rsidTr="00E01494">
        <w:tc>
          <w:tcPr>
            <w:tcW w:w="9571" w:type="dxa"/>
          </w:tcPr>
          <w:p w:rsidR="00E01494" w:rsidRDefault="00E01494" w:rsidP="00E01494">
            <w:pPr>
              <w:jc w:val="both"/>
              <w:rPr>
                <w:rFonts w:ascii="Arial" w:hAnsi="Arial" w:cs="Arial"/>
                <w:sz w:val="24"/>
                <w:lang w:val="en-US"/>
              </w:rPr>
            </w:pPr>
            <w:r>
              <w:rPr>
                <w:rFonts w:ascii="Arial" w:hAnsi="Arial" w:cs="Arial"/>
                <w:sz w:val="24"/>
                <w:lang w:val="en-US"/>
              </w:rPr>
              <w:t>Tip</w:t>
            </w:r>
          </w:p>
          <w:p w:rsidR="00E01494" w:rsidRPr="005B4FA7" w:rsidRDefault="00E01494" w:rsidP="00E01494">
            <w:pPr>
              <w:rPr>
                <w:rFonts w:ascii="Arial" w:hAnsi="Arial" w:cs="Arial"/>
                <w:sz w:val="24"/>
                <w:lang w:val="en-US"/>
              </w:rPr>
            </w:pPr>
            <w:r>
              <w:rPr>
                <w:lang w:val="en-US"/>
              </w:rPr>
              <w:t xml:space="preserve">You might need </w:t>
            </w:r>
            <w:r w:rsidRPr="00D138BC">
              <w:rPr>
                <w:lang w:val="en-US"/>
              </w:rPr>
              <w:t>to enable third party repositories</w:t>
            </w:r>
            <w:r>
              <w:rPr>
                <w:lang w:val="en-US"/>
              </w:rPr>
              <w:t xml:space="preserve"> if you find you have unresolvable dependency problems.</w:t>
            </w:r>
          </w:p>
        </w:tc>
      </w:tr>
    </w:tbl>
    <w:p w:rsidR="00E01494" w:rsidRPr="00E01494" w:rsidRDefault="00E01494" w:rsidP="00DA3679">
      <w:pPr>
        <w:jc w:val="both"/>
        <w:rPr>
          <w:rFonts w:ascii="Arial" w:hAnsi="Arial" w:cs="Arial"/>
          <w:sz w:val="24"/>
          <w:lang w:val="en-US"/>
        </w:rPr>
      </w:pPr>
    </w:p>
    <w:p w:rsidR="0094438D" w:rsidRDefault="00026649" w:rsidP="00E01494">
      <w:pPr>
        <w:pStyle w:val="Heading4"/>
        <w:rPr>
          <w:rFonts w:ascii="Courier New" w:hAnsi="Courier New" w:cs="Courier New"/>
          <w:sz w:val="16"/>
          <w:szCs w:val="16"/>
          <w:lang w:val="en-US"/>
        </w:rPr>
      </w:pPr>
      <w:r>
        <w:rPr>
          <w:lang w:val="en-US"/>
        </w:rPr>
        <w:t>Programming Style</w:t>
      </w:r>
    </w:p>
    <w:p w:rsidR="0094438D" w:rsidRDefault="005F3FAF" w:rsidP="00E01494">
      <w:pPr>
        <w:rPr>
          <w:lang w:val="en-US"/>
        </w:rPr>
      </w:pPr>
      <w:r w:rsidRPr="00D138BC">
        <w:rPr>
          <w:lang w:val="en-US"/>
        </w:rPr>
        <w:t>Th</w:t>
      </w:r>
      <w:r w:rsidR="00201E82">
        <w:rPr>
          <w:lang w:val="en-US"/>
        </w:rPr>
        <w:t xml:space="preserve">e </w:t>
      </w:r>
      <w:proofErr w:type="spellStart"/>
      <w:r w:rsidR="00201E82">
        <w:rPr>
          <w:lang w:val="en-US"/>
        </w:rPr>
        <w:t>F</w:t>
      </w:r>
      <w:r w:rsidR="004B0AC7">
        <w:rPr>
          <w:lang w:val="en-US"/>
        </w:rPr>
        <w:t>b</w:t>
      </w:r>
      <w:proofErr w:type="spellEnd"/>
      <w:r w:rsidR="004B0AC7">
        <w:rPr>
          <w:lang w:val="en-US"/>
        </w:rPr>
        <w:t>/IB</w:t>
      </w:r>
      <w:r w:rsidRPr="00D138BC">
        <w:rPr>
          <w:lang w:val="en-US"/>
        </w:rPr>
        <w:t xml:space="preserve"> extension uses </w:t>
      </w:r>
      <w:r w:rsidR="004B0AC7">
        <w:rPr>
          <w:lang w:val="en-US"/>
        </w:rPr>
        <w:t xml:space="preserve">a </w:t>
      </w:r>
      <w:r w:rsidRPr="00D138BC">
        <w:rPr>
          <w:lang w:val="en-US"/>
        </w:rPr>
        <w:t xml:space="preserve">procedural approach to developing programs. Functions with the </w:t>
      </w:r>
      <w:proofErr w:type="spellStart"/>
      <w:r w:rsidRPr="00D138BC">
        <w:rPr>
          <w:lang w:val="en-US"/>
        </w:rPr>
        <w:t>ibase</w:t>
      </w:r>
      <w:proofErr w:type="spellEnd"/>
      <w:r w:rsidRPr="00D138BC">
        <w:rPr>
          <w:lang w:val="en-US"/>
        </w:rPr>
        <w:t>_ prefix can return or accept the identifier</w:t>
      </w:r>
      <w:r w:rsidR="00C42E23">
        <w:rPr>
          <w:lang w:val="en-US"/>
        </w:rPr>
        <w:t xml:space="preserve"> (ID)</w:t>
      </w:r>
      <w:r w:rsidRPr="00D138BC">
        <w:rPr>
          <w:lang w:val="en-US"/>
        </w:rPr>
        <w:t xml:space="preserve"> of a connection, transaction, prepared query or cursor (the result of the SELECT query)</w:t>
      </w:r>
      <w:r w:rsidR="00C42E23">
        <w:rPr>
          <w:lang w:val="en-US"/>
        </w:rPr>
        <w:t xml:space="preserve"> </w:t>
      </w:r>
      <w:r w:rsidR="00C42E23" w:rsidRPr="00D138BC">
        <w:rPr>
          <w:lang w:val="en-US"/>
        </w:rPr>
        <w:t>as one of their parameters</w:t>
      </w:r>
      <w:r w:rsidRPr="00D138BC">
        <w:rPr>
          <w:lang w:val="en-US"/>
        </w:rPr>
        <w:t>. This identifier</w:t>
      </w:r>
      <w:r w:rsidR="00B230EF">
        <w:rPr>
          <w:lang w:val="en-US"/>
        </w:rPr>
        <w:t xml:space="preserve"> is a server-allocated resource which, like a</w:t>
      </w:r>
      <w:r w:rsidR="00B230EF" w:rsidRPr="00D138BC">
        <w:rPr>
          <w:lang w:val="en-US"/>
        </w:rPr>
        <w:t xml:space="preserve">ll </w:t>
      </w:r>
      <w:r w:rsidRPr="00D138BC">
        <w:rPr>
          <w:lang w:val="en-US"/>
        </w:rPr>
        <w:t>allocated resources</w:t>
      </w:r>
      <w:r w:rsidR="00B230EF">
        <w:rPr>
          <w:lang w:val="en-US"/>
        </w:rPr>
        <w:t>,</w:t>
      </w:r>
      <w:r w:rsidRPr="00D138BC">
        <w:rPr>
          <w:lang w:val="en-US"/>
        </w:rPr>
        <w:t xml:space="preserve"> </w:t>
      </w:r>
      <w:r w:rsidR="00B230EF">
        <w:rPr>
          <w:lang w:val="en-US"/>
        </w:rPr>
        <w:t xml:space="preserve">should </w:t>
      </w:r>
      <w:r w:rsidRPr="00D138BC">
        <w:rPr>
          <w:lang w:val="en-US"/>
        </w:rPr>
        <w:t xml:space="preserve">be released </w:t>
      </w:r>
      <w:r w:rsidR="00B230EF">
        <w:rPr>
          <w:lang w:val="en-US"/>
        </w:rPr>
        <w:t xml:space="preserve">immediately </w:t>
      </w:r>
      <w:r w:rsidR="00882306">
        <w:rPr>
          <w:lang w:val="en-US"/>
        </w:rPr>
        <w:t xml:space="preserve">it is </w:t>
      </w:r>
      <w:r w:rsidRPr="00D138BC">
        <w:rPr>
          <w:lang w:val="en-US"/>
        </w:rPr>
        <w:t xml:space="preserve">no longer needed. </w:t>
      </w:r>
    </w:p>
    <w:p w:rsidR="0094438D" w:rsidRDefault="00DD5FEE" w:rsidP="00E01494">
      <w:pPr>
        <w:rPr>
          <w:lang w:val="en-US"/>
        </w:rPr>
      </w:pPr>
      <w:r>
        <w:rPr>
          <w:lang w:val="en-US"/>
        </w:rPr>
        <w:t xml:space="preserve">The PHP functions </w:t>
      </w:r>
      <w:r w:rsidR="005F3FAF" w:rsidRPr="00D138BC">
        <w:rPr>
          <w:lang w:val="en-US"/>
        </w:rPr>
        <w:t xml:space="preserve">will not </w:t>
      </w:r>
      <w:r>
        <w:rPr>
          <w:lang w:val="en-US"/>
        </w:rPr>
        <w:t xml:space="preserve">be </w:t>
      </w:r>
      <w:r w:rsidR="00D138BC" w:rsidRPr="00D138BC">
        <w:rPr>
          <w:lang w:val="en-US"/>
        </w:rPr>
        <w:t>describe</w:t>
      </w:r>
      <w:r>
        <w:rPr>
          <w:lang w:val="en-US"/>
        </w:rPr>
        <w:t>d</w:t>
      </w:r>
      <w:r w:rsidR="005F3FAF" w:rsidRPr="00D138BC">
        <w:rPr>
          <w:lang w:val="en-US"/>
        </w:rPr>
        <w:t xml:space="preserve"> in detail</w:t>
      </w:r>
      <w:r>
        <w:rPr>
          <w:lang w:val="en-US"/>
        </w:rPr>
        <w:t xml:space="preserve"> here.  Y</w:t>
      </w:r>
      <w:r w:rsidR="005F3FAF" w:rsidRPr="00D138BC">
        <w:rPr>
          <w:lang w:val="en-US"/>
        </w:rPr>
        <w:t xml:space="preserve">ou can </w:t>
      </w:r>
      <w:r>
        <w:rPr>
          <w:lang w:val="en-US"/>
        </w:rPr>
        <w:t>study</w:t>
      </w:r>
      <w:r w:rsidRPr="00D138BC">
        <w:rPr>
          <w:lang w:val="en-US"/>
        </w:rPr>
        <w:t xml:space="preserve"> </w:t>
      </w:r>
      <w:r w:rsidR="005F3FAF" w:rsidRPr="00D138BC">
        <w:rPr>
          <w:lang w:val="en-US"/>
        </w:rPr>
        <w:t xml:space="preserve">their descriptions at </w:t>
      </w:r>
      <w:hyperlink r:id="rId13" w:history="1">
        <w:r w:rsidR="005F3FAF" w:rsidRPr="00D138BC">
          <w:rPr>
            <w:rStyle w:val="Hyperlink"/>
            <w:rFonts w:ascii="Arial" w:hAnsi="Arial" w:cs="Arial"/>
            <w:sz w:val="24"/>
            <w:lang w:val="en-US"/>
          </w:rPr>
          <w:t>http://php.net/ibase</w:t>
        </w:r>
      </w:hyperlink>
      <w:r w:rsidR="005F3FAF" w:rsidRPr="00D138BC">
        <w:rPr>
          <w:lang w:val="en-US"/>
        </w:rPr>
        <w:t xml:space="preserve">. </w:t>
      </w:r>
      <w:r>
        <w:rPr>
          <w:lang w:val="en-US"/>
        </w:rPr>
        <w:t>S</w:t>
      </w:r>
      <w:r w:rsidRPr="00D138BC">
        <w:rPr>
          <w:lang w:val="en-US"/>
        </w:rPr>
        <w:t xml:space="preserve">everal </w:t>
      </w:r>
      <w:r w:rsidR="005F3FAF" w:rsidRPr="00D138BC">
        <w:rPr>
          <w:lang w:val="en-US"/>
        </w:rPr>
        <w:t>small examples with comments</w:t>
      </w:r>
      <w:r>
        <w:rPr>
          <w:lang w:val="en-US"/>
        </w:rPr>
        <w:t xml:space="preserve"> will be provided instead</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&lt;?</w:t>
      </w:r>
      <w:proofErr w:type="spellStart"/>
      <w:r w:rsidRPr="002564DE">
        <w:rPr>
          <w:rFonts w:ascii="Courier New" w:hAnsi="Courier New" w:cs="Courier New"/>
          <w:color w:val="000000"/>
          <w:sz w:val="16"/>
          <w:szCs w:val="16"/>
          <w:lang w:val="en-US" w:eastAsia="ru-RU"/>
        </w:rPr>
        <w:t>php</w:t>
      </w:r>
      <w:proofErr w:type="spellEnd"/>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$db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localhost:example</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$username = </w:t>
      </w:r>
      <w:r w:rsidRPr="002564DE">
        <w:rPr>
          <w:rFonts w:ascii="Courier New" w:hAnsi="Courier New" w:cs="Courier New"/>
          <w:color w:val="000066"/>
          <w:sz w:val="16"/>
          <w:szCs w:val="16"/>
          <w:lang w:val="en-US" w:eastAsia="ru-RU"/>
        </w:rPr>
        <w:t>'SYSDBA'</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$password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masterkey</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Connect to database</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ibase_connect</w:t>
      </w:r>
      <w:proofErr w:type="spellEnd"/>
      <w:r w:rsidRPr="002564DE">
        <w:rPr>
          <w:rFonts w:ascii="Courier New" w:hAnsi="Courier New" w:cs="Courier New"/>
          <w:color w:val="000000"/>
          <w:sz w:val="16"/>
          <w:szCs w:val="16"/>
          <w:lang w:val="en-US" w:eastAsia="ru-RU"/>
        </w:rPr>
        <w:t>($db, $username, $password);</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Get the result row by row as object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while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DA3679" w:rsidRPr="007C253C" w:rsidRDefault="002564DE"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00DA3679" w:rsidRPr="007C253C">
        <w:rPr>
          <w:rFonts w:ascii="Courier New" w:hAnsi="Courier New" w:cs="Courier New"/>
          <w:b/>
          <w:bCs/>
          <w:color w:val="000000"/>
          <w:sz w:val="16"/>
          <w:szCs w:val="16"/>
          <w:lang w:val="en-US" w:eastAsia="ru-RU"/>
        </w:rPr>
        <w:t xml:space="preserve">echo </w:t>
      </w:r>
      <w:r w:rsidR="00DA3679" w:rsidRPr="007C253C">
        <w:rPr>
          <w:rFonts w:ascii="Courier New" w:hAnsi="Courier New" w:cs="Courier New"/>
          <w:color w:val="000000"/>
          <w:sz w:val="16"/>
          <w:szCs w:val="16"/>
          <w:lang w:val="en-US" w:eastAsia="ru-RU"/>
        </w:rPr>
        <w:t xml:space="preserve">$row-&gt;email, </w:t>
      </w:r>
      <w:r w:rsidR="00DA3679" w:rsidRPr="007C253C">
        <w:rPr>
          <w:rFonts w:ascii="Courier New" w:hAnsi="Courier New" w:cs="Courier New"/>
          <w:color w:val="000066"/>
          <w:sz w:val="16"/>
          <w:szCs w:val="16"/>
          <w:lang w:val="en-US" w:eastAsia="ru-RU"/>
        </w:rPr>
        <w:t>"\n"</w:t>
      </w:r>
      <w:r w:rsidR="00DA3679" w:rsidRPr="007C253C">
        <w:rPr>
          <w:rFonts w:ascii="Courier New" w:hAnsi="Courier New" w:cs="Courier New"/>
          <w:color w:val="000000"/>
          <w:sz w:val="16"/>
          <w:szCs w:val="16"/>
          <w:lang w:val="en-US" w:eastAsia="ru-RU"/>
        </w:rPr>
        <w:t>;</w:t>
      </w:r>
    </w:p>
    <w:p w:rsidR="00DA3679" w:rsidRPr="007C253C"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result of the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2564DE">
        <w:rPr>
          <w:rFonts w:ascii="Courier New" w:hAnsi="Courier New" w:cs="Courier New"/>
          <w:color w:val="000000"/>
          <w:sz w:val="16"/>
          <w:szCs w:val="16"/>
          <w:lang w:val="en-US" w:eastAsia="ru-RU"/>
        </w:rPr>
        <w:t>ibase_free_result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connection</w:t>
      </w:r>
    </w:p>
    <w:p w:rsidR="00DA3679" w:rsidRPr="002564DE" w:rsidRDefault="00DA3679" w:rsidP="00DA3679">
      <w:pPr>
        <w:jc w:val="both"/>
        <w:rPr>
          <w:rFonts w:ascii="Arial" w:hAnsi="Arial" w:cs="Arial"/>
          <w:sz w:val="16"/>
          <w:szCs w:val="16"/>
          <w:lang w:val="en-US"/>
        </w:rPr>
      </w:pPr>
      <w:proofErr w:type="spellStart"/>
      <w:r w:rsidRPr="0030171F">
        <w:rPr>
          <w:rFonts w:ascii="Courier New" w:hAnsi="Courier New" w:cs="Courier New"/>
          <w:color w:val="000000"/>
          <w:sz w:val="16"/>
          <w:szCs w:val="16"/>
          <w:lang w:val="en-US" w:eastAsia="ru-RU"/>
        </w:rPr>
        <w:t>ibase_close</w:t>
      </w:r>
      <w:proofErr w:type="spellEnd"/>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w:t>
      </w:r>
    </w:p>
    <w:p w:rsidR="0094438D" w:rsidRDefault="00DD5FEE" w:rsidP="00030869">
      <w:pPr>
        <w:pStyle w:val="Heading4"/>
        <w:rPr>
          <w:lang w:val="en-US"/>
        </w:rPr>
      </w:pPr>
      <w:r>
        <w:rPr>
          <w:lang w:val="en-US"/>
        </w:rPr>
        <w:t xml:space="preserve">The </w:t>
      </w:r>
      <w:proofErr w:type="spellStart"/>
      <w:r>
        <w:rPr>
          <w:lang w:val="en-US"/>
        </w:rPr>
        <w:t>ibase</w:t>
      </w:r>
      <w:proofErr w:type="spellEnd"/>
      <w:r>
        <w:rPr>
          <w:lang w:val="en-US"/>
        </w:rPr>
        <w:t>_ Connect Functions</w:t>
      </w:r>
    </w:p>
    <w:p w:rsidR="0094438D" w:rsidRDefault="00DD5FEE" w:rsidP="00030869">
      <w:pPr>
        <w:rPr>
          <w:lang w:val="en-US"/>
        </w:rPr>
      </w:pPr>
      <w:r>
        <w:rPr>
          <w:lang w:val="en-US"/>
        </w:rPr>
        <w:t>T</w:t>
      </w:r>
      <w:r w:rsidRPr="00D138BC">
        <w:rPr>
          <w:lang w:val="en-US"/>
        </w:rPr>
        <w:t xml:space="preserve">he </w:t>
      </w:r>
      <w:proofErr w:type="spellStart"/>
      <w:r w:rsidR="005F3FAF" w:rsidRPr="00D138BC">
        <w:rPr>
          <w:lang w:val="en-US"/>
        </w:rPr>
        <w:t>ibase_pconnect</w:t>
      </w:r>
      <w:proofErr w:type="spellEnd"/>
      <w:r w:rsidR="005F3FAF" w:rsidRPr="00D138BC">
        <w:rPr>
          <w:lang w:val="en-US"/>
        </w:rPr>
        <w:t xml:space="preserve"> function</w:t>
      </w:r>
      <w:r>
        <w:rPr>
          <w:lang w:val="en-US"/>
        </w:rPr>
        <w:t>,</w:t>
      </w:r>
      <w:r w:rsidR="005F3FAF" w:rsidRPr="00D138BC">
        <w:rPr>
          <w:lang w:val="en-US"/>
        </w:rPr>
        <w:t xml:space="preserve"> that creates so-called </w:t>
      </w:r>
      <w:r w:rsidR="00165591">
        <w:rPr>
          <w:lang w:val="en-US"/>
        </w:rPr>
        <w:t>'</w:t>
      </w:r>
      <w:r w:rsidR="005F3FAF" w:rsidRPr="00D138BC">
        <w:rPr>
          <w:lang w:val="en-US"/>
        </w:rPr>
        <w:t>persistent connections</w:t>
      </w:r>
      <w:r w:rsidR="00165591">
        <w:rPr>
          <w:lang w:val="en-US"/>
        </w:rPr>
        <w:t>'</w:t>
      </w:r>
      <w:r>
        <w:rPr>
          <w:lang w:val="en-US"/>
        </w:rPr>
        <w:t xml:space="preserve">, could be used instead of </w:t>
      </w:r>
      <w:proofErr w:type="spellStart"/>
      <w:r>
        <w:rPr>
          <w:lang w:val="en-US"/>
        </w:rPr>
        <w:t>ibase_connect</w:t>
      </w:r>
      <w:proofErr w:type="spellEnd"/>
      <w:r>
        <w:rPr>
          <w:lang w:val="en-US"/>
        </w:rPr>
        <w:t>.</w:t>
      </w:r>
      <w:r w:rsidR="005F3FAF" w:rsidRPr="00D138BC">
        <w:rPr>
          <w:lang w:val="en-US"/>
        </w:rPr>
        <w:t xml:space="preserve"> </w:t>
      </w:r>
      <w:r>
        <w:rPr>
          <w:lang w:val="en-US"/>
        </w:rPr>
        <w:t xml:space="preserve">A call to </w:t>
      </w:r>
      <w:proofErr w:type="spellStart"/>
      <w:r w:rsidR="005F3FAF" w:rsidRPr="00D138BC">
        <w:rPr>
          <w:lang w:val="en-US"/>
        </w:rPr>
        <w:t>ibase_close</w:t>
      </w:r>
      <w:proofErr w:type="spellEnd"/>
      <w:r w:rsidR="005F3FAF" w:rsidRPr="00D138BC">
        <w:rPr>
          <w:lang w:val="en-US"/>
        </w:rPr>
        <w:t xml:space="preserve"> </w:t>
      </w:r>
      <w:r w:rsidR="00A421FC" w:rsidRPr="00A421FC">
        <w:rPr>
          <w:lang w:val="en-US"/>
        </w:rPr>
        <w:t xml:space="preserve">on this style of connection </w:t>
      </w:r>
      <w:r>
        <w:rPr>
          <w:lang w:val="en-US"/>
        </w:rPr>
        <w:t>does</w:t>
      </w:r>
      <w:r w:rsidRPr="00D138BC">
        <w:rPr>
          <w:lang w:val="en-US"/>
        </w:rPr>
        <w:t xml:space="preserve"> </w:t>
      </w:r>
      <w:r w:rsidR="005F3FAF" w:rsidRPr="00D138BC">
        <w:rPr>
          <w:lang w:val="en-US"/>
        </w:rPr>
        <w:t xml:space="preserve">not close </w:t>
      </w:r>
      <w:r w:rsidR="00A421FC">
        <w:rPr>
          <w:lang w:val="en-US"/>
        </w:rPr>
        <w:t>it</w:t>
      </w:r>
      <w:r w:rsidR="00165591">
        <w:rPr>
          <w:lang w:val="en-US"/>
        </w:rPr>
        <w:t xml:space="preserve"> but</w:t>
      </w:r>
      <w:r w:rsidR="005F3FAF" w:rsidRPr="00D138BC">
        <w:rPr>
          <w:lang w:val="en-US"/>
        </w:rPr>
        <w:t xml:space="preserve"> all resources allocated to it will be released</w:t>
      </w:r>
      <w:r w:rsidR="00165591">
        <w:rPr>
          <w:lang w:val="en-US"/>
        </w:rPr>
        <w:t>.</w:t>
      </w:r>
      <w:r w:rsidR="005F3FAF" w:rsidRPr="00D138BC">
        <w:rPr>
          <w:lang w:val="en-US"/>
        </w:rPr>
        <w:t xml:space="preserve"> </w:t>
      </w:r>
      <w:r w:rsidR="00165591">
        <w:rPr>
          <w:lang w:val="en-US"/>
        </w:rPr>
        <w:t>T</w:t>
      </w:r>
      <w:r w:rsidR="00165591" w:rsidRPr="00D138BC">
        <w:rPr>
          <w:lang w:val="en-US"/>
        </w:rPr>
        <w:t xml:space="preserve">he </w:t>
      </w:r>
      <w:r w:rsidR="005F3FAF" w:rsidRPr="00D138BC">
        <w:rPr>
          <w:lang w:val="en-US"/>
        </w:rPr>
        <w:t xml:space="preserve">default transaction is committed, </w:t>
      </w:r>
      <w:r w:rsidR="00165591">
        <w:rPr>
          <w:lang w:val="en-US"/>
        </w:rPr>
        <w:t xml:space="preserve">while any </w:t>
      </w:r>
      <w:r w:rsidR="005F3FAF" w:rsidRPr="00D138BC">
        <w:rPr>
          <w:lang w:val="en-US"/>
        </w:rPr>
        <w:t>other</w:t>
      </w:r>
      <w:r w:rsidR="00165591">
        <w:rPr>
          <w:lang w:val="en-US"/>
        </w:rPr>
        <w:t>s</w:t>
      </w:r>
      <w:r w:rsidR="005F3FAF" w:rsidRPr="00D138BC">
        <w:rPr>
          <w:lang w:val="en-US"/>
        </w:rPr>
        <w:t xml:space="preserve"> are rolled back. </w:t>
      </w:r>
      <w:r w:rsidR="00165591">
        <w:rPr>
          <w:lang w:val="en-US"/>
        </w:rPr>
        <w:t xml:space="preserve">This type of </w:t>
      </w:r>
      <w:r w:rsidR="005F3FAF" w:rsidRPr="00D138BC">
        <w:rPr>
          <w:lang w:val="en-US"/>
        </w:rPr>
        <w:t xml:space="preserve">connection can be </w:t>
      </w:r>
      <w:r w:rsidR="00165591">
        <w:rPr>
          <w:lang w:val="en-US"/>
        </w:rPr>
        <w:t>re-</w:t>
      </w:r>
      <w:r w:rsidR="005F3FAF" w:rsidRPr="00D138BC">
        <w:rPr>
          <w:lang w:val="en-US"/>
        </w:rPr>
        <w:t xml:space="preserve">used in another session if the connection parameters match. </w:t>
      </w:r>
    </w:p>
    <w:p w:rsidR="0094438D" w:rsidRDefault="00165591" w:rsidP="00030869">
      <w:pPr>
        <w:rPr>
          <w:lang w:val="en-US"/>
        </w:rPr>
      </w:pPr>
      <w:r>
        <w:rPr>
          <w:lang w:val="en-US"/>
        </w:rPr>
        <w:lastRenderedPageBreak/>
        <w:t>P</w:t>
      </w:r>
      <w:r w:rsidR="005F3FAF" w:rsidRPr="00D138BC">
        <w:rPr>
          <w:lang w:val="en-US"/>
        </w:rPr>
        <w:t xml:space="preserve">ersistent connections can increase the performance of </w:t>
      </w:r>
      <w:r w:rsidR="009F0271">
        <w:rPr>
          <w:lang w:val="en-US"/>
        </w:rPr>
        <w:t xml:space="preserve">a </w:t>
      </w:r>
      <w:r w:rsidR="005F3FAF" w:rsidRPr="00D138BC">
        <w:rPr>
          <w:lang w:val="en-US"/>
        </w:rPr>
        <w:t>web application</w:t>
      </w:r>
      <w:r>
        <w:rPr>
          <w:lang w:val="en-US"/>
        </w:rPr>
        <w:t>, sometimes considerably</w:t>
      </w:r>
      <w:r w:rsidR="005F3FAF" w:rsidRPr="00D138BC">
        <w:rPr>
          <w:lang w:val="en-US"/>
        </w:rPr>
        <w:t>. It is especially noticeable if establish</w:t>
      </w:r>
      <w:r>
        <w:rPr>
          <w:lang w:val="en-US"/>
        </w:rPr>
        <w:t>ing</w:t>
      </w:r>
      <w:r w:rsidR="005F3FAF" w:rsidRPr="00D138BC">
        <w:rPr>
          <w:lang w:val="en-US"/>
        </w:rPr>
        <w:t xml:space="preserve"> a connection</w:t>
      </w:r>
      <w:r>
        <w:rPr>
          <w:lang w:val="en-US"/>
        </w:rPr>
        <w:t xml:space="preserve"> involves a lot of traffic</w:t>
      </w:r>
      <w:r w:rsidR="005F3FAF" w:rsidRPr="00D138BC">
        <w:rPr>
          <w:lang w:val="en-US"/>
        </w:rPr>
        <w:t xml:space="preserve">. They allow a child process to use the same connection throughout its entire lifetime instead of creating </w:t>
      </w:r>
      <w:r w:rsidR="003F01A0">
        <w:rPr>
          <w:lang w:val="en-US"/>
        </w:rPr>
        <w:t>a connection every time a</w:t>
      </w:r>
      <w:r w:rsidR="005F3FAF" w:rsidRPr="00D138BC">
        <w:rPr>
          <w:lang w:val="en-US"/>
        </w:rPr>
        <w:t xml:space="preserve"> page interacts with the </w:t>
      </w:r>
      <w:r w:rsidR="003F01A0">
        <w:rPr>
          <w:lang w:val="en-US"/>
        </w:rPr>
        <w:t xml:space="preserve">Firebird </w:t>
      </w:r>
      <w:r w:rsidR="005F3FAF" w:rsidRPr="00D138BC">
        <w:rPr>
          <w:lang w:val="en-US"/>
        </w:rPr>
        <w:t xml:space="preserve">server.  </w:t>
      </w:r>
      <w:r w:rsidR="003F01A0">
        <w:rPr>
          <w:lang w:val="en-US"/>
        </w:rPr>
        <w:t>P</w:t>
      </w:r>
      <w:r w:rsidR="003F01A0" w:rsidRPr="00D138BC">
        <w:rPr>
          <w:lang w:val="en-US"/>
        </w:rPr>
        <w:t xml:space="preserve">ersistent </w:t>
      </w:r>
      <w:r w:rsidR="005F3FAF" w:rsidRPr="00D138BC">
        <w:rPr>
          <w:lang w:val="en-US"/>
        </w:rPr>
        <w:t xml:space="preserve">connections </w:t>
      </w:r>
      <w:r w:rsidR="003F01A0">
        <w:rPr>
          <w:lang w:val="en-US"/>
        </w:rPr>
        <w:t>are not unlike</w:t>
      </w:r>
      <w:r w:rsidR="005F3FAF" w:rsidRPr="00D138BC">
        <w:rPr>
          <w:lang w:val="en-US"/>
        </w:rPr>
        <w:t xml:space="preserve"> working with a connection pool. </w:t>
      </w:r>
    </w:p>
    <w:p w:rsidR="0094438D" w:rsidRDefault="005F3FAF" w:rsidP="00030869">
      <w:pPr>
        <w:rPr>
          <w:lang w:val="en-US"/>
        </w:rPr>
      </w:pPr>
      <w:r w:rsidRPr="00D138BC">
        <w:rPr>
          <w:lang w:val="en-US"/>
        </w:rPr>
        <w:t xml:space="preserve">You can find more details about persistent connections at </w:t>
      </w:r>
      <w:hyperlink r:id="rId14" w:history="1">
        <w:r w:rsidRPr="00D138BC">
          <w:rPr>
            <w:rStyle w:val="Hyperlink"/>
            <w:rFonts w:ascii="Arial" w:hAnsi="Arial" w:cs="Arial"/>
            <w:sz w:val="24"/>
            <w:lang w:val="en-US"/>
          </w:rPr>
          <w:t>http://php.net/persistent-connections</w:t>
        </w:r>
      </w:hyperlink>
      <w:r w:rsidRPr="00D138BC">
        <w:rPr>
          <w:lang w:val="en-US"/>
        </w:rPr>
        <w:t>.</w:t>
      </w:r>
    </w:p>
    <w:p w:rsidR="00D077A9" w:rsidRPr="00D138BC" w:rsidRDefault="00D077A9" w:rsidP="00D077A9">
      <w:pPr>
        <w:spacing w:after="0"/>
        <w:jc w:val="both"/>
        <w:rPr>
          <w:rFonts w:ascii="Arial" w:hAnsi="Arial" w:cs="Arial"/>
          <w:sz w:val="24"/>
          <w:lang w:val="en-US"/>
        </w:rPr>
      </w:pPr>
    </w:p>
    <w:p w:rsidR="00D077A9" w:rsidRPr="00D138BC" w:rsidRDefault="00B04C5A"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Need to know</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Many </w:t>
      </w:r>
      <w:proofErr w:type="spellStart"/>
      <w:r w:rsidRPr="00D138BC">
        <w:rPr>
          <w:rFonts w:ascii="Arial" w:hAnsi="Arial" w:cs="Arial"/>
          <w:sz w:val="24"/>
          <w:lang w:val="en-US"/>
        </w:rPr>
        <w:t>ibase</w:t>
      </w:r>
      <w:proofErr w:type="spellEnd"/>
      <w:r w:rsidR="0048073B">
        <w:rPr>
          <w:rFonts w:ascii="Arial" w:hAnsi="Arial" w:cs="Arial"/>
          <w:sz w:val="24"/>
          <w:lang w:val="en-US"/>
        </w:rPr>
        <w:t>_</w:t>
      </w:r>
      <w:r w:rsidRPr="00D138BC">
        <w:rPr>
          <w:rFonts w:ascii="Arial" w:hAnsi="Arial" w:cs="Arial"/>
          <w:sz w:val="24"/>
          <w:lang w:val="en-US"/>
        </w:rPr>
        <w:t xml:space="preserve"> functions </w:t>
      </w:r>
      <w:r w:rsidR="00BA40ED">
        <w:rPr>
          <w:rFonts w:ascii="Arial" w:hAnsi="Arial" w:cs="Arial"/>
          <w:sz w:val="24"/>
          <w:lang w:val="en-US"/>
        </w:rPr>
        <w:t xml:space="preserve">cannot accommodate </w:t>
      </w:r>
      <w:r w:rsidRPr="00D138BC">
        <w:rPr>
          <w:rFonts w:ascii="Arial" w:hAnsi="Arial" w:cs="Arial"/>
          <w:sz w:val="24"/>
          <w:lang w:val="en-US"/>
        </w:rPr>
        <w:t>the identifier of a connection</w:t>
      </w:r>
      <w:r w:rsidR="00BA40ED">
        <w:rPr>
          <w:rFonts w:ascii="Arial" w:hAnsi="Arial" w:cs="Arial"/>
          <w:sz w:val="24"/>
          <w:lang w:val="en-US"/>
        </w:rPr>
        <w:t xml:space="preserve">, </w:t>
      </w:r>
      <w:r w:rsidRPr="00D138BC">
        <w:rPr>
          <w:rFonts w:ascii="Arial" w:hAnsi="Arial" w:cs="Arial"/>
          <w:sz w:val="24"/>
          <w:lang w:val="en-US"/>
        </w:rPr>
        <w:t>transaction</w:t>
      </w:r>
      <w:r w:rsidR="00BA40ED">
        <w:rPr>
          <w:rFonts w:ascii="Arial" w:hAnsi="Arial" w:cs="Arial"/>
          <w:sz w:val="24"/>
          <w:lang w:val="en-US"/>
        </w:rPr>
        <w:t xml:space="preserve"> or</w:t>
      </w:r>
      <w:r w:rsidRPr="00D138BC">
        <w:rPr>
          <w:rFonts w:ascii="Arial" w:hAnsi="Arial" w:cs="Arial"/>
          <w:sz w:val="24"/>
          <w:lang w:val="en-US"/>
        </w:rPr>
        <w:t xml:space="preserve"> prepared query</w:t>
      </w:r>
      <w:r w:rsidR="00164F8F">
        <w:rPr>
          <w:rFonts w:ascii="Arial" w:hAnsi="Arial" w:cs="Arial"/>
          <w:sz w:val="24"/>
          <w:lang w:val="en-US"/>
        </w:rPr>
        <w:t>.</w:t>
      </w:r>
      <w:r w:rsidRPr="00D138BC">
        <w:rPr>
          <w:rFonts w:ascii="Arial" w:hAnsi="Arial" w:cs="Arial"/>
          <w:sz w:val="24"/>
          <w:lang w:val="en-US"/>
        </w:rPr>
        <w:t xml:space="preserve"> </w:t>
      </w:r>
      <w:r w:rsidR="00BA40ED">
        <w:rPr>
          <w:rFonts w:ascii="Arial" w:hAnsi="Arial" w:cs="Arial"/>
          <w:sz w:val="24"/>
          <w:lang w:val="en-US"/>
        </w:rPr>
        <w:t>T</w:t>
      </w:r>
      <w:r w:rsidR="00BA40ED" w:rsidRPr="00D138BC">
        <w:rPr>
          <w:rFonts w:ascii="Arial" w:hAnsi="Arial" w:cs="Arial"/>
          <w:sz w:val="24"/>
          <w:lang w:val="en-US"/>
        </w:rPr>
        <w:t>h</w:t>
      </w:r>
      <w:r w:rsidR="00BA40ED">
        <w:rPr>
          <w:rFonts w:ascii="Arial" w:hAnsi="Arial" w:cs="Arial"/>
          <w:sz w:val="24"/>
          <w:lang w:val="en-US"/>
        </w:rPr>
        <w:t>o</w:t>
      </w:r>
      <w:r w:rsidR="00BA40ED" w:rsidRPr="00D138BC">
        <w:rPr>
          <w:rFonts w:ascii="Arial" w:hAnsi="Arial" w:cs="Arial"/>
          <w:sz w:val="24"/>
          <w:lang w:val="en-US"/>
        </w:rPr>
        <w:t xml:space="preserve">se </w:t>
      </w:r>
      <w:r w:rsidRPr="00D138BC">
        <w:rPr>
          <w:rFonts w:ascii="Arial" w:hAnsi="Arial" w:cs="Arial"/>
          <w:sz w:val="24"/>
          <w:lang w:val="en-US"/>
        </w:rPr>
        <w:t xml:space="preserve">functions use the identifier of the last established connection </w:t>
      </w:r>
      <w:r w:rsidR="00BA40ED">
        <w:rPr>
          <w:rFonts w:ascii="Arial" w:hAnsi="Arial" w:cs="Arial"/>
          <w:sz w:val="24"/>
          <w:lang w:val="en-US"/>
        </w:rPr>
        <w:t xml:space="preserve">or </w:t>
      </w:r>
      <w:r w:rsidR="00D66EF4">
        <w:rPr>
          <w:rFonts w:ascii="Arial" w:hAnsi="Arial" w:cs="Arial"/>
          <w:sz w:val="24"/>
          <w:lang w:val="en-US"/>
        </w:rPr>
        <w:t xml:space="preserve">last </w:t>
      </w:r>
      <w:r w:rsidRPr="00D138BC">
        <w:rPr>
          <w:rFonts w:ascii="Arial" w:hAnsi="Arial" w:cs="Arial"/>
          <w:sz w:val="24"/>
          <w:lang w:val="en-US"/>
        </w:rPr>
        <w:t>started transaction</w:t>
      </w:r>
      <w:r w:rsidR="00BA40ED">
        <w:rPr>
          <w:rFonts w:ascii="Arial" w:hAnsi="Arial" w:cs="Arial"/>
          <w:sz w:val="24"/>
          <w:lang w:val="en-US"/>
        </w:rPr>
        <w:t xml:space="preserve"> instead of the relevant identifier</w:t>
      </w:r>
      <w:r w:rsidRPr="00D138BC">
        <w:rPr>
          <w:rFonts w:ascii="Arial" w:hAnsi="Arial" w:cs="Arial"/>
          <w:sz w:val="24"/>
          <w:lang w:val="en-US"/>
        </w:rPr>
        <w:t>. I</w:t>
      </w:r>
      <w:r w:rsidR="00B04C5A">
        <w:rPr>
          <w:rFonts w:ascii="Arial" w:hAnsi="Arial" w:cs="Arial"/>
          <w:sz w:val="24"/>
          <w:lang w:val="en-US"/>
        </w:rPr>
        <w:t>t</w:t>
      </w:r>
      <w:r w:rsidR="00D66EF4">
        <w:rPr>
          <w:rFonts w:ascii="Arial" w:hAnsi="Arial" w:cs="Arial"/>
          <w:sz w:val="24"/>
          <w:lang w:val="en-US"/>
        </w:rPr>
        <w:t xml:space="preserve"> is not a recommended practice</w:t>
      </w:r>
      <w:r w:rsidRPr="00D138BC">
        <w:rPr>
          <w:rFonts w:ascii="Arial" w:hAnsi="Arial" w:cs="Arial"/>
          <w:sz w:val="24"/>
          <w:lang w:val="en-US"/>
        </w:rPr>
        <w:t>, especially if your web application can use more than one connection.</w:t>
      </w:r>
    </w:p>
    <w:p w:rsidR="00D077A9" w:rsidRPr="00D138BC" w:rsidRDefault="00D077A9" w:rsidP="00D077A9">
      <w:pPr>
        <w:spacing w:after="0"/>
        <w:jc w:val="both"/>
        <w:rPr>
          <w:rFonts w:ascii="Arial" w:hAnsi="Arial" w:cs="Arial"/>
          <w:sz w:val="24"/>
          <w:lang w:val="en-US"/>
        </w:rPr>
      </w:pPr>
    </w:p>
    <w:p w:rsidR="0094438D" w:rsidRDefault="00C57B25" w:rsidP="00120FD8">
      <w:pPr>
        <w:pStyle w:val="Heading4"/>
        <w:rPr>
          <w:lang w:val="en-US"/>
        </w:rPr>
      </w:pPr>
      <w:proofErr w:type="spellStart"/>
      <w:r>
        <w:rPr>
          <w:lang w:val="en-US"/>
        </w:rPr>
        <w:t>ibase_query</w:t>
      </w:r>
      <w:proofErr w:type="spellEnd"/>
    </w:p>
    <w:p w:rsidR="0094438D" w:rsidRDefault="005F3FAF" w:rsidP="00120FD8">
      <w:pPr>
        <w:rPr>
          <w:lang w:val="en-US"/>
        </w:rPr>
      </w:pPr>
      <w:r w:rsidRPr="00D138BC">
        <w:rPr>
          <w:lang w:val="en-US"/>
        </w:rPr>
        <w:t xml:space="preserve">The </w:t>
      </w:r>
      <w:proofErr w:type="spellStart"/>
      <w:r w:rsidRPr="00D138BC">
        <w:rPr>
          <w:lang w:val="en-US"/>
        </w:rPr>
        <w:t>ibase_query</w:t>
      </w:r>
      <w:proofErr w:type="spellEnd"/>
      <w:r w:rsidRPr="00D138BC">
        <w:rPr>
          <w:lang w:val="en-US"/>
        </w:rPr>
        <w:t xml:space="preserve"> function executes an SQL query and returns the identifier of the result or </w:t>
      </w:r>
      <w:r w:rsidR="000E796F">
        <w:rPr>
          <w:lang w:val="en-US"/>
        </w:rPr>
        <w:t>T</w:t>
      </w:r>
      <w:r w:rsidR="000E796F" w:rsidRPr="00D138BC">
        <w:rPr>
          <w:lang w:val="en-US"/>
        </w:rPr>
        <w:t xml:space="preserve">rue </w:t>
      </w:r>
      <w:r w:rsidRPr="00D138BC">
        <w:rPr>
          <w:lang w:val="en-US"/>
        </w:rPr>
        <w:t xml:space="preserve">if the query returns no data set. </w:t>
      </w:r>
      <w:r w:rsidR="00BA40ED">
        <w:rPr>
          <w:lang w:val="en-US"/>
        </w:rPr>
        <w:t xml:space="preserve">Along with </w:t>
      </w:r>
      <w:r w:rsidRPr="00D138BC">
        <w:rPr>
          <w:lang w:val="en-US"/>
        </w:rPr>
        <w:t>the connection</w:t>
      </w:r>
      <w:r w:rsidR="000E796F">
        <w:rPr>
          <w:lang w:val="en-US"/>
        </w:rPr>
        <w:t xml:space="preserve"> or</w:t>
      </w:r>
      <w:r w:rsidRPr="00D138BC">
        <w:rPr>
          <w:lang w:val="en-US"/>
        </w:rPr>
        <w:t xml:space="preserve"> transaction </w:t>
      </w:r>
      <w:r w:rsidR="000E796F">
        <w:rPr>
          <w:lang w:val="en-US"/>
        </w:rPr>
        <w:t xml:space="preserve">ID </w:t>
      </w:r>
      <w:r w:rsidRPr="00D138BC">
        <w:rPr>
          <w:lang w:val="en-US"/>
        </w:rPr>
        <w:t xml:space="preserve">and the text of the SQL query, this function can accept a </w:t>
      </w:r>
      <w:r w:rsidR="00BA40ED" w:rsidRPr="00D138BC">
        <w:rPr>
          <w:lang w:val="en-US"/>
        </w:rPr>
        <w:t>vari</w:t>
      </w:r>
      <w:r w:rsidR="00BA40ED">
        <w:rPr>
          <w:lang w:val="en-US"/>
        </w:rPr>
        <w:t>able</w:t>
      </w:r>
      <w:r w:rsidR="00BA40ED" w:rsidRPr="00D138BC">
        <w:rPr>
          <w:lang w:val="en-US"/>
        </w:rPr>
        <w:t xml:space="preserve"> </w:t>
      </w:r>
      <w:r w:rsidRPr="00D138BC">
        <w:rPr>
          <w:lang w:val="en-US"/>
        </w:rPr>
        <w:t xml:space="preserve">number of parameters </w:t>
      </w:r>
      <w:r w:rsidR="00BA40ED">
        <w:rPr>
          <w:lang w:val="en-US"/>
        </w:rPr>
        <w:t>to populate</w:t>
      </w:r>
      <w:r w:rsidRPr="00D138BC">
        <w:rPr>
          <w:lang w:val="en-US"/>
        </w:rPr>
        <w:t xml:space="preserve"> the SQL query parameters. </w:t>
      </w:r>
      <w:r w:rsidR="00657ABC">
        <w:rPr>
          <w:lang w:val="en-US"/>
        </w:rPr>
        <w:t xml:space="preserve">For </w:t>
      </w:r>
      <w:r w:rsidRPr="00D138BC">
        <w:rPr>
          <w:lang w:val="en-US"/>
        </w:rPr>
        <w:t>example</w:t>
      </w:r>
      <w:r w:rsidR="00657A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D077A9" w:rsidRPr="002564DE" w:rsidRDefault="002564DE" w:rsidP="00D077A9">
      <w:pPr>
        <w:jc w:val="both"/>
        <w:rPr>
          <w:rFonts w:ascii="Courier New" w:hAnsi="Courier New" w:cs="Courier New"/>
          <w:sz w:val="16"/>
          <w:szCs w:val="16"/>
          <w:lang w:val="en-US"/>
        </w:rPr>
      </w:pPr>
      <w:r w:rsidRPr="007C253C">
        <w:rPr>
          <w:rFonts w:ascii="Courier New" w:hAnsi="Courier New" w:cs="Courier New"/>
          <w:i/>
          <w:iCs/>
          <w:color w:val="005600"/>
          <w:sz w:val="16"/>
          <w:szCs w:val="16"/>
          <w:lang w:val="en-US" w:eastAsia="ru-RU"/>
        </w:rPr>
        <w:t>// …</w:t>
      </w:r>
    </w:p>
    <w:p w:rsidR="0094438D" w:rsidRDefault="00657ABC" w:rsidP="00120FD8">
      <w:pPr>
        <w:rPr>
          <w:lang w:val="en-US"/>
        </w:rPr>
      </w:pPr>
      <w:r>
        <w:rPr>
          <w:lang w:val="en-US"/>
        </w:rPr>
        <w:t>P</w:t>
      </w:r>
      <w:r w:rsidRPr="00D138BC">
        <w:rPr>
          <w:lang w:val="en-US"/>
        </w:rPr>
        <w:t xml:space="preserve">arameterized </w:t>
      </w:r>
      <w:r w:rsidR="005F3FAF" w:rsidRPr="00D138BC">
        <w:rPr>
          <w:lang w:val="en-US"/>
        </w:rPr>
        <w:t xml:space="preserve">queries are </w:t>
      </w:r>
      <w:r w:rsidR="000E796F">
        <w:rPr>
          <w:lang w:val="en-US"/>
        </w:rPr>
        <w:t>typically</w:t>
      </w:r>
      <w:r>
        <w:rPr>
          <w:lang w:val="en-US"/>
        </w:rPr>
        <w:t xml:space="preserve"> </w:t>
      </w:r>
      <w:r w:rsidR="005F3FAF" w:rsidRPr="00D138BC">
        <w:rPr>
          <w:lang w:val="en-US"/>
        </w:rPr>
        <w:t xml:space="preserve">used multiple times with </w:t>
      </w:r>
      <w:r w:rsidR="000E796F">
        <w:rPr>
          <w:lang w:val="en-US"/>
        </w:rPr>
        <w:t xml:space="preserve">fresh </w:t>
      </w:r>
      <w:r w:rsidR="005F3FAF" w:rsidRPr="00D138BC">
        <w:rPr>
          <w:lang w:val="en-US"/>
        </w:rPr>
        <w:t>sets of parameter values</w:t>
      </w:r>
      <w:r w:rsidR="000E796F">
        <w:rPr>
          <w:lang w:val="en-US"/>
        </w:rPr>
        <w:t xml:space="preserve"> each time</w:t>
      </w:r>
      <w:r w:rsidR="005F3FAF" w:rsidRPr="00D138BC">
        <w:rPr>
          <w:lang w:val="en-US"/>
        </w:rPr>
        <w:t xml:space="preserve">. </w:t>
      </w:r>
      <w:r>
        <w:rPr>
          <w:lang w:val="en-US"/>
        </w:rPr>
        <w:t>P</w:t>
      </w:r>
      <w:r w:rsidRPr="00D138BC">
        <w:rPr>
          <w:lang w:val="en-US"/>
        </w:rPr>
        <w:t xml:space="preserve">repared </w:t>
      </w:r>
      <w:r w:rsidR="005F3FAF" w:rsidRPr="00D138BC">
        <w:rPr>
          <w:lang w:val="en-US"/>
        </w:rPr>
        <w:t>queries</w:t>
      </w:r>
      <w:r>
        <w:rPr>
          <w:lang w:val="en-US"/>
        </w:rPr>
        <w:t xml:space="preserve"> are recommended for this style of usage</w:t>
      </w:r>
      <w:r w:rsidR="005F3FAF" w:rsidRPr="00D138BC">
        <w:rPr>
          <w:lang w:val="en-US"/>
        </w:rPr>
        <w:t xml:space="preserve">. </w:t>
      </w:r>
      <w:r>
        <w:rPr>
          <w:lang w:val="en-US"/>
        </w:rPr>
        <w:t>T</w:t>
      </w:r>
      <w:r w:rsidR="005F3FAF" w:rsidRPr="00D138BC">
        <w:rPr>
          <w:lang w:val="en-US"/>
        </w:rPr>
        <w:t xml:space="preserve">he identifier of a query </w:t>
      </w:r>
      <w:r>
        <w:rPr>
          <w:lang w:val="en-US"/>
        </w:rPr>
        <w:t xml:space="preserve">is returned by </w:t>
      </w:r>
      <w:r w:rsidR="005F3FAF" w:rsidRPr="00D138BC">
        <w:rPr>
          <w:lang w:val="en-US"/>
        </w:rPr>
        <w:t xml:space="preserve">the </w:t>
      </w:r>
      <w:r w:rsidRPr="00D138BC">
        <w:rPr>
          <w:lang w:val="en-US"/>
        </w:rPr>
        <w:t xml:space="preserve">function </w:t>
      </w:r>
      <w:proofErr w:type="spellStart"/>
      <w:r w:rsidR="005F3FAF" w:rsidRPr="00D138BC">
        <w:rPr>
          <w:lang w:val="en-US"/>
        </w:rPr>
        <w:t>ibase_prepare</w:t>
      </w:r>
      <w:proofErr w:type="spellEnd"/>
      <w:r w:rsidR="005F3FAF" w:rsidRPr="00D138BC">
        <w:rPr>
          <w:lang w:val="en-US"/>
        </w:rPr>
        <w:t xml:space="preserve"> and then the prepared query</w:t>
      </w:r>
      <w:r>
        <w:rPr>
          <w:lang w:val="en-US"/>
        </w:rPr>
        <w:t xml:space="preserve"> is executed using </w:t>
      </w:r>
      <w:r w:rsidR="005F3FAF" w:rsidRPr="00D138BC">
        <w:rPr>
          <w:lang w:val="en-US"/>
        </w:rPr>
        <w:t>the</w:t>
      </w:r>
      <w:r w:rsidRPr="00D138BC">
        <w:rPr>
          <w:lang w:val="en-US"/>
        </w:rPr>
        <w:t xml:space="preserve"> function</w:t>
      </w:r>
      <w:r w:rsidR="005F3FAF" w:rsidRPr="00D138BC">
        <w:rPr>
          <w:lang w:val="en-US"/>
        </w:rPr>
        <w:t xml:space="preserve"> </w:t>
      </w:r>
      <w:proofErr w:type="spellStart"/>
      <w:r w:rsidR="005F3FAF" w:rsidRPr="00D138BC">
        <w:rPr>
          <w:lang w:val="en-US"/>
        </w:rPr>
        <w:t>ibase_execute</w:t>
      </w:r>
      <w:proofErr w:type="spellEnd"/>
      <w:r w:rsidR="005F3FAF" w:rsidRPr="00D138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Execute statement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ibase_execute</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sth</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8E4EC1">
        <w:rPr>
          <w:rFonts w:ascii="Courier New" w:hAnsi="Courier New" w:cs="Courier New"/>
          <w:i/>
          <w:iCs/>
          <w:color w:val="005600"/>
          <w:sz w:val="16"/>
          <w:szCs w:val="16"/>
          <w:lang w:val="en-US" w:eastAsia="ru-RU"/>
        </w:rPr>
        <w:t>Release the prepared statement</w:t>
      </w:r>
    </w:p>
    <w:p w:rsidR="002564DE" w:rsidRPr="002564DE" w:rsidRDefault="002564DE" w:rsidP="002564DE">
      <w:pPr>
        <w:jc w:val="both"/>
        <w:rPr>
          <w:rFonts w:ascii="Courier New" w:hAnsi="Courier New" w:cs="Courier New"/>
          <w:color w:val="000000"/>
          <w:sz w:val="16"/>
          <w:szCs w:val="16"/>
          <w:lang w:val="en-US" w:eastAsia="ru-RU"/>
        </w:rPr>
      </w:pPr>
      <w:proofErr w:type="spellStart"/>
      <w:r w:rsidRPr="008E4EC1">
        <w:rPr>
          <w:rFonts w:ascii="Courier New" w:hAnsi="Courier New" w:cs="Courier New"/>
          <w:color w:val="000000"/>
          <w:sz w:val="16"/>
          <w:szCs w:val="16"/>
          <w:lang w:val="en-US" w:eastAsia="ru-RU"/>
        </w:rPr>
        <w:t>ibase_free_query</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 xml:space="preserve">Prepared queries are </w:t>
      </w:r>
      <w:r w:rsidR="00657ABC">
        <w:rPr>
          <w:lang w:val="en-US"/>
        </w:rPr>
        <w:t>very</w:t>
      </w:r>
      <w:r w:rsidRPr="00D138BC">
        <w:rPr>
          <w:lang w:val="en-US"/>
        </w:rPr>
        <w:t xml:space="preserve"> often used when a </w:t>
      </w:r>
      <w:r w:rsidR="00657ABC">
        <w:rPr>
          <w:lang w:val="en-US"/>
        </w:rPr>
        <w:t>large</w:t>
      </w:r>
      <w:r w:rsidR="00657ABC" w:rsidRPr="00D138BC">
        <w:rPr>
          <w:lang w:val="en-US"/>
        </w:rPr>
        <w:t xml:space="preserve"> </w:t>
      </w:r>
      <w:r w:rsidRPr="00D138BC">
        <w:rPr>
          <w:lang w:val="en-US"/>
        </w:rPr>
        <w:t>amount of data</w:t>
      </w:r>
      <w:r w:rsidR="00657ABC">
        <w:rPr>
          <w:lang w:val="en-US"/>
        </w:rPr>
        <w:t xml:space="preserve"> input is anticipated</w:t>
      </w:r>
      <w:r w:rsidRPr="00D138BC">
        <w:rPr>
          <w:lang w:val="en-US"/>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lastRenderedPageBreak/>
        <w:t>$</w:t>
      </w:r>
      <w:proofErr w:type="spellStart"/>
      <w:r w:rsidRPr="008E4EC1">
        <w:rPr>
          <w:rFonts w:ascii="Courier New" w:hAnsi="Courier New" w:cs="Courier New"/>
          <w:color w:val="000000"/>
          <w:sz w:val="16"/>
          <w:szCs w:val="16"/>
          <w:lang w:val="en-US" w:eastAsia="ru-RU"/>
        </w:rPr>
        <w:t>sql</w:t>
      </w:r>
      <w:proofErr w:type="spellEnd"/>
      <w:r w:rsidRPr="008E4EC1">
        <w:rPr>
          <w:rFonts w:ascii="Courier New" w:hAnsi="Courier New" w:cs="Courier New"/>
          <w:color w:val="000000"/>
          <w:sz w:val="16"/>
          <w:szCs w:val="16"/>
          <w:lang w:val="en-US" w:eastAsia="ru-RU"/>
        </w:rPr>
        <w:t xml:space="preserve"> = </w:t>
      </w:r>
      <w:r w:rsidRPr="008E4EC1">
        <w:rPr>
          <w:rFonts w:ascii="Courier New" w:hAnsi="Courier New" w:cs="Courier New"/>
          <w:color w:val="000066"/>
          <w:sz w:val="16"/>
          <w:szCs w:val="16"/>
          <w:lang w:val="en-US" w:eastAsia="ru-RU"/>
        </w:rPr>
        <w:t>'INSERT INTO users(login, email) VALUES(?, ?)'</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$users = [[</w:t>
      </w:r>
      <w:r w:rsidRPr="008E4EC1">
        <w:rPr>
          <w:rFonts w:ascii="Courier New" w:hAnsi="Courier New" w:cs="Courier New"/>
          <w:color w:val="000066"/>
          <w:sz w:val="16"/>
          <w:szCs w:val="16"/>
          <w:lang w:val="en-US" w:eastAsia="ru-RU"/>
        </w:rPr>
        <w:t>"user1"</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"user1@gmail.com"</w:t>
      </w:r>
      <w:r w:rsidRPr="008E4EC1">
        <w:rPr>
          <w:rFonts w:ascii="Courier New" w:hAnsi="Courier New" w:cs="Courier New"/>
          <w:color w:val="000000"/>
          <w:sz w:val="16"/>
          <w:szCs w:val="16"/>
          <w:lang w:val="en-US" w:eastAsia="ru-RU"/>
        </w:rPr>
        <w:t>], [</w:t>
      </w:r>
      <w:r w:rsidRPr="008E4EC1">
        <w:rPr>
          <w:rFonts w:ascii="Courier New" w:hAnsi="Courier New" w:cs="Courier New"/>
          <w:color w:val="000066"/>
          <w:sz w:val="16"/>
          <w:szCs w:val="16"/>
          <w:lang w:val="en-US" w:eastAsia="ru-RU"/>
        </w:rPr>
        <w:t>"user2"</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"user2@gmail.com"</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8E4EC1">
        <w:rPr>
          <w:rFonts w:ascii="Courier New" w:hAnsi="Courier New" w:cs="Courier New"/>
          <w:b/>
          <w:bCs/>
          <w:color w:val="000000"/>
          <w:sz w:val="16"/>
          <w:szCs w:val="16"/>
          <w:lang w:val="en-US" w:eastAsia="ru-RU"/>
        </w:rPr>
        <w:t>foreach</w:t>
      </w:r>
      <w:proofErr w:type="spellEnd"/>
      <w:r w:rsidRPr="008E4EC1">
        <w:rPr>
          <w:rFonts w:ascii="Courier New" w:hAnsi="Courier New" w:cs="Courier New"/>
          <w:b/>
          <w:bCs/>
          <w:color w:val="000000"/>
          <w:sz w:val="16"/>
          <w:szCs w:val="16"/>
          <w:lang w:val="en-US" w:eastAsia="ru-RU"/>
        </w:rPr>
        <w:t xml:space="preserve"> </w:t>
      </w:r>
      <w:r w:rsidRPr="008E4EC1">
        <w:rPr>
          <w:rFonts w:ascii="Courier New" w:hAnsi="Courier New" w:cs="Courier New"/>
          <w:color w:val="000000"/>
          <w:sz w:val="16"/>
          <w:szCs w:val="16"/>
          <w:lang w:val="en-US" w:eastAsia="ru-RU"/>
        </w:rPr>
        <w:t xml:space="preserve">($users </w:t>
      </w:r>
      <w:r w:rsidRPr="008E4EC1">
        <w:rPr>
          <w:rFonts w:ascii="Courier New" w:hAnsi="Courier New" w:cs="Courier New"/>
          <w:b/>
          <w:bCs/>
          <w:color w:val="000000"/>
          <w:sz w:val="16"/>
          <w:szCs w:val="16"/>
          <w:lang w:val="en-US" w:eastAsia="ru-RU"/>
        </w:rPr>
        <w:t xml:space="preserve">as </w:t>
      </w:r>
      <w:r w:rsidRPr="008E4EC1">
        <w:rPr>
          <w:rFonts w:ascii="Courier New" w:hAnsi="Courier New" w:cs="Courier New"/>
          <w:color w:val="000000"/>
          <w:sz w:val="16"/>
          <w:szCs w:val="16"/>
          <w:lang w:val="en-US" w:eastAsia="ru-RU"/>
        </w:rPr>
        <w:t>$user))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 $user[0], $user[1]);</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ibase_free_query</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w:t>
      </w:r>
    </w:p>
    <w:p w:rsidR="00120FD8" w:rsidRPr="005B4FA7" w:rsidRDefault="008E4EC1" w:rsidP="00120FD8">
      <w:pPr>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w:t>
      </w:r>
    </w:p>
    <w:p w:rsidR="0094438D" w:rsidRDefault="00BB630F" w:rsidP="00120FD8">
      <w:pPr>
        <w:rPr>
          <w:lang w:val="en-US"/>
        </w:rPr>
      </w:pPr>
      <w:r>
        <w:rPr>
          <w:lang w:val="en-US"/>
        </w:rPr>
        <w:t xml:space="preserve">It is actually a </w:t>
      </w:r>
      <w:r w:rsidR="005F3FAF" w:rsidRPr="00D138BC">
        <w:rPr>
          <w:lang w:val="en-US"/>
        </w:rPr>
        <w:t>disadvantage of this extension</w:t>
      </w:r>
      <w:r w:rsidR="00533D17">
        <w:rPr>
          <w:lang w:val="en-US"/>
        </w:rPr>
        <w:t xml:space="preserve"> </w:t>
      </w:r>
      <w:r>
        <w:rPr>
          <w:lang w:val="en-US"/>
        </w:rPr>
        <w:t xml:space="preserve">that </w:t>
      </w:r>
      <w:r w:rsidR="005F3FAF" w:rsidRPr="00D138BC">
        <w:rPr>
          <w:lang w:val="en-US"/>
        </w:rPr>
        <w:t xml:space="preserve">functions </w:t>
      </w:r>
      <w:r w:rsidR="000E796F">
        <w:rPr>
          <w:lang w:val="en-US"/>
        </w:rPr>
        <w:t xml:space="preserve">can take </w:t>
      </w:r>
      <w:r w:rsidR="00533D17">
        <w:rPr>
          <w:lang w:val="en-US"/>
        </w:rPr>
        <w:t>a</w:t>
      </w:r>
      <w:r w:rsidR="005F3FAF" w:rsidRPr="00D138BC">
        <w:rPr>
          <w:lang w:val="en-US"/>
        </w:rPr>
        <w:t xml:space="preserve"> </w:t>
      </w:r>
      <w:r w:rsidR="00533D17" w:rsidRPr="00D138BC">
        <w:rPr>
          <w:lang w:val="en-US"/>
        </w:rPr>
        <w:t>vari</w:t>
      </w:r>
      <w:r w:rsidR="00533D17">
        <w:rPr>
          <w:lang w:val="en-US"/>
        </w:rPr>
        <w:t>able</w:t>
      </w:r>
      <w:r w:rsidR="00533D17" w:rsidRPr="00D138BC">
        <w:rPr>
          <w:lang w:val="en-US"/>
        </w:rPr>
        <w:t xml:space="preserve"> </w:t>
      </w:r>
      <w:r w:rsidR="005F3FAF" w:rsidRPr="00D138BC">
        <w:rPr>
          <w:lang w:val="en-US"/>
        </w:rPr>
        <w:t>number of parameters</w:t>
      </w:r>
      <w:r>
        <w:rPr>
          <w:lang w:val="en-US"/>
        </w:rPr>
        <w:t>.  It is less than ideal</w:t>
      </w:r>
      <w:r w:rsidR="005F3FAF" w:rsidRPr="00D138BC">
        <w:rPr>
          <w:lang w:val="en-US"/>
        </w:rPr>
        <w:t xml:space="preserve"> </w:t>
      </w:r>
      <w:proofErr w:type="spellStart"/>
      <w:r w:rsidR="00533D17">
        <w:rPr>
          <w:lang w:val="en-US"/>
        </w:rPr>
        <w:t>ideal</w:t>
      </w:r>
      <w:proofErr w:type="spellEnd"/>
      <w:r w:rsidR="005F3FAF" w:rsidRPr="00D138BC">
        <w:rPr>
          <w:lang w:val="en-US"/>
        </w:rPr>
        <w:t xml:space="preserve"> for parameterized queries</w:t>
      </w:r>
      <w:r w:rsidR="00533D17">
        <w:rPr>
          <w:lang w:val="en-US"/>
        </w:rPr>
        <w:t>, as the last example demonstrates</w:t>
      </w:r>
      <w:r w:rsidR="005F3FAF" w:rsidRPr="00D138BC">
        <w:rPr>
          <w:lang w:val="en-US"/>
        </w:rPr>
        <w:t xml:space="preserve">. </w:t>
      </w:r>
      <w:r w:rsidR="00533D17">
        <w:rPr>
          <w:lang w:val="en-US"/>
        </w:rPr>
        <w:t>It</w:t>
      </w:r>
      <w:r w:rsidR="005F3FAF" w:rsidRPr="00D138BC">
        <w:rPr>
          <w:lang w:val="en-US"/>
        </w:rPr>
        <w:t xml:space="preserve"> is especially noticeable if you try to write a universal class for executing any </w:t>
      </w:r>
      <w:r w:rsidR="00533D17" w:rsidRPr="00D138BC">
        <w:rPr>
          <w:lang w:val="en-US"/>
        </w:rPr>
        <w:t>quer</w:t>
      </w:r>
      <w:r w:rsidR="00533D17">
        <w:rPr>
          <w:lang w:val="en-US"/>
        </w:rPr>
        <w:t>y</w:t>
      </w:r>
      <w:r w:rsidR="005F3FAF" w:rsidRPr="00D138BC">
        <w:rPr>
          <w:lang w:val="en-US"/>
        </w:rPr>
        <w:t xml:space="preserve">. It would be much more </w:t>
      </w:r>
      <w:r w:rsidR="00533D17">
        <w:rPr>
          <w:lang w:val="en-US"/>
        </w:rPr>
        <w:t xml:space="preserve">useful to be able to send </w:t>
      </w:r>
      <w:r w:rsidR="005F3FAF" w:rsidRPr="00D138BC">
        <w:rPr>
          <w:lang w:val="en-US"/>
        </w:rPr>
        <w:t xml:space="preserve">parameters in one array.  </w:t>
      </w:r>
      <w:r>
        <w:rPr>
          <w:lang w:val="en-US"/>
        </w:rPr>
        <w:t>This would be one</w:t>
      </w:r>
      <w:r w:rsidR="005F3FAF" w:rsidRPr="00D138BC">
        <w:rPr>
          <w:lang w:val="en-US"/>
        </w:rPr>
        <w:t xml:space="preserve"> way to get around it: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b/>
          <w:bCs/>
          <w:color w:val="000000"/>
          <w:sz w:val="16"/>
          <w:szCs w:val="16"/>
          <w:lang w:val="en-US" w:eastAsia="ru-RU"/>
        </w:rPr>
        <w:t xml:space="preserve">function </w:t>
      </w:r>
      <w:proofErr w:type="spellStart"/>
      <w:r w:rsidRPr="008E4EC1">
        <w:rPr>
          <w:rFonts w:ascii="Courier New" w:hAnsi="Courier New" w:cs="Courier New"/>
          <w:color w:val="000000"/>
          <w:sz w:val="16"/>
          <w:szCs w:val="16"/>
          <w:lang w:val="en-US" w:eastAsia="ru-RU"/>
        </w:rPr>
        <w:t>fb_execute</w:t>
      </w:r>
      <w:proofErr w:type="spellEnd"/>
      <w:r w:rsidRPr="008E4EC1">
        <w:rPr>
          <w:rFonts w:ascii="Courier New" w:hAnsi="Courier New" w:cs="Courier New"/>
          <w:color w:val="000000"/>
          <w:sz w:val="16"/>
          <w:szCs w:val="16"/>
          <w:lang w:val="en-US" w:eastAsia="ru-RU"/>
        </w:rPr>
        <w:t xml:space="preserve"> ($stmt,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if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is_array</w:t>
      </w:r>
      <w:proofErr w:type="spellEnd"/>
      <w:r w:rsidRPr="008E4EC1">
        <w:rPr>
          <w:rFonts w:ascii="Courier New" w:hAnsi="Courier New" w:cs="Courier New"/>
          <w:color w:val="000000"/>
          <w:sz w:val="16"/>
          <w:szCs w:val="16"/>
          <w:lang w:val="en-US" w:eastAsia="ru-RU"/>
        </w:rPr>
        <w:t>($data))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return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array_unshift</w:t>
      </w:r>
      <w:proofErr w:type="spellEnd"/>
      <w:r w:rsidRPr="008E4EC1">
        <w:rPr>
          <w:rFonts w:ascii="Courier New" w:hAnsi="Courier New" w:cs="Courier New"/>
          <w:color w:val="000000"/>
          <w:sz w:val="16"/>
          <w:szCs w:val="16"/>
          <w:lang w:val="en-US" w:eastAsia="ru-RU"/>
        </w:rPr>
        <w:t>($data, $stmt);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rc</w:t>
      </w:r>
      <w:proofErr w:type="spellEnd"/>
      <w:r w:rsidRPr="008E4EC1">
        <w:rPr>
          <w:rFonts w:ascii="Courier New" w:hAnsi="Courier New" w:cs="Courier New"/>
          <w:color w:val="000000"/>
          <w:sz w:val="16"/>
          <w:szCs w:val="16"/>
          <w:lang w:val="en-US" w:eastAsia="ru-RU"/>
        </w:rPr>
        <w:t xml:space="preserve"> = </w:t>
      </w:r>
      <w:proofErr w:type="spellStart"/>
      <w:r w:rsidRPr="008E4EC1">
        <w:rPr>
          <w:rFonts w:ascii="Courier New" w:hAnsi="Courier New" w:cs="Courier New"/>
          <w:color w:val="000000"/>
          <w:sz w:val="16"/>
          <w:szCs w:val="16"/>
          <w:lang w:val="en-US" w:eastAsia="ru-RU"/>
        </w:rPr>
        <w:t>call_user_func_array</w:t>
      </w:r>
      <w:proofErr w:type="spellEnd"/>
      <w:r w:rsidRPr="008E4EC1">
        <w:rPr>
          <w:rFonts w:ascii="Courier New" w:hAnsi="Courier New" w:cs="Courier New"/>
          <w:color w:val="000000"/>
          <w:sz w:val="16"/>
          <w:szCs w:val="16"/>
          <w:lang w:val="en-US" w:eastAsia="ru-RU"/>
        </w:rPr>
        <w:t>(</w:t>
      </w:r>
      <w:r w:rsidRPr="008E4EC1">
        <w:rPr>
          <w:rFonts w:ascii="Courier New" w:hAnsi="Courier New" w:cs="Courier New"/>
          <w:color w:val="000066"/>
          <w:sz w:val="16"/>
          <w:szCs w:val="16"/>
          <w:lang w:val="en-US" w:eastAsia="ru-RU"/>
        </w:rPr>
        <w:t>'</w:t>
      </w:r>
      <w:proofErr w:type="spellStart"/>
      <w:r w:rsidRPr="008E4EC1">
        <w:rPr>
          <w:rFonts w:ascii="Courier New" w:hAnsi="Courier New" w:cs="Courier New"/>
          <w:color w:val="000066"/>
          <w:sz w:val="16"/>
          <w:szCs w:val="16"/>
          <w:lang w:val="en-US" w:eastAsia="ru-RU"/>
        </w:rPr>
        <w:t>ibase_execute</w:t>
      </w:r>
      <w:proofErr w:type="spellEnd"/>
      <w:r w:rsidRPr="008E4EC1">
        <w:rPr>
          <w:rFonts w:ascii="Courier New" w:hAnsi="Courier New" w:cs="Courier New"/>
          <w:color w:val="000066"/>
          <w:sz w:val="16"/>
          <w:szCs w:val="16"/>
          <w:lang w:val="en-US" w:eastAsia="ru-RU"/>
        </w:rPr>
        <w:t>'</w:t>
      </w:r>
      <w:r w:rsidRPr="008E4EC1">
        <w:rPr>
          <w:rFonts w:ascii="Courier New" w:hAnsi="Courier New" w:cs="Courier New"/>
          <w:color w:val="000000"/>
          <w:sz w:val="16"/>
          <w:szCs w:val="16"/>
          <w:lang w:val="en-US" w:eastAsia="ru-RU"/>
        </w:rPr>
        <w:t>, $data);</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return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8E4EC1" w:rsidRPr="008E4EC1" w:rsidRDefault="008E4EC1" w:rsidP="008E4EC1">
      <w:pPr>
        <w:jc w:val="both"/>
        <w:rPr>
          <w:rFonts w:ascii="Courier New" w:hAnsi="Courier New" w:cs="Courier New"/>
          <w:sz w:val="16"/>
          <w:szCs w:val="16"/>
          <w:lang w:val="en-US"/>
        </w:rPr>
      </w:pPr>
      <w:r w:rsidRPr="007C253C">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657ABC" w:rsidRPr="00D138BC">
        <w:rPr>
          <w:lang w:val="en-US"/>
        </w:rPr>
        <w:t>e</w:t>
      </w:r>
      <w:r w:rsidR="00657ABC">
        <w:rPr>
          <w:lang w:val="en-US"/>
        </w:rPr>
        <w:t>x</w:t>
      </w:r>
      <w:r w:rsidR="00657ABC" w:rsidRPr="00D138BC">
        <w:rPr>
          <w:lang w:val="en-US"/>
        </w:rPr>
        <w:t xml:space="preserve">tension </w:t>
      </w:r>
      <w:r w:rsidRPr="00D138BC">
        <w:rPr>
          <w:lang w:val="en-US"/>
        </w:rPr>
        <w:t xml:space="preserve">does not </w:t>
      </w:r>
      <w:r w:rsidR="00657ABC">
        <w:rPr>
          <w:lang w:val="en-US"/>
        </w:rPr>
        <w:t xml:space="preserve">support </w:t>
      </w:r>
      <w:r w:rsidRPr="00D138BC">
        <w:rPr>
          <w:lang w:val="en-US"/>
        </w:rPr>
        <w:t>named parameters</w:t>
      </w:r>
      <w:r w:rsidR="00C57B25">
        <w:rPr>
          <w:lang w:val="en-US"/>
        </w:rPr>
        <w:t xml:space="preserve"> in queries</w:t>
      </w:r>
      <w:r w:rsidRPr="00D138BC">
        <w:rPr>
          <w:lang w:val="en-US"/>
        </w:rPr>
        <w:t>.</w:t>
      </w:r>
    </w:p>
    <w:p w:rsidR="0094438D" w:rsidRDefault="007F250C" w:rsidP="00120FD8">
      <w:pPr>
        <w:pStyle w:val="Heading4"/>
        <w:rPr>
          <w:lang w:val="en-US"/>
        </w:rPr>
      </w:pPr>
      <w:proofErr w:type="spellStart"/>
      <w:r>
        <w:rPr>
          <w:lang w:val="en-US"/>
        </w:rPr>
        <w:t>ibase_trans</w:t>
      </w:r>
      <w:proofErr w:type="spellEnd"/>
    </w:p>
    <w:p w:rsidR="00D077A9" w:rsidRPr="00D138BC" w:rsidRDefault="005F3FAF" w:rsidP="00D077A9">
      <w:pPr>
        <w:spacing w:after="0"/>
        <w:jc w:val="both"/>
        <w:rPr>
          <w:rFonts w:ascii="Arial" w:hAnsi="Arial" w:cs="Arial"/>
          <w:sz w:val="24"/>
          <w:lang w:val="en-US"/>
        </w:rPr>
      </w:pPr>
      <w:r w:rsidRPr="00D138BC">
        <w:rPr>
          <w:lang w:val="en-US"/>
        </w:rPr>
        <w:t xml:space="preserve">By default, the </w:t>
      </w:r>
      <w:proofErr w:type="spellStart"/>
      <w:r w:rsidR="00C647CC">
        <w:rPr>
          <w:lang w:val="en-US"/>
        </w:rPr>
        <w:t>Fb</w:t>
      </w:r>
      <w:proofErr w:type="spellEnd"/>
      <w:r w:rsidR="00C647CC">
        <w:rPr>
          <w:lang w:val="en-US"/>
        </w:rPr>
        <w:t>/IB extension</w:t>
      </w:r>
      <w:r w:rsidRPr="00D138BC">
        <w:rPr>
          <w:lang w:val="en-US"/>
        </w:rPr>
        <w:t xml:space="preserve"> commits the transaction </w:t>
      </w:r>
      <w:r w:rsidR="00533D17" w:rsidRPr="00D138BC">
        <w:rPr>
          <w:lang w:val="en-US"/>
        </w:rPr>
        <w:t xml:space="preserve">automatically </w:t>
      </w:r>
      <w:r w:rsidRPr="00D138BC">
        <w:rPr>
          <w:lang w:val="en-US"/>
        </w:rPr>
        <w:t xml:space="preserve">after executing each SQL query, </w:t>
      </w:r>
      <w:r w:rsidR="00533D17">
        <w:rPr>
          <w:lang w:val="en-US"/>
        </w:rPr>
        <w:t>making it</w:t>
      </w:r>
      <w:r w:rsidRPr="00D138BC">
        <w:rPr>
          <w:lang w:val="en-US"/>
        </w:rPr>
        <w:t xml:space="preserve"> necessary to start a transaction with the</w:t>
      </w:r>
      <w:r w:rsidR="00533D17">
        <w:rPr>
          <w:lang w:val="en-US"/>
        </w:rPr>
        <w:t xml:space="preserve"> function</w:t>
      </w:r>
      <w:r w:rsidRPr="00D138BC">
        <w:rPr>
          <w:lang w:val="en-US"/>
        </w:rPr>
        <w:t xml:space="preserve"> </w:t>
      </w:r>
      <w:hyperlink r:id="rId15" w:history="1">
        <w:proofErr w:type="spellStart"/>
        <w:r w:rsidRPr="00D138BC">
          <w:rPr>
            <w:rStyle w:val="Hyperlink"/>
            <w:rFonts w:ascii="Source Code Pro" w:hAnsi="Source Code Pro"/>
            <w:spacing w:val="-15"/>
            <w:lang w:val="en-US"/>
          </w:rPr>
          <w:t>ibase_trans</w:t>
        </w:r>
        <w:proofErr w:type="spellEnd"/>
      </w:hyperlink>
      <w:r w:rsidRPr="00D138BC">
        <w:rPr>
          <w:lang w:val="en-US"/>
        </w:rPr>
        <w:t xml:space="preserve"> if you need to control </w:t>
      </w:r>
      <w:r w:rsidR="00D138BC" w:rsidRPr="00D138BC">
        <w:rPr>
          <w:lang w:val="en-US"/>
        </w:rPr>
        <w:t>transactions</w:t>
      </w:r>
      <w:r w:rsidR="00533D17">
        <w:rPr>
          <w:lang w:val="en-US"/>
        </w:rPr>
        <w:t xml:space="preserve"> </w:t>
      </w:r>
      <w:r w:rsidR="00533D17" w:rsidRPr="00D138BC">
        <w:rPr>
          <w:lang w:val="en-US"/>
        </w:rPr>
        <w:t>explicitly</w:t>
      </w:r>
      <w:r w:rsidRPr="00D138BC">
        <w:rPr>
          <w:lang w:val="en-US"/>
        </w:rPr>
        <w:t xml:space="preserve">. </w:t>
      </w:r>
      <w:r w:rsidR="00533D17">
        <w:rPr>
          <w:lang w:val="en-US"/>
        </w:rPr>
        <w:t xml:space="preserve">An explicit </w:t>
      </w:r>
      <w:r w:rsidRPr="00D138BC">
        <w:rPr>
          <w:lang w:val="en-US"/>
        </w:rPr>
        <w:t xml:space="preserve">transaction </w:t>
      </w:r>
      <w:r w:rsidR="00533D17">
        <w:rPr>
          <w:lang w:val="en-US"/>
        </w:rPr>
        <w:t>is</w:t>
      </w:r>
      <w:r w:rsidRPr="00D138BC">
        <w:rPr>
          <w:lang w:val="en-US"/>
        </w:rPr>
        <w:t xml:space="preserve"> started with the following parameters</w:t>
      </w:r>
      <w:r w:rsidR="00533D17">
        <w:rPr>
          <w:lang w:val="en-US"/>
        </w:rPr>
        <w:t xml:space="preserve"> if none are provided</w:t>
      </w:r>
      <w:r w:rsidRPr="00D138BC">
        <w:rPr>
          <w:lang w:val="en-US"/>
        </w:rPr>
        <w:t xml:space="preserve">: </w:t>
      </w:r>
      <w:r w:rsidRPr="00D138BC">
        <w:rPr>
          <w:rFonts w:ascii="Source Sans Pro" w:hAnsi="Source Sans Pro"/>
          <w:color w:val="333333"/>
          <w:lang w:val="en-US"/>
        </w:rPr>
        <w:t>IBASE_WRITE | IBASE_CONCURRENCY | IBASE_WAIT</w:t>
      </w:r>
      <w:r w:rsidRPr="00D138BC">
        <w:rPr>
          <w:lang w:val="en-US"/>
        </w:rPr>
        <w:t xml:space="preserve">.  You can find the description of </w:t>
      </w:r>
      <w:r w:rsidR="00F20352">
        <w:rPr>
          <w:lang w:val="en-US"/>
        </w:rPr>
        <w:t xml:space="preserve">predefined </w:t>
      </w:r>
      <w:r w:rsidRPr="00D138BC">
        <w:rPr>
          <w:lang w:val="en-US"/>
        </w:rPr>
        <w:t>constants for specifying the parameter</w:t>
      </w:r>
      <w:r w:rsidR="00F20352">
        <w:rPr>
          <w:lang w:val="en-US"/>
        </w:rPr>
        <w:t>s</w:t>
      </w:r>
      <w:r w:rsidRPr="00D138BC">
        <w:rPr>
          <w:lang w:val="en-US"/>
        </w:rPr>
        <w:t xml:space="preserve"> of a transaction </w:t>
      </w:r>
      <w:hyperlink r:id="rId16" w:history="1">
        <w:r w:rsidRPr="00D138BC">
          <w:rPr>
            <w:rStyle w:val="Hyperlink"/>
            <w:rFonts w:ascii="Arial" w:hAnsi="Arial" w:cs="Arial"/>
            <w:sz w:val="24"/>
            <w:lang w:val="en-US"/>
          </w:rPr>
          <w:t>here</w:t>
        </w:r>
      </w:hyperlink>
      <w:r w:rsidRPr="00D138BC">
        <w:rPr>
          <w:lang w:val="en-US"/>
        </w:rPr>
        <w:t xml:space="preserve">. </w:t>
      </w:r>
      <w:r w:rsidR="00533D17">
        <w:rPr>
          <w:lang w:val="en-US"/>
        </w:rPr>
        <w:t xml:space="preserve"> A </w:t>
      </w:r>
      <w:r w:rsidRPr="00D138BC">
        <w:rPr>
          <w:lang w:val="en-US"/>
        </w:rPr>
        <w:t>transaction</w:t>
      </w:r>
      <w:r w:rsidR="00533D17">
        <w:rPr>
          <w:lang w:val="en-US"/>
        </w:rPr>
        <w:t xml:space="preserve"> must be completed by either </w:t>
      </w:r>
      <w:proofErr w:type="spellStart"/>
      <w:r w:rsidRPr="00D138BC">
        <w:rPr>
          <w:lang w:val="en-US"/>
        </w:rPr>
        <w:t>ibase_commit</w:t>
      </w:r>
      <w:proofErr w:type="spellEnd"/>
      <w:r w:rsidRPr="00D138BC">
        <w:rPr>
          <w:lang w:val="en-US"/>
        </w:rPr>
        <w:t xml:space="preserve"> or </w:t>
      </w:r>
      <w:proofErr w:type="spellStart"/>
      <w:r w:rsidRPr="00D138BC">
        <w:rPr>
          <w:lang w:val="en-US"/>
        </w:rPr>
        <w:t>ibase_rollback</w:t>
      </w:r>
      <w:proofErr w:type="spellEnd"/>
      <w:r w:rsidR="00533D17">
        <w:rPr>
          <w:lang w:val="en-US"/>
        </w:rPr>
        <w:t xml:space="preserve">. </w:t>
      </w:r>
      <w:r w:rsidR="00B30094">
        <w:rPr>
          <w:lang w:val="en-US"/>
        </w:rPr>
        <w:t xml:space="preserve">  This extension supports the COMMIT RETAIN and ROLLBACK RETAIN parameters directly i</w:t>
      </w:r>
      <w:r w:rsidRPr="00D138BC">
        <w:rPr>
          <w:lang w:val="en-US"/>
        </w:rPr>
        <w:t>f you use the</w:t>
      </w:r>
      <w:r w:rsidR="00B30094">
        <w:rPr>
          <w:lang w:val="en-US"/>
        </w:rPr>
        <w:t xml:space="preserve"> functions</w:t>
      </w:r>
      <w:r w:rsidRPr="00D138BC">
        <w:rPr>
          <w:lang w:val="en-US"/>
        </w:rPr>
        <w:t xml:space="preserve"> </w:t>
      </w:r>
      <w:proofErr w:type="spellStart"/>
      <w:r w:rsidRPr="00D138BC">
        <w:rPr>
          <w:lang w:val="en-US"/>
        </w:rPr>
        <w:t>ibase_commit_ret</w:t>
      </w:r>
      <w:proofErr w:type="spellEnd"/>
      <w:r w:rsidRPr="00D138BC">
        <w:rPr>
          <w:lang w:val="en-US"/>
        </w:rPr>
        <w:t xml:space="preserve"> or </w:t>
      </w:r>
      <w:proofErr w:type="spellStart"/>
      <w:r w:rsidRPr="00D138BC">
        <w:rPr>
          <w:lang w:val="en-US"/>
        </w:rPr>
        <w:t>ibase_rollback_ret</w:t>
      </w:r>
      <w:proofErr w:type="spellEnd"/>
      <w:r w:rsidR="00B30094">
        <w:rPr>
          <w:lang w:val="en-US"/>
        </w:rPr>
        <w:t>, respectively, instead.</w:t>
      </w: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Note</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The default transaction parameters are good for most cases and it is really rarely that you need to change them. </w:t>
      </w:r>
      <w:r w:rsidR="00B30094">
        <w:rPr>
          <w:rFonts w:ascii="Arial" w:hAnsi="Arial" w:cs="Arial"/>
          <w:sz w:val="24"/>
          <w:lang w:val="en-US"/>
        </w:rPr>
        <w:t>A</w:t>
      </w:r>
      <w:r w:rsidR="00B30094" w:rsidRPr="00D138BC">
        <w:rPr>
          <w:rFonts w:ascii="Arial" w:hAnsi="Arial" w:cs="Arial"/>
          <w:sz w:val="24"/>
          <w:lang w:val="en-US"/>
        </w:rPr>
        <w:t xml:space="preserve"> </w:t>
      </w:r>
      <w:r w:rsidRPr="00D138BC">
        <w:rPr>
          <w:rFonts w:ascii="Arial" w:hAnsi="Arial" w:cs="Arial"/>
          <w:sz w:val="24"/>
          <w:lang w:val="en-US"/>
        </w:rPr>
        <w:t xml:space="preserve">connection to the database, </w:t>
      </w:r>
      <w:r w:rsidR="00B30094">
        <w:rPr>
          <w:rFonts w:ascii="Arial" w:hAnsi="Arial" w:cs="Arial"/>
          <w:sz w:val="24"/>
          <w:lang w:val="en-US"/>
        </w:rPr>
        <w:t xml:space="preserve">along with </w:t>
      </w:r>
      <w:r w:rsidRPr="00D138BC">
        <w:rPr>
          <w:rFonts w:ascii="Arial" w:hAnsi="Arial" w:cs="Arial"/>
          <w:sz w:val="24"/>
          <w:lang w:val="en-US"/>
        </w:rPr>
        <w:t>all resources allocated to it, exist</w:t>
      </w:r>
      <w:r w:rsidR="00742A54">
        <w:rPr>
          <w:rFonts w:ascii="Arial" w:hAnsi="Arial" w:cs="Arial"/>
          <w:sz w:val="24"/>
          <w:lang w:val="en-US"/>
        </w:rPr>
        <w:t>s for</w:t>
      </w:r>
      <w:r w:rsidR="00B30094">
        <w:rPr>
          <w:rFonts w:ascii="Arial" w:hAnsi="Arial" w:cs="Arial"/>
          <w:sz w:val="24"/>
          <w:lang w:val="en-US"/>
        </w:rPr>
        <w:t xml:space="preserve"> no longer than it takes</w:t>
      </w:r>
      <w:r w:rsidRPr="00D138BC">
        <w:rPr>
          <w:rFonts w:ascii="Arial" w:hAnsi="Arial" w:cs="Arial"/>
          <w:sz w:val="24"/>
          <w:lang w:val="en-US"/>
        </w:rPr>
        <w:t xml:space="preserve"> for the PHP script </w:t>
      </w:r>
      <w:r w:rsidR="00B30094">
        <w:rPr>
          <w:rFonts w:ascii="Arial" w:hAnsi="Arial" w:cs="Arial"/>
          <w:sz w:val="24"/>
          <w:lang w:val="en-US"/>
        </w:rPr>
        <w:t>to</w:t>
      </w:r>
      <w:r w:rsidR="00120FD8" w:rsidRPr="00120FD8">
        <w:rPr>
          <w:rFonts w:ascii="Arial" w:hAnsi="Arial" w:cs="Arial"/>
          <w:sz w:val="24"/>
          <w:lang w:val="en-US"/>
        </w:rPr>
        <w:t xml:space="preserve"> </w:t>
      </w:r>
      <w:r w:rsidR="00B30094">
        <w:rPr>
          <w:rFonts w:ascii="Arial" w:hAnsi="Arial" w:cs="Arial"/>
          <w:sz w:val="24"/>
          <w:lang w:val="en-US"/>
        </w:rPr>
        <w:t>complete</w:t>
      </w:r>
      <w:r w:rsidRPr="00D138BC">
        <w:rPr>
          <w:rFonts w:ascii="Arial" w:hAnsi="Arial" w:cs="Arial"/>
          <w:sz w:val="24"/>
          <w:lang w:val="en-US"/>
        </w:rPr>
        <w:t xml:space="preserve">. Even if you use persistent connections, all allocated resources will be released after the </w:t>
      </w:r>
      <w:proofErr w:type="spellStart"/>
      <w:r w:rsidRPr="00D138BC">
        <w:rPr>
          <w:rFonts w:ascii="Arial" w:hAnsi="Arial" w:cs="Arial"/>
          <w:sz w:val="24"/>
          <w:lang w:val="en-US"/>
        </w:rPr>
        <w:t>ibase_close</w:t>
      </w:r>
      <w:proofErr w:type="spellEnd"/>
      <w:r w:rsidRPr="00D138BC">
        <w:rPr>
          <w:rFonts w:ascii="Arial" w:hAnsi="Arial" w:cs="Arial"/>
          <w:sz w:val="24"/>
          <w:lang w:val="en-US"/>
        </w:rPr>
        <w:t xml:space="preserve"> function is called. </w:t>
      </w:r>
      <w:r w:rsidR="00B30094">
        <w:rPr>
          <w:rFonts w:ascii="Arial" w:hAnsi="Arial" w:cs="Arial"/>
          <w:sz w:val="24"/>
          <w:lang w:val="en-US"/>
        </w:rPr>
        <w:t xml:space="preserve">Even so, </w:t>
      </w:r>
      <w:r w:rsidRPr="00D138BC">
        <w:rPr>
          <w:rFonts w:ascii="Arial" w:hAnsi="Arial" w:cs="Arial"/>
          <w:sz w:val="24"/>
          <w:lang w:val="en-US"/>
        </w:rPr>
        <w:t>I strongly recommend releasing all allocated resources explicitly</w:t>
      </w:r>
      <w:r w:rsidR="00742A54">
        <w:rPr>
          <w:rFonts w:ascii="Arial" w:hAnsi="Arial" w:cs="Arial"/>
          <w:sz w:val="24"/>
          <w:lang w:val="en-US"/>
        </w:rPr>
        <w:t>,</w:t>
      </w:r>
      <w:r w:rsidRPr="00D138BC">
        <w:rPr>
          <w:rFonts w:ascii="Arial" w:hAnsi="Arial" w:cs="Arial"/>
          <w:sz w:val="24"/>
          <w:lang w:val="en-US"/>
        </w:rPr>
        <w:t xml:space="preserve"> by calling the corresponding </w:t>
      </w:r>
      <w:proofErr w:type="spellStart"/>
      <w:r w:rsidRPr="00D138BC">
        <w:rPr>
          <w:rFonts w:ascii="Arial" w:hAnsi="Arial" w:cs="Arial"/>
          <w:sz w:val="24"/>
          <w:lang w:val="en-US"/>
        </w:rPr>
        <w:t>ibase</w:t>
      </w:r>
      <w:proofErr w:type="spellEnd"/>
      <w:r w:rsidRPr="00D138BC">
        <w:rPr>
          <w:rFonts w:ascii="Arial" w:hAnsi="Arial" w:cs="Arial"/>
          <w:sz w:val="24"/>
          <w:lang w:val="en-US"/>
        </w:rPr>
        <w:t>_ functions.</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I </w:t>
      </w:r>
      <w:r w:rsidR="00B30094">
        <w:rPr>
          <w:rFonts w:ascii="Arial" w:hAnsi="Arial" w:cs="Arial"/>
          <w:sz w:val="24"/>
          <w:lang w:val="en-US"/>
        </w:rPr>
        <w:t xml:space="preserve">advise </w:t>
      </w:r>
      <w:r w:rsidRPr="00D138BC">
        <w:rPr>
          <w:rFonts w:ascii="Arial" w:hAnsi="Arial" w:cs="Arial"/>
          <w:sz w:val="24"/>
          <w:lang w:val="en-US"/>
        </w:rPr>
        <w:t xml:space="preserve">strongly </w:t>
      </w:r>
      <w:r w:rsidR="00B30094">
        <w:rPr>
          <w:rFonts w:ascii="Arial" w:hAnsi="Arial" w:cs="Arial"/>
          <w:sz w:val="24"/>
          <w:lang w:val="en-US"/>
        </w:rPr>
        <w:t xml:space="preserve">against </w:t>
      </w:r>
      <w:r w:rsidR="00B30094" w:rsidRPr="00D138BC">
        <w:rPr>
          <w:rFonts w:ascii="Arial" w:hAnsi="Arial" w:cs="Arial"/>
          <w:sz w:val="24"/>
          <w:lang w:val="en-US"/>
        </w:rPr>
        <w:t>us</w:t>
      </w:r>
      <w:r w:rsidR="00B30094">
        <w:rPr>
          <w:rFonts w:ascii="Arial" w:hAnsi="Arial" w:cs="Arial"/>
          <w:sz w:val="24"/>
          <w:lang w:val="en-US"/>
        </w:rPr>
        <w:t>ing</w:t>
      </w:r>
      <w:r w:rsidR="00B30094" w:rsidRPr="00D138BC">
        <w:rPr>
          <w:rFonts w:ascii="Arial" w:hAnsi="Arial" w:cs="Arial"/>
          <w:sz w:val="24"/>
          <w:lang w:val="en-US"/>
        </w:rPr>
        <w:t xml:space="preserve"> </w:t>
      </w:r>
      <w:r w:rsidRPr="00D138BC">
        <w:rPr>
          <w:rFonts w:ascii="Arial" w:hAnsi="Arial" w:cs="Arial"/>
          <w:sz w:val="24"/>
          <w:lang w:val="en-US"/>
        </w:rPr>
        <w:t xml:space="preserve">the </w:t>
      </w:r>
      <w:proofErr w:type="spellStart"/>
      <w:r w:rsidRPr="00D138BC">
        <w:rPr>
          <w:rFonts w:ascii="Arial" w:hAnsi="Arial" w:cs="Arial"/>
          <w:sz w:val="24"/>
          <w:lang w:val="en-US"/>
        </w:rPr>
        <w:t>ibase_commit_ret</w:t>
      </w:r>
      <w:proofErr w:type="spellEnd"/>
      <w:r w:rsidRPr="00D138BC">
        <w:rPr>
          <w:rFonts w:ascii="Arial" w:hAnsi="Arial" w:cs="Arial"/>
          <w:sz w:val="24"/>
          <w:lang w:val="en-US"/>
        </w:rPr>
        <w:t xml:space="preserve"> and </w:t>
      </w:r>
      <w:proofErr w:type="spellStart"/>
      <w:r w:rsidRPr="00D138BC">
        <w:rPr>
          <w:rFonts w:ascii="Arial" w:hAnsi="Arial" w:cs="Arial"/>
          <w:sz w:val="24"/>
          <w:lang w:val="en-US"/>
        </w:rPr>
        <w:t>ibase_rollback_ret</w:t>
      </w:r>
      <w:proofErr w:type="spellEnd"/>
      <w:r w:rsidRPr="00D138BC">
        <w:rPr>
          <w:rFonts w:ascii="Arial" w:hAnsi="Arial" w:cs="Arial"/>
          <w:sz w:val="24"/>
          <w:lang w:val="en-US"/>
        </w:rPr>
        <w:t xml:space="preserve"> functions because </w:t>
      </w:r>
      <w:r w:rsidR="00B30094">
        <w:rPr>
          <w:rFonts w:ascii="Arial" w:hAnsi="Arial" w:cs="Arial"/>
          <w:sz w:val="24"/>
          <w:lang w:val="en-US"/>
        </w:rPr>
        <w:t>they have no place in a web application</w:t>
      </w:r>
      <w:r w:rsidRPr="00D138BC">
        <w:rPr>
          <w:rFonts w:ascii="Arial" w:hAnsi="Arial" w:cs="Arial"/>
          <w:sz w:val="24"/>
          <w:lang w:val="en-US"/>
        </w:rPr>
        <w:t xml:space="preserve">. </w:t>
      </w:r>
      <w:r w:rsidR="00F20352">
        <w:rPr>
          <w:rFonts w:ascii="Arial" w:hAnsi="Arial" w:cs="Arial"/>
          <w:sz w:val="24"/>
          <w:lang w:val="en-US"/>
        </w:rPr>
        <w:t xml:space="preserve">The purpose of </w:t>
      </w:r>
      <w:r w:rsidRPr="00D138BC">
        <w:rPr>
          <w:rFonts w:ascii="Arial" w:hAnsi="Arial" w:cs="Arial"/>
          <w:sz w:val="24"/>
          <w:lang w:val="en-US"/>
        </w:rPr>
        <w:t xml:space="preserve">COMMIT RETAIN and ROLLBACK RETAIN </w:t>
      </w:r>
      <w:r w:rsidR="00F20352">
        <w:rPr>
          <w:rFonts w:ascii="Arial" w:hAnsi="Arial" w:cs="Arial"/>
          <w:sz w:val="24"/>
          <w:lang w:val="en-US"/>
        </w:rPr>
        <w:t xml:space="preserve">is </w:t>
      </w:r>
      <w:r w:rsidRPr="00D138BC">
        <w:rPr>
          <w:rFonts w:ascii="Arial" w:hAnsi="Arial" w:cs="Arial"/>
          <w:sz w:val="24"/>
          <w:lang w:val="en-US"/>
        </w:rPr>
        <w:t xml:space="preserve">to keep cursors open in desktop applications when </w:t>
      </w:r>
      <w:r w:rsidR="00B30094">
        <w:rPr>
          <w:rFonts w:ascii="Arial" w:hAnsi="Arial" w:cs="Arial"/>
          <w:sz w:val="24"/>
          <w:lang w:val="en-US"/>
        </w:rPr>
        <w:t xml:space="preserve">a </w:t>
      </w:r>
      <w:r w:rsidRPr="00D138BC">
        <w:rPr>
          <w:rFonts w:ascii="Arial" w:hAnsi="Arial" w:cs="Arial"/>
          <w:sz w:val="24"/>
          <w:lang w:val="en-US"/>
        </w:rPr>
        <w:t>transaction end</w:t>
      </w:r>
      <w:r w:rsidR="00F20352">
        <w:rPr>
          <w:rFonts w:ascii="Arial" w:hAnsi="Arial" w:cs="Arial"/>
          <w:sz w:val="24"/>
          <w:lang w:val="en-US"/>
        </w:rPr>
        <w:t>s</w:t>
      </w:r>
      <w:r w:rsidRPr="00D138BC">
        <w:rPr>
          <w:rFonts w:ascii="Arial" w:hAnsi="Arial" w:cs="Arial"/>
          <w:sz w:val="24"/>
          <w:lang w:val="en-US"/>
        </w:rPr>
        <w:t>.</w:t>
      </w:r>
    </w:p>
    <w:p w:rsidR="00D077A9" w:rsidRPr="00D138BC" w:rsidRDefault="00D077A9" w:rsidP="00D077A9">
      <w:pPr>
        <w:spacing w:after="0"/>
        <w:jc w:val="both"/>
        <w:rPr>
          <w:rFonts w:ascii="Arial" w:hAnsi="Arial" w:cs="Arial"/>
          <w:sz w:val="24"/>
          <w:lang w:val="en-US"/>
        </w:rPr>
      </w:pP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sql</w:t>
      </w:r>
      <w:proofErr w:type="spellEnd"/>
      <w:r w:rsidRPr="00DD5D2F">
        <w:rPr>
          <w:rFonts w:ascii="Courier New" w:hAnsi="Courier New" w:cs="Courier New"/>
          <w:color w:val="000000"/>
          <w:sz w:val="16"/>
          <w:szCs w:val="16"/>
          <w:lang w:val="en-US" w:eastAsia="ru-RU"/>
        </w:rPr>
        <w:t xml:space="preserve"> = </w:t>
      </w:r>
      <w:r w:rsidRPr="00DD5D2F">
        <w:rPr>
          <w:rFonts w:ascii="Courier New" w:hAnsi="Courier New" w:cs="Courier New"/>
          <w:color w:val="000066"/>
          <w:sz w:val="16"/>
          <w:szCs w:val="16"/>
          <w:lang w:val="en-US" w:eastAsia="ru-RU"/>
        </w:rPr>
        <w:t>'INSERT INTO users(login, email) VALUES(?,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$users = [[</w:t>
      </w:r>
      <w:r w:rsidRPr="00DD5D2F">
        <w:rPr>
          <w:rFonts w:ascii="Courier New" w:hAnsi="Courier New" w:cs="Courier New"/>
          <w:color w:val="000066"/>
          <w:sz w:val="16"/>
          <w:szCs w:val="16"/>
          <w:lang w:val="en-US" w:eastAsia="ru-RU"/>
        </w:rPr>
        <w:t>"user1"</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"user1@gmail.com"</w:t>
      </w:r>
      <w:r w:rsidRPr="00DD5D2F">
        <w:rPr>
          <w:rFonts w:ascii="Courier New" w:hAnsi="Courier New" w:cs="Courier New"/>
          <w:color w:val="000000"/>
          <w:sz w:val="16"/>
          <w:szCs w:val="16"/>
          <w:lang w:val="en-US" w:eastAsia="ru-RU"/>
        </w:rPr>
        <w:t>], [</w:t>
      </w:r>
      <w:r w:rsidRPr="00DD5D2F">
        <w:rPr>
          <w:rFonts w:ascii="Courier New" w:hAnsi="Courier New" w:cs="Courier New"/>
          <w:color w:val="000066"/>
          <w:sz w:val="16"/>
          <w:szCs w:val="16"/>
          <w:lang w:val="en-US" w:eastAsia="ru-RU"/>
        </w:rPr>
        <w:t>"user2"</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"user2@gmail.com"</w:t>
      </w: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lastRenderedPageBreak/>
        <w:t>$</w:t>
      </w:r>
      <w:proofErr w:type="spellStart"/>
      <w:r w:rsidRPr="00DD5D2F">
        <w:rPr>
          <w:rFonts w:ascii="Courier New" w:hAnsi="Courier New" w:cs="Courier New"/>
          <w:color w:val="000000"/>
          <w:sz w:val="16"/>
          <w:szCs w:val="16"/>
          <w:lang w:val="en-US" w:eastAsia="ru-RU"/>
        </w:rPr>
        <w:t>trh</w:t>
      </w:r>
      <w:proofErr w:type="spellEnd"/>
      <w:r w:rsidRPr="00DD5D2F">
        <w:rPr>
          <w:rFonts w:ascii="Courier New" w:hAnsi="Courier New" w:cs="Courier New"/>
          <w:color w:val="000000"/>
          <w:sz w:val="16"/>
          <w:szCs w:val="16"/>
          <w:lang w:val="en-US" w:eastAsia="ru-RU"/>
        </w:rPr>
        <w:t xml:space="preserve"> = </w:t>
      </w:r>
      <w:proofErr w:type="spellStart"/>
      <w:r w:rsidRPr="00DD5D2F">
        <w:rPr>
          <w:rFonts w:ascii="Courier New" w:hAnsi="Courier New" w:cs="Courier New"/>
          <w:color w:val="000000"/>
          <w:sz w:val="16"/>
          <w:szCs w:val="16"/>
          <w:lang w:val="en-US" w:eastAsia="ru-RU"/>
        </w:rPr>
        <w:t>ibase_trans</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dbh</w:t>
      </w:r>
      <w:proofErr w:type="spellEnd"/>
      <w:r w:rsidRPr="00DD5D2F">
        <w:rPr>
          <w:rFonts w:ascii="Courier New" w:hAnsi="Courier New" w:cs="Courier New"/>
          <w:color w:val="000000"/>
          <w:sz w:val="16"/>
          <w:szCs w:val="16"/>
          <w:lang w:val="en-US" w:eastAsia="ru-RU"/>
        </w:rPr>
        <w:t>, IBASE_WRITE | IBASE_CONCURRENCY | IBASE_WAIT);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 xml:space="preserve">try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008E4EC1" w:rsidRPr="00DD5D2F">
        <w:rPr>
          <w:rFonts w:ascii="Courier New" w:hAnsi="Courier New" w:cs="Courier New"/>
          <w:b/>
          <w:bCs/>
          <w:color w:val="000000"/>
          <w:sz w:val="16"/>
          <w:szCs w:val="16"/>
          <w:lang w:val="en-US" w:eastAsia="ru-RU"/>
        </w:rPr>
        <w:t>foreach</w:t>
      </w:r>
      <w:proofErr w:type="spellEnd"/>
      <w:r w:rsidR="008E4EC1" w:rsidRPr="00DD5D2F">
        <w:rPr>
          <w:rFonts w:ascii="Courier New" w:hAnsi="Courier New" w:cs="Courier New"/>
          <w:b/>
          <w:bCs/>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 xml:space="preserve">($users </w:t>
      </w:r>
      <w:r w:rsidR="008E4EC1" w:rsidRPr="00DD5D2F">
        <w:rPr>
          <w:rFonts w:ascii="Courier New" w:hAnsi="Courier New" w:cs="Courier New"/>
          <w:b/>
          <w:bCs/>
          <w:color w:val="000000"/>
          <w:sz w:val="16"/>
          <w:szCs w:val="16"/>
          <w:lang w:val="en-US" w:eastAsia="ru-RU"/>
        </w:rPr>
        <w:t xml:space="preserve">as </w:t>
      </w:r>
      <w:r w:rsidR="008E4EC1" w:rsidRPr="00DD5D2F">
        <w:rPr>
          <w:rFonts w:ascii="Courier New" w:hAnsi="Courier New" w:cs="Courier New"/>
          <w:color w:val="000000"/>
          <w:sz w:val="16"/>
          <w:szCs w:val="16"/>
          <w:lang w:val="en-US" w:eastAsia="ru-RU"/>
        </w:rPr>
        <w:t>$user))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$r = </w:t>
      </w:r>
      <w:proofErr w:type="spellStart"/>
      <w:r w:rsidR="008E4EC1" w:rsidRPr="00DD5D2F">
        <w:rPr>
          <w:rFonts w:ascii="Courier New" w:hAnsi="Courier New" w:cs="Courier New"/>
          <w:color w:val="000000"/>
          <w:sz w:val="16"/>
          <w:szCs w:val="16"/>
          <w:lang w:val="en-US" w:eastAsia="ru-RU"/>
        </w:rPr>
        <w:t>ibase_execute</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sth</w:t>
      </w:r>
      <w:proofErr w:type="spellEnd"/>
      <w:r w:rsidR="008E4EC1" w:rsidRPr="00DD5D2F">
        <w:rPr>
          <w:rFonts w:ascii="Courier New" w:hAnsi="Courier New" w:cs="Courier New"/>
          <w:color w:val="000000"/>
          <w:sz w:val="16"/>
          <w:szCs w:val="16"/>
          <w:lang w:val="en-US" w:eastAsia="ru-RU"/>
        </w:rPr>
        <w:t>, $user[0], $user[1]);</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sidRPr="00DD5D2F">
        <w:rPr>
          <w:rFonts w:ascii="Courier New" w:hAnsi="Courier New" w:cs="Courier New"/>
          <w:i/>
          <w:iCs/>
          <w:color w:val="005600"/>
          <w:sz w:val="16"/>
          <w:szCs w:val="16"/>
          <w:lang w:val="en-US" w:eastAsia="ru-RU"/>
        </w:rPr>
        <w:t>If an error occurs, throw an exception</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if </w:t>
      </w:r>
      <w:r w:rsidRPr="00DD5D2F">
        <w:rPr>
          <w:rFonts w:ascii="Courier New" w:hAnsi="Courier New" w:cs="Courier New"/>
          <w:color w:val="000000"/>
          <w:sz w:val="16"/>
          <w:szCs w:val="16"/>
          <w:lang w:val="en-US" w:eastAsia="ru-RU"/>
        </w:rPr>
        <w:t>($</w:t>
      </w:r>
      <w:r>
        <w:rPr>
          <w:rFonts w:ascii="Courier New" w:hAnsi="Courier New" w:cs="Courier New"/>
          <w:color w:val="000000"/>
          <w:sz w:val="16"/>
          <w:szCs w:val="16"/>
          <w:lang w:val="en-US" w:eastAsia="ru-RU"/>
        </w:rPr>
        <w:t>r</w:t>
      </w:r>
      <w:r w:rsidRPr="00DD5D2F">
        <w:rPr>
          <w:rFonts w:ascii="Courier New" w:hAnsi="Courier New" w:cs="Courier New"/>
          <w:color w:val="000000"/>
          <w:sz w:val="16"/>
          <w:szCs w:val="16"/>
          <w:lang w:val="en-US" w:eastAsia="ru-RU"/>
        </w:rPr>
        <w:t xml:space="preserve"> === </w:t>
      </w:r>
      <w:r w:rsidRPr="00DD5D2F">
        <w:rPr>
          <w:rFonts w:ascii="Courier New" w:hAnsi="Courier New" w:cs="Courier New"/>
          <w:b/>
          <w:color w:val="000000"/>
          <w:sz w:val="16"/>
          <w:szCs w:val="16"/>
          <w:lang w:val="en-US" w:eastAsia="ru-RU"/>
        </w:rPr>
        <w:t>false</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throw new </w:t>
      </w:r>
      <w:r w:rsidR="008E4EC1" w:rsidRPr="00DD5D2F">
        <w:rPr>
          <w:rFonts w:ascii="Courier New" w:hAnsi="Courier New" w:cs="Courier New"/>
          <w:color w:val="000000"/>
          <w:sz w:val="16"/>
          <w:szCs w:val="16"/>
          <w:lang w:val="en-US" w:eastAsia="ru-RU"/>
        </w:rPr>
        <w:t>\</w:t>
      </w:r>
      <w:r w:rsidR="008E4EC1" w:rsidRPr="00DD5D2F">
        <w:rPr>
          <w:rFonts w:ascii="Courier New" w:hAnsi="Courier New" w:cs="Courier New"/>
          <w:b/>
          <w:bCs/>
          <w:color w:val="000000"/>
          <w:sz w:val="16"/>
          <w:szCs w:val="16"/>
          <w:lang w:val="en-US" w:eastAsia="ru-RU"/>
        </w:rPr>
        <w:t>Exception</w:t>
      </w:r>
      <w:r>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ibase_errmsg</w:t>
      </w:r>
      <w:proofErr w:type="spellEnd"/>
      <w:r w:rsidRPr="00DD5D2F">
        <w:rPr>
          <w:rFonts w:ascii="Courier New" w:hAnsi="Courier New" w:cs="Courier New"/>
          <w:color w:val="000000"/>
          <w:sz w:val="16"/>
          <w:szCs w:val="16"/>
          <w:lang w:val="en-US" w:eastAsia="ru-RU"/>
        </w:rPr>
        <w:t>()</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ibase_commit</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catch</w:t>
      </w:r>
      <w:r w:rsidRPr="00DD5D2F">
        <w:rPr>
          <w:rFonts w:ascii="Courier New" w:hAnsi="Courier New" w:cs="Courier New"/>
          <w:color w:val="000000"/>
          <w:sz w:val="16"/>
          <w:szCs w:val="16"/>
          <w:lang w:val="en-US" w:eastAsia="ru-RU"/>
        </w:rPr>
        <w:t>(\</w:t>
      </w:r>
      <w:r w:rsidRPr="00DD5D2F">
        <w:rPr>
          <w:rFonts w:ascii="Courier New" w:hAnsi="Courier New" w:cs="Courier New"/>
          <w:b/>
          <w:bCs/>
          <w:color w:val="000000"/>
          <w:sz w:val="16"/>
          <w:szCs w:val="16"/>
          <w:lang w:val="en-US" w:eastAsia="ru-RU"/>
        </w:rPr>
        <w:t xml:space="preserve">Exception </w:t>
      </w:r>
      <w:r w:rsidRPr="00DD5D2F">
        <w:rPr>
          <w:rFonts w:ascii="Courier New" w:hAnsi="Courier New" w:cs="Courier New"/>
          <w:color w:val="000000"/>
          <w:sz w:val="16"/>
          <w:szCs w:val="16"/>
          <w:lang w:val="en-US" w:eastAsia="ru-RU"/>
        </w:rPr>
        <w:t>$e)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ibase_rollback</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echo </w:t>
      </w:r>
      <w:r w:rsidR="008E4EC1" w:rsidRPr="00DD5D2F">
        <w:rPr>
          <w:rFonts w:ascii="Courier New" w:hAnsi="Courier New" w:cs="Courier New"/>
          <w:color w:val="000000"/>
          <w:sz w:val="16"/>
          <w:szCs w:val="16"/>
          <w:lang w:val="en-US" w:eastAsia="ru-RU"/>
        </w:rPr>
        <w:t>$e-&gt;</w:t>
      </w:r>
      <w:proofErr w:type="spellStart"/>
      <w:r w:rsidR="008E4EC1" w:rsidRPr="00DD5D2F">
        <w:rPr>
          <w:rFonts w:ascii="Courier New" w:hAnsi="Courier New" w:cs="Courier New"/>
          <w:color w:val="000000"/>
          <w:sz w:val="16"/>
          <w:szCs w:val="16"/>
          <w:lang w:val="en-US" w:eastAsia="ru-RU"/>
        </w:rPr>
        <w:t>getMessage</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D077A9" w:rsidRPr="00DD5D2F" w:rsidRDefault="008E4EC1" w:rsidP="008E4EC1">
      <w:pPr>
        <w:jc w:val="both"/>
        <w:rPr>
          <w:rFonts w:ascii="Courier New" w:hAnsi="Courier New" w:cs="Courier New"/>
          <w:color w:val="FF0000"/>
          <w:sz w:val="16"/>
          <w:szCs w:val="16"/>
          <w:lang w:val="en-US"/>
        </w:rPr>
      </w:pPr>
      <w:proofErr w:type="spellStart"/>
      <w:r w:rsidRPr="00DD5D2F">
        <w:rPr>
          <w:rFonts w:ascii="Courier New" w:hAnsi="Courier New" w:cs="Courier New"/>
          <w:color w:val="000000"/>
          <w:sz w:val="16"/>
          <w:szCs w:val="16"/>
          <w:lang w:val="en-US" w:eastAsia="ru-RU"/>
        </w:rPr>
        <w:t>ibase_free_query</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sth</w:t>
      </w:r>
      <w:proofErr w:type="spellEnd"/>
      <w:r w:rsidRPr="00DD5D2F">
        <w:rPr>
          <w:rFonts w:ascii="Courier New" w:hAnsi="Courier New" w:cs="Courier New"/>
          <w:color w:val="000000"/>
          <w:sz w:val="16"/>
          <w:szCs w:val="16"/>
          <w:lang w:val="en-US" w:eastAsia="ru-RU"/>
        </w:rPr>
        <w:t>);</w:t>
      </w:r>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Warning!</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AA3A2E"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functions raise no exception if an error occurs</w:t>
      </w:r>
      <w:r w:rsidR="00B30094">
        <w:rPr>
          <w:rFonts w:ascii="Arial" w:hAnsi="Arial" w:cs="Arial"/>
          <w:sz w:val="24"/>
          <w:lang w:val="en-US"/>
        </w:rPr>
        <w:t xml:space="preserve">, although </w:t>
      </w:r>
      <w:r w:rsidR="00F20352">
        <w:rPr>
          <w:rFonts w:ascii="Arial" w:hAnsi="Arial" w:cs="Arial"/>
          <w:sz w:val="24"/>
          <w:lang w:val="en-US"/>
        </w:rPr>
        <w:t xml:space="preserve">an error will cause </w:t>
      </w:r>
      <w:r w:rsidR="00B30094">
        <w:rPr>
          <w:rFonts w:ascii="Arial" w:hAnsi="Arial" w:cs="Arial"/>
          <w:sz w:val="24"/>
          <w:lang w:val="en-US"/>
        </w:rPr>
        <w:t>s</w:t>
      </w:r>
      <w:r w:rsidRPr="00D138BC">
        <w:rPr>
          <w:rFonts w:ascii="Arial" w:hAnsi="Arial" w:cs="Arial"/>
          <w:sz w:val="24"/>
          <w:lang w:val="en-US"/>
        </w:rPr>
        <w:t xml:space="preserve">ome </w:t>
      </w:r>
      <w:r w:rsidR="00F20352">
        <w:rPr>
          <w:rFonts w:ascii="Arial" w:hAnsi="Arial" w:cs="Arial"/>
          <w:sz w:val="24"/>
          <w:lang w:val="en-US"/>
        </w:rPr>
        <w:t>to</w:t>
      </w:r>
      <w:r w:rsidR="006044F9" w:rsidRPr="005B4FA7">
        <w:rPr>
          <w:rFonts w:ascii="Arial" w:hAnsi="Arial" w:cs="Arial"/>
          <w:sz w:val="24"/>
          <w:lang w:val="en-US"/>
        </w:rPr>
        <w:t xml:space="preserve"> </w:t>
      </w:r>
      <w:r w:rsidRPr="00D138BC">
        <w:rPr>
          <w:rFonts w:ascii="Arial" w:hAnsi="Arial" w:cs="Arial"/>
          <w:sz w:val="24"/>
          <w:lang w:val="en-US"/>
        </w:rPr>
        <w:t xml:space="preserve">return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Note that it is </w:t>
      </w:r>
      <w:r w:rsidR="00B30094">
        <w:rPr>
          <w:rFonts w:ascii="Arial" w:hAnsi="Arial" w:cs="Arial"/>
          <w:sz w:val="24"/>
          <w:lang w:val="en-US"/>
        </w:rPr>
        <w:t>essential</w:t>
      </w:r>
      <w:r w:rsidR="00B30094" w:rsidRPr="00D138BC">
        <w:rPr>
          <w:rFonts w:ascii="Arial" w:hAnsi="Arial" w:cs="Arial"/>
          <w:sz w:val="24"/>
          <w:lang w:val="en-US"/>
        </w:rPr>
        <w:t xml:space="preserve"> </w:t>
      </w:r>
      <w:r w:rsidRPr="00D138BC">
        <w:rPr>
          <w:rFonts w:ascii="Arial" w:hAnsi="Arial" w:cs="Arial"/>
          <w:sz w:val="24"/>
          <w:lang w:val="en-US"/>
        </w:rPr>
        <w:t xml:space="preserve">to use the === strict relational operator to compare the result to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w:t>
      </w:r>
      <w:r w:rsidR="00B30094">
        <w:rPr>
          <w:rFonts w:ascii="Arial" w:hAnsi="Arial" w:cs="Arial"/>
          <w:sz w:val="24"/>
          <w:lang w:val="en-US"/>
        </w:rPr>
        <w:t>C</w:t>
      </w:r>
      <w:r w:rsidRPr="00D138BC">
        <w:rPr>
          <w:rFonts w:ascii="Arial" w:hAnsi="Arial" w:cs="Arial"/>
          <w:sz w:val="24"/>
          <w:lang w:val="en-US"/>
        </w:rPr>
        <w:t xml:space="preserve">alling any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w:t>
      </w:r>
      <w:r w:rsidR="00B30094">
        <w:rPr>
          <w:rFonts w:ascii="Arial" w:hAnsi="Arial" w:cs="Arial"/>
          <w:sz w:val="24"/>
          <w:lang w:val="en-US"/>
        </w:rPr>
        <w:t xml:space="preserve"> could result in an error</w:t>
      </w:r>
      <w:r w:rsidRPr="00D138BC">
        <w:rPr>
          <w:rFonts w:ascii="Arial" w:hAnsi="Arial" w:cs="Arial"/>
          <w:sz w:val="24"/>
          <w:lang w:val="en-US"/>
        </w:rPr>
        <w:t xml:space="preserve">. </w:t>
      </w:r>
    </w:p>
    <w:p w:rsidR="00D077A9" w:rsidRPr="00D138BC" w:rsidRDefault="008438BD"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Pr>
          <w:rFonts w:ascii="Arial" w:hAnsi="Arial" w:cs="Arial"/>
          <w:sz w:val="24"/>
          <w:lang w:val="en-US"/>
        </w:rPr>
        <w:t xml:space="preserve"> function</w:t>
      </w:r>
      <w:r w:rsidRPr="00D138BC">
        <w:rPr>
          <w:rFonts w:ascii="Arial" w:hAnsi="Arial" w:cs="Arial"/>
          <w:sz w:val="24"/>
          <w:lang w:val="en-US"/>
        </w:rPr>
        <w:t xml:space="preserv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r>
        <w:rPr>
          <w:rFonts w:ascii="Arial" w:hAnsi="Arial" w:cs="Arial"/>
          <w:sz w:val="24"/>
          <w:lang w:val="en-US"/>
        </w:rPr>
        <w:t xml:space="preserve">is available </w:t>
      </w:r>
      <w:r w:rsidR="005F3FAF" w:rsidRPr="00D138BC">
        <w:rPr>
          <w:rFonts w:ascii="Arial" w:hAnsi="Arial" w:cs="Arial"/>
          <w:sz w:val="24"/>
          <w:lang w:val="en-US"/>
        </w:rPr>
        <w:t xml:space="preserve">to </w:t>
      </w:r>
      <w:r>
        <w:rPr>
          <w:rFonts w:ascii="Arial" w:hAnsi="Arial" w:cs="Arial"/>
          <w:sz w:val="24"/>
          <w:lang w:val="en-US"/>
        </w:rPr>
        <w:t>discover an</w:t>
      </w:r>
      <w:r w:rsidR="005F3FAF" w:rsidRPr="00D138BC">
        <w:rPr>
          <w:rFonts w:ascii="Arial" w:hAnsi="Arial" w:cs="Arial"/>
          <w:sz w:val="24"/>
          <w:lang w:val="en-US"/>
        </w:rPr>
        <w:t xml:space="preserve"> error message</w:t>
      </w:r>
      <w:r>
        <w:rPr>
          <w:rFonts w:ascii="Arial" w:hAnsi="Arial" w:cs="Arial"/>
          <w:sz w:val="24"/>
          <w:lang w:val="en-US"/>
        </w:rPr>
        <w:t xml:space="preserve"> and the function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w:t>
      </w:r>
      <w:r>
        <w:rPr>
          <w:rFonts w:ascii="Arial" w:hAnsi="Arial" w:cs="Arial"/>
          <w:sz w:val="24"/>
          <w:lang w:val="en-US"/>
        </w:rPr>
        <w:t>can provide</w:t>
      </w:r>
      <w:r w:rsidR="005F3FAF" w:rsidRPr="00D138BC">
        <w:rPr>
          <w:rFonts w:ascii="Arial" w:hAnsi="Arial" w:cs="Arial"/>
          <w:sz w:val="24"/>
          <w:lang w:val="en-US"/>
        </w:rPr>
        <w:t xml:space="preserve"> the error code.</w:t>
      </w:r>
    </w:p>
    <w:p w:rsidR="00D077A9" w:rsidRPr="00D138BC" w:rsidRDefault="00D077A9" w:rsidP="00D077A9">
      <w:pPr>
        <w:spacing w:after="0"/>
        <w:jc w:val="both"/>
        <w:rPr>
          <w:rFonts w:ascii="Arial" w:hAnsi="Arial" w:cs="Arial"/>
          <w:sz w:val="24"/>
          <w:lang w:val="en-US"/>
        </w:rPr>
      </w:pPr>
    </w:p>
    <w:p w:rsidR="008438BD" w:rsidRDefault="008438BD" w:rsidP="00120FD8">
      <w:pPr>
        <w:pStyle w:val="Heading4"/>
        <w:rPr>
          <w:rFonts w:ascii="Arial" w:hAnsi="Arial" w:cs="Arial"/>
          <w:sz w:val="24"/>
          <w:lang w:val="en-US"/>
        </w:rPr>
      </w:pPr>
      <w:r>
        <w:rPr>
          <w:rFonts w:ascii="Arial" w:hAnsi="Arial" w:cs="Arial"/>
          <w:sz w:val="24"/>
          <w:lang w:val="en-US"/>
        </w:rPr>
        <w:t>Services API Calls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w:t>
      </w:r>
      <w:r w:rsidR="008438BD">
        <w:rPr>
          <w:lang w:val="en-US"/>
        </w:rPr>
        <w:t>can</w:t>
      </w:r>
      <w:r w:rsidRPr="00D138BC">
        <w:rPr>
          <w:lang w:val="en-US"/>
        </w:rPr>
        <w:t xml:space="preserve"> interact with the Firebird server by</w:t>
      </w:r>
      <w:r w:rsidR="008438BD">
        <w:rPr>
          <w:lang w:val="en-US"/>
        </w:rPr>
        <w:t xml:space="preserve"> way of functions that wrap calls to the Services API</w:t>
      </w:r>
      <w:r w:rsidRPr="00D138BC">
        <w:rPr>
          <w:lang w:val="en-US"/>
        </w:rPr>
        <w:t xml:space="preserve">: </w:t>
      </w:r>
      <w:proofErr w:type="spellStart"/>
      <w:r w:rsidRPr="00D138BC">
        <w:rPr>
          <w:rFonts w:ascii="Source Code Pro" w:hAnsi="Source Code Pro"/>
          <w:color w:val="336699"/>
          <w:sz w:val="21"/>
          <w:szCs w:val="21"/>
          <w:lang w:val="en-US"/>
        </w:rPr>
        <w:t>ibase_service_attach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ibase_service_detach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ibase_server_info</w:t>
      </w:r>
      <w:proofErr w:type="spellEnd"/>
      <w:r w:rsidRPr="00D138BC">
        <w:rPr>
          <w:color w:val="336699"/>
          <w:sz w:val="21"/>
          <w:szCs w:val="21"/>
          <w:lang w:val="en-US"/>
        </w:rPr>
        <w:t xml:space="preserve">, </w:t>
      </w:r>
      <w:proofErr w:type="spellStart"/>
      <w:r w:rsidRPr="00D138BC">
        <w:rPr>
          <w:rStyle w:val="Strong"/>
          <w:rFonts w:ascii="Source Code Pro" w:hAnsi="Source Code Pro"/>
          <w:b w:val="0"/>
          <w:bCs w:val="0"/>
          <w:color w:val="336699"/>
          <w:spacing w:val="-15"/>
          <w:lang w:val="en-US"/>
        </w:rPr>
        <w:t>ibase_maintain_db</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ibase_db_info</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ibase_backup</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ibase_restore</w:t>
      </w:r>
      <w:proofErr w:type="spellEnd"/>
      <w:r w:rsidRPr="00D138BC">
        <w:rPr>
          <w:lang w:val="en-US"/>
        </w:rPr>
        <w:t>. The</w:t>
      </w:r>
      <w:r w:rsidR="008438BD">
        <w:rPr>
          <w:lang w:val="en-US"/>
        </w:rPr>
        <w:t>y can return</w:t>
      </w:r>
      <w:r w:rsidRPr="00D138BC">
        <w:rPr>
          <w:lang w:val="en-US"/>
        </w:rPr>
        <w:t xml:space="preserve"> information about the Firebird server, </w:t>
      </w:r>
      <w:r w:rsidR="008438BD">
        <w:rPr>
          <w:lang w:val="en-US"/>
        </w:rPr>
        <w:t>initiate</w:t>
      </w:r>
      <w:r w:rsidR="008438BD" w:rsidRPr="00D138BC">
        <w:rPr>
          <w:lang w:val="en-US"/>
        </w:rPr>
        <w:t xml:space="preserve"> </w:t>
      </w:r>
      <w:r w:rsidRPr="00D138BC">
        <w:rPr>
          <w:lang w:val="en-US"/>
        </w:rPr>
        <w:t xml:space="preserve">a backup </w:t>
      </w:r>
      <w:r w:rsidR="008438BD">
        <w:rPr>
          <w:lang w:val="en-US"/>
        </w:rPr>
        <w:t>or</w:t>
      </w:r>
      <w:r w:rsidRPr="00D138BC">
        <w:rPr>
          <w:lang w:val="en-US"/>
        </w:rPr>
        <w:t xml:space="preserve"> restore or get statistics. </w:t>
      </w:r>
      <w:r w:rsidR="008438BD">
        <w:rPr>
          <w:lang w:val="en-US"/>
        </w:rPr>
        <w:t xml:space="preserve">We </w:t>
      </w:r>
      <w:r w:rsidR="00C63CB5">
        <w:rPr>
          <w:lang w:val="en-US"/>
        </w:rPr>
        <w:t>are not examining</w:t>
      </w:r>
      <w:r w:rsidR="008438BD">
        <w:rPr>
          <w:lang w:val="en-US"/>
        </w:rPr>
        <w:t xml:space="preserve"> them in detail, since they </w:t>
      </w:r>
      <w:r w:rsidRPr="00D138BC">
        <w:rPr>
          <w:lang w:val="en-US"/>
        </w:rPr>
        <w:t xml:space="preserve">are required </w:t>
      </w:r>
      <w:r w:rsidR="008438BD" w:rsidRPr="00D138BC">
        <w:rPr>
          <w:lang w:val="en-US"/>
        </w:rPr>
        <w:t xml:space="preserve">mainly </w:t>
      </w:r>
      <w:r w:rsidRPr="00D138BC">
        <w:rPr>
          <w:lang w:val="en-US"/>
        </w:rPr>
        <w:t xml:space="preserve">to administer </w:t>
      </w:r>
      <w:r w:rsidR="008F4827">
        <w:rPr>
          <w:lang w:val="en-US"/>
        </w:rPr>
        <w:t>a</w:t>
      </w:r>
      <w:r w:rsidR="008F4827" w:rsidRPr="00D138BC">
        <w:rPr>
          <w:lang w:val="en-US"/>
        </w:rPr>
        <w:t xml:space="preserve"> </w:t>
      </w:r>
      <w:r w:rsidRPr="00D138BC">
        <w:rPr>
          <w:lang w:val="en-US"/>
        </w:rPr>
        <w:t>database</w:t>
      </w:r>
      <w:r w:rsidR="008438BD">
        <w:rPr>
          <w:lang w:val="en-US"/>
        </w:rPr>
        <w:t>, a topic that is outside the scope of this p</w:t>
      </w:r>
      <w:r w:rsidR="00327B52">
        <w:rPr>
          <w:lang w:val="en-US"/>
        </w:rPr>
        <w:t>roject</w:t>
      </w:r>
      <w:r w:rsidRPr="00D138BC">
        <w:rPr>
          <w:lang w:val="en-US"/>
        </w:rPr>
        <w:t>.</w:t>
      </w:r>
    </w:p>
    <w:p w:rsidR="0094438D" w:rsidRDefault="008438BD" w:rsidP="00120FD8">
      <w:pPr>
        <w:pStyle w:val="Heading4"/>
        <w:rPr>
          <w:lang w:val="en-US"/>
        </w:rPr>
      </w:pPr>
      <w:r>
        <w:rPr>
          <w:lang w:val="en-US"/>
        </w:rPr>
        <w:t>Firebird Events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also supports working with Firebird events </w:t>
      </w:r>
      <w:r w:rsidR="00ED712C">
        <w:rPr>
          <w:lang w:val="en-US"/>
        </w:rPr>
        <w:t>by means of a set of functions</w:t>
      </w:r>
      <w:r w:rsidRPr="00D138BC">
        <w:rPr>
          <w:lang w:val="en-US"/>
        </w:rPr>
        <w:t xml:space="preserve">: </w:t>
      </w:r>
      <w:proofErr w:type="spellStart"/>
      <w:r w:rsidRPr="00D138BC">
        <w:rPr>
          <w:rStyle w:val="Strong"/>
          <w:rFonts w:ascii="Source Code Pro" w:hAnsi="Source Code Pro"/>
          <w:b w:val="0"/>
          <w:bCs w:val="0"/>
          <w:color w:val="336699"/>
          <w:spacing w:val="-15"/>
          <w:lang w:val="en-US"/>
        </w:rPr>
        <w:t>ibase_set_event_handler</w:t>
      </w:r>
      <w:proofErr w:type="spellEnd"/>
      <w:r w:rsidRPr="00D138BC">
        <w:rPr>
          <w:color w:val="0000BB"/>
          <w:sz w:val="21"/>
          <w:szCs w:val="21"/>
          <w:lang w:val="en-US"/>
        </w:rPr>
        <w:t xml:space="preserve">, </w:t>
      </w:r>
      <w:proofErr w:type="spellStart"/>
      <w:r w:rsidRPr="00D138BC">
        <w:rPr>
          <w:rStyle w:val="Strong"/>
          <w:rFonts w:ascii="Source Code Pro" w:hAnsi="Source Code Pro"/>
          <w:b w:val="0"/>
          <w:bCs w:val="0"/>
          <w:color w:val="336699"/>
          <w:spacing w:val="-15"/>
          <w:lang w:val="en-US"/>
        </w:rPr>
        <w:t>ibase_free_event_handler</w:t>
      </w:r>
      <w:proofErr w:type="spellEnd"/>
      <w:r w:rsidRPr="00D138BC">
        <w:rPr>
          <w:rStyle w:val="Strong"/>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ibase_wait_event</w:t>
      </w:r>
      <w:proofErr w:type="spellEnd"/>
      <w:r w:rsidRPr="00D138BC">
        <w:rPr>
          <w:lang w:val="en-US"/>
        </w:rPr>
        <w:t>.</w:t>
      </w:r>
    </w:p>
    <w:p w:rsidR="00D077A9" w:rsidRPr="00D138BC" w:rsidRDefault="00D077A9" w:rsidP="00D077A9">
      <w:pPr>
        <w:jc w:val="both"/>
        <w:rPr>
          <w:rFonts w:ascii="Arial" w:hAnsi="Arial" w:cs="Arial"/>
          <w:sz w:val="24"/>
          <w:lang w:val="en-US"/>
        </w:rPr>
      </w:pPr>
    </w:p>
    <w:p w:rsidR="00D077A9" w:rsidRPr="00D138BC" w:rsidRDefault="004957C9" w:rsidP="00D077A9">
      <w:pPr>
        <w:pStyle w:val="Heading3"/>
        <w:rPr>
          <w:rFonts w:ascii="Arial" w:hAnsi="Arial" w:cs="Arial"/>
          <w:lang w:val="en-US"/>
        </w:rPr>
      </w:pPr>
      <w:bookmarkStart w:id="6" w:name="_Toc469308803"/>
      <w:r>
        <w:rPr>
          <w:rFonts w:ascii="Arial" w:hAnsi="Arial" w:cs="Arial"/>
          <w:lang w:val="en-US"/>
        </w:rPr>
        <w:t xml:space="preserve">The </w:t>
      </w:r>
      <w:r w:rsidR="005F3FAF" w:rsidRPr="00D138BC">
        <w:rPr>
          <w:rFonts w:ascii="Arial" w:hAnsi="Arial" w:cs="Arial"/>
          <w:lang w:val="en-US"/>
        </w:rPr>
        <w:t xml:space="preserve">PDO (Firebird </w:t>
      </w:r>
      <w:r>
        <w:rPr>
          <w:rFonts w:ascii="Arial" w:hAnsi="Arial" w:cs="Arial"/>
          <w:lang w:val="en-US"/>
        </w:rPr>
        <w:t>D</w:t>
      </w:r>
      <w:r w:rsidRPr="00D138BC">
        <w:rPr>
          <w:rFonts w:ascii="Arial" w:hAnsi="Arial" w:cs="Arial"/>
          <w:lang w:val="en-US"/>
        </w:rPr>
        <w:t>river</w:t>
      </w:r>
      <w:r w:rsidR="005F3FAF" w:rsidRPr="00D138BC">
        <w:rPr>
          <w:rFonts w:ascii="Arial" w:hAnsi="Arial" w:cs="Arial"/>
          <w:lang w:val="en-US"/>
        </w:rPr>
        <w:t>)</w:t>
      </w:r>
      <w:bookmarkEnd w:id="6"/>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120FD8">
      <w:pPr>
        <w:rPr>
          <w:lang w:val="en-US"/>
        </w:rPr>
      </w:pPr>
      <w:r w:rsidRPr="00D138BC">
        <w:rPr>
          <w:lang w:val="en-US"/>
        </w:rPr>
        <w:t xml:space="preserve">The PDO extension is a common interface for accessing various types of databases. Each database driver </w:t>
      </w:r>
      <w:r w:rsidR="004957C9">
        <w:rPr>
          <w:lang w:val="en-US"/>
        </w:rPr>
        <w:t xml:space="preserve">that implements </w:t>
      </w:r>
      <w:r w:rsidRPr="00D138BC">
        <w:rPr>
          <w:lang w:val="en-US"/>
        </w:rPr>
        <w:t>this interface can provide database-specific features in the form of standard extension functions.</w:t>
      </w:r>
    </w:p>
    <w:p w:rsidR="0094438D" w:rsidRDefault="005F3FAF" w:rsidP="00120FD8">
      <w:pPr>
        <w:rPr>
          <w:lang w:val="en-US"/>
        </w:rPr>
      </w:pPr>
      <w:r w:rsidRPr="00D138BC">
        <w:rPr>
          <w:lang w:val="en-US"/>
        </w:rPr>
        <w:t>PDO and all basic drivers are built into PHP as extensions. To use them, just enable them by editing the php.ini file</w:t>
      </w:r>
      <w:r w:rsidR="004957C9">
        <w:rPr>
          <w:lang w:val="en-US"/>
        </w:rPr>
        <w:t xml:space="preserve"> as follows</w:t>
      </w:r>
      <w:r w:rsidRPr="00D138BC">
        <w:rPr>
          <w:lang w:val="en-US"/>
        </w:rPr>
        <w:t>:</w:t>
      </w:r>
    </w:p>
    <w:p w:rsidR="00991FDD" w:rsidRPr="00E43110" w:rsidRDefault="00991FDD" w:rsidP="00991FDD">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lastRenderedPageBreak/>
        <w:t>This step is optional for PHP versions 5.3 and higher because DLLs are no lon</w:t>
      </w:r>
      <w:r w:rsidR="00D138BC">
        <w:rPr>
          <w:rFonts w:ascii="Arial" w:hAnsi="Arial" w:cs="Arial"/>
          <w:sz w:val="24"/>
          <w:lang w:val="en-US"/>
        </w:rPr>
        <w:t>g</w:t>
      </w:r>
      <w:r w:rsidRPr="00D138BC">
        <w:rPr>
          <w:rFonts w:ascii="Arial" w:hAnsi="Arial" w:cs="Arial"/>
          <w:sz w:val="24"/>
          <w:lang w:val="en-US"/>
        </w:rPr>
        <w:t>er needed for PDO to work.</w:t>
      </w:r>
    </w:p>
    <w:p w:rsidR="0094438D" w:rsidRPr="00120FD8" w:rsidRDefault="004957C9" w:rsidP="00120FD8">
      <w:pPr>
        <w:pStyle w:val="Heading4"/>
        <w:rPr>
          <w:lang w:val="en-US"/>
        </w:rPr>
      </w:pPr>
      <w:r w:rsidRPr="00120FD8">
        <w:rPr>
          <w:lang w:val="en-US"/>
        </w:rPr>
        <w:t>Firebird-specific Library</w:t>
      </w:r>
    </w:p>
    <w:p w:rsidR="0094438D" w:rsidRDefault="006D2647" w:rsidP="00120FD8">
      <w:pPr>
        <w:rPr>
          <w:lang w:val="en-US"/>
        </w:rPr>
      </w:pPr>
      <w:r>
        <w:rPr>
          <w:lang w:val="en-US"/>
        </w:rPr>
        <w:t>The other requirement is for</w:t>
      </w:r>
      <w:r w:rsidR="005F3FAF" w:rsidRPr="00D138BC">
        <w:rPr>
          <w:lang w:val="en-US"/>
        </w:rPr>
        <w:t xml:space="preserve"> database-</w:t>
      </w:r>
      <w:r w:rsidR="00393006" w:rsidRPr="00D138BC">
        <w:rPr>
          <w:lang w:val="en-US"/>
        </w:rPr>
        <w:t>specific</w:t>
      </w:r>
      <w:r w:rsidR="005F3FAF" w:rsidRPr="00D138BC">
        <w:rPr>
          <w:lang w:val="en-US"/>
        </w:rPr>
        <w:t xml:space="preserve"> DLLs</w:t>
      </w:r>
      <w:r>
        <w:rPr>
          <w:lang w:val="en-US"/>
        </w:rPr>
        <w:t xml:space="preserve"> to be configured;</w:t>
      </w:r>
      <w:r w:rsidR="005F3FAF" w:rsidRPr="00D138BC">
        <w:rPr>
          <w:lang w:val="en-US"/>
        </w:rPr>
        <w:t xml:space="preserve"> or </w:t>
      </w:r>
      <w:r>
        <w:rPr>
          <w:lang w:val="en-US"/>
        </w:rPr>
        <w:t xml:space="preserve">else </w:t>
      </w:r>
      <w:r w:rsidR="005F3FAF" w:rsidRPr="00D138BC">
        <w:rPr>
          <w:lang w:val="en-US"/>
        </w:rPr>
        <w:t>load</w:t>
      </w:r>
      <w:r>
        <w:rPr>
          <w:lang w:val="en-US"/>
        </w:rPr>
        <w:t>ed</w:t>
      </w:r>
      <w:r w:rsidR="005F3FAF" w:rsidRPr="00D138BC">
        <w:rPr>
          <w:lang w:val="en-US"/>
        </w:rPr>
        <w:t xml:space="preserve"> during execution </w:t>
      </w:r>
      <w:r>
        <w:rPr>
          <w:lang w:val="en-US"/>
        </w:rPr>
        <w:t>by means</w:t>
      </w:r>
      <w:r w:rsidR="005F3FAF" w:rsidRPr="00D138BC">
        <w:rPr>
          <w:lang w:val="en-US"/>
        </w:rPr>
        <w:t xml:space="preserve"> of the dl() function</w:t>
      </w:r>
      <w:r w:rsidR="00327B52">
        <w:rPr>
          <w:lang w:val="en-US"/>
        </w:rPr>
        <w:t>;</w:t>
      </w:r>
      <w:r w:rsidR="005F3FAF" w:rsidRPr="00D138BC">
        <w:rPr>
          <w:lang w:val="en-US"/>
        </w:rPr>
        <w:t xml:space="preserve"> or </w:t>
      </w:r>
      <w:r>
        <w:rPr>
          <w:lang w:val="en-US"/>
        </w:rPr>
        <w:t xml:space="preserve">else </w:t>
      </w:r>
      <w:r w:rsidR="005F3FAF" w:rsidRPr="00D138BC">
        <w:rPr>
          <w:lang w:val="en-US"/>
        </w:rPr>
        <w:t>include</w:t>
      </w:r>
      <w:r>
        <w:rPr>
          <w:lang w:val="en-US"/>
        </w:rPr>
        <w:t>d</w:t>
      </w:r>
      <w:r w:rsidR="005F3FAF" w:rsidRPr="00D138BC">
        <w:rPr>
          <w:lang w:val="en-US"/>
        </w:rPr>
        <w:t xml:space="preserve"> in php.ini </w:t>
      </w:r>
      <w:r>
        <w:rPr>
          <w:lang w:val="en-US"/>
        </w:rPr>
        <w:t>following</w:t>
      </w:r>
      <w:r w:rsidRPr="00D138BC">
        <w:rPr>
          <w:lang w:val="en-US"/>
        </w:rPr>
        <w:t xml:space="preserve"> </w:t>
      </w:r>
      <w:r w:rsidR="005F3FAF" w:rsidRPr="00D138BC">
        <w:rPr>
          <w:lang w:val="en-US"/>
        </w:rPr>
        <w:t xml:space="preserve">php_pdo.dll. For </w:t>
      </w:r>
      <w:r w:rsidR="00333F52">
        <w:rPr>
          <w:lang w:val="en-US"/>
        </w:rPr>
        <w:t>e</w:t>
      </w:r>
      <w:r>
        <w:rPr>
          <w:lang w:val="en-US"/>
        </w:rPr>
        <w:t>xample</w:t>
      </w:r>
      <w:r w:rsidR="005F3FAF" w:rsidRPr="00D138BC">
        <w:rPr>
          <w:lang w:val="en-US"/>
        </w:rPr>
        <w:t>:</w:t>
      </w:r>
    </w:p>
    <w:p w:rsidR="00E43110" w:rsidRPr="007C253C"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E43110" w:rsidRPr="00E43110" w:rsidRDefault="00E43110" w:rsidP="00E43110">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=php_pdo_firebird.dll</w:t>
      </w:r>
    </w:p>
    <w:p w:rsidR="0094438D" w:rsidRPr="00120FD8" w:rsidRDefault="005F3FAF" w:rsidP="00120FD8">
      <w:pPr>
        <w:jc w:val="both"/>
        <w:rPr>
          <w:rFonts w:asciiTheme="minorHAnsi" w:hAnsiTheme="minorHAnsi" w:cstheme="minorHAnsi"/>
          <w:lang w:val="en-US"/>
        </w:rPr>
      </w:pPr>
      <w:r w:rsidRPr="00120FD8">
        <w:rPr>
          <w:rFonts w:asciiTheme="minorHAnsi" w:hAnsiTheme="minorHAnsi" w:cstheme="minorHAnsi"/>
          <w:lang w:val="en-US"/>
        </w:rPr>
        <w:t>These DLLs must be in the directory</w:t>
      </w:r>
      <w:r w:rsidR="004957C9" w:rsidRPr="00120FD8">
        <w:rPr>
          <w:rFonts w:asciiTheme="minorHAnsi" w:hAnsiTheme="minorHAnsi" w:cstheme="minorHAnsi"/>
          <w:lang w:val="en-US"/>
        </w:rPr>
        <w:t xml:space="preserve"> </w:t>
      </w:r>
      <w:proofErr w:type="spellStart"/>
      <w:r w:rsidR="004957C9" w:rsidRPr="00120FD8">
        <w:rPr>
          <w:rFonts w:asciiTheme="minorHAnsi" w:hAnsiTheme="minorHAnsi" w:cstheme="minorHAnsi"/>
          <w:lang w:val="en-US"/>
        </w:rPr>
        <w:t>extension_dir</w:t>
      </w:r>
      <w:proofErr w:type="spellEnd"/>
      <w:r w:rsidRPr="00120FD8">
        <w:rPr>
          <w:rFonts w:asciiTheme="minorHAnsi" w:hAnsiTheme="minorHAnsi" w:cstheme="minorHAnsi"/>
          <w:lang w:val="en-US"/>
        </w:rPr>
        <w:t>.</w:t>
      </w:r>
      <w:r w:rsidR="00120FD8" w:rsidRPr="00120FD8" w:rsidDel="00120FD8">
        <w:rPr>
          <w:rFonts w:asciiTheme="minorHAnsi" w:hAnsiTheme="minorHAnsi" w:cstheme="minorHAnsi"/>
          <w:lang w:val="en-US"/>
        </w:rPr>
        <w:t xml:space="preserve"> </w:t>
      </w:r>
    </w:p>
    <w:p w:rsidR="0094438D" w:rsidRDefault="00C34E2E" w:rsidP="00120FD8">
      <w:pPr>
        <w:rPr>
          <w:lang w:val="en-US"/>
        </w:rPr>
      </w:pPr>
      <w:r w:rsidRPr="00C34E2E">
        <w:rPr>
          <w:lang w:val="en-US"/>
        </w:rPr>
        <w:t xml:space="preserve"> </w:t>
      </w:r>
      <w:r w:rsidR="008100B0">
        <w:rPr>
          <w:lang w:val="en-US"/>
        </w:rPr>
        <w:t xml:space="preserve">In </w:t>
      </w:r>
      <w:r w:rsidRPr="00D138BC">
        <w:rPr>
          <w:lang w:val="en-US"/>
        </w:rPr>
        <w:t>Linux, one of the following commands</w:t>
      </w:r>
      <w:r>
        <w:rPr>
          <w:lang w:val="en-US"/>
        </w:rPr>
        <w:t xml:space="preserve"> should work.  The one you use</w:t>
      </w:r>
      <w:r w:rsidRPr="00D138BC">
        <w:rPr>
          <w:lang w:val="en-US"/>
        </w:rPr>
        <w:t xml:space="preserve"> depend</w:t>
      </w:r>
      <w:r>
        <w:rPr>
          <w:lang w:val="en-US"/>
        </w:rPr>
        <w:t>s</w:t>
      </w:r>
      <w:r w:rsidRPr="00D138BC">
        <w:rPr>
          <w:lang w:val="en-US"/>
        </w:rPr>
        <w:t xml:space="preserve"> on the distribution package</w:t>
      </w:r>
      <w:r>
        <w:rPr>
          <w:lang w:val="en-US"/>
        </w:rPr>
        <w:t xml:space="preserve"> and the versions it supports:</w:t>
      </w: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apt-get install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rpm –</w:t>
      </w:r>
      <w:proofErr w:type="spellStart"/>
      <w:r w:rsidRPr="00E43110">
        <w:rPr>
          <w:rFonts w:ascii="Courier New" w:hAnsi="Courier New" w:cs="Courier New"/>
          <w:sz w:val="20"/>
          <w:szCs w:val="20"/>
          <w:lang w:val="en-US" w:eastAsia="ru-RU"/>
        </w:rPr>
        <w:t>ihv</w:t>
      </w:r>
      <w:proofErr w:type="spellEnd"/>
      <w:r w:rsidRPr="00E43110">
        <w:rPr>
          <w:rFonts w:ascii="Courier New" w:hAnsi="Courier New" w:cs="Courier New"/>
          <w:sz w:val="20"/>
          <w:szCs w:val="20"/>
          <w:lang w:val="en-US" w:eastAsia="ru-RU"/>
        </w:rPr>
        <w:t xml:space="preserve">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sz w:val="20"/>
          <w:szCs w:val="20"/>
          <w:lang w:val="en-US" w:eastAsia="ru-RU"/>
        </w:rPr>
        <w:t>yum install php70w-firebird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Pr="00E43110" w:rsidRDefault="00E43110" w:rsidP="00E43110">
      <w:pPr>
        <w:jc w:val="both"/>
        <w:rPr>
          <w:rFonts w:ascii="Courier New" w:hAnsi="Courier New" w:cs="Courier New"/>
          <w:sz w:val="24"/>
          <w:lang w:val="en-US"/>
        </w:rPr>
      </w:pPr>
      <w:proofErr w:type="spellStart"/>
      <w:r w:rsidRPr="007C253C">
        <w:rPr>
          <w:rFonts w:ascii="Courier New" w:hAnsi="Courier New" w:cs="Courier New"/>
          <w:sz w:val="20"/>
          <w:szCs w:val="20"/>
          <w:lang w:val="en-US" w:eastAsia="ru-RU"/>
        </w:rPr>
        <w:t>zypper</w:t>
      </w:r>
      <w:proofErr w:type="spellEnd"/>
      <w:r w:rsidRPr="007C253C">
        <w:rPr>
          <w:rFonts w:ascii="Courier New" w:hAnsi="Courier New" w:cs="Courier New"/>
          <w:sz w:val="20"/>
          <w:szCs w:val="20"/>
          <w:lang w:val="en-US" w:eastAsia="ru-RU"/>
        </w:rPr>
        <w:t xml:space="preserve"> install php5-firebird</w:t>
      </w:r>
    </w:p>
    <w:p w:rsidR="0094438D" w:rsidRDefault="00741014" w:rsidP="002E6DB8">
      <w:pPr>
        <w:pStyle w:val="Heading4"/>
        <w:rPr>
          <w:lang w:val="en-US"/>
        </w:rPr>
      </w:pPr>
      <w:r>
        <w:rPr>
          <w:lang w:val="en-US"/>
        </w:rPr>
        <w:t>Programming Style</w:t>
      </w:r>
    </w:p>
    <w:p w:rsidR="0094438D" w:rsidRDefault="005F3FAF" w:rsidP="00120FD8">
      <w:pPr>
        <w:rPr>
          <w:lang w:val="en-US"/>
        </w:rPr>
      </w:pPr>
      <w:r w:rsidRPr="00D138BC">
        <w:rPr>
          <w:lang w:val="en-US"/>
        </w:rPr>
        <w:t xml:space="preserve">PDO uses </w:t>
      </w:r>
      <w:r w:rsidR="00327B52">
        <w:rPr>
          <w:lang w:val="en-US"/>
        </w:rPr>
        <w:t xml:space="preserve">an </w:t>
      </w:r>
      <w:r w:rsidRPr="00D138BC">
        <w:rPr>
          <w:lang w:val="en-US"/>
        </w:rPr>
        <w:t xml:space="preserve">object-oriented approach to developing programs. </w:t>
      </w:r>
      <w:r w:rsidR="008F1AF3">
        <w:rPr>
          <w:lang w:val="en-US"/>
        </w:rPr>
        <w:t xml:space="preserve">The </w:t>
      </w:r>
      <w:r w:rsidRPr="00D138BC">
        <w:rPr>
          <w:lang w:val="en-US"/>
        </w:rPr>
        <w:t>DSN (Data Source Name)</w:t>
      </w:r>
      <w:r w:rsidR="008F1AF3">
        <w:rPr>
          <w:lang w:val="en-US"/>
        </w:rPr>
        <w:t>, a.k.a. connection string, determines</w:t>
      </w:r>
      <w:r w:rsidRPr="00D138BC">
        <w:rPr>
          <w:lang w:val="en-US"/>
        </w:rPr>
        <w:t xml:space="preserve"> which </w:t>
      </w:r>
      <w:r w:rsidR="008F1AF3">
        <w:rPr>
          <w:lang w:val="en-US"/>
        </w:rPr>
        <w:t xml:space="preserve">specific </w:t>
      </w:r>
      <w:r w:rsidRPr="00D138BC">
        <w:rPr>
          <w:lang w:val="en-US"/>
        </w:rPr>
        <w:t xml:space="preserve">driver will be used in PDO. </w:t>
      </w:r>
      <w:r w:rsidR="008F1AF3">
        <w:rPr>
          <w:lang w:val="en-US"/>
        </w:rPr>
        <w:t xml:space="preserve">The </w:t>
      </w:r>
      <w:r w:rsidRPr="00D138BC">
        <w:rPr>
          <w:lang w:val="en-US"/>
        </w:rPr>
        <w:t xml:space="preserve">DSN consists of a prefix that determines the database type and a set of parameters in the form of </w:t>
      </w:r>
      <w:r w:rsidRPr="00D138BC">
        <w:rPr>
          <w:rFonts w:ascii="Courier New" w:hAnsi="Courier New" w:cs="Courier New"/>
          <w:lang w:val="en-US"/>
        </w:rPr>
        <w:t>&lt;key&gt;=&lt;value&gt;</w:t>
      </w:r>
      <w:r w:rsidRPr="00D138BC">
        <w:rPr>
          <w:lang w:val="en-US"/>
        </w:rPr>
        <w:t xml:space="preserve"> separated </w:t>
      </w:r>
      <w:r w:rsidR="008100B0">
        <w:rPr>
          <w:lang w:val="en-US"/>
        </w:rPr>
        <w:t xml:space="preserve">by </w:t>
      </w:r>
      <w:r w:rsidRPr="00D138BC">
        <w:rPr>
          <w:lang w:val="en-US"/>
        </w:rPr>
        <w:t>semicolon</w:t>
      </w:r>
      <w:r w:rsidR="008100B0">
        <w:rPr>
          <w:lang w:val="en-US"/>
        </w:rPr>
        <w:t>s</w:t>
      </w:r>
      <w:r w:rsidRPr="00D138BC">
        <w:rPr>
          <w:lang w:val="en-US"/>
        </w:rPr>
        <w:t xml:space="preserve">. The </w:t>
      </w:r>
      <w:r w:rsidR="008F1AF3">
        <w:rPr>
          <w:lang w:val="en-US"/>
        </w:rPr>
        <w:t xml:space="preserve">valid </w:t>
      </w:r>
      <w:r w:rsidRPr="00D138BC">
        <w:rPr>
          <w:lang w:val="en-US"/>
        </w:rPr>
        <w:t xml:space="preserve">set of parameters depends on the database type. </w:t>
      </w:r>
    </w:p>
    <w:p w:rsidR="0094438D" w:rsidRDefault="005F3FAF" w:rsidP="00120FD8">
      <w:pPr>
        <w:rPr>
          <w:lang w:val="en-US"/>
        </w:rPr>
      </w:pPr>
      <w:r w:rsidRPr="00D138BC">
        <w:rPr>
          <w:lang w:val="en-US"/>
        </w:rPr>
        <w:t xml:space="preserve">To be able to work with Firebird, the connection string must start with the </w:t>
      </w:r>
      <w:r w:rsidRPr="00D138BC">
        <w:rPr>
          <w:i/>
          <w:lang w:val="en-US"/>
        </w:rPr>
        <w:t>firebird:</w:t>
      </w:r>
      <w:r w:rsidRPr="00D138BC">
        <w:rPr>
          <w:lang w:val="en-US"/>
        </w:rPr>
        <w:t xml:space="preserve"> prefix and </w:t>
      </w:r>
      <w:r w:rsidR="008F1AF3">
        <w:rPr>
          <w:lang w:val="en-US"/>
        </w:rPr>
        <w:t>conform to the format</w:t>
      </w:r>
      <w:r w:rsidRPr="00D138BC">
        <w:rPr>
          <w:lang w:val="en-US"/>
        </w:rPr>
        <w:t xml:space="preserve"> described in the </w:t>
      </w:r>
      <w:hyperlink r:id="rId17" w:history="1">
        <w:r w:rsidRPr="00D138BC">
          <w:rPr>
            <w:rStyle w:val="Hyperlink"/>
            <w:rFonts w:ascii="Arial" w:hAnsi="Arial" w:cs="Arial"/>
            <w:sz w:val="24"/>
            <w:lang w:val="en-US"/>
          </w:rPr>
          <w:t>PDO_FIREBIRD DSN</w:t>
        </w:r>
      </w:hyperlink>
      <w:r w:rsidRPr="00D138BC">
        <w:rPr>
          <w:lang w:val="en-US"/>
        </w:rPr>
        <w:t xml:space="preserve"> section of the documentation.</w:t>
      </w:r>
    </w:p>
    <w:p w:rsidR="0094438D" w:rsidRDefault="00964194" w:rsidP="002E6DB8">
      <w:pPr>
        <w:pStyle w:val="Heading4"/>
        <w:rPr>
          <w:lang w:val="en-US"/>
        </w:rPr>
      </w:pPr>
      <w:r>
        <w:rPr>
          <w:lang w:val="en-US"/>
        </w:rPr>
        <w:t>Making Connections</w:t>
      </w:r>
    </w:p>
    <w:p w:rsidR="0094438D" w:rsidRDefault="005F3FAF" w:rsidP="00120FD8">
      <w:pPr>
        <w:rPr>
          <w:lang w:val="en-US"/>
        </w:rPr>
      </w:pPr>
      <w:r w:rsidRPr="00D138BC">
        <w:rPr>
          <w:lang w:val="en-US"/>
        </w:rPr>
        <w:t xml:space="preserve">Connections are established automatically </w:t>
      </w:r>
      <w:r w:rsidR="00D2028C">
        <w:rPr>
          <w:lang w:val="en-US"/>
        </w:rPr>
        <w:t xml:space="preserve">during creation of the </w:t>
      </w:r>
      <w:r w:rsidRPr="00D138BC">
        <w:rPr>
          <w:lang w:val="en-US"/>
        </w:rPr>
        <w:t>PDO from its abstract class. The class constructor accepts parameters to specify the data source (DSN) and also the optional username and password</w:t>
      </w:r>
      <w:r w:rsidR="00327B52">
        <w:rPr>
          <w:lang w:val="en-US"/>
        </w:rPr>
        <w:t xml:space="preserve">, </w:t>
      </w:r>
      <w:r w:rsidRPr="00D138BC">
        <w:rPr>
          <w:lang w:val="en-US"/>
        </w:rPr>
        <w:t xml:space="preserve">if any. </w:t>
      </w:r>
      <w:r w:rsidR="00D2028C">
        <w:rPr>
          <w:lang w:val="en-US"/>
        </w:rPr>
        <w:t xml:space="preserve">A </w:t>
      </w:r>
      <w:r w:rsidRPr="00D138BC">
        <w:rPr>
          <w:lang w:val="en-US"/>
        </w:rPr>
        <w:t>fo</w:t>
      </w:r>
      <w:r w:rsidR="00D2028C">
        <w:rPr>
          <w:lang w:val="en-US"/>
        </w:rPr>
        <w:t>u</w:t>
      </w:r>
      <w:r w:rsidRPr="00D138BC">
        <w:rPr>
          <w:lang w:val="en-US"/>
        </w:rPr>
        <w:t xml:space="preserve">rth parameter </w:t>
      </w:r>
      <w:r w:rsidR="00D2028C">
        <w:rPr>
          <w:lang w:val="en-US"/>
        </w:rPr>
        <w:t>can be use</w:t>
      </w:r>
      <w:r w:rsidR="00327B52">
        <w:rPr>
          <w:lang w:val="en-US"/>
        </w:rPr>
        <w:t>d</w:t>
      </w:r>
      <w:r w:rsidR="00D2028C">
        <w:rPr>
          <w:lang w:val="en-US"/>
        </w:rPr>
        <w:t xml:space="preserve"> </w:t>
      </w:r>
      <w:r w:rsidRPr="00D138BC">
        <w:rPr>
          <w:lang w:val="en-US"/>
        </w:rPr>
        <w:t>to pass an array of driver-specific connection settings in the key=value format.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firebird:dbname</w:t>
      </w:r>
      <w:proofErr w:type="spellEnd"/>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localhost:example;charset</w:t>
      </w:r>
      <w:proofErr w:type="spellEnd"/>
      <w:r w:rsidRPr="007C253C">
        <w:rPr>
          <w:rFonts w:ascii="Courier New" w:hAnsi="Courier New" w:cs="Courier New"/>
          <w:color w:val="000066"/>
          <w:sz w:val="16"/>
          <w:szCs w:val="16"/>
          <w:lang w:val="en-US" w:eastAsia="ru-RU"/>
        </w:rPr>
        <w:t>=utf8;'</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$username = </w:t>
      </w:r>
      <w:r w:rsidRPr="007C253C">
        <w:rPr>
          <w:rFonts w:ascii="Courier New" w:hAnsi="Courier New" w:cs="Courier New"/>
          <w:color w:val="000066"/>
          <w:sz w:val="16"/>
          <w:szCs w:val="16"/>
          <w:lang w:val="en-US" w:eastAsia="ru-RU"/>
        </w:rPr>
        <w:t>'SYSDBA'</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$password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masterkey</w:t>
      </w:r>
      <w:proofErr w:type="spellEnd"/>
      <w:r w:rsidRPr="007C253C">
        <w:rPr>
          <w:rFonts w:ascii="Courier New" w:hAnsi="Courier New" w:cs="Courier New"/>
          <w:color w:val="000066"/>
          <w:sz w:val="16"/>
          <w:szCs w:val="16"/>
          <w:lang w:val="en-US" w:eastAsia="ru-RU"/>
        </w:rPr>
        <w:t>'</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try </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b/>
          <w:bCs/>
          <w:color w:val="000000"/>
          <w:sz w:val="16"/>
          <w:szCs w:val="16"/>
          <w:lang w:val="en-US" w:eastAsia="ru-RU"/>
        </w:rPr>
        <w:t xml:space="preserve">new </w:t>
      </w:r>
      <w:r w:rsidRPr="007C253C">
        <w:rPr>
          <w:rFonts w:ascii="Courier New" w:hAnsi="Courier New" w:cs="Courier New"/>
          <w:color w:val="000000"/>
          <w:sz w:val="16"/>
          <w:szCs w:val="16"/>
          <w:lang w:val="en-US" w:eastAsia="ru-RU"/>
        </w:rPr>
        <w:t>\PDO($</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$username, $password,</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[\PDO::ATTR_ERRMODE =&gt; \PDO::ERRMODE_EXCEPTION]);</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'SELECT login, email FROM users'</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Execute query</w:t>
      </w:r>
    </w:p>
    <w:p w:rsidR="007C253C" w:rsidRPr="001C5D29"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-&gt;query($</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sidRPr="002564DE">
        <w:rPr>
          <w:rFonts w:ascii="Courier New" w:hAnsi="Courier New" w:cs="Courier New"/>
          <w:i/>
          <w:iCs/>
          <w:color w:val="005600"/>
          <w:sz w:val="16"/>
          <w:szCs w:val="16"/>
          <w:lang w:val="en-US" w:eastAsia="ru-RU"/>
        </w:rPr>
        <w:t>Get the result row by row as object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while </w:t>
      </w:r>
      <w:r w:rsidRPr="007C253C">
        <w:rPr>
          <w:rFonts w:ascii="Courier New" w:hAnsi="Courier New" w:cs="Courier New"/>
          <w:color w:val="000000"/>
          <w:sz w:val="16"/>
          <w:szCs w:val="16"/>
          <w:lang w:val="en-US" w:eastAsia="ru-RU"/>
        </w:rPr>
        <w:t>($row = $query-&gt;fetch(\PDO::FETCH_OBJ))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color w:val="000000"/>
          <w:sz w:val="16"/>
          <w:szCs w:val="16"/>
          <w:lang w:val="en-US" w:eastAsia="ru-RU"/>
        </w:rPr>
        <w:t xml:space="preserve">  </w:t>
      </w:r>
      <w:r>
        <w:rPr>
          <w:rFonts w:ascii="Courier New" w:hAnsi="Courier New" w:cs="Courier New"/>
          <w:color w:val="000000"/>
          <w:sz w:val="16"/>
          <w:szCs w:val="16"/>
          <w:lang w:val="en-US" w:eastAsia="ru-RU"/>
        </w:rPr>
        <w:t>$query-&gt;</w:t>
      </w:r>
      <w:proofErr w:type="spellStart"/>
      <w:r>
        <w:rPr>
          <w:rFonts w:ascii="Courier New" w:hAnsi="Courier New" w:cs="Courier New"/>
          <w:color w:val="000000"/>
          <w:sz w:val="16"/>
          <w:szCs w:val="16"/>
          <w:lang w:val="en-US" w:eastAsia="ru-RU"/>
        </w:rPr>
        <w:t>closeCursor</w:t>
      </w:r>
      <w:proofErr w:type="spellEnd"/>
      <w:r>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catch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PDOException</w:t>
      </w:r>
      <w:proofErr w:type="spellEnd"/>
      <w:r w:rsidRPr="007C253C">
        <w:rPr>
          <w:rFonts w:ascii="Courier New" w:hAnsi="Courier New" w:cs="Courier New"/>
          <w:color w:val="000000"/>
          <w:sz w:val="16"/>
          <w:szCs w:val="16"/>
          <w:lang w:val="en-US" w:eastAsia="ru-RU"/>
        </w:rPr>
        <w:t xml:space="preserve"> $e)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$e-&gt;</w:t>
      </w:r>
      <w:proofErr w:type="spellStart"/>
      <w:r w:rsidRPr="007C253C">
        <w:rPr>
          <w:rFonts w:ascii="Courier New" w:hAnsi="Courier New" w:cs="Courier New"/>
          <w:color w:val="000000"/>
          <w:sz w:val="16"/>
          <w:szCs w:val="16"/>
          <w:lang w:val="en-US" w:eastAsia="ru-RU"/>
        </w:rPr>
        <w:t>getMessage</w:t>
      </w:r>
      <w:proofErr w:type="spellEnd"/>
      <w:r w:rsidRPr="007C253C">
        <w:rPr>
          <w:rFonts w:ascii="Courier New" w:hAnsi="Courier New" w:cs="Courier New"/>
          <w:color w:val="000000"/>
          <w:sz w:val="16"/>
          <w:szCs w:val="16"/>
          <w:lang w:val="en-US" w:eastAsia="ru-RU"/>
        </w:rPr>
        <w:t>();</w:t>
      </w:r>
    </w:p>
    <w:p w:rsidR="007C253C" w:rsidRPr="0030171F" w:rsidRDefault="007C253C" w:rsidP="007C253C">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2028C" w:rsidRDefault="00D2028C" w:rsidP="00D077A9">
      <w:pPr>
        <w:jc w:val="both"/>
        <w:rPr>
          <w:rFonts w:ascii="Arial" w:hAnsi="Arial" w:cs="Arial"/>
          <w:sz w:val="24"/>
          <w:lang w:val="en-US"/>
        </w:rPr>
      </w:pPr>
      <w:r>
        <w:rPr>
          <w:rFonts w:ascii="Arial" w:hAnsi="Arial" w:cs="Arial"/>
          <w:sz w:val="24"/>
          <w:lang w:val="en-US"/>
        </w:rPr>
        <w:lastRenderedPageBreak/>
        <w:t xml:space="preserve">The PDO driver is much more </w:t>
      </w:r>
      <w:r w:rsidR="003C72DD">
        <w:rPr>
          <w:rFonts w:ascii="Arial" w:hAnsi="Arial" w:cs="Arial"/>
          <w:sz w:val="24"/>
          <w:lang w:val="en-US"/>
        </w:rPr>
        <w:t>friendly</w:t>
      </w:r>
      <w:r>
        <w:rPr>
          <w:rFonts w:ascii="Arial" w:hAnsi="Arial" w:cs="Arial"/>
          <w:sz w:val="24"/>
          <w:lang w:val="en-US"/>
        </w:rPr>
        <w:t xml:space="preserve">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005F3FAF" w:rsidRPr="00D138BC">
        <w:rPr>
          <w:rFonts w:ascii="Arial" w:hAnsi="Arial" w:cs="Arial"/>
          <w:sz w:val="24"/>
          <w:lang w:val="en-US"/>
        </w:rPr>
        <w:t xml:space="preserve">etting the </w:t>
      </w:r>
      <w:r w:rsidR="005F3FAF" w:rsidRPr="00D138BC">
        <w:rPr>
          <w:rFonts w:ascii="Source Code Pro" w:hAnsi="Source Code Pro"/>
          <w:color w:val="0000BB"/>
          <w:sz w:val="20"/>
          <w:szCs w:val="20"/>
          <w:lang w:val="en-US"/>
        </w:rPr>
        <w:t>\PDO</w:t>
      </w:r>
      <w:r w:rsidR="005F3FAF" w:rsidRPr="00D138BC">
        <w:rPr>
          <w:rFonts w:ascii="Source Code Pro" w:hAnsi="Source Code Pro"/>
          <w:color w:val="007700"/>
          <w:sz w:val="20"/>
          <w:szCs w:val="20"/>
          <w:lang w:val="en-US"/>
        </w:rPr>
        <w:t>::</w:t>
      </w:r>
      <w:r w:rsidR="005F3FAF" w:rsidRPr="00D138BC">
        <w:rPr>
          <w:rFonts w:ascii="Source Code Pro" w:hAnsi="Source Code Pro"/>
          <w:color w:val="0000BB"/>
          <w:sz w:val="20"/>
          <w:szCs w:val="20"/>
          <w:lang w:val="en-US"/>
        </w:rPr>
        <w:t>ATTR_ERRMODE</w:t>
      </w:r>
      <w:r w:rsidR="005F3FAF" w:rsidRPr="00D138BC">
        <w:rPr>
          <w:color w:val="0000BB"/>
          <w:sz w:val="20"/>
          <w:szCs w:val="20"/>
          <w:lang w:val="en-US"/>
        </w:rPr>
        <w:t xml:space="preserve"> </w:t>
      </w:r>
      <w:r w:rsidR="005F3FAF" w:rsidRPr="00D138BC">
        <w:rPr>
          <w:rFonts w:ascii="Arial" w:hAnsi="Arial" w:cs="Arial"/>
          <w:sz w:val="24"/>
          <w:lang w:val="en-US"/>
        </w:rPr>
        <w:t>attribute to the</w:t>
      </w:r>
      <w:r>
        <w:rPr>
          <w:rFonts w:ascii="Arial" w:hAnsi="Arial" w:cs="Arial"/>
          <w:sz w:val="24"/>
          <w:lang w:val="en-US"/>
        </w:rPr>
        <w:t xml:space="preserve"> value</w:t>
      </w:r>
      <w:r w:rsidR="005F3FAF" w:rsidRPr="00D138BC">
        <w:rPr>
          <w:rFonts w:ascii="Arial" w:hAnsi="Arial" w:cs="Arial"/>
          <w:sz w:val="24"/>
          <w:lang w:val="en-US"/>
        </w:rPr>
        <w:t xml:space="preserve"> </w:t>
      </w:r>
      <w:r w:rsidR="005F3FAF" w:rsidRPr="00D138BC">
        <w:rPr>
          <w:rFonts w:ascii="Source Code Pro" w:hAnsi="Source Code Pro"/>
          <w:color w:val="0000BB"/>
          <w:sz w:val="20"/>
          <w:szCs w:val="20"/>
          <w:lang w:val="en-US"/>
        </w:rPr>
        <w:t>\PDO::ERRMODE_EXCEPTION</w:t>
      </w:r>
      <w:r w:rsidR="005F3FAF" w:rsidRPr="00D138BC">
        <w:rPr>
          <w:rFonts w:ascii="Arial" w:hAnsi="Arial" w:cs="Arial"/>
          <w:sz w:val="24"/>
          <w:lang w:val="en-US"/>
        </w:rPr>
        <w:t xml:space="preserve"> </w:t>
      </w:r>
      <w:r w:rsidRPr="00D138BC">
        <w:rPr>
          <w:rFonts w:ascii="Arial" w:hAnsi="Arial" w:cs="Arial"/>
          <w:sz w:val="24"/>
          <w:lang w:val="en-US"/>
        </w:rPr>
        <w:t>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w:t>
      </w:r>
      <w:r w:rsidR="005F3FAF" w:rsidRPr="00D138BC">
        <w:rPr>
          <w:rFonts w:ascii="Arial" w:hAnsi="Arial" w:cs="Arial"/>
          <w:sz w:val="24"/>
          <w:lang w:val="en-US"/>
        </w:rPr>
        <w:t xml:space="preserve">mode </w:t>
      </w:r>
      <w:r>
        <w:rPr>
          <w:rFonts w:ascii="Arial" w:hAnsi="Arial" w:cs="Arial"/>
          <w:sz w:val="24"/>
          <w:lang w:val="en-US"/>
        </w:rPr>
        <w:t xml:space="preserve">in which </w:t>
      </w:r>
      <w:r w:rsidR="005F3FAF" w:rsidRPr="00D138BC">
        <w:rPr>
          <w:rFonts w:ascii="Arial" w:hAnsi="Arial" w:cs="Arial"/>
          <w:sz w:val="24"/>
          <w:lang w:val="en-US"/>
        </w:rPr>
        <w:t xml:space="preserve">any error, including a database connection error, will raise the </w:t>
      </w:r>
      <w:r w:rsidR="00327B52">
        <w:rPr>
          <w:rFonts w:ascii="Arial" w:hAnsi="Arial" w:cs="Arial"/>
          <w:sz w:val="24"/>
          <w:lang w:val="en-US"/>
        </w:rPr>
        <w:t xml:space="preserve">exception </w:t>
      </w:r>
      <w:r w:rsidR="005F3FAF" w:rsidRPr="00D138BC">
        <w:rPr>
          <w:rFonts w:ascii="Arial" w:hAnsi="Arial" w:cs="Arial"/>
          <w:sz w:val="24"/>
          <w:lang w:val="en-US"/>
        </w:rPr>
        <w:t>\</w:t>
      </w:r>
      <w:proofErr w:type="spellStart"/>
      <w:r w:rsidR="005F3FAF" w:rsidRPr="00D138BC">
        <w:rPr>
          <w:rFonts w:ascii="Arial" w:hAnsi="Arial" w:cs="Arial"/>
          <w:sz w:val="24"/>
          <w:lang w:val="en-US"/>
        </w:rPr>
        <w:t>PDOException</w:t>
      </w:r>
      <w:proofErr w:type="spellEnd"/>
      <w:r w:rsidR="005F3FAF" w:rsidRPr="00D138BC">
        <w:rPr>
          <w:rFonts w:ascii="Arial" w:hAnsi="Arial" w:cs="Arial"/>
          <w:sz w:val="24"/>
          <w:lang w:val="en-US"/>
        </w:rPr>
        <w:t>.</w:t>
      </w:r>
    </w:p>
    <w:p w:rsidR="00D077A9" w:rsidRPr="00D138BC" w:rsidRDefault="005F3FAF" w:rsidP="00D077A9">
      <w:pPr>
        <w:jc w:val="both"/>
        <w:rPr>
          <w:rFonts w:ascii="Arial" w:hAnsi="Arial" w:cs="Arial"/>
          <w:lang w:val="en-US"/>
        </w:rPr>
      </w:pPr>
      <w:r w:rsidRPr="00D138BC">
        <w:rPr>
          <w:rFonts w:ascii="Arial" w:hAnsi="Arial" w:cs="Arial"/>
          <w:sz w:val="24"/>
          <w:lang w:val="en-US"/>
        </w:rPr>
        <w:t xml:space="preserve"> </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 xml:space="preserve">For PDO to use </w:t>
      </w:r>
      <w:hyperlink r:id="rId18" w:history="1">
        <w:r w:rsidRPr="00D138BC">
          <w:rPr>
            <w:rStyle w:val="Hyperlink"/>
            <w:rFonts w:ascii="Arial" w:hAnsi="Arial" w:cs="Arial"/>
            <w:sz w:val="24"/>
            <w:lang w:val="en-US"/>
          </w:rPr>
          <w:t>persistent connections</w:t>
        </w:r>
      </w:hyperlink>
      <w:r w:rsidRPr="00D138BC">
        <w:rPr>
          <w:rFonts w:ascii="Arial" w:hAnsi="Arial" w:cs="Arial"/>
          <w:sz w:val="24"/>
          <w:lang w:val="en-US"/>
        </w:rPr>
        <w:t xml:space="preserve">, </w:t>
      </w:r>
      <w:r w:rsidR="009635E6">
        <w:rPr>
          <w:rFonts w:ascii="Arial" w:hAnsi="Arial" w:cs="Arial"/>
          <w:sz w:val="24"/>
          <w:lang w:val="en-US"/>
        </w:rPr>
        <w:t>the</w:t>
      </w:r>
      <w:r w:rsidR="009635E6" w:rsidRPr="00D138BC">
        <w:rPr>
          <w:rFonts w:ascii="Arial" w:hAnsi="Arial" w:cs="Arial"/>
          <w:sz w:val="24"/>
          <w:lang w:val="en-US"/>
        </w:rPr>
        <w:t xml:space="preserve"> </w:t>
      </w:r>
      <w:r w:rsidRPr="00D138BC">
        <w:rPr>
          <w:rFonts w:ascii="Arial" w:hAnsi="Arial" w:cs="Arial"/>
          <w:sz w:val="24"/>
          <w:lang w:val="en-US"/>
        </w:rPr>
        <w:t xml:space="preserve">array of attributes </w:t>
      </w:r>
      <w:r w:rsidR="00DD52F3">
        <w:rPr>
          <w:rFonts w:ascii="Arial" w:hAnsi="Arial" w:cs="Arial"/>
          <w:sz w:val="24"/>
          <w:lang w:val="en-US"/>
        </w:rPr>
        <w:t xml:space="preserve">must be </w:t>
      </w:r>
      <w:r w:rsidRPr="00D138BC">
        <w:rPr>
          <w:rFonts w:ascii="Arial" w:hAnsi="Arial" w:cs="Arial"/>
          <w:sz w:val="24"/>
          <w:lang w:val="en-US"/>
        </w:rPr>
        <w:t>pass</w:t>
      </w:r>
      <w:r w:rsidR="00DD52F3">
        <w:rPr>
          <w:rFonts w:ascii="Arial" w:hAnsi="Arial" w:cs="Arial"/>
          <w:sz w:val="24"/>
          <w:lang w:val="en-US"/>
        </w:rPr>
        <w:t xml:space="preserve">ed </w:t>
      </w:r>
      <w:r w:rsidR="00DD52F3" w:rsidRPr="00D138BC">
        <w:rPr>
          <w:rFonts w:ascii="Arial" w:hAnsi="Arial" w:cs="Arial"/>
          <w:sz w:val="24"/>
          <w:lang w:val="en-US"/>
        </w:rPr>
        <w:t>to the PDO constructor</w:t>
      </w:r>
      <w:r w:rsidR="00DD52F3">
        <w:rPr>
          <w:rFonts w:ascii="Arial" w:hAnsi="Arial" w:cs="Arial"/>
          <w:sz w:val="24"/>
          <w:lang w:val="en-US"/>
        </w:rPr>
        <w:t xml:space="preserve"> with</w:t>
      </w:r>
      <w:r w:rsidRPr="00D138BC">
        <w:rPr>
          <w:rFonts w:ascii="Arial" w:hAnsi="Arial" w:cs="Arial"/>
          <w:sz w:val="24"/>
          <w:lang w:val="en-US"/>
        </w:rPr>
        <w:t xml:space="preserve"> </w:t>
      </w:r>
      <w:r w:rsidRPr="00D138BC">
        <w:rPr>
          <w:rFonts w:ascii="Source Code Pro" w:hAnsi="Source Code Pro"/>
          <w:color w:val="0000BB"/>
          <w:sz w:val="21"/>
          <w:szCs w:val="21"/>
          <w:lang w:val="en-US"/>
        </w:rPr>
        <w:t>PDO</w:t>
      </w:r>
      <w:r w:rsidRPr="00D138BC">
        <w:rPr>
          <w:rFonts w:ascii="Source Code Pro" w:hAnsi="Source Code Pro"/>
          <w:color w:val="007700"/>
          <w:sz w:val="21"/>
          <w:szCs w:val="21"/>
          <w:lang w:val="en-US"/>
        </w:rPr>
        <w:t>::</w:t>
      </w:r>
      <w:r w:rsidRPr="00D138BC">
        <w:rPr>
          <w:rFonts w:ascii="Source Code Pro" w:hAnsi="Source Code Pro"/>
          <w:color w:val="0000BB"/>
          <w:sz w:val="21"/>
          <w:szCs w:val="21"/>
          <w:lang w:val="en-US"/>
        </w:rPr>
        <w:t>ATTR_PERSISTENT </w:t>
      </w:r>
      <w:r w:rsidRPr="00D138BC">
        <w:rPr>
          <w:rFonts w:ascii="Source Code Pro" w:hAnsi="Source Code Pro"/>
          <w:color w:val="007700"/>
          <w:sz w:val="21"/>
          <w:szCs w:val="21"/>
          <w:lang w:val="en-US"/>
        </w:rPr>
        <w:t>=&gt; </w:t>
      </w:r>
      <w:r w:rsidRPr="00D138BC">
        <w:rPr>
          <w:rFonts w:ascii="Source Code Pro" w:hAnsi="Source Code Pro"/>
          <w:color w:val="0000BB"/>
          <w:sz w:val="21"/>
          <w:szCs w:val="21"/>
          <w:lang w:val="en-US"/>
        </w:rPr>
        <w:t>true</w:t>
      </w:r>
      <w:r w:rsidRPr="00D138BC">
        <w:rPr>
          <w:rFonts w:ascii="Arial" w:hAnsi="Arial" w:cs="Arial"/>
          <w:sz w:val="24"/>
          <w:lang w:val="en-US"/>
        </w:rPr>
        <w:t>.</w:t>
      </w:r>
    </w:p>
    <w:p w:rsidR="003C72DD" w:rsidRDefault="003C72DD" w:rsidP="002E6DB8">
      <w:pPr>
        <w:pStyle w:val="Heading4"/>
        <w:rPr>
          <w:rFonts w:ascii="Arial" w:hAnsi="Arial" w:cs="Arial"/>
          <w:sz w:val="24"/>
          <w:lang w:val="en-US"/>
        </w:rPr>
      </w:pPr>
      <w:r>
        <w:rPr>
          <w:rFonts w:ascii="Arial" w:hAnsi="Arial" w:cs="Arial"/>
          <w:sz w:val="24"/>
          <w:lang w:val="en-US"/>
        </w:rPr>
        <w:t>Exception Handling</w:t>
      </w:r>
    </w:p>
    <w:p w:rsidR="003C72DD" w:rsidRDefault="003C72DD" w:rsidP="003C72DD">
      <w:pPr>
        <w:jc w:val="both"/>
        <w:rPr>
          <w:rFonts w:ascii="Arial" w:hAnsi="Arial" w:cs="Arial"/>
          <w:sz w:val="24"/>
          <w:lang w:val="en-US"/>
        </w:rPr>
      </w:pPr>
      <w:r>
        <w:rPr>
          <w:rFonts w:ascii="Arial" w:hAnsi="Arial" w:cs="Arial"/>
          <w:sz w:val="24"/>
          <w:lang w:val="en-US"/>
        </w:rPr>
        <w:t>The PDO driver is much more friendly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Pr="00D138BC">
        <w:rPr>
          <w:rFonts w:ascii="Arial" w:hAnsi="Arial" w:cs="Arial"/>
          <w:sz w:val="24"/>
          <w:lang w:val="en-US"/>
        </w:rPr>
        <w:t xml:space="preserve">etting the </w:t>
      </w:r>
      <w:r w:rsidRPr="00D138BC">
        <w:rPr>
          <w:rFonts w:ascii="Source Code Pro" w:hAnsi="Source Code Pro"/>
          <w:color w:val="0000BB"/>
          <w:sz w:val="20"/>
          <w:szCs w:val="20"/>
          <w:lang w:val="en-US"/>
        </w:rPr>
        <w:t>\PDO</w:t>
      </w:r>
      <w:r w:rsidRPr="00D138BC">
        <w:rPr>
          <w:rFonts w:ascii="Source Code Pro" w:hAnsi="Source Code Pro"/>
          <w:color w:val="007700"/>
          <w:sz w:val="20"/>
          <w:szCs w:val="20"/>
          <w:lang w:val="en-US"/>
        </w:rPr>
        <w:t>::</w:t>
      </w:r>
      <w:r w:rsidRPr="00D138BC">
        <w:rPr>
          <w:rFonts w:ascii="Source Code Pro" w:hAnsi="Source Code Pro"/>
          <w:color w:val="0000BB"/>
          <w:sz w:val="20"/>
          <w:szCs w:val="20"/>
          <w:lang w:val="en-US"/>
        </w:rPr>
        <w:t>ATTR_ERRMODE</w:t>
      </w:r>
      <w:r w:rsidRPr="00D138BC">
        <w:rPr>
          <w:color w:val="0000BB"/>
          <w:sz w:val="20"/>
          <w:szCs w:val="20"/>
          <w:lang w:val="en-US"/>
        </w:rPr>
        <w:t xml:space="preserve"> </w:t>
      </w:r>
      <w:r w:rsidRPr="00D138BC">
        <w:rPr>
          <w:rFonts w:ascii="Arial" w:hAnsi="Arial" w:cs="Arial"/>
          <w:sz w:val="24"/>
          <w:lang w:val="en-US"/>
        </w:rPr>
        <w:t>attribute to the</w:t>
      </w:r>
      <w:r>
        <w:rPr>
          <w:rFonts w:ascii="Arial" w:hAnsi="Arial" w:cs="Arial"/>
          <w:sz w:val="24"/>
          <w:lang w:val="en-US"/>
        </w:rPr>
        <w:t xml:space="preserve"> value</w:t>
      </w:r>
      <w:r w:rsidRPr="00D138BC">
        <w:rPr>
          <w:rFonts w:ascii="Arial" w:hAnsi="Arial" w:cs="Arial"/>
          <w:sz w:val="24"/>
          <w:lang w:val="en-US"/>
        </w:rPr>
        <w:t xml:space="preserve"> </w:t>
      </w:r>
      <w:r w:rsidRPr="00D138BC">
        <w:rPr>
          <w:rFonts w:ascii="Source Code Pro" w:hAnsi="Source Code Pro"/>
          <w:color w:val="0000BB"/>
          <w:sz w:val="20"/>
          <w:szCs w:val="20"/>
          <w:lang w:val="en-US"/>
        </w:rPr>
        <w:t>\PDO::ERRMODE_EXCEPTION</w:t>
      </w:r>
      <w:r w:rsidRPr="00D138BC">
        <w:rPr>
          <w:rFonts w:ascii="Arial" w:hAnsi="Arial" w:cs="Arial"/>
          <w:sz w:val="24"/>
          <w:lang w:val="en-US"/>
        </w:rPr>
        <w:t xml:space="preserve"> 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mode </w:t>
      </w:r>
      <w:r>
        <w:rPr>
          <w:rFonts w:ascii="Arial" w:hAnsi="Arial" w:cs="Arial"/>
          <w:sz w:val="24"/>
          <w:lang w:val="en-US"/>
        </w:rPr>
        <w:t xml:space="preserve">in which </w:t>
      </w:r>
      <w:r w:rsidRPr="00D138BC">
        <w:rPr>
          <w:rFonts w:ascii="Arial" w:hAnsi="Arial" w:cs="Arial"/>
          <w:sz w:val="24"/>
          <w:lang w:val="en-US"/>
        </w:rPr>
        <w:t xml:space="preserve">any error, including a database connection error, will raise the </w:t>
      </w:r>
      <w:r>
        <w:rPr>
          <w:rFonts w:ascii="Arial" w:hAnsi="Arial" w:cs="Arial"/>
          <w:sz w:val="24"/>
          <w:lang w:val="en-US"/>
        </w:rPr>
        <w:t xml:space="preserve">exception </w:t>
      </w:r>
      <w:r w:rsidRPr="00D138BC">
        <w:rPr>
          <w:rFonts w:ascii="Arial" w:hAnsi="Arial" w:cs="Arial"/>
          <w:sz w:val="24"/>
          <w:lang w:val="en-US"/>
        </w:rPr>
        <w:t>\</w:t>
      </w:r>
      <w:proofErr w:type="spellStart"/>
      <w:r w:rsidRPr="00D138BC">
        <w:rPr>
          <w:rFonts w:ascii="Arial" w:hAnsi="Arial" w:cs="Arial"/>
          <w:sz w:val="24"/>
          <w:lang w:val="en-US"/>
        </w:rPr>
        <w:t>PDOException</w:t>
      </w:r>
      <w:proofErr w:type="spellEnd"/>
      <w:r w:rsidRPr="00D138BC">
        <w:rPr>
          <w:rFonts w:ascii="Arial" w:hAnsi="Arial" w:cs="Arial"/>
          <w:sz w:val="24"/>
          <w:lang w:val="en-US"/>
        </w:rPr>
        <w:t>.</w:t>
      </w:r>
    </w:p>
    <w:p w:rsidR="003C72DD" w:rsidRPr="00D138BC" w:rsidRDefault="003C72DD" w:rsidP="003C72DD">
      <w:pPr>
        <w:jc w:val="both"/>
        <w:rPr>
          <w:rFonts w:ascii="Arial" w:hAnsi="Arial" w:cs="Arial"/>
          <w:sz w:val="24"/>
          <w:lang w:val="en-US"/>
        </w:rPr>
      </w:pPr>
      <w:r>
        <w:rPr>
          <w:rFonts w:ascii="Arial" w:hAnsi="Arial" w:cs="Arial"/>
          <w:sz w:val="24"/>
          <w:lang w:val="en-US"/>
        </w:rPr>
        <w:t>This is superior to the laborious procedure of</w:t>
      </w:r>
      <w:r w:rsidRPr="00D138BC">
        <w:rPr>
          <w:rFonts w:ascii="Arial" w:hAnsi="Arial" w:cs="Arial"/>
          <w:sz w:val="24"/>
          <w:lang w:val="en-US"/>
        </w:rPr>
        <w:t xml:space="preserve"> check</w:t>
      </w:r>
      <w:r>
        <w:rPr>
          <w:rFonts w:ascii="Arial" w:hAnsi="Arial" w:cs="Arial"/>
          <w:sz w:val="24"/>
          <w:lang w:val="en-US"/>
        </w:rPr>
        <w:t xml:space="preserve">ing whether an error has occurred  </w:t>
      </w:r>
      <w:r w:rsidRPr="00D138BC">
        <w:rPr>
          <w:rFonts w:ascii="Arial" w:hAnsi="Arial" w:cs="Arial"/>
          <w:sz w:val="24"/>
          <w:lang w:val="en-US"/>
        </w:rPr>
        <w:t>each time</w:t>
      </w:r>
      <w:r>
        <w:rPr>
          <w:rFonts w:ascii="Arial" w:hAnsi="Arial" w:cs="Arial"/>
          <w:sz w:val="24"/>
          <w:lang w:val="en-US"/>
        </w:rPr>
        <w:t xml:space="preserve"> an</w:t>
      </w:r>
      <w:r w:rsidRPr="00D138BC">
        <w:rPr>
          <w:rFonts w:ascii="Arial" w:hAnsi="Arial" w:cs="Arial"/>
          <w:sz w:val="24"/>
          <w:lang w:val="en-US"/>
        </w:rPr>
        <w:t xml:space="preserve">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_ function </w:t>
      </w:r>
      <w:r>
        <w:rPr>
          <w:rFonts w:ascii="Arial" w:hAnsi="Arial" w:cs="Arial"/>
          <w:sz w:val="24"/>
          <w:lang w:val="en-US"/>
        </w:rPr>
        <w:t>is</w:t>
      </w:r>
      <w:r w:rsidRPr="00D138BC">
        <w:rPr>
          <w:rFonts w:ascii="Arial" w:hAnsi="Arial" w:cs="Arial"/>
          <w:sz w:val="24"/>
          <w:lang w:val="en-US"/>
        </w:rPr>
        <w:t xml:space="preserve"> called.</w:t>
      </w:r>
    </w:p>
    <w:p w:rsidR="00D077A9" w:rsidRPr="00D138BC" w:rsidRDefault="00EE3F66" w:rsidP="002E6DB8">
      <w:pPr>
        <w:pStyle w:val="Heading4"/>
        <w:rPr>
          <w:rFonts w:ascii="Arial" w:hAnsi="Arial" w:cs="Arial"/>
          <w:sz w:val="24"/>
          <w:lang w:val="en-US"/>
        </w:rPr>
      </w:pPr>
      <w:r>
        <w:rPr>
          <w:rFonts w:ascii="Arial" w:hAnsi="Arial" w:cs="Arial"/>
          <w:sz w:val="24"/>
          <w:lang w:val="en-US"/>
        </w:rPr>
        <w:t>Q</w:t>
      </w:r>
      <w:r w:rsidR="003C72DD">
        <w:rPr>
          <w:rFonts w:ascii="Arial" w:hAnsi="Arial" w:cs="Arial"/>
          <w:sz w:val="24"/>
          <w:lang w:val="en-US"/>
        </w:rPr>
        <w:t>uery</w:t>
      </w:r>
      <w:r>
        <w:rPr>
          <w:rFonts w:ascii="Arial" w:hAnsi="Arial" w:cs="Arial"/>
          <w:sz w:val="24"/>
          <w:lang w:val="en-US"/>
        </w:rPr>
        <w:t>ing</w:t>
      </w:r>
    </w:p>
    <w:p w:rsidR="00F93621" w:rsidRDefault="005F3FAF" w:rsidP="00D077A9">
      <w:pPr>
        <w:jc w:val="both"/>
        <w:rPr>
          <w:rFonts w:ascii="Arial" w:hAnsi="Arial" w:cs="Arial"/>
          <w:sz w:val="24"/>
          <w:lang w:val="en-US"/>
        </w:rPr>
      </w:pPr>
      <w:r w:rsidRPr="00D138BC">
        <w:rPr>
          <w:rFonts w:ascii="Arial" w:hAnsi="Arial" w:cs="Arial"/>
          <w:sz w:val="24"/>
          <w:lang w:val="en-US"/>
        </w:rPr>
        <w:t>The query method executes an SQL query and returns the result set in the form of a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object. </w:t>
      </w:r>
      <w:r w:rsidR="009C2771">
        <w:rPr>
          <w:rFonts w:ascii="Arial" w:hAnsi="Arial" w:cs="Arial"/>
          <w:sz w:val="24"/>
          <w:lang w:val="en-US"/>
        </w:rPr>
        <w:t xml:space="preserve">A fetch to this method can return the result in more than one form: it could be </w:t>
      </w:r>
      <w:r w:rsidRPr="00D138BC">
        <w:rPr>
          <w:rFonts w:ascii="Arial" w:hAnsi="Arial" w:cs="Arial"/>
          <w:sz w:val="24"/>
          <w:lang w:val="en-US"/>
        </w:rPr>
        <w:t xml:space="preserve">a column, an instance of the specified class, an object. </w:t>
      </w:r>
    </w:p>
    <w:p w:rsidR="00D077A9" w:rsidRPr="00D138BC" w:rsidRDefault="009C2771" w:rsidP="00D077A9">
      <w:pPr>
        <w:jc w:val="both"/>
        <w:rPr>
          <w:rFonts w:ascii="Arial" w:hAnsi="Arial" w:cs="Arial"/>
          <w:sz w:val="24"/>
          <w:lang w:val="en-US"/>
        </w:rPr>
      </w:pPr>
      <w:r>
        <w:rPr>
          <w:rFonts w:ascii="Arial" w:hAnsi="Arial" w:cs="Arial"/>
          <w:sz w:val="24"/>
          <w:lang w:val="en-US"/>
        </w:rPr>
        <w:t xml:space="preserve">The </w:t>
      </w:r>
      <w:r w:rsidR="005F3FAF" w:rsidRPr="00D138BC">
        <w:rPr>
          <w:rFonts w:ascii="Arial" w:hAnsi="Arial" w:cs="Arial"/>
          <w:sz w:val="24"/>
          <w:lang w:val="en-US"/>
        </w:rPr>
        <w:t xml:space="preserve">various ways of calling </w:t>
      </w:r>
      <w:r>
        <w:rPr>
          <w:rFonts w:ascii="Arial" w:hAnsi="Arial" w:cs="Arial"/>
          <w:sz w:val="24"/>
          <w:lang w:val="en-US"/>
        </w:rPr>
        <w:t xml:space="preserve">query can be found </w:t>
      </w:r>
      <w:r w:rsidR="005F3FAF" w:rsidRPr="00D138BC">
        <w:rPr>
          <w:rFonts w:ascii="Arial" w:hAnsi="Arial" w:cs="Arial"/>
          <w:sz w:val="24"/>
          <w:lang w:val="en-US"/>
        </w:rPr>
        <w:t xml:space="preserve">in the </w:t>
      </w:r>
      <w:hyperlink r:id="rId19" w:history="1">
        <w:r w:rsidR="005F3FAF" w:rsidRPr="00D138BC">
          <w:rPr>
            <w:rStyle w:val="Hyperlink"/>
            <w:rFonts w:ascii="Arial" w:hAnsi="Arial" w:cs="Arial"/>
            <w:sz w:val="24"/>
            <w:lang w:val="en-US"/>
          </w:rPr>
          <w:t>documentation</w:t>
        </w:r>
      </w:hyperlink>
      <w:r w:rsidR="005F3FAF" w:rsidRPr="00D138BC">
        <w:rPr>
          <w:rFonts w:ascii="Arial" w:hAnsi="Arial" w:cs="Arial"/>
          <w:sz w:val="24"/>
          <w:lang w:val="en-US"/>
        </w:rPr>
        <w:t>.</w:t>
      </w:r>
    </w:p>
    <w:p w:rsidR="00F93621" w:rsidRDefault="00F93621" w:rsidP="002E6DB8">
      <w:pPr>
        <w:pStyle w:val="Heading5"/>
        <w:rPr>
          <w:rFonts w:ascii="Arial" w:hAnsi="Arial" w:cs="Arial"/>
          <w:sz w:val="24"/>
          <w:lang w:val="en-US"/>
        </w:rPr>
      </w:pPr>
      <w:r>
        <w:rPr>
          <w:rFonts w:ascii="Arial" w:hAnsi="Arial" w:cs="Arial"/>
          <w:sz w:val="24"/>
          <w:lang w:val="en-US"/>
        </w:rPr>
        <w:t>Queries with No Data Set</w:t>
      </w:r>
    </w:p>
    <w:p w:rsidR="00D077A9" w:rsidRPr="00D138BC" w:rsidRDefault="0032533A" w:rsidP="00D077A9">
      <w:pPr>
        <w:jc w:val="both"/>
        <w:rPr>
          <w:rFonts w:ascii="Arial" w:hAnsi="Arial" w:cs="Arial"/>
          <w:sz w:val="24"/>
          <w:lang w:val="en-US"/>
        </w:rPr>
      </w:pPr>
      <w:r>
        <w:rPr>
          <w:rFonts w:ascii="Arial" w:hAnsi="Arial" w:cs="Arial"/>
          <w:sz w:val="24"/>
          <w:lang w:val="en-US"/>
        </w:rPr>
        <w:t xml:space="preserve">For </w:t>
      </w:r>
      <w:r w:rsidR="005F3FAF" w:rsidRPr="00D138BC">
        <w:rPr>
          <w:rFonts w:ascii="Arial" w:hAnsi="Arial" w:cs="Arial"/>
          <w:sz w:val="24"/>
          <w:lang w:val="en-US"/>
        </w:rPr>
        <w:t>execut</w:t>
      </w:r>
      <w:r>
        <w:rPr>
          <w:rFonts w:ascii="Arial" w:hAnsi="Arial" w:cs="Arial"/>
          <w:sz w:val="24"/>
          <w:lang w:val="en-US"/>
        </w:rPr>
        <w:t>ing</w:t>
      </w:r>
      <w:r w:rsidR="005F3FAF" w:rsidRPr="00D138BC">
        <w:rPr>
          <w:rFonts w:ascii="Arial" w:hAnsi="Arial" w:cs="Arial"/>
          <w:sz w:val="24"/>
          <w:lang w:val="en-US"/>
        </w:rPr>
        <w:t xml:space="preserve"> an SQL query that returns no data set, you can use the </w:t>
      </w:r>
      <w:hyperlink r:id="rId20" w:history="1">
        <w:r w:rsidR="005F3FAF" w:rsidRPr="00D138BC">
          <w:rPr>
            <w:rStyle w:val="Hyperlink"/>
            <w:rFonts w:ascii="Arial" w:hAnsi="Arial" w:cs="Arial"/>
            <w:sz w:val="24"/>
            <w:lang w:val="en-US"/>
          </w:rPr>
          <w:t>exec</w:t>
        </w:r>
      </w:hyperlink>
      <w:r w:rsidR="005F3FAF" w:rsidRPr="00D138BC">
        <w:rPr>
          <w:rFonts w:ascii="Arial" w:hAnsi="Arial" w:cs="Arial"/>
          <w:sz w:val="24"/>
          <w:lang w:val="en-US"/>
        </w:rPr>
        <w:t xml:space="preserve"> method that returns the number of affected rows. </w:t>
      </w:r>
      <w:r w:rsidR="006144C4">
        <w:rPr>
          <w:rFonts w:ascii="Arial" w:hAnsi="Arial" w:cs="Arial"/>
          <w:sz w:val="24"/>
          <w:lang w:val="en-US"/>
        </w:rPr>
        <w:t>E</w:t>
      </w:r>
      <w:r w:rsidR="006144C4" w:rsidRPr="00D138BC">
        <w:rPr>
          <w:rFonts w:ascii="Arial" w:hAnsi="Arial" w:cs="Arial"/>
          <w:sz w:val="24"/>
          <w:lang w:val="en-US"/>
        </w:rPr>
        <w:t xml:space="preserve">xecuting </w:t>
      </w:r>
      <w:r w:rsidR="005F3FAF" w:rsidRPr="00D138BC">
        <w:rPr>
          <w:rFonts w:ascii="Arial" w:hAnsi="Arial" w:cs="Arial"/>
          <w:sz w:val="24"/>
          <w:lang w:val="en-US"/>
        </w:rPr>
        <w:t>prepared queries</w:t>
      </w:r>
      <w:r w:rsidR="006144C4">
        <w:rPr>
          <w:rFonts w:ascii="Arial" w:hAnsi="Arial" w:cs="Arial"/>
          <w:sz w:val="24"/>
          <w:lang w:val="en-US"/>
        </w:rPr>
        <w:t xml:space="preserve"> is not supported by exec</w:t>
      </w:r>
      <w:r w:rsidR="005F3FAF" w:rsidRPr="00D138BC">
        <w:rPr>
          <w:rFonts w:ascii="Arial" w:hAnsi="Arial" w:cs="Arial"/>
          <w:sz w:val="24"/>
          <w:lang w:val="en-US"/>
        </w:rPr>
        <w:t>.</w:t>
      </w:r>
    </w:p>
    <w:p w:rsidR="00CC573A" w:rsidRDefault="00CC573A" w:rsidP="002E6DB8">
      <w:pPr>
        <w:pStyle w:val="Heading5"/>
        <w:rPr>
          <w:rFonts w:ascii="Arial" w:hAnsi="Arial" w:cs="Arial"/>
          <w:sz w:val="24"/>
          <w:lang w:val="en-US"/>
        </w:rPr>
      </w:pPr>
      <w:r>
        <w:rPr>
          <w:rFonts w:ascii="Arial" w:hAnsi="Arial" w:cs="Arial"/>
          <w:sz w:val="24"/>
          <w:lang w:val="en-US"/>
        </w:rPr>
        <w:t>Parameterized Queries</w:t>
      </w:r>
    </w:p>
    <w:p w:rsidR="00CC573A" w:rsidRDefault="005F3FAF" w:rsidP="00D077A9">
      <w:pPr>
        <w:jc w:val="both"/>
        <w:rPr>
          <w:rFonts w:ascii="Arial" w:hAnsi="Arial" w:cs="Arial"/>
          <w:sz w:val="24"/>
          <w:lang w:val="en-US"/>
        </w:rPr>
      </w:pPr>
      <w:r w:rsidRPr="00D138BC">
        <w:rPr>
          <w:rFonts w:ascii="Arial" w:hAnsi="Arial" w:cs="Arial"/>
          <w:sz w:val="24"/>
          <w:lang w:val="en-US"/>
        </w:rPr>
        <w:t>If there are parameters in the query, prepared queries</w:t>
      </w:r>
      <w:r w:rsidR="00CC573A">
        <w:rPr>
          <w:rFonts w:ascii="Arial" w:hAnsi="Arial" w:cs="Arial"/>
          <w:sz w:val="24"/>
          <w:lang w:val="en-US"/>
        </w:rPr>
        <w:t xml:space="preserve"> must be used</w:t>
      </w:r>
      <w:r w:rsidRPr="00D138BC">
        <w:rPr>
          <w:rFonts w:ascii="Arial" w:hAnsi="Arial" w:cs="Arial"/>
          <w:sz w:val="24"/>
          <w:lang w:val="en-US"/>
        </w:rPr>
        <w:t xml:space="preserve">. </w:t>
      </w:r>
      <w:r w:rsidR="00CC573A">
        <w:rPr>
          <w:rFonts w:ascii="Arial" w:hAnsi="Arial" w:cs="Arial"/>
          <w:sz w:val="24"/>
          <w:lang w:val="en-US"/>
        </w:rPr>
        <w:t>For this</w:t>
      </w:r>
      <w:r w:rsidRPr="00D138BC">
        <w:rPr>
          <w:rFonts w:ascii="Arial" w:hAnsi="Arial" w:cs="Arial"/>
          <w:sz w:val="24"/>
          <w:lang w:val="en-US"/>
        </w:rPr>
        <w:t xml:space="preserve">, the </w:t>
      </w:r>
      <w:hyperlink r:id="rId21" w:history="1">
        <w:r w:rsidRPr="00D138BC">
          <w:rPr>
            <w:rStyle w:val="Hyperlink"/>
            <w:rFonts w:ascii="Arial" w:hAnsi="Arial" w:cs="Arial"/>
            <w:sz w:val="24"/>
            <w:lang w:val="en-US"/>
          </w:rPr>
          <w:t>prepare</w:t>
        </w:r>
      </w:hyperlink>
      <w:r w:rsidRPr="00D138BC">
        <w:rPr>
          <w:rFonts w:ascii="Arial" w:hAnsi="Arial" w:cs="Arial"/>
          <w:sz w:val="24"/>
          <w:lang w:val="en-US"/>
        </w:rPr>
        <w:t xml:space="preserve"> method </w:t>
      </w:r>
      <w:r w:rsidR="00CC573A">
        <w:rPr>
          <w:rFonts w:ascii="Arial" w:hAnsi="Arial" w:cs="Arial"/>
          <w:sz w:val="24"/>
          <w:lang w:val="en-US"/>
        </w:rPr>
        <w:t xml:space="preserve">is called </w:t>
      </w:r>
      <w:r w:rsidRPr="00D138BC">
        <w:rPr>
          <w:rFonts w:ascii="Arial" w:hAnsi="Arial" w:cs="Arial"/>
          <w:sz w:val="24"/>
          <w:lang w:val="en-US"/>
        </w:rPr>
        <w:t xml:space="preserve">instead of </w:t>
      </w:r>
      <w:r w:rsidR="00CC573A">
        <w:rPr>
          <w:rFonts w:ascii="Arial" w:hAnsi="Arial" w:cs="Arial"/>
          <w:sz w:val="24"/>
          <w:lang w:val="en-US"/>
        </w:rPr>
        <w:t xml:space="preserve">the </w:t>
      </w:r>
      <w:r w:rsidRPr="00D138BC">
        <w:rPr>
          <w:rFonts w:ascii="Arial" w:hAnsi="Arial" w:cs="Arial"/>
          <w:sz w:val="24"/>
          <w:lang w:val="en-US"/>
        </w:rPr>
        <w:t xml:space="preserve">query method. </w:t>
      </w:r>
      <w:r w:rsidR="00CC573A" w:rsidRPr="00D138BC">
        <w:rPr>
          <w:rFonts w:ascii="Arial" w:hAnsi="Arial" w:cs="Arial"/>
          <w:sz w:val="24"/>
          <w:lang w:val="en-US"/>
        </w:rPr>
        <w:t>Th</w:t>
      </w:r>
      <w:r w:rsidR="00CC573A">
        <w:rPr>
          <w:rFonts w:ascii="Arial" w:hAnsi="Arial" w:cs="Arial"/>
          <w:sz w:val="24"/>
          <w:lang w:val="en-US"/>
        </w:rPr>
        <w:t>e prepare</w:t>
      </w:r>
      <w:r w:rsidR="00CC573A" w:rsidRPr="00D138BC">
        <w:rPr>
          <w:rFonts w:ascii="Arial" w:hAnsi="Arial" w:cs="Arial"/>
          <w:sz w:val="24"/>
          <w:lang w:val="en-US"/>
        </w:rPr>
        <w:t xml:space="preserve"> </w:t>
      </w:r>
      <w:r w:rsidRPr="00D138BC">
        <w:rPr>
          <w:rFonts w:ascii="Arial" w:hAnsi="Arial" w:cs="Arial"/>
          <w:sz w:val="24"/>
          <w:lang w:val="en-US"/>
        </w:rPr>
        <w:t>method returns an object of the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class that </w:t>
      </w:r>
      <w:r w:rsidR="00D138BC" w:rsidRPr="00D138BC">
        <w:rPr>
          <w:rFonts w:ascii="Arial" w:hAnsi="Arial" w:cs="Arial"/>
          <w:sz w:val="24"/>
          <w:lang w:val="en-US"/>
        </w:rPr>
        <w:t>encapsulates</w:t>
      </w:r>
      <w:r w:rsidRPr="00D138BC">
        <w:rPr>
          <w:rFonts w:ascii="Arial" w:hAnsi="Arial" w:cs="Arial"/>
          <w:sz w:val="24"/>
          <w:lang w:val="en-US"/>
        </w:rPr>
        <w:t xml:space="preserve"> methods for working with prepared queries and their results. </w:t>
      </w:r>
      <w:r w:rsidR="0071391F">
        <w:rPr>
          <w:rFonts w:ascii="Arial" w:hAnsi="Arial" w:cs="Arial"/>
          <w:sz w:val="24"/>
          <w:lang w:val="en-US"/>
        </w:rPr>
        <w:t>Execut</w:t>
      </w:r>
      <w:r w:rsidR="008A5367">
        <w:rPr>
          <w:rFonts w:ascii="Arial" w:hAnsi="Arial" w:cs="Arial"/>
          <w:sz w:val="24"/>
          <w:lang w:val="en-US"/>
        </w:rPr>
        <w:t xml:space="preserve">ing </w:t>
      </w:r>
      <w:r w:rsidRPr="00D138BC">
        <w:rPr>
          <w:rFonts w:ascii="Arial" w:hAnsi="Arial" w:cs="Arial"/>
          <w:sz w:val="24"/>
          <w:lang w:val="en-US"/>
        </w:rPr>
        <w:t>the query</w:t>
      </w:r>
      <w:r w:rsidR="00CC573A">
        <w:rPr>
          <w:rFonts w:ascii="Arial" w:hAnsi="Arial" w:cs="Arial"/>
          <w:sz w:val="24"/>
          <w:lang w:val="en-US"/>
        </w:rPr>
        <w:t xml:space="preserve"> requires</w:t>
      </w:r>
      <w:r w:rsidRPr="00D138BC">
        <w:rPr>
          <w:rFonts w:ascii="Arial" w:hAnsi="Arial" w:cs="Arial"/>
          <w:sz w:val="24"/>
          <w:lang w:val="en-US"/>
        </w:rPr>
        <w:t xml:space="preserve"> call</w:t>
      </w:r>
      <w:r w:rsidR="00CC573A">
        <w:rPr>
          <w:rFonts w:ascii="Arial" w:hAnsi="Arial" w:cs="Arial"/>
          <w:sz w:val="24"/>
          <w:lang w:val="en-US"/>
        </w:rPr>
        <w:t>ing</w:t>
      </w:r>
      <w:r w:rsidRPr="00D138BC">
        <w:rPr>
          <w:rFonts w:ascii="Arial" w:hAnsi="Arial" w:cs="Arial"/>
          <w:sz w:val="24"/>
          <w:lang w:val="en-US"/>
        </w:rPr>
        <w:t xml:space="preserve"> the </w:t>
      </w:r>
      <w:hyperlink r:id="rId22" w:history="1">
        <w:r w:rsidRPr="00D138BC">
          <w:rPr>
            <w:rStyle w:val="Hyperlink"/>
            <w:rFonts w:ascii="Arial" w:hAnsi="Arial" w:cs="Arial"/>
            <w:sz w:val="24"/>
            <w:lang w:val="en-US"/>
          </w:rPr>
          <w:t>execute</w:t>
        </w:r>
      </w:hyperlink>
      <w:r w:rsidR="00D138BC">
        <w:rPr>
          <w:rFonts w:ascii="Arial" w:hAnsi="Arial" w:cs="Arial"/>
          <w:sz w:val="24"/>
          <w:lang w:val="en-US"/>
        </w:rPr>
        <w:t xml:space="preserve"> m</w:t>
      </w:r>
      <w:r w:rsidRPr="00D138BC">
        <w:rPr>
          <w:rFonts w:ascii="Arial" w:hAnsi="Arial" w:cs="Arial"/>
          <w:sz w:val="24"/>
          <w:lang w:val="en-US"/>
        </w:rPr>
        <w:t xml:space="preserve">ethod that can accept as its parameter an array </w:t>
      </w:r>
      <w:r w:rsidR="00CC573A">
        <w:rPr>
          <w:rFonts w:ascii="Arial" w:hAnsi="Arial" w:cs="Arial"/>
          <w:sz w:val="24"/>
          <w:lang w:val="en-US"/>
        </w:rPr>
        <w:t>of</w:t>
      </w:r>
      <w:r w:rsidR="00CC573A" w:rsidRPr="00D138BC">
        <w:rPr>
          <w:rFonts w:ascii="Arial" w:hAnsi="Arial" w:cs="Arial"/>
          <w:sz w:val="24"/>
          <w:lang w:val="en-US"/>
        </w:rPr>
        <w:t xml:space="preserve"> </w:t>
      </w:r>
      <w:r w:rsidRPr="00D138BC">
        <w:rPr>
          <w:rFonts w:ascii="Arial" w:hAnsi="Arial" w:cs="Arial"/>
          <w:sz w:val="24"/>
          <w:lang w:val="en-US"/>
        </w:rPr>
        <w:t xml:space="preserve">named or unnamed parameters. </w:t>
      </w:r>
    </w:p>
    <w:p w:rsidR="00D077A9" w:rsidRPr="00DA4140" w:rsidRDefault="005F3FAF" w:rsidP="00D077A9">
      <w:pPr>
        <w:jc w:val="both"/>
        <w:rPr>
          <w:rFonts w:ascii="Arial" w:hAnsi="Arial" w:cs="Arial"/>
          <w:sz w:val="24"/>
          <w:lang w:val="en-US"/>
        </w:rPr>
      </w:pPr>
      <w:r w:rsidRPr="00D138BC">
        <w:rPr>
          <w:rFonts w:ascii="Arial" w:hAnsi="Arial" w:cs="Arial"/>
          <w:sz w:val="24"/>
          <w:lang w:val="en-US"/>
        </w:rPr>
        <w:t xml:space="preserve">The result of executing a </w:t>
      </w:r>
      <w:r w:rsidR="00CC573A">
        <w:rPr>
          <w:rFonts w:ascii="Arial" w:hAnsi="Arial" w:cs="Arial"/>
          <w:sz w:val="24"/>
          <w:lang w:val="en-US"/>
        </w:rPr>
        <w:t xml:space="preserve">SELECT </w:t>
      </w:r>
      <w:r w:rsidRPr="00D138BC">
        <w:rPr>
          <w:rFonts w:ascii="Arial" w:hAnsi="Arial" w:cs="Arial"/>
          <w:sz w:val="24"/>
          <w:lang w:val="en-US"/>
        </w:rPr>
        <w:t xml:space="preserve">query can be obtained with </w:t>
      </w:r>
      <w:r w:rsidR="00CC573A">
        <w:rPr>
          <w:rFonts w:ascii="Arial" w:hAnsi="Arial" w:cs="Arial"/>
          <w:sz w:val="24"/>
          <w:lang w:val="en-US"/>
        </w:rPr>
        <w:t xml:space="preserve">one </w:t>
      </w:r>
      <w:r w:rsidRPr="00D138BC">
        <w:rPr>
          <w:rFonts w:ascii="Arial" w:hAnsi="Arial" w:cs="Arial"/>
          <w:sz w:val="24"/>
          <w:lang w:val="en-US"/>
        </w:rPr>
        <w:t xml:space="preserve">the following methods: </w:t>
      </w:r>
      <w:hyperlink r:id="rId23" w:history="1">
        <w:r w:rsidRPr="00D138BC">
          <w:rPr>
            <w:rStyle w:val="Hyperlink"/>
            <w:rFonts w:ascii="Arial" w:hAnsi="Arial" w:cs="Arial"/>
            <w:sz w:val="24"/>
            <w:lang w:val="en-US"/>
          </w:rPr>
          <w:t>fetch</w:t>
        </w:r>
      </w:hyperlink>
      <w:r w:rsidRPr="00D138BC">
        <w:rPr>
          <w:rFonts w:ascii="Arial" w:hAnsi="Arial" w:cs="Arial"/>
          <w:sz w:val="24"/>
          <w:lang w:val="en-US"/>
        </w:rPr>
        <w:t xml:space="preserve">, </w:t>
      </w:r>
      <w:hyperlink r:id="rId24" w:history="1">
        <w:proofErr w:type="spellStart"/>
        <w:r w:rsidRPr="00D138BC">
          <w:rPr>
            <w:rStyle w:val="Hyperlink"/>
            <w:rFonts w:ascii="Arial" w:hAnsi="Arial" w:cs="Arial"/>
            <w:sz w:val="24"/>
            <w:lang w:val="en-US"/>
          </w:rPr>
          <w:t>fetchAll</w:t>
        </w:r>
        <w:proofErr w:type="spellEnd"/>
      </w:hyperlink>
      <w:r w:rsidRPr="00D138BC">
        <w:rPr>
          <w:rFonts w:ascii="Arial" w:hAnsi="Arial" w:cs="Arial"/>
          <w:sz w:val="24"/>
          <w:lang w:val="en-US"/>
        </w:rPr>
        <w:t xml:space="preserve">, </w:t>
      </w:r>
      <w:hyperlink r:id="rId25" w:history="1">
        <w:proofErr w:type="spellStart"/>
        <w:r w:rsidRPr="00D138BC">
          <w:rPr>
            <w:rStyle w:val="Hyperlink"/>
            <w:rFonts w:ascii="Arial" w:hAnsi="Arial" w:cs="Arial"/>
            <w:sz w:val="24"/>
            <w:lang w:val="en-US"/>
          </w:rPr>
          <w:t>fetchColumn</w:t>
        </w:r>
        <w:proofErr w:type="spellEnd"/>
      </w:hyperlink>
      <w:r w:rsidRPr="00D138BC">
        <w:rPr>
          <w:rFonts w:ascii="Arial" w:hAnsi="Arial" w:cs="Arial"/>
          <w:sz w:val="24"/>
          <w:lang w:val="en-US"/>
        </w:rPr>
        <w:t xml:space="preserve">, </w:t>
      </w:r>
      <w:hyperlink r:id="rId26" w:history="1">
        <w:proofErr w:type="spellStart"/>
        <w:r w:rsidRPr="00D138BC">
          <w:rPr>
            <w:rStyle w:val="Hyperlink"/>
            <w:rFonts w:ascii="Arial" w:hAnsi="Arial" w:cs="Arial"/>
            <w:sz w:val="24"/>
            <w:lang w:val="en-US"/>
          </w:rPr>
          <w:t>fetchObject</w:t>
        </w:r>
        <w:proofErr w:type="spellEnd"/>
      </w:hyperlink>
      <w:r w:rsidRPr="00D138BC">
        <w:rPr>
          <w:rFonts w:ascii="Arial" w:hAnsi="Arial" w:cs="Arial"/>
          <w:sz w:val="24"/>
          <w:lang w:val="en-US"/>
        </w:rPr>
        <w:t xml:space="preserve">. The fetch and </w:t>
      </w:r>
      <w:proofErr w:type="spellStart"/>
      <w:r w:rsidRPr="00D138BC">
        <w:rPr>
          <w:rFonts w:ascii="Arial" w:hAnsi="Arial" w:cs="Arial"/>
          <w:sz w:val="24"/>
          <w:lang w:val="en-US"/>
        </w:rPr>
        <w:t>fetchAll</w:t>
      </w:r>
      <w:proofErr w:type="spellEnd"/>
      <w:r w:rsidRPr="00D138BC">
        <w:rPr>
          <w:rFonts w:ascii="Arial" w:hAnsi="Arial" w:cs="Arial"/>
          <w:sz w:val="24"/>
          <w:lang w:val="en-US"/>
        </w:rPr>
        <w:t xml:space="preserve"> methods can return results in various forms: an associative array, an object or an instance of a particular class. The </w:t>
      </w:r>
      <w:r w:rsidR="00CC573A">
        <w:rPr>
          <w:rFonts w:ascii="Arial" w:hAnsi="Arial" w:cs="Arial"/>
          <w:sz w:val="24"/>
          <w:lang w:val="en-US"/>
        </w:rPr>
        <w:t>class instance option</w:t>
      </w:r>
      <w:r w:rsidR="00CC573A" w:rsidRPr="00D138BC">
        <w:rPr>
          <w:rFonts w:ascii="Arial" w:hAnsi="Arial" w:cs="Arial"/>
          <w:sz w:val="24"/>
          <w:lang w:val="en-US"/>
        </w:rPr>
        <w:t xml:space="preserve"> </w:t>
      </w:r>
      <w:r w:rsidRPr="00D138BC">
        <w:rPr>
          <w:rFonts w:ascii="Arial" w:hAnsi="Arial" w:cs="Arial"/>
          <w:sz w:val="24"/>
          <w:lang w:val="en-US"/>
        </w:rPr>
        <w:t>is quite often used in the MVC pattern during work with models.</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firebird:dbname</w:t>
      </w:r>
      <w:proofErr w:type="spellEnd"/>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localhost:example;charset</w:t>
      </w:r>
      <w:proofErr w:type="spellEnd"/>
      <w:r w:rsidRPr="00DA4140">
        <w:rPr>
          <w:rFonts w:ascii="Courier New" w:hAnsi="Courier New" w:cs="Courier New"/>
          <w:color w:val="000066"/>
          <w:sz w:val="16"/>
          <w:szCs w:val="16"/>
          <w:lang w:val="en-US" w:eastAsia="ru-RU"/>
        </w:rPr>
        <w:t>=utf8;'</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$username = </w:t>
      </w:r>
      <w:r w:rsidRPr="00DA4140">
        <w:rPr>
          <w:rFonts w:ascii="Courier New" w:hAnsi="Courier New" w:cs="Courier New"/>
          <w:color w:val="000066"/>
          <w:sz w:val="16"/>
          <w:szCs w:val="16"/>
          <w:lang w:val="en-US" w:eastAsia="ru-RU"/>
        </w:rPr>
        <w:t>'SYSDBA'</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$password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masterkey</w:t>
      </w:r>
      <w:proofErr w:type="spellEnd"/>
      <w:r w:rsidRPr="00DA4140">
        <w:rPr>
          <w:rFonts w:ascii="Courier New" w:hAnsi="Courier New" w:cs="Courier New"/>
          <w:color w:val="000066"/>
          <w:sz w:val="16"/>
          <w:szCs w:val="16"/>
          <w:lang w:val="en-US" w:eastAsia="ru-RU"/>
        </w:rPr>
        <w:t>'</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try </w:t>
      </w:r>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Connect to database</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b/>
          <w:bCs/>
          <w:color w:val="000000"/>
          <w:sz w:val="16"/>
          <w:szCs w:val="16"/>
          <w:lang w:val="en-US" w:eastAsia="ru-RU"/>
        </w:rPr>
        <w:t xml:space="preserve">new </w:t>
      </w:r>
      <w:r w:rsidRPr="00DA4140">
        <w:rPr>
          <w:rFonts w:ascii="Courier New" w:hAnsi="Courier New" w:cs="Courier New"/>
          <w:color w:val="000000"/>
          <w:sz w:val="16"/>
          <w:szCs w:val="16"/>
          <w:lang w:val="en-US" w:eastAsia="ru-RU"/>
        </w:rPr>
        <w:t>\PDO($</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$username, $password,</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lastRenderedPageBreak/>
        <w:t xml:space="preserve">                  [\PDO::ATTR_ERRMODE =&gt; \PDO::ERRMODE_EXCEPTION]);</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'INSERT INTO users(login, email) VALUES(?,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$users =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w:t>
      </w: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"user1@gmail.com"</w:t>
      </w:r>
      <w:r w:rsidRPr="00DA4140">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9E00E0" w:rsidRPr="001C5D29">
        <w:rPr>
          <w:rFonts w:ascii="Courier New" w:hAnsi="Courier New" w:cs="Courier New"/>
          <w:i/>
          <w:iCs/>
          <w:color w:val="005600"/>
          <w:sz w:val="16"/>
          <w:szCs w:val="16"/>
          <w:lang w:val="en-US" w:eastAsia="ru-RU"/>
        </w:rPr>
        <w:t xml:space="preserve">// </w:t>
      </w:r>
      <w:r w:rsidR="009E00E0">
        <w:rPr>
          <w:rFonts w:ascii="Courier New" w:hAnsi="Courier New" w:cs="Courier New"/>
          <w:i/>
          <w:iCs/>
          <w:color w:val="005600"/>
          <w:sz w:val="16"/>
          <w:szCs w:val="16"/>
          <w:lang w:val="en-US" w:eastAsia="ru-RU"/>
        </w:rPr>
        <w:t>Prepare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$query =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-&gt;prepare($</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Execute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  </w:t>
      </w:r>
      <w:proofErr w:type="spellStart"/>
      <w:r w:rsidRPr="00DA4140">
        <w:rPr>
          <w:rFonts w:ascii="Courier New" w:hAnsi="Courier New" w:cs="Courier New"/>
          <w:b/>
          <w:bCs/>
          <w:color w:val="000000"/>
          <w:sz w:val="16"/>
          <w:szCs w:val="16"/>
          <w:lang w:val="en-US" w:eastAsia="ru-RU"/>
        </w:rPr>
        <w:t>foreach</w:t>
      </w:r>
      <w:proofErr w:type="spellEnd"/>
      <w:r w:rsidRPr="00DA4140">
        <w:rPr>
          <w:rFonts w:ascii="Courier New" w:hAnsi="Courier New" w:cs="Courier New"/>
          <w:b/>
          <w:bCs/>
          <w:color w:val="000000"/>
          <w:sz w:val="16"/>
          <w:szCs w:val="16"/>
          <w:lang w:val="en-US" w:eastAsia="ru-RU"/>
        </w:rPr>
        <w:t xml:space="preserve"> </w:t>
      </w:r>
      <w:r w:rsidRPr="00DA4140">
        <w:rPr>
          <w:rFonts w:ascii="Courier New" w:hAnsi="Courier New" w:cs="Courier New"/>
          <w:color w:val="000000"/>
          <w:sz w:val="16"/>
          <w:szCs w:val="16"/>
          <w:lang w:val="en-US" w:eastAsia="ru-RU"/>
        </w:rPr>
        <w:t xml:space="preserve">($users </w:t>
      </w:r>
      <w:r w:rsidRPr="00DA4140">
        <w:rPr>
          <w:rFonts w:ascii="Courier New" w:hAnsi="Courier New" w:cs="Courier New"/>
          <w:b/>
          <w:bCs/>
          <w:color w:val="000000"/>
          <w:sz w:val="16"/>
          <w:szCs w:val="16"/>
          <w:lang w:val="en-US" w:eastAsia="ru-RU"/>
        </w:rPr>
        <w:t xml:space="preserve">as </w:t>
      </w:r>
      <w:r w:rsidRPr="00DA4140">
        <w:rPr>
          <w:rFonts w:ascii="Courier New" w:hAnsi="Courier New" w:cs="Courier New"/>
          <w:color w:val="000000"/>
          <w:sz w:val="16"/>
          <w:szCs w:val="16"/>
          <w:lang w:val="en-US" w:eastAsia="ru-RU"/>
        </w:rPr>
        <w:t>$user))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$query-&gt;execute($user);</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b/>
          <w:bCs/>
          <w:color w:val="000000"/>
          <w:sz w:val="16"/>
          <w:szCs w:val="16"/>
          <w:lang w:val="en-US" w:eastAsia="ru-RU"/>
        </w:rPr>
        <w:t xml:space="preserve">catch </w:t>
      </w: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PDOException</w:t>
      </w:r>
      <w:proofErr w:type="spellEnd"/>
      <w:r w:rsidRPr="00DA4140">
        <w:rPr>
          <w:rFonts w:ascii="Courier New" w:hAnsi="Courier New" w:cs="Courier New"/>
          <w:color w:val="000000"/>
          <w:sz w:val="16"/>
          <w:szCs w:val="16"/>
          <w:lang w:val="en-US" w:eastAsia="ru-RU"/>
        </w:rPr>
        <w:t xml:space="preserve"> $e) {</w:t>
      </w:r>
    </w:p>
    <w:p w:rsidR="00DA4140" w:rsidRPr="009E00E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  echo </w:t>
      </w:r>
      <w:r w:rsidRPr="009E00E0">
        <w:rPr>
          <w:rFonts w:ascii="Courier New" w:hAnsi="Courier New" w:cs="Courier New"/>
          <w:color w:val="000000"/>
          <w:sz w:val="16"/>
          <w:szCs w:val="16"/>
          <w:lang w:val="en-US" w:eastAsia="ru-RU"/>
        </w:rPr>
        <w:t>$e-&gt;</w:t>
      </w:r>
      <w:proofErr w:type="spellStart"/>
      <w:r w:rsidRPr="009E00E0">
        <w:rPr>
          <w:rFonts w:ascii="Courier New" w:hAnsi="Courier New" w:cs="Courier New"/>
          <w:color w:val="000000"/>
          <w:sz w:val="16"/>
          <w:szCs w:val="16"/>
          <w:lang w:val="en-US" w:eastAsia="ru-RU"/>
        </w:rPr>
        <w:t>getMessage</w:t>
      </w:r>
      <w:proofErr w:type="spellEnd"/>
      <w:r w:rsidRPr="009E00E0">
        <w:rPr>
          <w:rFonts w:ascii="Courier New" w:hAnsi="Courier New" w:cs="Courier New"/>
          <w:color w:val="000000"/>
          <w:sz w:val="16"/>
          <w:szCs w:val="16"/>
          <w:lang w:val="en-US" w:eastAsia="ru-RU"/>
        </w:rPr>
        <w:t>();</w:t>
      </w:r>
    </w:p>
    <w:p w:rsidR="00DA4140" w:rsidRPr="00DA4140" w:rsidRDefault="00DA4140" w:rsidP="00DA4140">
      <w:pPr>
        <w:jc w:val="both"/>
        <w:rPr>
          <w:rFonts w:ascii="Courier New" w:hAnsi="Courier New" w:cs="Courier New"/>
          <w:sz w:val="16"/>
          <w:szCs w:val="16"/>
          <w:lang w:val="en-US"/>
        </w:rPr>
      </w:pPr>
      <w:r w:rsidRPr="009E00E0">
        <w:rPr>
          <w:rFonts w:ascii="Courier New" w:hAnsi="Courier New" w:cs="Courier New"/>
          <w:color w:val="000000"/>
          <w:sz w:val="16"/>
          <w:szCs w:val="16"/>
          <w:lang w:val="en-US" w:eastAsia="ru-RU"/>
        </w:rPr>
        <w:t>}</w:t>
      </w:r>
    </w:p>
    <w:p w:rsidR="00D077A9" w:rsidRDefault="005F3FAF" w:rsidP="00D077A9">
      <w:pPr>
        <w:jc w:val="both"/>
        <w:rPr>
          <w:rFonts w:ascii="Arial" w:hAnsi="Arial" w:cs="Arial"/>
          <w:sz w:val="24"/>
          <w:lang w:val="en-US"/>
        </w:rPr>
      </w:pPr>
      <w:r w:rsidRPr="00D138BC">
        <w:rPr>
          <w:rFonts w:ascii="Arial" w:hAnsi="Arial" w:cs="Arial"/>
          <w:sz w:val="24"/>
          <w:lang w:val="en-US"/>
        </w:rPr>
        <w:t>An example using named parameters</w:t>
      </w:r>
      <w:r w:rsidR="003B4345">
        <w:rPr>
          <w:rFonts w:ascii="Arial" w:hAnsi="Arial" w:cs="Arial"/>
          <w:sz w:val="24"/>
          <w:lang w:val="en-US"/>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firebird:dbname</w:t>
      </w:r>
      <w:proofErr w:type="spellEnd"/>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localhost:example;charset</w:t>
      </w:r>
      <w:proofErr w:type="spellEnd"/>
      <w:r w:rsidRPr="009E00E0">
        <w:rPr>
          <w:rFonts w:ascii="Courier New" w:hAnsi="Courier New" w:cs="Courier New"/>
          <w:color w:val="000066"/>
          <w:sz w:val="16"/>
          <w:szCs w:val="16"/>
          <w:lang w:val="en-US" w:eastAsia="ru-RU"/>
        </w:rPr>
        <w:t>=utf8;'</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$username = </w:t>
      </w:r>
      <w:r w:rsidRPr="009E00E0">
        <w:rPr>
          <w:rFonts w:ascii="Courier New" w:hAnsi="Courier New" w:cs="Courier New"/>
          <w:color w:val="000066"/>
          <w:sz w:val="16"/>
          <w:szCs w:val="16"/>
          <w:lang w:val="en-US" w:eastAsia="ru-RU"/>
        </w:rPr>
        <w:t>'SYSDBA'</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$password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masterkey</w:t>
      </w:r>
      <w:proofErr w:type="spellEnd"/>
      <w:r w:rsidRPr="009E00E0">
        <w:rPr>
          <w:rFonts w:ascii="Courier New" w:hAnsi="Courier New" w:cs="Courier New"/>
          <w:color w:val="000066"/>
          <w:sz w:val="16"/>
          <w:szCs w:val="16"/>
          <w:lang w:val="en-US" w:eastAsia="ru-RU"/>
        </w:rPr>
        <w:t>'</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try </w:t>
      </w:r>
      <w:r w:rsidRPr="009E00E0">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Connect to database</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dbh</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b/>
          <w:bCs/>
          <w:color w:val="000000"/>
          <w:sz w:val="16"/>
          <w:szCs w:val="16"/>
          <w:lang w:val="en-US" w:eastAsia="ru-RU"/>
        </w:rPr>
        <w:t xml:space="preserve">new </w:t>
      </w:r>
      <w:r w:rsidRPr="009E00E0">
        <w:rPr>
          <w:rFonts w:ascii="Courier New" w:hAnsi="Courier New" w:cs="Courier New"/>
          <w:color w:val="000000"/>
          <w:sz w:val="16"/>
          <w:szCs w:val="16"/>
          <w:lang w:val="en-US" w:eastAsia="ru-RU"/>
        </w:rPr>
        <w:t>\PDO($</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$username, $password,</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[\PDO::ATTR_ERRMODE =&gt; \PDO::ERRMODE_EXCEPTION]);</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sql</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'INSERT INTO users(login, email) VALUES(:login, :email)'</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$users =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"user1@gmail.com"</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"user2@gmail.com"</w:t>
      </w:r>
      <w:r w:rsidRPr="009E00E0">
        <w:rPr>
          <w:rFonts w:ascii="Courier New" w:hAnsi="Courier New" w:cs="Courier New"/>
          <w:color w:val="000000"/>
          <w:sz w:val="16"/>
          <w:szCs w:val="16"/>
          <w:lang w:val="en-US" w:eastAsia="ru-RU"/>
        </w:rPr>
        <w: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451E0" w:rsidRPr="001C5D29">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Prepare statement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Execute statement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9E00E0">
        <w:rPr>
          <w:rFonts w:ascii="Courier New" w:hAnsi="Courier New" w:cs="Courier New"/>
          <w:b/>
          <w:bCs/>
          <w:color w:val="000000"/>
          <w:sz w:val="16"/>
          <w:szCs w:val="16"/>
          <w:lang w:val="en-US" w:eastAsia="ru-RU"/>
        </w:rPr>
        <w:t>foreach</w:t>
      </w:r>
      <w:proofErr w:type="spellEnd"/>
      <w:r w:rsidRPr="009E00E0">
        <w:rPr>
          <w:rFonts w:ascii="Courier New" w:hAnsi="Courier New" w:cs="Courier New"/>
          <w:b/>
          <w:bCs/>
          <w:color w:val="000000"/>
          <w:sz w:val="16"/>
          <w:szCs w:val="16"/>
          <w:lang w:val="en-US" w:eastAsia="ru-RU"/>
        </w:rPr>
        <w:t xml:space="preserve"> </w:t>
      </w:r>
      <w:r w:rsidRPr="009E00E0">
        <w:rPr>
          <w:rFonts w:ascii="Courier New" w:hAnsi="Courier New" w:cs="Courier New"/>
          <w:color w:val="000000"/>
          <w:sz w:val="16"/>
          <w:szCs w:val="16"/>
          <w:lang w:val="en-US" w:eastAsia="ru-RU"/>
        </w:rPr>
        <w:t xml:space="preserve">($users </w:t>
      </w:r>
      <w:r w:rsidRPr="009E00E0">
        <w:rPr>
          <w:rFonts w:ascii="Courier New" w:hAnsi="Courier New" w:cs="Courier New"/>
          <w:b/>
          <w:bCs/>
          <w:color w:val="000000"/>
          <w:sz w:val="16"/>
          <w:szCs w:val="16"/>
          <w:lang w:val="en-US" w:eastAsia="ru-RU"/>
        </w:rPr>
        <w:t xml:space="preserve">as </w:t>
      </w:r>
      <w:r w:rsidRPr="009E00E0">
        <w:rPr>
          <w:rFonts w:ascii="Courier New" w:hAnsi="Courier New" w:cs="Courier New"/>
          <w:color w:val="000000"/>
          <w:sz w:val="16"/>
          <w:szCs w:val="16"/>
          <w:lang w:val="en-US" w:eastAsia="ru-RU"/>
        </w:rPr>
        <w:t>$user))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$query-&gt;execute($user);</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 </w:t>
      </w:r>
      <w:r w:rsidRPr="009E00E0">
        <w:rPr>
          <w:rFonts w:ascii="Courier New" w:hAnsi="Courier New" w:cs="Courier New"/>
          <w:b/>
          <w:bCs/>
          <w:color w:val="000000"/>
          <w:sz w:val="16"/>
          <w:szCs w:val="16"/>
          <w:lang w:val="en-US" w:eastAsia="ru-RU"/>
        </w:rPr>
        <w:t xml:space="preserve">catch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PDOException</w:t>
      </w:r>
      <w:proofErr w:type="spellEnd"/>
      <w:r w:rsidRPr="009E00E0">
        <w:rPr>
          <w:rFonts w:ascii="Courier New" w:hAnsi="Courier New" w:cs="Courier New"/>
          <w:color w:val="000000"/>
          <w:sz w:val="16"/>
          <w:szCs w:val="16"/>
          <w:lang w:val="en-US" w:eastAsia="ru-RU"/>
        </w:rPr>
        <w:t xml:space="preserve"> $e) {</w:t>
      </w:r>
    </w:p>
    <w:p w:rsidR="009E00E0" w:rsidRPr="009E00E0" w:rsidRDefault="009E00E0" w:rsidP="009E00E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30171F">
        <w:rPr>
          <w:rFonts w:ascii="Courier New" w:hAnsi="Courier New" w:cs="Courier New"/>
          <w:b/>
          <w:bCs/>
          <w:color w:val="000000"/>
          <w:sz w:val="16"/>
          <w:szCs w:val="16"/>
          <w:lang w:val="en-US" w:eastAsia="ru-RU"/>
        </w:rPr>
        <w:t xml:space="preserve">echo </w:t>
      </w:r>
      <w:r w:rsidRPr="0030171F">
        <w:rPr>
          <w:rFonts w:ascii="Courier New" w:hAnsi="Courier New" w:cs="Courier New"/>
          <w:color w:val="000000"/>
          <w:sz w:val="16"/>
          <w:szCs w:val="16"/>
          <w:lang w:val="en-US" w:eastAsia="ru-RU"/>
        </w:rPr>
        <w:t>$e-&gt;</w:t>
      </w:r>
      <w:proofErr w:type="spellStart"/>
      <w:r w:rsidRPr="0030171F">
        <w:rPr>
          <w:rFonts w:ascii="Courier New" w:hAnsi="Courier New" w:cs="Courier New"/>
          <w:color w:val="000000"/>
          <w:sz w:val="16"/>
          <w:szCs w:val="16"/>
          <w:lang w:val="en-US" w:eastAsia="ru-RU"/>
        </w:rPr>
        <w:t>getMessage</w:t>
      </w:r>
      <w:proofErr w:type="spellEnd"/>
      <w:r w:rsidRPr="0030171F">
        <w:rPr>
          <w:rFonts w:ascii="Courier New" w:hAnsi="Courier New" w:cs="Courier New"/>
          <w:color w:val="000000"/>
          <w:sz w:val="16"/>
          <w:szCs w:val="16"/>
          <w:lang w:val="en-US" w:eastAsia="ru-RU"/>
        </w:rPr>
        <w:t>();</w:t>
      </w:r>
    </w:p>
    <w:p w:rsidR="009E00E0" w:rsidRPr="009E00E0" w:rsidRDefault="009E00E0" w:rsidP="009E00E0">
      <w:pPr>
        <w:spacing w:after="0" w:line="240" w:lineRule="auto"/>
        <w:rPr>
          <w:rFonts w:ascii="Courier New" w:hAnsi="Courier New" w:cs="Courier New"/>
          <w:sz w:val="16"/>
          <w:szCs w:val="16"/>
          <w:lang w:val="en-US"/>
        </w:rPr>
      </w:pPr>
      <w:r w:rsidRPr="0030171F">
        <w:rPr>
          <w:rFonts w:ascii="Courier New" w:hAnsi="Courier New" w:cs="Courier New"/>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In order to support named parameters, PDO preprocesses the query and replaces parameters of the :</w:t>
      </w:r>
      <w:proofErr w:type="spellStart"/>
      <w:r w:rsidRPr="00D138BC">
        <w:rPr>
          <w:rFonts w:ascii="Arial" w:hAnsi="Arial" w:cs="Arial"/>
          <w:sz w:val="24"/>
          <w:lang w:val="en-US"/>
        </w:rPr>
        <w:t>paramname</w:t>
      </w:r>
      <w:proofErr w:type="spellEnd"/>
      <w:r w:rsidRPr="00D138BC">
        <w:rPr>
          <w:rFonts w:ascii="Arial" w:hAnsi="Arial" w:cs="Arial"/>
          <w:sz w:val="24"/>
          <w:lang w:val="en-US"/>
        </w:rPr>
        <w:t xml:space="preserve"> type with "?"</w:t>
      </w:r>
      <w:r w:rsidR="00CC573A">
        <w:rPr>
          <w:rFonts w:ascii="Arial" w:hAnsi="Arial" w:cs="Arial"/>
          <w:sz w:val="24"/>
          <w:lang w:val="en-US"/>
        </w:rPr>
        <w:t xml:space="preserve">, retaining </w:t>
      </w:r>
      <w:r w:rsidRPr="00D138BC">
        <w:rPr>
          <w:rFonts w:ascii="Arial" w:hAnsi="Arial" w:cs="Arial"/>
          <w:sz w:val="24"/>
          <w:lang w:val="en-US"/>
        </w:rPr>
        <w:t>the array of correspondence between the parameter</w:t>
      </w:r>
      <w:r w:rsidR="00CC573A">
        <w:rPr>
          <w:rFonts w:ascii="Arial" w:hAnsi="Arial" w:cs="Arial"/>
          <w:sz w:val="24"/>
          <w:lang w:val="en-US"/>
        </w:rPr>
        <w:t xml:space="preserve"> names and their left-to-right</w:t>
      </w:r>
      <w:r w:rsidRPr="00D138BC">
        <w:rPr>
          <w:rFonts w:ascii="Arial" w:hAnsi="Arial" w:cs="Arial"/>
          <w:sz w:val="24"/>
          <w:lang w:val="en-US"/>
        </w:rPr>
        <w:t xml:space="preserve"> positions in the query. </w:t>
      </w:r>
      <w:r w:rsidR="00CC573A">
        <w:rPr>
          <w:rFonts w:ascii="Arial" w:hAnsi="Arial" w:cs="Arial"/>
          <w:sz w:val="24"/>
          <w:lang w:val="en-US"/>
        </w:rPr>
        <w:t xml:space="preserve">For that reason, </w:t>
      </w:r>
      <w:r w:rsidRPr="00D138BC">
        <w:rPr>
          <w:rFonts w:ascii="Arial" w:hAnsi="Arial" w:cs="Arial"/>
          <w:sz w:val="24"/>
          <w:lang w:val="en-US"/>
        </w:rPr>
        <w:t xml:space="preserve">the EXECUTE BLOCK statement will not work if there are </w:t>
      </w:r>
      <w:r w:rsidR="00CC573A">
        <w:rPr>
          <w:rFonts w:ascii="Arial" w:hAnsi="Arial" w:cs="Arial"/>
          <w:sz w:val="24"/>
          <w:lang w:val="en-US"/>
        </w:rPr>
        <w:t xml:space="preserve">colon-prefixed </w:t>
      </w:r>
      <w:r w:rsidRPr="00D138BC">
        <w:rPr>
          <w:rFonts w:ascii="Arial" w:hAnsi="Arial" w:cs="Arial"/>
          <w:sz w:val="24"/>
          <w:lang w:val="en-US"/>
        </w:rPr>
        <w:t>variable</w:t>
      </w:r>
      <w:r w:rsidR="00CC573A">
        <w:rPr>
          <w:rFonts w:ascii="Arial" w:hAnsi="Arial" w:cs="Arial"/>
          <w:sz w:val="24"/>
          <w:lang w:val="en-US"/>
        </w:rPr>
        <w:t>s</w:t>
      </w:r>
      <w:r w:rsidRPr="00D138BC">
        <w:rPr>
          <w:rFonts w:ascii="Arial" w:hAnsi="Arial" w:cs="Arial"/>
          <w:sz w:val="24"/>
          <w:lang w:val="en-US"/>
        </w:rPr>
        <w:t xml:space="preserve">. </w:t>
      </w:r>
      <w:r w:rsidR="00CC573A">
        <w:rPr>
          <w:rFonts w:ascii="Arial" w:hAnsi="Arial" w:cs="Arial"/>
          <w:sz w:val="24"/>
          <w:lang w:val="en-US"/>
        </w:rPr>
        <w:t>Currently</w:t>
      </w:r>
      <w:r w:rsidRPr="00D138BC">
        <w:rPr>
          <w:rFonts w:ascii="Arial" w:hAnsi="Arial" w:cs="Arial"/>
          <w:sz w:val="24"/>
          <w:lang w:val="en-US"/>
        </w:rPr>
        <w:t xml:space="preserve">, </w:t>
      </w:r>
      <w:r w:rsidR="00CC573A">
        <w:rPr>
          <w:rFonts w:ascii="Arial" w:hAnsi="Arial" w:cs="Arial"/>
          <w:sz w:val="24"/>
          <w:lang w:val="en-US"/>
        </w:rPr>
        <w:t xml:space="preserve">PDO offers no workaround to support a parameterized </w:t>
      </w:r>
      <w:r w:rsidRPr="00D138BC">
        <w:rPr>
          <w:rFonts w:ascii="Arial" w:hAnsi="Arial" w:cs="Arial"/>
          <w:sz w:val="24"/>
          <w:lang w:val="en-US"/>
        </w:rPr>
        <w:t xml:space="preserve">EXECUTE BLOCK statement, </w:t>
      </w:r>
      <w:r w:rsidR="00CC573A">
        <w:rPr>
          <w:rFonts w:ascii="Arial" w:hAnsi="Arial" w:cs="Arial"/>
          <w:sz w:val="24"/>
          <w:lang w:val="en-US"/>
        </w:rPr>
        <w:t>such as</w:t>
      </w:r>
      <w:r w:rsidRPr="00D138BC">
        <w:rPr>
          <w:rFonts w:ascii="Arial" w:hAnsi="Arial" w:cs="Arial"/>
          <w:sz w:val="24"/>
          <w:lang w:val="en-US"/>
        </w:rPr>
        <w:t xml:space="preserve"> by specifying an alternative prefix for parameters as </w:t>
      </w:r>
      <w:r w:rsidR="00CC573A">
        <w:rPr>
          <w:rFonts w:ascii="Arial" w:hAnsi="Arial" w:cs="Arial"/>
          <w:sz w:val="24"/>
          <w:lang w:val="en-US"/>
        </w:rPr>
        <w:t>has been</w:t>
      </w:r>
      <w:r w:rsidRPr="00D138BC">
        <w:rPr>
          <w:rFonts w:ascii="Arial" w:hAnsi="Arial" w:cs="Arial"/>
          <w:sz w:val="24"/>
          <w:lang w:val="en-US"/>
        </w:rPr>
        <w:t xml:space="preserve"> implemented in some access components.</w:t>
      </w:r>
    </w:p>
    <w:p w:rsidR="00D077A9" w:rsidRPr="00D138BC" w:rsidRDefault="00D077A9" w:rsidP="00D077A9">
      <w:pPr>
        <w:jc w:val="both"/>
        <w:rPr>
          <w:rFonts w:ascii="Arial" w:hAnsi="Arial" w:cs="Arial"/>
          <w:sz w:val="24"/>
          <w:lang w:val="en-US"/>
        </w:rPr>
      </w:pPr>
    </w:p>
    <w:p w:rsidR="00D077A9" w:rsidRPr="000451E0" w:rsidRDefault="00D622EF" w:rsidP="00D077A9">
      <w:pPr>
        <w:jc w:val="both"/>
        <w:rPr>
          <w:rFonts w:cs="Arial"/>
          <w:sz w:val="24"/>
          <w:lang w:val="en-US"/>
        </w:rPr>
      </w:pPr>
      <w:r>
        <w:rPr>
          <w:rFonts w:ascii="Arial" w:hAnsi="Arial" w:cs="Arial"/>
          <w:sz w:val="24"/>
          <w:lang w:val="en-US"/>
        </w:rPr>
        <w:t xml:space="preserve">An alternative </w:t>
      </w:r>
      <w:r w:rsidR="005F3FAF" w:rsidRPr="00D138BC">
        <w:rPr>
          <w:rFonts w:ascii="Arial" w:hAnsi="Arial" w:cs="Arial"/>
          <w:sz w:val="24"/>
          <w:lang w:val="en-US"/>
        </w:rPr>
        <w:t xml:space="preserve">way to pass parameters to a query </w:t>
      </w:r>
      <w:r>
        <w:rPr>
          <w:rFonts w:ascii="Arial" w:hAnsi="Arial" w:cs="Arial"/>
          <w:sz w:val="24"/>
          <w:lang w:val="en-US"/>
        </w:rPr>
        <w:t xml:space="preserve">is </w:t>
      </w:r>
      <w:r w:rsidR="005F3FAF" w:rsidRPr="00D138BC">
        <w:rPr>
          <w:rFonts w:ascii="Arial" w:hAnsi="Arial" w:cs="Arial"/>
          <w:sz w:val="24"/>
          <w:lang w:val="en-US"/>
        </w:rPr>
        <w:t xml:space="preserve">by using </w:t>
      </w:r>
      <w:r>
        <w:rPr>
          <w:rFonts w:ascii="Arial" w:hAnsi="Arial" w:cs="Arial"/>
          <w:sz w:val="24"/>
          <w:lang w:val="en-US"/>
        </w:rPr>
        <w:t>"</w:t>
      </w:r>
      <w:r w:rsidR="005F3FAF" w:rsidRPr="00D138BC">
        <w:rPr>
          <w:rFonts w:ascii="Arial" w:hAnsi="Arial" w:cs="Arial"/>
          <w:sz w:val="24"/>
          <w:lang w:val="en-US"/>
        </w:rPr>
        <w:t>binding</w:t>
      </w:r>
      <w:r>
        <w:rPr>
          <w:rFonts w:ascii="Arial" w:hAnsi="Arial" w:cs="Arial"/>
          <w:sz w:val="24"/>
          <w:lang w:val="en-US"/>
        </w:rPr>
        <w:t>"</w:t>
      </w:r>
      <w:r w:rsidR="005F3FAF" w:rsidRPr="00D138BC">
        <w:rPr>
          <w:rFonts w:ascii="Arial" w:hAnsi="Arial" w:cs="Arial"/>
          <w:sz w:val="24"/>
          <w:lang w:val="en-US"/>
        </w:rPr>
        <w:t xml:space="preserve">. The </w:t>
      </w:r>
      <w:hyperlink r:id="rId27" w:history="1">
        <w:proofErr w:type="spellStart"/>
        <w:r w:rsidR="005F3FAF" w:rsidRPr="00D138BC">
          <w:rPr>
            <w:rStyle w:val="Hyperlink"/>
            <w:rFonts w:ascii="Arial" w:hAnsi="Arial" w:cs="Arial"/>
            <w:sz w:val="24"/>
            <w:lang w:val="en-US"/>
          </w:rPr>
          <w:t>bindValue</w:t>
        </w:r>
        <w:proofErr w:type="spellEnd"/>
      </w:hyperlink>
      <w:r w:rsidR="005F3FAF" w:rsidRPr="00D138BC">
        <w:rPr>
          <w:rFonts w:ascii="Arial" w:hAnsi="Arial" w:cs="Arial"/>
          <w:sz w:val="24"/>
          <w:lang w:val="en-US"/>
        </w:rPr>
        <w:t xml:space="preserve"> method binds a value to a named or unnamed parameter. The </w:t>
      </w:r>
      <w:hyperlink r:id="rId28" w:history="1">
        <w:r w:rsidR="005F3FAF" w:rsidRPr="00D138BC">
          <w:rPr>
            <w:rStyle w:val="Hyperlink"/>
            <w:rFonts w:ascii="Arial" w:hAnsi="Arial" w:cs="Arial"/>
            <w:sz w:val="24"/>
            <w:lang w:val="en-US"/>
          </w:rPr>
          <w:t>bindParam</w:t>
        </w:r>
      </w:hyperlink>
      <w:r w:rsidR="005F3FAF" w:rsidRPr="00D138BC">
        <w:rPr>
          <w:rFonts w:ascii="Arial" w:hAnsi="Arial" w:cs="Arial"/>
          <w:sz w:val="24"/>
          <w:lang w:val="en-US"/>
        </w:rPr>
        <w:t xml:space="preserve"> method binds a variable to a named or unnamed parameter. The </w:t>
      </w:r>
      <w:proofErr w:type="spellStart"/>
      <w:r>
        <w:rPr>
          <w:rFonts w:ascii="Arial" w:hAnsi="Arial" w:cs="Arial"/>
          <w:sz w:val="24"/>
          <w:lang w:val="en-US"/>
        </w:rPr>
        <w:t>bindParam</w:t>
      </w:r>
      <w:proofErr w:type="spellEnd"/>
      <w:r>
        <w:rPr>
          <w:rFonts w:ascii="Arial" w:hAnsi="Arial" w:cs="Arial"/>
          <w:sz w:val="24"/>
          <w:lang w:val="en-US"/>
        </w:rPr>
        <w:t xml:space="preserve"> </w:t>
      </w:r>
      <w:r w:rsidR="005F3FAF" w:rsidRPr="00D138BC">
        <w:rPr>
          <w:rFonts w:ascii="Arial" w:hAnsi="Arial" w:cs="Arial"/>
          <w:sz w:val="24"/>
          <w:lang w:val="en-US"/>
        </w:rPr>
        <w:t>method is especially useful for stored procedures that return a value via the OUT or IN OUT parameter</w:t>
      </w:r>
      <w:r>
        <w:rPr>
          <w:rFonts w:ascii="Arial" w:hAnsi="Arial" w:cs="Arial"/>
          <w:sz w:val="24"/>
          <w:lang w:val="en-US"/>
        </w:rPr>
        <w:t xml:space="preserve">, which is different to </w:t>
      </w:r>
      <w:r w:rsidR="005F3FAF" w:rsidRPr="00D138BC">
        <w:rPr>
          <w:rFonts w:ascii="Arial" w:hAnsi="Arial" w:cs="Arial"/>
          <w:sz w:val="24"/>
          <w:lang w:val="en-US"/>
        </w:rPr>
        <w:t xml:space="preserve">the mechanism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returning values from stored procedures in Firebird.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lastRenderedPageBreak/>
        <w:t>$</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firebird:dbname</w:t>
      </w:r>
      <w:proofErr w:type="spellEnd"/>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localhost:example;charset</w:t>
      </w:r>
      <w:proofErr w:type="spellEnd"/>
      <w:r w:rsidRPr="000451E0">
        <w:rPr>
          <w:rFonts w:ascii="Courier New" w:hAnsi="Courier New" w:cs="Courier New"/>
          <w:color w:val="000066"/>
          <w:sz w:val="16"/>
          <w:szCs w:val="16"/>
          <w:lang w:val="en-US" w:eastAsia="ru-RU"/>
        </w:rPr>
        <w:t>=utf8;'</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$username = </w:t>
      </w:r>
      <w:r w:rsidRPr="000451E0">
        <w:rPr>
          <w:rFonts w:ascii="Courier New" w:hAnsi="Courier New" w:cs="Courier New"/>
          <w:color w:val="000066"/>
          <w:sz w:val="16"/>
          <w:szCs w:val="16"/>
          <w:lang w:val="en-US" w:eastAsia="ru-RU"/>
        </w:rPr>
        <w:t>'SYSDBA'</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$password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masterkey</w:t>
      </w:r>
      <w:proofErr w:type="spellEnd"/>
      <w:r w:rsidRPr="000451E0">
        <w:rPr>
          <w:rFonts w:ascii="Courier New" w:hAnsi="Courier New" w:cs="Courier New"/>
          <w:color w:val="000066"/>
          <w:sz w:val="16"/>
          <w:szCs w:val="16"/>
          <w:lang w:val="en-US" w:eastAsia="ru-RU"/>
        </w:rPr>
        <w:t>'</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try </w:t>
      </w:r>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Connect to database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b/>
          <w:bCs/>
          <w:color w:val="000000"/>
          <w:sz w:val="16"/>
          <w:szCs w:val="16"/>
          <w:lang w:val="en-US" w:eastAsia="ru-RU"/>
        </w:rPr>
        <w:t xml:space="preserve">new </w:t>
      </w:r>
      <w:r w:rsidRPr="000451E0">
        <w:rPr>
          <w:rFonts w:ascii="Courier New" w:hAnsi="Courier New" w:cs="Courier New"/>
          <w:color w:val="000000"/>
          <w:sz w:val="16"/>
          <w:szCs w:val="16"/>
          <w:lang w:val="en-US" w:eastAsia="ru-RU"/>
        </w:rPr>
        <w:t>\PDO($</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$username, $password,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[\PDO::ATTR_ERRMODE =&gt; \PDO::ERRMODE_EXCEPTION]);</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'INSERT INTO users(login, email) VALUES(:login, :email)'</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$users =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w:t>
      </w: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"user1@gmail.com"</w:t>
      </w:r>
      <w:r w:rsidRPr="000451E0">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D077A9" w:rsidRPr="001C5D29">
        <w:rPr>
          <w:rFonts w:ascii="Courier New" w:hAnsi="Courier New" w:cs="Courier New"/>
          <w:i/>
          <w:iCs/>
          <w:color w:val="005600"/>
          <w:sz w:val="16"/>
          <w:szCs w:val="16"/>
          <w:lang w:val="en-US" w:eastAsia="ru-RU"/>
        </w:rPr>
        <w:t xml:space="preserve">// </w:t>
      </w:r>
      <w:r w:rsidR="00D077A9">
        <w:rPr>
          <w:rFonts w:ascii="Courier New" w:hAnsi="Courier New" w:cs="Courier New"/>
          <w:i/>
          <w:iCs/>
          <w:color w:val="005600"/>
          <w:sz w:val="16"/>
          <w:szCs w:val="16"/>
          <w:lang w:val="en-US" w:eastAsia="ru-RU"/>
        </w:rPr>
        <w:t>Prepare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 =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-&gt;prepare($</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Execute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  </w:t>
      </w:r>
      <w:proofErr w:type="spellStart"/>
      <w:r w:rsidRPr="000451E0">
        <w:rPr>
          <w:rFonts w:ascii="Courier New" w:hAnsi="Courier New" w:cs="Courier New"/>
          <w:b/>
          <w:bCs/>
          <w:color w:val="000000"/>
          <w:sz w:val="16"/>
          <w:szCs w:val="16"/>
          <w:lang w:val="en-US" w:eastAsia="ru-RU"/>
        </w:rPr>
        <w:t>foreach</w:t>
      </w:r>
      <w:proofErr w:type="spellEnd"/>
      <w:r w:rsidRPr="000451E0">
        <w:rPr>
          <w:rFonts w:ascii="Courier New" w:hAnsi="Courier New" w:cs="Courier New"/>
          <w:b/>
          <w:bCs/>
          <w:color w:val="000000"/>
          <w:sz w:val="16"/>
          <w:szCs w:val="16"/>
          <w:lang w:val="en-US" w:eastAsia="ru-RU"/>
        </w:rPr>
        <w:t xml:space="preserve"> </w:t>
      </w:r>
      <w:r w:rsidRPr="000451E0">
        <w:rPr>
          <w:rFonts w:ascii="Courier New" w:hAnsi="Courier New" w:cs="Courier New"/>
          <w:color w:val="000000"/>
          <w:sz w:val="16"/>
          <w:szCs w:val="16"/>
          <w:lang w:val="en-US" w:eastAsia="ru-RU"/>
        </w:rPr>
        <w:t xml:space="preserve">($users </w:t>
      </w:r>
      <w:r w:rsidRPr="000451E0">
        <w:rPr>
          <w:rFonts w:ascii="Courier New" w:hAnsi="Courier New" w:cs="Courier New"/>
          <w:b/>
          <w:bCs/>
          <w:color w:val="000000"/>
          <w:sz w:val="16"/>
          <w:szCs w:val="16"/>
          <w:lang w:val="en-US" w:eastAsia="ru-RU"/>
        </w:rPr>
        <w:t xml:space="preserve">as </w:t>
      </w:r>
      <w:r w:rsidRPr="000451E0">
        <w:rPr>
          <w:rFonts w:ascii="Courier New" w:hAnsi="Courier New" w:cs="Courier New"/>
          <w:color w:val="000000"/>
          <w:sz w:val="16"/>
          <w:szCs w:val="16"/>
          <w:lang w:val="en-US" w:eastAsia="ru-RU"/>
        </w:rPr>
        <w:t>$user))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":login"</w:t>
      </w:r>
      <w:r w:rsidRPr="000451E0">
        <w:rPr>
          <w:rFonts w:ascii="Courier New" w:hAnsi="Courier New" w:cs="Courier New"/>
          <w:color w:val="000000"/>
          <w:sz w:val="16"/>
          <w:szCs w:val="16"/>
          <w:lang w:val="en-US" w:eastAsia="ru-RU"/>
        </w:rPr>
        <w:t>, $user[0]);</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":email"</w:t>
      </w:r>
      <w:r w:rsidRPr="000451E0">
        <w:rPr>
          <w:rFonts w:ascii="Courier New" w:hAnsi="Courier New" w:cs="Courier New"/>
          <w:color w:val="000000"/>
          <w:sz w:val="16"/>
          <w:szCs w:val="16"/>
          <w:lang w:val="en-US" w:eastAsia="ru-RU"/>
        </w:rPr>
        <w:t>, $user[1]);</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$query-&gt;execute();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b/>
          <w:bCs/>
          <w:color w:val="000000"/>
          <w:sz w:val="16"/>
          <w:szCs w:val="16"/>
          <w:lang w:val="en-US" w:eastAsia="ru-RU"/>
        </w:rPr>
        <w:t xml:space="preserve">catch </w:t>
      </w:r>
      <w:r w:rsidRPr="000451E0">
        <w:rPr>
          <w:rFonts w:ascii="Courier New" w:hAnsi="Courier New" w:cs="Courier New"/>
          <w:color w:val="000000"/>
          <w:sz w:val="16"/>
          <w:szCs w:val="16"/>
          <w:lang w:val="en-US" w:eastAsia="ru-RU"/>
        </w:rPr>
        <w:t>(\</w:t>
      </w:r>
      <w:proofErr w:type="spellStart"/>
      <w:r w:rsidRPr="000451E0">
        <w:rPr>
          <w:rFonts w:ascii="Courier New" w:hAnsi="Courier New" w:cs="Courier New"/>
          <w:color w:val="000000"/>
          <w:sz w:val="16"/>
          <w:szCs w:val="16"/>
          <w:lang w:val="en-US" w:eastAsia="ru-RU"/>
        </w:rPr>
        <w:t>PDOException</w:t>
      </w:r>
      <w:proofErr w:type="spellEnd"/>
      <w:r w:rsidRPr="000451E0">
        <w:rPr>
          <w:rFonts w:ascii="Courier New" w:hAnsi="Courier New" w:cs="Courier New"/>
          <w:color w:val="000000"/>
          <w:sz w:val="16"/>
          <w:szCs w:val="16"/>
          <w:lang w:val="en-US" w:eastAsia="ru-RU"/>
        </w:rPr>
        <w:t xml:space="preserve"> $e) {</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D077A9" w:rsidRDefault="000451E0"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272035"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commentRangeStart w:id="7"/>
      <w:r>
        <w:rPr>
          <w:rFonts w:ascii="Arial" w:hAnsi="Arial" w:cs="Arial"/>
          <w:b/>
          <w:sz w:val="24"/>
          <w:lang w:val="en-US"/>
        </w:rPr>
        <w:t>Caution</w:t>
      </w:r>
      <w:commentRangeEnd w:id="7"/>
      <w:r>
        <w:rPr>
          <w:rStyle w:val="CommentReference"/>
        </w:rPr>
        <w:commentReference w:id="7"/>
      </w:r>
    </w:p>
    <w:p w:rsidR="00D077A9" w:rsidRPr="006411DE" w:rsidRDefault="00272035" w:rsidP="006411DE">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The numbers associated with u</w:t>
      </w:r>
      <w:r w:rsidRPr="00D138BC">
        <w:rPr>
          <w:rFonts w:ascii="Arial" w:hAnsi="Arial" w:cs="Arial"/>
          <w:sz w:val="24"/>
          <w:lang w:val="en-US"/>
        </w:rPr>
        <w:t xml:space="preserve">nnamed </w:t>
      </w:r>
      <w:r w:rsidR="005F3FAF" w:rsidRPr="00D138BC">
        <w:rPr>
          <w:rFonts w:ascii="Arial" w:hAnsi="Arial" w:cs="Arial"/>
          <w:sz w:val="24"/>
          <w:lang w:val="en-US"/>
        </w:rPr>
        <w:t xml:space="preserve">parameters </w:t>
      </w:r>
      <w:r w:rsidR="004A1DBE">
        <w:rPr>
          <w:rFonts w:ascii="Arial" w:hAnsi="Arial" w:cs="Arial"/>
          <w:sz w:val="24"/>
          <w:lang w:val="en-US"/>
        </w:rPr>
        <w:t xml:space="preserve">for the </w:t>
      </w:r>
      <w:proofErr w:type="spellStart"/>
      <w:r w:rsidR="005F3FAF" w:rsidRPr="00D138BC">
        <w:rPr>
          <w:rFonts w:ascii="Arial" w:hAnsi="Arial" w:cs="Arial"/>
          <w:sz w:val="24"/>
          <w:lang w:val="en-US"/>
        </w:rPr>
        <w:t>bindParam</w:t>
      </w:r>
      <w:proofErr w:type="spellEnd"/>
      <w:r w:rsidR="005F3FAF" w:rsidRPr="00D138BC">
        <w:rPr>
          <w:rFonts w:ascii="Arial" w:hAnsi="Arial" w:cs="Arial"/>
          <w:sz w:val="24"/>
          <w:lang w:val="en-US"/>
        </w:rPr>
        <w:t xml:space="preserve"> and </w:t>
      </w:r>
      <w:proofErr w:type="spellStart"/>
      <w:r w:rsidR="005F3FAF" w:rsidRPr="00D138BC">
        <w:rPr>
          <w:rFonts w:ascii="Arial" w:hAnsi="Arial" w:cs="Arial"/>
          <w:sz w:val="24"/>
          <w:lang w:val="en-US"/>
        </w:rPr>
        <w:t>bindValue</w:t>
      </w:r>
      <w:proofErr w:type="spellEnd"/>
      <w:r w:rsidR="005F3FAF" w:rsidRPr="00D138BC">
        <w:rPr>
          <w:rFonts w:ascii="Arial" w:hAnsi="Arial" w:cs="Arial"/>
          <w:sz w:val="24"/>
          <w:lang w:val="en-US"/>
        </w:rPr>
        <w:t xml:space="preserve"> methods start from 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firebird:dbname</w:t>
      </w:r>
      <w:proofErr w:type="spellEnd"/>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localhost:example;charset</w:t>
      </w:r>
      <w:proofErr w:type="spellEnd"/>
      <w:r w:rsidRPr="006411DE">
        <w:rPr>
          <w:rFonts w:ascii="Courier New" w:hAnsi="Courier New" w:cs="Courier New"/>
          <w:color w:val="000066"/>
          <w:sz w:val="16"/>
          <w:szCs w:val="16"/>
          <w:lang w:val="en-US" w:eastAsia="ru-RU"/>
        </w:rPr>
        <w:t>=utf8;'</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$username = </w:t>
      </w:r>
      <w:r w:rsidRPr="006411DE">
        <w:rPr>
          <w:rFonts w:ascii="Courier New" w:hAnsi="Courier New" w:cs="Courier New"/>
          <w:color w:val="000066"/>
          <w:sz w:val="16"/>
          <w:szCs w:val="16"/>
          <w:lang w:val="en-US" w:eastAsia="ru-RU"/>
        </w:rPr>
        <w:t>'SYSDBA'</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$password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masterkey</w:t>
      </w:r>
      <w:proofErr w:type="spellEnd"/>
      <w:r w:rsidRPr="006411DE">
        <w:rPr>
          <w:rFonts w:ascii="Courier New" w:hAnsi="Courier New" w:cs="Courier New"/>
          <w:color w:val="000066"/>
          <w:sz w:val="16"/>
          <w:szCs w:val="16"/>
          <w:lang w:val="en-US" w:eastAsia="ru-RU"/>
        </w:rPr>
        <w:t>'</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b/>
          <w:bCs/>
          <w:color w:val="000000"/>
          <w:sz w:val="16"/>
          <w:szCs w:val="16"/>
          <w:lang w:val="en-US" w:eastAsia="ru-RU"/>
        </w:rPr>
        <w:t xml:space="preserve">try </w:t>
      </w:r>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Connect to database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b/>
          <w:bCs/>
          <w:color w:val="000000"/>
          <w:sz w:val="16"/>
          <w:szCs w:val="16"/>
          <w:lang w:val="en-US" w:eastAsia="ru-RU"/>
        </w:rPr>
        <w:t xml:space="preserve">new </w:t>
      </w:r>
      <w:r w:rsidRPr="006411DE">
        <w:rPr>
          <w:rFonts w:ascii="Courier New" w:hAnsi="Courier New" w:cs="Courier New"/>
          <w:color w:val="000000"/>
          <w:sz w:val="16"/>
          <w:szCs w:val="16"/>
          <w:lang w:val="en-US" w:eastAsia="ru-RU"/>
        </w:rPr>
        <w:t>\PDO($</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$username, $password,</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[\PDO::ATTR_ERRMODE =&gt; \PDO::ERRMODE_EXCEPTION]);</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'INSERT INTO users(login, email) VALUES(?,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$users =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r w:rsidRPr="006411DE">
        <w:rPr>
          <w:rFonts w:ascii="Courier New" w:hAnsi="Courier New" w:cs="Courier New"/>
          <w:color w:val="000066"/>
          <w:sz w:val="16"/>
          <w:szCs w:val="16"/>
          <w:lang w:val="en-US" w:eastAsia="ru-RU"/>
        </w:rPr>
        <w:t>"user1"</w:t>
      </w:r>
      <w:r w:rsidRPr="006411DE">
        <w:rPr>
          <w:rFonts w:ascii="Courier New" w:hAnsi="Courier New" w:cs="Courier New"/>
          <w:color w:val="000000"/>
          <w:sz w:val="16"/>
          <w:szCs w:val="16"/>
          <w:lang w:val="en-US" w:eastAsia="ru-RU"/>
        </w:rPr>
        <w:t xml:space="preserve">, </w:t>
      </w:r>
      <w:r w:rsidRPr="006411DE">
        <w:rPr>
          <w:rFonts w:ascii="Courier New" w:hAnsi="Courier New" w:cs="Courier New"/>
          <w:color w:val="000066"/>
          <w:sz w:val="16"/>
          <w:szCs w:val="16"/>
          <w:lang w:val="en-US" w:eastAsia="ru-RU"/>
        </w:rPr>
        <w:t>"user1@gmail.com"</w:t>
      </w:r>
      <w:r w:rsidRPr="006411DE">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2E0E95" w:rsidRPr="001C5D29">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Prepare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 = $</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-&gt;prepare($</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Execute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6411DE">
        <w:rPr>
          <w:rFonts w:ascii="Courier New" w:hAnsi="Courier New" w:cs="Courier New"/>
          <w:b/>
          <w:bCs/>
          <w:color w:val="000000"/>
          <w:sz w:val="16"/>
          <w:szCs w:val="16"/>
          <w:lang w:val="en-US" w:eastAsia="ru-RU"/>
        </w:rPr>
        <w:t>foreach</w:t>
      </w:r>
      <w:proofErr w:type="spellEnd"/>
      <w:r w:rsidRPr="006411DE">
        <w:rPr>
          <w:rFonts w:ascii="Courier New" w:hAnsi="Courier New" w:cs="Courier New"/>
          <w:b/>
          <w:bCs/>
          <w:color w:val="000000"/>
          <w:sz w:val="16"/>
          <w:szCs w:val="16"/>
          <w:lang w:val="en-US" w:eastAsia="ru-RU"/>
        </w:rPr>
        <w:t xml:space="preserve"> </w:t>
      </w:r>
      <w:r w:rsidRPr="006411DE">
        <w:rPr>
          <w:rFonts w:ascii="Courier New" w:hAnsi="Courier New" w:cs="Courier New"/>
          <w:color w:val="000000"/>
          <w:sz w:val="16"/>
          <w:szCs w:val="16"/>
          <w:lang w:val="en-US" w:eastAsia="ru-RU"/>
        </w:rPr>
        <w:t xml:space="preserve">($users </w:t>
      </w:r>
      <w:r w:rsidRPr="006411DE">
        <w:rPr>
          <w:rFonts w:ascii="Courier New" w:hAnsi="Courier New" w:cs="Courier New"/>
          <w:b/>
          <w:bCs/>
          <w:color w:val="000000"/>
          <w:sz w:val="16"/>
          <w:szCs w:val="16"/>
          <w:lang w:val="en-US" w:eastAsia="ru-RU"/>
        </w:rPr>
        <w:t xml:space="preserve">as </w:t>
      </w:r>
      <w:r w:rsidRPr="006411DE">
        <w:rPr>
          <w:rFonts w:ascii="Courier New" w:hAnsi="Courier New" w:cs="Courier New"/>
          <w:color w:val="000000"/>
          <w:sz w:val="16"/>
          <w:szCs w:val="16"/>
          <w:lang w:val="en-US" w:eastAsia="ru-RU"/>
        </w:rPr>
        <w:t>$user))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(1, $user[0]);</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(2, $user[1]);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$query-&gt;execute();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 </w:t>
      </w:r>
      <w:r w:rsidRPr="006411DE">
        <w:rPr>
          <w:rFonts w:ascii="Courier New" w:hAnsi="Courier New" w:cs="Courier New"/>
          <w:b/>
          <w:bCs/>
          <w:color w:val="000000"/>
          <w:sz w:val="16"/>
          <w:szCs w:val="16"/>
          <w:lang w:val="en-US" w:eastAsia="ru-RU"/>
        </w:rPr>
        <w:t xml:space="preserve">catch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PDOException</w:t>
      </w:r>
      <w:proofErr w:type="spellEnd"/>
      <w:r w:rsidRPr="006411DE">
        <w:rPr>
          <w:rFonts w:ascii="Courier New" w:hAnsi="Courier New" w:cs="Courier New"/>
          <w:color w:val="000000"/>
          <w:sz w:val="16"/>
          <w:szCs w:val="16"/>
          <w:lang w:val="en-US" w:eastAsia="ru-RU"/>
        </w:rPr>
        <w:t xml:space="preserve"> $e) {</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6411DE" w:rsidRDefault="006411DE" w:rsidP="006411DE">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915A38" w:rsidRDefault="00915A38" w:rsidP="002E6DB8">
      <w:pPr>
        <w:pStyle w:val="Heading4"/>
        <w:rPr>
          <w:rFonts w:ascii="Arial" w:hAnsi="Arial" w:cs="Arial"/>
          <w:sz w:val="24"/>
          <w:lang w:val="en-US"/>
        </w:rPr>
      </w:pPr>
      <w:r>
        <w:rPr>
          <w:rFonts w:ascii="Arial" w:hAnsi="Arial" w:cs="Arial"/>
          <w:sz w:val="24"/>
          <w:lang w:val="en-US"/>
        </w:rPr>
        <w:t>Transactions</w:t>
      </w:r>
    </w:p>
    <w:p w:rsidR="00D077A9" w:rsidRPr="00B371BA" w:rsidRDefault="005F3FAF" w:rsidP="00D077A9">
      <w:pPr>
        <w:jc w:val="both"/>
        <w:rPr>
          <w:rFonts w:ascii="Arial" w:hAnsi="Arial" w:cs="Arial"/>
          <w:sz w:val="24"/>
          <w:lang w:val="en-US"/>
        </w:rPr>
      </w:pPr>
      <w:r w:rsidRPr="00D138BC">
        <w:rPr>
          <w:rFonts w:ascii="Arial" w:hAnsi="Arial" w:cs="Arial"/>
          <w:sz w:val="24"/>
          <w:lang w:val="en-US"/>
        </w:rPr>
        <w:t xml:space="preserve">By default, PDO commits the transaction </w:t>
      </w:r>
      <w:r w:rsidR="00272035" w:rsidRPr="00D138BC">
        <w:rPr>
          <w:rFonts w:ascii="Arial" w:hAnsi="Arial" w:cs="Arial"/>
          <w:sz w:val="24"/>
          <w:lang w:val="en-US"/>
        </w:rPr>
        <w:t xml:space="preserve">automatically </w:t>
      </w:r>
      <w:r w:rsidRPr="00D138BC">
        <w:rPr>
          <w:rFonts w:ascii="Arial" w:hAnsi="Arial" w:cs="Arial"/>
          <w:sz w:val="24"/>
          <w:lang w:val="en-US"/>
        </w:rPr>
        <w:t>after executing each SQL query</w:t>
      </w:r>
      <w:r w:rsidR="00272035">
        <w:rPr>
          <w:rFonts w:ascii="Arial" w:hAnsi="Arial" w:cs="Arial"/>
          <w:sz w:val="24"/>
          <w:lang w:val="en-US"/>
        </w:rPr>
        <w:t>.  If you want to control transactions explicitly</w:t>
      </w:r>
      <w:r w:rsidRPr="00D138BC">
        <w:rPr>
          <w:rFonts w:ascii="Arial" w:hAnsi="Arial" w:cs="Arial"/>
          <w:sz w:val="24"/>
          <w:lang w:val="en-US"/>
        </w:rPr>
        <w:t xml:space="preserve">, </w:t>
      </w:r>
      <w:r w:rsidR="00272035">
        <w:rPr>
          <w:rFonts w:ascii="Arial" w:hAnsi="Arial" w:cs="Arial"/>
          <w:sz w:val="24"/>
          <w:lang w:val="en-US"/>
        </w:rPr>
        <w:t>you need</w:t>
      </w:r>
      <w:r w:rsidRPr="00D138BC">
        <w:rPr>
          <w:rFonts w:ascii="Arial" w:hAnsi="Arial" w:cs="Arial"/>
          <w:sz w:val="24"/>
          <w:lang w:val="en-US"/>
        </w:rPr>
        <w:t xml:space="preserve"> to start a transaction with </w:t>
      </w:r>
      <w:r w:rsidR="00FC6E50">
        <w:rPr>
          <w:rFonts w:ascii="Arial" w:hAnsi="Arial" w:cs="Arial"/>
          <w:sz w:val="24"/>
          <w:lang w:val="en-US"/>
        </w:rPr>
        <w:t xml:space="preserve">the </w:t>
      </w:r>
      <w:r w:rsidR="00D23645">
        <w:rPr>
          <w:rFonts w:ascii="Arial" w:hAnsi="Arial" w:cs="Arial"/>
          <w:sz w:val="24"/>
          <w:lang w:val="en-US"/>
        </w:rPr>
        <w:t xml:space="preserve">method </w:t>
      </w:r>
      <w:hyperlink r:id="rId29" w:history="1">
        <w:r w:rsidRPr="00D138BC">
          <w:rPr>
            <w:rStyle w:val="Hyperlink"/>
            <w:rFonts w:ascii="Arial" w:hAnsi="Arial" w:cs="Arial"/>
            <w:sz w:val="24"/>
            <w:lang w:val="en-US"/>
          </w:rPr>
          <w:t>\PDO::</w:t>
        </w:r>
        <w:proofErr w:type="spellStart"/>
        <w:r w:rsidRPr="00D138BC">
          <w:rPr>
            <w:rStyle w:val="Hyperlink"/>
            <w:rFonts w:ascii="Arial" w:hAnsi="Arial" w:cs="Arial"/>
            <w:sz w:val="24"/>
            <w:lang w:val="en-US"/>
          </w:rPr>
          <w:t>beginTransaction</w:t>
        </w:r>
        <w:proofErr w:type="spellEnd"/>
      </w:hyperlink>
      <w:r w:rsidRPr="00D138BC">
        <w:rPr>
          <w:rFonts w:ascii="Arial" w:hAnsi="Arial" w:cs="Arial"/>
          <w:sz w:val="24"/>
          <w:lang w:val="en-US"/>
        </w:rPr>
        <w:t xml:space="preserve"> . By default, a transaction is started with the following parameters: CONCURRENCY | WAIT | READ_WRITE. A transaction can be ended with the </w:t>
      </w:r>
      <w:hyperlink r:id="rId30" w:history="1">
        <w:r w:rsidRPr="00D138BC">
          <w:rPr>
            <w:rStyle w:val="Hyperlink"/>
            <w:rFonts w:ascii="Arial" w:hAnsi="Arial" w:cs="Arial"/>
            <w:sz w:val="24"/>
            <w:lang w:val="en-US"/>
          </w:rPr>
          <w:t>\PDO::commit</w:t>
        </w:r>
      </w:hyperlink>
      <w:r w:rsidRPr="00D138BC">
        <w:rPr>
          <w:rFonts w:ascii="Arial" w:hAnsi="Arial" w:cs="Arial"/>
          <w:sz w:val="24"/>
          <w:lang w:val="en-US"/>
        </w:rPr>
        <w:t xml:space="preserve"> or </w:t>
      </w:r>
      <w:hyperlink r:id="rId31" w:history="1">
        <w:r w:rsidRPr="00D138BC">
          <w:rPr>
            <w:rStyle w:val="Hyperlink"/>
            <w:rFonts w:ascii="Arial" w:hAnsi="Arial" w:cs="Arial"/>
            <w:sz w:val="24"/>
            <w:lang w:val="en-US"/>
          </w:rPr>
          <w:t>\PDO::rollback</w:t>
        </w:r>
      </w:hyperlink>
      <w:r w:rsidR="00D138BC">
        <w:rPr>
          <w:rFonts w:ascii="Arial" w:hAnsi="Arial" w:cs="Arial"/>
          <w:sz w:val="24"/>
          <w:lang w:val="en-US"/>
        </w:rPr>
        <w:t xml:space="preserve"> m</w:t>
      </w:r>
      <w:r w:rsidRPr="00D138BC">
        <w:rPr>
          <w:rFonts w:ascii="Arial" w:hAnsi="Arial" w:cs="Arial"/>
          <w:sz w:val="24"/>
          <w:lang w:val="en-US"/>
        </w:rPr>
        <w:t>ethod.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$username = </w:t>
      </w:r>
      <w:r w:rsidRPr="00B371BA">
        <w:rPr>
          <w:rFonts w:ascii="Courier New" w:hAnsi="Courier New" w:cs="Courier New"/>
          <w:color w:val="000066"/>
          <w:sz w:val="16"/>
          <w:szCs w:val="16"/>
          <w:lang w:val="en-US" w:eastAsia="ru-RU"/>
        </w:rPr>
        <w:t>'SYSDBA'</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$password = </w:t>
      </w:r>
      <w:r w:rsidRPr="00B371BA">
        <w:rPr>
          <w:rFonts w:ascii="Courier New" w:hAnsi="Courier New" w:cs="Courier New"/>
          <w:color w:val="000066"/>
          <w:sz w:val="16"/>
          <w:szCs w:val="16"/>
          <w:lang w:val="en-US" w:eastAsia="ru-RU"/>
        </w:rPr>
        <w:t>'</w:t>
      </w:r>
      <w:proofErr w:type="spellStart"/>
      <w:r w:rsidRPr="00B371BA">
        <w:rPr>
          <w:rFonts w:ascii="Courier New" w:hAnsi="Courier New" w:cs="Courier New"/>
          <w:color w:val="000066"/>
          <w:sz w:val="16"/>
          <w:szCs w:val="16"/>
          <w:lang w:val="en-US" w:eastAsia="ru-RU"/>
        </w:rPr>
        <w:t>masterkey</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try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[\PDO::ATTR_ERRMODE =&gt; \PDO::ERRMODE_EXCEPTION]);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S</w:t>
      </w:r>
      <w:r w:rsidRPr="00B371BA">
        <w:rPr>
          <w:rFonts w:ascii="Courier New" w:hAnsi="Courier New" w:cs="Courier New"/>
          <w:i/>
          <w:iCs/>
          <w:color w:val="005600"/>
          <w:sz w:val="16"/>
          <w:szCs w:val="16"/>
          <w:lang w:val="en-US" w:eastAsia="ru-RU"/>
        </w:rPr>
        <w:t>tart the transaction to en</w:t>
      </w:r>
      <w:r>
        <w:rPr>
          <w:rFonts w:ascii="Courier New" w:hAnsi="Courier New" w:cs="Courier New"/>
          <w:i/>
          <w:iCs/>
          <w:color w:val="005600"/>
          <w:sz w:val="16"/>
          <w:szCs w:val="16"/>
          <w:lang w:val="en-US" w:eastAsia="ru-RU"/>
        </w:rPr>
        <w:t>sure consistency between statement</w:t>
      </w:r>
      <w:r w:rsidRPr="00B371BA">
        <w:rPr>
          <w:rFonts w:ascii="Courier New" w:hAnsi="Courier New" w:cs="Courier New"/>
          <w:i/>
          <w:iCs/>
          <w:color w:val="005600"/>
          <w:sz w:val="16"/>
          <w:szCs w:val="16"/>
          <w:lang w:val="en-US" w:eastAsia="ru-RU"/>
        </w:rPr>
        <w:t>s</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beginTransaction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Get users from one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 xml:space="preserve"> =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-&gt;prepare(</w:t>
      </w:r>
      <w:r w:rsidRPr="00B371BA">
        <w:rPr>
          <w:rFonts w:ascii="Courier New" w:hAnsi="Courier New" w:cs="Courier New"/>
          <w:color w:val="000066"/>
          <w:sz w:val="16"/>
          <w:szCs w:val="16"/>
          <w:lang w:val="en-US" w:eastAsia="ru-RU"/>
        </w:rPr>
        <w:t xml:space="preserve">'SELECT login, email FROM </w:t>
      </w:r>
      <w:proofErr w:type="spellStart"/>
      <w:r w:rsidRPr="00B371BA">
        <w:rPr>
          <w:rFonts w:ascii="Courier New" w:hAnsi="Courier New" w:cs="Courier New"/>
          <w:color w:val="000066"/>
          <w:sz w:val="16"/>
          <w:szCs w:val="16"/>
          <w:lang w:val="en-US" w:eastAsia="ru-RU"/>
        </w:rPr>
        <w:t>old_users</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$users =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fetchAll</w:t>
      </w:r>
      <w:proofErr w:type="spellEnd"/>
      <w:r w:rsidRPr="00B371BA">
        <w:rPr>
          <w:rFonts w:ascii="Courier New" w:hAnsi="Courier New" w:cs="Courier New"/>
          <w:color w:val="000000"/>
          <w:sz w:val="16"/>
          <w:szCs w:val="16"/>
          <w:lang w:val="en-US" w:eastAsia="ru-RU"/>
        </w:rPr>
        <w:t>(\PDO::FETCH_OBJECT);</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lastRenderedPageBreak/>
        <w:t xml:space="preserve">  </w:t>
      </w: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users_stmt</w:t>
      </w:r>
      <w:proofErr w:type="spellEnd"/>
      <w:r w:rsidRPr="0030171F">
        <w:rPr>
          <w:rFonts w:ascii="Courier New" w:hAnsi="Courier New" w:cs="Courier New"/>
          <w:color w:val="000000"/>
          <w:sz w:val="16"/>
          <w:szCs w:val="16"/>
          <w:lang w:val="en-US" w:eastAsia="ru-RU"/>
        </w:rPr>
        <w:t>-&gt;</w:t>
      </w:r>
      <w:proofErr w:type="spellStart"/>
      <w:r w:rsidRPr="0030171F">
        <w:rPr>
          <w:rFonts w:ascii="Courier New" w:hAnsi="Courier New" w:cs="Courier New"/>
          <w:color w:val="000000"/>
          <w:sz w:val="16"/>
          <w:szCs w:val="16"/>
          <w:lang w:val="en-US" w:eastAsia="ru-RU"/>
        </w:rPr>
        <w:t>closeCursor</w:t>
      </w:r>
      <w:proofErr w:type="spellEnd"/>
      <w:r w:rsidRPr="0030171F">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And insert</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w:t>
      </w:r>
      <w:r w:rsidRPr="00B371BA">
        <w:rPr>
          <w:rFonts w:ascii="Courier New" w:hAnsi="Courier New" w:cs="Courier New"/>
          <w:i/>
          <w:iCs/>
          <w:color w:val="005600"/>
          <w:sz w:val="16"/>
          <w:szCs w:val="16"/>
          <w:lang w:val="en-US" w:eastAsia="ru-RU"/>
        </w:rPr>
        <w:t>to another</w:t>
      </w:r>
      <w:r>
        <w:rPr>
          <w:rFonts w:ascii="Courier New" w:hAnsi="Courier New" w:cs="Courier New"/>
          <w:i/>
          <w:iCs/>
          <w:color w:val="005600"/>
          <w:sz w:val="16"/>
          <w:szCs w:val="16"/>
          <w:lang w:val="en-US" w:eastAsia="ru-RU"/>
        </w:rPr>
        <w:t xml:space="preserv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sql</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color w:val="000066"/>
          <w:sz w:val="16"/>
          <w:szCs w:val="16"/>
          <w:lang w:val="en-US" w:eastAsia="ru-RU"/>
        </w:rPr>
        <w:t>'INSERT INTO users(login, email) VALUES(?,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w:t>
      </w:r>
      <w:r w:rsidRPr="001C5D29">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Prepapre</w:t>
      </w:r>
      <w:proofErr w:type="spellEnd"/>
      <w:r>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statemenet</w:t>
      </w:r>
      <w:proofErr w:type="spellEnd"/>
    </w:p>
    <w:p w:rsidR="00B371BA" w:rsidRPr="001C5D29"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 xml:space="preserve">Execute </w:t>
      </w:r>
      <w:proofErr w:type="spellStart"/>
      <w:r>
        <w:rPr>
          <w:rFonts w:ascii="Courier New" w:hAnsi="Courier New" w:cs="Courier New"/>
          <w:i/>
          <w:iCs/>
          <w:color w:val="005600"/>
          <w:sz w:val="16"/>
          <w:szCs w:val="16"/>
          <w:lang w:val="en-US" w:eastAsia="ru-RU"/>
        </w:rPr>
        <w:t>statememt</w:t>
      </w:r>
      <w:proofErr w:type="spellEnd"/>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w:t>
      </w:r>
      <w:proofErr w:type="spellStart"/>
      <w:r w:rsidRPr="00B371BA">
        <w:rPr>
          <w:rFonts w:ascii="Courier New" w:hAnsi="Courier New" w:cs="Courier New"/>
          <w:b/>
          <w:bCs/>
          <w:color w:val="000000"/>
          <w:sz w:val="16"/>
          <w:szCs w:val="16"/>
          <w:lang w:val="en-US" w:eastAsia="ru-RU"/>
        </w:rPr>
        <w:t>foreach</w:t>
      </w:r>
      <w:proofErr w:type="spellEnd"/>
      <w:r w:rsidRPr="00B371BA">
        <w:rPr>
          <w:rFonts w:ascii="Courier New" w:hAnsi="Courier New" w:cs="Courier New"/>
          <w:b/>
          <w:bCs/>
          <w:color w:val="000000"/>
          <w:sz w:val="16"/>
          <w:szCs w:val="16"/>
          <w:lang w:val="en-US" w:eastAsia="ru-RU"/>
        </w:rPr>
        <w:t xml:space="preserve"> </w:t>
      </w:r>
      <w:r w:rsidRPr="00B371BA">
        <w:rPr>
          <w:rFonts w:ascii="Courier New" w:hAnsi="Courier New" w:cs="Courier New"/>
          <w:color w:val="000000"/>
          <w:sz w:val="16"/>
          <w:szCs w:val="16"/>
          <w:lang w:val="en-US" w:eastAsia="ru-RU"/>
        </w:rPr>
        <w:t xml:space="preserve">($users </w:t>
      </w:r>
      <w:r w:rsidRPr="00B371BA">
        <w:rPr>
          <w:rFonts w:ascii="Courier New" w:hAnsi="Courier New" w:cs="Courier New"/>
          <w:b/>
          <w:bCs/>
          <w:color w:val="000000"/>
          <w:sz w:val="16"/>
          <w:szCs w:val="16"/>
          <w:lang w:val="en-US" w:eastAsia="ru-RU"/>
        </w:rPr>
        <w:t xml:space="preserve">as </w:t>
      </w:r>
      <w:r w:rsidRPr="00B371BA">
        <w:rPr>
          <w:rFonts w:ascii="Courier New" w:hAnsi="Courier New" w:cs="Courier New"/>
          <w:color w:val="000000"/>
          <w:sz w:val="16"/>
          <w:szCs w:val="16"/>
          <w:lang w:val="en-US" w:eastAsia="ru-RU"/>
        </w:rPr>
        <w:t>$user)) {</w:t>
      </w:r>
    </w:p>
    <w:p w:rsidR="00D077A9" w:rsidRPr="00B371BA"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(1, $user-&gt;LOGIN);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(2, $user-&gt;EMAIL]);</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$query-&gt;execute();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Commit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-&gt;commit();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catch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PDOException</w:t>
      </w:r>
      <w:proofErr w:type="spellEnd"/>
      <w:r w:rsidRPr="00B371BA">
        <w:rPr>
          <w:rFonts w:ascii="Courier New" w:hAnsi="Courier New" w:cs="Courier New"/>
          <w:color w:val="000000"/>
          <w:sz w:val="16"/>
          <w:szCs w:val="16"/>
          <w:lang w:val="en-US" w:eastAsia="ru-RU"/>
        </w:rPr>
        <w:t xml:space="preserve"> $e) {</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30171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Rollback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if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&amp;&amp;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-&gt;rollback();</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echo </w:t>
      </w:r>
      <w:r w:rsidRPr="00B371BA">
        <w:rPr>
          <w:rFonts w:ascii="Courier New" w:hAnsi="Courier New" w:cs="Courier New"/>
          <w:color w:val="000000"/>
          <w:sz w:val="16"/>
          <w:szCs w:val="16"/>
          <w:lang w:val="en-US" w:eastAsia="ru-RU"/>
        </w:rPr>
        <w:t>$e-&gt;</w:t>
      </w:r>
      <w:proofErr w:type="spellStart"/>
      <w:r w:rsidRPr="00B371BA">
        <w:rPr>
          <w:rFonts w:ascii="Courier New" w:hAnsi="Courier New" w:cs="Courier New"/>
          <w:color w:val="000000"/>
          <w:sz w:val="16"/>
          <w:szCs w:val="16"/>
          <w:lang w:val="en-US" w:eastAsia="ru-RU"/>
        </w:rPr>
        <w:t>getMessage</w:t>
      </w:r>
      <w:proofErr w:type="spellEnd"/>
      <w:r w:rsidRPr="00B371BA">
        <w:rPr>
          <w:rFonts w:ascii="Courier New" w:hAnsi="Courier New" w:cs="Courier New"/>
          <w:color w:val="000000"/>
          <w:sz w:val="16"/>
          <w:szCs w:val="16"/>
          <w:lang w:val="en-US" w:eastAsia="ru-RU"/>
        </w:rPr>
        <w:t>();</w:t>
      </w:r>
    </w:p>
    <w:p w:rsidR="00B371BA" w:rsidRPr="005B4FA7"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
    <w:p w:rsidR="002E6DB8" w:rsidRPr="005B4FA7" w:rsidRDefault="002E6DB8" w:rsidP="00B371BA">
      <w:pPr>
        <w:spacing w:after="0" w:line="240" w:lineRule="auto"/>
        <w:rPr>
          <w:rFonts w:ascii="Courier New" w:hAnsi="Courier New" w:cs="Courier New"/>
          <w:sz w:val="16"/>
          <w:szCs w:val="16"/>
          <w:lang w:val="en-US"/>
        </w:rPr>
      </w:pPr>
    </w:p>
    <w:p w:rsidR="00B371BA" w:rsidRPr="001C5D29" w:rsidRDefault="007665F5" w:rsidP="002E6DB8">
      <w:pPr>
        <w:pStyle w:val="Heading5"/>
        <w:rPr>
          <w:rFonts w:ascii="Arial" w:hAnsi="Arial" w:cs="Arial"/>
          <w:sz w:val="24"/>
          <w:lang w:val="en-US"/>
        </w:rPr>
      </w:pPr>
      <w:r>
        <w:rPr>
          <w:rFonts w:ascii="Arial" w:hAnsi="Arial" w:cs="Arial"/>
          <w:sz w:val="24"/>
          <w:lang w:val="en-US"/>
        </w:rPr>
        <w:t>Changing the Transaction Parameters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Unfortunately, the </w:t>
      </w:r>
      <w:proofErr w:type="spellStart"/>
      <w:r w:rsidRPr="00D138BC">
        <w:rPr>
          <w:rFonts w:ascii="Arial" w:hAnsi="Arial" w:cs="Arial"/>
          <w:sz w:val="24"/>
          <w:lang w:val="en-US"/>
        </w:rPr>
        <w:t>beginTransaction</w:t>
      </w:r>
      <w:proofErr w:type="spellEnd"/>
      <w:r w:rsidRPr="00D138BC">
        <w:rPr>
          <w:rFonts w:ascii="Arial" w:hAnsi="Arial" w:cs="Arial"/>
          <w:sz w:val="24"/>
          <w:lang w:val="en-US"/>
        </w:rPr>
        <w:t xml:space="preserve"> method does not </w:t>
      </w:r>
      <w:r w:rsidR="00F27059">
        <w:rPr>
          <w:rFonts w:ascii="Arial" w:hAnsi="Arial" w:cs="Arial"/>
          <w:sz w:val="24"/>
          <w:lang w:val="en-US"/>
        </w:rPr>
        <w:t xml:space="preserve">permit </w:t>
      </w:r>
      <w:r w:rsidRPr="00D138BC">
        <w:rPr>
          <w:rFonts w:ascii="Arial" w:hAnsi="Arial" w:cs="Arial"/>
          <w:sz w:val="24"/>
          <w:lang w:val="en-US"/>
        </w:rPr>
        <w:t>transaction parameters</w:t>
      </w:r>
      <w:r w:rsidR="00272035">
        <w:rPr>
          <w:rFonts w:ascii="Arial" w:hAnsi="Arial" w:cs="Arial"/>
          <w:sz w:val="24"/>
          <w:lang w:val="en-US"/>
        </w:rPr>
        <w:t xml:space="preserve"> to be changed</w:t>
      </w:r>
      <w:r w:rsidRPr="00D138BC">
        <w:rPr>
          <w:rFonts w:ascii="Arial" w:hAnsi="Arial" w:cs="Arial"/>
          <w:sz w:val="24"/>
          <w:lang w:val="en-US"/>
        </w:rPr>
        <w:t xml:space="preserve">, but you can do the trick by specifying transaction parameters in the </w:t>
      </w:r>
      <w:r w:rsidR="003251FF">
        <w:rPr>
          <w:rFonts w:ascii="Arial" w:hAnsi="Arial" w:cs="Arial"/>
          <w:sz w:val="24"/>
          <w:lang w:val="en-US"/>
        </w:rPr>
        <w:t xml:space="preserve">SQL </w:t>
      </w:r>
      <w:r w:rsidR="003251FF" w:rsidRPr="00D138BC">
        <w:rPr>
          <w:rFonts w:ascii="Arial" w:hAnsi="Arial" w:cs="Arial"/>
          <w:sz w:val="24"/>
          <w:lang w:val="en-US"/>
        </w:rPr>
        <w:t xml:space="preserve">statement </w:t>
      </w:r>
      <w:r w:rsidRPr="00D138BC">
        <w:rPr>
          <w:rFonts w:ascii="Arial" w:hAnsi="Arial" w:cs="Arial"/>
          <w:sz w:val="24"/>
          <w:lang w:val="en-US"/>
        </w:rPr>
        <w:t>SET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false</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-&gt;exec(</w:t>
      </w:r>
      <w:r w:rsidRPr="00B371BA">
        <w:rPr>
          <w:rFonts w:ascii="Courier New" w:hAnsi="Courier New" w:cs="Courier New"/>
          <w:color w:val="000066"/>
          <w:sz w:val="16"/>
          <w:szCs w:val="16"/>
          <w:lang w:val="en-US" w:eastAsia="ru-RU"/>
        </w:rPr>
        <w:t>"SET TRANSACTION READ ONLY ISOLATION LEVEL READ COMMITTED NO WAIT"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Perform actions in the transaction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-&gt;exec(</w:t>
      </w:r>
      <w:r w:rsidRPr="0030171F">
        <w:rPr>
          <w:rFonts w:ascii="Courier New" w:hAnsi="Courier New" w:cs="Courier New"/>
          <w:color w:val="000066"/>
          <w:sz w:val="16"/>
          <w:szCs w:val="16"/>
          <w:lang w:val="en-US" w:eastAsia="ru-RU"/>
        </w:rPr>
        <w:t>"COMMIT"</w:t>
      </w:r>
      <w:r w:rsidRPr="0030171F">
        <w:rPr>
          <w:rFonts w:ascii="Courier New" w:hAnsi="Courier New" w:cs="Courier New"/>
          <w:color w:val="000000"/>
          <w:sz w:val="16"/>
          <w:szCs w:val="16"/>
          <w:lang w:val="en-US" w:eastAsia="ru-RU"/>
        </w:rPr>
        <w:t>);</w:t>
      </w:r>
    </w:p>
    <w:p w:rsidR="00D077A9" w:rsidRPr="00B371BA" w:rsidRDefault="00B371BA" w:rsidP="00B371BA">
      <w:pPr>
        <w:jc w:val="both"/>
        <w:rPr>
          <w:rFonts w:ascii="Courier New" w:hAnsi="Courier New" w:cs="Courier New"/>
          <w:color w:val="FF0000"/>
          <w:sz w:val="16"/>
          <w:szCs w:val="16"/>
          <w:lang w:val="en-US"/>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true</w:t>
      </w:r>
      <w:r w:rsidRPr="00B371BA">
        <w:rPr>
          <w:rFonts w:ascii="Courier New" w:hAnsi="Courier New" w:cs="Courier New"/>
          <w:color w:val="000000"/>
          <w:sz w:val="16"/>
          <w:szCs w:val="16"/>
          <w:lang w:val="en-US" w:eastAsia="ru-RU"/>
        </w:rPr>
        <w:t>);</w:t>
      </w:r>
    </w:p>
    <w:p w:rsidR="00D077A9" w:rsidRPr="00B01C7F" w:rsidRDefault="004B3885" w:rsidP="00B01C7F">
      <w:pPr>
        <w:pStyle w:val="Heading4"/>
        <w:rPr>
          <w:rFonts w:asciiTheme="minorHAnsi" w:hAnsiTheme="minorHAnsi" w:cstheme="minorHAnsi"/>
          <w:b w:val="0"/>
          <w:sz w:val="24"/>
          <w:lang w:val="en-US"/>
        </w:rPr>
      </w:pPr>
      <w:r w:rsidRPr="00B01C7F">
        <w:rPr>
          <w:rFonts w:asciiTheme="minorHAnsi" w:hAnsiTheme="minorHAnsi" w:cstheme="minorHAnsi"/>
          <w:b w:val="0"/>
          <w:sz w:val="24"/>
          <w:lang w:val="en-US"/>
        </w:rPr>
        <w:t>Comparing the Drivers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EA35E0">
        <w:rPr>
          <w:rFonts w:ascii="Arial" w:hAnsi="Arial" w:cs="Arial"/>
          <w:sz w:val="24"/>
          <w:lang w:val="en-US"/>
        </w:rPr>
        <w:t xml:space="preserve">following </w:t>
      </w:r>
      <w:r w:rsidRPr="00D138BC">
        <w:rPr>
          <w:rFonts w:ascii="Arial" w:hAnsi="Arial" w:cs="Arial"/>
          <w:sz w:val="24"/>
          <w:lang w:val="en-US"/>
        </w:rPr>
        <w:t xml:space="preserve">table </w:t>
      </w:r>
      <w:proofErr w:type="spellStart"/>
      <w:r w:rsidRPr="00D138BC">
        <w:rPr>
          <w:rFonts w:ascii="Arial" w:hAnsi="Arial" w:cs="Arial"/>
          <w:sz w:val="24"/>
          <w:lang w:val="en-US"/>
        </w:rPr>
        <w:t>s</w:t>
      </w:r>
      <w:r w:rsidR="00B702FE">
        <w:rPr>
          <w:rFonts w:ascii="Arial" w:hAnsi="Arial" w:cs="Arial"/>
          <w:sz w:val="24"/>
          <w:lang w:val="en-US"/>
        </w:rPr>
        <w:t>ummarises</w:t>
      </w:r>
      <w:proofErr w:type="spellEnd"/>
      <w:r w:rsidR="00B702FE">
        <w:rPr>
          <w:rFonts w:ascii="Arial" w:hAnsi="Arial" w:cs="Arial"/>
          <w:sz w:val="24"/>
          <w:lang w:val="en-US"/>
        </w:rPr>
        <w:t xml:space="preserve"> the</w:t>
      </w:r>
      <w:r w:rsidRPr="00D138BC">
        <w:rPr>
          <w:rFonts w:ascii="Arial" w:hAnsi="Arial" w:cs="Arial"/>
          <w:sz w:val="24"/>
          <w:lang w:val="en-US"/>
        </w:rPr>
        <w:t xml:space="preserve"> capabilities offered by </w:t>
      </w:r>
      <w:r w:rsidR="00272035">
        <w:rPr>
          <w:rFonts w:ascii="Arial" w:hAnsi="Arial" w:cs="Arial"/>
          <w:sz w:val="24"/>
          <w:lang w:val="en-US"/>
        </w:rPr>
        <w:t xml:space="preserve">the two </w:t>
      </w:r>
      <w:r w:rsidRPr="00D138BC">
        <w:rPr>
          <w:rFonts w:ascii="Arial" w:hAnsi="Arial" w:cs="Arial"/>
          <w:sz w:val="24"/>
          <w:lang w:val="en-US"/>
        </w:rPr>
        <w:t>drivers for working with Firebird.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Capability</w:t>
            </w:r>
          </w:p>
        </w:tc>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Firebird/</w:t>
            </w:r>
            <w:proofErr w:type="spellStart"/>
            <w:r w:rsidRPr="00D138BC">
              <w:rPr>
                <w:rFonts w:ascii="Arial" w:hAnsi="Arial" w:cs="Arial"/>
                <w:b/>
                <w:sz w:val="24"/>
                <w:lang w:val="en-US"/>
              </w:rPr>
              <w:t>Interbase</w:t>
            </w:r>
            <w:proofErr w:type="spellEnd"/>
            <w:r w:rsidRPr="00D138BC">
              <w:rPr>
                <w:rFonts w:ascii="Arial" w:hAnsi="Arial" w:cs="Arial"/>
                <w:b/>
                <w:sz w:val="24"/>
                <w:lang w:val="en-US"/>
              </w:rPr>
              <w:t xml:space="preserve"> extension</w:t>
            </w:r>
          </w:p>
        </w:tc>
        <w:tc>
          <w:tcPr>
            <w:tcW w:w="3191"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PDO</w:t>
            </w:r>
          </w:p>
        </w:tc>
      </w:tr>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Programming paradigm</w:t>
            </w:r>
          </w:p>
        </w:tc>
        <w:tc>
          <w:tcPr>
            <w:tcW w:w="3190" w:type="dxa"/>
            <w:shd w:val="clear" w:color="auto" w:fill="auto"/>
          </w:tcPr>
          <w:p w:rsidR="00D077A9" w:rsidRPr="00D138BC" w:rsidRDefault="00C81074" w:rsidP="00D077A9">
            <w:pPr>
              <w:spacing w:after="0" w:line="240" w:lineRule="auto"/>
              <w:jc w:val="both"/>
              <w:rPr>
                <w:rFonts w:ascii="Arial" w:hAnsi="Arial" w:cs="Arial"/>
                <w:sz w:val="24"/>
                <w:lang w:val="en-US"/>
              </w:rPr>
            </w:pPr>
            <w:r>
              <w:rPr>
                <w:rFonts w:ascii="Arial" w:hAnsi="Arial" w:cs="Arial"/>
                <w:sz w:val="24"/>
                <w:lang w:val="en-US"/>
              </w:rPr>
              <w:t>Procedural</w:t>
            </w:r>
          </w:p>
        </w:tc>
        <w:tc>
          <w:tcPr>
            <w:tcW w:w="3191"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Object-oriented</w:t>
            </w:r>
          </w:p>
        </w:tc>
      </w:tr>
      <w:tr w:rsidR="00D077A9" w:rsidRPr="005B4FA7"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Supported database</w:t>
            </w:r>
            <w:r w:rsidR="00ED67AF">
              <w:rPr>
                <w:rFonts w:ascii="Arial" w:hAnsi="Arial" w:cs="Arial"/>
                <w:sz w:val="24"/>
                <w:lang w:val="en-US"/>
              </w:rPr>
              <w:t xml:space="preserve"> engine</w:t>
            </w:r>
            <w:r w:rsidRPr="00D138BC">
              <w:rPr>
                <w:rFonts w:ascii="Arial" w:hAnsi="Arial" w:cs="Arial"/>
                <w:sz w:val="24"/>
                <w:lang w:val="en-US"/>
              </w:rPr>
              <w:t>s</w:t>
            </w:r>
          </w:p>
        </w:tc>
        <w:tc>
          <w:tcPr>
            <w:tcW w:w="3190" w:type="dxa"/>
            <w:shd w:val="clear" w:color="auto" w:fill="auto"/>
          </w:tcPr>
          <w:p w:rsidR="00D077A9" w:rsidRPr="00D138BC" w:rsidRDefault="005F3FAF" w:rsidP="006D7CD6">
            <w:pPr>
              <w:spacing w:after="0" w:line="240" w:lineRule="auto"/>
              <w:jc w:val="both"/>
              <w:rPr>
                <w:rFonts w:ascii="Arial" w:hAnsi="Arial" w:cs="Arial"/>
                <w:sz w:val="24"/>
                <w:lang w:val="en-US"/>
              </w:rPr>
            </w:pPr>
            <w:r w:rsidRPr="00D138BC">
              <w:rPr>
                <w:rFonts w:ascii="Arial" w:hAnsi="Arial" w:cs="Arial"/>
                <w:sz w:val="24"/>
                <w:lang w:val="en-US"/>
              </w:rPr>
              <w:t>Firebird</w:t>
            </w:r>
            <w:r w:rsidR="006D7CD6">
              <w:rPr>
                <w:rFonts w:ascii="Arial" w:hAnsi="Arial" w:cs="Arial"/>
                <w:sz w:val="24"/>
                <w:lang w:val="en-US"/>
              </w:rPr>
              <w:t xml:space="preserve"> and </w:t>
            </w:r>
            <w:r w:rsidRPr="00D138BC">
              <w:rPr>
                <w:rFonts w:ascii="Arial" w:hAnsi="Arial" w:cs="Arial"/>
                <w:sz w:val="24"/>
                <w:lang w:val="en-US"/>
              </w:rPr>
              <w:t xml:space="preserve"> </w:t>
            </w:r>
            <w:proofErr w:type="spellStart"/>
            <w:r w:rsidR="006D7CD6" w:rsidRPr="00D138BC">
              <w:rPr>
                <w:rFonts w:ascii="Arial" w:hAnsi="Arial" w:cs="Arial"/>
                <w:sz w:val="24"/>
                <w:lang w:val="en-US"/>
              </w:rPr>
              <w:t>Inter</w:t>
            </w:r>
            <w:r w:rsidR="006D7CD6">
              <w:rPr>
                <w:rFonts w:ascii="Arial" w:hAnsi="Arial" w:cs="Arial"/>
                <w:sz w:val="24"/>
                <w:lang w:val="en-US"/>
              </w:rPr>
              <w:t>B</w:t>
            </w:r>
            <w:r w:rsidR="006D7CD6" w:rsidRPr="00D138BC">
              <w:rPr>
                <w:rFonts w:ascii="Arial" w:hAnsi="Arial" w:cs="Arial"/>
                <w:sz w:val="24"/>
                <w:lang w:val="en-US"/>
              </w:rPr>
              <w:t>ase</w:t>
            </w:r>
            <w:proofErr w:type="spellEnd"/>
            <w:r w:rsidR="006D7CD6">
              <w:rPr>
                <w:rFonts w:ascii="Arial" w:hAnsi="Arial" w:cs="Arial"/>
                <w:sz w:val="24"/>
                <w:lang w:val="en-US"/>
              </w:rPr>
              <w:t xml:space="preserve">; </w:t>
            </w:r>
            <w:r w:rsidRPr="00D138BC">
              <w:rPr>
                <w:rFonts w:ascii="Arial" w:hAnsi="Arial" w:cs="Arial"/>
                <w:sz w:val="24"/>
                <w:lang w:val="en-US"/>
              </w:rPr>
              <w:t>clones</w:t>
            </w:r>
            <w:r w:rsidR="006D7CD6">
              <w:rPr>
                <w:rFonts w:ascii="Arial" w:hAnsi="Arial" w:cs="Arial"/>
                <w:sz w:val="24"/>
                <w:lang w:val="en-US"/>
              </w:rPr>
              <w:t xml:space="preserve"> of either</w:t>
            </w:r>
            <w:r w:rsidRPr="00D138BC">
              <w:rPr>
                <w:rFonts w:ascii="Arial" w:hAnsi="Arial" w:cs="Arial"/>
                <w:sz w:val="24"/>
                <w:lang w:val="en-US"/>
              </w:rPr>
              <w:t>.</w:t>
            </w:r>
          </w:p>
        </w:tc>
        <w:tc>
          <w:tcPr>
            <w:tcW w:w="3191" w:type="dxa"/>
            <w:shd w:val="clear" w:color="auto" w:fill="auto"/>
          </w:tcPr>
          <w:p w:rsidR="00D077A9" w:rsidRPr="00D138BC" w:rsidRDefault="005F3FAF" w:rsidP="009E1BF2">
            <w:pPr>
              <w:spacing w:after="0" w:line="240" w:lineRule="auto"/>
              <w:jc w:val="both"/>
              <w:rPr>
                <w:rFonts w:ascii="Arial" w:hAnsi="Arial" w:cs="Arial"/>
                <w:sz w:val="24"/>
                <w:lang w:val="en-US"/>
              </w:rPr>
            </w:pPr>
            <w:r w:rsidRPr="00D138BC">
              <w:rPr>
                <w:rFonts w:ascii="Arial" w:hAnsi="Arial" w:cs="Arial"/>
                <w:sz w:val="24"/>
                <w:lang w:val="en-US"/>
              </w:rPr>
              <w:t xml:space="preserve">Any database </w:t>
            </w:r>
            <w:r w:rsidR="009E1BF2">
              <w:rPr>
                <w:rFonts w:ascii="Arial" w:hAnsi="Arial" w:cs="Arial"/>
                <w:sz w:val="24"/>
                <w:lang w:val="en-US"/>
              </w:rPr>
              <w:t xml:space="preserve">for which </w:t>
            </w:r>
            <w:r w:rsidRPr="00D138BC">
              <w:rPr>
                <w:rFonts w:ascii="Arial" w:hAnsi="Arial" w:cs="Arial"/>
                <w:sz w:val="24"/>
                <w:lang w:val="en-US"/>
              </w:rPr>
              <w:t>there is a PDO driver, including Firebird</w:t>
            </w:r>
          </w:p>
        </w:tc>
      </w:tr>
      <w:tr w:rsidR="00D077A9" w:rsidRPr="005B4FA7" w:rsidTr="00D077A9">
        <w:tc>
          <w:tcPr>
            <w:tcW w:w="3190" w:type="dxa"/>
            <w:shd w:val="clear" w:color="auto" w:fill="auto"/>
          </w:tcPr>
          <w:p w:rsidR="00D077A9" w:rsidRPr="00D138BC" w:rsidRDefault="00FC3D14" w:rsidP="00D077A9">
            <w:pPr>
              <w:spacing w:after="0" w:line="240" w:lineRule="auto"/>
              <w:jc w:val="both"/>
              <w:rPr>
                <w:rFonts w:ascii="Arial" w:hAnsi="Arial" w:cs="Arial"/>
                <w:sz w:val="24"/>
                <w:lang w:val="en-US"/>
              </w:rPr>
            </w:pPr>
            <w:r>
              <w:rPr>
                <w:rFonts w:ascii="Arial" w:hAnsi="Arial" w:cs="Arial"/>
                <w:sz w:val="24"/>
                <w:lang w:val="en-US"/>
              </w:rPr>
              <w:t>Handling</w:t>
            </w:r>
            <w:r w:rsidR="005F3FAF" w:rsidRPr="00D138BC">
              <w:rPr>
                <w:rFonts w:ascii="Arial" w:hAnsi="Arial" w:cs="Arial"/>
                <w:sz w:val="24"/>
                <w:lang w:val="en-US"/>
              </w:rPr>
              <w:t xml:space="preserve"> query parameters</w:t>
            </w:r>
          </w:p>
        </w:tc>
        <w:tc>
          <w:tcPr>
            <w:tcW w:w="3190" w:type="dxa"/>
            <w:shd w:val="clear" w:color="auto" w:fill="auto"/>
          </w:tcPr>
          <w:p w:rsidR="00D077A9" w:rsidRPr="00D138BC" w:rsidRDefault="005F3FAF" w:rsidP="00827AE5">
            <w:pPr>
              <w:spacing w:after="0" w:line="240" w:lineRule="auto"/>
              <w:jc w:val="both"/>
              <w:rPr>
                <w:rFonts w:ascii="Arial" w:hAnsi="Arial" w:cs="Arial"/>
                <w:sz w:val="24"/>
                <w:lang w:val="en-US"/>
              </w:rPr>
            </w:pPr>
            <w:r w:rsidRPr="00D138BC">
              <w:rPr>
                <w:rFonts w:ascii="Arial" w:hAnsi="Arial" w:cs="Arial"/>
                <w:sz w:val="24"/>
                <w:lang w:val="en-US"/>
              </w:rPr>
              <w:t xml:space="preserve">Only unnamed parameters, not very </w:t>
            </w:r>
            <w:r w:rsidR="00D138BC" w:rsidRPr="00D138BC">
              <w:rPr>
                <w:rFonts w:ascii="Arial" w:hAnsi="Arial" w:cs="Arial"/>
                <w:sz w:val="24"/>
                <w:lang w:val="en-US"/>
              </w:rPr>
              <w:t>convenient</w:t>
            </w:r>
            <w:r w:rsidRPr="00D138BC">
              <w:rPr>
                <w:rFonts w:ascii="Arial" w:hAnsi="Arial" w:cs="Arial"/>
                <w:sz w:val="24"/>
                <w:lang w:val="en-US"/>
              </w:rPr>
              <w:t xml:space="preserve"> because </w:t>
            </w:r>
            <w:r w:rsidR="00F6183B">
              <w:rPr>
                <w:rFonts w:ascii="Arial" w:hAnsi="Arial" w:cs="Arial"/>
                <w:sz w:val="24"/>
                <w:lang w:val="en-US"/>
              </w:rPr>
              <w:t>the</w:t>
            </w:r>
            <w:r w:rsidR="00F6183B" w:rsidRPr="00D138BC">
              <w:rPr>
                <w:rFonts w:ascii="Arial" w:hAnsi="Arial" w:cs="Arial"/>
                <w:sz w:val="24"/>
                <w:lang w:val="en-US"/>
              </w:rPr>
              <w:t xml:space="preserve"> </w:t>
            </w:r>
            <w:r w:rsidRPr="00D138BC">
              <w:rPr>
                <w:rFonts w:ascii="Arial" w:hAnsi="Arial" w:cs="Arial"/>
                <w:sz w:val="24"/>
                <w:lang w:val="en-US"/>
              </w:rPr>
              <w:t>functions</w:t>
            </w:r>
            <w:r w:rsidR="00F6183B">
              <w:rPr>
                <w:rFonts w:ascii="Arial" w:hAnsi="Arial" w:cs="Arial"/>
                <w:sz w:val="24"/>
                <w:lang w:val="en-US"/>
              </w:rPr>
              <w:t xml:space="preserve"> used allow the number of parameters to be </w:t>
            </w:r>
            <w:r w:rsidR="00F6183B" w:rsidRPr="00D138BC">
              <w:rPr>
                <w:rFonts w:ascii="Arial" w:hAnsi="Arial" w:cs="Arial"/>
                <w:sz w:val="24"/>
                <w:lang w:val="en-US"/>
              </w:rPr>
              <w:t>vari</w:t>
            </w:r>
            <w:r w:rsidR="00F6183B">
              <w:rPr>
                <w:rFonts w:ascii="Arial" w:hAnsi="Arial" w:cs="Arial"/>
                <w:sz w:val="24"/>
                <w:lang w:val="en-US"/>
              </w:rPr>
              <w:t>able</w:t>
            </w:r>
          </w:p>
        </w:tc>
        <w:tc>
          <w:tcPr>
            <w:tcW w:w="3191" w:type="dxa"/>
            <w:shd w:val="clear" w:color="auto" w:fill="auto"/>
          </w:tcPr>
          <w:p w:rsidR="00D077A9" w:rsidRPr="00D138BC" w:rsidRDefault="009E62F4" w:rsidP="00D077A9">
            <w:pPr>
              <w:spacing w:after="0" w:line="240" w:lineRule="auto"/>
              <w:jc w:val="both"/>
              <w:rPr>
                <w:rFonts w:ascii="Arial" w:hAnsi="Arial" w:cs="Arial"/>
                <w:sz w:val="24"/>
                <w:lang w:val="en-US"/>
              </w:rPr>
            </w:pPr>
            <w:r>
              <w:rPr>
                <w:rFonts w:ascii="Arial" w:hAnsi="Arial" w:cs="Arial"/>
                <w:sz w:val="24"/>
                <w:lang w:val="en-US"/>
              </w:rPr>
              <w:t>Can</w:t>
            </w:r>
            <w:r w:rsidR="005F3FAF" w:rsidRPr="00D138BC">
              <w:rPr>
                <w:rFonts w:ascii="Arial" w:hAnsi="Arial" w:cs="Arial"/>
                <w:sz w:val="24"/>
                <w:lang w:val="en-US"/>
              </w:rPr>
              <w:t xml:space="preserve"> work with both named and unnamed parameters. Very convenient although some Firebird features (the EXECUTE BLOCK statement) do not work.</w:t>
            </w:r>
          </w:p>
        </w:tc>
      </w:tr>
      <w:tr w:rsidR="00D077A9" w:rsidRPr="005B4FA7"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Error handling</w:t>
            </w:r>
          </w:p>
        </w:tc>
        <w:tc>
          <w:tcPr>
            <w:tcW w:w="3190" w:type="dxa"/>
            <w:shd w:val="clear" w:color="auto" w:fill="auto"/>
          </w:tcPr>
          <w:p w:rsidR="00D077A9" w:rsidRPr="00D138BC" w:rsidRDefault="009B029B" w:rsidP="009B029B">
            <w:pPr>
              <w:spacing w:after="0" w:line="240" w:lineRule="auto"/>
              <w:jc w:val="both"/>
              <w:rPr>
                <w:rFonts w:ascii="Arial" w:hAnsi="Arial" w:cs="Arial"/>
                <w:sz w:val="24"/>
                <w:lang w:val="en-US"/>
              </w:rPr>
            </w:pPr>
            <w:r>
              <w:rPr>
                <w:rFonts w:ascii="Arial" w:hAnsi="Arial" w:cs="Arial"/>
                <w:sz w:val="24"/>
                <w:lang w:val="en-US"/>
              </w:rPr>
              <w:t>Requires c</w:t>
            </w:r>
            <w:r w:rsidR="005F3FAF" w:rsidRPr="00D138BC">
              <w:rPr>
                <w:rFonts w:ascii="Arial" w:hAnsi="Arial" w:cs="Arial"/>
                <w:sz w:val="24"/>
                <w:lang w:val="en-US"/>
              </w:rPr>
              <w:t xml:space="preserve">hecking the results of the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functions. An error may occur after any </w:t>
            </w:r>
            <w:proofErr w:type="spellStart"/>
            <w:r w:rsidR="005F3FAF" w:rsidRPr="00D138BC">
              <w:rPr>
                <w:rFonts w:ascii="Arial" w:hAnsi="Arial" w:cs="Arial"/>
                <w:sz w:val="24"/>
                <w:lang w:val="en-US"/>
              </w:rPr>
              <w:t>ibase</w:t>
            </w:r>
            <w:proofErr w:type="spellEnd"/>
            <w:r>
              <w:rPr>
                <w:rFonts w:ascii="Arial" w:hAnsi="Arial" w:cs="Arial"/>
                <w:sz w:val="24"/>
                <w:lang w:val="en-US"/>
              </w:rPr>
              <w:t>_</w:t>
            </w:r>
            <w:r w:rsidR="005F3FAF" w:rsidRPr="00D138BC">
              <w:rPr>
                <w:rFonts w:ascii="Arial" w:hAnsi="Arial" w:cs="Arial"/>
                <w:sz w:val="24"/>
                <w:lang w:val="en-US"/>
              </w:rPr>
              <w:t xml:space="preserve"> function call</w:t>
            </w:r>
            <w:r>
              <w:rPr>
                <w:rFonts w:ascii="Arial" w:hAnsi="Arial" w:cs="Arial"/>
                <w:sz w:val="24"/>
                <w:lang w:val="en-US"/>
              </w:rPr>
              <w:t xml:space="preserve"> without raising any </w:t>
            </w:r>
            <w:r w:rsidR="005F3FAF" w:rsidRPr="00D138BC">
              <w:rPr>
                <w:rFonts w:ascii="Arial" w:hAnsi="Arial" w:cs="Arial"/>
                <w:sz w:val="24"/>
                <w:lang w:val="en-US"/>
              </w:rPr>
              <w:t>exception.</w:t>
            </w:r>
          </w:p>
        </w:tc>
        <w:tc>
          <w:tcPr>
            <w:tcW w:w="3191" w:type="dxa"/>
            <w:shd w:val="clear" w:color="auto" w:fill="auto"/>
          </w:tcPr>
          <w:p w:rsidR="009B029B" w:rsidRPr="00D138BC" w:rsidRDefault="009B029B" w:rsidP="00D077A9">
            <w:pPr>
              <w:spacing w:after="0" w:line="240" w:lineRule="auto"/>
              <w:jc w:val="both"/>
              <w:rPr>
                <w:rFonts w:ascii="Arial" w:hAnsi="Arial" w:cs="Arial"/>
                <w:sz w:val="24"/>
                <w:lang w:val="en-US"/>
              </w:rPr>
            </w:pPr>
            <w:r>
              <w:rPr>
                <w:rFonts w:ascii="Arial" w:hAnsi="Arial" w:cs="Arial"/>
                <w:sz w:val="24"/>
                <w:lang w:val="en-US"/>
              </w:rPr>
              <w:t>An optional mode is provided to raise exceptions on any error</w:t>
            </w:r>
          </w:p>
        </w:tc>
      </w:tr>
      <w:tr w:rsidR="00D077A9" w:rsidRPr="005B4FA7"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Transaction management</w:t>
            </w:r>
          </w:p>
        </w:tc>
        <w:tc>
          <w:tcPr>
            <w:tcW w:w="3190" w:type="dxa"/>
            <w:shd w:val="clear" w:color="auto" w:fill="auto"/>
          </w:tcPr>
          <w:p w:rsidR="00D077A9" w:rsidRPr="00D138BC" w:rsidRDefault="005F3FAF" w:rsidP="00B726AF">
            <w:pPr>
              <w:spacing w:after="0" w:line="240" w:lineRule="auto"/>
              <w:jc w:val="both"/>
              <w:rPr>
                <w:rFonts w:ascii="Arial" w:hAnsi="Arial" w:cs="Arial"/>
                <w:sz w:val="24"/>
                <w:lang w:val="en-US"/>
              </w:rPr>
            </w:pPr>
            <w:r w:rsidRPr="00D138BC">
              <w:rPr>
                <w:rFonts w:ascii="Arial" w:hAnsi="Arial" w:cs="Arial"/>
                <w:sz w:val="24"/>
                <w:lang w:val="en-US"/>
              </w:rPr>
              <w:t>Allows transaction parameters</w:t>
            </w:r>
            <w:r w:rsidR="00B726AF">
              <w:rPr>
                <w:rFonts w:ascii="Arial" w:hAnsi="Arial" w:cs="Arial"/>
                <w:sz w:val="24"/>
                <w:lang w:val="en-US"/>
              </w:rPr>
              <w:t xml:space="preserve"> to be specified</w:t>
            </w:r>
          </w:p>
        </w:tc>
        <w:tc>
          <w:tcPr>
            <w:tcW w:w="3191" w:type="dxa"/>
            <w:shd w:val="clear" w:color="auto" w:fill="auto"/>
          </w:tcPr>
          <w:p w:rsidR="00D077A9" w:rsidRPr="00D138BC" w:rsidRDefault="005F3FAF" w:rsidP="00AC1217">
            <w:pPr>
              <w:spacing w:after="0" w:line="240" w:lineRule="auto"/>
              <w:jc w:val="both"/>
              <w:rPr>
                <w:rFonts w:ascii="Arial" w:hAnsi="Arial" w:cs="Arial"/>
                <w:sz w:val="24"/>
                <w:lang w:val="en-US"/>
              </w:rPr>
            </w:pPr>
            <w:r w:rsidRPr="00D138BC">
              <w:rPr>
                <w:rFonts w:ascii="Arial" w:hAnsi="Arial" w:cs="Arial"/>
                <w:sz w:val="24"/>
                <w:lang w:val="en-US"/>
              </w:rPr>
              <w:t>Does not allow transaction parameters</w:t>
            </w:r>
            <w:r w:rsidR="00AC1217">
              <w:rPr>
                <w:rFonts w:ascii="Arial" w:hAnsi="Arial" w:cs="Arial"/>
                <w:sz w:val="24"/>
                <w:lang w:val="en-US"/>
              </w:rPr>
              <w:t xml:space="preserve"> to be specified</w:t>
            </w:r>
            <w:r w:rsidRPr="00D138BC">
              <w:rPr>
                <w:rFonts w:ascii="Arial" w:hAnsi="Arial" w:cs="Arial"/>
                <w:sz w:val="24"/>
                <w:lang w:val="en-US"/>
              </w:rPr>
              <w:t xml:space="preserve">. </w:t>
            </w:r>
            <w:r w:rsidR="00AC1217">
              <w:rPr>
                <w:rFonts w:ascii="Arial" w:hAnsi="Arial" w:cs="Arial"/>
                <w:sz w:val="24"/>
                <w:lang w:val="en-US"/>
              </w:rPr>
              <w:t>Work</w:t>
            </w:r>
            <w:r w:rsidRPr="00D138BC">
              <w:rPr>
                <w:rFonts w:ascii="Arial" w:hAnsi="Arial" w:cs="Arial"/>
                <w:sz w:val="24"/>
                <w:lang w:val="en-US"/>
              </w:rPr>
              <w:t>around</w:t>
            </w:r>
            <w:r w:rsidR="00AC1217">
              <w:rPr>
                <w:rFonts w:ascii="Arial" w:hAnsi="Arial" w:cs="Arial"/>
                <w:sz w:val="24"/>
                <w:lang w:val="en-US"/>
              </w:rPr>
              <w:t xml:space="preserve">: </w:t>
            </w:r>
            <w:r w:rsidRPr="00D138BC">
              <w:rPr>
                <w:rFonts w:ascii="Arial" w:hAnsi="Arial" w:cs="Arial"/>
                <w:sz w:val="24"/>
                <w:lang w:val="en-US"/>
              </w:rPr>
              <w:t>execut</w:t>
            </w:r>
            <w:r w:rsidR="00AC1217">
              <w:rPr>
                <w:rFonts w:ascii="Arial" w:hAnsi="Arial" w:cs="Arial"/>
                <w:sz w:val="24"/>
                <w:lang w:val="en-US"/>
              </w:rPr>
              <w:t>e</w:t>
            </w:r>
            <w:r w:rsidRPr="00D138BC">
              <w:rPr>
                <w:rFonts w:ascii="Arial" w:hAnsi="Arial" w:cs="Arial"/>
                <w:sz w:val="24"/>
                <w:lang w:val="en-US"/>
              </w:rPr>
              <w:t xml:space="preserve"> the </w:t>
            </w:r>
            <w:r w:rsidR="00AC1217">
              <w:rPr>
                <w:rFonts w:ascii="Arial" w:hAnsi="Arial" w:cs="Arial"/>
                <w:sz w:val="24"/>
                <w:lang w:val="en-US"/>
              </w:rPr>
              <w:t xml:space="preserve">SQL statement </w:t>
            </w:r>
            <w:r w:rsidRPr="00D138BC">
              <w:rPr>
                <w:rFonts w:ascii="Arial" w:hAnsi="Arial" w:cs="Arial"/>
                <w:sz w:val="24"/>
                <w:lang w:val="en-US"/>
              </w:rPr>
              <w:t xml:space="preserve">SET </w:t>
            </w:r>
            <w:r w:rsidRPr="00D138BC">
              <w:rPr>
                <w:rFonts w:ascii="Arial" w:hAnsi="Arial" w:cs="Arial"/>
                <w:sz w:val="24"/>
                <w:lang w:val="en-US"/>
              </w:rPr>
              <w:lastRenderedPageBreak/>
              <w:t>TRANSACTION.</w:t>
            </w:r>
          </w:p>
        </w:tc>
      </w:tr>
      <w:tr w:rsidR="00D077A9" w:rsidRPr="005B4FA7"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lastRenderedPageBreak/>
              <w:t>Firebird-specific features</w:t>
            </w:r>
          </w:p>
        </w:tc>
        <w:tc>
          <w:tcPr>
            <w:tcW w:w="3190" w:type="dxa"/>
            <w:shd w:val="clear" w:color="auto" w:fill="auto"/>
          </w:tcPr>
          <w:p w:rsidR="00D077A9" w:rsidRPr="00D138BC" w:rsidRDefault="0079148A" w:rsidP="00AC05C7">
            <w:pPr>
              <w:spacing w:after="0" w:line="240" w:lineRule="auto"/>
              <w:jc w:val="both"/>
              <w:rPr>
                <w:rFonts w:ascii="Arial" w:hAnsi="Arial" w:cs="Arial"/>
                <w:sz w:val="24"/>
                <w:lang w:val="en-US"/>
              </w:rPr>
            </w:pPr>
            <w:r>
              <w:rPr>
                <w:rFonts w:ascii="Arial" w:hAnsi="Arial" w:cs="Arial"/>
                <w:sz w:val="24"/>
                <w:lang w:val="en-US"/>
              </w:rPr>
              <w:t xml:space="preserve">Supports </w:t>
            </w:r>
            <w:r w:rsidR="005F3FAF" w:rsidRPr="00D138BC">
              <w:rPr>
                <w:rFonts w:ascii="Arial" w:hAnsi="Arial" w:cs="Arial"/>
                <w:sz w:val="24"/>
                <w:lang w:val="en-US"/>
              </w:rPr>
              <w:t xml:space="preserve">work with </w:t>
            </w:r>
            <w:r w:rsidR="00F9690C">
              <w:rPr>
                <w:rFonts w:ascii="Arial" w:hAnsi="Arial" w:cs="Arial"/>
                <w:sz w:val="24"/>
                <w:lang w:val="en-US"/>
              </w:rPr>
              <w:t xml:space="preserve">the </w:t>
            </w:r>
            <w:r w:rsidR="005F3FAF" w:rsidRPr="00D138BC">
              <w:rPr>
                <w:rFonts w:ascii="Arial" w:hAnsi="Arial" w:cs="Arial"/>
                <w:sz w:val="24"/>
                <w:lang w:val="en-US"/>
              </w:rPr>
              <w:t>Service</w:t>
            </w:r>
            <w:r w:rsidR="00AC05C7">
              <w:rPr>
                <w:rFonts w:ascii="Arial" w:hAnsi="Arial" w:cs="Arial"/>
                <w:sz w:val="24"/>
                <w:lang w:val="en-US"/>
              </w:rPr>
              <w:t>s</w:t>
            </w:r>
            <w:r w:rsidR="005F3FAF" w:rsidRPr="00D138BC">
              <w:rPr>
                <w:rFonts w:ascii="Arial" w:hAnsi="Arial" w:cs="Arial"/>
                <w:sz w:val="24"/>
                <w:lang w:val="en-US"/>
              </w:rPr>
              <w:t xml:space="preserve"> API (backup, restore, statistics, etc.) and with database events.</w:t>
            </w:r>
          </w:p>
        </w:tc>
        <w:tc>
          <w:tcPr>
            <w:tcW w:w="3191" w:type="dxa"/>
            <w:shd w:val="clear" w:color="auto" w:fill="auto"/>
          </w:tcPr>
          <w:p w:rsidR="00D077A9" w:rsidRPr="00D138BC" w:rsidRDefault="005F3FAF" w:rsidP="005355AB">
            <w:pPr>
              <w:spacing w:after="0" w:line="240" w:lineRule="auto"/>
              <w:jc w:val="both"/>
              <w:rPr>
                <w:rFonts w:ascii="Arial" w:hAnsi="Arial" w:cs="Arial"/>
                <w:sz w:val="24"/>
                <w:lang w:val="en-US"/>
              </w:rPr>
            </w:pPr>
            <w:r w:rsidRPr="00D138BC">
              <w:rPr>
                <w:rFonts w:ascii="Arial" w:hAnsi="Arial" w:cs="Arial"/>
                <w:sz w:val="24"/>
                <w:lang w:val="en-US"/>
              </w:rPr>
              <w:t xml:space="preserve">Does not </w:t>
            </w:r>
            <w:r w:rsidR="0079148A">
              <w:rPr>
                <w:rFonts w:ascii="Arial" w:hAnsi="Arial" w:cs="Arial"/>
                <w:sz w:val="24"/>
                <w:lang w:val="en-US"/>
              </w:rPr>
              <w:t xml:space="preserve">support </w:t>
            </w:r>
            <w:r w:rsidR="005355AB">
              <w:rPr>
                <w:rFonts w:ascii="Arial" w:hAnsi="Arial" w:cs="Arial"/>
                <w:sz w:val="24"/>
                <w:lang w:val="en-US"/>
              </w:rPr>
              <w:t xml:space="preserve">any </w:t>
            </w:r>
            <w:r w:rsidRPr="00D138BC">
              <w:rPr>
                <w:rFonts w:ascii="Arial" w:hAnsi="Arial" w:cs="Arial"/>
                <w:sz w:val="24"/>
                <w:lang w:val="en-US"/>
              </w:rPr>
              <w:t xml:space="preserve">database-specific feature </w:t>
            </w:r>
            <w:r w:rsidR="0079148A">
              <w:rPr>
                <w:rFonts w:ascii="Arial" w:hAnsi="Arial" w:cs="Arial"/>
                <w:sz w:val="24"/>
                <w:lang w:val="en-US"/>
              </w:rPr>
              <w:t xml:space="preserve">that cannot be implemented directly </w:t>
            </w:r>
            <w:r w:rsidRPr="00D138BC">
              <w:rPr>
                <w:rFonts w:ascii="Arial" w:hAnsi="Arial" w:cs="Arial"/>
                <w:sz w:val="24"/>
                <w:lang w:val="en-US"/>
              </w:rPr>
              <w:t xml:space="preserve">using </w:t>
            </w:r>
            <w:r w:rsidR="0079148A">
              <w:rPr>
                <w:rFonts w:ascii="Arial" w:hAnsi="Arial" w:cs="Arial"/>
                <w:sz w:val="24"/>
                <w:lang w:val="en-US"/>
              </w:rPr>
              <w:t xml:space="preserve">an </w:t>
            </w:r>
            <w:r w:rsidRPr="00D138BC">
              <w:rPr>
                <w:rFonts w:ascii="Arial" w:hAnsi="Arial" w:cs="Arial"/>
                <w:sz w:val="24"/>
                <w:lang w:val="en-US"/>
              </w:rPr>
              <w:t>SQL</w:t>
            </w:r>
            <w:r w:rsidR="0079148A">
              <w:rPr>
                <w:rFonts w:ascii="Arial" w:hAnsi="Arial" w:cs="Arial"/>
                <w:sz w:val="24"/>
                <w:lang w:val="en-US"/>
              </w:rPr>
              <w:t xml:space="preserve"> statement</w:t>
            </w:r>
            <w:r w:rsidRPr="00D138BC">
              <w:rPr>
                <w:rFonts w:ascii="Arial" w:hAnsi="Arial" w:cs="Arial"/>
                <w:sz w:val="24"/>
                <w:lang w:val="en-US"/>
              </w:rPr>
              <w:t>.</w:t>
            </w:r>
          </w:p>
        </w:tc>
      </w:tr>
    </w:tbl>
    <w:p w:rsidR="00D077A9" w:rsidRPr="00D138BC" w:rsidRDefault="00D077A9" w:rsidP="00D077A9">
      <w:pPr>
        <w:jc w:val="both"/>
        <w:rPr>
          <w:rFonts w:ascii="Arial" w:hAnsi="Arial" w:cs="Arial"/>
          <w:sz w:val="24"/>
          <w:lang w:val="en-US"/>
        </w:rPr>
      </w:pPr>
    </w:p>
    <w:p w:rsidR="00D077A9" w:rsidRPr="00D138BC" w:rsidRDefault="005355AB" w:rsidP="00D077A9">
      <w:pPr>
        <w:jc w:val="both"/>
        <w:rPr>
          <w:rFonts w:ascii="Arial" w:hAnsi="Arial" w:cs="Arial"/>
          <w:sz w:val="24"/>
          <w:lang w:val="en-US"/>
        </w:rPr>
      </w:pPr>
      <w:r>
        <w:rPr>
          <w:rFonts w:ascii="Arial" w:hAnsi="Arial" w:cs="Arial"/>
          <w:sz w:val="24"/>
          <w:lang w:val="en-US"/>
        </w:rPr>
        <w:t>From t</w:t>
      </w:r>
      <w:r w:rsidR="005F3FAF" w:rsidRPr="00D138BC">
        <w:rPr>
          <w:rFonts w:ascii="Arial" w:hAnsi="Arial" w:cs="Arial"/>
          <w:sz w:val="24"/>
          <w:lang w:val="en-US"/>
        </w:rPr>
        <w:t>he</w:t>
      </w:r>
      <w:r w:rsidR="00272035">
        <w:rPr>
          <w:rFonts w:ascii="Arial" w:hAnsi="Arial" w:cs="Arial"/>
          <w:sz w:val="24"/>
          <w:lang w:val="en-US"/>
        </w:rPr>
        <w:t>se comparisons</w:t>
      </w:r>
      <w:r w:rsidR="005F3FAF" w:rsidRPr="00D138BC">
        <w:rPr>
          <w:rFonts w:ascii="Arial" w:hAnsi="Arial" w:cs="Arial"/>
          <w:sz w:val="24"/>
          <w:lang w:val="en-US"/>
        </w:rPr>
        <w:t xml:space="preserve"> </w:t>
      </w:r>
      <w:r>
        <w:rPr>
          <w:rFonts w:ascii="Arial" w:hAnsi="Arial" w:cs="Arial"/>
          <w:sz w:val="24"/>
          <w:lang w:val="en-US"/>
        </w:rPr>
        <w:t>we can conclude</w:t>
      </w:r>
      <w:r w:rsidR="00272035">
        <w:rPr>
          <w:rFonts w:ascii="Arial" w:hAnsi="Arial" w:cs="Arial"/>
          <w:sz w:val="24"/>
          <w:lang w:val="en-US"/>
        </w:rPr>
        <w:t xml:space="preserve"> </w:t>
      </w:r>
      <w:r w:rsidR="005F3FAF" w:rsidRPr="00D138BC">
        <w:rPr>
          <w:rFonts w:ascii="Arial" w:hAnsi="Arial" w:cs="Arial"/>
          <w:sz w:val="24"/>
          <w:lang w:val="en-US"/>
        </w:rPr>
        <w:t>that PDO</w:t>
      </w:r>
      <w:r w:rsidR="00272035">
        <w:rPr>
          <w:rFonts w:ascii="Arial" w:hAnsi="Arial" w:cs="Arial"/>
          <w:sz w:val="24"/>
          <w:lang w:val="en-US"/>
        </w:rPr>
        <w:t xml:space="preserve"> is better equipped than the FB/IB extension</w:t>
      </w:r>
      <w:r w:rsidR="005F3FAF" w:rsidRPr="00D138BC">
        <w:rPr>
          <w:rFonts w:ascii="Arial" w:hAnsi="Arial" w:cs="Arial"/>
          <w:sz w:val="24"/>
          <w:lang w:val="en-US"/>
        </w:rPr>
        <w:t xml:space="preserve"> for most frameworks.</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8" w:name="_Toc469308804"/>
      <w:r w:rsidRPr="00D138BC">
        <w:rPr>
          <w:rFonts w:ascii="Arial" w:hAnsi="Arial" w:cs="Arial"/>
          <w:lang w:val="en-US"/>
        </w:rPr>
        <w:t xml:space="preserve">Choosing a </w:t>
      </w:r>
      <w:r w:rsidR="005273FC">
        <w:rPr>
          <w:rFonts w:ascii="Arial" w:hAnsi="Arial" w:cs="Arial"/>
          <w:lang w:val="en-US"/>
        </w:rPr>
        <w:t>F</w:t>
      </w:r>
      <w:r w:rsidR="005273FC" w:rsidRPr="00D138BC">
        <w:rPr>
          <w:rFonts w:ascii="Arial" w:hAnsi="Arial" w:cs="Arial"/>
          <w:lang w:val="en-US"/>
        </w:rPr>
        <w:t xml:space="preserve">ramework </w:t>
      </w:r>
      <w:r w:rsidRPr="00D138BC">
        <w:rPr>
          <w:rFonts w:ascii="Arial" w:hAnsi="Arial" w:cs="Arial"/>
          <w:lang w:val="en-US"/>
        </w:rPr>
        <w:t xml:space="preserve">for </w:t>
      </w:r>
      <w:r w:rsidR="005273FC">
        <w:rPr>
          <w:rFonts w:ascii="Arial" w:hAnsi="Arial" w:cs="Arial"/>
          <w:lang w:val="en-US"/>
        </w:rPr>
        <w:t>B</w:t>
      </w:r>
      <w:r w:rsidR="005273FC" w:rsidRPr="00D138BC">
        <w:rPr>
          <w:rFonts w:ascii="Arial" w:hAnsi="Arial" w:cs="Arial"/>
          <w:lang w:val="en-US"/>
        </w:rPr>
        <w:t xml:space="preserve">uilding </w:t>
      </w:r>
      <w:r w:rsidRPr="00D138BC">
        <w:rPr>
          <w:rFonts w:ascii="Arial" w:hAnsi="Arial" w:cs="Arial"/>
          <w:lang w:val="en-US"/>
        </w:rPr>
        <w:t xml:space="preserve">a </w:t>
      </w:r>
      <w:r w:rsidR="005273FC">
        <w:rPr>
          <w:rFonts w:ascii="Arial" w:hAnsi="Arial" w:cs="Arial"/>
          <w:lang w:val="en-US"/>
        </w:rPr>
        <w:t>W</w:t>
      </w:r>
      <w:r w:rsidR="005273FC" w:rsidRPr="00D138BC">
        <w:rPr>
          <w:rFonts w:ascii="Arial" w:hAnsi="Arial" w:cs="Arial"/>
          <w:lang w:val="en-US"/>
        </w:rPr>
        <w:t xml:space="preserve">eb </w:t>
      </w:r>
      <w:bookmarkEnd w:id="8"/>
      <w:r w:rsidR="005273FC">
        <w:rPr>
          <w:rFonts w:ascii="Arial" w:hAnsi="Arial" w:cs="Arial"/>
          <w:lang w:val="en-US"/>
        </w:rPr>
        <w:t>A</w:t>
      </w:r>
      <w:r w:rsidR="005273FC" w:rsidRPr="00D138BC">
        <w:rPr>
          <w:rFonts w:ascii="Arial" w:hAnsi="Arial" w:cs="Arial"/>
          <w:lang w:val="en-US"/>
        </w:rPr>
        <w:t xml:space="preserve">pplication </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Small websites can be developed without using the MVC pattern. However, the larger your website gets, the more complicated it becomes to maintain, especially </w:t>
      </w:r>
      <w:r w:rsidR="000B65D7">
        <w:rPr>
          <w:rFonts w:ascii="Arial" w:hAnsi="Arial" w:cs="Arial"/>
          <w:sz w:val="24"/>
          <w:lang w:val="en-US"/>
        </w:rPr>
        <w:t xml:space="preserve">if </w:t>
      </w:r>
      <w:r w:rsidRPr="00D138BC">
        <w:rPr>
          <w:rFonts w:ascii="Arial" w:hAnsi="Arial" w:cs="Arial"/>
          <w:sz w:val="24"/>
          <w:lang w:val="en-US"/>
        </w:rPr>
        <w:t xml:space="preserve">more than one person </w:t>
      </w:r>
      <w:r w:rsidR="008D0868">
        <w:rPr>
          <w:rFonts w:ascii="Arial" w:hAnsi="Arial" w:cs="Arial"/>
          <w:sz w:val="24"/>
          <w:lang w:val="en-US"/>
        </w:rPr>
        <w:t xml:space="preserve">is </w:t>
      </w:r>
      <w:r w:rsidRPr="00D138BC">
        <w:rPr>
          <w:rFonts w:ascii="Arial" w:hAnsi="Arial" w:cs="Arial"/>
          <w:sz w:val="24"/>
          <w:lang w:val="en-US"/>
        </w:rPr>
        <w:t>work</w:t>
      </w:r>
      <w:r w:rsidR="008D0868">
        <w:rPr>
          <w:rFonts w:ascii="Arial" w:hAnsi="Arial" w:cs="Arial"/>
          <w:sz w:val="24"/>
          <w:lang w:val="en-US"/>
        </w:rPr>
        <w:t>ing</w:t>
      </w:r>
      <w:r w:rsidRPr="00D138BC">
        <w:rPr>
          <w:rFonts w:ascii="Arial" w:hAnsi="Arial" w:cs="Arial"/>
          <w:sz w:val="24"/>
          <w:lang w:val="en-US"/>
        </w:rPr>
        <w:t xml:space="preserve"> </w:t>
      </w:r>
      <w:r w:rsidR="008D0868">
        <w:rPr>
          <w:rFonts w:ascii="Arial" w:hAnsi="Arial" w:cs="Arial"/>
          <w:sz w:val="24"/>
          <w:lang w:val="en-US"/>
        </w:rPr>
        <w:t xml:space="preserve">on </w:t>
      </w:r>
      <w:r w:rsidRPr="00D138BC">
        <w:rPr>
          <w:rFonts w:ascii="Arial" w:hAnsi="Arial" w:cs="Arial"/>
          <w:sz w:val="24"/>
          <w:lang w:val="en-US"/>
        </w:rPr>
        <w:t xml:space="preserve">it. </w:t>
      </w:r>
      <w:r w:rsidR="008D0868">
        <w:rPr>
          <w:rFonts w:ascii="Arial" w:hAnsi="Arial" w:cs="Arial"/>
          <w:sz w:val="24"/>
          <w:lang w:val="en-US"/>
        </w:rPr>
        <w:t xml:space="preserve">Hence, </w:t>
      </w:r>
      <w:r w:rsidRPr="00D138BC">
        <w:rPr>
          <w:rFonts w:ascii="Arial" w:hAnsi="Arial" w:cs="Arial"/>
          <w:sz w:val="24"/>
          <w:lang w:val="en-US"/>
        </w:rPr>
        <w:t>this</w:t>
      </w:r>
      <w:r w:rsidR="008D0868">
        <w:rPr>
          <w:rFonts w:ascii="Arial" w:hAnsi="Arial" w:cs="Arial"/>
          <w:sz w:val="24"/>
          <w:lang w:val="en-US"/>
        </w:rPr>
        <w:t xml:space="preserve"> is the </w:t>
      </w:r>
      <w:r w:rsidRPr="00D138BC">
        <w:rPr>
          <w:rFonts w:ascii="Arial" w:hAnsi="Arial" w:cs="Arial"/>
          <w:sz w:val="24"/>
          <w:lang w:val="en-US"/>
        </w:rPr>
        <w:t xml:space="preserve"> pattern </w:t>
      </w:r>
      <w:r w:rsidR="008D0868">
        <w:rPr>
          <w:rFonts w:ascii="Arial" w:hAnsi="Arial" w:cs="Arial"/>
          <w:sz w:val="24"/>
          <w:lang w:val="en-US"/>
        </w:rPr>
        <w:t xml:space="preserve">we are going to use for developing </w:t>
      </w:r>
      <w:r w:rsidRPr="00D138BC">
        <w:rPr>
          <w:rFonts w:ascii="Arial" w:hAnsi="Arial" w:cs="Arial"/>
          <w:sz w:val="24"/>
          <w:lang w:val="en-US"/>
        </w:rPr>
        <w:t>our web application.</w:t>
      </w:r>
    </w:p>
    <w:p w:rsidR="006F34EA" w:rsidRDefault="006F34EA" w:rsidP="00D077A9">
      <w:pPr>
        <w:jc w:val="both"/>
        <w:rPr>
          <w:rFonts w:ascii="Arial" w:hAnsi="Arial" w:cs="Arial"/>
          <w:sz w:val="24"/>
          <w:lang w:val="en-US"/>
        </w:rPr>
      </w:pPr>
      <w:r>
        <w:rPr>
          <w:rFonts w:ascii="Arial" w:hAnsi="Arial" w:cs="Arial"/>
          <w:sz w:val="24"/>
          <w:lang w:val="en-US"/>
        </w:rPr>
        <w:t xml:space="preserve">Having </w:t>
      </w:r>
      <w:r w:rsidR="005F3FAF" w:rsidRPr="00D138BC">
        <w:rPr>
          <w:rFonts w:ascii="Arial" w:hAnsi="Arial" w:cs="Arial"/>
          <w:sz w:val="24"/>
          <w:lang w:val="en-US"/>
        </w:rPr>
        <w:t>decide</w:t>
      </w:r>
      <w:r>
        <w:rPr>
          <w:rFonts w:ascii="Arial" w:hAnsi="Arial" w:cs="Arial"/>
          <w:sz w:val="24"/>
          <w:lang w:val="en-US"/>
        </w:rPr>
        <w:t>d</w:t>
      </w:r>
      <w:r w:rsidR="005F3FAF" w:rsidRPr="00D138BC">
        <w:rPr>
          <w:rFonts w:ascii="Arial" w:hAnsi="Arial" w:cs="Arial"/>
          <w:sz w:val="24"/>
          <w:lang w:val="en-US"/>
        </w:rPr>
        <w:t xml:space="preserve"> to use the MVC pattern</w:t>
      </w:r>
      <w:r>
        <w:rPr>
          <w:rFonts w:ascii="Arial" w:hAnsi="Arial" w:cs="Arial"/>
          <w:sz w:val="24"/>
          <w:lang w:val="en-US"/>
        </w:rPr>
        <w:t>, we do have a few issues to think about</w:t>
      </w:r>
      <w:r w:rsidR="005F3FAF" w:rsidRPr="00D138BC">
        <w:rPr>
          <w:rFonts w:ascii="Arial" w:hAnsi="Arial" w:cs="Arial"/>
          <w:sz w:val="24"/>
          <w:lang w:val="en-US"/>
        </w:rPr>
        <w:t xml:space="preserve">. </w:t>
      </w:r>
      <w:r>
        <w:rPr>
          <w:rFonts w:ascii="Arial" w:hAnsi="Arial" w:cs="Arial"/>
          <w:sz w:val="24"/>
          <w:lang w:val="en-US"/>
        </w:rPr>
        <w:t>D</w:t>
      </w:r>
      <w:r w:rsidRPr="00D138BC">
        <w:rPr>
          <w:rFonts w:ascii="Arial" w:hAnsi="Arial" w:cs="Arial"/>
          <w:sz w:val="24"/>
          <w:lang w:val="en-US"/>
        </w:rPr>
        <w:t xml:space="preserve">evelopment </w:t>
      </w:r>
      <w:r w:rsidR="005F3FAF" w:rsidRPr="00D138BC">
        <w:rPr>
          <w:rFonts w:ascii="Arial" w:hAnsi="Arial" w:cs="Arial"/>
          <w:sz w:val="24"/>
          <w:lang w:val="en-US"/>
        </w:rPr>
        <w:t xml:space="preserve">of an application </w:t>
      </w:r>
      <w:r>
        <w:rPr>
          <w:rFonts w:ascii="Arial" w:hAnsi="Arial" w:cs="Arial"/>
          <w:sz w:val="24"/>
          <w:lang w:val="en-US"/>
        </w:rPr>
        <w:t>modeled on</w:t>
      </w:r>
      <w:r w:rsidR="005F3FAF" w:rsidRPr="00D138BC">
        <w:rPr>
          <w:rFonts w:ascii="Arial" w:hAnsi="Arial" w:cs="Arial"/>
          <w:sz w:val="24"/>
          <w:lang w:val="en-US"/>
        </w:rPr>
        <w:t xml:space="preserve"> this pattern is not so easy as it may seem, especially if we do not use third-party libraries. If you write everything on your own, you will have to solve a lot of problems: automatically loading .</w:t>
      </w:r>
      <w:proofErr w:type="spellStart"/>
      <w:r w:rsidR="005F3FAF" w:rsidRPr="00D138BC">
        <w:rPr>
          <w:rFonts w:ascii="Arial" w:hAnsi="Arial" w:cs="Arial"/>
          <w:sz w:val="24"/>
          <w:lang w:val="en-US"/>
        </w:rPr>
        <w:t>php</w:t>
      </w:r>
      <w:proofErr w:type="spellEnd"/>
      <w:r w:rsidR="005F3FAF" w:rsidRPr="00D138BC">
        <w:rPr>
          <w:rFonts w:ascii="Arial" w:hAnsi="Arial" w:cs="Arial"/>
          <w:sz w:val="24"/>
          <w:lang w:val="en-US"/>
        </w:rPr>
        <w:t xml:space="preserve"> files enabling the definition of classes, routing,</w:t>
      </w:r>
      <w:r w:rsidR="007E1F18">
        <w:rPr>
          <w:rFonts w:ascii="Arial" w:hAnsi="Arial" w:cs="Arial"/>
          <w:sz w:val="24"/>
          <w:lang w:val="en-US"/>
        </w:rPr>
        <w:t xml:space="preserve"> </w:t>
      </w:r>
      <w:r>
        <w:rPr>
          <w:rFonts w:ascii="Arial" w:hAnsi="Arial" w:cs="Arial"/>
          <w:sz w:val="24"/>
          <w:lang w:val="en-US"/>
        </w:rPr>
        <w:t>and so on</w:t>
      </w:r>
      <w:r w:rsidR="005F3FAF" w:rsidRPr="00D138BC">
        <w:rPr>
          <w:rFonts w:ascii="Arial" w:hAnsi="Arial" w:cs="Arial"/>
          <w:sz w:val="24"/>
          <w:lang w:val="en-US"/>
        </w:rPr>
        <w:t xml:space="preserve">. </w:t>
      </w:r>
    </w:p>
    <w:p w:rsidR="00D077A9" w:rsidRPr="00D138BC" w:rsidRDefault="006F34EA" w:rsidP="00D077A9">
      <w:pPr>
        <w:jc w:val="both"/>
        <w:rPr>
          <w:rFonts w:ascii="Arial" w:hAnsi="Arial" w:cs="Arial"/>
          <w:sz w:val="24"/>
          <w:lang w:val="en-US"/>
        </w:rPr>
      </w:pPr>
      <w:r>
        <w:rPr>
          <w:rFonts w:ascii="Arial" w:hAnsi="Arial" w:cs="Arial"/>
          <w:sz w:val="24"/>
          <w:lang w:val="en-US"/>
        </w:rPr>
        <w:t>Several</w:t>
      </w:r>
      <w:r w:rsidR="005F3FAF" w:rsidRPr="00D138BC">
        <w:rPr>
          <w:rFonts w:ascii="Arial" w:hAnsi="Arial" w:cs="Arial"/>
          <w:sz w:val="24"/>
          <w:lang w:val="en-US"/>
        </w:rPr>
        <w:t xml:space="preserve"> frameworks have been created for solving these problems, </w:t>
      </w:r>
      <w:r>
        <w:rPr>
          <w:rFonts w:ascii="Arial" w:hAnsi="Arial" w:cs="Arial"/>
          <w:sz w:val="24"/>
          <w:lang w:val="en-US"/>
        </w:rPr>
        <w:t xml:space="preserve">such as </w:t>
      </w:r>
      <w:proofErr w:type="spellStart"/>
      <w:r w:rsidR="005F3FAF" w:rsidRPr="00D138BC">
        <w:rPr>
          <w:rFonts w:ascii="Arial" w:hAnsi="Arial" w:cs="Arial"/>
          <w:sz w:val="24"/>
          <w:lang w:val="en-US"/>
        </w:rPr>
        <w:t>Yii</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Symphony, </w:t>
      </w:r>
      <w:proofErr w:type="spellStart"/>
      <w:r w:rsidR="005F3FAF" w:rsidRPr="00D138BC">
        <w:rPr>
          <w:rFonts w:ascii="Arial" w:hAnsi="Arial" w:cs="Arial"/>
          <w:sz w:val="24"/>
          <w:lang w:val="en-US"/>
        </w:rPr>
        <w:t>Kohana</w:t>
      </w:r>
      <w:proofErr w:type="spellEnd"/>
      <w:r w:rsidR="005F3FAF" w:rsidRPr="00D138BC">
        <w:rPr>
          <w:rFonts w:ascii="Arial" w:hAnsi="Arial" w:cs="Arial"/>
          <w:sz w:val="24"/>
          <w:lang w:val="en-US"/>
        </w:rPr>
        <w:t xml:space="preserve"> and many more. </w:t>
      </w:r>
      <w:r>
        <w:rPr>
          <w:rFonts w:ascii="Arial" w:hAnsi="Arial" w:cs="Arial"/>
          <w:sz w:val="24"/>
          <w:lang w:val="en-US"/>
        </w:rPr>
        <w:t xml:space="preserve">My personal preference is </w:t>
      </w:r>
      <w:proofErr w:type="spellStart"/>
      <w:r w:rsidR="005F3FAF" w:rsidRPr="00D138BC">
        <w:rPr>
          <w:rFonts w:ascii="Arial" w:hAnsi="Arial" w:cs="Arial"/>
          <w:sz w:val="24"/>
          <w:lang w:val="en-US"/>
        </w:rPr>
        <w:t>Laravel</w:t>
      </w:r>
      <w:proofErr w:type="spellEnd"/>
      <w:r>
        <w:rPr>
          <w:rFonts w:ascii="Arial" w:hAnsi="Arial" w:cs="Arial"/>
          <w:sz w:val="24"/>
          <w:lang w:val="en-US"/>
        </w:rPr>
        <w:t>,</w:t>
      </w:r>
      <w:r w:rsidR="005F3FAF" w:rsidRPr="00D138BC">
        <w:rPr>
          <w:rFonts w:ascii="Arial" w:hAnsi="Arial" w:cs="Arial"/>
          <w:sz w:val="24"/>
          <w:lang w:val="en-US"/>
        </w:rPr>
        <w:t xml:space="preserve"> so the development of the application </w:t>
      </w:r>
      <w:r>
        <w:rPr>
          <w:rFonts w:ascii="Arial" w:hAnsi="Arial" w:cs="Arial"/>
          <w:sz w:val="24"/>
          <w:lang w:val="en-US"/>
        </w:rPr>
        <w:t xml:space="preserve">described here is going to use </w:t>
      </w:r>
      <w:r w:rsidR="005F3FAF" w:rsidRPr="00D138BC">
        <w:rPr>
          <w:rFonts w:ascii="Arial" w:hAnsi="Arial" w:cs="Arial"/>
          <w:sz w:val="24"/>
          <w:lang w:val="en-US"/>
        </w:rPr>
        <w:t>this framework.</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9" w:name="_Toc469308805"/>
      <w:r w:rsidRPr="00D138BC">
        <w:rPr>
          <w:rFonts w:ascii="Arial" w:hAnsi="Arial" w:cs="Arial"/>
          <w:lang w:val="en-US"/>
        </w:rPr>
        <w:t xml:space="preserve">Installing </w:t>
      </w:r>
      <w:proofErr w:type="spellStart"/>
      <w:r w:rsidRPr="00D138BC">
        <w:rPr>
          <w:rFonts w:ascii="Arial" w:hAnsi="Arial" w:cs="Arial"/>
          <w:lang w:val="en-US"/>
        </w:rPr>
        <w:t>Laravel</w:t>
      </w:r>
      <w:bookmarkEnd w:id="9"/>
      <w:proofErr w:type="spellEnd"/>
      <w:r w:rsidR="000B0607" w:rsidRPr="00D138BC">
        <w:rPr>
          <w:rFonts w:ascii="Arial" w:hAnsi="Arial" w:cs="Arial"/>
          <w:lang w:val="en-US"/>
        </w:rPr>
        <w:t xml:space="preserve"> </w:t>
      </w:r>
    </w:p>
    <w:p w:rsidR="00D077A9" w:rsidRPr="00D138BC" w:rsidRDefault="00D077A9" w:rsidP="00D077A9">
      <w:pPr>
        <w:jc w:val="both"/>
        <w:rPr>
          <w:rFonts w:ascii="Arial" w:hAnsi="Arial" w:cs="Arial"/>
          <w:sz w:val="24"/>
          <w:lang w:val="en-US"/>
        </w:rPr>
      </w:pPr>
    </w:p>
    <w:p w:rsidR="001229B4" w:rsidRPr="005B4FA7" w:rsidRDefault="005F3FAF" w:rsidP="00D077A9">
      <w:pPr>
        <w:jc w:val="both"/>
        <w:rPr>
          <w:rFonts w:ascii="Arial" w:hAnsi="Arial" w:cs="Arial"/>
          <w:sz w:val="24"/>
          <w:lang w:val="en-US"/>
        </w:rPr>
      </w:pPr>
      <w:r w:rsidRPr="00D138BC">
        <w:rPr>
          <w:rFonts w:ascii="Arial" w:hAnsi="Arial" w:cs="Arial"/>
          <w:sz w:val="24"/>
          <w:lang w:val="en-US"/>
        </w:rPr>
        <w:t xml:space="preserve">Before installing </w:t>
      </w:r>
      <w:proofErr w:type="spellStart"/>
      <w:r w:rsidRPr="00D138BC">
        <w:rPr>
          <w:rFonts w:ascii="Arial" w:hAnsi="Arial" w:cs="Arial"/>
          <w:sz w:val="24"/>
          <w:lang w:val="en-US"/>
        </w:rPr>
        <w:t>Laravel</w:t>
      </w:r>
      <w:proofErr w:type="spellEnd"/>
      <w:r w:rsidRPr="00D138BC">
        <w:rPr>
          <w:rFonts w:ascii="Arial" w:hAnsi="Arial" w:cs="Arial"/>
          <w:sz w:val="24"/>
          <w:lang w:val="en-US"/>
        </w:rPr>
        <w:t>, make sure that your system environment meets the requirements.</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PHP &gt;= 5.5.9</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val="en-US" w:eastAsia="ru-RU"/>
        </w:rPr>
      </w:pPr>
      <w:r w:rsidRPr="003D7874">
        <w:rPr>
          <w:rFonts w:ascii="ArialMT" w:hAnsi="ArialMT" w:cs="ArialMT"/>
          <w:lang w:val="en-US" w:eastAsia="ru-RU"/>
        </w:rPr>
        <w:t xml:space="preserve">PDO </w:t>
      </w:r>
      <w:r>
        <w:rPr>
          <w:rFonts w:asciiTheme="minorHAnsi" w:hAnsiTheme="minorHAnsi" w:cs="ArialMT"/>
          <w:lang w:val="en-US" w:eastAsia="ru-RU"/>
        </w:rPr>
        <w:t>extension</w:t>
      </w:r>
      <w:r w:rsidRPr="003D7874">
        <w:rPr>
          <w:rFonts w:ascii="ArialMT" w:hAnsi="ArialMT" w:cs="ArialMT"/>
          <w:lang w:val="en-US" w:eastAsia="ru-RU"/>
        </w:rPr>
        <w:t xml:space="preserve"> </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 xml:space="preserve">MCrypt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Theme="minorHAnsi" w:hAnsiTheme="minorHAnsi" w:cs="ArialMT"/>
          <w:lang w:val="en-US" w:eastAsia="ru-RU"/>
        </w:rPr>
      </w:pPr>
      <w:r w:rsidRPr="003D7874">
        <w:rPr>
          <w:rFonts w:ascii="ArialMT" w:hAnsi="ArialMT" w:cs="ArialMT"/>
          <w:lang w:eastAsia="ru-RU"/>
        </w:rPr>
        <w:t xml:space="preserve">OpenSSL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r w:rsidRPr="003D7874">
        <w:rPr>
          <w:rFonts w:ascii="ArialMT" w:hAnsi="ArialMT" w:cs="ArialMT"/>
          <w:lang w:eastAsia="ru-RU"/>
        </w:rPr>
        <w:t xml:space="preserve">Mbstring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proofErr w:type="spellStart"/>
      <w:r w:rsidRPr="003D7874">
        <w:rPr>
          <w:rFonts w:ascii="ArialMT" w:hAnsi="ArialMT" w:cs="ArialMT"/>
          <w:lang w:val="en-US" w:eastAsia="ru-RU"/>
        </w:rPr>
        <w:t>Tokenizer</w:t>
      </w:r>
      <w:proofErr w:type="spellEnd"/>
      <w:r w:rsidRPr="003D7874">
        <w:rPr>
          <w:rFonts w:ascii="ArialMT" w:hAnsi="ArialMT" w:cs="ArialMT"/>
          <w:lang w:val="en-US" w:eastAsia="ru-RU"/>
        </w:rPr>
        <w:t xml:space="preserve"> </w:t>
      </w:r>
      <w:r>
        <w:rPr>
          <w:rFonts w:asciiTheme="minorHAnsi" w:hAnsiTheme="minorHAnsi" w:cs="ArialMT"/>
          <w:lang w:val="en-US" w:eastAsia="ru-RU"/>
        </w:rPr>
        <w:t>extension</w:t>
      </w:r>
    </w:p>
    <w:p w:rsidR="003D7874" w:rsidRDefault="003D7874" w:rsidP="003D7874">
      <w:pPr>
        <w:pStyle w:val="ListParagraph"/>
        <w:jc w:val="both"/>
        <w:rPr>
          <w:rFonts w:ascii="Arial" w:hAnsi="Arial" w:cs="Arial"/>
          <w:sz w:val="24"/>
          <w:lang w:val="en-US"/>
        </w:rPr>
      </w:pPr>
    </w:p>
    <w:p w:rsidR="006069D2" w:rsidRDefault="00FA371F" w:rsidP="003D7874">
      <w:pPr>
        <w:pStyle w:val="Heading3"/>
        <w:rPr>
          <w:rFonts w:ascii="Arial" w:hAnsi="Arial" w:cs="Arial"/>
          <w:sz w:val="24"/>
          <w:lang w:val="en-US"/>
        </w:rPr>
      </w:pPr>
      <w:r>
        <w:rPr>
          <w:rFonts w:ascii="Arial" w:hAnsi="Arial" w:cs="Arial"/>
          <w:sz w:val="24"/>
          <w:lang w:val="en-US"/>
        </w:rPr>
        <w:t xml:space="preserve">Installing </w:t>
      </w:r>
      <w:r w:rsidR="006069D2">
        <w:rPr>
          <w:rFonts w:ascii="Arial" w:hAnsi="Arial" w:cs="Arial"/>
          <w:sz w:val="24"/>
          <w:lang w:val="en-US"/>
        </w:rPr>
        <w:t>Composer</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w:t>
      </w:r>
      <w:hyperlink r:id="rId32" w:history="1">
        <w:r w:rsidRPr="00D138BC">
          <w:rPr>
            <w:rStyle w:val="Hyperlink"/>
            <w:rFonts w:ascii="Arial" w:hAnsi="Arial" w:cs="Arial"/>
            <w:sz w:val="24"/>
            <w:lang w:val="en-US"/>
          </w:rPr>
          <w:t>Composer</w:t>
        </w:r>
      </w:hyperlink>
      <w:r w:rsidRPr="00D138BC">
        <w:rPr>
          <w:rFonts w:ascii="Arial" w:hAnsi="Arial" w:cs="Arial"/>
          <w:sz w:val="24"/>
          <w:lang w:val="en-US"/>
        </w:rPr>
        <w:t xml:space="preserve"> to manage dependencies. </w:t>
      </w:r>
      <w:r w:rsidR="006F34EA">
        <w:rPr>
          <w:rFonts w:ascii="Arial" w:hAnsi="Arial" w:cs="Arial"/>
          <w:sz w:val="24"/>
          <w:lang w:val="en-US"/>
        </w:rPr>
        <w:t>I</w:t>
      </w:r>
      <w:r w:rsidR="006F34EA" w:rsidRPr="00D138BC">
        <w:rPr>
          <w:rFonts w:ascii="Arial" w:hAnsi="Arial" w:cs="Arial"/>
          <w:sz w:val="24"/>
          <w:lang w:val="en-US"/>
        </w:rPr>
        <w:t xml:space="preserve">nstall </w:t>
      </w:r>
      <w:r w:rsidRPr="00D138BC">
        <w:rPr>
          <w:rFonts w:ascii="Arial" w:hAnsi="Arial" w:cs="Arial"/>
          <w:sz w:val="24"/>
          <w:lang w:val="en-US"/>
        </w:rPr>
        <w:t xml:space="preserve">Composer first and then install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The easiest way to install Composer on Windows is </w:t>
      </w:r>
      <w:r w:rsidR="006F34EA">
        <w:rPr>
          <w:rFonts w:ascii="Arial" w:hAnsi="Arial" w:cs="Arial"/>
          <w:sz w:val="24"/>
          <w:lang w:val="en-US"/>
        </w:rPr>
        <w:t xml:space="preserve">by </w:t>
      </w:r>
      <w:r w:rsidRPr="00D138BC">
        <w:rPr>
          <w:rFonts w:ascii="Arial" w:hAnsi="Arial" w:cs="Arial"/>
          <w:sz w:val="24"/>
          <w:lang w:val="en-US"/>
        </w:rPr>
        <w:t>download</w:t>
      </w:r>
      <w:r w:rsidR="006F34EA">
        <w:rPr>
          <w:rFonts w:ascii="Arial" w:hAnsi="Arial" w:cs="Arial"/>
          <w:sz w:val="24"/>
          <w:lang w:val="en-US"/>
        </w:rPr>
        <w:t>ing</w:t>
      </w:r>
      <w:r w:rsidRPr="00D138BC">
        <w:rPr>
          <w:rFonts w:ascii="Arial" w:hAnsi="Arial" w:cs="Arial"/>
          <w:sz w:val="24"/>
          <w:lang w:val="en-US"/>
        </w:rPr>
        <w:t xml:space="preserve"> and run</w:t>
      </w:r>
      <w:r w:rsidR="006F34EA">
        <w:rPr>
          <w:rFonts w:ascii="Arial" w:hAnsi="Arial" w:cs="Arial"/>
          <w:sz w:val="24"/>
          <w:lang w:val="en-US"/>
        </w:rPr>
        <w:t>ning</w:t>
      </w:r>
      <w:r w:rsidRPr="00D138BC">
        <w:rPr>
          <w:rFonts w:ascii="Arial" w:hAnsi="Arial" w:cs="Arial"/>
          <w:sz w:val="24"/>
          <w:lang w:val="en-US"/>
        </w:rPr>
        <w:t xml:space="preserve"> the installation file: </w:t>
      </w:r>
      <w:hyperlink r:id="rId33" w:history="1">
        <w:r w:rsidRPr="00D138BC">
          <w:rPr>
            <w:rStyle w:val="Hyperlink"/>
            <w:rFonts w:ascii="Arial" w:hAnsi="Arial" w:cs="Arial"/>
            <w:sz w:val="24"/>
            <w:lang w:val="en-US"/>
          </w:rPr>
          <w:t>Composer-Setup.exe</w:t>
        </w:r>
      </w:hyperlink>
      <w:r w:rsidRPr="00D138BC">
        <w:rPr>
          <w:rFonts w:ascii="Arial" w:hAnsi="Arial" w:cs="Arial"/>
          <w:sz w:val="24"/>
          <w:lang w:val="en-US"/>
        </w:rPr>
        <w:t>. The installation wizard will install Composer and configure PATH so that you can run Composer from the command line in any directory.</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w:t>
      </w:r>
      <w:r w:rsidR="006F34EA">
        <w:rPr>
          <w:rFonts w:ascii="Arial" w:hAnsi="Arial" w:cs="Arial"/>
          <w:sz w:val="24"/>
          <w:lang w:val="en-US"/>
        </w:rPr>
        <w:t>you need to</w:t>
      </w:r>
      <w:r w:rsidRPr="00D138BC">
        <w:rPr>
          <w:rFonts w:ascii="Arial" w:hAnsi="Arial" w:cs="Arial"/>
          <w:sz w:val="24"/>
          <w:lang w:val="en-US"/>
        </w:rPr>
        <w:t xml:space="preserve"> install Composer manually, run the following script: </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"copy('https://getcomposer.org/installer', 'composer-setup.php');"</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"if (</w:t>
      </w:r>
      <w:proofErr w:type="spellStart"/>
      <w:r w:rsidRPr="00AF040B">
        <w:rPr>
          <w:rFonts w:ascii="Courier New" w:hAnsi="Courier New" w:cs="Courier New"/>
          <w:sz w:val="16"/>
          <w:szCs w:val="16"/>
          <w:lang w:val="en-US" w:eastAsia="ru-RU"/>
        </w:rPr>
        <w:t>hash_file</w:t>
      </w:r>
      <w:proofErr w:type="spellEnd"/>
      <w:r w:rsidRPr="00AF040B">
        <w:rPr>
          <w:rFonts w:ascii="Courier New" w:hAnsi="Courier New" w:cs="Courier New"/>
          <w:sz w:val="16"/>
          <w:szCs w:val="16"/>
          <w:lang w:val="en-US" w:eastAsia="ru-RU"/>
        </w:rPr>
        <w:t>('SHA384', 'composer-setup.php') ===</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'aa96f26c2b67226a324c27919f1eb05f21c248b987e6195cad9690d5c1ff713d53020a02</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ac8c217dbf90a7eacc9d141d') { echo 'Installer verified'; } else { echo</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'Installer corrupt'; unlink('composer-setup.php'); } echo PHP_EOL;"</w:t>
      </w:r>
    </w:p>
    <w:p w:rsidR="003D7874" w:rsidRPr="0030171F"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30171F">
        <w:rPr>
          <w:rFonts w:ascii="Courier New" w:hAnsi="Courier New" w:cs="Courier New"/>
          <w:sz w:val="16"/>
          <w:szCs w:val="16"/>
          <w:lang w:val="en-US" w:eastAsia="ru-RU"/>
        </w:rPr>
        <w:t>php</w:t>
      </w:r>
      <w:proofErr w:type="spellEnd"/>
      <w:r w:rsidRPr="0030171F">
        <w:rPr>
          <w:rFonts w:ascii="Courier New" w:hAnsi="Courier New" w:cs="Courier New"/>
          <w:sz w:val="16"/>
          <w:szCs w:val="16"/>
          <w:lang w:val="en-US" w:eastAsia="ru-RU"/>
        </w:rPr>
        <w:t xml:space="preserve"> composer-setup.php</w:t>
      </w:r>
    </w:p>
    <w:p w:rsidR="003D7874" w:rsidRPr="00AF040B" w:rsidRDefault="003D7874" w:rsidP="003D7874">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"unlink('composer-setup.php');"</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script does the </w:t>
      </w:r>
      <w:commentRangeStart w:id="10"/>
      <w:commentRangeStart w:id="11"/>
      <w:r w:rsidRPr="00D138BC">
        <w:rPr>
          <w:rFonts w:ascii="Arial" w:hAnsi="Arial" w:cs="Arial"/>
          <w:sz w:val="24"/>
          <w:lang w:val="en-US"/>
        </w:rPr>
        <w:t>following</w:t>
      </w:r>
      <w:commentRangeEnd w:id="10"/>
      <w:r w:rsidR="000A1CC8">
        <w:rPr>
          <w:rStyle w:val="CommentReference"/>
        </w:rPr>
        <w:commentReference w:id="10"/>
      </w:r>
      <w:commentRangeEnd w:id="11"/>
      <w:r w:rsidR="003D7874">
        <w:rPr>
          <w:rStyle w:val="CommentReference"/>
        </w:rPr>
        <w:commentReference w:id="11"/>
      </w:r>
      <w:r w:rsidRPr="00D138BC">
        <w:rPr>
          <w:rFonts w:ascii="Arial" w:hAnsi="Arial" w:cs="Arial"/>
          <w:sz w:val="24"/>
          <w:lang w:val="en-US"/>
        </w:rPr>
        <w: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Downloads the installation file to the current directory</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 xml:space="preserve">Checks the installation file using </w:t>
      </w:r>
      <w:r w:rsidRPr="00D138BC">
        <w:rPr>
          <w:rFonts w:ascii="Arial" w:hAnsi="Arial" w:cs="Arial"/>
          <w:color w:val="222222"/>
          <w:lang w:val="en-US"/>
        </w:rPr>
        <w:t>SHA-384</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Runs the installation script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Removes the installation script</w:t>
      </w:r>
    </w:p>
    <w:tbl>
      <w:tblPr>
        <w:tblStyle w:val="TableGrid"/>
        <w:tblW w:w="0" w:type="auto"/>
        <w:tblLook w:val="04A0"/>
      </w:tblPr>
      <w:tblGrid>
        <w:gridCol w:w="9571"/>
      </w:tblGrid>
      <w:tr w:rsidR="00DA5B5F" w:rsidRPr="00DA5B5F" w:rsidTr="00DA5B5F">
        <w:trPr>
          <w:ins w:id="12" w:author="Denis" w:date="2017-11-14T20:28:00Z"/>
        </w:trPr>
        <w:tc>
          <w:tcPr>
            <w:tcW w:w="9571" w:type="dxa"/>
          </w:tcPr>
          <w:p w:rsidR="00DA5B5F" w:rsidRDefault="00606FED" w:rsidP="00D077A9">
            <w:pPr>
              <w:jc w:val="both"/>
              <w:rPr>
                <w:ins w:id="13" w:author="Denis" w:date="2017-11-14T20:28:00Z"/>
                <w:rFonts w:ascii="Arial" w:hAnsi="Arial" w:cs="Arial"/>
                <w:sz w:val="24"/>
              </w:rPr>
            </w:pPr>
            <w:ins w:id="14" w:author="Denis" w:date="2017-11-14T20:28:00Z">
              <w:del w:id="15" w:author="Helen" w:date="2017-11-15T14:37:00Z">
                <w:r w:rsidRPr="00606FED" w:rsidDel="0008582C">
                  <w:rPr>
                    <w:rFonts w:ascii="Arial" w:hAnsi="Arial" w:cs="Arial"/>
                    <w:sz w:val="24"/>
                    <w:lang w:val="en-US"/>
                    <w:rPrChange w:id="16" w:author="Denis" w:date="2017-11-14T20:28:00Z">
                      <w:rPr>
                        <w:rFonts w:ascii="Arial" w:hAnsi="Arial" w:cs="Arial"/>
                        <w:sz w:val="24"/>
                      </w:rPr>
                    </w:rPrChange>
                  </w:rPr>
                  <w:delText xml:space="preserve">WARNING: </w:delText>
                </w:r>
              </w:del>
            </w:ins>
            <w:ins w:id="17" w:author="Helen" w:date="2017-11-15T14:37:00Z">
              <w:r w:rsidR="0008582C">
                <w:rPr>
                  <w:rFonts w:ascii="Arial" w:hAnsi="Arial" w:cs="Arial"/>
                  <w:sz w:val="24"/>
                  <w:lang w:val="en-US"/>
                </w:rPr>
                <w:t>Caution</w:t>
              </w:r>
            </w:ins>
          </w:p>
          <w:p w:rsidR="00DA5B5F" w:rsidRPr="00DA5B5F" w:rsidRDefault="0008582C" w:rsidP="00837609">
            <w:pPr>
              <w:jc w:val="both"/>
              <w:rPr>
                <w:ins w:id="18" w:author="Denis" w:date="2017-11-14T20:28:00Z"/>
                <w:rFonts w:ascii="Arial" w:hAnsi="Arial" w:cs="Arial"/>
                <w:sz w:val="24"/>
                <w:lang w:val="en-US"/>
                <w:rPrChange w:id="19" w:author="Denis" w:date="2017-11-14T20:28:00Z">
                  <w:rPr>
                    <w:ins w:id="20" w:author="Denis" w:date="2017-11-14T20:28:00Z"/>
                    <w:rFonts w:ascii="Arial" w:hAnsi="Arial" w:cs="Arial"/>
                    <w:sz w:val="24"/>
                  </w:rPr>
                </w:rPrChange>
              </w:rPr>
            </w:pPr>
            <w:ins w:id="21" w:author="Helen" w:date="2017-11-15T14:40:00Z">
              <w:r>
                <w:rPr>
                  <w:rFonts w:ascii="Arial" w:hAnsi="Arial" w:cs="Arial"/>
                  <w:sz w:val="24"/>
                  <w:lang w:val="en-US"/>
                </w:rPr>
                <w:t xml:space="preserve">Because </w:t>
              </w:r>
            </w:ins>
            <w:ins w:id="22" w:author="Denis" w:date="2017-11-14T20:28:00Z">
              <w:del w:id="23" w:author="Helen" w:date="2017-11-15T14:40:00Z">
                <w:r w:rsidR="00606FED" w:rsidRPr="00606FED" w:rsidDel="0008582C">
                  <w:rPr>
                    <w:rFonts w:ascii="Arial" w:hAnsi="Arial" w:cs="Arial"/>
                    <w:sz w:val="24"/>
                    <w:lang w:val="en-US"/>
                    <w:rPrChange w:id="24" w:author="Denis" w:date="2017-11-14T20:28:00Z">
                      <w:rPr>
                        <w:rFonts w:ascii="Arial" w:hAnsi="Arial" w:cs="Arial"/>
                        <w:sz w:val="24"/>
                      </w:rPr>
                    </w:rPrChange>
                  </w:rPr>
                  <w:delText>T</w:delText>
                </w:r>
              </w:del>
            </w:ins>
            <w:ins w:id="25" w:author="Helen" w:date="2017-11-15T14:40:00Z">
              <w:r>
                <w:rPr>
                  <w:rFonts w:ascii="Arial" w:hAnsi="Arial" w:cs="Arial"/>
                  <w:sz w:val="24"/>
                  <w:lang w:val="en-US"/>
                </w:rPr>
                <w:t>t</w:t>
              </w:r>
            </w:ins>
            <w:ins w:id="26" w:author="Denis" w:date="2017-11-14T20:28:00Z">
              <w:r w:rsidR="00606FED" w:rsidRPr="00606FED">
                <w:rPr>
                  <w:rFonts w:ascii="Arial" w:hAnsi="Arial" w:cs="Arial"/>
                  <w:sz w:val="24"/>
                  <w:lang w:val="en-US"/>
                  <w:rPrChange w:id="27" w:author="Denis" w:date="2017-11-14T20:28:00Z">
                    <w:rPr>
                      <w:rFonts w:ascii="Arial" w:hAnsi="Arial" w:cs="Arial"/>
                      <w:sz w:val="24"/>
                    </w:rPr>
                  </w:rPrChange>
                </w:rPr>
                <w:t>his script changes with each new version of the installer</w:t>
              </w:r>
            </w:ins>
            <w:ins w:id="28" w:author="Helen" w:date="2017-11-15T14:40:00Z">
              <w:r>
                <w:rPr>
                  <w:rFonts w:ascii="Arial" w:hAnsi="Arial" w:cs="Arial"/>
                  <w:sz w:val="24"/>
                  <w:lang w:val="en-US"/>
                </w:rPr>
                <w:t xml:space="preserve">, it would be safer </w:t>
              </w:r>
            </w:ins>
            <w:ins w:id="29" w:author="Denis" w:date="2017-11-14T20:28:00Z">
              <w:del w:id="30" w:author="Helen" w:date="2017-11-15T14:41:00Z">
                <w:r w:rsidR="00606FED" w:rsidRPr="00606FED" w:rsidDel="0008582C">
                  <w:rPr>
                    <w:rFonts w:ascii="Arial" w:hAnsi="Arial" w:cs="Arial"/>
                    <w:sz w:val="24"/>
                    <w:lang w:val="en-US"/>
                    <w:rPrChange w:id="31" w:author="Denis" w:date="2017-11-14T20:28:00Z">
                      <w:rPr>
                        <w:rFonts w:ascii="Arial" w:hAnsi="Arial" w:cs="Arial"/>
                        <w:sz w:val="24"/>
                      </w:rPr>
                    </w:rPrChange>
                  </w:rPr>
                  <w:delText>.</w:delText>
                </w:r>
              </w:del>
              <w:del w:id="32" w:author="Helen" w:date="2017-11-15T14:42:00Z">
                <w:r w:rsidR="00606FED" w:rsidRPr="00606FED" w:rsidDel="0008582C">
                  <w:rPr>
                    <w:rFonts w:ascii="Arial" w:hAnsi="Arial" w:cs="Arial"/>
                    <w:sz w:val="24"/>
                    <w:lang w:val="en-US"/>
                    <w:rPrChange w:id="33" w:author="Denis" w:date="2017-11-14T20:28:00Z">
                      <w:rPr>
                        <w:rFonts w:ascii="Arial" w:hAnsi="Arial" w:cs="Arial"/>
                        <w:sz w:val="24"/>
                      </w:rPr>
                    </w:rPrChange>
                  </w:rPr>
                  <w:delText xml:space="preserve"> </w:delText>
                </w:r>
                <w:commentRangeStart w:id="34"/>
                <w:r w:rsidR="00606FED" w:rsidRPr="00606FED" w:rsidDel="0008582C">
                  <w:rPr>
                    <w:rFonts w:ascii="Arial" w:hAnsi="Arial" w:cs="Arial"/>
                    <w:sz w:val="24"/>
                    <w:lang w:val="en-US"/>
                    <w:rPrChange w:id="35" w:author="Denis" w:date="2017-11-14T20:28:00Z">
                      <w:rPr>
                        <w:rFonts w:ascii="Arial" w:hAnsi="Arial" w:cs="Arial"/>
                        <w:sz w:val="24"/>
                      </w:rPr>
                    </w:rPrChange>
                  </w:rPr>
                  <w:delText xml:space="preserve">Please do </w:delText>
                </w:r>
              </w:del>
              <w:r w:rsidR="00606FED" w:rsidRPr="00606FED">
                <w:rPr>
                  <w:rFonts w:ascii="Arial" w:hAnsi="Arial" w:cs="Arial"/>
                  <w:sz w:val="24"/>
                  <w:lang w:val="en-US"/>
                  <w:rPrChange w:id="36" w:author="Denis" w:date="2017-11-14T20:28:00Z">
                    <w:rPr>
                      <w:rFonts w:ascii="Arial" w:hAnsi="Arial" w:cs="Arial"/>
                      <w:sz w:val="24"/>
                    </w:rPr>
                  </w:rPrChange>
                </w:rPr>
                <w:t xml:space="preserve">not </w:t>
              </w:r>
            </w:ins>
            <w:ins w:id="37" w:author="Helen" w:date="2017-11-15T14:42:00Z">
              <w:r>
                <w:rPr>
                  <w:rFonts w:ascii="Arial" w:hAnsi="Arial" w:cs="Arial"/>
                  <w:sz w:val="24"/>
                  <w:lang w:val="en-US"/>
                </w:rPr>
                <w:t xml:space="preserve">to </w:t>
              </w:r>
            </w:ins>
            <w:ins w:id="38" w:author="Denis" w:date="2017-11-14T20:28:00Z">
              <w:r w:rsidR="00606FED" w:rsidRPr="00606FED">
                <w:rPr>
                  <w:rFonts w:ascii="Arial" w:hAnsi="Arial" w:cs="Arial"/>
                  <w:sz w:val="24"/>
                  <w:lang w:val="en-US"/>
                  <w:rPrChange w:id="39" w:author="Denis" w:date="2017-11-14T20:28:00Z">
                    <w:rPr>
                      <w:rFonts w:ascii="Arial" w:hAnsi="Arial" w:cs="Arial"/>
                      <w:sz w:val="24"/>
                    </w:rPr>
                  </w:rPrChange>
                </w:rPr>
                <w:t>use it</w:t>
              </w:r>
            </w:ins>
            <w:commentRangeEnd w:id="34"/>
            <w:ins w:id="40" w:author="Helen" w:date="2017-11-15T14:42:00Z">
              <w:r>
                <w:rPr>
                  <w:rFonts w:ascii="Arial" w:hAnsi="Arial" w:cs="Arial"/>
                  <w:sz w:val="24"/>
                  <w:lang w:val="en-US"/>
                </w:rPr>
                <w:t xml:space="preserve">, but to </w:t>
              </w:r>
            </w:ins>
            <w:r>
              <w:rPr>
                <w:rStyle w:val="CommentReference"/>
              </w:rPr>
              <w:commentReference w:id="34"/>
            </w:r>
            <w:ins w:id="41" w:author="Denis" w:date="2017-11-14T20:28:00Z">
              <w:del w:id="42" w:author="Helen" w:date="2017-11-15T14:42:00Z">
                <w:r w:rsidR="00606FED" w:rsidRPr="00606FED" w:rsidDel="0008582C">
                  <w:rPr>
                    <w:rFonts w:ascii="Arial" w:hAnsi="Arial" w:cs="Arial"/>
                    <w:sz w:val="24"/>
                    <w:lang w:val="en-US"/>
                    <w:rPrChange w:id="43" w:author="Denis" w:date="2017-11-14T20:28:00Z">
                      <w:rPr>
                        <w:rFonts w:ascii="Arial" w:hAnsi="Arial" w:cs="Arial"/>
                        <w:sz w:val="24"/>
                      </w:rPr>
                    </w:rPrChange>
                  </w:rPr>
                  <w:delText xml:space="preserve">. Instead, </w:delText>
                </w:r>
              </w:del>
            </w:ins>
            <w:ins w:id="44" w:author="Helen" w:date="2017-11-15T14:41:00Z">
              <w:r>
                <w:rPr>
                  <w:rFonts w:ascii="Arial" w:hAnsi="Arial" w:cs="Arial"/>
                  <w:sz w:val="24"/>
                  <w:lang w:val="en-US"/>
                </w:rPr>
                <w:t xml:space="preserve"> </w:t>
              </w:r>
            </w:ins>
            <w:ins w:id="45" w:author="Denis" w:date="2017-11-14T20:28:00Z">
              <w:r w:rsidR="00606FED" w:rsidRPr="00606FED">
                <w:rPr>
                  <w:rFonts w:ascii="Arial" w:hAnsi="Arial" w:cs="Arial"/>
                  <w:sz w:val="24"/>
                  <w:lang w:val="en-US"/>
                  <w:rPrChange w:id="46" w:author="Denis" w:date="2017-11-14T20:28:00Z">
                    <w:rPr>
                      <w:rFonts w:ascii="Arial" w:hAnsi="Arial" w:cs="Arial"/>
                      <w:sz w:val="24"/>
                    </w:rPr>
                  </w:rPrChange>
                </w:rPr>
                <w:t xml:space="preserve">go to </w:t>
              </w:r>
              <w:r w:rsidR="00606FED">
                <w:rPr>
                  <w:rFonts w:ascii="Arial" w:hAnsi="Arial" w:cs="Arial"/>
                  <w:sz w:val="24"/>
                  <w:lang w:val="en-US"/>
                </w:rPr>
                <w:fldChar w:fldCharType="begin"/>
              </w:r>
              <w:r w:rsidR="00DA5B5F">
                <w:rPr>
                  <w:rFonts w:ascii="Arial" w:hAnsi="Arial" w:cs="Arial"/>
                  <w:sz w:val="24"/>
                  <w:lang w:val="en-US"/>
                </w:rPr>
                <w:instrText xml:space="preserve"> HYPERLINK "https://getcomposer.org/download/" </w:instrText>
              </w:r>
              <w:r w:rsidR="00606FED">
                <w:rPr>
                  <w:rFonts w:ascii="Arial" w:hAnsi="Arial" w:cs="Arial"/>
                  <w:sz w:val="24"/>
                  <w:lang w:val="en-US"/>
                </w:rPr>
                <w:fldChar w:fldCharType="separate"/>
              </w:r>
              <w:r w:rsidR="00DA5B5F" w:rsidRPr="00DA5B5F">
                <w:rPr>
                  <w:rStyle w:val="Hyperlink"/>
                  <w:rFonts w:ascii="Arial" w:hAnsi="Arial" w:cs="Arial"/>
                  <w:sz w:val="24"/>
                  <w:lang w:val="en-US"/>
                </w:rPr>
                <w:t>https://getcomposer.org/download/</w:t>
              </w:r>
              <w:r w:rsidR="00606FED">
                <w:rPr>
                  <w:rFonts w:ascii="Arial" w:hAnsi="Arial" w:cs="Arial"/>
                  <w:sz w:val="24"/>
                  <w:lang w:val="en-US"/>
                </w:rPr>
                <w:fldChar w:fldCharType="end"/>
              </w:r>
              <w:r w:rsidR="00DA5B5F">
                <w:rPr>
                  <w:rFonts w:ascii="Arial" w:hAnsi="Arial" w:cs="Arial"/>
                  <w:sz w:val="24"/>
                  <w:lang w:val="en-US"/>
                </w:rPr>
                <w:t xml:space="preserve"> </w:t>
              </w:r>
              <w:r w:rsidR="00606FED" w:rsidRPr="00606FED">
                <w:rPr>
                  <w:rFonts w:ascii="Arial" w:hAnsi="Arial" w:cs="Arial"/>
                  <w:sz w:val="24"/>
                  <w:lang w:val="en-US"/>
                  <w:rPrChange w:id="47" w:author="Denis" w:date="2017-11-14T20:28:00Z">
                    <w:rPr>
                      <w:rFonts w:ascii="Arial" w:hAnsi="Arial" w:cs="Arial"/>
                      <w:sz w:val="24"/>
                    </w:rPr>
                  </w:rPrChange>
                </w:rPr>
                <w:t xml:space="preserve">and </w:t>
              </w:r>
              <w:del w:id="48" w:author="Helen" w:date="2017-11-15T14:41:00Z">
                <w:r w:rsidR="00606FED" w:rsidRPr="00606FED" w:rsidDel="0008582C">
                  <w:rPr>
                    <w:rFonts w:ascii="Arial" w:hAnsi="Arial" w:cs="Arial"/>
                    <w:sz w:val="24"/>
                    <w:lang w:val="en-US"/>
                    <w:rPrChange w:id="49" w:author="Denis" w:date="2017-11-14T20:28:00Z">
                      <w:rPr>
                        <w:rFonts w:ascii="Arial" w:hAnsi="Arial" w:cs="Arial"/>
                        <w:sz w:val="24"/>
                      </w:rPr>
                    </w:rPrChange>
                  </w:rPr>
                  <w:delText>use</w:delText>
                </w:r>
              </w:del>
            </w:ins>
            <w:ins w:id="50" w:author="Helen" w:date="2017-11-15T14:44:00Z">
              <w:r w:rsidR="00837609">
                <w:rPr>
                  <w:rFonts w:ascii="Arial" w:hAnsi="Arial" w:cs="Arial"/>
                  <w:sz w:val="24"/>
                  <w:lang w:val="en-US"/>
                </w:rPr>
                <w:t>pick up</w:t>
              </w:r>
            </w:ins>
            <w:ins w:id="51" w:author="Denis" w:date="2017-11-14T20:28:00Z">
              <w:r w:rsidR="00606FED" w:rsidRPr="00606FED">
                <w:rPr>
                  <w:rFonts w:ascii="Arial" w:hAnsi="Arial" w:cs="Arial"/>
                  <w:sz w:val="24"/>
                  <w:lang w:val="en-US"/>
                  <w:rPrChange w:id="52" w:author="Denis" w:date="2017-11-14T20:28:00Z">
                    <w:rPr>
                      <w:rFonts w:ascii="Arial" w:hAnsi="Arial" w:cs="Arial"/>
                      <w:sz w:val="24"/>
                    </w:rPr>
                  </w:rPrChange>
                </w:rPr>
                <w:t xml:space="preserve"> a fresh installation script.</w:t>
              </w:r>
            </w:ins>
          </w:p>
        </w:tc>
      </w:tr>
    </w:tbl>
    <w:p w:rsidR="0001666D" w:rsidRPr="00DA5B5F" w:rsidRDefault="0001666D" w:rsidP="00D077A9">
      <w:pPr>
        <w:jc w:val="both"/>
        <w:rPr>
          <w:ins w:id="53" w:author="Denis" w:date="2017-11-14T20:18:00Z"/>
          <w:rFonts w:ascii="Arial" w:hAnsi="Arial" w:cs="Arial"/>
          <w:sz w:val="24"/>
          <w:lang w:val="en-US"/>
          <w:rPrChange w:id="54" w:author="Denis" w:date="2017-11-14T20:28:00Z">
            <w:rPr>
              <w:ins w:id="55" w:author="Denis" w:date="2017-11-14T20:18:00Z"/>
              <w:rFonts w:ascii="Arial" w:hAnsi="Arial" w:cs="Arial"/>
              <w:sz w:val="24"/>
            </w:rPr>
          </w:rPrChange>
        </w:rPr>
      </w:pPr>
    </w:p>
    <w:p w:rsidR="006F34EA" w:rsidRDefault="005F3FAF" w:rsidP="00D077A9">
      <w:pPr>
        <w:jc w:val="both"/>
        <w:rPr>
          <w:rFonts w:ascii="Arial" w:hAnsi="Arial" w:cs="Arial"/>
          <w:sz w:val="24"/>
          <w:lang w:val="en-US"/>
        </w:rPr>
      </w:pPr>
      <w:r w:rsidRPr="00D138BC">
        <w:rPr>
          <w:rFonts w:ascii="Arial" w:hAnsi="Arial" w:cs="Arial"/>
          <w:sz w:val="24"/>
          <w:lang w:val="en-US"/>
        </w:rPr>
        <w:t>After you run th</w:t>
      </w:r>
      <w:r w:rsidR="006F34EA">
        <w:rPr>
          <w:rFonts w:ascii="Arial" w:hAnsi="Arial" w:cs="Arial"/>
          <w:sz w:val="24"/>
          <w:lang w:val="en-US"/>
        </w:rPr>
        <w:t>e</w:t>
      </w:r>
      <w:r w:rsidRPr="00D138BC">
        <w:rPr>
          <w:rFonts w:ascii="Arial" w:hAnsi="Arial" w:cs="Arial"/>
          <w:sz w:val="24"/>
          <w:lang w:val="en-US"/>
        </w:rPr>
        <w:t xml:space="preserve"> script, the </w:t>
      </w:r>
      <w:proofErr w:type="spellStart"/>
      <w:r w:rsidRPr="00D138BC">
        <w:rPr>
          <w:rFonts w:ascii="Arial" w:hAnsi="Arial" w:cs="Arial"/>
          <w:sz w:val="24"/>
          <w:lang w:val="en-US"/>
        </w:rPr>
        <w:t>composer.phar</w:t>
      </w:r>
      <w:proofErr w:type="spellEnd"/>
      <w:r w:rsidRPr="00D138BC">
        <w:rPr>
          <w:rFonts w:ascii="Arial" w:hAnsi="Arial" w:cs="Arial"/>
          <w:sz w:val="24"/>
          <w:lang w:val="en-US"/>
        </w:rPr>
        <w:t xml:space="preserve"> file will appear</w:t>
      </w:r>
      <w:r w:rsidR="006F34EA">
        <w:rPr>
          <w:rFonts w:ascii="Arial" w:hAnsi="Arial" w:cs="Arial"/>
          <w:sz w:val="24"/>
          <w:lang w:val="en-US"/>
        </w:rPr>
        <w:t>.  The .</w:t>
      </w:r>
      <w:proofErr w:type="spellStart"/>
      <w:r w:rsidR="006F34EA">
        <w:rPr>
          <w:rFonts w:ascii="Arial" w:hAnsi="Arial" w:cs="Arial"/>
          <w:sz w:val="24"/>
          <w:lang w:val="en-US"/>
        </w:rPr>
        <w:t>phar</w:t>
      </w:r>
      <w:proofErr w:type="spellEnd"/>
      <w:r w:rsidR="006F34EA">
        <w:rPr>
          <w:rFonts w:ascii="Arial" w:hAnsi="Arial" w:cs="Arial"/>
          <w:sz w:val="24"/>
          <w:lang w:val="en-US"/>
        </w:rPr>
        <w:t xml:space="preserve"> extension marks an </w:t>
      </w:r>
      <w:r w:rsidRPr="00D138BC">
        <w:rPr>
          <w:rFonts w:ascii="Arial" w:hAnsi="Arial" w:cs="Arial"/>
          <w:sz w:val="24"/>
          <w:lang w:val="en-US"/>
        </w:rPr>
        <w:t>archive</w:t>
      </w:r>
      <w:r w:rsidR="006F34EA">
        <w:rPr>
          <w:rFonts w:ascii="Arial" w:hAnsi="Arial" w:cs="Arial"/>
          <w:sz w:val="24"/>
          <w:lang w:val="en-US"/>
        </w:rPr>
        <w:t xml:space="preserve"> but, </w:t>
      </w:r>
      <w:r w:rsidRPr="00D138BC">
        <w:rPr>
          <w:rFonts w:ascii="Arial" w:hAnsi="Arial" w:cs="Arial"/>
          <w:sz w:val="24"/>
          <w:lang w:val="en-US"/>
        </w:rPr>
        <w:t>actually</w:t>
      </w:r>
      <w:r w:rsidR="006F34EA">
        <w:rPr>
          <w:rFonts w:ascii="Arial" w:hAnsi="Arial" w:cs="Arial"/>
          <w:sz w:val="24"/>
          <w:lang w:val="en-US"/>
        </w:rPr>
        <w:t>,</w:t>
      </w:r>
      <w:r w:rsidRPr="00D138BC">
        <w:rPr>
          <w:rFonts w:ascii="Arial" w:hAnsi="Arial" w:cs="Arial"/>
          <w:sz w:val="24"/>
          <w:lang w:val="en-US"/>
        </w:rPr>
        <w:t xml:space="preserve"> it is a PHP script that can understand only </w:t>
      </w:r>
      <w:r w:rsidR="006F34EA">
        <w:rPr>
          <w:rFonts w:ascii="Arial" w:hAnsi="Arial" w:cs="Arial"/>
          <w:sz w:val="24"/>
          <w:lang w:val="en-US"/>
        </w:rPr>
        <w:t xml:space="preserve">a few </w:t>
      </w:r>
      <w:r w:rsidRPr="00D138BC">
        <w:rPr>
          <w:rFonts w:ascii="Arial" w:hAnsi="Arial" w:cs="Arial"/>
          <w:sz w:val="24"/>
          <w:lang w:val="en-US"/>
        </w:rPr>
        <w:t xml:space="preserve">commands (install, update, ...) and can download and unpack libraries. </w:t>
      </w:r>
    </w:p>
    <w:p w:rsidR="00280A53" w:rsidRDefault="00280A53" w:rsidP="003860AF">
      <w:pPr>
        <w:pStyle w:val="Heading3"/>
        <w:rPr>
          <w:rFonts w:ascii="Arial" w:hAnsi="Arial" w:cs="Arial"/>
          <w:sz w:val="24"/>
          <w:lang w:val="en-US"/>
        </w:rPr>
      </w:pPr>
      <w:r>
        <w:rPr>
          <w:rFonts w:ascii="Arial" w:hAnsi="Arial" w:cs="Arial"/>
          <w:sz w:val="24"/>
          <w:lang w:val="en-US"/>
        </w:rPr>
        <w:t>Windows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you </w:t>
      </w:r>
      <w:r w:rsidR="006F34EA">
        <w:rPr>
          <w:rFonts w:ascii="Arial" w:hAnsi="Arial" w:cs="Arial"/>
          <w:sz w:val="24"/>
          <w:lang w:val="en-US"/>
        </w:rPr>
        <w:t xml:space="preserve">are </w:t>
      </w:r>
      <w:r w:rsidRPr="00D138BC">
        <w:rPr>
          <w:rFonts w:ascii="Arial" w:hAnsi="Arial" w:cs="Arial"/>
          <w:sz w:val="24"/>
          <w:lang w:val="en-US"/>
        </w:rPr>
        <w:t>work</w:t>
      </w:r>
      <w:r w:rsidR="006F34EA">
        <w:rPr>
          <w:rFonts w:ascii="Arial" w:hAnsi="Arial" w:cs="Arial"/>
          <w:sz w:val="24"/>
          <w:lang w:val="en-US"/>
        </w:rPr>
        <w:t>ing</w:t>
      </w:r>
      <w:r w:rsidRPr="00D138BC">
        <w:rPr>
          <w:rFonts w:ascii="Arial" w:hAnsi="Arial" w:cs="Arial"/>
          <w:sz w:val="24"/>
          <w:lang w:val="en-US"/>
        </w:rPr>
        <w:t xml:space="preserve"> in Windows, you can make </w:t>
      </w:r>
      <w:del w:id="56" w:author="Helen" w:date="2017-11-15T14:48:00Z">
        <w:r w:rsidRPr="00D138BC" w:rsidDel="00E81B1D">
          <w:rPr>
            <w:rFonts w:ascii="Arial" w:hAnsi="Arial" w:cs="Arial"/>
            <w:sz w:val="24"/>
            <w:lang w:val="en-US"/>
          </w:rPr>
          <w:delText>the task</w:delText>
        </w:r>
      </w:del>
      <w:ins w:id="57" w:author="Helen" w:date="2017-11-15T14:48:00Z">
        <w:r w:rsidR="00E81B1D">
          <w:rPr>
            <w:rFonts w:ascii="Arial" w:hAnsi="Arial" w:cs="Arial"/>
            <w:sz w:val="24"/>
            <w:lang w:val="en-US"/>
          </w:rPr>
          <w:t>it</w:t>
        </w:r>
      </w:ins>
      <w:r w:rsidRPr="00D138BC">
        <w:rPr>
          <w:rFonts w:ascii="Arial" w:hAnsi="Arial" w:cs="Arial"/>
          <w:sz w:val="24"/>
          <w:lang w:val="en-US"/>
        </w:rPr>
        <w:t xml:space="preserve"> easier </w:t>
      </w:r>
      <w:ins w:id="58" w:author="Helen" w:date="2017-11-15T14:48:00Z">
        <w:r w:rsidR="00E81B1D">
          <w:rPr>
            <w:rFonts w:ascii="Arial" w:hAnsi="Arial" w:cs="Arial"/>
            <w:sz w:val="24"/>
            <w:lang w:val="en-US"/>
          </w:rPr>
          <w:t xml:space="preserve">to work with Composer </w:t>
        </w:r>
      </w:ins>
      <w:r w:rsidRPr="00D138BC">
        <w:rPr>
          <w:rFonts w:ascii="Arial" w:hAnsi="Arial" w:cs="Arial"/>
          <w:sz w:val="24"/>
          <w:lang w:val="en-US"/>
        </w:rPr>
        <w:t>by creating the composer.bat file</w:t>
      </w:r>
      <w:del w:id="59" w:author="Denis" w:date="2017-11-14T20:23:00Z">
        <w:r w:rsidRPr="00D138BC" w:rsidDel="0001666D">
          <w:rPr>
            <w:rFonts w:ascii="Arial" w:hAnsi="Arial" w:cs="Arial"/>
            <w:sz w:val="24"/>
            <w:lang w:val="en-US"/>
          </w:rPr>
          <w:delText xml:space="preserve"> and </w:delText>
        </w:r>
      </w:del>
      <w:del w:id="60" w:author="Denis" w:date="2017-11-14T20:15:00Z">
        <w:r w:rsidRPr="00D138BC" w:rsidDel="005B4FA7">
          <w:rPr>
            <w:rFonts w:ascii="Arial" w:hAnsi="Arial" w:cs="Arial"/>
            <w:sz w:val="24"/>
            <w:lang w:val="en-US"/>
          </w:rPr>
          <w:delText xml:space="preserve">saving it to </w:delText>
        </w:r>
        <w:commentRangeStart w:id="61"/>
        <w:commentRangeStart w:id="62"/>
        <w:commentRangeStart w:id="63"/>
        <w:commentRangeStart w:id="64"/>
        <w:r w:rsidRPr="00D138BC" w:rsidDel="005B4FA7">
          <w:rPr>
            <w:rFonts w:ascii="Arial" w:hAnsi="Arial" w:cs="Arial"/>
            <w:sz w:val="24"/>
            <w:lang w:val="en-US"/>
          </w:rPr>
          <w:delText>PATH</w:delText>
        </w:r>
        <w:commentRangeEnd w:id="61"/>
        <w:r w:rsidR="004A2066" w:rsidDel="005B4FA7">
          <w:rPr>
            <w:rStyle w:val="CommentReference"/>
          </w:rPr>
          <w:commentReference w:id="61"/>
        </w:r>
      </w:del>
      <w:commentRangeEnd w:id="62"/>
      <w:commentRangeEnd w:id="63"/>
      <w:r w:rsidR="005B4FA7">
        <w:rPr>
          <w:rStyle w:val="CommentReference"/>
        </w:rPr>
        <w:commentReference w:id="62"/>
      </w:r>
      <w:del w:id="65" w:author="Denis" w:date="2017-11-14T20:15:00Z">
        <w:r w:rsidR="003860AF" w:rsidDel="005B4FA7">
          <w:rPr>
            <w:rStyle w:val="CommentReference"/>
          </w:rPr>
          <w:commentReference w:id="63"/>
        </w:r>
        <w:commentRangeEnd w:id="64"/>
        <w:r w:rsidR="009F11E0" w:rsidDel="005B4FA7">
          <w:rPr>
            <w:rStyle w:val="CommentReference"/>
          </w:rPr>
          <w:commentReference w:id="64"/>
        </w:r>
        <w:r w:rsidRPr="00D138BC" w:rsidDel="005B4FA7">
          <w:rPr>
            <w:rFonts w:ascii="Arial" w:hAnsi="Arial" w:cs="Arial"/>
            <w:sz w:val="24"/>
            <w:lang w:val="en-US"/>
          </w:rPr>
          <w:delText>.</w:delText>
        </w:r>
      </w:del>
      <w:r w:rsidRPr="00D138BC">
        <w:rPr>
          <w:rFonts w:ascii="Arial" w:hAnsi="Arial" w:cs="Arial"/>
          <w:sz w:val="24"/>
          <w:lang w:val="en-US"/>
        </w:rPr>
        <w:t xml:space="preserve"> </w:t>
      </w:r>
      <w:r w:rsidR="00F52C87">
        <w:rPr>
          <w:rFonts w:ascii="Arial" w:hAnsi="Arial" w:cs="Arial"/>
          <w:sz w:val="24"/>
          <w:lang w:val="en-US"/>
        </w:rPr>
        <w:t xml:space="preserve">Run </w:t>
      </w:r>
      <w:r w:rsidRPr="00D138BC">
        <w:rPr>
          <w:rFonts w:ascii="Arial" w:hAnsi="Arial" w:cs="Arial"/>
          <w:sz w:val="24"/>
          <w:lang w:val="en-US"/>
        </w:rPr>
        <w:t>the following command:</w:t>
      </w:r>
    </w:p>
    <w:p w:rsidR="003D7874" w:rsidRPr="00AF040B" w:rsidRDefault="003D7874" w:rsidP="003D7874">
      <w:pPr>
        <w:jc w:val="both"/>
        <w:rPr>
          <w:rFonts w:ascii="Courier New" w:hAnsi="Courier New" w:cs="Courier New"/>
          <w:sz w:val="16"/>
          <w:szCs w:val="16"/>
          <w:lang w:val="en-US"/>
        </w:rPr>
      </w:pPr>
      <w:r w:rsidRPr="00AF040B">
        <w:rPr>
          <w:rFonts w:ascii="Courier New" w:hAnsi="Courier New" w:cs="Courier New"/>
          <w:sz w:val="16"/>
          <w:szCs w:val="16"/>
          <w:lang w:val="en-US" w:eastAsia="ru-RU"/>
        </w:rPr>
        <w:t>echo @</w:t>
      </w: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"%~dp0composer.phar" %*&gt;composer.bat</w:t>
      </w:r>
    </w:p>
    <w:p w:rsidR="0001666D" w:rsidRPr="0001666D" w:rsidRDefault="0001666D" w:rsidP="00D077A9">
      <w:pPr>
        <w:jc w:val="both"/>
        <w:rPr>
          <w:ins w:id="66" w:author="Denis" w:date="2017-11-14T20:23:00Z"/>
          <w:rFonts w:ascii="Arial" w:hAnsi="Arial" w:cs="Arial"/>
          <w:sz w:val="24"/>
          <w:lang w:val="en-US"/>
          <w:rPrChange w:id="67" w:author="Denis" w:date="2017-11-14T20:23:00Z">
            <w:rPr>
              <w:ins w:id="68" w:author="Denis" w:date="2017-11-14T20:23:00Z"/>
              <w:rFonts w:ascii="Arial" w:hAnsi="Arial" w:cs="Arial"/>
              <w:sz w:val="24"/>
            </w:rPr>
          </w:rPrChange>
        </w:rPr>
      </w:pPr>
      <w:ins w:id="69" w:author="Denis" w:date="2017-11-14T20:24:00Z">
        <w:r>
          <w:rPr>
            <w:rFonts w:ascii="Arial" w:hAnsi="Arial" w:cs="Arial"/>
            <w:color w:val="222222"/>
            <w:lang w:val="en-US"/>
          </w:rPr>
          <w:t xml:space="preserve">Then </w:t>
        </w:r>
      </w:ins>
      <w:ins w:id="70" w:author="Denis" w:date="2017-11-14T20:23:00Z">
        <w:r w:rsidRPr="00CE0865">
          <w:rPr>
            <w:rFonts w:ascii="Arial" w:hAnsi="Arial" w:cs="Arial"/>
            <w:color w:val="222222"/>
            <w:lang w:val="en-US"/>
          </w:rPr>
          <w:t>set up your PATH so that you can just call </w:t>
        </w:r>
        <w:r w:rsidRPr="00CE0865">
          <w:rPr>
            <w:rStyle w:val="HTMLCode"/>
            <w:rFonts w:eastAsia="Calibri"/>
            <w:color w:val="222222"/>
            <w:sz w:val="24"/>
            <w:szCs w:val="24"/>
            <w:bdr w:val="single" w:sz="6" w:space="0" w:color="CCCCCC" w:frame="1"/>
            <w:lang w:val="en-US"/>
          </w:rPr>
          <w:t>composer</w:t>
        </w:r>
        <w:r w:rsidRPr="00CE0865">
          <w:rPr>
            <w:rFonts w:ascii="Arial" w:hAnsi="Arial" w:cs="Arial"/>
            <w:color w:val="222222"/>
            <w:lang w:val="en-US"/>
          </w:rPr>
          <w:t xml:space="preserve"> from any directory in your </w:t>
        </w:r>
        <w:proofErr w:type="spellStart"/>
        <w:r w:rsidRPr="00CE0865">
          <w:rPr>
            <w:rFonts w:ascii="Arial" w:hAnsi="Arial" w:cs="Arial"/>
            <w:color w:val="222222"/>
            <w:lang w:val="en-US"/>
          </w:rPr>
          <w:t>command</w:t>
        </w:r>
        <w:del w:id="71" w:author="Helen" w:date="2017-11-15T14:49:00Z">
          <w:r w:rsidRPr="00CE0865" w:rsidDel="00E81B1D">
            <w:rPr>
              <w:rFonts w:ascii="Arial" w:hAnsi="Arial" w:cs="Arial"/>
              <w:color w:val="222222"/>
              <w:lang w:val="en-US"/>
            </w:rPr>
            <w:delText xml:space="preserve"> line</w:delText>
          </w:r>
        </w:del>
      </w:ins>
      <w:ins w:id="72" w:author="Helen" w:date="2017-11-15T14:49:00Z">
        <w:r w:rsidR="00E81B1D">
          <w:rPr>
            <w:rFonts w:ascii="Arial" w:hAnsi="Arial" w:cs="Arial"/>
            <w:color w:val="222222"/>
            <w:lang w:val="en-US"/>
          </w:rPr>
          <w:t>shell</w:t>
        </w:r>
      </w:ins>
      <w:proofErr w:type="spellEnd"/>
      <w:ins w:id="73" w:author="Denis" w:date="2017-11-14T20:23:00Z">
        <w:r w:rsidRPr="00CE0865">
          <w:rPr>
            <w:rFonts w:ascii="Arial" w:hAnsi="Arial" w:cs="Arial"/>
            <w:color w:val="222222"/>
            <w:lang w:val="en-US"/>
          </w:rPr>
          <w:t>.</w:t>
        </w:r>
      </w:ins>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More details about installing Composer are available </w:t>
      </w:r>
      <w:r w:rsidR="00606FED" w:rsidRPr="00606FED">
        <w:fldChar w:fldCharType="begin"/>
      </w:r>
      <w:ins w:id="74" w:author="Helen" w:date="2017-11-15T14:49:00Z">
        <w:r w:rsidR="00E81B1D">
          <w:instrText>HYPERLINK "https://getcomposer.org/doc/00-intro.md"</w:instrText>
        </w:r>
      </w:ins>
      <w:del w:id="75" w:author="Helen" w:date="2017-11-15T14:49:00Z">
        <w:r w:rsidR="00606FED" w:rsidRPr="00606FED" w:rsidDel="00E81B1D">
          <w:rPr>
            <w:lang w:val="en-US"/>
            <w:rPrChange w:id="76" w:author="Denis" w:date="2017-11-14T20:06:00Z">
              <w:rPr/>
            </w:rPrChange>
          </w:rPr>
          <w:delInstrText xml:space="preserve"> HYPERLINK "https://getcomposer.org/doc/00-intro.md" </w:delInstrText>
        </w:r>
      </w:del>
      <w:ins w:id="77" w:author="Helen" w:date="2017-11-15T14:49:00Z"/>
      <w:r w:rsidR="00606FED" w:rsidRPr="00606FED">
        <w:fldChar w:fldCharType="separate"/>
      </w:r>
      <w:r w:rsidRPr="00D138BC">
        <w:rPr>
          <w:rStyle w:val="Hyperlink"/>
          <w:rFonts w:ascii="Arial" w:hAnsi="Arial" w:cs="Arial"/>
          <w:sz w:val="24"/>
          <w:lang w:val="en-US"/>
        </w:rPr>
        <w:t>here</w:t>
      </w:r>
      <w:r w:rsidR="00606FED">
        <w:rPr>
          <w:rStyle w:val="Hyperlink"/>
          <w:rFonts w:ascii="Arial" w:hAnsi="Arial" w:cs="Arial"/>
          <w:sz w:val="24"/>
          <w:lang w:val="en-US"/>
        </w:rPr>
        <w:fldChar w:fldCharType="end"/>
      </w:r>
      <w:r w:rsidRPr="00D138BC">
        <w:rPr>
          <w:rFonts w:ascii="Arial" w:hAnsi="Arial" w:cs="Arial"/>
          <w:sz w:val="24"/>
          <w:lang w:val="en-US"/>
        </w:rPr>
        <w:t>.</w:t>
      </w:r>
    </w:p>
    <w:p w:rsidR="006F34EA" w:rsidRDefault="006F34EA" w:rsidP="003860AF">
      <w:pPr>
        <w:pStyle w:val="Heading3"/>
        <w:rPr>
          <w:rFonts w:ascii="Arial" w:hAnsi="Arial" w:cs="Arial"/>
          <w:sz w:val="24"/>
          <w:lang w:val="en-US"/>
        </w:rPr>
      </w:pPr>
      <w:r>
        <w:rPr>
          <w:rFonts w:ascii="Arial" w:hAnsi="Arial" w:cs="Arial"/>
          <w:sz w:val="24"/>
          <w:lang w:val="en-US"/>
        </w:rPr>
        <w:t xml:space="preserve">Installing </w:t>
      </w:r>
      <w:proofErr w:type="spellStart"/>
      <w:r>
        <w:rPr>
          <w:rFonts w:ascii="Arial" w:hAnsi="Arial" w:cs="Arial"/>
          <w:sz w:val="24"/>
          <w:lang w:val="en-US"/>
        </w:rPr>
        <w:t>Laravel</w:t>
      </w:r>
      <w:proofErr w:type="spellEnd"/>
    </w:p>
    <w:p w:rsidR="00D077A9" w:rsidRDefault="005F3FAF" w:rsidP="00D077A9">
      <w:pPr>
        <w:jc w:val="both"/>
        <w:rPr>
          <w:rFonts w:ascii="Arial" w:hAnsi="Arial" w:cs="Arial"/>
          <w:sz w:val="24"/>
          <w:lang w:val="en-US"/>
        </w:rPr>
      </w:pPr>
      <w:r w:rsidRPr="00D138BC">
        <w:rPr>
          <w:rFonts w:ascii="Arial" w:hAnsi="Arial" w:cs="Arial"/>
          <w:sz w:val="24"/>
          <w:lang w:val="en-US"/>
        </w:rPr>
        <w:t>Now</w:t>
      </w:r>
      <w:r w:rsidR="006F34EA">
        <w:rPr>
          <w:rFonts w:ascii="Arial" w:hAnsi="Arial" w:cs="Arial"/>
          <w:sz w:val="24"/>
          <w:lang w:val="en-US"/>
        </w:rPr>
        <w:t>, to</w:t>
      </w:r>
      <w:r w:rsidRPr="00D138BC">
        <w:rPr>
          <w:rFonts w:ascii="Arial" w:hAnsi="Arial" w:cs="Arial"/>
          <w:sz w:val="24"/>
          <w:lang w:val="en-US"/>
        </w:rPr>
        <w:t xml:space="preserve"> install </w:t>
      </w:r>
      <w:proofErr w:type="spellStart"/>
      <w:r w:rsidRPr="00D138BC">
        <w:rPr>
          <w:rFonts w:ascii="Arial" w:hAnsi="Arial" w:cs="Arial"/>
          <w:sz w:val="24"/>
          <w:lang w:val="en-US"/>
        </w:rPr>
        <w:t>Laravel</w:t>
      </w:r>
      <w:proofErr w:type="spellEnd"/>
      <w:r w:rsidR="006F34EA">
        <w:rPr>
          <w:rFonts w:ascii="Arial" w:hAnsi="Arial" w:cs="Arial"/>
          <w:sz w:val="24"/>
          <w:lang w:val="en-US"/>
        </w:rPr>
        <w:t>:</w:t>
      </w:r>
    </w:p>
    <w:p w:rsidR="00D077A9"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composer global require "</w:t>
      </w: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/installer"</w:t>
      </w:r>
    </w:p>
    <w:p w:rsidR="00AB07CE" w:rsidRPr="00D138BC" w:rsidRDefault="00AB07CE" w:rsidP="00AB07CE">
      <w:pPr>
        <w:pStyle w:val="Heading2"/>
        <w:rPr>
          <w:rFonts w:ascii="Arial" w:hAnsi="Arial" w:cs="Arial"/>
          <w:lang w:val="en-US"/>
        </w:rPr>
      </w:pPr>
      <w:r>
        <w:rPr>
          <w:rFonts w:ascii="Arial" w:hAnsi="Arial" w:cs="Arial"/>
          <w:lang w:val="en-US"/>
        </w:rPr>
        <w:t>C</w:t>
      </w:r>
      <w:r w:rsidRPr="00D138BC">
        <w:rPr>
          <w:rFonts w:ascii="Arial" w:hAnsi="Arial" w:cs="Arial"/>
          <w:lang w:val="en-US"/>
        </w:rPr>
        <w:t xml:space="preserve">reating a </w:t>
      </w:r>
      <w:r>
        <w:rPr>
          <w:rFonts w:ascii="Arial" w:hAnsi="Arial" w:cs="Arial"/>
          <w:lang w:val="en-US"/>
        </w:rPr>
        <w:t>P</w:t>
      </w:r>
      <w:r w:rsidRPr="00D138BC">
        <w:rPr>
          <w:rFonts w:ascii="Arial" w:hAnsi="Arial" w:cs="Arial"/>
          <w:lang w:val="en-US"/>
        </w:rPr>
        <w:t xml:space="preserve">roject </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the installation is successful, we </w:t>
      </w:r>
      <w:r w:rsidR="006F34EA">
        <w:rPr>
          <w:rFonts w:ascii="Arial" w:hAnsi="Arial" w:cs="Arial"/>
          <w:sz w:val="24"/>
          <w:lang w:val="en-US"/>
        </w:rPr>
        <w:t xml:space="preserve">can </w:t>
      </w:r>
      <w:r w:rsidR="00AB07CE">
        <w:rPr>
          <w:rFonts w:ascii="Arial" w:hAnsi="Arial" w:cs="Arial"/>
          <w:sz w:val="24"/>
          <w:lang w:val="en-US"/>
        </w:rPr>
        <w:t xml:space="preserve">carry </w:t>
      </w:r>
      <w:r w:rsidR="00AB07CE" w:rsidRPr="00D138BC">
        <w:rPr>
          <w:rFonts w:ascii="Arial" w:hAnsi="Arial" w:cs="Arial"/>
          <w:sz w:val="24"/>
          <w:lang w:val="en-US"/>
        </w:rPr>
        <w:t xml:space="preserve"> </w:t>
      </w:r>
      <w:r w:rsidR="006F34EA">
        <w:rPr>
          <w:rFonts w:ascii="Arial" w:hAnsi="Arial" w:cs="Arial"/>
          <w:sz w:val="24"/>
          <w:lang w:val="en-US"/>
        </w:rPr>
        <w:t xml:space="preserve">on with </w:t>
      </w:r>
      <w:r w:rsidRPr="00D138BC">
        <w:rPr>
          <w:rFonts w:ascii="Arial" w:hAnsi="Arial" w:cs="Arial"/>
          <w:sz w:val="24"/>
          <w:lang w:val="en-US"/>
        </w:rPr>
        <w:t>creating the framework of the project.</w:t>
      </w:r>
      <w:r w:rsidR="007744EB">
        <w:rPr>
          <w:rFonts w:ascii="Arial" w:hAnsi="Arial" w:cs="Arial"/>
          <w:sz w:val="24"/>
          <w:lang w:val="en-US"/>
        </w:rPr>
        <w:t xml:space="preserve"> Enter:</w:t>
      </w:r>
    </w:p>
    <w:p w:rsidR="00D077A9" w:rsidRPr="00AF040B" w:rsidRDefault="00AF040B" w:rsidP="00D077A9">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 xml:space="preserve"> new </w:t>
      </w:r>
      <w:proofErr w:type="spellStart"/>
      <w:r w:rsidRPr="00AF040B">
        <w:rPr>
          <w:rFonts w:ascii="Courier New" w:hAnsi="Courier New" w:cs="Courier New"/>
          <w:sz w:val="16"/>
          <w:szCs w:val="16"/>
          <w:lang w:val="en-US" w:eastAsia="ru-RU"/>
        </w:rPr>
        <w:t>fbexample</w:t>
      </w:r>
      <w:proofErr w:type="spellEnd"/>
    </w:p>
    <w:p w:rsidR="00C10A0D" w:rsidRDefault="005F3FAF" w:rsidP="00D077A9">
      <w:pPr>
        <w:jc w:val="both"/>
        <w:rPr>
          <w:rFonts w:ascii="Arial" w:hAnsi="Arial" w:cs="Arial"/>
          <w:sz w:val="24"/>
          <w:lang w:val="en-US"/>
        </w:rPr>
      </w:pPr>
      <w:r w:rsidRPr="00D138BC">
        <w:rPr>
          <w:rFonts w:ascii="Arial" w:hAnsi="Arial" w:cs="Arial"/>
          <w:sz w:val="24"/>
          <w:lang w:val="en-US"/>
        </w:rPr>
        <w:lastRenderedPageBreak/>
        <w:t xml:space="preserve">Wait </w:t>
      </w:r>
      <w:r w:rsidR="006F34EA">
        <w:rPr>
          <w:rFonts w:ascii="Arial" w:hAnsi="Arial" w:cs="Arial"/>
          <w:sz w:val="24"/>
          <w:lang w:val="en-US"/>
        </w:rPr>
        <w:t xml:space="preserve">until </w:t>
      </w:r>
      <w:r w:rsidRPr="00D138BC">
        <w:rPr>
          <w:rFonts w:ascii="Arial" w:hAnsi="Arial" w:cs="Arial"/>
          <w:sz w:val="24"/>
          <w:lang w:val="en-US"/>
        </w:rPr>
        <w:t xml:space="preserve">it </w:t>
      </w:r>
      <w:r w:rsidR="006F34EA">
        <w:rPr>
          <w:rFonts w:ascii="Arial" w:hAnsi="Arial" w:cs="Arial"/>
          <w:sz w:val="24"/>
          <w:lang w:val="en-US"/>
        </w:rPr>
        <w:t xml:space="preserve">finishes </w:t>
      </w:r>
      <w:r w:rsidR="00C10A0D">
        <w:rPr>
          <w:rFonts w:ascii="Arial" w:hAnsi="Arial" w:cs="Arial"/>
          <w:sz w:val="24"/>
          <w:lang w:val="en-US"/>
        </w:rPr>
        <w:t>creating the</w:t>
      </w:r>
      <w:r w:rsidRPr="00D138BC">
        <w:rPr>
          <w:rFonts w:ascii="Arial" w:hAnsi="Arial" w:cs="Arial"/>
          <w:sz w:val="24"/>
          <w:lang w:val="en-US"/>
        </w:rPr>
        <w:t xml:space="preserve"> project framework. </w:t>
      </w:r>
      <w:r w:rsidR="00C10A0D">
        <w:rPr>
          <w:rFonts w:ascii="Arial" w:hAnsi="Arial" w:cs="Arial"/>
          <w:sz w:val="24"/>
          <w:lang w:val="en-US"/>
        </w:rPr>
        <w:t>A</w:t>
      </w:r>
      <w:r w:rsidRPr="00D138BC">
        <w:rPr>
          <w:rFonts w:ascii="Arial" w:hAnsi="Arial" w:cs="Arial"/>
          <w:sz w:val="24"/>
          <w:lang w:val="en-US"/>
        </w:rPr>
        <w:t xml:space="preserve"> description of the directory structure </w:t>
      </w:r>
      <w:r w:rsidR="00C10A0D">
        <w:rPr>
          <w:rFonts w:ascii="Arial" w:hAnsi="Arial" w:cs="Arial"/>
          <w:sz w:val="24"/>
          <w:lang w:val="en-US"/>
        </w:rPr>
        <w:t xml:space="preserve">can be found </w:t>
      </w:r>
      <w:r w:rsidRPr="00D138BC">
        <w:rPr>
          <w:rFonts w:ascii="Arial" w:hAnsi="Arial" w:cs="Arial"/>
          <w:sz w:val="24"/>
          <w:lang w:val="en-US"/>
        </w:rPr>
        <w:t xml:space="preserve">in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r w:rsidR="00606FED" w:rsidRPr="00606FED">
        <w:fldChar w:fldCharType="begin"/>
      </w:r>
      <w:r w:rsidR="00606FED" w:rsidRPr="00606FED">
        <w:rPr>
          <w:lang w:val="en-US"/>
          <w:rPrChange w:id="78" w:author="Denis" w:date="2017-11-13T21:51:00Z">
            <w:rPr/>
          </w:rPrChange>
        </w:rPr>
        <w:instrText xml:space="preserve"> HYPERLINK "http://laravel.su/docs/5.2/structure" </w:instrText>
      </w:r>
      <w:r w:rsidR="00606FED" w:rsidRPr="00606FED">
        <w:fldChar w:fldCharType="separate"/>
      </w:r>
      <w:r w:rsidRPr="00D138BC">
        <w:rPr>
          <w:rStyle w:val="Hyperlink"/>
          <w:rFonts w:ascii="Arial" w:hAnsi="Arial" w:cs="Arial"/>
          <w:sz w:val="24"/>
          <w:lang w:val="en-US"/>
        </w:rPr>
        <w:t>documentation</w:t>
      </w:r>
      <w:r w:rsidR="00606FED">
        <w:rPr>
          <w:rStyle w:val="Hyperlink"/>
          <w:rFonts w:ascii="Arial" w:hAnsi="Arial" w:cs="Arial"/>
          <w:sz w:val="24"/>
          <w:lang w:val="en-US"/>
        </w:rPr>
        <w:fldChar w:fldCharType="end"/>
      </w:r>
      <w:r w:rsidRPr="00D138BC">
        <w:rPr>
          <w:rFonts w:ascii="Arial" w:hAnsi="Arial" w:cs="Arial"/>
          <w:sz w:val="24"/>
          <w:lang w:val="en-US"/>
        </w:rPr>
        <w:t xml:space="preserve">. </w:t>
      </w:r>
    </w:p>
    <w:p w:rsidR="00C10A0D" w:rsidRDefault="00C10A0D" w:rsidP="003860AF">
      <w:pPr>
        <w:pStyle w:val="Heading3"/>
        <w:rPr>
          <w:rFonts w:ascii="Arial" w:hAnsi="Arial" w:cs="Arial"/>
          <w:sz w:val="24"/>
          <w:lang w:val="en-US"/>
        </w:rPr>
      </w:pPr>
      <w:r>
        <w:rPr>
          <w:rFonts w:ascii="Arial" w:hAnsi="Arial" w:cs="Arial"/>
          <w:sz w:val="24"/>
          <w:lang w:val="en-US"/>
        </w:rPr>
        <w:t>Our Project's Structure</w:t>
      </w:r>
    </w:p>
    <w:p w:rsidR="00D077A9" w:rsidRPr="00D138BC" w:rsidRDefault="00C10A0D" w:rsidP="00D077A9">
      <w:pPr>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sidR="00AF10D6">
        <w:rPr>
          <w:rFonts w:ascii="Arial" w:hAnsi="Arial" w:cs="Arial"/>
          <w:sz w:val="24"/>
          <w:lang w:val="en-US"/>
        </w:rPr>
        <w:t xml:space="preserve">se </w:t>
      </w:r>
      <w:r w:rsidRPr="00D138BC">
        <w:rPr>
          <w:rFonts w:ascii="Arial" w:hAnsi="Arial" w:cs="Arial"/>
          <w:sz w:val="24"/>
          <w:lang w:val="en-US"/>
        </w:rPr>
        <w:t xml:space="preserve"> </w:t>
      </w:r>
      <w:r>
        <w:rPr>
          <w:rFonts w:ascii="Arial" w:hAnsi="Arial" w:cs="Arial"/>
          <w:sz w:val="24"/>
          <w:lang w:val="en-US"/>
        </w:rPr>
        <w:t>are the</w:t>
      </w:r>
      <w:r w:rsidRPr="00D138BC">
        <w:rPr>
          <w:rFonts w:ascii="Arial" w:hAnsi="Arial" w:cs="Arial"/>
          <w:sz w:val="24"/>
          <w:lang w:val="en-US"/>
        </w:rPr>
        <w:t xml:space="preserve"> </w:t>
      </w:r>
      <w:r w:rsidR="005F3FAF" w:rsidRPr="00D138BC">
        <w:rPr>
          <w:rFonts w:ascii="Arial" w:hAnsi="Arial" w:cs="Arial"/>
          <w:sz w:val="24"/>
          <w:lang w:val="en-US"/>
        </w:rPr>
        <w:t>directories</w:t>
      </w:r>
      <w:r>
        <w:rPr>
          <w:rFonts w:ascii="Arial" w:hAnsi="Arial" w:cs="Arial"/>
          <w:sz w:val="24"/>
          <w:lang w:val="en-US"/>
        </w:rPr>
        <w:t xml:space="preserve"> we are most interested in</w:t>
      </w:r>
      <w:r w:rsidR="005F3FAF" w:rsidRPr="00D138BC">
        <w:rPr>
          <w:rFonts w:ascii="Arial" w:hAnsi="Arial" w:cs="Arial"/>
          <w:sz w:val="24"/>
          <w:lang w:val="en-US"/>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app – the main directory of our application. Models will be located in the root directory. The Http subdirectory contains everything that is related to working with the browser. The Http/Controllers subdirectory contains our controllers.</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config</w:t>
      </w:r>
      <w:proofErr w:type="spellEnd"/>
      <w:r w:rsidRPr="00D138BC">
        <w:rPr>
          <w:rFonts w:ascii="Arial" w:hAnsi="Arial" w:cs="Arial"/>
          <w:sz w:val="24"/>
          <w:lang w:val="en-US"/>
        </w:rPr>
        <w:t xml:space="preserve"> – the directory with configuration files. You will </w:t>
      </w:r>
      <w:r w:rsidR="008311A5">
        <w:rPr>
          <w:rFonts w:ascii="Arial" w:hAnsi="Arial" w:cs="Arial"/>
          <w:sz w:val="24"/>
          <w:lang w:val="en-US"/>
        </w:rPr>
        <w:t>discover</w:t>
      </w:r>
      <w:r w:rsidR="008311A5" w:rsidRPr="00D138BC">
        <w:rPr>
          <w:rFonts w:ascii="Arial" w:hAnsi="Arial" w:cs="Arial"/>
          <w:sz w:val="24"/>
          <w:lang w:val="en-US"/>
        </w:rPr>
        <w:t xml:space="preserve"> </w:t>
      </w:r>
      <w:r w:rsidRPr="00D138BC">
        <w:rPr>
          <w:rFonts w:ascii="Arial" w:hAnsi="Arial" w:cs="Arial"/>
          <w:sz w:val="24"/>
          <w:lang w:val="en-US"/>
        </w:rPr>
        <w:t>more details about the configuration process later.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public – the root directory of the web application (</w:t>
      </w:r>
      <w:proofErr w:type="spellStart"/>
      <w:r w:rsidRPr="00D138BC">
        <w:rPr>
          <w:rFonts w:ascii="Arial" w:hAnsi="Arial" w:cs="Arial"/>
          <w:sz w:val="24"/>
          <w:lang w:val="en-US"/>
        </w:rPr>
        <w:t>DocumentRoot</w:t>
      </w:r>
      <w:proofErr w:type="spellEnd"/>
      <w:r w:rsidRPr="00D138BC">
        <w:rPr>
          <w:rFonts w:ascii="Arial" w:hAnsi="Arial" w:cs="Arial"/>
          <w:sz w:val="24"/>
          <w:lang w:val="en-US"/>
        </w:rPr>
        <w:t>). It contains static files</w:t>
      </w:r>
      <w:r w:rsidR="00102E27">
        <w:rPr>
          <w:rFonts w:ascii="Arial" w:hAnsi="Arial" w:cs="Arial"/>
          <w:sz w:val="24"/>
          <w:lang w:val="en-US"/>
        </w:rPr>
        <w:t xml:space="preserve">: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w:t>
      </w:r>
      <w:proofErr w:type="spellStart"/>
      <w:r w:rsidRPr="00D138BC">
        <w:rPr>
          <w:rFonts w:ascii="Arial" w:hAnsi="Arial" w:cs="Arial"/>
          <w:sz w:val="24"/>
          <w:lang w:val="en-US"/>
        </w:rPr>
        <w:t>js</w:t>
      </w:r>
      <w:proofErr w:type="spellEnd"/>
      <w:r w:rsidRPr="00D138BC">
        <w:rPr>
          <w:rFonts w:ascii="Arial" w:hAnsi="Arial" w:cs="Arial"/>
          <w:sz w:val="24"/>
          <w:lang w:val="en-US"/>
        </w:rPr>
        <w:t>, images, etc.</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resources - contains views, localization files and, if any, LESS files, SASS and </w:t>
      </w:r>
      <w:proofErr w:type="spellStart"/>
      <w:r w:rsidRPr="00D138BC">
        <w:rPr>
          <w:rFonts w:ascii="Arial" w:hAnsi="Arial" w:cs="Arial"/>
          <w:sz w:val="24"/>
          <w:lang w:val="en-US"/>
        </w:rPr>
        <w:t>js</w:t>
      </w:r>
      <w:proofErr w:type="spellEnd"/>
      <w:r w:rsidRPr="00D138BC">
        <w:rPr>
          <w:rFonts w:ascii="Arial" w:hAnsi="Arial" w:cs="Arial"/>
          <w:sz w:val="24"/>
          <w:lang w:val="en-US"/>
        </w:rPr>
        <w:t xml:space="preserve"> applications on such frameworks as </w:t>
      </w:r>
      <w:proofErr w:type="spellStart"/>
      <w:r w:rsidRPr="00D138BC">
        <w:rPr>
          <w:rFonts w:ascii="Arial" w:hAnsi="Arial" w:cs="Arial"/>
          <w:sz w:val="24"/>
          <w:lang w:val="en-US"/>
        </w:rPr>
        <w:t>ReactJS</w:t>
      </w:r>
      <w:proofErr w:type="spellEnd"/>
      <w:r w:rsidRPr="00D138BC">
        <w:rPr>
          <w:rFonts w:ascii="Arial" w:hAnsi="Arial" w:cs="Arial"/>
          <w:sz w:val="24"/>
          <w:lang w:val="en-US"/>
        </w:rPr>
        <w:t xml:space="preserve">, </w:t>
      </w:r>
      <w:proofErr w:type="spellStart"/>
      <w:r w:rsidRPr="00D138BC">
        <w:rPr>
          <w:rFonts w:ascii="Arial" w:hAnsi="Arial" w:cs="Arial"/>
          <w:sz w:val="24"/>
          <w:lang w:val="en-US"/>
        </w:rPr>
        <w:t>AngularJS</w:t>
      </w:r>
      <w:proofErr w:type="spellEnd"/>
      <w:r w:rsidRPr="00D138BC">
        <w:rPr>
          <w:rFonts w:ascii="Arial" w:hAnsi="Arial" w:cs="Arial"/>
          <w:sz w:val="24"/>
          <w:lang w:val="en-US"/>
        </w:rPr>
        <w:t xml:space="preserve"> or Ember that are later put together into the public folder with an external tool.</w:t>
      </w:r>
    </w:p>
    <w:p w:rsidR="00C10A0D" w:rsidRDefault="005F3FAF" w:rsidP="00D077A9">
      <w:pPr>
        <w:jc w:val="both"/>
        <w:rPr>
          <w:rFonts w:ascii="Arial" w:hAnsi="Arial" w:cs="Arial"/>
          <w:sz w:val="24"/>
          <w:lang w:val="en-US"/>
        </w:rPr>
      </w:pPr>
      <w:r w:rsidRPr="00D138BC">
        <w:rPr>
          <w:rFonts w:ascii="Arial" w:hAnsi="Arial" w:cs="Arial"/>
          <w:sz w:val="24"/>
          <w:lang w:val="en-US"/>
        </w:rPr>
        <w:t xml:space="preserve">The root directory of our application contains the </w:t>
      </w:r>
      <w:proofErr w:type="spellStart"/>
      <w:r w:rsidRPr="00D138BC">
        <w:rPr>
          <w:rFonts w:ascii="Arial" w:hAnsi="Arial" w:cs="Arial"/>
          <w:sz w:val="24"/>
          <w:lang w:val="en-US"/>
        </w:rPr>
        <w:t>composer.json</w:t>
      </w:r>
      <w:proofErr w:type="spellEnd"/>
      <w:r w:rsidRPr="00D138BC">
        <w:rPr>
          <w:rFonts w:ascii="Arial" w:hAnsi="Arial" w:cs="Arial"/>
          <w:sz w:val="24"/>
          <w:lang w:val="en-US"/>
        </w:rPr>
        <w:t xml:space="preserve"> file that describes the packages our application will need besides those that are already present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We will need two such packages: </w:t>
      </w:r>
      <w:r w:rsidR="00606FED" w:rsidRPr="00606FED">
        <w:fldChar w:fldCharType="begin"/>
      </w:r>
      <w:r w:rsidR="00606FED" w:rsidRPr="00606FED">
        <w:rPr>
          <w:lang w:val="en-US"/>
          <w:rPrChange w:id="79" w:author="Denis" w:date="2017-11-13T21:51:00Z">
            <w:rPr/>
          </w:rPrChange>
        </w:rPr>
        <w:instrText xml:space="preserve"> HYPERLINK "https://github.com/zofe/rapyd-laravel" </w:instrText>
      </w:r>
      <w:r w:rsidR="00606FED" w:rsidRPr="00606FED">
        <w:fldChar w:fldCharType="separate"/>
      </w:r>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r w:rsidR="00606FED">
        <w:rPr>
          <w:rStyle w:val="Hyperlink"/>
          <w:rFonts w:ascii="Arial" w:hAnsi="Arial" w:cs="Arial"/>
          <w:sz w:val="24"/>
          <w:lang w:val="en-US"/>
        </w:rPr>
        <w:fldChar w:fldCharType="end"/>
      </w:r>
      <w:r w:rsidRPr="00D138BC">
        <w:rPr>
          <w:rStyle w:val="Hyperlink"/>
          <w:rFonts w:ascii="Arial" w:hAnsi="Arial" w:cs="Arial"/>
          <w:sz w:val="24"/>
          <w:lang w:val="en-US"/>
        </w:rPr>
        <w:t>-laravel</w:t>
      </w:r>
      <w:proofErr w:type="spellEnd"/>
      <w:r w:rsidRPr="00D138BC">
        <w:rPr>
          <w:rFonts w:ascii="Arial" w:hAnsi="Arial" w:cs="Arial"/>
          <w:sz w:val="24"/>
          <w:lang w:val="en-US"/>
        </w:rPr>
        <w:t xml:space="preserve"> </w:t>
      </w:r>
      <w:r w:rsidR="0020785B">
        <w:rPr>
          <w:rFonts w:ascii="Arial" w:hAnsi="Arial" w:cs="Arial"/>
          <w:sz w:val="24"/>
          <w:lang w:val="en-US"/>
        </w:rPr>
        <w:t xml:space="preserve">for </w:t>
      </w:r>
      <w:r w:rsidRPr="00D138BC">
        <w:rPr>
          <w:rFonts w:ascii="Arial" w:hAnsi="Arial" w:cs="Arial"/>
          <w:sz w:val="24"/>
          <w:lang w:val="en-US"/>
        </w:rPr>
        <w:t>build</w:t>
      </w:r>
      <w:r w:rsidR="0020785B">
        <w:rPr>
          <w:rFonts w:ascii="Arial" w:hAnsi="Arial" w:cs="Arial"/>
          <w:sz w:val="24"/>
          <w:lang w:val="en-US"/>
        </w:rPr>
        <w:t>ing</w:t>
      </w:r>
      <w:r w:rsidRPr="00D138BC">
        <w:rPr>
          <w:rFonts w:ascii="Arial" w:hAnsi="Arial" w:cs="Arial"/>
          <w:sz w:val="24"/>
          <w:lang w:val="en-US"/>
        </w:rPr>
        <w:t xml:space="preserve"> a </w:t>
      </w:r>
      <w:r w:rsidR="0020785B">
        <w:rPr>
          <w:rFonts w:ascii="Arial" w:hAnsi="Arial" w:cs="Arial"/>
          <w:sz w:val="24"/>
          <w:lang w:val="en-US"/>
        </w:rPr>
        <w:t xml:space="preserve">quick </w:t>
      </w:r>
      <w:r w:rsidRPr="00D138BC">
        <w:rPr>
          <w:rFonts w:ascii="Arial" w:hAnsi="Arial" w:cs="Arial"/>
          <w:sz w:val="24"/>
          <w:lang w:val="en-US"/>
        </w:rPr>
        <w:t xml:space="preserve">interface with grids and edit dialog boxes, and </w:t>
      </w:r>
      <w:hyperlink r:id="rId34" w:history="1">
        <w:r w:rsidRPr="00D138BC">
          <w:rPr>
            <w:rStyle w:val="Hyperlink"/>
            <w:rFonts w:ascii="Arial" w:hAnsi="Arial" w:cs="Arial"/>
            <w:sz w:val="24"/>
            <w:lang w:val="en-US"/>
          </w:rPr>
          <w:t>sim1984/</w:t>
        </w:r>
        <w:proofErr w:type="spellStart"/>
        <w:r w:rsidRPr="00D138BC">
          <w:rPr>
            <w:rStyle w:val="Hyperlink"/>
            <w:rFonts w:ascii="Arial" w:hAnsi="Arial" w:cs="Arial"/>
            <w:sz w:val="24"/>
            <w:lang w:val="en-US"/>
          </w:rPr>
          <w:t>laravel</w:t>
        </w:r>
        <w:proofErr w:type="spellEnd"/>
        <w:r w:rsidRPr="00D138BC">
          <w:rPr>
            <w:rStyle w:val="Hyperlink"/>
            <w:rFonts w:ascii="Arial" w:hAnsi="Arial" w:cs="Arial"/>
            <w:sz w:val="24"/>
            <w:lang w:val="en-US"/>
          </w:rPr>
          <w:t>-firebird</w:t>
        </w:r>
      </w:hyperlink>
      <w:r w:rsidR="00E7628D">
        <w:rPr>
          <w:lang w:val="en-NZ"/>
        </w:rPr>
        <w:t>,</w:t>
      </w:r>
      <w:r w:rsidRPr="00D138BC">
        <w:rPr>
          <w:rFonts w:ascii="Arial" w:hAnsi="Arial" w:cs="Arial"/>
          <w:sz w:val="24"/>
          <w:lang w:val="en-US"/>
        </w:rPr>
        <w:t xml:space="preserve"> an extension for working with Firebird</w:t>
      </w:r>
      <w:r w:rsidR="00173E9F">
        <w:rPr>
          <w:rFonts w:ascii="Arial" w:hAnsi="Arial" w:cs="Arial"/>
          <w:sz w:val="24"/>
          <w:lang w:val="en-US"/>
        </w:rPr>
        <w:t xml:space="preserve"> </w:t>
      </w:r>
      <w:r w:rsidR="00C10A0D">
        <w:rPr>
          <w:rFonts w:ascii="Arial" w:hAnsi="Arial" w:cs="Arial"/>
          <w:sz w:val="24"/>
          <w:lang w:val="en-US"/>
        </w:rPr>
        <w:t>databases</w:t>
      </w:r>
      <w:r w:rsidRPr="00D138BC">
        <w:rPr>
          <w:rFonts w:ascii="Arial" w:hAnsi="Arial" w:cs="Arial"/>
          <w:sz w:val="24"/>
          <w:lang w:val="en-US"/>
        </w:rPr>
        <w:t xml:space="preserve">. </w:t>
      </w:r>
    </w:p>
    <w:p w:rsidR="00C10A0D" w:rsidRDefault="005F3FAF" w:rsidP="00D077A9">
      <w:pPr>
        <w:jc w:val="both"/>
        <w:rPr>
          <w:rFonts w:ascii="Arial" w:hAnsi="Arial" w:cs="Arial"/>
          <w:sz w:val="24"/>
          <w:szCs w:val="24"/>
          <w:lang w:val="en-US"/>
        </w:rPr>
      </w:pPr>
      <w:r w:rsidRPr="00D138BC">
        <w:rPr>
          <w:rFonts w:ascii="Arial" w:hAnsi="Arial" w:cs="Arial"/>
          <w:sz w:val="24"/>
          <w:lang w:val="en-US"/>
        </w:rPr>
        <w:t>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is </w:t>
      </w:r>
      <w:r w:rsidR="00E05B0B">
        <w:rPr>
          <w:rFonts w:ascii="Arial" w:hAnsi="Arial" w:cs="Arial"/>
          <w:sz w:val="24"/>
          <w:lang w:val="en-US"/>
        </w:rPr>
        <w:t xml:space="preserve">the author's </w:t>
      </w:r>
      <w:r w:rsidRPr="00D138BC">
        <w:rPr>
          <w:rFonts w:ascii="Arial" w:hAnsi="Arial" w:cs="Arial"/>
          <w:sz w:val="24"/>
          <w:lang w:val="en-US"/>
        </w:rPr>
        <w:t xml:space="preserve">fork of the </w:t>
      </w:r>
      <w:hyperlink r:id="rId35" w:history="1">
        <w:r w:rsidRPr="00D138BC">
          <w:rPr>
            <w:rFonts w:ascii="Arial" w:hAnsi="Arial" w:cs="Arial"/>
            <w:sz w:val="24"/>
            <w:szCs w:val="24"/>
            <w:lang w:val="en-US"/>
          </w:rPr>
          <w:t>jacquestvanzuydam/laravel-firebird</w:t>
        </w:r>
      </w:hyperlink>
      <w:r w:rsidRPr="00D138BC">
        <w:rPr>
          <w:rFonts w:ascii="Arial" w:hAnsi="Arial" w:cs="Arial"/>
          <w:sz w:val="24"/>
          <w:szCs w:val="24"/>
          <w:lang w:val="en-US"/>
        </w:rPr>
        <w:t xml:space="preserve"> package</w:t>
      </w:r>
      <w:r w:rsidR="00C10A0D">
        <w:rPr>
          <w:rFonts w:ascii="Arial" w:hAnsi="Arial" w:cs="Arial"/>
          <w:sz w:val="24"/>
          <w:szCs w:val="24"/>
          <w:lang w:val="en-US"/>
        </w:rPr>
        <w:t xml:space="preserve">.  </w:t>
      </w:r>
      <w:r w:rsidR="0089318C">
        <w:rPr>
          <w:rFonts w:ascii="Arial" w:hAnsi="Arial" w:cs="Arial"/>
          <w:sz w:val="24"/>
          <w:szCs w:val="24"/>
          <w:lang w:val="en-US"/>
        </w:rPr>
        <w:t>I</w:t>
      </w:r>
      <w:r w:rsidR="00C10A0D" w:rsidRPr="00D138BC">
        <w:rPr>
          <w:rFonts w:ascii="Arial" w:hAnsi="Arial" w:cs="Arial"/>
          <w:sz w:val="24"/>
          <w:szCs w:val="24"/>
          <w:lang w:val="en-US"/>
        </w:rPr>
        <w:t xml:space="preserve">ts </w:t>
      </w:r>
      <w:r w:rsidRPr="00D138BC">
        <w:rPr>
          <w:rFonts w:ascii="Arial" w:hAnsi="Arial" w:cs="Arial"/>
          <w:sz w:val="24"/>
          <w:szCs w:val="24"/>
          <w:lang w:val="en-US"/>
        </w:rPr>
        <w:t>installation is a bit different</w:t>
      </w:r>
      <w:r w:rsidR="00C10A0D">
        <w:rPr>
          <w:rFonts w:ascii="Arial" w:hAnsi="Arial" w:cs="Arial"/>
          <w:sz w:val="24"/>
          <w:szCs w:val="24"/>
          <w:lang w:val="en-US"/>
        </w:rPr>
        <w:t>--</w:t>
      </w:r>
      <w:r w:rsidRPr="00D138BC">
        <w:rPr>
          <w:rFonts w:ascii="Arial" w:hAnsi="Arial" w:cs="Arial"/>
          <w:sz w:val="24"/>
          <w:szCs w:val="24"/>
          <w:lang w:val="en-US"/>
        </w:rPr>
        <w:t xml:space="preserve">the description of </w:t>
      </w:r>
      <w:r w:rsidR="00C10A0D">
        <w:rPr>
          <w:rFonts w:ascii="Arial" w:hAnsi="Arial" w:cs="Arial"/>
          <w:sz w:val="24"/>
          <w:szCs w:val="24"/>
          <w:lang w:val="en-US"/>
        </w:rPr>
        <w:t xml:space="preserve">how the </w:t>
      </w:r>
      <w:r w:rsidRPr="00D138BC">
        <w:rPr>
          <w:rFonts w:ascii="Arial" w:hAnsi="Arial" w:cs="Arial"/>
          <w:sz w:val="24"/>
          <w:szCs w:val="24"/>
          <w:lang w:val="en-US"/>
        </w:rPr>
        <w:t xml:space="preserve">package differs from the original is available in the article </w:t>
      </w:r>
      <w:commentRangeStart w:id="80"/>
      <w:commentRangeStart w:id="81"/>
      <w:r w:rsidR="00606FED">
        <w:fldChar w:fldCharType="begin"/>
      </w:r>
      <w:r w:rsidR="00C10A0D" w:rsidRPr="003860AF">
        <w:rPr>
          <w:lang w:val="en-US"/>
        </w:rPr>
        <w:instrText>HYPERLINK "https://habrahabr.ru/post/312874/"</w:instrText>
      </w:r>
      <w:r w:rsidR="00606FED">
        <w:fldChar w:fldCharType="separate"/>
      </w:r>
      <w:r w:rsidRPr="00D138BC">
        <w:rPr>
          <w:rStyle w:val="Hyperlink"/>
          <w:rFonts w:ascii="Arial" w:hAnsi="Arial" w:cs="Arial"/>
          <w:sz w:val="24"/>
          <w:szCs w:val="24"/>
          <w:lang w:val="en-US"/>
        </w:rPr>
        <w:t>Package for working with the Firebird DBMS in Laravel</w:t>
      </w:r>
      <w:r w:rsidR="00606FED">
        <w:fldChar w:fldCharType="end"/>
      </w:r>
      <w:commentRangeEnd w:id="80"/>
      <w:r w:rsidR="00C10A0D">
        <w:rPr>
          <w:rStyle w:val="CommentReference"/>
        </w:rPr>
        <w:commentReference w:id="80"/>
      </w:r>
      <w:commentRangeEnd w:id="81"/>
      <w:r w:rsidR="00E50BC5">
        <w:rPr>
          <w:rFonts w:ascii="Arial" w:hAnsi="Arial" w:cs="Arial"/>
          <w:sz w:val="24"/>
          <w:szCs w:val="24"/>
          <w:lang w:val="en-US"/>
        </w:rPr>
        <w:t xml:space="preserve">, if you can read Russian.  An English-language description of the packages and the changes from the original can be found in the readme.md document at this URL: </w:t>
      </w:r>
      <w:hyperlink r:id="rId36" w:history="1">
        <w:r w:rsidR="00E50BC5" w:rsidRPr="00E50BC5">
          <w:rPr>
            <w:rStyle w:val="Hyperlink"/>
            <w:lang w:val="en-US"/>
          </w:rPr>
          <w:t>https://github.com/sim1984/laravel-firebird</w:t>
        </w:r>
      </w:hyperlink>
      <w:r w:rsidR="00E50BC5" w:rsidRPr="00D138BC">
        <w:rPr>
          <w:rFonts w:ascii="Arial" w:hAnsi="Arial" w:cs="Arial"/>
          <w:sz w:val="24"/>
          <w:szCs w:val="24"/>
          <w:lang w:val="en-US"/>
        </w:rPr>
        <w:t xml:space="preserve"> </w:t>
      </w:r>
      <w:r w:rsidR="003860AF">
        <w:rPr>
          <w:rStyle w:val="CommentReference"/>
        </w:rPr>
        <w:commentReference w:id="81"/>
      </w:r>
    </w:p>
    <w:tbl>
      <w:tblPr>
        <w:tblStyle w:val="TableGrid"/>
        <w:tblW w:w="0" w:type="auto"/>
        <w:tblLook w:val="04A0"/>
      </w:tblPr>
      <w:tblGrid>
        <w:gridCol w:w="9571"/>
      </w:tblGrid>
      <w:tr w:rsidR="0070760A" w:rsidRPr="00DA5B5F" w:rsidTr="0070760A">
        <w:tc>
          <w:tcPr>
            <w:tcW w:w="9571" w:type="dxa"/>
          </w:tcPr>
          <w:p w:rsidR="0070760A" w:rsidRDefault="0070760A" w:rsidP="0070760A">
            <w:pPr>
              <w:jc w:val="both"/>
              <w:rPr>
                <w:rFonts w:ascii="Arial" w:hAnsi="Arial" w:cs="Arial"/>
                <w:sz w:val="24"/>
                <w:szCs w:val="24"/>
                <w:lang w:val="en-US"/>
              </w:rPr>
            </w:pPr>
            <w:r>
              <w:rPr>
                <w:rFonts w:ascii="Arial" w:hAnsi="Arial" w:cs="Arial"/>
                <w:sz w:val="24"/>
                <w:szCs w:val="24"/>
                <w:lang w:val="en-US"/>
              </w:rPr>
              <w:t>Caution</w:t>
            </w:r>
          </w:p>
          <w:p w:rsidR="0070760A" w:rsidRPr="00F22BA0" w:rsidRDefault="0070760A" w:rsidP="006F6E3B">
            <w:pPr>
              <w:jc w:val="both"/>
              <w:rPr>
                <w:rFonts w:ascii="Arial" w:hAnsi="Arial" w:cs="Arial"/>
                <w:sz w:val="24"/>
                <w:szCs w:val="24"/>
                <w:lang w:val="en-US"/>
              </w:rPr>
            </w:pPr>
            <w:r w:rsidRPr="00D138BC">
              <w:rPr>
                <w:rFonts w:ascii="Arial" w:hAnsi="Arial" w:cs="Arial"/>
                <w:sz w:val="24"/>
                <w:szCs w:val="24"/>
                <w:lang w:val="en-US"/>
              </w:rPr>
              <w:t>Remember to set the minimum-</w:t>
            </w:r>
            <w:commentRangeStart w:id="82"/>
            <w:commentRangeStart w:id="83"/>
            <w:r w:rsidRPr="00D138BC">
              <w:rPr>
                <w:rFonts w:ascii="Arial" w:hAnsi="Arial" w:cs="Arial"/>
                <w:sz w:val="24"/>
                <w:szCs w:val="24"/>
                <w:lang w:val="en-US"/>
              </w:rPr>
              <w:t xml:space="preserve">stability parameter </w:t>
            </w:r>
            <w:commentRangeEnd w:id="82"/>
            <w:r>
              <w:rPr>
                <w:rStyle w:val="CommentReference"/>
              </w:rPr>
              <w:commentReference w:id="82"/>
            </w:r>
            <w:commentRangeEnd w:id="83"/>
            <w:r>
              <w:rPr>
                <w:rStyle w:val="CommentReference"/>
              </w:rPr>
              <w:commentReference w:id="83"/>
            </w:r>
            <w:r w:rsidRPr="00D138BC">
              <w:rPr>
                <w:rFonts w:ascii="Arial" w:hAnsi="Arial" w:cs="Arial"/>
                <w:sz w:val="24"/>
                <w:szCs w:val="24"/>
                <w:lang w:val="en-US"/>
              </w:rPr>
              <w:t xml:space="preserve">to </w:t>
            </w:r>
            <w:r>
              <w:rPr>
                <w:rFonts w:ascii="Arial" w:hAnsi="Arial" w:cs="Arial"/>
                <w:sz w:val="24"/>
                <w:szCs w:val="24"/>
                <w:lang w:val="en-US"/>
              </w:rPr>
              <w:t>'</w:t>
            </w:r>
            <w:r w:rsidRPr="00D138BC">
              <w:rPr>
                <w:rFonts w:ascii="Arial" w:hAnsi="Arial" w:cs="Arial"/>
                <w:sz w:val="24"/>
                <w:szCs w:val="24"/>
                <w:lang w:val="en-US"/>
              </w:rPr>
              <w:t>dev</w:t>
            </w:r>
            <w:r>
              <w:rPr>
                <w:rFonts w:ascii="Arial" w:hAnsi="Arial" w:cs="Arial"/>
                <w:sz w:val="24"/>
                <w:szCs w:val="24"/>
                <w:lang w:val="en-US"/>
              </w:rPr>
              <w:t>'</w:t>
            </w:r>
            <w:r w:rsidRPr="00D138BC">
              <w:rPr>
                <w:rFonts w:ascii="Arial" w:hAnsi="Arial" w:cs="Arial"/>
                <w:sz w:val="24"/>
                <w:szCs w:val="24"/>
                <w:lang w:val="en-US"/>
              </w:rPr>
              <w:t xml:space="preserve"> because the package is not stable </w:t>
            </w:r>
            <w:r>
              <w:rPr>
                <w:rFonts w:ascii="Arial" w:hAnsi="Arial" w:cs="Arial"/>
                <w:sz w:val="24"/>
                <w:szCs w:val="24"/>
                <w:lang w:val="en-US"/>
              </w:rPr>
              <w:t xml:space="preserve">enough </w:t>
            </w:r>
            <w:r w:rsidRPr="00D138BC">
              <w:rPr>
                <w:rFonts w:ascii="Arial" w:hAnsi="Arial" w:cs="Arial"/>
                <w:sz w:val="24"/>
                <w:szCs w:val="24"/>
                <w:lang w:val="en-US"/>
              </w:rPr>
              <w:t xml:space="preserve">to </w:t>
            </w:r>
            <w:r w:rsidR="006F6E3B">
              <w:rPr>
                <w:rFonts w:ascii="Arial" w:hAnsi="Arial" w:cs="Arial"/>
                <w:sz w:val="24"/>
                <w:szCs w:val="24"/>
                <w:lang w:val="en-US"/>
              </w:rPr>
              <w:t xml:space="preserve">publish at https://packagist.org.  You will need to modify the </w:t>
            </w:r>
            <w:proofErr w:type="spellStart"/>
            <w:r w:rsidR="006F6E3B">
              <w:rPr>
                <w:rFonts w:ascii="Arial" w:hAnsi="Arial" w:cs="Arial"/>
                <w:sz w:val="24"/>
                <w:szCs w:val="24"/>
                <w:lang w:val="en-US"/>
              </w:rPr>
              <w:t>composer.json</w:t>
            </w:r>
            <w:proofErr w:type="spellEnd"/>
            <w:r w:rsidR="006F6E3B">
              <w:rPr>
                <w:rFonts w:ascii="Arial" w:hAnsi="Arial" w:cs="Arial"/>
                <w:sz w:val="24"/>
                <w:szCs w:val="24"/>
                <w:lang w:val="en-US"/>
              </w:rPr>
              <w:t xml:space="preserve"> file (see below) to </w:t>
            </w:r>
            <w:r w:rsidRPr="00D138BC">
              <w:rPr>
                <w:rFonts w:ascii="Arial" w:hAnsi="Arial" w:cs="Arial"/>
                <w:sz w:val="24"/>
                <w:szCs w:val="24"/>
                <w:lang w:val="en-US"/>
              </w:rPr>
              <w:t>add</w:t>
            </w:r>
            <w:r>
              <w:rPr>
                <w:rFonts w:ascii="Arial" w:hAnsi="Arial" w:cs="Arial"/>
                <w:sz w:val="24"/>
                <w:szCs w:val="24"/>
                <w:lang w:val="en-US"/>
              </w:rPr>
              <w:t xml:space="preserve"> </w:t>
            </w:r>
            <w:r w:rsidR="006F6E3B">
              <w:rPr>
                <w:rFonts w:ascii="Arial" w:hAnsi="Arial" w:cs="Arial"/>
                <w:sz w:val="24"/>
                <w:szCs w:val="24"/>
                <w:lang w:val="en-US"/>
              </w:rPr>
              <w:t xml:space="preserve">a reference to the </w:t>
            </w:r>
            <w:proofErr w:type="spellStart"/>
            <w:r w:rsidR="006F6E3B">
              <w:rPr>
                <w:rFonts w:ascii="Arial" w:hAnsi="Arial" w:cs="Arial"/>
                <w:sz w:val="24"/>
                <w:szCs w:val="24"/>
                <w:lang w:val="en-US"/>
              </w:rPr>
              <w:t>gitHub</w:t>
            </w:r>
            <w:proofErr w:type="spellEnd"/>
            <w:r w:rsidR="006F6E3B">
              <w:rPr>
                <w:rFonts w:ascii="Arial" w:hAnsi="Arial" w:cs="Arial"/>
                <w:sz w:val="24"/>
                <w:szCs w:val="24"/>
                <w:lang w:val="en-US"/>
              </w:rPr>
              <w:t xml:space="preserve"> </w:t>
            </w:r>
            <w:r w:rsidRPr="00D138BC">
              <w:rPr>
                <w:rFonts w:ascii="Arial" w:hAnsi="Arial" w:cs="Arial"/>
                <w:sz w:val="24"/>
                <w:szCs w:val="24"/>
                <w:lang w:val="en-US"/>
              </w:rPr>
              <w:t>repository</w:t>
            </w:r>
            <w:r w:rsidR="006F6E3B">
              <w:rPr>
                <w:rFonts w:ascii="Arial" w:hAnsi="Arial" w:cs="Arial"/>
                <w:sz w:val="24"/>
                <w:szCs w:val="24"/>
                <w:lang w:val="en-US"/>
              </w:rPr>
              <w:t>.</w:t>
            </w:r>
          </w:p>
        </w:tc>
      </w:tr>
    </w:tbl>
    <w:p w:rsidR="0070760A" w:rsidRPr="00F22BA0" w:rsidRDefault="0070760A" w:rsidP="00D077A9">
      <w:pPr>
        <w:jc w:val="both"/>
        <w:rPr>
          <w:rFonts w:ascii="Arial" w:hAnsi="Arial" w:cs="Arial"/>
          <w:sz w:val="24"/>
          <w:szCs w:val="24"/>
          <w:lang w:val="en-US"/>
        </w:rPr>
      </w:pPr>
    </w:p>
    <w:p w:rsidR="00ED11BE" w:rsidRPr="005E51B0" w:rsidRDefault="00ED11BE" w:rsidP="00D077A9">
      <w:pPr>
        <w:jc w:val="both"/>
        <w:rPr>
          <w:rFonts w:ascii="Arial" w:hAnsi="Arial" w:cs="Arial"/>
          <w:sz w:val="24"/>
          <w:szCs w:val="24"/>
          <w:lang w:val="en-US"/>
        </w:rPr>
      </w:pPr>
      <w:r>
        <w:rPr>
          <w:rFonts w:ascii="Arial" w:hAnsi="Arial" w:cs="Arial"/>
          <w:sz w:val="24"/>
          <w:szCs w:val="24"/>
          <w:lang w:val="en-US"/>
        </w:rPr>
        <w:t xml:space="preserve">In the file </w:t>
      </w:r>
      <w:proofErr w:type="spellStart"/>
      <w:r w:rsidRPr="00D138BC">
        <w:rPr>
          <w:rFonts w:ascii="Arial" w:hAnsi="Arial" w:cs="Arial"/>
          <w:sz w:val="24"/>
          <w:lang w:val="en-US"/>
        </w:rPr>
        <w:t>composer.json</w:t>
      </w:r>
      <w:proofErr w:type="spellEnd"/>
      <w:r>
        <w:rPr>
          <w:rFonts w:ascii="Arial" w:hAnsi="Arial" w:cs="Arial"/>
          <w:sz w:val="24"/>
          <w:lang w:val="en-US"/>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"repositories"</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"package"</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"package"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"version"</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"name"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"source"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url</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"https://github.com/sim1984/laravel-firebird"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w:t>
      </w:r>
      <w:proofErr w:type="spellStart"/>
      <w:r w:rsidRPr="005E51B0">
        <w:rPr>
          <w:rFonts w:ascii="Courier New" w:hAnsi="Courier New" w:cs="Courier New"/>
          <w:color w:val="000066"/>
          <w:sz w:val="16"/>
          <w:szCs w:val="16"/>
          <w:lang w:val="en-US" w:eastAsia="ru-RU"/>
        </w:rPr>
        <w:t>git</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66"/>
          <w:sz w:val="16"/>
          <w:szCs w:val="16"/>
          <w:lang w:val="en-US" w:eastAsia="ru-RU"/>
        </w:rPr>
      </w:pPr>
      <w:r w:rsidRPr="005E51B0">
        <w:rPr>
          <w:rFonts w:ascii="Courier New" w:hAnsi="Courier New" w:cs="Courier New"/>
          <w:color w:val="000066"/>
          <w:sz w:val="16"/>
          <w:szCs w:val="16"/>
          <w:lang w:val="en-US" w:eastAsia="ru-RU"/>
        </w:rPr>
        <w:t xml:space="preserve">        "reference"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"master"</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autoload</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lastRenderedPageBreak/>
        <w:t xml:space="preserve">        "</w:t>
      </w:r>
      <w:proofErr w:type="spellStart"/>
      <w:r w:rsidRPr="005E51B0">
        <w:rPr>
          <w:rFonts w:ascii="Courier New" w:hAnsi="Courier New" w:cs="Courier New"/>
          <w:color w:val="000066"/>
          <w:sz w:val="16"/>
          <w:szCs w:val="16"/>
          <w:lang w:val="en-US" w:eastAsia="ru-RU"/>
        </w:rPr>
        <w:t>classmap</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5E51B0" w:rsidRDefault="005F3FAF" w:rsidP="00D077A9">
      <w:pPr>
        <w:jc w:val="both"/>
        <w:rPr>
          <w:rFonts w:ascii="Arial" w:hAnsi="Arial" w:cs="Arial"/>
          <w:sz w:val="24"/>
          <w:lang w:val="en-US"/>
        </w:rPr>
      </w:pPr>
      <w:r w:rsidRPr="00D138BC">
        <w:rPr>
          <w:rFonts w:ascii="Arial" w:hAnsi="Arial" w:cs="Arial"/>
          <w:sz w:val="24"/>
          <w:lang w:val="en-US"/>
        </w:rPr>
        <w:t>Use the require section to add the required packages in the following way:</w:t>
      </w:r>
    </w:p>
    <w:p w:rsidR="005E51B0" w:rsidRPr="0030171F"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zofe</w:t>
      </w:r>
      <w:proofErr w:type="spellEnd"/>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rapyd</w:t>
      </w:r>
      <w:proofErr w:type="spellEnd"/>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"2.2.*"</w:t>
      </w:r>
      <w:r w:rsidRPr="0030171F">
        <w:rPr>
          <w:rFonts w:ascii="Courier New" w:hAnsi="Courier New" w:cs="Courier New"/>
          <w:color w:val="000000"/>
          <w:sz w:val="16"/>
          <w:szCs w:val="16"/>
          <w:lang w:val="en-US" w:eastAsia="ru-RU"/>
        </w:rPr>
        <w:t>,</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p>
    <w:p w:rsidR="00D077A9" w:rsidRPr="00D138BC" w:rsidRDefault="00D077A9" w:rsidP="00D077A9">
      <w:pPr>
        <w:jc w:val="both"/>
        <w:rPr>
          <w:rFonts w:ascii="Arial" w:hAnsi="Arial" w:cs="Arial"/>
          <w:sz w:val="24"/>
          <w:lang w:val="en-US"/>
        </w:rPr>
      </w:pP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t>
      </w:r>
      <w:r w:rsidR="00A01EE5">
        <w:rPr>
          <w:rFonts w:ascii="Arial" w:hAnsi="Arial" w:cs="Arial"/>
          <w:sz w:val="24"/>
          <w:lang w:val="en-US"/>
        </w:rPr>
        <w:t xml:space="preserve">you can </w:t>
      </w:r>
      <w:r w:rsidRPr="00D138BC">
        <w:rPr>
          <w:rFonts w:ascii="Arial" w:hAnsi="Arial" w:cs="Arial"/>
          <w:sz w:val="24"/>
          <w:lang w:val="en-US"/>
        </w:rPr>
        <w:t>start updating the packages with the following command</w:t>
      </w:r>
      <w:r w:rsidR="00CF7DD7">
        <w:rPr>
          <w:rFonts w:ascii="Arial" w:hAnsi="Arial" w:cs="Arial"/>
          <w:sz w:val="24"/>
          <w:lang w:val="en-US"/>
        </w:rPr>
        <w:t>, which</w:t>
      </w:r>
      <w:r w:rsidRPr="00D138BC">
        <w:rPr>
          <w:rFonts w:ascii="Arial" w:hAnsi="Arial" w:cs="Arial"/>
          <w:sz w:val="24"/>
          <w:lang w:val="en-US"/>
        </w:rPr>
        <w:t xml:space="preserve"> must be started in the root directory of the web application:</w:t>
      </w:r>
    </w:p>
    <w:p w:rsidR="00D077A9" w:rsidRPr="001C5D29" w:rsidRDefault="00803329"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composer update</w:t>
      </w:r>
    </w:p>
    <w:p w:rsidR="00CF7DD7" w:rsidRDefault="00F106B0" w:rsidP="00D077A9">
      <w:pPr>
        <w:jc w:val="both"/>
        <w:rPr>
          <w:rFonts w:ascii="Arial" w:hAnsi="Arial" w:cs="Arial"/>
          <w:sz w:val="24"/>
          <w:lang w:val="en-US"/>
        </w:rPr>
      </w:pPr>
      <w:r>
        <w:rPr>
          <w:rFonts w:ascii="Arial" w:hAnsi="Arial" w:cs="Arial"/>
          <w:sz w:val="24"/>
          <w:lang w:val="en-US"/>
        </w:rPr>
        <w:t xml:space="preserve">On completion of that </w:t>
      </w:r>
      <w:r w:rsidR="005F3FAF" w:rsidRPr="00D138BC">
        <w:rPr>
          <w:rFonts w:ascii="Arial" w:hAnsi="Arial" w:cs="Arial"/>
          <w:sz w:val="24"/>
          <w:lang w:val="en-US"/>
        </w:rPr>
        <w:t xml:space="preserve">command, the new packages will be installed in your application. </w:t>
      </w:r>
    </w:p>
    <w:p w:rsidR="00CF7DD7" w:rsidRDefault="00CF7DD7" w:rsidP="00F22BA0">
      <w:pPr>
        <w:pStyle w:val="Heading3"/>
        <w:rPr>
          <w:rFonts w:ascii="Arial" w:hAnsi="Arial" w:cs="Arial"/>
          <w:sz w:val="24"/>
          <w:lang w:val="en-US"/>
        </w:rPr>
      </w:pPr>
      <w:r>
        <w:rPr>
          <w:rFonts w:ascii="Arial" w:hAnsi="Arial" w:cs="Arial"/>
          <w:sz w:val="24"/>
          <w:lang w:val="en-US"/>
        </w:rPr>
        <w:t>Configuration</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we can get down to configuration. To </w:t>
      </w:r>
      <w:r w:rsidR="00CF7DD7">
        <w:rPr>
          <w:rFonts w:ascii="Arial" w:hAnsi="Arial" w:cs="Arial"/>
          <w:sz w:val="24"/>
          <w:lang w:val="en-US"/>
        </w:rPr>
        <w:t>get it started</w:t>
      </w:r>
      <w:r w:rsidRPr="00D138BC">
        <w:rPr>
          <w:rFonts w:ascii="Arial" w:hAnsi="Arial" w:cs="Arial"/>
          <w:sz w:val="24"/>
          <w:lang w:val="en-US"/>
        </w:rPr>
        <w:t>, execute the following command</w:t>
      </w:r>
      <w:r w:rsidR="00CF7DD7">
        <w:rPr>
          <w:rFonts w:ascii="Arial" w:hAnsi="Arial" w:cs="Arial"/>
          <w:sz w:val="24"/>
          <w:lang w:val="en-US"/>
        </w:rPr>
        <w:t xml:space="preserve"> </w:t>
      </w:r>
      <w:r w:rsidR="006861D8">
        <w:rPr>
          <w:rFonts w:ascii="Arial" w:hAnsi="Arial" w:cs="Arial"/>
          <w:sz w:val="24"/>
          <w:lang w:val="en-US"/>
        </w:rPr>
        <w:t xml:space="preserve">to </w:t>
      </w:r>
      <w:r w:rsidR="00CF7DD7" w:rsidRPr="00D138BC">
        <w:rPr>
          <w:rFonts w:ascii="Arial" w:hAnsi="Arial" w:cs="Arial"/>
          <w:sz w:val="24"/>
          <w:lang w:val="en-US"/>
        </w:rPr>
        <w:t xml:space="preserve">create additional configuration files for the </w:t>
      </w:r>
      <w:proofErr w:type="spellStart"/>
      <w:r w:rsidR="00CF7DD7" w:rsidRPr="00D138BC">
        <w:rPr>
          <w:rFonts w:ascii="Arial" w:hAnsi="Arial" w:cs="Arial"/>
          <w:sz w:val="24"/>
          <w:lang w:val="en-US"/>
        </w:rPr>
        <w:t>zofe</w:t>
      </w:r>
      <w:proofErr w:type="spellEnd"/>
      <w:r w:rsidR="00CF7DD7" w:rsidRPr="00D138BC">
        <w:rPr>
          <w:rFonts w:ascii="Arial" w:hAnsi="Arial" w:cs="Arial"/>
          <w:sz w:val="24"/>
          <w:lang w:val="en-US"/>
        </w:rPr>
        <w:t>/</w:t>
      </w:r>
      <w:proofErr w:type="spellStart"/>
      <w:r w:rsidR="00CF7DD7" w:rsidRPr="00D138BC">
        <w:rPr>
          <w:rFonts w:ascii="Arial" w:hAnsi="Arial" w:cs="Arial"/>
          <w:sz w:val="24"/>
          <w:lang w:val="en-US"/>
        </w:rPr>
        <w:t>rapyd</w:t>
      </w:r>
      <w:proofErr w:type="spellEnd"/>
      <w:r w:rsidR="00CF7DD7" w:rsidRPr="00D138BC">
        <w:rPr>
          <w:rFonts w:ascii="Arial" w:hAnsi="Arial" w:cs="Arial"/>
          <w:sz w:val="24"/>
          <w:lang w:val="en-US"/>
        </w:rPr>
        <w:t xml:space="preserve"> package</w:t>
      </w:r>
      <w:r w:rsidRPr="00D138BC">
        <w:rPr>
          <w:rFonts w:ascii="Arial" w:hAnsi="Arial" w:cs="Arial"/>
          <w:sz w:val="24"/>
          <w:lang w:val="en-US"/>
        </w:rPr>
        <w:t>:</w:t>
      </w:r>
    </w:p>
    <w:p w:rsidR="00D077A9" w:rsidRPr="00803329" w:rsidRDefault="00803329" w:rsidP="00D077A9">
      <w:pPr>
        <w:jc w:val="both"/>
        <w:rPr>
          <w:rFonts w:ascii="Courier New" w:hAnsi="Courier New" w:cs="Courier New"/>
          <w:sz w:val="16"/>
          <w:szCs w:val="16"/>
          <w:lang w:val="en-US"/>
        </w:rPr>
      </w:pPr>
      <w:proofErr w:type="spellStart"/>
      <w:r w:rsidRPr="00803329">
        <w:rPr>
          <w:rFonts w:ascii="Courier New" w:hAnsi="Courier New" w:cs="Courier New"/>
          <w:sz w:val="16"/>
          <w:szCs w:val="16"/>
          <w:lang w:val="en-US" w:eastAsia="ru-RU"/>
        </w:rPr>
        <w:t>php</w:t>
      </w:r>
      <w:proofErr w:type="spellEnd"/>
      <w:r w:rsidRPr="00803329">
        <w:rPr>
          <w:rFonts w:ascii="Courier New" w:hAnsi="Courier New" w:cs="Courier New"/>
          <w:sz w:val="16"/>
          <w:szCs w:val="16"/>
          <w:lang w:val="en-US" w:eastAsia="ru-RU"/>
        </w:rPr>
        <w:t xml:space="preserve"> artisan </w:t>
      </w:r>
      <w:proofErr w:type="spellStart"/>
      <w:r w:rsidRPr="00803329">
        <w:rPr>
          <w:rFonts w:ascii="Courier New" w:hAnsi="Courier New" w:cs="Courier New"/>
          <w:sz w:val="16"/>
          <w:szCs w:val="16"/>
          <w:lang w:val="en-US" w:eastAsia="ru-RU"/>
        </w:rPr>
        <w:t>vendor:publish</w:t>
      </w:r>
      <w:proofErr w:type="spellEnd"/>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add two new providers to the </w:t>
      </w:r>
      <w:r w:rsidR="00BD6930">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 xml:space="preserve">/app.php </w:t>
      </w:r>
      <w:r>
        <w:rPr>
          <w:rFonts w:ascii="Arial" w:hAnsi="Arial" w:cs="Arial"/>
          <w:sz w:val="24"/>
          <w:lang w:val="en-US"/>
        </w:rPr>
        <w:t xml:space="preserve">by </w:t>
      </w:r>
      <w:r w:rsidR="005F3FAF" w:rsidRPr="00D138BC">
        <w:rPr>
          <w:rFonts w:ascii="Arial" w:hAnsi="Arial" w:cs="Arial"/>
          <w:sz w:val="24"/>
          <w:lang w:val="en-US"/>
        </w:rPr>
        <w:t>add</w:t>
      </w:r>
      <w:r>
        <w:rPr>
          <w:rFonts w:ascii="Arial" w:hAnsi="Arial" w:cs="Arial"/>
          <w:sz w:val="24"/>
          <w:lang w:val="en-US"/>
        </w:rPr>
        <w:t>ing</w:t>
      </w:r>
      <w:r w:rsidR="005F3FAF" w:rsidRPr="00D138BC">
        <w:rPr>
          <w:rFonts w:ascii="Arial" w:hAnsi="Arial" w:cs="Arial"/>
          <w:sz w:val="24"/>
          <w:lang w:val="en-US"/>
        </w:rPr>
        <w:t xml:space="preserve"> two new entries to the providers key</w:t>
      </w:r>
    </w:p>
    <w:p w:rsidR="00803329" w:rsidRPr="001C5D29" w:rsidRDefault="00803329" w:rsidP="00803329">
      <w:pPr>
        <w:autoSpaceDE w:val="0"/>
        <w:autoSpaceDN w:val="0"/>
        <w:adjustRightInd w:val="0"/>
        <w:spacing w:after="0" w:line="240" w:lineRule="auto"/>
        <w:rPr>
          <w:rFonts w:ascii="Courier New" w:hAnsi="Courier New" w:cs="Courier New"/>
          <w:sz w:val="16"/>
          <w:szCs w:val="16"/>
          <w:lang w:val="en-US" w:eastAsia="ru-RU"/>
        </w:rPr>
      </w:pPr>
      <w:proofErr w:type="spellStart"/>
      <w:r w:rsidRPr="001C5D29">
        <w:rPr>
          <w:rFonts w:ascii="Courier New" w:hAnsi="Courier New" w:cs="Courier New"/>
          <w:sz w:val="16"/>
          <w:szCs w:val="16"/>
          <w:lang w:val="en-US" w:eastAsia="ru-RU"/>
        </w:rPr>
        <w:t>Zofe</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803329" w:rsidP="00803329">
      <w:pPr>
        <w:jc w:val="both"/>
        <w:rPr>
          <w:rFonts w:ascii="Courier New" w:hAnsi="Courier New" w:cs="Courier New"/>
          <w:sz w:val="16"/>
          <w:szCs w:val="16"/>
          <w:lang w:val="en-US"/>
        </w:rPr>
      </w:pPr>
      <w:r w:rsidRPr="001C5D29">
        <w:rPr>
          <w:rFonts w:ascii="Courier New" w:hAnsi="Courier New" w:cs="Courier New"/>
          <w:sz w:val="16"/>
          <w:szCs w:val="16"/>
          <w:lang w:val="en-US" w:eastAsia="ru-RU"/>
        </w:rPr>
        <w:t>Firebird\</w:t>
      </w:r>
      <w:proofErr w:type="spellStart"/>
      <w:r w:rsidRPr="001C5D29">
        <w:rPr>
          <w:rFonts w:ascii="Courier New" w:hAnsi="Courier New" w:cs="Courier New"/>
          <w:sz w:val="16"/>
          <w:szCs w:val="16"/>
          <w:lang w:val="en-US" w:eastAsia="ru-RU"/>
        </w:rPr>
        <w:t>FirebirdServiceProvider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proceed to the </w:t>
      </w:r>
      <w:r w:rsidR="008A64E5">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w:t>
      </w:r>
      <w:proofErr w:type="spellStart"/>
      <w:r w:rsidR="005F3FAF" w:rsidRPr="00D138BC">
        <w:rPr>
          <w:rFonts w:ascii="Arial" w:hAnsi="Arial" w:cs="Arial"/>
          <w:sz w:val="24"/>
          <w:lang w:val="en-US"/>
        </w:rPr>
        <w:t>databases.conf</w:t>
      </w:r>
      <w:proofErr w:type="spellEnd"/>
      <w:r w:rsidR="005F3FAF" w:rsidRPr="00D138BC">
        <w:rPr>
          <w:rFonts w:ascii="Arial" w:hAnsi="Arial" w:cs="Arial"/>
          <w:sz w:val="24"/>
          <w:lang w:val="en-US"/>
        </w:rPr>
        <w:t xml:space="preserve"> </w:t>
      </w:r>
      <w:r w:rsidR="008A64E5">
        <w:rPr>
          <w:rFonts w:ascii="Arial" w:hAnsi="Arial" w:cs="Arial"/>
          <w:sz w:val="24"/>
          <w:lang w:val="en-US"/>
        </w:rPr>
        <w:t xml:space="preserve">(not to be confused with </w:t>
      </w:r>
      <w:proofErr w:type="spellStart"/>
      <w:r w:rsidR="008A64E5">
        <w:rPr>
          <w:rFonts w:ascii="Arial" w:hAnsi="Arial" w:cs="Arial"/>
          <w:sz w:val="24"/>
          <w:lang w:val="en-US"/>
        </w:rPr>
        <w:t>databases.conf</w:t>
      </w:r>
      <w:proofErr w:type="spellEnd"/>
      <w:r w:rsidR="008A64E5">
        <w:rPr>
          <w:rFonts w:ascii="Arial" w:hAnsi="Arial" w:cs="Arial"/>
          <w:sz w:val="24"/>
          <w:lang w:val="en-US"/>
        </w:rPr>
        <w:t xml:space="preserve"> in your Firebird server root!) </w:t>
      </w:r>
      <w:r w:rsidR="005F3FAF" w:rsidRPr="00D138BC">
        <w:rPr>
          <w:rFonts w:ascii="Arial" w:hAnsi="Arial" w:cs="Arial"/>
          <w:sz w:val="24"/>
          <w:lang w:val="en-US"/>
        </w:rPr>
        <w:t>that contains the database connection settings. Add the following lines to the connections key:</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'firebird' </w:t>
      </w:r>
      <w:r w:rsidRPr="00803329">
        <w:rPr>
          <w:rFonts w:ascii="Courier New" w:hAnsi="Courier New" w:cs="Courier New"/>
          <w:color w:val="000000"/>
          <w:sz w:val="16"/>
          <w:szCs w:val="16"/>
          <w:lang w:val="en-US" w:eastAsia="ru-RU"/>
        </w:rPr>
        <w:t>=&gt; [</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'driver'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'host'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'DB_HOST'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localhost</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'port'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'DB_PORT'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'3050'</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'database'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'DB_DATABASE'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'examples'</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'username'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'DB_USERNAME'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'SYSDBA'</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'password'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'DB_PASSWORD'</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masterkey</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charset</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'DB_CHARSET'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'UTF8'</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engine_version</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'3.0.0'</w:t>
      </w:r>
      <w:r w:rsidRPr="00803329">
        <w:rPr>
          <w:rFonts w:ascii="Courier New" w:hAnsi="Courier New" w:cs="Courier New"/>
          <w:color w:val="000000"/>
          <w:sz w:val="16"/>
          <w:szCs w:val="16"/>
          <w:lang w:val="en-US" w:eastAsia="ru-RU"/>
        </w:rPr>
        <w:t>,</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Since we will use our connection as the default connection, specify the following:</w:t>
      </w:r>
    </w:p>
    <w:p w:rsidR="00D077A9" w:rsidRPr="00803329" w:rsidRDefault="00803329" w:rsidP="00D077A9">
      <w:pPr>
        <w:jc w:val="both"/>
        <w:rPr>
          <w:rFonts w:ascii="Courier New" w:hAnsi="Courier New" w:cs="Courier New"/>
          <w:sz w:val="16"/>
          <w:szCs w:val="16"/>
          <w:lang w:val="en-US"/>
        </w:rPr>
      </w:pPr>
      <w:r w:rsidRPr="00803329">
        <w:rPr>
          <w:rFonts w:ascii="Courier New" w:hAnsi="Courier New" w:cs="Courier New"/>
          <w:color w:val="000066"/>
          <w:sz w:val="16"/>
          <w:szCs w:val="16"/>
          <w:lang w:val="en-US" w:eastAsia="ru-RU"/>
        </w:rPr>
        <w:t xml:space="preserve">'default'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'DB_CONNECTION'</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Pay attention to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function that is used to read the environment variables of the application from the special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 located in the root directory of the project. Correct the following lines in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DB_CONNECTION=firebird</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DB_HOST=</w:t>
      </w:r>
      <w:proofErr w:type="spellStart"/>
      <w:r w:rsidRPr="00803329">
        <w:rPr>
          <w:rFonts w:ascii="Courier New" w:hAnsi="Courier New" w:cs="Courier New"/>
          <w:sz w:val="16"/>
          <w:szCs w:val="16"/>
          <w:lang w:val="en-US" w:eastAsia="ru-RU"/>
        </w:rPr>
        <w:t>localhost</w:t>
      </w:r>
      <w:proofErr w:type="spellEnd"/>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DB_PORT=3050</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DB_DATABASE=examples</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DB_USERNAME=SYSDBA</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sz w:val="16"/>
          <w:szCs w:val="16"/>
          <w:lang w:val="en-US" w:eastAsia="ru-RU"/>
        </w:rPr>
        <w:t>DB_PASSWORD=</w:t>
      </w:r>
      <w:proofErr w:type="spellStart"/>
      <w:r w:rsidRPr="00803329">
        <w:rPr>
          <w:rFonts w:ascii="Courier New" w:hAnsi="Courier New" w:cs="Courier New"/>
          <w:sz w:val="16"/>
          <w:szCs w:val="16"/>
          <w:lang w:val="en-US" w:eastAsia="ru-RU"/>
        </w:rPr>
        <w:t>masterkey</w:t>
      </w:r>
      <w:proofErr w:type="spellEnd"/>
    </w:p>
    <w:p w:rsidR="00D077A9" w:rsidRPr="000774B1" w:rsidRDefault="00F219BA" w:rsidP="00D077A9">
      <w:pPr>
        <w:jc w:val="both"/>
        <w:rPr>
          <w:rFonts w:ascii="Arial" w:hAnsi="Arial" w:cs="Arial"/>
          <w:sz w:val="24"/>
          <w:lang w:val="en-US"/>
        </w:rPr>
      </w:pPr>
      <w:r>
        <w:rPr>
          <w:rFonts w:ascii="Arial" w:hAnsi="Arial" w:cs="Arial"/>
          <w:sz w:val="24"/>
          <w:lang w:val="en-US"/>
        </w:rPr>
        <w:lastRenderedPageBreak/>
        <w:t>Edit</w:t>
      </w:r>
      <w:r w:rsidRPr="000774B1">
        <w:rPr>
          <w:rFonts w:ascii="Arial" w:hAnsi="Arial" w:cs="Arial"/>
          <w:sz w:val="24"/>
          <w:lang w:val="en-US"/>
        </w:rPr>
        <w:t xml:space="preserve"> </w:t>
      </w:r>
      <w:r w:rsidR="005F3FAF" w:rsidRPr="000774B1">
        <w:rPr>
          <w:rFonts w:ascii="Arial" w:hAnsi="Arial" w:cs="Arial"/>
          <w:sz w:val="24"/>
          <w:lang w:val="en-US"/>
        </w:rPr>
        <w:t xml:space="preserve">the </w:t>
      </w:r>
      <w:proofErr w:type="spellStart"/>
      <w:r w:rsidR="005F3FAF" w:rsidRPr="000774B1">
        <w:rPr>
          <w:rFonts w:ascii="Arial" w:hAnsi="Arial" w:cs="Arial"/>
          <w:sz w:val="24"/>
          <w:lang w:val="en-US"/>
        </w:rPr>
        <w:t>config</w:t>
      </w:r>
      <w:proofErr w:type="spellEnd"/>
      <w:r w:rsidR="005F3FAF" w:rsidRPr="000774B1">
        <w:rPr>
          <w:rFonts w:ascii="Arial" w:hAnsi="Arial" w:cs="Arial"/>
          <w:sz w:val="24"/>
          <w:lang w:val="en-US"/>
        </w:rPr>
        <w:t xml:space="preserve">/rapyd.php configuration file to change the date </w:t>
      </w:r>
      <w:r w:rsidR="00CF7DD7">
        <w:rPr>
          <w:rFonts w:ascii="Arial" w:hAnsi="Arial" w:cs="Arial"/>
          <w:sz w:val="24"/>
          <w:lang w:val="en-US"/>
        </w:rPr>
        <w:t xml:space="preserve">and time </w:t>
      </w:r>
      <w:r w:rsidR="005F3FAF" w:rsidRPr="000774B1">
        <w:rPr>
          <w:rFonts w:ascii="Arial" w:hAnsi="Arial" w:cs="Arial"/>
          <w:sz w:val="24"/>
          <w:lang w:val="en-US"/>
        </w:rPr>
        <w:t>format</w:t>
      </w:r>
      <w:r w:rsidR="00CF7DD7">
        <w:rPr>
          <w:rFonts w:ascii="Arial" w:hAnsi="Arial" w:cs="Arial"/>
          <w:sz w:val="24"/>
          <w:lang w:val="en-US"/>
        </w:rPr>
        <w:t>s</w:t>
      </w:r>
      <w:r w:rsidR="005F3FAF" w:rsidRPr="000774B1">
        <w:rPr>
          <w:rFonts w:ascii="Arial" w:hAnsi="Arial" w:cs="Arial"/>
          <w:sz w:val="24"/>
          <w:lang w:val="en-US"/>
        </w:rPr>
        <w:t xml:space="preserve"> </w:t>
      </w:r>
      <w:r w:rsidR="00CF7DD7">
        <w:rPr>
          <w:rFonts w:ascii="Arial" w:hAnsi="Arial" w:cs="Arial"/>
          <w:sz w:val="24"/>
          <w:lang w:val="en-US"/>
        </w:rPr>
        <w:t xml:space="preserve">to </w:t>
      </w:r>
      <w:r w:rsidR="000774B1">
        <w:rPr>
          <w:rFonts w:ascii="Arial" w:hAnsi="Arial" w:cs="Arial"/>
          <w:sz w:val="24"/>
          <w:lang w:val="en-US"/>
        </w:rPr>
        <w:t xml:space="preserve">match </w:t>
      </w:r>
      <w:r w:rsidR="00CF7DD7">
        <w:rPr>
          <w:rFonts w:ascii="Arial" w:hAnsi="Arial" w:cs="Arial"/>
          <w:sz w:val="24"/>
          <w:lang w:val="en-US"/>
        </w:rPr>
        <w:t xml:space="preserve">those </w:t>
      </w:r>
      <w:r w:rsidR="000774B1">
        <w:rPr>
          <w:rFonts w:ascii="Arial" w:hAnsi="Arial" w:cs="Arial"/>
          <w:sz w:val="24"/>
          <w:lang w:val="en-US"/>
        </w:rPr>
        <w:t xml:space="preserve">used in your </w:t>
      </w:r>
      <w:r w:rsidR="00CF7DD7">
        <w:rPr>
          <w:rFonts w:ascii="Arial" w:hAnsi="Arial" w:cs="Arial"/>
          <w:sz w:val="24"/>
          <w:lang w:val="en-US"/>
        </w:rPr>
        <w:t>locale</w:t>
      </w:r>
      <w:r w:rsidR="005F3FAF" w:rsidRPr="000774B1">
        <w:rPr>
          <w:rFonts w:ascii="Arial" w:hAnsi="Arial" w:cs="Arial"/>
          <w:sz w:val="24"/>
          <w:lang w:val="en-US"/>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'fields'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'attributes' </w:t>
      </w:r>
      <w:r w:rsidRPr="000774B1">
        <w:rPr>
          <w:rFonts w:ascii="Courier New" w:hAnsi="Courier New" w:cs="Courier New"/>
          <w:color w:val="000000"/>
          <w:sz w:val="16"/>
          <w:szCs w:val="16"/>
          <w:lang w:val="en-US" w:eastAsia="ru-RU"/>
        </w:rPr>
        <w:t>=&gt; [</w:t>
      </w:r>
      <w:r w:rsidRPr="000774B1">
        <w:rPr>
          <w:rFonts w:ascii="Courier New" w:hAnsi="Courier New" w:cs="Courier New"/>
          <w:color w:val="000066"/>
          <w:sz w:val="16"/>
          <w:szCs w:val="16"/>
          <w:lang w:val="en-US" w:eastAsia="ru-RU"/>
        </w:rPr>
        <w:t xml:space="preserve">'class'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'form-control'</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'date'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proofErr w:type="spellStart"/>
      <w:r w:rsidRPr="000774B1">
        <w:rPr>
          <w:rFonts w:ascii="Courier New" w:hAnsi="Courier New" w:cs="Courier New"/>
          <w:color w:val="000066"/>
          <w:sz w:val="16"/>
          <w:szCs w:val="16"/>
          <w:lang w:val="en-US" w:eastAsia="ru-RU"/>
        </w:rPr>
        <w:t>datetime</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 xml:space="preserve">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66"/>
          <w:sz w:val="16"/>
          <w:szCs w:val="16"/>
          <w:lang w:val="en-US" w:eastAsia="ru-RU"/>
        </w:rPr>
        <w:t>'</w:t>
      </w:r>
      <w:proofErr w:type="spellStart"/>
      <w:r w:rsidRPr="000774B1">
        <w:rPr>
          <w:rFonts w:ascii="Courier New" w:hAnsi="Courier New" w:cs="Courier New"/>
          <w:color w:val="000066"/>
          <w:sz w:val="16"/>
          <w:szCs w:val="16"/>
          <w:lang w:val="en-US" w:eastAsia="ru-RU"/>
        </w:rPr>
        <w:t>store_as</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'Y-m-d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D077A9" w:rsidRPr="00803329" w:rsidRDefault="00803329" w:rsidP="00803329">
      <w:pPr>
        <w:jc w:val="both"/>
        <w:rPr>
          <w:rFonts w:ascii="Courier New" w:hAnsi="Courier New" w:cs="Courier New"/>
          <w:color w:val="FF0000"/>
          <w:sz w:val="16"/>
          <w:szCs w:val="16"/>
          <w:lang w:val="en-US"/>
        </w:rPr>
      </w:pPr>
      <w:r w:rsidRPr="000774B1">
        <w:rPr>
          <w:rFonts w:ascii="Courier New" w:hAnsi="Courier New" w:cs="Courier New"/>
          <w:color w:val="000000"/>
          <w:sz w:val="16"/>
          <w:szCs w:val="16"/>
          <w:lang w:val="en-US" w:eastAsia="ru-RU"/>
        </w:rPr>
        <w:t>],</w:t>
      </w:r>
    </w:p>
    <w:p w:rsidR="00D077A9" w:rsidRPr="00D138BC" w:rsidRDefault="00CF7DD7" w:rsidP="00D077A9">
      <w:pPr>
        <w:jc w:val="both"/>
        <w:rPr>
          <w:rFonts w:ascii="Arial" w:hAnsi="Arial" w:cs="Arial"/>
          <w:sz w:val="24"/>
          <w:lang w:val="en-US"/>
        </w:rPr>
      </w:pPr>
      <w:r w:rsidRPr="00D138BC">
        <w:rPr>
          <w:rFonts w:ascii="Arial" w:hAnsi="Arial" w:cs="Arial"/>
          <w:sz w:val="24"/>
          <w:lang w:val="en-US"/>
        </w:rPr>
        <w:t>Th</w:t>
      </w:r>
      <w:r>
        <w:rPr>
          <w:rFonts w:ascii="Arial" w:hAnsi="Arial" w:cs="Arial"/>
          <w:sz w:val="24"/>
          <w:lang w:val="en-US"/>
        </w:rPr>
        <w:t>at completes the</w:t>
      </w:r>
      <w:r w:rsidRPr="00D138BC">
        <w:rPr>
          <w:rFonts w:ascii="Arial" w:hAnsi="Arial" w:cs="Arial"/>
          <w:sz w:val="24"/>
          <w:lang w:val="en-US"/>
        </w:rPr>
        <w:t xml:space="preserve"> </w:t>
      </w:r>
      <w:r w:rsidR="005F3FAF" w:rsidRPr="00D138BC">
        <w:rPr>
          <w:rFonts w:ascii="Arial" w:hAnsi="Arial" w:cs="Arial"/>
          <w:sz w:val="24"/>
          <w:lang w:val="en-US"/>
        </w:rPr>
        <w:t>initial configuration</w:t>
      </w:r>
      <w:r>
        <w:rPr>
          <w:rFonts w:ascii="Arial" w:hAnsi="Arial" w:cs="Arial"/>
          <w:sz w:val="24"/>
          <w:lang w:val="en-US"/>
        </w:rPr>
        <w:t>. N</w:t>
      </w:r>
      <w:r w:rsidRPr="00D138BC">
        <w:rPr>
          <w:rFonts w:ascii="Arial" w:hAnsi="Arial" w:cs="Arial"/>
          <w:sz w:val="24"/>
          <w:lang w:val="en-US"/>
        </w:rPr>
        <w:t xml:space="preserve">ow </w:t>
      </w:r>
      <w:r w:rsidR="005F3FAF" w:rsidRPr="00D138BC">
        <w:rPr>
          <w:rFonts w:ascii="Arial" w:hAnsi="Arial" w:cs="Arial"/>
          <w:sz w:val="24"/>
          <w:lang w:val="en-US"/>
        </w:rPr>
        <w:t xml:space="preserve">we can start </w:t>
      </w:r>
      <w:r>
        <w:rPr>
          <w:rFonts w:ascii="Arial" w:hAnsi="Arial" w:cs="Arial"/>
          <w:sz w:val="24"/>
          <w:lang w:val="en-US"/>
        </w:rPr>
        <w:t xml:space="preserve">building </w:t>
      </w:r>
      <w:r w:rsidR="005F3FAF" w:rsidRPr="00D138BC">
        <w:rPr>
          <w:rFonts w:ascii="Arial" w:hAnsi="Arial" w:cs="Arial"/>
          <w:sz w:val="24"/>
          <w:lang w:val="en-US"/>
        </w:rPr>
        <w:t>the logic of the web application.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84" w:name="_Toc469308806"/>
      <w:r w:rsidRPr="00D138BC">
        <w:rPr>
          <w:rFonts w:ascii="Arial" w:hAnsi="Arial" w:cs="Arial"/>
          <w:lang w:val="en-US"/>
        </w:rPr>
        <w:t xml:space="preserve">Creating </w:t>
      </w:r>
      <w:bookmarkEnd w:id="84"/>
      <w:r w:rsidR="00EA77F6">
        <w:rPr>
          <w:rFonts w:ascii="Arial" w:hAnsi="Arial" w:cs="Arial"/>
          <w:lang w:val="en-US"/>
        </w:rPr>
        <w:t>M</w:t>
      </w:r>
      <w:r w:rsidR="00EA77F6" w:rsidRPr="00D138BC">
        <w:rPr>
          <w:rFonts w:ascii="Arial" w:hAnsi="Arial" w:cs="Arial"/>
          <w:lang w:val="en-US"/>
        </w:rPr>
        <w:t>odels</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supports the Eloquent ORM</w:t>
      </w:r>
      <w:r w:rsidR="00D931B0">
        <w:rPr>
          <w:rFonts w:ascii="Arial" w:hAnsi="Arial" w:cs="Arial"/>
          <w:sz w:val="24"/>
          <w:lang w:val="en-US"/>
        </w:rPr>
        <w:t xml:space="preserve">, </w:t>
      </w:r>
      <w:r w:rsidR="00D138BC" w:rsidRPr="00D138BC">
        <w:rPr>
          <w:rFonts w:ascii="Arial" w:hAnsi="Arial" w:cs="Arial"/>
          <w:sz w:val="24"/>
          <w:lang w:val="en-US"/>
        </w:rPr>
        <w:t>a</w:t>
      </w:r>
      <w:r w:rsidR="00D138BC">
        <w:rPr>
          <w:rFonts w:ascii="Arial" w:hAnsi="Arial" w:cs="Arial"/>
          <w:sz w:val="24"/>
          <w:lang w:val="en-US"/>
        </w:rPr>
        <w:t xml:space="preserve">n elegant </w:t>
      </w:r>
      <w:r w:rsidRPr="00D138BC">
        <w:rPr>
          <w:rFonts w:ascii="Arial" w:hAnsi="Arial" w:cs="Arial"/>
          <w:sz w:val="24"/>
          <w:lang w:val="en-US"/>
        </w:rPr>
        <w:t xml:space="preserve">and simple implementation of the </w:t>
      </w:r>
      <w:proofErr w:type="spellStart"/>
      <w:r w:rsidRPr="00D138BC">
        <w:rPr>
          <w:rFonts w:ascii="Arial" w:hAnsi="Arial" w:cs="Arial"/>
          <w:sz w:val="24"/>
          <w:lang w:val="en-US"/>
        </w:rPr>
        <w:t>ActiveRecord</w:t>
      </w:r>
      <w:proofErr w:type="spellEnd"/>
      <w:r w:rsidRPr="00D138BC">
        <w:rPr>
          <w:rFonts w:ascii="Arial" w:hAnsi="Arial" w:cs="Arial"/>
          <w:sz w:val="24"/>
          <w:lang w:val="en-US"/>
        </w:rPr>
        <w:t xml:space="preserve"> pattern for working with a database. Each table has </w:t>
      </w:r>
      <w:r w:rsidR="00D931B0">
        <w:rPr>
          <w:rFonts w:ascii="Arial" w:hAnsi="Arial" w:cs="Arial"/>
          <w:sz w:val="24"/>
          <w:lang w:val="en-US"/>
        </w:rPr>
        <w:t>a</w:t>
      </w:r>
      <w:r w:rsidR="00D931B0" w:rsidRPr="00D138BC">
        <w:rPr>
          <w:rFonts w:ascii="Arial" w:hAnsi="Arial" w:cs="Arial"/>
          <w:sz w:val="24"/>
          <w:lang w:val="en-US"/>
        </w:rPr>
        <w:t xml:space="preserve"> </w:t>
      </w:r>
      <w:r w:rsidRPr="00D138BC">
        <w:rPr>
          <w:rFonts w:ascii="Arial" w:hAnsi="Arial" w:cs="Arial"/>
          <w:sz w:val="24"/>
          <w:lang w:val="en-US"/>
        </w:rPr>
        <w:t>corresponding class model that work</w:t>
      </w:r>
      <w:r w:rsidR="00B63459">
        <w:rPr>
          <w:rFonts w:ascii="Arial" w:hAnsi="Arial" w:cs="Arial"/>
          <w:sz w:val="24"/>
          <w:lang w:val="en-US"/>
        </w:rPr>
        <w:t>s</w:t>
      </w:r>
      <w:r w:rsidRPr="00D138BC">
        <w:rPr>
          <w:rFonts w:ascii="Arial" w:hAnsi="Arial" w:cs="Arial"/>
          <w:sz w:val="24"/>
          <w:lang w:val="en-US"/>
        </w:rPr>
        <w:t xml:space="preserve"> with </w:t>
      </w:r>
      <w:r w:rsidR="00B63459">
        <w:rPr>
          <w:rFonts w:ascii="Arial" w:hAnsi="Arial" w:cs="Arial"/>
          <w:sz w:val="24"/>
          <w:lang w:val="en-US"/>
        </w:rPr>
        <w:t>it</w:t>
      </w:r>
      <w:r w:rsidRPr="00D138BC">
        <w:rPr>
          <w:rFonts w:ascii="Arial" w:hAnsi="Arial" w:cs="Arial"/>
          <w:sz w:val="24"/>
          <w:lang w:val="en-US"/>
        </w:rPr>
        <w:t xml:space="preserve">. Models </w:t>
      </w:r>
      <w:r w:rsidR="009E3BA8">
        <w:rPr>
          <w:rFonts w:ascii="Arial" w:hAnsi="Arial" w:cs="Arial"/>
          <w:sz w:val="24"/>
          <w:lang w:val="en-US"/>
        </w:rPr>
        <w:t xml:space="preserve">enable the application </w:t>
      </w:r>
      <w:r w:rsidRPr="00D138BC">
        <w:rPr>
          <w:rFonts w:ascii="Arial" w:hAnsi="Arial" w:cs="Arial"/>
          <w:sz w:val="24"/>
          <w:lang w:val="en-US"/>
        </w:rPr>
        <w:t>to read data from tables and write data to a table.</w:t>
      </w:r>
      <w:r w:rsidR="003B4345">
        <w:rPr>
          <w:rFonts w:ascii="Arial" w:hAnsi="Arial" w:cs="Arial"/>
          <w:sz w:val="24"/>
          <w:lang w:val="en-US"/>
        </w:rPr>
        <w:t xml:space="preserve"> The model we are going to work with complies fully with the </w:t>
      </w:r>
      <w:r w:rsidR="00B63459">
        <w:rPr>
          <w:rFonts w:ascii="Arial" w:hAnsi="Arial" w:cs="Arial"/>
          <w:sz w:val="24"/>
          <w:lang w:val="en-US"/>
        </w:rPr>
        <w:t>one</w:t>
      </w:r>
      <w:r w:rsidR="003B4345">
        <w:rPr>
          <w:rFonts w:ascii="Arial" w:hAnsi="Arial" w:cs="Arial"/>
          <w:sz w:val="24"/>
          <w:lang w:val="en-US"/>
        </w:rPr>
        <w:t xml:space="preserve"> illustrated earlier</w:t>
      </w:r>
      <w:r w:rsidR="002C1BC2">
        <w:rPr>
          <w:rFonts w:ascii="Arial" w:hAnsi="Arial" w:cs="Arial"/>
          <w:sz w:val="24"/>
          <w:lang w:val="en-US"/>
        </w:rPr>
        <w:t xml:space="preserve">, </w:t>
      </w:r>
      <w:r w:rsidR="008C769A">
        <w:rPr>
          <w:rFonts w:ascii="Arial" w:hAnsi="Arial" w:cs="Arial"/>
          <w:sz w:val="24"/>
          <w:lang w:val="en-US"/>
        </w:rPr>
        <w:t>at the beginning of</w:t>
      </w:r>
      <w:r w:rsidR="002C1BC2">
        <w:rPr>
          <w:rFonts w:ascii="Arial" w:hAnsi="Arial" w:cs="Arial"/>
          <w:sz w:val="24"/>
          <w:lang w:val="en-US"/>
        </w:rPr>
        <w:t xml:space="preserve"> the </w:t>
      </w:r>
      <w:r w:rsidR="003B4345">
        <w:rPr>
          <w:rFonts w:ascii="Arial" w:hAnsi="Arial" w:cs="Arial"/>
          <w:sz w:val="24"/>
          <w:lang w:val="en-US"/>
        </w:rPr>
        <w:t>Database chapter.</w:t>
      </w:r>
      <w:r w:rsidR="00B63459">
        <w:rPr>
          <w:rFonts w:ascii="Arial" w:hAnsi="Arial" w:cs="Arial"/>
          <w:sz w:val="24"/>
          <w:lang w:val="en-US"/>
        </w:rPr>
        <w:t xml:space="preserve"> [ link ]</w:t>
      </w:r>
    </w:p>
    <w:p w:rsidR="00E622D1" w:rsidRDefault="00E622D1" w:rsidP="00F22BA0">
      <w:pPr>
        <w:pStyle w:val="Heading3"/>
        <w:rPr>
          <w:rFonts w:ascii="Arial" w:hAnsi="Arial" w:cs="Arial"/>
          <w:sz w:val="24"/>
          <w:lang w:val="en-US"/>
        </w:rPr>
      </w:pPr>
      <w:r w:rsidRPr="00E622D1">
        <w:rPr>
          <w:rFonts w:ascii="Arial" w:hAnsi="Arial" w:cs="Arial"/>
          <w:sz w:val="24"/>
          <w:lang w:val="en-US"/>
        </w:rPr>
        <w:t>A Tool for Model-making</w:t>
      </w:r>
    </w:p>
    <w:p w:rsidR="00E622D1" w:rsidRDefault="00E622D1" w:rsidP="00D077A9">
      <w:pPr>
        <w:jc w:val="both"/>
        <w:rPr>
          <w:rFonts w:ascii="Arial" w:hAnsi="Arial" w:cs="Arial"/>
          <w:sz w:val="24"/>
          <w:lang w:val="en-US"/>
        </w:rPr>
      </w:pPr>
    </w:p>
    <w:p w:rsidR="00D077A9" w:rsidRPr="00AC6B15" w:rsidRDefault="00D931B0" w:rsidP="00D077A9">
      <w:pPr>
        <w:jc w:val="both"/>
        <w:rPr>
          <w:rFonts w:ascii="Arial" w:hAnsi="Arial" w:cs="Arial"/>
          <w:sz w:val="24"/>
          <w:lang w:val="en-US"/>
        </w:rPr>
      </w:pPr>
      <w:r>
        <w:rPr>
          <w:rFonts w:ascii="Arial" w:hAnsi="Arial" w:cs="Arial"/>
          <w:sz w:val="24"/>
          <w:lang w:val="en-US"/>
        </w:rPr>
        <w:t xml:space="preserve">To </w:t>
      </w:r>
      <w:r w:rsidR="005F3FAF" w:rsidRPr="00D138BC">
        <w:rPr>
          <w:rFonts w:ascii="Arial" w:hAnsi="Arial" w:cs="Arial"/>
          <w:sz w:val="24"/>
          <w:lang w:val="en-US"/>
        </w:rPr>
        <w:t xml:space="preserve">create a model for </w:t>
      </w:r>
      <w:r>
        <w:rPr>
          <w:rFonts w:ascii="Arial" w:hAnsi="Arial" w:cs="Arial"/>
          <w:sz w:val="24"/>
          <w:lang w:val="en-US"/>
        </w:rPr>
        <w:t xml:space="preserve">our </w:t>
      </w:r>
      <w:r w:rsidR="005F3FAF" w:rsidRPr="00D138BC">
        <w:rPr>
          <w:rFonts w:ascii="Arial" w:hAnsi="Arial" w:cs="Arial"/>
          <w:sz w:val="24"/>
          <w:lang w:val="en-US"/>
        </w:rPr>
        <w:t>customer</w:t>
      </w:r>
      <w:r>
        <w:rPr>
          <w:rFonts w:ascii="Arial" w:hAnsi="Arial" w:cs="Arial"/>
          <w:sz w:val="24"/>
          <w:lang w:val="en-US"/>
        </w:rPr>
        <w:t xml:space="preserve"> entity,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offers the artisan command </w:t>
      </w:r>
      <w:r w:rsidRPr="00D138BC">
        <w:rPr>
          <w:rFonts w:ascii="Arial" w:hAnsi="Arial" w:cs="Arial"/>
          <w:sz w:val="24"/>
          <w:lang w:val="en-US"/>
        </w:rPr>
        <w:t>t</w:t>
      </w:r>
      <w:r>
        <w:rPr>
          <w:rFonts w:ascii="Arial" w:hAnsi="Arial" w:cs="Arial"/>
          <w:sz w:val="24"/>
          <w:lang w:val="en-US"/>
        </w:rPr>
        <w:t>hat</w:t>
      </w:r>
      <w:r w:rsidRPr="00D138BC">
        <w:rPr>
          <w:rFonts w:ascii="Arial" w:hAnsi="Arial" w:cs="Arial"/>
          <w:sz w:val="24"/>
          <w:lang w:val="en-US"/>
        </w:rPr>
        <w:t xml:space="preserve"> </w:t>
      </w:r>
      <w:r w:rsidR="005F3FAF" w:rsidRPr="00D138BC">
        <w:rPr>
          <w:rFonts w:ascii="Arial" w:hAnsi="Arial" w:cs="Arial"/>
          <w:sz w:val="24"/>
          <w:lang w:val="en-US"/>
        </w:rPr>
        <w:t>make</w:t>
      </w:r>
      <w:r>
        <w:rPr>
          <w:rFonts w:ascii="Arial" w:hAnsi="Arial" w:cs="Arial"/>
          <w:sz w:val="24"/>
          <w:lang w:val="en-US"/>
        </w:rPr>
        <w:t>s</w:t>
      </w:r>
      <w:r w:rsidR="005F3FAF" w:rsidRPr="00D138BC">
        <w:rPr>
          <w:rFonts w:ascii="Arial" w:hAnsi="Arial" w:cs="Arial"/>
          <w:sz w:val="24"/>
          <w:lang w:val="en-US"/>
        </w:rPr>
        <w:t xml:space="preserve"> it </w:t>
      </w:r>
      <w:r>
        <w:rPr>
          <w:rFonts w:ascii="Arial" w:hAnsi="Arial" w:cs="Arial"/>
          <w:sz w:val="24"/>
          <w:lang w:val="en-US"/>
        </w:rPr>
        <w:t>relatively easy</w:t>
      </w:r>
      <w:r w:rsidR="005F3FAF" w:rsidRPr="00D138BC">
        <w:rPr>
          <w:rFonts w:ascii="Arial" w:hAnsi="Arial" w:cs="Arial"/>
          <w:sz w:val="24"/>
          <w:lang w:val="en-US"/>
        </w:rPr>
        <w:t>.</w:t>
      </w:r>
      <w:r>
        <w:rPr>
          <w:rFonts w:ascii="Arial" w:hAnsi="Arial" w:cs="Arial"/>
          <w:sz w:val="24"/>
          <w:lang w:val="en-US"/>
        </w:rPr>
        <w:t xml:space="preserve"> </w:t>
      </w:r>
      <w:r w:rsidR="000D53D0">
        <w:rPr>
          <w:rFonts w:ascii="Arial" w:hAnsi="Arial" w:cs="Arial"/>
          <w:sz w:val="24"/>
          <w:lang w:val="en-US"/>
        </w:rPr>
        <w:t xml:space="preserve">This is the command for creating </w:t>
      </w:r>
      <w:r w:rsidRPr="00D138BC">
        <w:rPr>
          <w:rFonts w:ascii="Arial" w:hAnsi="Arial" w:cs="Arial"/>
          <w:sz w:val="24"/>
          <w:lang w:val="en-US"/>
        </w:rPr>
        <w:t>a model template</w:t>
      </w:r>
      <w:r w:rsidR="000D53D0">
        <w:rPr>
          <w:rFonts w:ascii="Arial" w:hAnsi="Arial" w:cs="Arial"/>
          <w:sz w:val="24"/>
          <w:lang w:val="en-US"/>
        </w:rPr>
        <w:t xml:space="preserve">: </w:t>
      </w:r>
    </w:p>
    <w:p w:rsidR="00D077A9" w:rsidRPr="001C5D29" w:rsidRDefault="00AC6B15" w:rsidP="00D077A9">
      <w:pPr>
        <w:jc w:val="both"/>
        <w:rPr>
          <w:rFonts w:ascii="Courier New" w:hAnsi="Courier New" w:cs="Courier New"/>
          <w:sz w:val="16"/>
          <w:szCs w:val="16"/>
          <w:lang w:val="en-US"/>
        </w:rPr>
      </w:pPr>
      <w:proofErr w:type="spellStart"/>
      <w:r w:rsidRPr="001C5D29">
        <w:rPr>
          <w:rFonts w:ascii="Courier New" w:hAnsi="Courier New" w:cs="Courier New"/>
          <w:sz w:val="16"/>
          <w:szCs w:val="16"/>
          <w:lang w:val="en-US" w:eastAsia="ru-RU"/>
        </w:rPr>
        <w:t>php</w:t>
      </w:r>
      <w:proofErr w:type="spellEnd"/>
      <w:r w:rsidRPr="001C5D29">
        <w:rPr>
          <w:rFonts w:ascii="Courier New" w:hAnsi="Courier New" w:cs="Courier New"/>
          <w:sz w:val="16"/>
          <w:szCs w:val="16"/>
          <w:lang w:val="en-US" w:eastAsia="ru-RU"/>
        </w:rPr>
        <w:t xml:space="preserve"> artisan </w:t>
      </w:r>
      <w:proofErr w:type="spellStart"/>
      <w:r w:rsidRPr="001C5D29">
        <w:rPr>
          <w:rFonts w:ascii="Courier New" w:hAnsi="Courier New" w:cs="Courier New"/>
          <w:sz w:val="16"/>
          <w:szCs w:val="16"/>
          <w:lang w:val="en-US" w:eastAsia="ru-RU"/>
        </w:rPr>
        <w:t>make:model</w:t>
      </w:r>
      <w:proofErr w:type="spellEnd"/>
      <w:r w:rsidRPr="001C5D29">
        <w:rPr>
          <w:rFonts w:ascii="Courier New" w:hAnsi="Courier New" w:cs="Courier New"/>
          <w:sz w:val="16"/>
          <w:szCs w:val="16"/>
          <w:lang w:val="en-US" w:eastAsia="ru-RU"/>
        </w:rPr>
        <w:t xml:space="preserve"> Customer</w:t>
      </w:r>
    </w:p>
    <w:p w:rsidR="00D077A9" w:rsidRPr="00DF4135" w:rsidRDefault="00C1161D" w:rsidP="00D077A9">
      <w:pPr>
        <w:jc w:val="both"/>
        <w:rPr>
          <w:rFonts w:ascii="Arial" w:hAnsi="Arial" w:cs="Arial"/>
          <w:sz w:val="24"/>
          <w:lang w:val="en-US"/>
        </w:rPr>
      </w:pPr>
      <w:r>
        <w:rPr>
          <w:rFonts w:ascii="Arial" w:hAnsi="Arial" w:cs="Arial"/>
          <w:sz w:val="24"/>
          <w:lang w:val="en-US"/>
        </w:rPr>
        <w:t xml:space="preserve">We want to </w:t>
      </w:r>
      <w:r w:rsidR="005F3FAF" w:rsidRPr="00D138BC">
        <w:rPr>
          <w:rFonts w:ascii="Arial" w:hAnsi="Arial" w:cs="Arial"/>
          <w:sz w:val="24"/>
          <w:lang w:val="en-US"/>
        </w:rPr>
        <w:t>change the model so that it looks like this:</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namespace </w:t>
      </w:r>
      <w:r w:rsidRPr="00DF4135">
        <w:rPr>
          <w:rFonts w:ascii="Courier New" w:hAnsi="Courier New" w:cs="Courier New"/>
          <w:color w:val="000000"/>
          <w:sz w:val="16"/>
          <w:szCs w:val="16"/>
          <w:lang w:val="en-US" w:eastAsia="ru-RU"/>
        </w:rPr>
        <w:t>App;</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use </w:t>
      </w:r>
      <w:r w:rsidRPr="00DF4135">
        <w:rPr>
          <w:rFonts w:ascii="Courier New" w:hAnsi="Courier New" w:cs="Courier New"/>
          <w:color w:val="000000"/>
          <w:sz w:val="16"/>
          <w:szCs w:val="16"/>
          <w:lang w:val="en-US" w:eastAsia="ru-RU"/>
        </w:rPr>
        <w:t>Firebird\Eloquent\Model;</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class </w:t>
      </w:r>
      <w:r w:rsidRPr="00DF4135">
        <w:rPr>
          <w:rFonts w:ascii="Courier New" w:hAnsi="Courier New" w:cs="Courier New"/>
          <w:color w:val="000000"/>
          <w:sz w:val="16"/>
          <w:szCs w:val="16"/>
          <w:lang w:val="en-US" w:eastAsia="ru-RU"/>
        </w:rPr>
        <w:t xml:space="preserve">Customer </w:t>
      </w:r>
      <w:r w:rsidRPr="00DF4135">
        <w:rPr>
          <w:rFonts w:ascii="Courier New" w:hAnsi="Courier New" w:cs="Courier New"/>
          <w:b/>
          <w:bCs/>
          <w:color w:val="000000"/>
          <w:sz w:val="16"/>
          <w:szCs w:val="16"/>
          <w:lang w:val="en-US" w:eastAsia="ru-RU"/>
        </w:rPr>
        <w:t xml:space="preserve">extends </w:t>
      </w:r>
      <w:r w:rsidRPr="00DF4135">
        <w:rPr>
          <w:rFonts w:ascii="Courier New" w:hAnsi="Courier New" w:cs="Courier New"/>
          <w:color w:val="000000"/>
          <w:sz w:val="16"/>
          <w:szCs w:val="16"/>
          <w:lang w:val="en-US" w:eastAsia="ru-RU"/>
        </w:rPr>
        <w:t>Model</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color w:val="000000"/>
          <w:sz w:val="16"/>
          <w:szCs w:val="16"/>
          <w:lang w:val="en-US" w:eastAsia="ru-RU"/>
        </w:rPr>
        <w:t>{</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r w:rsidR="00C55EB0" w:rsidRPr="00C55EB0">
        <w:rPr>
          <w:szCs w:val="16"/>
          <w:lang w:eastAsia="ru-RU"/>
        </w:rPr>
        <w:t>Table associated with the model</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proofErr w:type="spellStart"/>
      <w:r w:rsidRPr="00DF4135">
        <w:rPr>
          <w:szCs w:val="16"/>
          <w:lang w:eastAsia="ru-RU"/>
        </w:rPr>
        <w:t>var</w:t>
      </w:r>
      <w:proofErr w:type="spellEnd"/>
      <w:r w:rsidRPr="00DF4135">
        <w:rPr>
          <w:szCs w:val="16"/>
          <w:lang w:eastAsia="ru-RU"/>
        </w:rPr>
        <w:t xml:space="preserve"> string</w:t>
      </w:r>
    </w:p>
    <w:p w:rsidR="00DF4135" w:rsidRPr="00DF4135" w:rsidRDefault="00DF4135" w:rsidP="00DF4135">
      <w:pPr>
        <w:pStyle w:val="2"/>
        <w:rPr>
          <w:szCs w:val="16"/>
          <w:lang w:eastAsia="ru-RU"/>
        </w:rPr>
      </w:pPr>
      <w:r w:rsidRPr="00DF4135">
        <w:rPr>
          <w:szCs w:val="16"/>
          <w:lang w:eastAsia="ru-RU"/>
        </w:rPr>
        <w:t xml:space="preserve">   */</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DF4135">
        <w:rPr>
          <w:rFonts w:ascii="Courier New" w:hAnsi="Courier New" w:cs="Courier New"/>
          <w:b/>
          <w:bCs/>
          <w:color w:val="000000"/>
          <w:sz w:val="16"/>
          <w:szCs w:val="16"/>
          <w:lang w:val="en-US" w:eastAsia="ru-RU"/>
        </w:rPr>
        <w:t xml:space="preserve">protected </w:t>
      </w:r>
      <w:r w:rsidRPr="00DF4135">
        <w:rPr>
          <w:rFonts w:ascii="Courier New" w:hAnsi="Courier New" w:cs="Courier New"/>
          <w:color w:val="000000"/>
          <w:sz w:val="16"/>
          <w:szCs w:val="16"/>
          <w:lang w:val="en-US" w:eastAsia="ru-RU"/>
        </w:rPr>
        <w:t xml:space="preserve">$table = </w:t>
      </w:r>
      <w:r w:rsidRPr="00DF4135">
        <w:rPr>
          <w:rFonts w:ascii="Courier New" w:hAnsi="Courier New" w:cs="Courier New"/>
          <w:color w:val="000066"/>
          <w:sz w:val="16"/>
          <w:szCs w:val="16"/>
          <w:lang w:val="en-US" w:eastAsia="ru-RU"/>
        </w:rPr>
        <w:t>'CUSTOMER'</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r w:rsidR="00C55EB0" w:rsidRPr="00C55EB0">
        <w:rPr>
          <w:lang w:eastAsia="ru-RU"/>
        </w:rPr>
        <w:t>Primary key of the model</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jc w:val="both"/>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w:t>
      </w:r>
      <w:proofErr w:type="spellStart"/>
      <w:r w:rsidRPr="00DF4135">
        <w:rPr>
          <w:rFonts w:ascii="Courier New" w:hAnsi="Courier New" w:cs="Courier New"/>
          <w:color w:val="000000"/>
          <w:sz w:val="16"/>
          <w:szCs w:val="16"/>
          <w:lang w:val="en-US" w:eastAsia="ru-RU"/>
        </w:rPr>
        <w:t>primaryKey</w:t>
      </w:r>
      <w:proofErr w:type="spellEnd"/>
      <w:r w:rsidRPr="00DF4135">
        <w:rPr>
          <w:rFonts w:ascii="Courier New" w:hAnsi="Courier New" w:cs="Courier New"/>
          <w:color w:val="000000"/>
          <w:sz w:val="16"/>
          <w:szCs w:val="16"/>
          <w:lang w:val="en-US" w:eastAsia="ru-RU"/>
        </w:rPr>
        <w:t xml:space="preserve"> = </w:t>
      </w:r>
      <w:r w:rsidRPr="00DF4135">
        <w:rPr>
          <w:rFonts w:ascii="Courier New" w:hAnsi="Courier New" w:cs="Courier New"/>
          <w:color w:val="000066"/>
          <w:sz w:val="16"/>
          <w:szCs w:val="16"/>
          <w:lang w:val="en-US" w:eastAsia="ru-RU"/>
        </w:rPr>
        <w:t>'CUSTOMER_ID'</w:t>
      </w:r>
      <w:r w:rsidRPr="00DF4135">
        <w:rPr>
          <w:rFonts w:ascii="Courier New" w:hAnsi="Courier New" w:cs="Courier New"/>
          <w:color w:val="000000"/>
          <w:sz w:val="16"/>
          <w:szCs w:val="16"/>
          <w:lang w:val="en-US" w:eastAsia="ru-RU"/>
        </w:rPr>
        <w:t>;</w:t>
      </w: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Our model does not have a timestamp</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w:t>
      </w:r>
      <w:proofErr w:type="spellStart"/>
      <w:r w:rsidRPr="00DF4135">
        <w:rPr>
          <w:lang w:eastAsia="ru-RU"/>
        </w:rPr>
        <w:t>bool</w:t>
      </w:r>
      <w:proofErr w:type="spellEnd"/>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public </w:t>
      </w:r>
      <w:r w:rsidRPr="00DF4135">
        <w:rPr>
          <w:rFonts w:ascii="Courier New" w:hAnsi="Courier New" w:cs="Courier New"/>
          <w:color w:val="000000"/>
          <w:sz w:val="16"/>
          <w:szCs w:val="16"/>
          <w:lang w:val="en-US" w:eastAsia="ru-RU"/>
        </w:rPr>
        <w:t xml:space="preserve">$timestamps = </w:t>
      </w:r>
      <w:r w:rsidRPr="00DF4135">
        <w:rPr>
          <w:rFonts w:ascii="Courier New" w:hAnsi="Courier New" w:cs="Courier New"/>
          <w:b/>
          <w:bCs/>
          <w:color w:val="000000"/>
          <w:sz w:val="16"/>
          <w:szCs w:val="16"/>
          <w:lang w:val="en-US" w:eastAsia="ru-RU"/>
        </w:rPr>
        <w:t>false</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b/>
          <w:bCs/>
          <w:color w:val="000000"/>
          <w:sz w:val="16"/>
          <w:szCs w:val="16"/>
          <w:lang w:val="en-US" w:eastAsia="ru-RU"/>
        </w:rPr>
      </w:pP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The name of the sequence for generating the primary key</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 xml:space="preserve">$sequence = </w:t>
      </w:r>
      <w:r w:rsidRPr="00DF4135">
        <w:rPr>
          <w:rFonts w:ascii="Courier New" w:hAnsi="Courier New" w:cs="Courier New"/>
          <w:color w:val="000066"/>
          <w:sz w:val="16"/>
          <w:szCs w:val="16"/>
          <w:lang w:val="en-US" w:eastAsia="ru-RU"/>
        </w:rPr>
        <w:t>'GEN_CUSTOMER_ID'</w:t>
      </w:r>
      <w:r w:rsidRPr="00DF4135">
        <w:rPr>
          <w:rFonts w:ascii="Courier New" w:hAnsi="Courier New" w:cs="Courier New"/>
          <w:color w:val="000000"/>
          <w:sz w:val="16"/>
          <w:szCs w:val="16"/>
          <w:lang w:val="en-US" w:eastAsia="ru-RU"/>
        </w:rPr>
        <w:t>;</w:t>
      </w:r>
    </w:p>
    <w:p w:rsidR="00DF4135" w:rsidRPr="00DF4135" w:rsidRDefault="00DF4135" w:rsidP="00DF4135">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Not</w:t>
      </w:r>
      <w:r w:rsidR="004E4816">
        <w:rPr>
          <w:rFonts w:ascii="Arial" w:hAnsi="Arial" w:cs="Arial"/>
          <w:sz w:val="24"/>
          <w:lang w:val="en-US"/>
        </w:rPr>
        <w:t>ic</w:t>
      </w:r>
      <w:r w:rsidRPr="00D138BC">
        <w:rPr>
          <w:rFonts w:ascii="Arial" w:hAnsi="Arial" w:cs="Arial"/>
          <w:sz w:val="24"/>
          <w:lang w:val="en-US"/>
        </w:rPr>
        <w:t>e that we use the modified Firebird\Eloquent\Model model from 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as the basis. It allows us to use the sequence specified in the $sequence attribute to generate values </w:t>
      </w:r>
      <w:r w:rsidR="000D53D0">
        <w:rPr>
          <w:rFonts w:ascii="Arial" w:hAnsi="Arial" w:cs="Arial"/>
          <w:sz w:val="24"/>
          <w:lang w:val="en-US"/>
        </w:rPr>
        <w:t>for</w:t>
      </w:r>
      <w:r w:rsidR="000D53D0" w:rsidRPr="00D138BC">
        <w:rPr>
          <w:rFonts w:ascii="Arial" w:hAnsi="Arial" w:cs="Arial"/>
          <w:sz w:val="24"/>
          <w:lang w:val="en-US"/>
        </w:rPr>
        <w:t xml:space="preserve"> </w:t>
      </w:r>
      <w:r w:rsidRPr="00D138BC">
        <w:rPr>
          <w:rFonts w:ascii="Arial" w:hAnsi="Arial" w:cs="Arial"/>
          <w:sz w:val="24"/>
          <w:lang w:val="en-US"/>
        </w:rPr>
        <w:t>the primary key ID.</w:t>
      </w:r>
    </w:p>
    <w:p w:rsidR="00D077A9" w:rsidRPr="005C147B" w:rsidRDefault="00A87C84" w:rsidP="00D077A9">
      <w:pPr>
        <w:jc w:val="both"/>
        <w:rPr>
          <w:rFonts w:ascii="Arial" w:hAnsi="Arial" w:cs="Arial"/>
          <w:sz w:val="24"/>
          <w:lang w:val="en-US"/>
        </w:rPr>
      </w:pPr>
      <w:r>
        <w:rPr>
          <w:rFonts w:ascii="Arial" w:hAnsi="Arial" w:cs="Arial"/>
          <w:sz w:val="24"/>
          <w:lang w:val="en-US"/>
        </w:rPr>
        <w:t>W</w:t>
      </w:r>
      <w:r w:rsidR="000D53D0">
        <w:rPr>
          <w:rFonts w:ascii="Arial" w:hAnsi="Arial" w:cs="Arial"/>
          <w:sz w:val="24"/>
          <w:lang w:val="en-US"/>
        </w:rPr>
        <w:t xml:space="preserve">e </w:t>
      </w:r>
      <w:r w:rsidR="005F3FAF" w:rsidRPr="00D138BC">
        <w:rPr>
          <w:rFonts w:ascii="Arial" w:hAnsi="Arial" w:cs="Arial"/>
          <w:sz w:val="24"/>
          <w:lang w:val="en-US"/>
        </w:rPr>
        <w:t>create a model for products – Product</w:t>
      </w:r>
      <w:r>
        <w:rPr>
          <w:rFonts w:ascii="Arial" w:hAnsi="Arial" w:cs="Arial"/>
          <w:sz w:val="24"/>
          <w:lang w:val="en-US"/>
        </w:rPr>
        <w:t xml:space="preserve"> </w:t>
      </w:r>
      <w:r w:rsidRPr="00D138BC">
        <w:rPr>
          <w:rFonts w:ascii="Arial" w:hAnsi="Arial" w:cs="Arial"/>
          <w:sz w:val="24"/>
          <w:lang w:val="en-US"/>
        </w:rPr>
        <w:t xml:space="preserve"> –</w:t>
      </w:r>
      <w:r>
        <w:rPr>
          <w:rFonts w:ascii="Arial" w:hAnsi="Arial" w:cs="Arial"/>
          <w:sz w:val="24"/>
          <w:lang w:val="en-US"/>
        </w:rPr>
        <w:t xml:space="preserve"> in the same way</w:t>
      </w:r>
      <w:r w:rsidR="005F3FAF" w:rsidRPr="00D138BC">
        <w:rPr>
          <w:rFonts w:ascii="Arial" w:hAnsi="Arial" w:cs="Arial"/>
          <w:sz w:val="24"/>
          <w:lang w:val="en-US"/>
        </w:rPr>
        <w:t>.</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namespace </w:t>
      </w:r>
      <w:r w:rsidRPr="005C147B">
        <w:rPr>
          <w:rFonts w:ascii="Courier New" w:hAnsi="Courier New" w:cs="Courier New"/>
          <w:color w:val="000000"/>
          <w:sz w:val="16"/>
          <w:szCs w:val="16"/>
          <w:lang w:val="en-US" w:eastAsia="ru-RU"/>
        </w:rPr>
        <w:t>App;</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use </w:t>
      </w:r>
      <w:r w:rsidRPr="005C147B">
        <w:rPr>
          <w:rFonts w:ascii="Courier New" w:hAnsi="Courier New" w:cs="Courier New"/>
          <w:color w:val="000000"/>
          <w:sz w:val="16"/>
          <w:szCs w:val="16"/>
          <w:lang w:val="en-US" w:eastAsia="ru-RU"/>
        </w:rPr>
        <w:t>Firebird\Eloquent\Model;</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class </w:t>
      </w:r>
      <w:r w:rsidRPr="005C147B">
        <w:rPr>
          <w:rFonts w:ascii="Courier New" w:hAnsi="Courier New" w:cs="Courier New"/>
          <w:color w:val="000000"/>
          <w:sz w:val="16"/>
          <w:szCs w:val="16"/>
          <w:lang w:val="en-US" w:eastAsia="ru-RU"/>
        </w:rPr>
        <w:t xml:space="preserve">Product </w:t>
      </w:r>
      <w:r w:rsidRPr="005C147B">
        <w:rPr>
          <w:rFonts w:ascii="Courier New" w:hAnsi="Courier New" w:cs="Courier New"/>
          <w:b/>
          <w:bCs/>
          <w:color w:val="000000"/>
          <w:sz w:val="16"/>
          <w:szCs w:val="16"/>
          <w:lang w:val="en-US" w:eastAsia="ru-RU"/>
        </w:rPr>
        <w:t xml:space="preserve">extends </w:t>
      </w:r>
      <w:r w:rsidRPr="005C147B">
        <w:rPr>
          <w:rFonts w:ascii="Courier New" w:hAnsi="Courier New" w:cs="Courier New"/>
          <w:color w:val="000000"/>
          <w:sz w:val="16"/>
          <w:szCs w:val="16"/>
          <w:lang w:val="en-US" w:eastAsia="ru-RU"/>
        </w:rPr>
        <w:t>Model</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color w:val="000000"/>
          <w:sz w:val="16"/>
          <w:szCs w:val="16"/>
          <w:lang w:val="en-US" w:eastAsia="ru-RU"/>
        </w:rPr>
        <w:t>{</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r w:rsidR="00C55EB0" w:rsidRPr="00C55EB0">
        <w:rPr>
          <w:szCs w:val="16"/>
          <w:lang w:eastAsia="ru-RU"/>
        </w:rPr>
        <w:t>Table associated with the model</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proofErr w:type="spellStart"/>
      <w:r w:rsidRPr="005C147B">
        <w:rPr>
          <w:lang w:eastAsia="ru-RU"/>
        </w:rPr>
        <w:t>var</w:t>
      </w:r>
      <w:proofErr w:type="spellEnd"/>
      <w:r w:rsidRPr="001C5D29">
        <w:rPr>
          <w:lang w:eastAsia="ru-RU"/>
        </w:rPr>
        <w:t xml:space="preserve"> </w:t>
      </w:r>
      <w:r w:rsidRPr="005C147B">
        <w:rPr>
          <w:lang w:eastAsia="ru-RU"/>
        </w:rPr>
        <w:t>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$table = </w:t>
      </w:r>
      <w:r w:rsidRPr="005C147B">
        <w:rPr>
          <w:rFonts w:ascii="Courier New" w:hAnsi="Courier New" w:cs="Courier New"/>
          <w:color w:val="000066"/>
          <w:sz w:val="16"/>
          <w:szCs w:val="16"/>
          <w:lang w:val="en-US" w:eastAsia="ru-RU"/>
        </w:rPr>
        <w:t>'PRODUCT'</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pStyle w:val="2"/>
        <w:rPr>
          <w:lang w:eastAsia="ru-RU"/>
        </w:rPr>
      </w:pPr>
      <w:r w:rsidRPr="005C147B">
        <w:rPr>
          <w:lang w:eastAsia="ru-RU"/>
        </w:rPr>
        <w:t xml:space="preserve">  /**</w:t>
      </w:r>
    </w:p>
    <w:p w:rsidR="005C147B" w:rsidRPr="001C5D29" w:rsidRDefault="005C147B" w:rsidP="005C147B">
      <w:pPr>
        <w:pStyle w:val="2"/>
        <w:rPr>
          <w:lang w:eastAsia="ru-RU"/>
        </w:rPr>
      </w:pPr>
      <w:r w:rsidRPr="005C147B">
        <w:rPr>
          <w:lang w:eastAsia="ru-RU"/>
        </w:rPr>
        <w:t xml:space="preserve">   * </w:t>
      </w:r>
      <w:r w:rsidR="00C55EB0" w:rsidRPr="00C55EB0">
        <w:rPr>
          <w:lang w:eastAsia="ru-RU"/>
        </w:rPr>
        <w:t>Primary key of the model</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w:t>
      </w:r>
      <w:proofErr w:type="spellStart"/>
      <w:r w:rsidRPr="005C147B">
        <w:rPr>
          <w:rFonts w:ascii="Courier New" w:hAnsi="Courier New" w:cs="Courier New"/>
          <w:color w:val="000000"/>
          <w:sz w:val="16"/>
          <w:szCs w:val="16"/>
          <w:lang w:val="en-US" w:eastAsia="ru-RU"/>
        </w:rPr>
        <w:t>primaryKey</w:t>
      </w:r>
      <w:proofErr w:type="spellEnd"/>
      <w:r w:rsidRPr="005C147B">
        <w:rPr>
          <w:rFonts w:ascii="Courier New" w:hAnsi="Courier New" w:cs="Courier New"/>
          <w:color w:val="000000"/>
          <w:sz w:val="16"/>
          <w:szCs w:val="16"/>
          <w:lang w:val="en-US" w:eastAsia="ru-RU"/>
        </w:rPr>
        <w:t xml:space="preserve"> = </w:t>
      </w:r>
      <w:r w:rsidRPr="005C147B">
        <w:rPr>
          <w:rFonts w:ascii="Courier New" w:hAnsi="Courier New" w:cs="Courier New"/>
          <w:color w:val="000066"/>
          <w:sz w:val="16"/>
          <w:szCs w:val="16"/>
          <w:lang w:val="en-US" w:eastAsia="ru-RU"/>
        </w:rPr>
        <w:t>'PRODUCT_ID'</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Our model does not have a timestamp</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w:t>
      </w:r>
      <w:proofErr w:type="spellStart"/>
      <w:r w:rsidRPr="005C147B">
        <w:rPr>
          <w:lang w:eastAsia="ru-RU"/>
        </w:rPr>
        <w:t>bool</w:t>
      </w:r>
      <w:proofErr w:type="spellEnd"/>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public </w:t>
      </w:r>
      <w:r w:rsidRPr="005C147B">
        <w:rPr>
          <w:rFonts w:ascii="Courier New" w:hAnsi="Courier New" w:cs="Courier New"/>
          <w:color w:val="000000"/>
          <w:sz w:val="16"/>
          <w:szCs w:val="16"/>
          <w:lang w:val="en-US" w:eastAsia="ru-RU"/>
        </w:rPr>
        <w:t xml:space="preserve">$timestamps = </w:t>
      </w:r>
      <w:r w:rsidRPr="005C147B">
        <w:rPr>
          <w:rFonts w:ascii="Courier New" w:hAnsi="Courier New" w:cs="Courier New"/>
          <w:b/>
          <w:bCs/>
          <w:color w:val="000000"/>
          <w:sz w:val="16"/>
          <w:szCs w:val="16"/>
          <w:lang w:val="en-US" w:eastAsia="ru-RU"/>
        </w:rPr>
        <w:t>false</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The name of the sequence for generating the primary key</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$sequence = </w:t>
      </w:r>
      <w:r w:rsidRPr="005C147B">
        <w:rPr>
          <w:rFonts w:ascii="Courier New" w:hAnsi="Courier New" w:cs="Courier New"/>
          <w:color w:val="000066"/>
          <w:sz w:val="16"/>
          <w:szCs w:val="16"/>
          <w:lang w:val="en-US" w:eastAsia="ru-RU"/>
        </w:rPr>
        <w:t>'GEN_PRODUCT_ID'</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sz w:val="16"/>
          <w:szCs w:val="16"/>
          <w:lang w:val="en-US"/>
        </w:rPr>
      </w:pPr>
      <w:r w:rsidRPr="00C55E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C55EB0" w:rsidRDefault="005F3FAF" w:rsidP="00D077A9">
      <w:pPr>
        <w:jc w:val="both"/>
        <w:rPr>
          <w:rFonts w:ascii="Arial" w:hAnsi="Arial" w:cs="Arial"/>
          <w:sz w:val="24"/>
          <w:lang w:val="en-US"/>
        </w:rPr>
      </w:pPr>
      <w:r w:rsidRPr="00D138BC">
        <w:rPr>
          <w:rFonts w:ascii="Arial" w:hAnsi="Arial" w:cs="Arial"/>
          <w:sz w:val="24"/>
          <w:lang w:val="en-US"/>
        </w:rPr>
        <w:t>Now</w:t>
      </w:r>
      <w:r w:rsidR="00711F69">
        <w:rPr>
          <w:rFonts w:ascii="Arial" w:hAnsi="Arial" w:cs="Arial"/>
          <w:sz w:val="24"/>
          <w:lang w:val="en-US"/>
        </w:rPr>
        <w:t xml:space="preserve">, </w:t>
      </w:r>
      <w:r w:rsidRPr="00D138BC">
        <w:rPr>
          <w:rFonts w:ascii="Arial" w:hAnsi="Arial" w:cs="Arial"/>
          <w:sz w:val="24"/>
          <w:lang w:val="en-US"/>
        </w:rPr>
        <w:t>a model for the invoice header</w:t>
      </w:r>
      <w:r w:rsidR="00711F69">
        <w:rPr>
          <w:rFonts w:ascii="Arial" w:hAnsi="Arial" w:cs="Arial"/>
          <w:sz w:val="24"/>
          <w:lang w:val="en-US"/>
        </w:rPr>
        <w:t>:</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namespace </w:t>
      </w:r>
      <w:r w:rsidRPr="00C55EB0">
        <w:rPr>
          <w:rFonts w:ascii="Courier New" w:hAnsi="Courier New" w:cs="Courier New"/>
          <w:color w:val="000000"/>
          <w:sz w:val="16"/>
          <w:szCs w:val="16"/>
          <w:lang w:val="en-US" w:eastAsia="ru-RU"/>
        </w:rPr>
        <w:t>App;</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use </w:t>
      </w:r>
      <w:r w:rsidRPr="00C55EB0">
        <w:rPr>
          <w:rFonts w:ascii="Courier New" w:hAnsi="Courier New" w:cs="Courier New"/>
          <w:color w:val="000000"/>
          <w:sz w:val="16"/>
          <w:szCs w:val="16"/>
          <w:lang w:val="en-US" w:eastAsia="ru-RU"/>
        </w:rPr>
        <w:t>Firebird\Eloquent\Model;</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class </w:t>
      </w:r>
      <w:r w:rsidRPr="00C55EB0">
        <w:rPr>
          <w:rFonts w:ascii="Courier New" w:hAnsi="Courier New" w:cs="Courier New"/>
          <w:color w:val="000000"/>
          <w:sz w:val="16"/>
          <w:szCs w:val="16"/>
          <w:lang w:val="en-US" w:eastAsia="ru-RU"/>
        </w:rPr>
        <w:t xml:space="preserve">Invoice </w:t>
      </w:r>
      <w:r w:rsidRPr="00C55EB0">
        <w:rPr>
          <w:rFonts w:ascii="Courier New" w:hAnsi="Courier New" w:cs="Courier New"/>
          <w:b/>
          <w:bCs/>
          <w:color w:val="000000"/>
          <w:sz w:val="16"/>
          <w:szCs w:val="16"/>
          <w:lang w:val="en-US" w:eastAsia="ru-RU"/>
        </w:rPr>
        <w:t xml:space="preserve">extends </w:t>
      </w:r>
      <w:r w:rsidRPr="00C55EB0">
        <w:rPr>
          <w:rFonts w:ascii="Courier New" w:hAnsi="Courier New" w:cs="Courier New"/>
          <w:color w:val="000000"/>
          <w:sz w:val="16"/>
          <w:szCs w:val="16"/>
          <w:lang w:val="en-US" w:eastAsia="ru-RU"/>
        </w:rPr>
        <w:t>Model {</w:t>
      </w:r>
    </w:p>
    <w:p w:rsidR="00D63A0F" w:rsidRPr="001C5D29"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xml:space="preserve">* </w:t>
      </w:r>
      <w:r w:rsidRPr="00C55EB0">
        <w:rPr>
          <w:szCs w:val="16"/>
          <w:lang w:eastAsia="ru-RU"/>
        </w:rPr>
        <w:t>Table associated with the model</w:t>
      </w: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w:t>
      </w:r>
      <w:proofErr w:type="spellStart"/>
      <w:r w:rsidR="00C55EB0" w:rsidRPr="00C55EB0">
        <w:rPr>
          <w:lang w:eastAsia="ru-RU"/>
        </w:rPr>
        <w:t>var</w:t>
      </w:r>
      <w:proofErr w:type="spellEnd"/>
      <w:r w:rsidR="00C55EB0" w:rsidRPr="001C5D29">
        <w:rPr>
          <w:lang w:eastAsia="ru-RU"/>
        </w:rPr>
        <w:t xml:space="preserve"> </w:t>
      </w:r>
      <w:r w:rsidR="00C55EB0" w:rsidRPr="00C55EB0">
        <w:rPr>
          <w:lang w:eastAsia="ru-RU"/>
        </w:rPr>
        <w:t>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 xml:space="preserve">$table = </w:t>
      </w:r>
      <w:r w:rsidR="00C55EB0" w:rsidRPr="00D63A0F">
        <w:rPr>
          <w:rFonts w:ascii="Courier New" w:hAnsi="Courier New" w:cs="Courier New"/>
          <w:color w:val="000066"/>
          <w:sz w:val="16"/>
          <w:szCs w:val="16"/>
          <w:lang w:val="en-US" w:eastAsia="ru-RU"/>
        </w:rPr>
        <w:t>'INVOICE'</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1C5D29" w:rsidRDefault="00D63A0F" w:rsidP="00C55EB0">
      <w:pPr>
        <w:pStyle w:val="2"/>
        <w:rPr>
          <w:lang w:eastAsia="ru-RU"/>
        </w:rPr>
      </w:pPr>
      <w:r w:rsidRPr="00D63A0F">
        <w:rPr>
          <w:lang w:eastAsia="ru-RU"/>
        </w:rPr>
        <w:t xml:space="preserve">   </w:t>
      </w:r>
      <w:r>
        <w:rPr>
          <w:lang w:eastAsia="ru-RU"/>
        </w:rPr>
        <w:t xml:space="preserve">* </w:t>
      </w:r>
      <w:r w:rsidRPr="00C55EB0">
        <w:rPr>
          <w:lang w:eastAsia="ru-RU"/>
        </w:rPr>
        <w:t>Primary key of the model</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w:t>
      </w:r>
      <w:proofErr w:type="spellStart"/>
      <w:r w:rsidR="00C55EB0" w:rsidRPr="00D63A0F">
        <w:rPr>
          <w:rFonts w:ascii="Courier New" w:hAnsi="Courier New" w:cs="Courier New"/>
          <w:color w:val="000000"/>
          <w:sz w:val="16"/>
          <w:szCs w:val="16"/>
          <w:lang w:val="en-US" w:eastAsia="ru-RU"/>
        </w:rPr>
        <w:t>primaryKey</w:t>
      </w:r>
      <w:proofErr w:type="spellEnd"/>
      <w:r w:rsidR="00C55EB0" w:rsidRPr="00D63A0F">
        <w:rPr>
          <w:rFonts w:ascii="Courier New" w:hAnsi="Courier New" w:cs="Courier New"/>
          <w:color w:val="000000"/>
          <w:sz w:val="16"/>
          <w:szCs w:val="16"/>
          <w:lang w:val="en-US" w:eastAsia="ru-RU"/>
        </w:rPr>
        <w:t xml:space="preserve"> = </w:t>
      </w:r>
      <w:r w:rsidR="00C55EB0" w:rsidRPr="00D63A0F">
        <w:rPr>
          <w:rFonts w:ascii="Courier New" w:hAnsi="Courier New" w:cs="Courier New"/>
          <w:color w:val="000066"/>
          <w:sz w:val="16"/>
          <w:szCs w:val="16"/>
          <w:lang w:val="en-US" w:eastAsia="ru-RU"/>
        </w:rPr>
        <w:t>'INVOICE_ID'</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Our model does not have a timestamp</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w:t>
      </w:r>
      <w:proofErr w:type="spellStart"/>
      <w:r w:rsidR="00C55EB0" w:rsidRPr="00C55EB0">
        <w:rPr>
          <w:lang w:eastAsia="ru-RU"/>
        </w:rPr>
        <w:t>bool</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w:t>
      </w:r>
      <w:r w:rsidR="00C55EB0" w:rsidRPr="00C55EB0">
        <w:rPr>
          <w:rFonts w:ascii="Courier New" w:hAnsi="Courier New" w:cs="Courier New"/>
          <w:color w:val="000000"/>
          <w:sz w:val="16"/>
          <w:szCs w:val="16"/>
          <w:lang w:val="en-US" w:eastAsia="ru-RU"/>
        </w:rPr>
        <w:t xml:space="preserve">$timestamps = </w:t>
      </w:r>
      <w:r w:rsidR="00C55EB0" w:rsidRPr="00C55EB0">
        <w:rPr>
          <w:rFonts w:ascii="Courier New" w:hAnsi="Courier New" w:cs="Courier New"/>
          <w:b/>
          <w:bCs/>
          <w:color w:val="000000"/>
          <w:sz w:val="16"/>
          <w:szCs w:val="16"/>
          <w:lang w:val="en-US" w:eastAsia="ru-RU"/>
        </w:rPr>
        <w:t>false</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The name of the sequence for generating the primary key</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protected </w:t>
      </w:r>
      <w:r w:rsidR="00C55EB0" w:rsidRPr="00C55EB0">
        <w:rPr>
          <w:rFonts w:ascii="Courier New" w:hAnsi="Courier New" w:cs="Courier New"/>
          <w:color w:val="000000"/>
          <w:sz w:val="16"/>
          <w:szCs w:val="16"/>
          <w:lang w:val="en-US" w:eastAsia="ru-RU"/>
        </w:rPr>
        <w:t xml:space="preserve">$sequence = </w:t>
      </w:r>
      <w:r w:rsidR="00C55EB0" w:rsidRPr="00C55EB0">
        <w:rPr>
          <w:rFonts w:ascii="Courier New" w:hAnsi="Courier New" w:cs="Courier New"/>
          <w:color w:val="000066"/>
          <w:sz w:val="16"/>
          <w:szCs w:val="16"/>
          <w:lang w:val="en-US" w:eastAsia="ru-RU"/>
        </w:rPr>
        <w:t>'GEN_INVOICE_ID'</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D63A0F">
      <w:pPr>
        <w:pStyle w:val="2"/>
        <w:rPr>
          <w:lang w:eastAsia="ru-RU"/>
        </w:rPr>
      </w:pPr>
      <w:r w:rsidRPr="00D63A0F">
        <w:rPr>
          <w:lang w:eastAsia="ru-RU"/>
        </w:rPr>
        <w:t xml:space="preserve">   </w:t>
      </w:r>
      <w:r w:rsidR="00C55EB0" w:rsidRPr="00C55EB0">
        <w:rPr>
          <w:lang w:eastAsia="ru-RU"/>
        </w:rPr>
        <w:t xml:space="preserve">* </w:t>
      </w:r>
      <w:r>
        <w:rPr>
          <w:lang w:eastAsia="ru-RU"/>
        </w:rPr>
        <w:t>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@return \App\Customer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customer()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belongsTo</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'App\Customer'</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'CUSTOMER_ID'</w:t>
      </w:r>
      <w:r w:rsidR="00C55EB0" w:rsidRPr="00C55EB0">
        <w:rPr>
          <w:rFonts w:ascii="Courier New" w:hAnsi="Courier New" w:cs="Courier New"/>
          <w:color w:val="000000"/>
          <w:sz w:val="16"/>
          <w:szCs w:val="16"/>
          <w:lang w:val="en-US" w:eastAsia="ru-RU"/>
        </w:rPr>
        <w:t>);</w:t>
      </w:r>
    </w:p>
    <w:p w:rsidR="00C55EB0" w:rsidRPr="001C5D29" w:rsidRDefault="00D63A0F" w:rsidP="00C55EB0">
      <w:pPr>
        <w:jc w:val="both"/>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C55EB0" w:rsidRPr="001C5D29">
        <w:rPr>
          <w:rFonts w:ascii="Courier New" w:hAnsi="Courier New" w:cs="Courier New"/>
          <w:color w:val="000000"/>
          <w:sz w:val="16"/>
          <w:szCs w:val="16"/>
          <w:lang w:val="en-US" w:eastAsia="ru-RU"/>
        </w:rPr>
        <w:t>}</w:t>
      </w: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1C5D29">
        <w:rPr>
          <w:lang w:eastAsia="ru-RU"/>
        </w:rPr>
        <w:t xml:space="preserve">   * </w:t>
      </w:r>
      <w:r>
        <w:rPr>
          <w:lang w:eastAsia="ru-RU"/>
        </w:rPr>
        <w:t>Invoice lines</w:t>
      </w:r>
    </w:p>
    <w:p w:rsidR="00C55EB0" w:rsidRPr="001C5D29" w:rsidRDefault="00D63A0F" w:rsidP="00D63A0F">
      <w:pPr>
        <w:pStyle w:val="2"/>
        <w:rPr>
          <w:lang w:eastAsia="ru-RU"/>
        </w:rPr>
      </w:pPr>
      <w:r w:rsidRPr="001C5D29">
        <w:rPr>
          <w:lang w:eastAsia="ru-RU"/>
        </w:rPr>
        <w:t xml:space="preserve">   </w:t>
      </w:r>
      <w:r w:rsidR="00C55EB0" w:rsidRPr="001C5D29">
        <w:rPr>
          <w:lang w:eastAsia="ru-RU"/>
        </w:rPr>
        <w:t>* @</w:t>
      </w:r>
      <w:r w:rsidR="00C55EB0" w:rsidRPr="00C55EB0">
        <w:rPr>
          <w:lang w:eastAsia="ru-RU"/>
        </w:rPr>
        <w:t>return</w:t>
      </w:r>
      <w:r w:rsidR="00C55EB0" w:rsidRPr="001C5D29">
        <w:rPr>
          <w:lang w:eastAsia="ru-RU"/>
        </w:rPr>
        <w:t xml:space="preserve"> \</w:t>
      </w:r>
      <w:r w:rsidR="00C55EB0" w:rsidRPr="00C55EB0">
        <w:rPr>
          <w:lang w:eastAsia="ru-RU"/>
        </w:rPr>
        <w:t>App</w:t>
      </w:r>
      <w:r w:rsidR="00C55EB0" w:rsidRPr="001C5D29">
        <w:rPr>
          <w:lang w:eastAsia="ru-RU"/>
        </w:rPr>
        <w:t>\</w:t>
      </w:r>
      <w:proofErr w:type="spellStart"/>
      <w:r w:rsidR="00C55EB0" w:rsidRPr="00C55EB0">
        <w:rPr>
          <w:lang w:eastAsia="ru-RU"/>
        </w:rPr>
        <w:t>InvoiceLine</w:t>
      </w:r>
      <w:proofErr w:type="spellEnd"/>
      <w:r w:rsidR="00C55EB0" w:rsidRPr="001C5D29">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lines()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hasMany</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w:t>
      </w:r>
      <w:proofErr w:type="spellStart"/>
      <w:r w:rsidR="00C55EB0" w:rsidRPr="00C55EB0">
        <w:rPr>
          <w:rFonts w:ascii="Courier New" w:hAnsi="Courier New" w:cs="Courier New"/>
          <w:color w:val="000066"/>
          <w:sz w:val="16"/>
          <w:szCs w:val="16"/>
          <w:lang w:val="en-US" w:eastAsia="ru-RU"/>
        </w:rPr>
        <w:t>InvoiceLine</w:t>
      </w:r>
      <w:proofErr w:type="spellEnd"/>
      <w:r w:rsidR="00C55EB0" w:rsidRPr="00C55EB0">
        <w:rPr>
          <w:rFonts w:ascii="Courier New" w:hAnsi="Courier New" w:cs="Courier New"/>
          <w:color w:val="000066"/>
          <w:sz w:val="16"/>
          <w:szCs w:val="16"/>
          <w:lang w:val="en-US" w:eastAsia="ru-RU"/>
        </w:rPr>
        <w:t>'</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'INVOICE_ID'</w:t>
      </w:r>
      <w:r w:rsidR="00C55EB0" w:rsidRPr="00C55EB0">
        <w:rPr>
          <w:rFonts w:ascii="Courier New" w:hAnsi="Courier New" w:cs="Courier New"/>
          <w:color w:val="000000"/>
          <w:sz w:val="16"/>
          <w:szCs w:val="16"/>
          <w:lang w:val="en-US"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xml:space="preserve">* </w:t>
      </w:r>
      <w:proofErr w:type="spellStart"/>
      <w:r>
        <w:rPr>
          <w:lang w:eastAsia="ru-RU"/>
        </w:rPr>
        <w:t>Payed</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pay()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 = $this-&gt;</w:t>
      </w:r>
      <w:proofErr w:type="spellStart"/>
      <w:r w:rsidR="00C55EB0" w:rsidRPr="00C55EB0">
        <w:rPr>
          <w:rFonts w:ascii="Courier New" w:hAnsi="Courier New" w:cs="Courier New"/>
          <w:color w:val="000000"/>
          <w:sz w:val="16"/>
          <w:szCs w:val="16"/>
          <w:lang w:val="en-US" w:eastAsia="ru-RU"/>
        </w:rPr>
        <w:t>getConnection</w:t>
      </w:r>
      <w:proofErr w:type="spellEnd"/>
      <w:r w:rsidR="00C55EB0" w:rsidRPr="00C55EB0">
        <w:rPr>
          <w:rFonts w:ascii="Courier New" w:hAnsi="Courier New" w:cs="Courier New"/>
          <w:color w:val="000000"/>
          <w:sz w:val="16"/>
          <w:szCs w:val="16"/>
          <w:lang w:val="en-US"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$attributes = $this-&gt;attributes;</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$connection-&gt;</w:t>
      </w:r>
      <w:proofErr w:type="spellStart"/>
      <w:r w:rsidR="00C55EB0" w:rsidRPr="00C55EB0">
        <w:rPr>
          <w:rFonts w:ascii="Courier New" w:hAnsi="Courier New" w:cs="Courier New"/>
          <w:color w:val="000000"/>
          <w:sz w:val="16"/>
          <w:szCs w:val="16"/>
          <w:lang w:val="en-US" w:eastAsia="ru-RU"/>
        </w:rPr>
        <w:t>executeProcedure</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'SP_PAY_FOR_INOVICE'</w:t>
      </w:r>
      <w:r w:rsidR="00C55EB0" w:rsidRPr="00C55EB0">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 xml:space="preserve">  </w:t>
      </w:r>
      <w:r w:rsidRPr="00D63A0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[$attributes[</w:t>
      </w:r>
      <w:r w:rsidR="00C55EB0" w:rsidRPr="0030171F">
        <w:rPr>
          <w:rFonts w:ascii="Courier New" w:hAnsi="Courier New" w:cs="Courier New"/>
          <w:color w:val="000066"/>
          <w:sz w:val="16"/>
          <w:szCs w:val="16"/>
          <w:lang w:val="en-US" w:eastAsia="ru-RU"/>
        </w:rPr>
        <w:t>'INVOICE_ID'</w:t>
      </w:r>
      <w:r w:rsidR="00C55EB0" w:rsidRPr="0030171F">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w:t>
      </w:r>
    </w:p>
    <w:p w:rsidR="00C55EB0" w:rsidRPr="00C55EB0" w:rsidRDefault="00C55EB0" w:rsidP="00C55EB0">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711F69" w:rsidRDefault="005F3FAF" w:rsidP="00D077A9">
      <w:pPr>
        <w:jc w:val="both"/>
        <w:rPr>
          <w:rFonts w:ascii="Arial" w:hAnsi="Arial" w:cs="Arial"/>
          <w:sz w:val="24"/>
          <w:lang w:val="en-US"/>
        </w:rPr>
      </w:pPr>
      <w:r w:rsidRPr="00D138BC">
        <w:rPr>
          <w:rFonts w:ascii="Arial" w:hAnsi="Arial" w:cs="Arial"/>
          <w:sz w:val="24"/>
          <w:lang w:val="en-US"/>
        </w:rPr>
        <w:t>You</w:t>
      </w:r>
      <w:r w:rsidR="00711F69">
        <w:rPr>
          <w:rFonts w:ascii="Arial" w:hAnsi="Arial" w:cs="Arial"/>
          <w:sz w:val="24"/>
          <w:lang w:val="en-US"/>
        </w:rPr>
        <w:t>'ll observe</w:t>
      </w:r>
      <w:r w:rsidRPr="00D138BC">
        <w:rPr>
          <w:rFonts w:ascii="Arial" w:hAnsi="Arial" w:cs="Arial"/>
          <w:sz w:val="24"/>
          <w:lang w:val="en-US"/>
        </w:rPr>
        <w:t xml:space="preserve"> some additional functions in this model. The customer function returns the customer </w:t>
      </w:r>
      <w:r w:rsidR="00711F69">
        <w:rPr>
          <w:rFonts w:ascii="Arial" w:hAnsi="Arial" w:cs="Arial"/>
          <w:sz w:val="24"/>
          <w:lang w:val="en-US"/>
        </w:rPr>
        <w:t xml:space="preserve">that </w:t>
      </w:r>
      <w:r w:rsidR="00711F69" w:rsidRPr="00D138BC">
        <w:rPr>
          <w:rFonts w:ascii="Arial" w:hAnsi="Arial" w:cs="Arial"/>
          <w:sz w:val="24"/>
          <w:lang w:val="en-US"/>
        </w:rPr>
        <w:t>relate</w:t>
      </w:r>
      <w:r w:rsidR="00711F69">
        <w:rPr>
          <w:rFonts w:ascii="Arial" w:hAnsi="Arial" w:cs="Arial"/>
          <w:sz w:val="24"/>
          <w:lang w:val="en-US"/>
        </w:rPr>
        <w:t>s</w:t>
      </w:r>
      <w:r w:rsidR="00711F69" w:rsidRPr="00D138BC">
        <w:rPr>
          <w:rFonts w:ascii="Arial" w:hAnsi="Arial" w:cs="Arial"/>
          <w:sz w:val="24"/>
          <w:lang w:val="en-US"/>
        </w:rPr>
        <w:t xml:space="preserve"> </w:t>
      </w:r>
      <w:r w:rsidRPr="00D138BC">
        <w:rPr>
          <w:rFonts w:ascii="Arial" w:hAnsi="Arial" w:cs="Arial"/>
          <w:sz w:val="24"/>
          <w:lang w:val="en-US"/>
        </w:rPr>
        <w:t xml:space="preserve">to the invoice </w:t>
      </w:r>
      <w:r w:rsidR="00711F69">
        <w:rPr>
          <w:rFonts w:ascii="Arial" w:hAnsi="Arial" w:cs="Arial"/>
          <w:sz w:val="24"/>
          <w:lang w:val="en-US"/>
        </w:rPr>
        <w:t xml:space="preserve">header </w:t>
      </w:r>
      <w:r w:rsidRPr="00D138BC">
        <w:rPr>
          <w:rFonts w:ascii="Arial" w:hAnsi="Arial" w:cs="Arial"/>
          <w:sz w:val="24"/>
          <w:lang w:val="en-US"/>
        </w:rPr>
        <w:t xml:space="preserve">via the CUSTOMER_ID field. 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 is used for establish</w:t>
      </w:r>
      <w:r w:rsidR="00711F69">
        <w:rPr>
          <w:rFonts w:ascii="Arial" w:hAnsi="Arial" w:cs="Arial"/>
          <w:sz w:val="24"/>
          <w:lang w:val="en-US"/>
        </w:rPr>
        <w:t>ing</w:t>
      </w:r>
      <w:r w:rsidRPr="00D138BC">
        <w:rPr>
          <w:rFonts w:ascii="Arial" w:hAnsi="Arial" w:cs="Arial"/>
          <w:sz w:val="24"/>
          <w:lang w:val="en-US"/>
        </w:rPr>
        <w:t xml:space="preserve"> this relation. The name of the model class and the name of the relation field are passed to this method.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0A5ADA">
        <w:rPr>
          <w:rFonts w:ascii="Arial" w:hAnsi="Arial" w:cs="Arial"/>
          <w:sz w:val="24"/>
          <w:lang w:val="en-US"/>
        </w:rPr>
        <w:t xml:space="preserve">function </w:t>
      </w:r>
      <w:r w:rsidRPr="00D138BC">
        <w:rPr>
          <w:rFonts w:ascii="Arial" w:hAnsi="Arial" w:cs="Arial"/>
          <w:sz w:val="24"/>
          <w:lang w:val="en-US"/>
        </w:rPr>
        <w:t xml:space="preserve">lines returns items from the invoice that are represented by a collection of </w:t>
      </w:r>
      <w:proofErr w:type="spellStart"/>
      <w:r w:rsidRPr="00D138BC">
        <w:rPr>
          <w:rFonts w:ascii="Arial" w:hAnsi="Arial" w:cs="Arial"/>
          <w:sz w:val="24"/>
          <w:lang w:val="en-US"/>
        </w:rPr>
        <w:t>InvoiceLine</w:t>
      </w:r>
      <w:proofErr w:type="spellEnd"/>
      <w:r w:rsidRPr="00D138BC">
        <w:rPr>
          <w:rFonts w:ascii="Arial" w:hAnsi="Arial" w:cs="Arial"/>
          <w:sz w:val="24"/>
          <w:lang w:val="en-US"/>
        </w:rPr>
        <w:t xml:space="preserve"> models</w:t>
      </w:r>
      <w:r w:rsidR="000A5ADA">
        <w:rPr>
          <w:rFonts w:ascii="Arial" w:hAnsi="Arial" w:cs="Arial"/>
          <w:sz w:val="24"/>
          <w:lang w:val="en-US"/>
        </w:rPr>
        <w:t xml:space="preserve">, </w:t>
      </w:r>
      <w:r w:rsidRPr="00D138BC">
        <w:rPr>
          <w:rFonts w:ascii="Arial" w:hAnsi="Arial" w:cs="Arial"/>
          <w:sz w:val="24"/>
          <w:lang w:val="en-US"/>
        </w:rPr>
        <w:t>described</w:t>
      </w:r>
      <w:r w:rsidR="00BF49B0">
        <w:rPr>
          <w:rFonts w:ascii="Arial" w:hAnsi="Arial" w:cs="Arial"/>
          <w:sz w:val="24"/>
          <w:lang w:val="en-US"/>
        </w:rPr>
        <w:t xml:space="preserve"> </w:t>
      </w:r>
      <w:r w:rsidR="000A5ADA">
        <w:rPr>
          <w:rFonts w:ascii="Arial" w:hAnsi="Arial" w:cs="Arial"/>
          <w:sz w:val="24"/>
          <w:lang w:val="en-US"/>
        </w:rPr>
        <w:t>later</w:t>
      </w:r>
      <w:r w:rsidRPr="00D138BC">
        <w:rPr>
          <w:rFonts w:ascii="Arial" w:hAnsi="Arial" w:cs="Arial"/>
          <w:sz w:val="24"/>
          <w:lang w:val="en-US"/>
        </w:rPr>
        <w:t xml:space="preserve">. To establish the one-to-many relation in the lines function, </w:t>
      </w:r>
      <w:r w:rsidR="00214533">
        <w:rPr>
          <w:rFonts w:ascii="Arial" w:hAnsi="Arial" w:cs="Arial"/>
          <w:sz w:val="24"/>
          <w:lang w:val="en-US"/>
        </w:rPr>
        <w:t>t</w:t>
      </w:r>
      <w:r w:rsidR="000A5ADA" w:rsidRPr="00D138BC">
        <w:rPr>
          <w:rFonts w:ascii="Arial" w:hAnsi="Arial" w:cs="Arial"/>
          <w:sz w:val="24"/>
          <w:lang w:val="en-US"/>
        </w:rPr>
        <w:t xml:space="preserve">he </w:t>
      </w:r>
      <w:r w:rsidRPr="00D138BC">
        <w:rPr>
          <w:rFonts w:ascii="Arial" w:hAnsi="Arial" w:cs="Arial"/>
          <w:sz w:val="24"/>
          <w:lang w:val="en-US"/>
        </w:rPr>
        <w:t xml:space="preserve">name of the class model and the relation field </w:t>
      </w:r>
      <w:r w:rsidR="000A5ADA">
        <w:rPr>
          <w:rFonts w:ascii="Arial" w:hAnsi="Arial" w:cs="Arial"/>
          <w:sz w:val="24"/>
          <w:lang w:val="en-US"/>
        </w:rPr>
        <w:t>are</w:t>
      </w:r>
      <w:r w:rsidR="000A5ADA" w:rsidRPr="00D138BC">
        <w:rPr>
          <w:rFonts w:ascii="Arial" w:hAnsi="Arial" w:cs="Arial"/>
          <w:sz w:val="24"/>
          <w:lang w:val="en-US"/>
        </w:rPr>
        <w:t xml:space="preserve"> </w:t>
      </w:r>
      <w:r w:rsidRPr="00D138BC">
        <w:rPr>
          <w:rFonts w:ascii="Arial" w:hAnsi="Arial" w:cs="Arial"/>
          <w:sz w:val="24"/>
          <w:lang w:val="en-US"/>
        </w:rPr>
        <w:t>passed</w:t>
      </w:r>
      <w:r w:rsidR="000A5ADA">
        <w:rPr>
          <w:rFonts w:ascii="Arial" w:hAnsi="Arial" w:cs="Arial"/>
          <w:sz w:val="24"/>
          <w:lang w:val="en-US"/>
        </w:rPr>
        <w:t xml:space="preserve"> to </w:t>
      </w:r>
      <w:r w:rsidR="000A5ADA" w:rsidRPr="00D138BC">
        <w:rPr>
          <w:rFonts w:ascii="Arial" w:hAnsi="Arial" w:cs="Arial"/>
          <w:sz w:val="24"/>
          <w:lang w:val="en-US"/>
        </w:rPr>
        <w:t xml:space="preserve">the </w:t>
      </w:r>
      <w:proofErr w:type="spellStart"/>
      <w:r w:rsidR="000A5ADA" w:rsidRPr="00D138BC">
        <w:rPr>
          <w:rFonts w:ascii="Arial" w:hAnsi="Arial" w:cs="Arial"/>
          <w:sz w:val="24"/>
          <w:lang w:val="en-US"/>
        </w:rPr>
        <w:t>hasMany</w:t>
      </w:r>
      <w:proofErr w:type="spellEnd"/>
      <w:r w:rsidR="000A5ADA" w:rsidRPr="00D138BC">
        <w:rPr>
          <w:rFonts w:ascii="Arial" w:hAnsi="Arial" w:cs="Arial"/>
          <w:sz w:val="24"/>
          <w:lang w:val="en-US"/>
        </w:rPr>
        <w:t xml:space="preserve"> method</w:t>
      </w:r>
      <w:r w:rsidRPr="00D138BC">
        <w:rPr>
          <w:rFonts w:ascii="Arial" w:hAnsi="Arial" w:cs="Arial"/>
          <w:sz w:val="24"/>
          <w:lang w:val="en-US"/>
        </w:rPr>
        <w:t xml:space="preserve">. You can find more details about specifying relations between entities in the </w:t>
      </w:r>
      <w:hyperlink r:id="rId37" w:history="1">
        <w:r w:rsidRPr="00D138BC">
          <w:rPr>
            <w:rStyle w:val="Hyperlink"/>
            <w:rFonts w:ascii="Arial" w:hAnsi="Arial" w:cs="Arial"/>
            <w:sz w:val="24"/>
            <w:lang w:val="en-US"/>
          </w:rPr>
          <w:t>Relationships</w:t>
        </w:r>
      </w:hyperlink>
      <w:r w:rsidRPr="00D138BC">
        <w:rPr>
          <w:rFonts w:ascii="Arial" w:hAnsi="Arial" w:cs="Arial"/>
          <w:sz w:val="24"/>
          <w:lang w:val="en-US"/>
        </w:rPr>
        <w:t xml:space="preserve"> section of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documentation.</w:t>
      </w:r>
    </w:p>
    <w:p w:rsidR="000A5ADA" w:rsidRDefault="005F3FAF" w:rsidP="00D077A9">
      <w:pPr>
        <w:jc w:val="both"/>
        <w:rPr>
          <w:rFonts w:ascii="Arial" w:hAnsi="Arial" w:cs="Arial"/>
          <w:sz w:val="24"/>
        </w:rPr>
      </w:pPr>
      <w:r w:rsidRPr="00D138BC">
        <w:rPr>
          <w:rFonts w:ascii="Arial" w:hAnsi="Arial" w:cs="Arial"/>
          <w:sz w:val="24"/>
          <w:lang w:val="en-US"/>
        </w:rPr>
        <w:t xml:space="preserve">The pay function performs payment </w:t>
      </w:r>
      <w:r w:rsidR="009575B6">
        <w:rPr>
          <w:rFonts w:ascii="Arial" w:hAnsi="Arial" w:cs="Arial"/>
          <w:sz w:val="24"/>
          <w:lang w:val="en-US"/>
        </w:rPr>
        <w:t xml:space="preserve">of an </w:t>
      </w:r>
      <w:r w:rsidRPr="00D138BC">
        <w:rPr>
          <w:rFonts w:ascii="Arial" w:hAnsi="Arial" w:cs="Arial"/>
          <w:sz w:val="24"/>
          <w:lang w:val="en-US"/>
        </w:rPr>
        <w:t>invoice</w:t>
      </w:r>
      <w:r w:rsidR="000A5ADA">
        <w:rPr>
          <w:rFonts w:ascii="Arial" w:hAnsi="Arial" w:cs="Arial"/>
          <w:sz w:val="24"/>
          <w:lang w:val="en-US"/>
        </w:rPr>
        <w:t xml:space="preserve"> by calling </w:t>
      </w:r>
      <w:r w:rsidRPr="00D138BC">
        <w:rPr>
          <w:rFonts w:ascii="Arial" w:hAnsi="Arial" w:cs="Arial"/>
          <w:sz w:val="24"/>
          <w:lang w:val="en-US"/>
        </w:rPr>
        <w:t xml:space="preserve">the </w:t>
      </w:r>
      <w:r w:rsidR="000A5ADA">
        <w:rPr>
          <w:rFonts w:ascii="Arial" w:hAnsi="Arial" w:cs="Arial"/>
          <w:sz w:val="24"/>
          <w:lang w:val="en-US"/>
        </w:rPr>
        <w:t xml:space="preserve">stored procedure </w:t>
      </w:r>
      <w:r w:rsidRPr="00D138BC">
        <w:rPr>
          <w:rFonts w:ascii="Arial" w:hAnsi="Arial" w:cs="Arial"/>
          <w:sz w:val="24"/>
          <w:lang w:val="en-US"/>
        </w:rPr>
        <w:t>SP_PAY_FOR_INVOICE</w:t>
      </w:r>
      <w:r w:rsidR="000A5ADA">
        <w:rPr>
          <w:rFonts w:ascii="Arial" w:hAnsi="Arial" w:cs="Arial"/>
          <w:sz w:val="24"/>
          <w:lang w:val="en-US"/>
        </w:rPr>
        <w:t>, passing t</w:t>
      </w:r>
      <w:r w:rsidRPr="00D138BC">
        <w:rPr>
          <w:rFonts w:ascii="Arial" w:hAnsi="Arial" w:cs="Arial"/>
          <w:sz w:val="24"/>
          <w:lang w:val="en-US"/>
        </w:rPr>
        <w:t>he identifier of the invoice</w:t>
      </w:r>
      <w:r w:rsidR="009661B2">
        <w:rPr>
          <w:rFonts w:ascii="Arial" w:hAnsi="Arial" w:cs="Arial"/>
          <w:sz w:val="24"/>
          <w:lang w:val="en-US"/>
        </w:rPr>
        <w:t xml:space="preserve"> header</w:t>
      </w:r>
      <w:r w:rsidRPr="00D138BC">
        <w:rPr>
          <w:rFonts w:ascii="Arial" w:hAnsi="Arial" w:cs="Arial"/>
          <w:sz w:val="24"/>
          <w:lang w:val="en-US"/>
        </w:rPr>
        <w:t xml:space="preserve">. The value of any field (model attribute) can be obtained from the attribute </w:t>
      </w:r>
      <w:commentRangeStart w:id="85"/>
      <w:r w:rsidRPr="00D138BC">
        <w:rPr>
          <w:rFonts w:ascii="Arial" w:hAnsi="Arial" w:cs="Arial"/>
          <w:sz w:val="24"/>
          <w:lang w:val="en-US"/>
        </w:rPr>
        <w:t>attribute</w:t>
      </w:r>
      <w:r w:rsidR="005026F8">
        <w:rPr>
          <w:rFonts w:ascii="Arial" w:hAnsi="Arial" w:cs="Arial"/>
          <w:sz w:val="24"/>
          <w:lang w:val="en-US"/>
        </w:rPr>
        <w:t>s</w:t>
      </w:r>
      <w:commentRangeEnd w:id="85"/>
      <w:r w:rsidR="005026F8">
        <w:rPr>
          <w:rStyle w:val="CommentReference"/>
        </w:rPr>
        <w:commentReference w:id="85"/>
      </w:r>
      <w:r w:rsidRPr="00D138BC">
        <w:rPr>
          <w:rFonts w:ascii="Arial" w:hAnsi="Arial" w:cs="Arial"/>
          <w:sz w:val="24"/>
          <w:lang w:val="en-US"/>
        </w:rPr>
        <w:t xml:space="preserve">. </w:t>
      </w:r>
      <w:r w:rsidR="000A5ADA">
        <w:rPr>
          <w:rFonts w:ascii="Arial" w:hAnsi="Arial" w:cs="Arial"/>
          <w:sz w:val="24"/>
          <w:lang w:val="en-US"/>
        </w:rPr>
        <w:t>T</w:t>
      </w:r>
      <w:r w:rsidR="000A5ADA" w:rsidRPr="00D138BC">
        <w:rPr>
          <w:rFonts w:ascii="Arial" w:hAnsi="Arial" w:cs="Arial"/>
          <w:sz w:val="24"/>
          <w:lang w:val="en-US"/>
        </w:rPr>
        <w:t xml:space="preserve">he </w:t>
      </w:r>
      <w:proofErr w:type="spellStart"/>
      <w:r w:rsidRPr="00D138BC">
        <w:rPr>
          <w:rFonts w:ascii="Arial" w:hAnsi="Arial" w:cs="Arial"/>
          <w:sz w:val="24"/>
          <w:lang w:val="en-US"/>
        </w:rPr>
        <w:t>executeProcedure</w:t>
      </w:r>
      <w:proofErr w:type="spellEnd"/>
      <w:r w:rsidRPr="00D138BC">
        <w:rPr>
          <w:rFonts w:ascii="Arial" w:hAnsi="Arial" w:cs="Arial"/>
          <w:sz w:val="24"/>
          <w:lang w:val="en-US"/>
        </w:rPr>
        <w:t xml:space="preserve"> method</w:t>
      </w:r>
      <w:r w:rsidR="000A5ADA">
        <w:rPr>
          <w:rFonts w:ascii="Arial" w:hAnsi="Arial" w:cs="Arial"/>
          <w:sz w:val="24"/>
          <w:lang w:val="en-US"/>
        </w:rPr>
        <w:t xml:space="preserve"> calls the </w:t>
      </w:r>
      <w:r w:rsidR="000A5ADA" w:rsidRPr="00D138BC">
        <w:rPr>
          <w:rFonts w:ascii="Arial" w:hAnsi="Arial" w:cs="Arial"/>
          <w:sz w:val="24"/>
          <w:lang w:val="en-US"/>
        </w:rPr>
        <w:t>stored procedure</w:t>
      </w:r>
      <w:r w:rsidRPr="00D138BC">
        <w:rPr>
          <w:rFonts w:ascii="Arial" w:hAnsi="Arial" w:cs="Arial"/>
          <w:sz w:val="24"/>
          <w:lang w:val="en-US"/>
        </w:rPr>
        <w:t xml:space="preserve">. </w:t>
      </w:r>
    </w:p>
    <w:tbl>
      <w:tblPr>
        <w:tblStyle w:val="TableGrid"/>
        <w:tblW w:w="0" w:type="auto"/>
        <w:tblLook w:val="04A0"/>
      </w:tblPr>
      <w:tblGrid>
        <w:gridCol w:w="9571"/>
      </w:tblGrid>
      <w:tr w:rsidR="00F22BA0" w:rsidRPr="00DA5B5F" w:rsidTr="00F22BA0">
        <w:tc>
          <w:tcPr>
            <w:tcW w:w="9571" w:type="dxa"/>
          </w:tcPr>
          <w:p w:rsidR="00F22BA0" w:rsidRDefault="00F22BA0" w:rsidP="00F22BA0">
            <w:pPr>
              <w:jc w:val="both"/>
              <w:rPr>
                <w:rFonts w:ascii="Arial" w:hAnsi="Arial" w:cs="Arial"/>
                <w:sz w:val="24"/>
                <w:lang w:val="en-US"/>
              </w:rPr>
            </w:pPr>
            <w:r>
              <w:rPr>
                <w:rFonts w:ascii="Arial" w:hAnsi="Arial" w:cs="Arial"/>
                <w:sz w:val="24"/>
                <w:lang w:val="en-US"/>
              </w:rPr>
              <w:t>Note</w:t>
            </w:r>
          </w:p>
          <w:p w:rsidR="00F22BA0" w:rsidRPr="00DA5B5F" w:rsidRDefault="00F22BA0" w:rsidP="00D077A9">
            <w:pPr>
              <w:keepNext/>
              <w:keepLines/>
              <w:spacing w:before="480"/>
              <w:jc w:val="both"/>
              <w:outlineLvl w:val="0"/>
              <w:rPr>
                <w:rFonts w:ascii="Arial" w:hAnsi="Arial" w:cs="Arial"/>
                <w:sz w:val="24"/>
                <w:lang w:val="en-US"/>
              </w:rPr>
            </w:pPr>
            <w:r w:rsidRPr="00D138BC">
              <w:rPr>
                <w:rFonts w:ascii="Arial" w:hAnsi="Arial" w:cs="Arial"/>
                <w:sz w:val="24"/>
                <w:lang w:val="en-US"/>
              </w:rPr>
              <w:t>This method is available only when the sim1984/</w:t>
            </w:r>
            <w:proofErr w:type="spellStart"/>
            <w:r w:rsidRPr="00D138BC">
              <w:rPr>
                <w:rFonts w:ascii="Arial" w:hAnsi="Arial" w:cs="Arial"/>
                <w:sz w:val="24"/>
                <w:lang w:val="en-US"/>
              </w:rPr>
              <w:t>laravel</w:t>
            </w:r>
            <w:proofErr w:type="spellEnd"/>
            <w:r w:rsidRPr="00D138BC">
              <w:rPr>
                <w:rFonts w:ascii="Arial" w:hAnsi="Arial" w:cs="Arial"/>
                <w:sz w:val="24"/>
                <w:lang w:val="en-US"/>
              </w:rPr>
              <w:t>-firebird extension is used.</w:t>
            </w:r>
          </w:p>
        </w:tc>
      </w:tr>
    </w:tbl>
    <w:p w:rsidR="00F22BA0" w:rsidRPr="00F22BA0" w:rsidRDefault="00F22BA0" w:rsidP="00D077A9">
      <w:pPr>
        <w:jc w:val="both"/>
        <w:rPr>
          <w:rFonts w:ascii="Arial" w:hAnsi="Arial" w:cs="Arial"/>
          <w:sz w:val="24"/>
          <w:lang w:val="en-US"/>
        </w:rPr>
      </w:pPr>
    </w:p>
    <w:p w:rsidR="000A5ADA" w:rsidRDefault="000A5ADA" w:rsidP="009F2204">
      <w:pPr>
        <w:pStyle w:val="Heading3"/>
        <w:rPr>
          <w:rFonts w:ascii="Arial" w:hAnsi="Arial" w:cs="Arial"/>
          <w:sz w:val="24"/>
          <w:lang w:val="en-US"/>
        </w:rPr>
      </w:pPr>
      <w:r>
        <w:rPr>
          <w:rFonts w:ascii="Arial" w:hAnsi="Arial" w:cs="Arial"/>
          <w:sz w:val="24"/>
          <w:lang w:val="en-US"/>
        </w:rPr>
        <w:t>Invoice Items Model</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w:t>
      </w:r>
      <w:r w:rsidR="000A5ADA">
        <w:rPr>
          <w:rFonts w:ascii="Arial" w:hAnsi="Arial" w:cs="Arial"/>
          <w:sz w:val="24"/>
          <w:lang w:val="en-US"/>
        </w:rPr>
        <w:t>we are going to</w:t>
      </w:r>
      <w:r w:rsidRPr="00D138BC">
        <w:rPr>
          <w:rFonts w:ascii="Arial" w:hAnsi="Arial" w:cs="Arial"/>
          <w:sz w:val="24"/>
          <w:lang w:val="en-US"/>
        </w:rPr>
        <w:t xml:space="preserve"> create a model for items in an invoice.</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namespace </w:t>
      </w:r>
      <w:r w:rsidRPr="00A01010">
        <w:rPr>
          <w:rFonts w:ascii="Courier New" w:hAnsi="Courier New" w:cs="Courier New"/>
          <w:color w:val="000000"/>
          <w:sz w:val="16"/>
          <w:szCs w:val="16"/>
          <w:lang w:val="en-US" w:eastAsia="ru-RU"/>
        </w:rPr>
        <w:t>App;</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Firebird\Eloquent\Model;</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Illuminate\Database\Eloquent\Builder;</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class </w:t>
      </w:r>
      <w:proofErr w:type="spellStart"/>
      <w:r w:rsidRPr="00A01010">
        <w:rPr>
          <w:rFonts w:ascii="Courier New" w:hAnsi="Courier New" w:cs="Courier New"/>
          <w:color w:val="000000"/>
          <w:sz w:val="16"/>
          <w:szCs w:val="16"/>
          <w:lang w:val="en-US" w:eastAsia="ru-RU"/>
        </w:rPr>
        <w:t>InvoiceLine</w:t>
      </w:r>
      <w:proofErr w:type="spellEnd"/>
      <w:r w:rsidRPr="00A01010">
        <w:rPr>
          <w:rFonts w:ascii="Courier New" w:hAnsi="Courier New" w:cs="Courier New"/>
          <w:color w:val="000000"/>
          <w:sz w:val="16"/>
          <w:szCs w:val="16"/>
          <w:lang w:val="en-US" w:eastAsia="ru-RU"/>
        </w:rPr>
        <w:t xml:space="preserve"> </w:t>
      </w:r>
      <w:r w:rsidRPr="00A01010">
        <w:rPr>
          <w:rFonts w:ascii="Courier New" w:hAnsi="Courier New" w:cs="Courier New"/>
          <w:b/>
          <w:bCs/>
          <w:color w:val="000000"/>
          <w:sz w:val="16"/>
          <w:szCs w:val="16"/>
          <w:lang w:val="en-US" w:eastAsia="ru-RU"/>
        </w:rPr>
        <w:t xml:space="preserve">extends </w:t>
      </w:r>
      <w:r w:rsidRPr="00A01010">
        <w:rPr>
          <w:rFonts w:ascii="Courier New" w:hAnsi="Courier New" w:cs="Courier New"/>
          <w:color w:val="000000"/>
          <w:sz w:val="16"/>
          <w:szCs w:val="16"/>
          <w:lang w:val="en-US" w:eastAsia="ru-RU"/>
        </w:rPr>
        <w:t>Model {</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415DE8" w:rsidRPr="00C55EB0">
        <w:rPr>
          <w:szCs w:val="16"/>
          <w:lang w:eastAsia="ru-RU"/>
        </w:rPr>
        <w:t>Table associated with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string</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A01010" w:rsidP="00A0101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 xml:space="preserve">protected </w:t>
      </w:r>
      <w:r w:rsidR="00000919" w:rsidRPr="001C5D29">
        <w:rPr>
          <w:rFonts w:ascii="Courier New" w:hAnsi="Courier New" w:cs="Courier New"/>
          <w:color w:val="000000"/>
          <w:sz w:val="16"/>
          <w:szCs w:val="16"/>
          <w:lang w:val="en-US" w:eastAsia="ru-RU"/>
        </w:rPr>
        <w:t xml:space="preserve">$table = </w:t>
      </w:r>
      <w:r w:rsidR="00000919" w:rsidRPr="001C5D29">
        <w:rPr>
          <w:rFonts w:ascii="Courier New" w:hAnsi="Courier New" w:cs="Courier New"/>
          <w:color w:val="000066"/>
          <w:sz w:val="16"/>
          <w:szCs w:val="16"/>
          <w:lang w:val="en-US" w:eastAsia="ru-RU"/>
        </w:rPr>
        <w:t>'INVOICE_LINE'</w:t>
      </w:r>
      <w:r w:rsidR="00000919" w:rsidRPr="001C5D29">
        <w:rPr>
          <w:rFonts w:ascii="Courier New" w:hAnsi="Courier New" w:cs="Courier New"/>
          <w:color w:val="000000"/>
          <w:sz w:val="16"/>
          <w:szCs w:val="16"/>
          <w:lang w:val="en-US" w:eastAsia="ru-RU"/>
        </w:rPr>
        <w:t>;</w:t>
      </w:r>
    </w:p>
    <w:p w:rsidR="00A01010" w:rsidRDefault="00A01010" w:rsidP="00A01010">
      <w:pPr>
        <w:pStyle w:val="2"/>
        <w:rPr>
          <w:rFonts w:cs="Courier New"/>
          <w:szCs w:val="16"/>
          <w:lang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415DE8" w:rsidRPr="001C5D29">
        <w:rPr>
          <w:rFonts w:cs="Courier New"/>
          <w:szCs w:val="16"/>
          <w:lang w:eastAsia="ru-RU"/>
        </w:rPr>
        <w:t xml:space="preserve">* </w:t>
      </w:r>
      <w:r w:rsidR="00415DE8" w:rsidRPr="00C55EB0">
        <w:rPr>
          <w:lang w:eastAsia="ru-RU"/>
        </w:rPr>
        <w:t>Primary key of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30171F" w:rsidRDefault="00A01010" w:rsidP="00A01010">
      <w:pPr>
        <w:pStyle w:val="2"/>
        <w:rPr>
          <w:rFonts w:cs="Courier New"/>
          <w:szCs w:val="16"/>
          <w:lang w:eastAsia="ru-RU"/>
        </w:rPr>
      </w:pPr>
      <w:r w:rsidRPr="001C5D29">
        <w:rPr>
          <w:rFonts w:cs="Courier New"/>
          <w:szCs w:val="16"/>
          <w:lang w:eastAsia="ru-RU"/>
        </w:rPr>
        <w:t xml:space="preserve">   </w:t>
      </w:r>
      <w:r w:rsidR="00000919" w:rsidRPr="0030171F">
        <w:rPr>
          <w:rFonts w:cs="Courier New"/>
          <w:szCs w:val="16"/>
          <w:lang w:eastAsia="ru-RU"/>
        </w:rPr>
        <w:t>* @</w:t>
      </w:r>
      <w:proofErr w:type="spellStart"/>
      <w:r w:rsidR="00000919" w:rsidRPr="00A01010">
        <w:rPr>
          <w:rFonts w:cs="Courier New"/>
          <w:szCs w:val="16"/>
          <w:lang w:eastAsia="ru-RU"/>
        </w:rPr>
        <w:t>var</w:t>
      </w:r>
      <w:proofErr w:type="spellEnd"/>
      <w:r w:rsidR="00000919" w:rsidRPr="0030171F">
        <w:rPr>
          <w:rFonts w:cs="Courier New"/>
          <w:szCs w:val="16"/>
          <w:lang w:eastAsia="ru-RU"/>
        </w:rPr>
        <w:t xml:space="preserve"> </w:t>
      </w:r>
      <w:r w:rsidR="00000919" w:rsidRPr="00A01010">
        <w:rPr>
          <w:rFonts w:cs="Courier New"/>
          <w:szCs w:val="16"/>
          <w:lang w:eastAsia="ru-RU"/>
        </w:rPr>
        <w:t>string</w:t>
      </w:r>
    </w:p>
    <w:p w:rsidR="00000919" w:rsidRPr="0030171F" w:rsidRDefault="00A01010" w:rsidP="00A01010">
      <w:pPr>
        <w:pStyle w:val="2"/>
        <w:rPr>
          <w:rFonts w:cs="Courier New"/>
          <w:szCs w:val="16"/>
          <w:lang w:eastAsia="ru-RU"/>
        </w:rPr>
      </w:pPr>
      <w:r w:rsidRPr="0030171F">
        <w:rPr>
          <w:rFonts w:cs="Courier New"/>
          <w:szCs w:val="16"/>
          <w:lang w:eastAsia="ru-RU"/>
        </w:rPr>
        <w:t xml:space="preserve">   </w:t>
      </w:r>
      <w:r w:rsidR="00000919" w:rsidRPr="0030171F">
        <w:rPr>
          <w:rFonts w:cs="Courier New"/>
          <w:szCs w:val="16"/>
          <w:lang w:eastAsia="ru-RU"/>
        </w:rPr>
        <w:t>*/</w:t>
      </w:r>
    </w:p>
    <w:p w:rsidR="00000919" w:rsidRPr="00A01010" w:rsidRDefault="00A01010" w:rsidP="00A0101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w:t>
      </w:r>
      <w:proofErr w:type="spellStart"/>
      <w:r w:rsidR="00000919" w:rsidRPr="00A01010">
        <w:rPr>
          <w:rFonts w:ascii="Courier New" w:hAnsi="Courier New" w:cs="Courier New"/>
          <w:color w:val="000000"/>
          <w:sz w:val="16"/>
          <w:szCs w:val="16"/>
          <w:lang w:val="en-US" w:eastAsia="ru-RU"/>
        </w:rPr>
        <w:t>primaryKey</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415DE8" w:rsidRDefault="00A01010" w:rsidP="00A01010">
      <w:pPr>
        <w:pStyle w:val="2"/>
        <w:rPr>
          <w:lang w:eastAsia="ru-RU"/>
        </w:rPr>
      </w:pPr>
      <w:r w:rsidRPr="00415DE8">
        <w:rPr>
          <w:rFonts w:cs="Courier New"/>
          <w:szCs w:val="16"/>
          <w:lang w:eastAsia="ru-RU"/>
        </w:rPr>
        <w:t xml:space="preserve">   </w:t>
      </w:r>
      <w:r w:rsidR="00415DE8" w:rsidRPr="00415DE8">
        <w:rPr>
          <w:rFonts w:cs="Courier New"/>
          <w:szCs w:val="16"/>
          <w:lang w:eastAsia="ru-RU"/>
        </w:rPr>
        <w:t xml:space="preserve">* </w:t>
      </w:r>
      <w:r w:rsidR="00415DE8" w:rsidRPr="00C55EB0">
        <w:rPr>
          <w:lang w:eastAsia="ru-RU"/>
        </w:rPr>
        <w:t>Our model does not have a timestamp</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w:t>
      </w:r>
      <w:proofErr w:type="spellStart"/>
      <w:r w:rsidR="00000919" w:rsidRPr="00A01010">
        <w:rPr>
          <w:rFonts w:cs="Courier New"/>
          <w:szCs w:val="16"/>
          <w:lang w:eastAsia="ru-RU"/>
        </w:rPr>
        <w:t>bool</w:t>
      </w:r>
      <w:proofErr w:type="spellEnd"/>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EF5F44">
        <w:rPr>
          <w:rFonts w:ascii="Courier New" w:hAnsi="Courier New" w:cs="Courier New"/>
          <w:b/>
          <w:bCs/>
          <w:color w:val="000000"/>
          <w:sz w:val="16"/>
          <w:szCs w:val="16"/>
          <w:lang w:val="en-US" w:eastAsia="ru-RU"/>
        </w:rPr>
        <w:t xml:space="preserve">public </w:t>
      </w:r>
      <w:r w:rsidR="00000919" w:rsidRPr="00EF5F44">
        <w:rPr>
          <w:rFonts w:ascii="Courier New" w:hAnsi="Courier New" w:cs="Courier New"/>
          <w:color w:val="000000"/>
          <w:sz w:val="16"/>
          <w:szCs w:val="16"/>
          <w:lang w:val="en-US" w:eastAsia="ru-RU"/>
        </w:rPr>
        <w:t xml:space="preserve">$timestamps = </w:t>
      </w:r>
      <w:r w:rsidR="00000919" w:rsidRPr="00EF5F44">
        <w:rPr>
          <w:rFonts w:ascii="Courier New" w:hAnsi="Courier New" w:cs="Courier New"/>
          <w:b/>
          <w:bCs/>
          <w:color w:val="000000"/>
          <w:sz w:val="16"/>
          <w:szCs w:val="16"/>
          <w:lang w:val="en-US" w:eastAsia="ru-RU"/>
        </w:rPr>
        <w:t>false</w:t>
      </w:r>
      <w:r w:rsidR="00000919" w:rsidRPr="00EF5F44">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sidRPr="00C55EB0">
        <w:rPr>
          <w:lang w:eastAsia="ru-RU"/>
        </w:rPr>
        <w:t>The name of the sequence for generating the primary key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string</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 xml:space="preserve">$sequence = </w:t>
      </w:r>
      <w:r w:rsidR="00000919" w:rsidRPr="00A01010">
        <w:rPr>
          <w:rFonts w:ascii="Courier New" w:hAnsi="Courier New" w:cs="Courier New"/>
          <w:color w:val="000066"/>
          <w:sz w:val="16"/>
          <w:szCs w:val="16"/>
          <w:lang w:val="en-US" w:eastAsia="ru-RU"/>
        </w:rPr>
        <w:t>'GEN_INVOICE_LINE_ID'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Array of names of computed fields</w:t>
      </w:r>
    </w:p>
    <w:p w:rsidR="00000919" w:rsidRPr="001C5D29" w:rsidRDefault="00EF5F44" w:rsidP="00A01010">
      <w:pPr>
        <w:pStyle w:val="2"/>
        <w:rPr>
          <w:rFonts w:cs="Courier New"/>
          <w:szCs w:val="16"/>
          <w:lang w:eastAsia="ru-RU"/>
        </w:rPr>
      </w:pPr>
      <w:r w:rsidRPr="008B2D4C">
        <w:rPr>
          <w:rFonts w:cs="Courier New"/>
          <w:szCs w:val="16"/>
          <w:lang w:eastAsia="ru-RU"/>
        </w:rPr>
        <w:t xml:space="preserve">   </w:t>
      </w:r>
      <w:r w:rsidR="00000919" w:rsidRPr="001C5D29">
        <w:rPr>
          <w:rFonts w:cs="Courier New"/>
          <w:szCs w:val="16"/>
          <w:lang w:eastAsia="ru-RU"/>
        </w:rPr>
        <w:t>*</w:t>
      </w: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array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$appends = [</w:t>
      </w:r>
      <w:r w:rsidR="00000919" w:rsidRPr="00A01010">
        <w:rPr>
          <w:rFonts w:ascii="Courier New" w:hAnsi="Courier New" w:cs="Courier New"/>
          <w:color w:val="000066"/>
          <w:sz w:val="16"/>
          <w:szCs w:val="16"/>
          <w:lang w:val="en-US" w:eastAsia="ru-RU"/>
        </w:rPr>
        <w:t>'SUM_PRICE'</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8B2D4C"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xml:space="preserve">* </w:t>
      </w:r>
      <w:r w:rsidR="008B2D4C">
        <w:rPr>
          <w:rFonts w:cs="Courier New"/>
          <w:szCs w:val="16"/>
          <w:lang w:eastAsia="ru-RU"/>
        </w:rPr>
        <w:t>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@return \App\Product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r w:rsidR="00000919" w:rsidRPr="00A01010">
        <w:rPr>
          <w:rFonts w:ascii="Courier New" w:hAnsi="Courier New" w:cs="Courier New"/>
          <w:color w:val="000000"/>
          <w:sz w:val="16"/>
          <w:szCs w:val="16"/>
          <w:lang w:val="en-US" w:eastAsia="ru-RU"/>
        </w:rPr>
        <w:t>product() {</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belongsTo</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'App\Product'</w:t>
      </w:r>
      <w:r w:rsidR="00000919" w:rsidRPr="00A01010">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1C5D29"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8B2D4C" w:rsidRPr="001C5D29">
        <w:rPr>
          <w:rFonts w:cs="Courier New"/>
          <w:szCs w:val="16"/>
          <w:lang w:eastAsia="ru-RU"/>
        </w:rPr>
        <w:t>Amount by item</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r w:rsidR="00000919" w:rsidRPr="00A01010">
        <w:rPr>
          <w:rFonts w:cs="Courier New"/>
          <w:szCs w:val="16"/>
          <w:lang w:eastAsia="ru-RU"/>
        </w:rPr>
        <w:t>return</w:t>
      </w:r>
      <w:r w:rsidR="00000919" w:rsidRPr="001C5D29">
        <w:rPr>
          <w:rFonts w:cs="Courier New"/>
          <w:szCs w:val="16"/>
          <w:lang w:eastAsia="ru-RU"/>
        </w:rPr>
        <w:t xml:space="preserve"> </w:t>
      </w:r>
      <w:r w:rsidR="00000919" w:rsidRPr="00A01010">
        <w:rPr>
          <w:rFonts w:cs="Courier New"/>
          <w:szCs w:val="16"/>
          <w:lang w:eastAsia="ru-RU"/>
        </w:rPr>
        <w:t>double</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proofErr w:type="spellStart"/>
      <w:r w:rsidR="00000919" w:rsidRPr="00A01010">
        <w:rPr>
          <w:rFonts w:ascii="Courier New" w:hAnsi="Courier New" w:cs="Courier New"/>
          <w:color w:val="000000"/>
          <w:sz w:val="16"/>
          <w:szCs w:val="16"/>
          <w:lang w:val="en-US" w:eastAsia="ru-RU"/>
        </w:rPr>
        <w:t>getSumPriceAttribute</w:t>
      </w:r>
      <w:proofErr w:type="spellEnd"/>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$this-&gt;SALE_PRICE * $this-&gt;QUANTITY;</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Adding a model object to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performInsert</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'creating'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lastRenderedPageBreak/>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'SP_ADD_INVOICE_LINE'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We will go ahead and set the exists property to true,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so that it is set when the created event is fired, just in case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developer tries to update it during the event. This will allow</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them to do so and run an update here.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 xml:space="preserve">$this-&gt;exists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wasRecentlyCreated</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color w:val="000000"/>
          <w:sz w:val="16"/>
          <w:szCs w:val="16"/>
          <w:lang w:val="en-US" w:eastAsia="ru-RU"/>
        </w:rPr>
        <w:t>$this-&gt;</w:t>
      </w:r>
      <w:proofErr w:type="spellStart"/>
      <w:r w:rsidR="00000919" w:rsidRPr="00D775D8">
        <w:rPr>
          <w:rFonts w:ascii="Courier New" w:hAnsi="Courier New" w:cs="Courier New"/>
          <w:color w:val="000000"/>
          <w:sz w:val="16"/>
          <w:szCs w:val="16"/>
          <w:lang w:val="en-US" w:eastAsia="ru-RU"/>
        </w:rPr>
        <w:t>fireModelEvent</w:t>
      </w:r>
      <w:proofErr w:type="spellEnd"/>
      <w:r w:rsidR="00000919" w:rsidRPr="00D775D8">
        <w:rPr>
          <w:rFonts w:ascii="Courier New" w:hAnsi="Courier New" w:cs="Courier New"/>
          <w:color w:val="000000"/>
          <w:sz w:val="16"/>
          <w:szCs w:val="16"/>
          <w:lang w:val="en-US" w:eastAsia="ru-RU"/>
        </w:rPr>
        <w:t>(</w:t>
      </w:r>
      <w:r w:rsidR="00000919" w:rsidRPr="00D775D8">
        <w:rPr>
          <w:rFonts w:ascii="Courier New" w:hAnsi="Courier New" w:cs="Courier New"/>
          <w:color w:val="000066"/>
          <w:sz w:val="16"/>
          <w:szCs w:val="16"/>
          <w:lang w:val="en-US" w:eastAsia="ru-RU"/>
        </w:rPr>
        <w:t>'created'</w:t>
      </w:r>
      <w:r w:rsidR="00000919"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false</w:t>
      </w:r>
      <w:r w:rsidR="00000919" w:rsidRPr="00D775D8">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return true</w:t>
      </w:r>
      <w:r w:rsidR="00000919" w:rsidRPr="00D775D8">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Saving changes to the current model instance in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performUpdate</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$dirty = $this-&gt;</w:t>
      </w:r>
      <w:proofErr w:type="spellStart"/>
      <w:r w:rsidR="00000919" w:rsidRPr="00A01010">
        <w:rPr>
          <w:rFonts w:ascii="Courier New" w:hAnsi="Courier New" w:cs="Courier New"/>
          <w:color w:val="000000"/>
          <w:sz w:val="16"/>
          <w:szCs w:val="16"/>
          <w:lang w:val="en-US" w:eastAsia="ru-RU"/>
        </w:rPr>
        <w:t>getDirty</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(count($dirty) &gt; 0) {</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If the updating event returns false, we will cancel</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update operation so developers can hook Validation systems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into their models and cancel this operation if the model does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not pass validation. Otherwise, we update.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'updating'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'SP_EDIT_INVOICE_LINE'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$this-&gt;</w:t>
      </w:r>
      <w:proofErr w:type="spellStart"/>
      <w:r w:rsidR="00000919" w:rsidRPr="001C5D29">
        <w:rPr>
          <w:rFonts w:ascii="Courier New" w:hAnsi="Courier New" w:cs="Courier New"/>
          <w:color w:val="000000"/>
          <w:sz w:val="16"/>
          <w:szCs w:val="16"/>
          <w:lang w:val="en-US" w:eastAsia="ru-RU"/>
        </w:rPr>
        <w:t>fireModelEvent</w:t>
      </w:r>
      <w:proofErr w:type="spellEnd"/>
      <w:r w:rsidR="00000919" w:rsidRPr="001C5D29">
        <w:rPr>
          <w:rFonts w:ascii="Courier New" w:hAnsi="Courier New" w:cs="Courier New"/>
          <w:color w:val="000000"/>
          <w:sz w:val="16"/>
          <w:szCs w:val="16"/>
          <w:lang w:val="en-US" w:eastAsia="ru-RU"/>
        </w:rPr>
        <w:t>(</w:t>
      </w:r>
      <w:r w:rsidR="00000919" w:rsidRPr="001C5D29">
        <w:rPr>
          <w:rFonts w:ascii="Courier New" w:hAnsi="Courier New" w:cs="Courier New"/>
          <w:color w:val="000066"/>
          <w:sz w:val="16"/>
          <w:szCs w:val="16"/>
          <w:lang w:val="en-US" w:eastAsia="ru-RU"/>
        </w:rPr>
        <w:t>'updated'</w:t>
      </w:r>
      <w:r w:rsidR="00000919"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false</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pStyle w:val="2"/>
        <w:rPr>
          <w:rFonts w:cs="Courier New"/>
          <w:szCs w:val="16"/>
          <w:lang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Deleting the current model instance from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 @return void</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performDeleteOnModel</w:t>
      </w:r>
      <w:proofErr w:type="spellEnd"/>
      <w:r w:rsidR="00000919" w:rsidRPr="00A01010">
        <w:rPr>
          <w:rFonts w:ascii="Courier New" w:hAnsi="Courier New" w:cs="Courier New"/>
          <w:color w:val="000000"/>
          <w:sz w:val="16"/>
          <w:szCs w:val="16"/>
          <w:lang w:val="en-US" w:eastAsia="ru-RU"/>
        </w:rPr>
        <w:t>() {</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'SP_DELETE_INVOICE_LINE'</w:t>
      </w:r>
      <w:r w:rsidR="00000919" w:rsidRPr="00A01010">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[$attributes[</w:t>
      </w:r>
      <w:r w:rsidR="00000919" w:rsidRPr="001C5D29">
        <w:rPr>
          <w:rFonts w:ascii="Courier New" w:hAnsi="Courier New" w:cs="Courier New"/>
          <w:color w:val="000066"/>
          <w:sz w:val="16"/>
          <w:szCs w:val="16"/>
          <w:lang w:val="en-US" w:eastAsia="ru-RU"/>
        </w:rPr>
        <w:t>'INVOICE_LINE_ID'</w:t>
      </w:r>
      <w:r w:rsidR="00000919" w:rsidRPr="001C5D29">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000919" w:rsidP="00A01010">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Th</w:t>
      </w:r>
      <w:r w:rsidR="000A5ADA">
        <w:rPr>
          <w:rFonts w:ascii="Arial" w:hAnsi="Arial" w:cs="Arial"/>
          <w:sz w:val="24"/>
          <w:lang w:val="en-US"/>
        </w:rPr>
        <w:t xml:space="preserve">e </w:t>
      </w:r>
      <w:r w:rsidRPr="00D138BC">
        <w:rPr>
          <w:rFonts w:ascii="Arial" w:hAnsi="Arial" w:cs="Arial"/>
          <w:sz w:val="24"/>
          <w:lang w:val="en-US"/>
        </w:rPr>
        <w:t>product function</w:t>
      </w:r>
      <w:r w:rsidR="000A5ADA">
        <w:rPr>
          <w:rFonts w:ascii="Arial" w:hAnsi="Arial" w:cs="Arial"/>
          <w:sz w:val="24"/>
          <w:lang w:val="en-US"/>
        </w:rPr>
        <w:t xml:space="preserve"> in this model</w:t>
      </w:r>
      <w:r w:rsidRPr="00D138BC">
        <w:rPr>
          <w:rFonts w:ascii="Arial" w:hAnsi="Arial" w:cs="Arial"/>
          <w:sz w:val="24"/>
          <w:lang w:val="en-US"/>
        </w:rPr>
        <w:t xml:space="preserve"> returns the product</w:t>
      </w:r>
      <w:r w:rsidR="000A5ADA">
        <w:rPr>
          <w:rFonts w:ascii="Arial" w:hAnsi="Arial" w:cs="Arial"/>
          <w:sz w:val="24"/>
          <w:lang w:val="en-US"/>
        </w:rPr>
        <w:t xml:space="preserve">, actually </w:t>
      </w:r>
      <w:r w:rsidRPr="00D138BC">
        <w:rPr>
          <w:rFonts w:ascii="Arial" w:hAnsi="Arial" w:cs="Arial"/>
          <w:sz w:val="24"/>
          <w:lang w:val="en-US"/>
        </w:rPr>
        <w:t>the App/Product model</w:t>
      </w:r>
      <w:r w:rsidR="000A5ADA">
        <w:rPr>
          <w:rFonts w:ascii="Arial" w:hAnsi="Arial" w:cs="Arial"/>
          <w:sz w:val="24"/>
          <w:lang w:val="en-US"/>
        </w:rPr>
        <w:t xml:space="preserve"> that was</w:t>
      </w:r>
      <w:r w:rsidRPr="00D138BC">
        <w:rPr>
          <w:rFonts w:ascii="Arial" w:hAnsi="Arial" w:cs="Arial"/>
          <w:sz w:val="24"/>
          <w:lang w:val="en-US"/>
        </w:rPr>
        <w:t xml:space="preserve"> specified as the invoice item. The relation is established through the PRODUCT_ID field </w:t>
      </w:r>
      <w:r w:rsidR="000A5ADA">
        <w:rPr>
          <w:rFonts w:ascii="Arial" w:hAnsi="Arial" w:cs="Arial"/>
          <w:sz w:val="24"/>
          <w:lang w:val="en-US"/>
        </w:rPr>
        <w:t xml:space="preserve">by </w:t>
      </w:r>
      <w:r w:rsidRPr="00D138BC">
        <w:rPr>
          <w:rFonts w:ascii="Arial" w:hAnsi="Arial" w:cs="Arial"/>
          <w:sz w:val="24"/>
          <w:lang w:val="en-US"/>
        </w:rPr>
        <w:t xml:space="preserve">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SumPrice</w:t>
      </w:r>
      <w:proofErr w:type="spellEnd"/>
      <w:r w:rsidRPr="00D138BC">
        <w:rPr>
          <w:rFonts w:ascii="Arial" w:hAnsi="Arial" w:cs="Arial"/>
          <w:sz w:val="24"/>
          <w:lang w:val="en-US"/>
        </w:rPr>
        <w:t xml:space="preserve"> </w:t>
      </w:r>
      <w:r w:rsidR="000A5ADA">
        <w:rPr>
          <w:rFonts w:ascii="Arial" w:hAnsi="Arial" w:cs="Arial"/>
          <w:sz w:val="24"/>
          <w:lang w:val="en-US"/>
        </w:rPr>
        <w:t xml:space="preserve">is a </w:t>
      </w:r>
      <w:r w:rsidRPr="00D138BC">
        <w:rPr>
          <w:rFonts w:ascii="Arial" w:hAnsi="Arial" w:cs="Arial"/>
          <w:sz w:val="24"/>
          <w:lang w:val="en-US"/>
        </w:rPr>
        <w:t>calculated field</w:t>
      </w:r>
      <w:r w:rsidR="000A5ADA">
        <w:rPr>
          <w:rFonts w:ascii="Arial" w:hAnsi="Arial" w:cs="Arial"/>
          <w:sz w:val="24"/>
          <w:lang w:val="en-US"/>
        </w:rPr>
        <w:t xml:space="preserve">, </w:t>
      </w:r>
      <w:r w:rsidRPr="00D138BC">
        <w:rPr>
          <w:rFonts w:ascii="Arial" w:hAnsi="Arial" w:cs="Arial"/>
          <w:sz w:val="24"/>
          <w:lang w:val="en-US"/>
        </w:rPr>
        <w:t xml:space="preserve">calculated </w:t>
      </w:r>
      <w:r w:rsidR="000A5ADA">
        <w:rPr>
          <w:rFonts w:ascii="Arial" w:hAnsi="Arial" w:cs="Arial"/>
          <w:sz w:val="24"/>
          <w:lang w:val="en-US"/>
        </w:rPr>
        <w:t xml:space="preserve">by </w:t>
      </w:r>
      <w:r w:rsidRPr="00D138BC">
        <w:rPr>
          <w:rFonts w:ascii="Arial" w:hAnsi="Arial" w:cs="Arial"/>
          <w:sz w:val="24"/>
          <w:lang w:val="en-US"/>
        </w:rPr>
        <w:t xml:space="preserve">the </w:t>
      </w:r>
      <w:r w:rsidR="008B6C56" w:rsidRPr="00D138BC">
        <w:rPr>
          <w:rFonts w:ascii="Arial" w:hAnsi="Arial" w:cs="Arial"/>
          <w:sz w:val="24"/>
          <w:lang w:val="en-US"/>
        </w:rPr>
        <w:t xml:space="preserve">function </w:t>
      </w:r>
      <w:proofErr w:type="spellStart"/>
      <w:r w:rsidRPr="00D138BC">
        <w:rPr>
          <w:rFonts w:ascii="Arial" w:hAnsi="Arial" w:cs="Arial"/>
          <w:sz w:val="24"/>
          <w:lang w:val="en-US"/>
        </w:rPr>
        <w:t>getSumPriceAttribute</w:t>
      </w:r>
      <w:proofErr w:type="spellEnd"/>
      <w:r w:rsidRPr="00D138BC">
        <w:rPr>
          <w:rFonts w:ascii="Arial" w:hAnsi="Arial" w:cs="Arial"/>
          <w:sz w:val="24"/>
          <w:lang w:val="en-US"/>
        </w:rPr>
        <w:t xml:space="preserve">. For </w:t>
      </w:r>
      <w:r w:rsidR="000A5ADA">
        <w:rPr>
          <w:rFonts w:ascii="Arial" w:hAnsi="Arial" w:cs="Arial"/>
          <w:sz w:val="24"/>
          <w:lang w:val="en-US"/>
        </w:rPr>
        <w:t>a</w:t>
      </w:r>
      <w:r w:rsidR="000A5ADA" w:rsidRPr="00D138BC">
        <w:rPr>
          <w:rFonts w:ascii="Arial" w:hAnsi="Arial" w:cs="Arial"/>
          <w:sz w:val="24"/>
          <w:lang w:val="en-US"/>
        </w:rPr>
        <w:t xml:space="preserve"> </w:t>
      </w:r>
      <w:r w:rsidRPr="00D138BC">
        <w:rPr>
          <w:rFonts w:ascii="Arial" w:hAnsi="Arial" w:cs="Arial"/>
          <w:sz w:val="24"/>
          <w:lang w:val="en-US"/>
        </w:rPr>
        <w:t xml:space="preserve">calculated field to be available in the model, its name must be specified in the $appends array </w:t>
      </w:r>
      <w:r w:rsidR="000A5ADA">
        <w:rPr>
          <w:rFonts w:ascii="Arial" w:hAnsi="Arial" w:cs="Arial"/>
          <w:sz w:val="24"/>
          <w:lang w:val="en-US"/>
        </w:rPr>
        <w:t xml:space="preserve">that stores the </w:t>
      </w:r>
      <w:r w:rsidRPr="00D138BC">
        <w:rPr>
          <w:rFonts w:ascii="Arial" w:hAnsi="Arial" w:cs="Arial"/>
          <w:sz w:val="24"/>
          <w:lang w:val="en-US"/>
        </w:rPr>
        <w:t>names of calculated fields.</w:t>
      </w:r>
    </w:p>
    <w:p w:rsidR="00A56C49" w:rsidRDefault="00A56C49" w:rsidP="009F2204">
      <w:pPr>
        <w:pStyle w:val="Heading4"/>
        <w:rPr>
          <w:rFonts w:ascii="Arial" w:hAnsi="Arial" w:cs="Arial"/>
          <w:sz w:val="24"/>
          <w:lang w:val="en-US"/>
        </w:rPr>
      </w:pPr>
      <w:r>
        <w:rPr>
          <w:rFonts w:ascii="Arial" w:hAnsi="Arial" w:cs="Arial"/>
          <w:sz w:val="24"/>
          <w:lang w:val="en-US"/>
        </w:rPr>
        <w:t>Operations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In this model, we redefined the insert, update and delete operations so that they are performed through stored procedures. </w:t>
      </w:r>
      <w:r w:rsidR="00013D43">
        <w:rPr>
          <w:rFonts w:ascii="Arial" w:hAnsi="Arial" w:cs="Arial"/>
          <w:sz w:val="24"/>
          <w:lang w:val="en-US"/>
        </w:rPr>
        <w:t xml:space="preserve">Along with </w:t>
      </w:r>
      <w:r w:rsidRPr="00D138BC">
        <w:rPr>
          <w:rFonts w:ascii="Arial" w:hAnsi="Arial" w:cs="Arial"/>
          <w:sz w:val="24"/>
          <w:lang w:val="en-US"/>
        </w:rPr>
        <w:t xml:space="preserve">performing the insert, update and delete operations, these stored procedures recalculate the </w:t>
      </w:r>
      <w:r w:rsidR="00013D43">
        <w:rPr>
          <w:rFonts w:ascii="Arial" w:hAnsi="Arial" w:cs="Arial"/>
          <w:sz w:val="24"/>
          <w:lang w:val="en-US"/>
        </w:rPr>
        <w:t xml:space="preserve">total </w:t>
      </w:r>
      <w:r w:rsidRPr="00D138BC">
        <w:rPr>
          <w:rFonts w:ascii="Arial" w:hAnsi="Arial" w:cs="Arial"/>
          <w:sz w:val="24"/>
          <w:lang w:val="en-US"/>
        </w:rPr>
        <w:t xml:space="preserve">in the invoice header. </w:t>
      </w:r>
      <w:r w:rsidRPr="00D138BC">
        <w:rPr>
          <w:rFonts w:ascii="Arial" w:hAnsi="Arial" w:cs="Arial"/>
          <w:sz w:val="24"/>
          <w:lang w:val="en-US"/>
        </w:rPr>
        <w:lastRenderedPageBreak/>
        <w:t>We could have avoided doing</w:t>
      </w:r>
      <w:r w:rsidR="006D5790">
        <w:rPr>
          <w:rFonts w:ascii="Arial" w:hAnsi="Arial" w:cs="Arial"/>
          <w:sz w:val="24"/>
          <w:lang w:val="en-US"/>
        </w:rPr>
        <w:t xml:space="preserve"> </w:t>
      </w:r>
      <w:r w:rsidR="00013D43">
        <w:rPr>
          <w:rFonts w:ascii="Arial" w:hAnsi="Arial" w:cs="Arial"/>
          <w:sz w:val="24"/>
          <w:lang w:val="en-US"/>
        </w:rPr>
        <w:t>that</w:t>
      </w:r>
      <w:r w:rsidRPr="00D138BC">
        <w:rPr>
          <w:rFonts w:ascii="Arial" w:hAnsi="Arial" w:cs="Arial"/>
          <w:sz w:val="24"/>
          <w:lang w:val="en-US"/>
        </w:rPr>
        <w:t xml:space="preserve">, but then we would have had to modify several models in one transaction. </w:t>
      </w:r>
      <w:r w:rsidR="00013D43">
        <w:rPr>
          <w:rFonts w:ascii="Arial" w:hAnsi="Arial" w:cs="Arial"/>
          <w:sz w:val="24"/>
          <w:lang w:val="en-US"/>
        </w:rPr>
        <w:t xml:space="preserve">Later, we will examine </w:t>
      </w:r>
      <w:r w:rsidRPr="00D138BC">
        <w:rPr>
          <w:rFonts w:ascii="Arial" w:hAnsi="Arial" w:cs="Arial"/>
          <w:sz w:val="24"/>
          <w:lang w:val="en-US"/>
        </w:rPr>
        <w:t>how to do it</w:t>
      </w:r>
      <w:r w:rsidR="00013D43">
        <w:rPr>
          <w:rFonts w:ascii="Arial" w:hAnsi="Arial" w:cs="Arial"/>
          <w:sz w:val="24"/>
          <w:lang w:val="en-US"/>
        </w:rPr>
        <w:t xml:space="preserve"> that way</w:t>
      </w:r>
      <w:r w:rsidRPr="00D138BC">
        <w:rPr>
          <w:rFonts w:ascii="Arial" w:hAnsi="Arial" w:cs="Arial"/>
          <w:sz w:val="24"/>
          <w:lang w:val="en-US"/>
        </w:rPr>
        <w:t>.</w:t>
      </w:r>
    </w:p>
    <w:p w:rsidR="00013D43" w:rsidRDefault="00013D43" w:rsidP="009F2204">
      <w:pPr>
        <w:pStyle w:val="Heading3"/>
        <w:rPr>
          <w:rFonts w:ascii="Arial" w:hAnsi="Arial" w:cs="Arial"/>
          <w:sz w:val="24"/>
          <w:lang w:val="en-US"/>
        </w:rPr>
      </w:pPr>
      <w:r>
        <w:rPr>
          <w:rFonts w:ascii="Arial" w:hAnsi="Arial" w:cs="Arial"/>
          <w:sz w:val="24"/>
          <w:lang w:val="en-US"/>
        </w:rPr>
        <w:t xml:space="preserve">How </w:t>
      </w:r>
      <w:proofErr w:type="spellStart"/>
      <w:r>
        <w:rPr>
          <w:rFonts w:ascii="Arial" w:hAnsi="Arial" w:cs="Arial"/>
          <w:sz w:val="24"/>
          <w:lang w:val="en-US"/>
        </w:rPr>
        <w:t>Laravel</w:t>
      </w:r>
      <w:proofErr w:type="spellEnd"/>
      <w:r>
        <w:rPr>
          <w:rFonts w:ascii="Arial" w:hAnsi="Arial" w:cs="Arial"/>
          <w:sz w:val="24"/>
          <w:lang w:val="en-US"/>
        </w:rPr>
        <w:t xml:space="preserve"> Manages Data</w:t>
      </w:r>
    </w:p>
    <w:p w:rsidR="00D077A9" w:rsidRPr="00E25B9D" w:rsidRDefault="005F3FAF" w:rsidP="00D077A9">
      <w:pPr>
        <w:jc w:val="both"/>
        <w:rPr>
          <w:rFonts w:ascii="Arial" w:hAnsi="Arial" w:cs="Arial"/>
          <w:sz w:val="24"/>
          <w:lang w:val="en-US"/>
        </w:rPr>
      </w:pPr>
      <w:r w:rsidRPr="00D138BC">
        <w:rPr>
          <w:rFonts w:ascii="Arial" w:hAnsi="Arial" w:cs="Arial"/>
          <w:sz w:val="24"/>
          <w:lang w:val="en-US"/>
        </w:rPr>
        <w:t xml:space="preserve">Now let us talk a bit about how to work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with models for retrieving, inserting, updating and deleting data.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r w:rsidR="00013D43">
        <w:rPr>
          <w:rFonts w:ascii="Arial" w:hAnsi="Arial" w:cs="Arial"/>
          <w:sz w:val="24"/>
          <w:lang w:val="en-US"/>
        </w:rPr>
        <w:t xml:space="preserve">uses </w:t>
      </w:r>
      <w:r w:rsidRPr="00D138BC">
        <w:rPr>
          <w:rFonts w:ascii="Arial" w:hAnsi="Arial" w:cs="Arial"/>
          <w:sz w:val="24"/>
          <w:lang w:val="en-US"/>
        </w:rPr>
        <w:t>the query constructor</w:t>
      </w:r>
      <w:r w:rsidR="00013D43">
        <w:rPr>
          <w:rFonts w:ascii="Arial" w:hAnsi="Arial" w:cs="Arial"/>
          <w:sz w:val="24"/>
          <w:lang w:val="en-US"/>
        </w:rPr>
        <w:t xml:space="preserve"> to manage data</w:t>
      </w:r>
      <w:r w:rsidRPr="00D138BC">
        <w:rPr>
          <w:rFonts w:ascii="Arial" w:hAnsi="Arial" w:cs="Arial"/>
          <w:sz w:val="24"/>
          <w:lang w:val="en-US"/>
        </w:rPr>
        <w:t xml:space="preserve">. The full description of the syntax and capabilities of this constructor is available at </w:t>
      </w:r>
      <w:hyperlink r:id="rId38" w:history="1">
        <w:r w:rsidRPr="00D138BC">
          <w:rPr>
            <w:rStyle w:val="Hyperlink"/>
            <w:rFonts w:ascii="Arial" w:hAnsi="Arial" w:cs="Arial"/>
            <w:sz w:val="24"/>
            <w:lang w:val="en-US"/>
          </w:rPr>
          <w:t>https://laravel.com/docs/5.2/queries</w:t>
        </w:r>
      </w:hyperlink>
      <w:r w:rsidRPr="00D138BC">
        <w:rPr>
          <w:rFonts w:ascii="Arial" w:hAnsi="Arial" w:cs="Arial"/>
          <w:sz w:val="24"/>
          <w:lang w:val="en-US"/>
        </w:rPr>
        <w:t>. For instance, you can execute the following query to retrieve all supplier rows:</w:t>
      </w:r>
    </w:p>
    <w:p w:rsidR="00E25B9D" w:rsidRPr="00E25B9D" w:rsidRDefault="00E25B9D" w:rsidP="00D077A9">
      <w:pPr>
        <w:jc w:val="both"/>
        <w:rPr>
          <w:rFonts w:ascii="Courier New" w:hAnsi="Courier New" w:cs="Courier New"/>
          <w:sz w:val="16"/>
          <w:szCs w:val="16"/>
          <w:lang w:val="en-US"/>
        </w:rPr>
      </w:pPr>
      <w:r w:rsidRPr="00E25B9D">
        <w:rPr>
          <w:rFonts w:ascii="Courier New" w:hAnsi="Courier New" w:cs="Courier New"/>
          <w:color w:val="000000"/>
          <w:sz w:val="16"/>
          <w:szCs w:val="16"/>
          <w:lang w:val="en-US" w:eastAsia="ru-RU"/>
        </w:rPr>
        <w:t>$customers = DB::table(</w:t>
      </w:r>
      <w:r w:rsidRPr="00E25B9D">
        <w:rPr>
          <w:rFonts w:ascii="Courier New" w:hAnsi="Courier New" w:cs="Courier New"/>
          <w:color w:val="000066"/>
          <w:sz w:val="16"/>
          <w:szCs w:val="16"/>
          <w:lang w:val="en-US" w:eastAsia="ru-RU"/>
        </w:rPr>
        <w:t>'CUSTOMER'</w:t>
      </w:r>
      <w:r w:rsidRPr="00E25B9D">
        <w:rPr>
          <w:rFonts w:ascii="Courier New" w:hAnsi="Courier New" w:cs="Courier New"/>
          <w:color w:val="000000"/>
          <w:sz w:val="16"/>
          <w:szCs w:val="16"/>
          <w:lang w:val="en-US" w:eastAsia="ru-RU"/>
        </w:rPr>
        <w:t>)-&gt;get();</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This query constructor is quite </w:t>
      </w:r>
      <w:r w:rsidR="00483AB5">
        <w:rPr>
          <w:rFonts w:ascii="Arial" w:hAnsi="Arial" w:cs="Arial"/>
          <w:sz w:val="24"/>
          <w:lang w:val="en-US"/>
        </w:rPr>
        <w:t xml:space="preserve">a </w:t>
      </w:r>
      <w:r w:rsidRPr="00D138BC">
        <w:rPr>
          <w:rFonts w:ascii="Arial" w:hAnsi="Arial" w:cs="Arial"/>
          <w:sz w:val="24"/>
          <w:lang w:val="en-US"/>
        </w:rPr>
        <w:t xml:space="preserve">powerful tool for building and executing SQL queries. You can also </w:t>
      </w:r>
      <w:r w:rsidR="006419AF">
        <w:rPr>
          <w:rFonts w:ascii="Arial" w:hAnsi="Arial" w:cs="Arial"/>
          <w:sz w:val="24"/>
          <w:lang w:val="en-US"/>
        </w:rPr>
        <w:t xml:space="preserve">direct it to </w:t>
      </w:r>
      <w:r w:rsidRPr="00D138BC">
        <w:rPr>
          <w:rFonts w:ascii="Arial" w:hAnsi="Arial" w:cs="Arial"/>
          <w:sz w:val="24"/>
          <w:lang w:val="en-US"/>
        </w:rPr>
        <w:t xml:space="preserve">filter, sort and merge tables. For </w:t>
      </w:r>
      <w:r w:rsidR="006419AF">
        <w:rPr>
          <w:rFonts w:ascii="Arial" w:hAnsi="Arial" w:cs="Arial"/>
          <w:sz w:val="24"/>
          <w:lang w:val="en-US"/>
        </w:rPr>
        <w:t>example</w:t>
      </w:r>
      <w:r w:rsidRPr="00D138BC">
        <w:rPr>
          <w:rFonts w:ascii="Arial" w:hAnsi="Arial" w:cs="Arial"/>
          <w:sz w:val="24"/>
          <w:lang w:val="en-US"/>
        </w:rPr>
        <w:t>:</w:t>
      </w:r>
    </w:p>
    <w:p w:rsidR="00E25B9D" w:rsidRPr="00737D01" w:rsidRDefault="00E25B9D"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DB::table(</w:t>
      </w:r>
      <w:r w:rsidRPr="00737D01">
        <w:rPr>
          <w:rFonts w:ascii="Courier New" w:hAnsi="Courier New" w:cs="Courier New"/>
          <w:color w:val="000066"/>
          <w:sz w:val="16"/>
          <w:szCs w:val="16"/>
          <w:lang w:val="en-US" w:eastAsia="ru-RU"/>
        </w:rPr>
        <w:t>'users'</w:t>
      </w:r>
      <w:r w:rsidRPr="00737D01">
        <w:rPr>
          <w:rFonts w:ascii="Courier New" w:hAnsi="Courier New" w:cs="Courier New"/>
          <w:color w:val="000000"/>
          <w:sz w:val="16"/>
          <w:szCs w:val="16"/>
          <w:lang w:val="en-US" w:eastAsia="ru-RU"/>
        </w:rPr>
        <w:t>)</w:t>
      </w:r>
    </w:p>
    <w:p w:rsidR="00E25B9D" w:rsidRPr="00737D01" w:rsidRDefault="00737D01" w:rsidP="00E25B9D">
      <w:pPr>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color w:val="000000"/>
          <w:sz w:val="16"/>
          <w:szCs w:val="16"/>
          <w:lang w:val="en-US" w:eastAsia="ru-RU"/>
        </w:rPr>
        <w:t>-&gt;join(</w:t>
      </w:r>
      <w:r w:rsidR="00E25B9D" w:rsidRPr="00737D01">
        <w:rPr>
          <w:rFonts w:ascii="Courier New" w:hAnsi="Courier New" w:cs="Courier New"/>
          <w:color w:val="000066"/>
          <w:sz w:val="16"/>
          <w:szCs w:val="16"/>
          <w:lang w:val="en-US" w:eastAsia="ru-RU"/>
        </w:rPr>
        <w:t>'contacts'</w:t>
      </w:r>
      <w:r w:rsidR="00E25B9D"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b/>
          <w:bCs/>
          <w:color w:val="000000"/>
          <w:sz w:val="16"/>
          <w:szCs w:val="16"/>
          <w:lang w:val="en-US" w:eastAsia="ru-RU"/>
        </w:rPr>
        <w:t xml:space="preserve">function </w:t>
      </w:r>
      <w:r w:rsidR="00E25B9D" w:rsidRPr="00737D01">
        <w:rPr>
          <w:rFonts w:ascii="Courier New" w:hAnsi="Courier New" w:cs="Courier New"/>
          <w:color w:val="000000"/>
          <w:sz w:val="16"/>
          <w:szCs w:val="16"/>
          <w:lang w:val="en-US" w:eastAsia="ru-RU"/>
        </w:rPr>
        <w:t>($join) {</w:t>
      </w:r>
    </w:p>
    <w:p w:rsidR="00E25B9D" w:rsidRPr="00E25B9D"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00"/>
          <w:sz w:val="16"/>
          <w:szCs w:val="16"/>
          <w:lang w:val="en-US" w:eastAsia="ru-RU"/>
        </w:rPr>
        <w:t>$join-&gt;on(</w:t>
      </w:r>
      <w:r w:rsidR="00E25B9D" w:rsidRPr="00E25B9D">
        <w:rPr>
          <w:rFonts w:ascii="Courier New" w:hAnsi="Courier New" w:cs="Courier New"/>
          <w:color w:val="000066"/>
          <w:sz w:val="16"/>
          <w:szCs w:val="16"/>
          <w:lang w:val="en-US" w:eastAsia="ru-RU"/>
        </w:rPr>
        <w:t>'users.id'</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proofErr w:type="spellStart"/>
      <w:r w:rsidR="00E25B9D" w:rsidRPr="00E25B9D">
        <w:rPr>
          <w:rFonts w:ascii="Courier New" w:hAnsi="Courier New" w:cs="Courier New"/>
          <w:color w:val="000066"/>
          <w:sz w:val="16"/>
          <w:szCs w:val="16"/>
          <w:lang w:val="en-US" w:eastAsia="ru-RU"/>
        </w:rPr>
        <w:t>contacts.user_id</w:t>
      </w:r>
      <w:proofErr w:type="spellEnd"/>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)-&gt;</w:t>
      </w:r>
      <w:proofErr w:type="spellStart"/>
      <w:r w:rsidR="00E25B9D" w:rsidRPr="00E25B9D">
        <w:rPr>
          <w:rFonts w:ascii="Courier New" w:hAnsi="Courier New" w:cs="Courier New"/>
          <w:color w:val="000000"/>
          <w:sz w:val="16"/>
          <w:szCs w:val="16"/>
          <w:lang w:val="en-US" w:eastAsia="ru-RU"/>
        </w:rPr>
        <w:t>orOn</w:t>
      </w:r>
      <w:proofErr w:type="spellEnd"/>
      <w:r w:rsidR="00E25B9D" w:rsidRPr="00E25B9D">
        <w:rPr>
          <w:rFonts w:ascii="Courier New" w:hAnsi="Courier New" w:cs="Courier New"/>
          <w:color w:val="000000"/>
          <w:sz w:val="16"/>
          <w:szCs w:val="16"/>
          <w:lang w:val="en-US" w:eastAsia="ru-RU"/>
        </w:rPr>
        <w:t>(...);</w:t>
      </w:r>
    </w:p>
    <w:p w:rsidR="00E25B9D" w:rsidRPr="001C5D29"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w:t>
      </w:r>
    </w:p>
    <w:p w:rsidR="00E25B9D" w:rsidRPr="001C5D29" w:rsidRDefault="00737D01" w:rsidP="00E25B9D">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-&gt;get()</w:t>
      </w:r>
    </w:p>
    <w:p w:rsidR="00D077A9" w:rsidRPr="00D138BC" w:rsidRDefault="00D077A9" w:rsidP="00D077A9">
      <w:pPr>
        <w:jc w:val="both"/>
        <w:rPr>
          <w:rFonts w:ascii="Arial" w:hAnsi="Arial" w:cs="Arial"/>
          <w:sz w:val="24"/>
          <w:lang w:val="en-US"/>
        </w:rPr>
      </w:pPr>
    </w:p>
    <w:p w:rsidR="00D077A9" w:rsidRPr="00737D01" w:rsidRDefault="00013D43" w:rsidP="00D077A9">
      <w:pPr>
        <w:jc w:val="both"/>
        <w:rPr>
          <w:rFonts w:ascii="Arial" w:hAnsi="Arial" w:cs="Arial"/>
          <w:sz w:val="24"/>
          <w:lang w:val="en-US"/>
        </w:rPr>
      </w:pPr>
      <w:r>
        <w:rPr>
          <w:rFonts w:ascii="Arial" w:hAnsi="Arial" w:cs="Arial"/>
          <w:sz w:val="24"/>
          <w:lang w:val="en-US"/>
        </w:rPr>
        <w:t>Nevertheless</w:t>
      </w:r>
      <w:r w:rsidR="005F3FAF" w:rsidRPr="00D138BC">
        <w:rPr>
          <w:rFonts w:ascii="Arial" w:hAnsi="Arial" w:cs="Arial"/>
          <w:sz w:val="24"/>
          <w:lang w:val="en-US"/>
        </w:rPr>
        <w:t>, models</w:t>
      </w:r>
      <w:r>
        <w:rPr>
          <w:rFonts w:ascii="Arial" w:hAnsi="Arial" w:cs="Arial"/>
          <w:sz w:val="24"/>
          <w:lang w:val="en-US"/>
        </w:rPr>
        <w:t xml:space="preserve"> are more convenient to work with</w:t>
      </w:r>
      <w:r w:rsidR="005F3FAF" w:rsidRPr="00D138BC">
        <w:rPr>
          <w:rFonts w:ascii="Arial" w:hAnsi="Arial" w:cs="Arial"/>
          <w:sz w:val="24"/>
          <w:lang w:val="en-US"/>
        </w:rPr>
        <w:t xml:space="preserve">. You can find the description of Eloquent ORM models and the syntax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quer</w:t>
      </w:r>
      <w:r>
        <w:rPr>
          <w:rFonts w:ascii="Arial" w:hAnsi="Arial" w:cs="Arial"/>
          <w:sz w:val="24"/>
          <w:lang w:val="en-US"/>
        </w:rPr>
        <w:t>ying</w:t>
      </w:r>
      <w:r w:rsidR="005F3FAF" w:rsidRPr="00D138BC">
        <w:rPr>
          <w:rFonts w:ascii="Arial" w:hAnsi="Arial" w:cs="Arial"/>
          <w:sz w:val="24"/>
          <w:lang w:val="en-US"/>
        </w:rPr>
        <w:t xml:space="preserve"> them at </w:t>
      </w:r>
      <w:hyperlink r:id="rId39" w:history="1">
        <w:r w:rsidR="005F3FAF" w:rsidRPr="00D138BC">
          <w:rPr>
            <w:rStyle w:val="Hyperlink"/>
            <w:rFonts w:ascii="Arial" w:hAnsi="Arial" w:cs="Arial"/>
            <w:sz w:val="24"/>
            <w:lang w:val="en-US"/>
          </w:rPr>
          <w:t>https://laravel.com/docs/5.2/eloquent</w:t>
        </w:r>
      </w:hyperlink>
      <w:r w:rsidR="005F3FAF" w:rsidRPr="00D138BC">
        <w:rPr>
          <w:rFonts w:ascii="Arial" w:hAnsi="Arial" w:cs="Arial"/>
          <w:sz w:val="24"/>
          <w:lang w:val="en-US"/>
        </w:rPr>
        <w:t xml:space="preserve">.  </w:t>
      </w:r>
      <w:r>
        <w:rPr>
          <w:rFonts w:ascii="Arial" w:hAnsi="Arial" w:cs="Arial"/>
          <w:sz w:val="24"/>
          <w:lang w:val="en-US"/>
        </w:rPr>
        <w:t xml:space="preserve">As an </w:t>
      </w:r>
      <w:r w:rsidR="005F3FAF" w:rsidRPr="00D138BC">
        <w:rPr>
          <w:rFonts w:ascii="Arial" w:hAnsi="Arial" w:cs="Arial"/>
          <w:sz w:val="24"/>
          <w:lang w:val="en-US"/>
        </w:rPr>
        <w:t>example, to retrieve all elements from the collection of customers</w:t>
      </w:r>
      <w:r>
        <w:rPr>
          <w:rFonts w:ascii="Arial" w:hAnsi="Arial" w:cs="Arial"/>
          <w:sz w:val="24"/>
          <w:lang w:val="en-US"/>
        </w:rPr>
        <w:t xml:space="preserve"> would require executing </w:t>
      </w:r>
      <w:r w:rsidR="005F3FAF" w:rsidRPr="00D138BC">
        <w:rPr>
          <w:rFonts w:ascii="Arial" w:hAnsi="Arial" w:cs="Arial"/>
          <w:sz w:val="24"/>
          <w:lang w:val="en-US"/>
        </w:rPr>
        <w:t>the following query:</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$customers = Customer::all();</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Th</w:t>
      </w:r>
      <w:r w:rsidR="00013D43">
        <w:rPr>
          <w:rFonts w:ascii="Arial" w:hAnsi="Arial" w:cs="Arial"/>
          <w:sz w:val="24"/>
          <w:lang w:val="en-US"/>
        </w:rPr>
        <w:t>is</w:t>
      </w:r>
      <w:r w:rsidRPr="00D138BC">
        <w:rPr>
          <w:rFonts w:ascii="Arial" w:hAnsi="Arial" w:cs="Arial"/>
          <w:sz w:val="24"/>
          <w:lang w:val="en-US"/>
        </w:rPr>
        <w:t xml:space="preserve"> query will return the first 20 customers sorted alphabetically:</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$customers = App\Customer::select()</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737D01">
        <w:rPr>
          <w:rFonts w:ascii="Courier New" w:hAnsi="Courier New" w:cs="Courier New"/>
          <w:color w:val="000000"/>
          <w:sz w:val="16"/>
          <w:szCs w:val="16"/>
          <w:lang w:val="en-US" w:eastAsia="ru-RU"/>
        </w:rPr>
        <w:t>-&gt;</w:t>
      </w:r>
      <w:proofErr w:type="spellStart"/>
      <w:r w:rsidRPr="00737D01">
        <w:rPr>
          <w:rFonts w:ascii="Courier New" w:hAnsi="Courier New" w:cs="Courier New"/>
          <w:color w:val="000000"/>
          <w:sz w:val="16"/>
          <w:szCs w:val="16"/>
          <w:lang w:val="en-US" w:eastAsia="ru-RU"/>
        </w:rPr>
        <w:t>orderBy</w:t>
      </w:r>
      <w:proofErr w:type="spellEnd"/>
      <w:r w:rsidRPr="00737D01">
        <w:rPr>
          <w:rFonts w:ascii="Courier New" w:hAnsi="Courier New" w:cs="Courier New"/>
          <w:color w:val="000000"/>
          <w:sz w:val="16"/>
          <w:szCs w:val="16"/>
          <w:lang w:val="en-US" w:eastAsia="ru-RU"/>
        </w:rPr>
        <w:t>(</w:t>
      </w:r>
      <w:r w:rsidRPr="00737D01">
        <w:rPr>
          <w:rFonts w:ascii="Courier New" w:hAnsi="Courier New" w:cs="Courier New"/>
          <w:color w:val="000066"/>
          <w:sz w:val="16"/>
          <w:szCs w:val="16"/>
          <w:lang w:val="en-US" w:eastAsia="ru-RU"/>
        </w:rPr>
        <w:t>'name'</w:t>
      </w:r>
      <w:r w:rsidRPr="00737D01">
        <w:rPr>
          <w:rFonts w:ascii="Courier New" w:hAnsi="Courier New" w:cs="Courier New"/>
          <w:color w:val="000000"/>
          <w:sz w:val="16"/>
          <w:szCs w:val="16"/>
          <w:lang w:val="en-US" w:eastAsia="ru-RU"/>
        </w:rPr>
        <w:t>)</w:t>
      </w:r>
    </w:p>
    <w:p w:rsidR="00737D01" w:rsidRPr="001C5D29"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-&gt;take(20)</w:t>
      </w:r>
    </w:p>
    <w:p w:rsidR="00D077A9" w:rsidRPr="001C5D29" w:rsidRDefault="00737D01"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-&gt;get();</w:t>
      </w:r>
    </w:p>
    <w:p w:rsidR="00013D43" w:rsidRDefault="00013D43" w:rsidP="009F2204">
      <w:pPr>
        <w:pStyle w:val="Heading4"/>
        <w:rPr>
          <w:rFonts w:ascii="Arial" w:hAnsi="Arial" w:cs="Arial"/>
          <w:sz w:val="24"/>
          <w:lang w:val="en-US"/>
        </w:rPr>
      </w:pPr>
      <w:r>
        <w:rPr>
          <w:rFonts w:ascii="Arial" w:hAnsi="Arial" w:cs="Arial"/>
          <w:sz w:val="24"/>
          <w:lang w:val="en-US"/>
        </w:rPr>
        <w:t>Complex Models</w:t>
      </w:r>
    </w:p>
    <w:p w:rsidR="00D077A9" w:rsidRPr="00737D01" w:rsidRDefault="00013D43" w:rsidP="00D077A9">
      <w:pPr>
        <w:jc w:val="both"/>
        <w:rPr>
          <w:rFonts w:ascii="Arial" w:hAnsi="Arial" w:cs="Arial"/>
          <w:sz w:val="24"/>
          <w:lang w:val="en-US"/>
        </w:rPr>
      </w:pPr>
      <w:r>
        <w:rPr>
          <w:rFonts w:ascii="Arial" w:hAnsi="Arial" w:cs="Arial"/>
          <w:sz w:val="24"/>
          <w:lang w:val="en-US"/>
        </w:rPr>
        <w:t xml:space="preserve">When a </w:t>
      </w:r>
      <w:r w:rsidR="005F3FAF" w:rsidRPr="00D138BC">
        <w:rPr>
          <w:rFonts w:ascii="Arial" w:hAnsi="Arial" w:cs="Arial"/>
          <w:sz w:val="24"/>
          <w:lang w:val="en-US"/>
        </w:rPr>
        <w:t>model</w:t>
      </w:r>
      <w:r>
        <w:rPr>
          <w:rFonts w:ascii="Arial" w:hAnsi="Arial" w:cs="Arial"/>
          <w:sz w:val="24"/>
          <w:lang w:val="en-US"/>
        </w:rPr>
        <w:t xml:space="preserve"> is more complex</w:t>
      </w:r>
      <w:r w:rsidR="005F3FAF" w:rsidRPr="00D138BC">
        <w:rPr>
          <w:rFonts w:ascii="Arial" w:hAnsi="Arial" w:cs="Arial"/>
          <w:sz w:val="24"/>
          <w:lang w:val="en-US"/>
        </w:rPr>
        <w:t xml:space="preserve">, </w:t>
      </w:r>
      <w:r>
        <w:rPr>
          <w:rFonts w:ascii="Arial" w:hAnsi="Arial" w:cs="Arial"/>
          <w:sz w:val="24"/>
          <w:lang w:val="en-US"/>
        </w:rPr>
        <w:t>its</w:t>
      </w:r>
      <w:r w:rsidR="005F3FAF" w:rsidRPr="00D138BC">
        <w:rPr>
          <w:rFonts w:ascii="Arial" w:hAnsi="Arial" w:cs="Arial"/>
          <w:sz w:val="24"/>
          <w:lang w:val="en-US"/>
        </w:rPr>
        <w:t xml:space="preserve"> relationships or relationship collections can be retrieved via dynamic attributes. </w:t>
      </w:r>
      <w:r>
        <w:rPr>
          <w:rFonts w:ascii="Arial" w:hAnsi="Arial" w:cs="Arial"/>
          <w:sz w:val="24"/>
          <w:lang w:val="en-US"/>
        </w:rPr>
        <w:t>T</w:t>
      </w:r>
      <w:r w:rsidRPr="00D138BC">
        <w:rPr>
          <w:rFonts w:ascii="Arial" w:hAnsi="Arial" w:cs="Arial"/>
          <w:sz w:val="24"/>
          <w:lang w:val="en-US"/>
        </w:rPr>
        <w:t xml:space="preserve">he </w:t>
      </w:r>
      <w:r w:rsidR="005F3FAF" w:rsidRPr="00D138BC">
        <w:rPr>
          <w:rFonts w:ascii="Arial" w:hAnsi="Arial" w:cs="Arial"/>
          <w:sz w:val="24"/>
          <w:lang w:val="en-US"/>
        </w:rPr>
        <w:t>following query</w:t>
      </w:r>
      <w:r>
        <w:rPr>
          <w:rFonts w:ascii="Arial" w:hAnsi="Arial" w:cs="Arial"/>
          <w:sz w:val="24"/>
          <w:lang w:val="en-US"/>
        </w:rPr>
        <w:t>, for example,</w:t>
      </w:r>
      <w:r w:rsidR="005F3FAF" w:rsidRPr="00D138BC">
        <w:rPr>
          <w:rFonts w:ascii="Arial" w:hAnsi="Arial" w:cs="Arial"/>
          <w:sz w:val="24"/>
          <w:lang w:val="en-US"/>
        </w:rPr>
        <w:t xml:space="preserve"> return</w:t>
      </w:r>
      <w:r>
        <w:rPr>
          <w:rFonts w:ascii="Arial" w:hAnsi="Arial" w:cs="Arial"/>
          <w:sz w:val="24"/>
          <w:lang w:val="en-US"/>
        </w:rPr>
        <w:t>s</w:t>
      </w:r>
      <w:r w:rsidR="005F3FAF" w:rsidRPr="00D138BC">
        <w:rPr>
          <w:rFonts w:ascii="Arial" w:hAnsi="Arial" w:cs="Arial"/>
          <w:sz w:val="24"/>
          <w:lang w:val="en-US"/>
        </w:rPr>
        <w:t xml:space="preserve"> the items of the invoice </w:t>
      </w:r>
      <w:r>
        <w:rPr>
          <w:rFonts w:ascii="Arial" w:hAnsi="Arial" w:cs="Arial"/>
          <w:sz w:val="24"/>
          <w:lang w:val="en-US"/>
        </w:rPr>
        <w:t xml:space="preserve">that has the </w:t>
      </w:r>
      <w:r w:rsidR="005F3FAF" w:rsidRPr="00D138BC">
        <w:rPr>
          <w:rFonts w:ascii="Arial" w:hAnsi="Arial" w:cs="Arial"/>
          <w:sz w:val="24"/>
          <w:lang w:val="en-US"/>
        </w:rPr>
        <w:t>identifier 1</w:t>
      </w:r>
      <w:r>
        <w:rPr>
          <w:rFonts w:ascii="Arial" w:hAnsi="Arial" w:cs="Arial"/>
          <w:sz w:val="24"/>
          <w:lang w:val="en-US"/>
        </w:rPr>
        <w:t>:</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$lines = Invoice::find(1)-&gt;lines;</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Records are added by creating an instance of the model, initiating its attributes and saving the model </w:t>
      </w:r>
      <w:r w:rsidR="00013D43">
        <w:rPr>
          <w:rFonts w:ascii="Arial" w:hAnsi="Arial" w:cs="Arial"/>
          <w:sz w:val="24"/>
          <w:lang w:val="en-US"/>
        </w:rPr>
        <w:t xml:space="preserve">using </w:t>
      </w:r>
      <w:r w:rsidRPr="00D138BC">
        <w:rPr>
          <w:rFonts w:ascii="Arial" w:hAnsi="Arial" w:cs="Arial"/>
          <w:sz w:val="24"/>
          <w:lang w:val="en-US"/>
        </w:rPr>
        <w:t>the save method</w:t>
      </w:r>
      <w:r w:rsidR="00D941F3">
        <w:rPr>
          <w:rFonts w:ascii="Arial" w:hAnsi="Arial" w:cs="Arial"/>
          <w:sz w:val="24"/>
          <w:lang w:val="en-US"/>
        </w:rPr>
        <w: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 xml:space="preserve">$flight = </w:t>
      </w:r>
      <w:r w:rsidRPr="00737D01">
        <w:rPr>
          <w:rFonts w:ascii="Courier New" w:hAnsi="Courier New" w:cs="Courier New"/>
          <w:b/>
          <w:bCs/>
          <w:sz w:val="16"/>
          <w:szCs w:val="16"/>
          <w:lang w:val="en-US" w:eastAsia="ru-RU"/>
        </w:rPr>
        <w:t xml:space="preserve">new </w:t>
      </w:r>
      <w:r w:rsidRPr="00737D01">
        <w:rPr>
          <w:rFonts w:ascii="Courier New" w:hAnsi="Courier New" w:cs="Courier New"/>
          <w:sz w:val="16"/>
          <w:szCs w:val="16"/>
          <w:lang w:val="en-US" w:eastAsia="ru-RU"/>
        </w:rPr>
        <w:t>Flight;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$flight-&gt;name = $request-&gt;name;</w:t>
      </w:r>
    </w:p>
    <w:p w:rsidR="00D077A9" w:rsidRPr="00FB0E4A" w:rsidRDefault="00737D01" w:rsidP="00D077A9">
      <w:pPr>
        <w:jc w:val="both"/>
        <w:rPr>
          <w:rFonts w:ascii="Courier New" w:hAnsi="Courier New" w:cs="Courier New"/>
          <w:sz w:val="16"/>
          <w:szCs w:val="16"/>
          <w:lang w:val="en-US"/>
        </w:rPr>
      </w:pPr>
      <w:r w:rsidRPr="00FB0E4A">
        <w:rPr>
          <w:rFonts w:ascii="Courier New" w:hAnsi="Courier New" w:cs="Courier New"/>
          <w:sz w:val="16"/>
          <w:szCs w:val="16"/>
          <w:lang w:val="en-US" w:eastAsia="ru-RU"/>
        </w:rPr>
        <w:t>$flight-&gt;save();</w:t>
      </w:r>
    </w:p>
    <w:p w:rsidR="00D077A9" w:rsidRPr="00FB0E4A" w:rsidRDefault="005F0AC7" w:rsidP="00D077A9">
      <w:pPr>
        <w:jc w:val="both"/>
        <w:rPr>
          <w:rFonts w:ascii="Arial" w:hAnsi="Arial" w:cs="Arial"/>
          <w:sz w:val="24"/>
          <w:lang w:val="en-US"/>
        </w:rPr>
      </w:pPr>
      <w:r>
        <w:rPr>
          <w:rFonts w:ascii="Arial" w:hAnsi="Arial" w:cs="Arial"/>
          <w:sz w:val="24"/>
          <w:lang w:val="en-US"/>
        </w:rPr>
        <w:t>U</w:t>
      </w:r>
      <w:r w:rsidRPr="00D138BC">
        <w:rPr>
          <w:rFonts w:ascii="Arial" w:hAnsi="Arial" w:cs="Arial"/>
          <w:sz w:val="24"/>
          <w:lang w:val="en-US"/>
        </w:rPr>
        <w:t>pdat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25702D">
        <w:rPr>
          <w:rFonts w:ascii="Arial" w:hAnsi="Arial" w:cs="Arial"/>
          <w:sz w:val="24"/>
          <w:lang w:val="en-US"/>
        </w:rPr>
        <w:t>nvolves</w:t>
      </w:r>
      <w:r w:rsidR="005F3FAF" w:rsidRPr="00D138BC">
        <w:rPr>
          <w:rFonts w:ascii="Arial" w:hAnsi="Arial" w:cs="Arial"/>
          <w:sz w:val="24"/>
          <w:lang w:val="en-US"/>
        </w:rPr>
        <w:t xml:space="preserve"> find</w:t>
      </w:r>
      <w:r w:rsidR="0025702D">
        <w:rPr>
          <w:rFonts w:ascii="Arial" w:hAnsi="Arial" w:cs="Arial"/>
          <w:sz w:val="24"/>
          <w:lang w:val="en-US"/>
        </w:rPr>
        <w:t>ing</w:t>
      </w:r>
      <w:r w:rsidR="005F3FAF" w:rsidRPr="00D138BC">
        <w:rPr>
          <w:rFonts w:ascii="Arial" w:hAnsi="Arial" w:cs="Arial"/>
          <w:sz w:val="24"/>
          <w:lang w:val="en-US"/>
        </w:rPr>
        <w:t xml:space="preserve"> it, </w:t>
      </w:r>
      <w:r w:rsidR="007239FC">
        <w:rPr>
          <w:rFonts w:ascii="Arial" w:hAnsi="Arial" w:cs="Arial"/>
          <w:sz w:val="24"/>
          <w:lang w:val="en-US"/>
        </w:rPr>
        <w:t xml:space="preserve">accepting </w:t>
      </w:r>
      <w:r w:rsidR="005F3FAF" w:rsidRPr="00D138BC">
        <w:rPr>
          <w:rFonts w:ascii="Arial" w:hAnsi="Arial" w:cs="Arial"/>
          <w:sz w:val="24"/>
          <w:lang w:val="en-US"/>
        </w:rPr>
        <w:t>change</w:t>
      </w:r>
      <w:r w:rsidR="007239FC">
        <w:rPr>
          <w:rFonts w:ascii="Arial" w:hAnsi="Arial" w:cs="Arial"/>
          <w:sz w:val="24"/>
          <w:lang w:val="en-US"/>
        </w:rPr>
        <w:t xml:space="preserve">s to </w:t>
      </w:r>
      <w:r w:rsidR="005F3FAF" w:rsidRPr="00D138BC">
        <w:rPr>
          <w:rFonts w:ascii="Arial" w:hAnsi="Arial" w:cs="Arial"/>
          <w:sz w:val="24"/>
          <w:lang w:val="en-US"/>
        </w:rPr>
        <w:t xml:space="preserve">the </w:t>
      </w:r>
      <w:r w:rsidR="007239FC">
        <w:rPr>
          <w:rFonts w:ascii="Arial" w:hAnsi="Arial" w:cs="Arial"/>
          <w:sz w:val="24"/>
          <w:lang w:val="en-US"/>
        </w:rPr>
        <w:t xml:space="preserve">appropriate </w:t>
      </w:r>
      <w:r w:rsidR="005F3FAF" w:rsidRPr="00D138BC">
        <w:rPr>
          <w:rFonts w:ascii="Arial" w:hAnsi="Arial" w:cs="Arial"/>
          <w:sz w:val="24"/>
          <w:lang w:val="en-US"/>
        </w:rPr>
        <w:t xml:space="preserve">attributes and </w:t>
      </w:r>
      <w:r w:rsidR="007239FC" w:rsidRPr="00D138BC">
        <w:rPr>
          <w:rFonts w:ascii="Arial" w:hAnsi="Arial" w:cs="Arial"/>
          <w:sz w:val="24"/>
          <w:lang w:val="en-US"/>
        </w:rPr>
        <w:t>sav</w:t>
      </w:r>
      <w:r w:rsidR="007239FC">
        <w:rPr>
          <w:rFonts w:ascii="Arial" w:hAnsi="Arial" w:cs="Arial"/>
          <w:sz w:val="24"/>
          <w:lang w:val="en-US"/>
        </w:rPr>
        <w:t>ing</w:t>
      </w:r>
      <w:r w:rsidR="007239FC" w:rsidRPr="00D138BC">
        <w:rPr>
          <w:rFonts w:ascii="Arial" w:hAnsi="Arial" w:cs="Arial"/>
          <w:sz w:val="24"/>
          <w:lang w:val="en-US"/>
        </w:rPr>
        <w:t xml:space="preserve"> </w:t>
      </w:r>
      <w:r w:rsidR="005F3FAF" w:rsidRPr="00D138BC">
        <w:rPr>
          <w:rFonts w:ascii="Arial" w:hAnsi="Arial" w:cs="Arial"/>
          <w:sz w:val="24"/>
          <w:lang w:val="en-US"/>
        </w:rPr>
        <w:t>it with the save method</w:t>
      </w:r>
      <w:r w:rsidR="008208C7">
        <w:rPr>
          <w:rFonts w:ascii="Arial" w:hAnsi="Arial" w:cs="Arial"/>
          <w:sz w:val="24"/>
          <w:lang w:val="en-US"/>
        </w:rPr>
        <w:t>:</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$flight = App\Flight::find(1);</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 xml:space="preserve">$flight-&gt;name = </w:t>
      </w:r>
      <w:r w:rsidRPr="00FB0E4A">
        <w:rPr>
          <w:rFonts w:ascii="Courier New" w:hAnsi="Courier New" w:cs="Courier New"/>
          <w:color w:val="000066"/>
          <w:sz w:val="16"/>
          <w:szCs w:val="16"/>
          <w:lang w:val="en-US" w:eastAsia="ru-RU"/>
        </w:rPr>
        <w:t>'New Flight Name'</w:t>
      </w:r>
      <w:r w:rsidRPr="00FB0E4A">
        <w:rPr>
          <w:rFonts w:ascii="Courier New" w:hAnsi="Courier New" w:cs="Courier New"/>
          <w:color w:val="000000"/>
          <w:sz w:val="16"/>
          <w:szCs w:val="16"/>
          <w:lang w:val="en-US" w:eastAsia="ru-RU"/>
        </w:rPr>
        <w:t>;</w:t>
      </w:r>
    </w:p>
    <w:p w:rsidR="00D077A9" w:rsidRPr="005E4DBD" w:rsidRDefault="00FB0E4A" w:rsidP="00D077A9">
      <w:pPr>
        <w:jc w:val="both"/>
        <w:rPr>
          <w:rFonts w:ascii="Courier New" w:hAnsi="Courier New" w:cs="Courier New"/>
          <w:sz w:val="16"/>
          <w:szCs w:val="16"/>
          <w:lang w:val="en-US"/>
        </w:rPr>
      </w:pPr>
      <w:r w:rsidRPr="005E4DBD">
        <w:rPr>
          <w:rFonts w:ascii="Courier New" w:hAnsi="Courier New" w:cs="Courier New"/>
          <w:color w:val="000000"/>
          <w:sz w:val="16"/>
          <w:szCs w:val="16"/>
          <w:lang w:val="en-US" w:eastAsia="ru-RU"/>
        </w:rPr>
        <w:t>$flight-&gt;save();</w:t>
      </w:r>
    </w:p>
    <w:p w:rsidR="00D077A9" w:rsidRPr="005E4DBD" w:rsidRDefault="008208C7" w:rsidP="00D077A9">
      <w:pPr>
        <w:jc w:val="both"/>
        <w:rPr>
          <w:rFonts w:ascii="Arial" w:hAnsi="Arial" w:cs="Arial"/>
          <w:sz w:val="24"/>
          <w:lang w:val="en-US"/>
        </w:rPr>
      </w:pPr>
      <w:r>
        <w:rPr>
          <w:rFonts w:ascii="Arial" w:hAnsi="Arial" w:cs="Arial"/>
          <w:sz w:val="24"/>
          <w:lang w:val="en-US"/>
        </w:rPr>
        <w:t>D</w:t>
      </w:r>
      <w:r w:rsidRPr="00D138BC">
        <w:rPr>
          <w:rFonts w:ascii="Arial" w:hAnsi="Arial" w:cs="Arial"/>
          <w:sz w:val="24"/>
          <w:lang w:val="en-US"/>
        </w:rPr>
        <w:t>elet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FC7917">
        <w:rPr>
          <w:rFonts w:ascii="Arial" w:hAnsi="Arial" w:cs="Arial"/>
          <w:sz w:val="24"/>
          <w:lang w:val="en-US"/>
        </w:rPr>
        <w:t>nvolves</w:t>
      </w:r>
      <w:r w:rsidR="005F3FAF" w:rsidRPr="00D138BC">
        <w:rPr>
          <w:rFonts w:ascii="Arial" w:hAnsi="Arial" w:cs="Arial"/>
          <w:sz w:val="24"/>
          <w:lang w:val="en-US"/>
        </w:rPr>
        <w:t xml:space="preserve"> find</w:t>
      </w:r>
      <w:r w:rsidR="00FC7917">
        <w:rPr>
          <w:rFonts w:ascii="Arial" w:hAnsi="Arial" w:cs="Arial"/>
          <w:sz w:val="24"/>
          <w:lang w:val="en-US"/>
        </w:rPr>
        <w:t>ing</w:t>
      </w:r>
      <w:r w:rsidR="005F3FAF" w:rsidRPr="00D138BC">
        <w:rPr>
          <w:rFonts w:ascii="Arial" w:hAnsi="Arial" w:cs="Arial"/>
          <w:sz w:val="24"/>
          <w:lang w:val="en-US"/>
        </w:rPr>
        <w:t xml:space="preserve"> it and call</w:t>
      </w:r>
      <w:r w:rsidR="00FC7917">
        <w:rPr>
          <w:rFonts w:ascii="Arial" w:hAnsi="Arial" w:cs="Arial"/>
          <w:sz w:val="24"/>
          <w:lang w:val="en-US"/>
        </w:rPr>
        <w:t>ing</w:t>
      </w:r>
      <w:r w:rsidR="005F3FAF" w:rsidRPr="00D138BC">
        <w:rPr>
          <w:rFonts w:ascii="Arial" w:hAnsi="Arial" w:cs="Arial"/>
          <w:sz w:val="24"/>
          <w:lang w:val="en-US"/>
        </w:rPr>
        <w:t xml:space="preserve"> the delete method.</w:t>
      </w:r>
    </w:p>
    <w:p w:rsidR="005E4DBD" w:rsidRPr="005E4DBD" w:rsidRDefault="005E4DBD" w:rsidP="005E4DBD">
      <w:pPr>
        <w:autoSpaceDE w:val="0"/>
        <w:autoSpaceDN w:val="0"/>
        <w:adjustRightInd w:val="0"/>
        <w:spacing w:after="0" w:line="240" w:lineRule="auto"/>
        <w:rPr>
          <w:rFonts w:ascii="Courier New" w:hAnsi="Courier New" w:cs="Courier New"/>
          <w:sz w:val="16"/>
          <w:szCs w:val="16"/>
          <w:lang w:val="en-US" w:eastAsia="ru-RU"/>
        </w:rPr>
      </w:pPr>
      <w:r w:rsidRPr="005E4DBD">
        <w:rPr>
          <w:rFonts w:ascii="Courier New" w:hAnsi="Courier New" w:cs="Courier New"/>
          <w:sz w:val="16"/>
          <w:szCs w:val="16"/>
          <w:lang w:val="en-US" w:eastAsia="ru-RU"/>
        </w:rPr>
        <w:lastRenderedPageBreak/>
        <w:t>$flight = App\Flight::find(1);</w:t>
      </w:r>
    </w:p>
    <w:p w:rsidR="00D077A9" w:rsidRPr="005E4DBD" w:rsidRDefault="005E4DBD" w:rsidP="00D077A9">
      <w:pPr>
        <w:jc w:val="both"/>
        <w:rPr>
          <w:rFonts w:ascii="Courier New" w:hAnsi="Courier New" w:cs="Courier New"/>
          <w:sz w:val="16"/>
          <w:szCs w:val="16"/>
          <w:lang w:val="en-US"/>
        </w:rPr>
      </w:pPr>
      <w:r w:rsidRPr="005E4DBD">
        <w:rPr>
          <w:rFonts w:ascii="Courier New" w:hAnsi="Courier New" w:cs="Courier New"/>
          <w:sz w:val="16"/>
          <w:szCs w:val="16"/>
          <w:lang w:val="en-US" w:eastAsia="ru-RU"/>
        </w:rPr>
        <w:t>$flight-&gt;delete();</w:t>
      </w:r>
    </w:p>
    <w:p w:rsidR="00D077A9" w:rsidRPr="00CE215D" w:rsidRDefault="00FC7917" w:rsidP="00D077A9">
      <w:pPr>
        <w:jc w:val="both"/>
        <w:rPr>
          <w:rFonts w:ascii="Arial" w:hAnsi="Arial" w:cs="Arial"/>
          <w:sz w:val="24"/>
          <w:lang w:val="en-US"/>
        </w:rPr>
      </w:pPr>
      <w:r>
        <w:rPr>
          <w:rFonts w:ascii="Arial" w:hAnsi="Arial" w:cs="Arial"/>
          <w:sz w:val="24"/>
          <w:lang w:val="en-US"/>
        </w:rPr>
        <w:t xml:space="preserve">The destroy method allows a record to be </w:t>
      </w:r>
      <w:r w:rsidR="005F3FAF" w:rsidRPr="00D138BC">
        <w:rPr>
          <w:rFonts w:ascii="Arial" w:hAnsi="Arial" w:cs="Arial"/>
          <w:sz w:val="24"/>
          <w:lang w:val="en-US"/>
        </w:rPr>
        <w:t>delete</w:t>
      </w:r>
      <w:r>
        <w:rPr>
          <w:rFonts w:ascii="Arial" w:hAnsi="Arial" w:cs="Arial"/>
          <w:sz w:val="24"/>
          <w:lang w:val="en-US"/>
        </w:rPr>
        <w:t>d</w:t>
      </w:r>
      <w:r w:rsidR="005F3FAF" w:rsidRPr="00D138BC">
        <w:rPr>
          <w:rFonts w:ascii="Arial" w:hAnsi="Arial" w:cs="Arial"/>
          <w:sz w:val="24"/>
          <w:lang w:val="en-US"/>
        </w:rPr>
        <w:t xml:space="preserve"> </w:t>
      </w:r>
      <w:r>
        <w:rPr>
          <w:rFonts w:ascii="Arial" w:hAnsi="Arial" w:cs="Arial"/>
          <w:sz w:val="24"/>
          <w:lang w:val="en-US"/>
        </w:rPr>
        <w:t>more rapidly</w:t>
      </w:r>
      <w:r w:rsidR="005F3FAF" w:rsidRPr="00D138BC">
        <w:rPr>
          <w:rFonts w:ascii="Arial" w:hAnsi="Arial" w:cs="Arial"/>
          <w:sz w:val="24"/>
          <w:lang w:val="en-US"/>
        </w:rPr>
        <w:t xml:space="preserve"> by its key </w:t>
      </w:r>
      <w:r>
        <w:rPr>
          <w:rFonts w:ascii="Arial" w:hAnsi="Arial" w:cs="Arial"/>
          <w:sz w:val="24"/>
          <w:lang w:val="en-US"/>
        </w:rPr>
        <w:t xml:space="preserve">value, without needing to </w:t>
      </w:r>
      <w:r w:rsidRPr="00D138BC">
        <w:rPr>
          <w:rFonts w:ascii="Arial" w:hAnsi="Arial" w:cs="Arial"/>
          <w:sz w:val="24"/>
          <w:lang w:val="en-US"/>
        </w:rPr>
        <w:t>retriev</w:t>
      </w:r>
      <w:r>
        <w:rPr>
          <w:rFonts w:ascii="Arial" w:hAnsi="Arial" w:cs="Arial"/>
          <w:sz w:val="24"/>
          <w:lang w:val="en-US"/>
        </w:rPr>
        <w:t>e</w:t>
      </w:r>
      <w:r w:rsidRPr="00D138BC">
        <w:rPr>
          <w:rFonts w:ascii="Arial" w:hAnsi="Arial" w:cs="Arial"/>
          <w:sz w:val="24"/>
          <w:lang w:val="en-US"/>
        </w:rPr>
        <w:t xml:space="preserve"> </w:t>
      </w:r>
      <w:r w:rsidR="005F3FAF" w:rsidRPr="00D138BC">
        <w:rPr>
          <w:rFonts w:ascii="Arial" w:hAnsi="Arial" w:cs="Arial"/>
          <w:sz w:val="24"/>
          <w:lang w:val="en-US"/>
        </w:rPr>
        <w:t xml:space="preserve">its </w:t>
      </w:r>
      <w:r w:rsidR="00D138BC" w:rsidRPr="00D138BC">
        <w:rPr>
          <w:rFonts w:ascii="Arial" w:hAnsi="Arial" w:cs="Arial"/>
          <w:sz w:val="24"/>
          <w:lang w:val="en-US"/>
        </w:rPr>
        <w:t>instance</w:t>
      </w:r>
      <w:r w:rsidR="000F116B">
        <w:rPr>
          <w:rFonts w:ascii="Arial" w:hAnsi="Arial" w:cs="Arial"/>
          <w:sz w:val="24"/>
          <w:lang w:val="en-US"/>
        </w:rPr>
        <w:t>:</w:t>
      </w:r>
    </w:p>
    <w:p w:rsidR="00D077A9" w:rsidRPr="001C5D29" w:rsidRDefault="00CE215D"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App\Flight::destroy(1);</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There are other ways of deleting records, for instance, "soft" deletion. You can read more about deletion methods at </w:t>
      </w:r>
      <w:hyperlink r:id="rId40" w:history="1">
        <w:r w:rsidRPr="00D138BC">
          <w:rPr>
            <w:rStyle w:val="Hyperlink"/>
            <w:rFonts w:ascii="Arial" w:hAnsi="Arial" w:cs="Arial"/>
            <w:sz w:val="24"/>
            <w:lang w:val="en-US"/>
          </w:rPr>
          <w:t>https://laravel.com/docs/5.2/eloquent#deleting-models</w:t>
        </w:r>
      </w:hyperlink>
      <w:r w:rsidRPr="00D138BC">
        <w:rPr>
          <w:rFonts w:ascii="Arial" w:hAnsi="Arial" w:cs="Arial"/>
          <w:sz w:val="24"/>
          <w:lang w:val="en-US"/>
        </w:rPr>
        <w:t>.</w:t>
      </w:r>
    </w:p>
    <w:p w:rsidR="00FD41E9" w:rsidRPr="00D138BC" w:rsidRDefault="00FD41E9" w:rsidP="009F2204">
      <w:pPr>
        <w:pStyle w:val="Heading3"/>
        <w:rPr>
          <w:rFonts w:ascii="Arial" w:hAnsi="Arial" w:cs="Arial"/>
          <w:sz w:val="24"/>
          <w:lang w:val="en-US"/>
        </w:rPr>
      </w:pPr>
      <w:r>
        <w:rPr>
          <w:rFonts w:ascii="Arial" w:hAnsi="Arial" w:cs="Arial"/>
          <w:sz w:val="24"/>
          <w:lang w:val="en-US"/>
        </w:rPr>
        <w:t>Transactions</w:t>
      </w:r>
    </w:p>
    <w:p w:rsidR="00D077A9" w:rsidRPr="00CE215D" w:rsidRDefault="005F3FAF" w:rsidP="00D077A9">
      <w:pPr>
        <w:jc w:val="both"/>
        <w:rPr>
          <w:rFonts w:ascii="Courier New" w:eastAsia="Times New Roman" w:hAnsi="Courier New" w:cs="Courier New"/>
          <w:color w:val="000000"/>
          <w:sz w:val="21"/>
          <w:szCs w:val="21"/>
          <w:lang w:val="en-US"/>
        </w:rPr>
      </w:pPr>
      <w:r w:rsidRPr="00D138BC">
        <w:rPr>
          <w:rFonts w:ascii="Arial" w:hAnsi="Arial" w:cs="Arial"/>
          <w:sz w:val="24"/>
          <w:lang w:val="en-US"/>
        </w:rPr>
        <w:t>Now let us talk a little about transactions.</w:t>
      </w:r>
      <w:r w:rsidR="00FD0ACB">
        <w:rPr>
          <w:rFonts w:ascii="Arial" w:hAnsi="Arial" w:cs="Arial"/>
          <w:sz w:val="24"/>
          <w:lang w:val="en-US"/>
        </w:rPr>
        <w:t xml:space="preserve"> </w:t>
      </w:r>
      <w:r w:rsidR="004F782C">
        <w:rPr>
          <w:rFonts w:ascii="Arial" w:hAnsi="Arial" w:cs="Arial"/>
          <w:sz w:val="24"/>
          <w:lang w:val="en-US"/>
        </w:rPr>
        <w:t>Without going into the fine detail</w:t>
      </w:r>
      <w:r w:rsidRPr="00D138BC">
        <w:rPr>
          <w:rFonts w:ascii="Arial" w:hAnsi="Arial" w:cs="Arial"/>
          <w:sz w:val="24"/>
          <w:lang w:val="en-US"/>
        </w:rPr>
        <w:t xml:space="preserve">, I will </w:t>
      </w:r>
      <w:r w:rsidR="004F782C">
        <w:rPr>
          <w:rFonts w:ascii="Arial" w:hAnsi="Arial" w:cs="Arial"/>
          <w:sz w:val="24"/>
          <w:lang w:val="en-US"/>
        </w:rPr>
        <w:t>demonstrate</w:t>
      </w:r>
      <w:r w:rsidRPr="00D138BC">
        <w:rPr>
          <w:rFonts w:ascii="Arial" w:hAnsi="Arial" w:cs="Arial"/>
          <w:sz w:val="24"/>
          <w:lang w:val="en-US"/>
        </w:rPr>
        <w:t xml:space="preserve"> how </w:t>
      </w:r>
      <w:r w:rsidR="004F782C">
        <w:rPr>
          <w:rFonts w:ascii="Arial" w:hAnsi="Arial" w:cs="Arial"/>
          <w:sz w:val="24"/>
          <w:lang w:val="en-US"/>
        </w:rPr>
        <w:t>transactions and</w:t>
      </w:r>
      <w:r w:rsidRPr="00D138BC">
        <w:rPr>
          <w:rFonts w:ascii="Arial" w:hAnsi="Arial" w:cs="Arial"/>
          <w:sz w:val="24"/>
          <w:lang w:val="en-US"/>
        </w:rPr>
        <w:t xml:space="preserve"> the Eloquent ORM</w:t>
      </w:r>
      <w:r w:rsidR="004F782C">
        <w:rPr>
          <w:rFonts w:ascii="Arial" w:hAnsi="Arial" w:cs="Arial"/>
          <w:sz w:val="24"/>
          <w:lang w:val="en-US"/>
        </w:rPr>
        <w:t xml:space="preserve"> can be used together</w:t>
      </w:r>
      <w:r w:rsidRPr="00D138BC">
        <w:rPr>
          <w:rFonts w:ascii="Arial" w:hAnsi="Arial" w:cs="Arial"/>
          <w:sz w:val="24"/>
          <w:lang w:val="en-US"/>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DB::transaction(</w:t>
      </w:r>
      <w:r w:rsidRPr="00CE215D">
        <w:rPr>
          <w:rFonts w:ascii="Courier New" w:hAnsi="Courier New" w:cs="Courier New"/>
          <w:b/>
          <w:bCs/>
          <w:color w:val="000000"/>
          <w:sz w:val="20"/>
          <w:szCs w:val="20"/>
          <w:lang w:val="en-US" w:eastAsia="ru-RU"/>
        </w:rPr>
        <w:t xml:space="preserve">function </w:t>
      </w:r>
      <w:r w:rsidRPr="00CE215D">
        <w:rPr>
          <w:rFonts w:ascii="Courier New" w:hAnsi="Courier New" w:cs="Courier New"/>
          <w:color w:val="000000"/>
          <w:sz w:val="20"/>
          <w:szCs w:val="20"/>
          <w:lang w:val="en-US" w:eastAsia="ru-RU"/>
        </w:rPr>
        <w:t>() {</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Create a new position in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 = </w:t>
      </w:r>
      <w:r w:rsidRPr="00CE215D">
        <w:rPr>
          <w:rFonts w:ascii="Courier New" w:hAnsi="Courier New" w:cs="Courier New"/>
          <w:b/>
          <w:bCs/>
          <w:color w:val="000000"/>
          <w:sz w:val="20"/>
          <w:szCs w:val="20"/>
          <w:lang w:val="en-US" w:eastAsia="ru-RU"/>
        </w:rPr>
        <w:t xml:space="preserve">new </w:t>
      </w:r>
      <w:r w:rsidRPr="00CE215D">
        <w:rPr>
          <w:rFonts w:ascii="Courier New" w:hAnsi="Courier New" w:cs="Courier New"/>
          <w:color w:val="000000"/>
          <w:sz w:val="20"/>
          <w:szCs w:val="20"/>
          <w:lang w:val="en-US" w:eastAsia="ru-RU"/>
        </w:rPr>
        <w:t>App\</w:t>
      </w:r>
      <w:proofErr w:type="spellStart"/>
      <w:r w:rsidRPr="00CE215D">
        <w:rPr>
          <w:rFonts w:ascii="Courier New" w:hAnsi="Courier New" w:cs="Courier New"/>
          <w:color w:val="000000"/>
          <w:sz w:val="20"/>
          <w:szCs w:val="20"/>
          <w:lang w:val="en-US" w:eastAsia="ru-RU"/>
        </w:rPr>
        <w:t>InvoiceLine</w:t>
      </w:r>
      <w:proofErr w:type="spellEnd"/>
      <w:r w:rsidRPr="00CE215D">
        <w:rPr>
          <w:rFonts w:ascii="Courier New" w:hAnsi="Courier New" w:cs="Courier New"/>
          <w:color w:val="000000"/>
          <w:sz w:val="20"/>
          <w:szCs w:val="20"/>
          <w:lang w:val="en-US" w:eastAsia="ru-RU"/>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$line-&gt;CUSTOMER_ID = 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$line-&gt;PRODUCT_ID = 342;</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$line-&gt;QUANTITY = 10;</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$line-&gt;COST = 12.45;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$line-&gt;save();</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add the sum of the line item to the amount of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 = App\Invoice::find($line-&gt;CUSTOMER_ID);</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$invoice-&gt;INVOICE_SUM += $line-&gt;SUM_PRICE;</w:t>
      </w:r>
    </w:p>
    <w:p w:rsidR="00CE215D" w:rsidRPr="001C5D29"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1C5D29">
        <w:rPr>
          <w:rFonts w:ascii="Courier New" w:hAnsi="Courier New" w:cs="Courier New"/>
          <w:color w:val="000000"/>
          <w:sz w:val="20"/>
          <w:szCs w:val="20"/>
          <w:lang w:val="en-US" w:eastAsia="ru-RU"/>
        </w:rPr>
        <w:t xml:space="preserve">  $invoice-&gt;save();</w:t>
      </w:r>
    </w:p>
    <w:p w:rsidR="00CE215D" w:rsidRPr="00CE215D" w:rsidRDefault="00CE215D" w:rsidP="00CE215D">
      <w:pPr>
        <w:jc w:val="both"/>
        <w:rPr>
          <w:rFonts w:ascii="Courier New" w:eastAsia="Times New Roman" w:hAnsi="Courier New" w:cs="Courier New"/>
          <w:color w:val="000000"/>
          <w:sz w:val="21"/>
          <w:szCs w:val="21"/>
          <w:lang w:val="en-US"/>
        </w:rPr>
      </w:pPr>
      <w:r w:rsidRPr="001C5D29">
        <w:rPr>
          <w:rFonts w:ascii="Courier New" w:hAnsi="Courier New" w:cs="Courier New"/>
          <w:color w:val="000000"/>
          <w:sz w:val="20"/>
          <w:szCs w:val="20"/>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Every</w:t>
      </w:r>
      <w:r w:rsidR="00DD2B44">
        <w:rPr>
          <w:rFonts w:ascii="Arial" w:hAnsi="Arial" w:cs="Arial"/>
          <w:sz w:val="24"/>
          <w:lang w:val="en-US"/>
        </w:rPr>
        <w:t xml:space="preserve"> parameter of the transaction method </w:t>
      </w:r>
      <w:r w:rsidRPr="00D138BC">
        <w:rPr>
          <w:rFonts w:ascii="Arial" w:hAnsi="Arial" w:cs="Arial"/>
          <w:sz w:val="24"/>
          <w:lang w:val="en-US"/>
        </w:rPr>
        <w:t>that is located inside the callback function is executed within one transaction.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86" w:name="_Toc469308807"/>
      <w:r w:rsidRPr="00D138BC">
        <w:rPr>
          <w:rFonts w:ascii="Arial" w:hAnsi="Arial" w:cs="Arial"/>
          <w:lang w:val="en-US"/>
        </w:rPr>
        <w:t xml:space="preserve">Creating </w:t>
      </w:r>
      <w:r w:rsidR="003C3B69">
        <w:rPr>
          <w:rFonts w:ascii="Arial" w:hAnsi="Arial" w:cs="Arial"/>
          <w:lang w:val="en-US"/>
        </w:rPr>
        <w:t>C</w:t>
      </w:r>
      <w:r w:rsidR="003C3B69" w:rsidRPr="00D138BC">
        <w:rPr>
          <w:rFonts w:ascii="Arial" w:hAnsi="Arial" w:cs="Arial"/>
          <w:lang w:val="en-US"/>
        </w:rPr>
        <w:t xml:space="preserve">ontrollers </w:t>
      </w:r>
      <w:r w:rsidRPr="00D138BC">
        <w:rPr>
          <w:rFonts w:ascii="Arial" w:hAnsi="Arial" w:cs="Arial"/>
          <w:lang w:val="en-US"/>
        </w:rPr>
        <w:t xml:space="preserve">and </w:t>
      </w:r>
      <w:r w:rsidR="0032484E">
        <w:rPr>
          <w:rFonts w:ascii="Arial" w:hAnsi="Arial" w:cs="Arial"/>
          <w:lang w:val="en-US"/>
        </w:rPr>
        <w:t xml:space="preserve">Configuring </w:t>
      </w:r>
      <w:r w:rsidR="003C3B69">
        <w:rPr>
          <w:rFonts w:ascii="Arial" w:hAnsi="Arial" w:cs="Arial"/>
          <w:lang w:val="en-US"/>
        </w:rPr>
        <w:t>R</w:t>
      </w:r>
      <w:r w:rsidR="003C3B69" w:rsidRPr="00D138BC">
        <w:rPr>
          <w:rFonts w:ascii="Arial" w:hAnsi="Arial" w:cs="Arial"/>
          <w:lang w:val="en-US"/>
        </w:rPr>
        <w:t xml:space="preserve">outing </w:t>
      </w:r>
      <w:bookmarkEnd w:id="86"/>
    </w:p>
    <w:p w:rsidR="00D077A9" w:rsidRPr="00D138BC" w:rsidRDefault="00D077A9" w:rsidP="00D077A9">
      <w:pPr>
        <w:jc w:val="both"/>
        <w:rPr>
          <w:rFonts w:ascii="Arial" w:hAnsi="Arial" w:cs="Arial"/>
          <w:sz w:val="24"/>
          <w:lang w:val="en-US"/>
        </w:rPr>
      </w:pP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has a powerful routing subsystem. You can display your routes both for simple callback function</w:t>
      </w:r>
      <w:r w:rsidR="003C3B69">
        <w:rPr>
          <w:rFonts w:ascii="Arial" w:hAnsi="Arial" w:cs="Arial"/>
          <w:sz w:val="24"/>
          <w:lang w:val="en-US"/>
        </w:rPr>
        <w:t>s</w:t>
      </w:r>
      <w:r w:rsidRPr="00D138BC">
        <w:rPr>
          <w:rFonts w:ascii="Arial" w:hAnsi="Arial" w:cs="Arial"/>
          <w:sz w:val="24"/>
          <w:lang w:val="en-US"/>
        </w:rPr>
        <w:t xml:space="preserve"> and for the controller methods. The simplest sample routes look like this: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Route::post(</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return </w:t>
      </w:r>
      <w:r w:rsidRPr="001C5D29">
        <w:rPr>
          <w:rFonts w:ascii="Courier New" w:hAnsi="Courier New" w:cs="Courier New"/>
          <w:color w:val="000066"/>
          <w:sz w:val="16"/>
          <w:szCs w:val="16"/>
          <w:lang w:val="en-US" w:eastAsia="ru-RU"/>
        </w:rPr>
        <w:t>'Hello World'</w:t>
      </w:r>
      <w:r w:rsidRPr="001C5D29">
        <w:rPr>
          <w:rFonts w:ascii="Courier New" w:hAnsi="Courier New" w:cs="Courier New"/>
          <w:color w:val="000000"/>
          <w:sz w:val="16"/>
          <w:szCs w:val="16"/>
          <w:lang w:val="en-US" w:eastAsia="ru-RU"/>
        </w:rPr>
        <w:t>;</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3C3B69" w:rsidP="00D077A9">
      <w:pPr>
        <w:jc w:val="both"/>
        <w:rPr>
          <w:rFonts w:ascii="Arial" w:hAnsi="Arial" w:cs="Arial"/>
          <w:sz w:val="24"/>
          <w:lang w:val="en-US"/>
        </w:rPr>
      </w:pPr>
      <w:r>
        <w:rPr>
          <w:rFonts w:ascii="Arial" w:hAnsi="Arial" w:cs="Arial"/>
          <w:sz w:val="24"/>
          <w:lang w:val="en-US"/>
        </w:rPr>
        <w:t>In the first example, w</w:t>
      </w:r>
      <w:r w:rsidRPr="00D138BC">
        <w:rPr>
          <w:rFonts w:ascii="Arial" w:hAnsi="Arial" w:cs="Arial"/>
          <w:sz w:val="24"/>
          <w:lang w:val="en-US"/>
        </w:rPr>
        <w:t xml:space="preserve">e </w:t>
      </w:r>
      <w:r w:rsidR="005F3FAF" w:rsidRPr="00D138BC">
        <w:rPr>
          <w:rFonts w:ascii="Arial" w:hAnsi="Arial" w:cs="Arial"/>
          <w:sz w:val="24"/>
          <w:lang w:val="en-US"/>
        </w:rPr>
        <w:t xml:space="preserve">register the handler of the GET request for the website root </w:t>
      </w:r>
      <w:r>
        <w:rPr>
          <w:rFonts w:ascii="Arial" w:hAnsi="Arial" w:cs="Arial"/>
          <w:sz w:val="24"/>
          <w:lang w:val="en-US"/>
        </w:rPr>
        <w:t xml:space="preserve">for </w:t>
      </w:r>
      <w:r w:rsidR="005F3FAF" w:rsidRPr="00D138BC">
        <w:rPr>
          <w:rFonts w:ascii="Arial" w:hAnsi="Arial" w:cs="Arial"/>
          <w:sz w:val="24"/>
          <w:lang w:val="en-US"/>
        </w:rPr>
        <w:t>the POST request with the route /foo/bar in the second.</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You can register a route for several types of HTTP requests. For example:</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Route::match([</w:t>
      </w:r>
      <w:r w:rsidRPr="001D0177">
        <w:rPr>
          <w:rFonts w:ascii="Courier New" w:hAnsi="Courier New" w:cs="Courier New"/>
          <w:color w:val="000066"/>
          <w:sz w:val="16"/>
          <w:szCs w:val="16"/>
          <w:lang w:val="en-US" w:eastAsia="ru-RU"/>
        </w:rPr>
        <w:t>'get'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'post'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  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D077A9" w:rsidRPr="001D0177" w:rsidRDefault="001D0177" w:rsidP="00D077A9">
      <w:pPr>
        <w:jc w:val="both"/>
        <w:rPr>
          <w:rFonts w:ascii="Courier New" w:hAnsi="Courier New" w:cs="Courier New"/>
          <w:sz w:val="16"/>
          <w:szCs w:val="16"/>
          <w:lang w:val="en-US"/>
        </w:rPr>
      </w:pPr>
      <w:r w:rsidRPr="001D0177">
        <w:rPr>
          <w:rFonts w:ascii="Courier New" w:hAnsi="Courier New" w:cs="Courier New"/>
          <w:color w:val="000000"/>
          <w:sz w:val="16"/>
          <w:szCs w:val="16"/>
          <w:lang w:val="en-US" w:eastAsia="ru-RU"/>
        </w:rPr>
        <w:t>});</w:t>
      </w:r>
    </w:p>
    <w:p w:rsidR="00D077A9" w:rsidRPr="001D0177" w:rsidRDefault="005F3FAF" w:rsidP="00D077A9">
      <w:pPr>
        <w:jc w:val="both"/>
        <w:rPr>
          <w:rFonts w:ascii="Arial" w:hAnsi="Arial" w:cs="Arial"/>
          <w:sz w:val="24"/>
          <w:lang w:val="en-US"/>
        </w:rPr>
      </w:pPr>
      <w:r w:rsidRPr="00D138BC">
        <w:rPr>
          <w:rFonts w:ascii="Arial" w:hAnsi="Arial" w:cs="Arial"/>
          <w:sz w:val="24"/>
          <w:lang w:val="en-US"/>
        </w:rPr>
        <w:lastRenderedPageBreak/>
        <w:t xml:space="preserve">You can extract some part of </w:t>
      </w:r>
      <w:r w:rsidR="003C3B69">
        <w:rPr>
          <w:rFonts w:ascii="Arial" w:hAnsi="Arial" w:cs="Arial"/>
          <w:sz w:val="24"/>
          <w:lang w:val="en-US"/>
        </w:rPr>
        <w:t xml:space="preserve">the </w:t>
      </w:r>
      <w:r w:rsidRPr="00D138BC">
        <w:rPr>
          <w:rFonts w:ascii="Arial" w:hAnsi="Arial" w:cs="Arial"/>
          <w:sz w:val="24"/>
          <w:lang w:val="en-US"/>
        </w:rPr>
        <w:t xml:space="preserve">URL from the route </w:t>
      </w:r>
      <w:r w:rsidR="003C3B69">
        <w:rPr>
          <w:rFonts w:ascii="Arial" w:hAnsi="Arial" w:cs="Arial"/>
          <w:sz w:val="24"/>
          <w:lang w:val="en-US"/>
        </w:rPr>
        <w:t>for</w:t>
      </w:r>
      <w:r w:rsidR="003C3B69" w:rsidRPr="00D138BC">
        <w:rPr>
          <w:rFonts w:ascii="Arial" w:hAnsi="Arial" w:cs="Arial"/>
          <w:sz w:val="24"/>
          <w:lang w:val="en-US"/>
        </w:rPr>
        <w:t xml:space="preserve"> </w:t>
      </w:r>
      <w:r w:rsidRPr="00D138BC">
        <w:rPr>
          <w:rFonts w:ascii="Arial" w:hAnsi="Arial" w:cs="Arial"/>
          <w:sz w:val="24"/>
          <w:lang w:val="en-US"/>
        </w:rPr>
        <w:t xml:space="preserve">use as </w:t>
      </w:r>
      <w:r w:rsidR="003C3B69">
        <w:rPr>
          <w:rFonts w:ascii="Arial" w:hAnsi="Arial" w:cs="Arial"/>
          <w:sz w:val="24"/>
          <w:lang w:val="en-US"/>
        </w:rPr>
        <w:t xml:space="preserve">a </w:t>
      </w:r>
      <w:r w:rsidRPr="00D138BC">
        <w:rPr>
          <w:rFonts w:ascii="Arial" w:hAnsi="Arial" w:cs="Arial"/>
          <w:sz w:val="24"/>
          <w:lang w:val="en-US"/>
        </w:rPr>
        <w:t>parameter in the handling function</w:t>
      </w:r>
      <w:r w:rsidR="003C3B69">
        <w:rPr>
          <w:rFonts w:ascii="Arial" w:hAnsi="Arial" w:cs="Arial"/>
          <w:sz w:val="24"/>
          <w:lang w:val="en-US"/>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'posts/{post}/comments/{comment}'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w:t>
      </w:r>
      <w:proofErr w:type="spellStart"/>
      <w:r w:rsidRPr="001D0177">
        <w:rPr>
          <w:rFonts w:ascii="Courier New" w:hAnsi="Courier New" w:cs="Courier New"/>
          <w:color w:val="000000"/>
          <w:sz w:val="16"/>
          <w:szCs w:val="16"/>
          <w:lang w:val="en-US" w:eastAsia="ru-RU"/>
        </w:rPr>
        <w:t>postId</w:t>
      </w:r>
      <w:proofErr w:type="spellEnd"/>
      <w:r w:rsidRPr="001D0177">
        <w:rPr>
          <w:rFonts w:ascii="Courier New" w:hAnsi="Courier New" w:cs="Courier New"/>
          <w:color w:val="000000"/>
          <w:sz w:val="16"/>
          <w:szCs w:val="16"/>
          <w:lang w:val="en-US" w:eastAsia="ru-RU"/>
        </w:rPr>
        <w:t>, $</w:t>
      </w:r>
      <w:proofErr w:type="spellStart"/>
      <w:r w:rsidRPr="001D0177">
        <w:rPr>
          <w:rFonts w:ascii="Courier New" w:hAnsi="Courier New" w:cs="Courier New"/>
          <w:color w:val="000000"/>
          <w:sz w:val="16"/>
          <w:szCs w:val="16"/>
          <w:lang w:val="en-US" w:eastAsia="ru-RU"/>
        </w:rPr>
        <w:t>commentId</w:t>
      </w:r>
      <w:proofErr w:type="spellEnd"/>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parameters of a route are always enclosed in braces.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You can find more details about routing configuration in the </w:t>
      </w:r>
      <w:hyperlink r:id="rId41" w:history="1">
        <w:r w:rsidRPr="00D138BC">
          <w:rPr>
            <w:rStyle w:val="Hyperlink"/>
            <w:rFonts w:ascii="Arial" w:hAnsi="Arial" w:cs="Arial"/>
            <w:sz w:val="24"/>
            <w:lang w:val="en-US"/>
          </w:rPr>
          <w:t>Routing</w:t>
        </w:r>
      </w:hyperlink>
      <w:r w:rsidRPr="00D138BC">
        <w:rPr>
          <w:rFonts w:ascii="Arial" w:hAnsi="Arial" w:cs="Arial"/>
          <w:sz w:val="24"/>
          <w:lang w:val="en-US"/>
        </w:rPr>
        <w:t xml:space="preserve"> chapter of the </w:t>
      </w:r>
      <w:r w:rsidR="00D138BC" w:rsidRPr="00D138BC">
        <w:rPr>
          <w:rFonts w:ascii="Arial" w:hAnsi="Arial" w:cs="Arial"/>
          <w:sz w:val="24"/>
          <w:lang w:val="en-US"/>
        </w:rPr>
        <w:t>documentation</w:t>
      </w:r>
      <w:r w:rsidRPr="00D138BC">
        <w:rPr>
          <w:rFonts w:ascii="Arial" w:hAnsi="Arial" w:cs="Arial"/>
          <w:sz w:val="24"/>
          <w:lang w:val="en-US"/>
        </w:rPr>
        <w:t xml:space="preserve">. Routes are configured in app/Http/routes.php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the routes/wep.php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3C3B69" w:rsidRDefault="003C3B69" w:rsidP="009F2204">
      <w:pPr>
        <w:pStyle w:val="Heading3"/>
        <w:rPr>
          <w:rFonts w:ascii="Arial" w:hAnsi="Arial" w:cs="Arial"/>
          <w:sz w:val="24"/>
          <w:lang w:val="en-US"/>
        </w:rPr>
      </w:pPr>
      <w:r>
        <w:rPr>
          <w:rFonts w:ascii="Arial" w:hAnsi="Arial" w:cs="Arial"/>
          <w:sz w:val="24"/>
          <w:lang w:val="en-US"/>
        </w:rPr>
        <w:t>Using Controllers to Route Requests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Instead of d</w:t>
      </w:r>
      <w:r w:rsidR="003C3B69">
        <w:rPr>
          <w:rFonts w:ascii="Arial" w:hAnsi="Arial" w:cs="Arial"/>
          <w:sz w:val="24"/>
          <w:lang w:val="en-US"/>
        </w:rPr>
        <w:t>irect</w:t>
      </w:r>
      <w:r w:rsidRPr="00D138BC">
        <w:rPr>
          <w:rFonts w:ascii="Arial" w:hAnsi="Arial" w:cs="Arial"/>
          <w:sz w:val="24"/>
          <w:lang w:val="en-US"/>
        </w:rPr>
        <w:t xml:space="preserve">ing the processing of all requests </w:t>
      </w:r>
      <w:r w:rsidR="003C3B69">
        <w:rPr>
          <w:rFonts w:ascii="Arial" w:hAnsi="Arial" w:cs="Arial"/>
          <w:sz w:val="24"/>
          <w:lang w:val="en-US"/>
        </w:rPr>
        <w:t xml:space="preserve">from </w:t>
      </w:r>
      <w:r w:rsidRPr="00D138BC">
        <w:rPr>
          <w:rFonts w:ascii="Arial" w:hAnsi="Arial" w:cs="Arial"/>
          <w:sz w:val="24"/>
          <w:lang w:val="en-US"/>
        </w:rPr>
        <w:t xml:space="preserve">a single routing file, we can </w:t>
      </w:r>
      <w:r w:rsidR="003C3B69">
        <w:rPr>
          <w:rFonts w:ascii="Arial" w:hAnsi="Arial" w:cs="Arial"/>
          <w:sz w:val="24"/>
          <w:lang w:val="en-US"/>
        </w:rPr>
        <w:t xml:space="preserve">use </w:t>
      </w:r>
      <w:r w:rsidRPr="00D138BC">
        <w:rPr>
          <w:rFonts w:ascii="Arial" w:hAnsi="Arial" w:cs="Arial"/>
          <w:sz w:val="24"/>
          <w:lang w:val="en-US"/>
        </w:rPr>
        <w:t>Controller classes to group related request handlers into separate classes. Controllers are stored in the app/Http/Controllers folder.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controllers must extend the basic class of the </w:t>
      </w:r>
      <w:r w:rsidR="009F1F6F">
        <w:rPr>
          <w:rFonts w:ascii="Arial" w:hAnsi="Arial" w:cs="Arial"/>
          <w:sz w:val="24"/>
          <w:lang w:val="en-US"/>
        </w:rPr>
        <w:t xml:space="preserve">controller </w:t>
      </w:r>
      <w:r w:rsidRPr="00D138BC">
        <w:rPr>
          <w:rFonts w:ascii="Arial" w:hAnsi="Arial" w:cs="Arial"/>
          <w:sz w:val="24"/>
          <w:lang w:val="en-US"/>
        </w:rPr>
        <w:t xml:space="preserve">App\Http\Controllers\Controller </w:t>
      </w:r>
      <w:r w:rsidR="003C3B69">
        <w:rPr>
          <w:rFonts w:ascii="Arial" w:hAnsi="Arial" w:cs="Arial"/>
          <w:sz w:val="24"/>
          <w:lang w:val="en-US"/>
        </w:rPr>
        <w:t xml:space="preserve">that </w:t>
      </w:r>
      <w:r w:rsidR="003C3B69" w:rsidRPr="00D138BC">
        <w:rPr>
          <w:rFonts w:ascii="Arial" w:hAnsi="Arial" w:cs="Arial"/>
          <w:sz w:val="24"/>
          <w:lang w:val="en-US"/>
        </w:rPr>
        <w:t>exist</w:t>
      </w:r>
      <w:r w:rsidR="003C3B69">
        <w:rPr>
          <w:rFonts w:ascii="Arial" w:hAnsi="Arial" w:cs="Arial"/>
          <w:sz w:val="24"/>
          <w:lang w:val="en-US"/>
        </w:rPr>
        <w:t>s</w:t>
      </w:r>
      <w:r w:rsidR="003C3B69" w:rsidRPr="00D138BC">
        <w:rPr>
          <w:rFonts w:ascii="Arial" w:hAnsi="Arial" w:cs="Arial"/>
          <w:sz w:val="24"/>
          <w:lang w:val="en-US"/>
        </w:rPr>
        <w:t xml:space="preserve"> </w:t>
      </w:r>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by default. You can read more details about writing controllers at </w:t>
      </w:r>
      <w:hyperlink r:id="rId42" w:history="1">
        <w:r w:rsidRPr="00D138BC">
          <w:rPr>
            <w:rStyle w:val="Hyperlink"/>
            <w:rFonts w:ascii="Arial" w:hAnsi="Arial" w:cs="Arial"/>
            <w:sz w:val="24"/>
            <w:lang w:val="en-US"/>
          </w:rPr>
          <w:t>https://laravel.com/docs/5.2/controllers</w:t>
        </w:r>
      </w:hyperlink>
      <w:r w:rsidRPr="00D138BC">
        <w:rPr>
          <w:rFonts w:ascii="Arial" w:hAnsi="Arial" w:cs="Arial"/>
          <w:sz w:val="24"/>
          <w:lang w:val="en-US"/>
        </w:rPr>
        <w:t>.</w:t>
      </w:r>
    </w:p>
    <w:p w:rsidR="003C3B69" w:rsidRDefault="003C3B69" w:rsidP="009F2204">
      <w:pPr>
        <w:pStyle w:val="Heading4"/>
        <w:rPr>
          <w:rFonts w:ascii="Arial" w:hAnsi="Arial" w:cs="Arial"/>
          <w:sz w:val="24"/>
          <w:lang w:val="en-US"/>
        </w:rPr>
      </w:pPr>
      <w:r>
        <w:rPr>
          <w:rFonts w:ascii="Arial" w:hAnsi="Arial" w:cs="Arial"/>
          <w:sz w:val="24"/>
          <w:lang w:val="en-US"/>
        </w:rPr>
        <w:t>A Customer Controller</w:t>
      </w:r>
    </w:p>
    <w:p w:rsidR="00D077A9" w:rsidRPr="001D0177" w:rsidRDefault="00E43D4A" w:rsidP="00D077A9">
      <w:pPr>
        <w:jc w:val="both"/>
        <w:rPr>
          <w:rFonts w:ascii="Arial" w:hAnsi="Arial" w:cs="Arial"/>
          <w:sz w:val="24"/>
          <w:lang w:val="en-US"/>
        </w:rPr>
      </w:pPr>
      <w:r>
        <w:rPr>
          <w:rFonts w:ascii="Arial" w:hAnsi="Arial" w:cs="Arial"/>
          <w:sz w:val="24"/>
          <w:lang w:val="en-US"/>
        </w:rPr>
        <w:t>F</w:t>
      </w:r>
      <w:r w:rsidRPr="00D138BC">
        <w:rPr>
          <w:rFonts w:ascii="Arial" w:hAnsi="Arial" w:cs="Arial"/>
          <w:sz w:val="24"/>
          <w:lang w:val="en-US"/>
        </w:rPr>
        <w:t xml:space="preserve">irst </w:t>
      </w:r>
      <w:r>
        <w:rPr>
          <w:rFonts w:ascii="Arial" w:hAnsi="Arial" w:cs="Arial"/>
          <w:sz w:val="24"/>
          <w:lang w:val="en-US"/>
        </w:rPr>
        <w:t xml:space="preserve">we'll write our </w:t>
      </w:r>
      <w:r w:rsidR="005F3FAF" w:rsidRPr="00D138BC">
        <w:rPr>
          <w:rFonts w:ascii="Arial" w:hAnsi="Arial" w:cs="Arial"/>
          <w:sz w:val="24"/>
          <w:lang w:val="en-US"/>
        </w:rPr>
        <w:t>customer controller</w:t>
      </w:r>
      <w:r>
        <w:rPr>
          <w:rFonts w:ascii="Arial" w:hAnsi="Arial" w:cs="Arial"/>
          <w:sz w:val="24"/>
          <w:lang w:val="en-US"/>
        </w:rPr>
        <w:t>:</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774B1">
        <w:rPr>
          <w:rFonts w:ascii="Courier New" w:hAnsi="Courier New" w:cs="Courier New"/>
          <w:i/>
          <w:iCs/>
          <w:color w:val="005600"/>
          <w:sz w:val="16"/>
          <w:szCs w:val="16"/>
          <w:lang w:val="en-US" w:eastAsia="ru-RU"/>
        </w:rPr>
        <w:t>Customer controller</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1C5D29" w:rsidRDefault="001D0177" w:rsidP="001D0177">
      <w:pPr>
        <w:jc w:val="both"/>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App\Http\Controllers\Controller;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App\Customer;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class </w:t>
      </w:r>
      <w:proofErr w:type="spellStart"/>
      <w:r w:rsidRPr="001D0177">
        <w:rPr>
          <w:rFonts w:ascii="Courier New" w:hAnsi="Courier New" w:cs="Courier New"/>
          <w:color w:val="000000"/>
          <w:sz w:val="16"/>
          <w:szCs w:val="16"/>
          <w:lang w:val="en-US" w:eastAsia="ru-RU"/>
        </w:rPr>
        <w:t>CustomerController</w:t>
      </w:r>
      <w:proofErr w:type="spellEnd"/>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extends </w:t>
      </w:r>
      <w:r w:rsidRPr="001D0177">
        <w:rPr>
          <w:rFonts w:ascii="Courier New" w:hAnsi="Courier New" w:cs="Courier New"/>
          <w:color w:val="000000"/>
          <w:sz w:val="16"/>
          <w:szCs w:val="16"/>
          <w:lang w:val="en-US" w:eastAsia="ru-RU"/>
        </w:rPr>
        <w:t>Controller</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w:t>
      </w:r>
    </w:p>
    <w:p w:rsidR="001D0177" w:rsidRPr="009F2204" w:rsidRDefault="001D0177" w:rsidP="001D0177">
      <w:pPr>
        <w:pStyle w:val="2"/>
        <w:rPr>
          <w:lang w:eastAsia="ru-RU"/>
        </w:rPr>
      </w:pPr>
      <w:r w:rsidRPr="009F2204">
        <w:rPr>
          <w:lang w:eastAsia="ru-RU"/>
        </w:rPr>
        <w:t xml:space="preserve">  /**</w:t>
      </w:r>
    </w:p>
    <w:p w:rsidR="001D0177" w:rsidRPr="000774B1" w:rsidRDefault="001D0177" w:rsidP="001D0177">
      <w:pPr>
        <w:pStyle w:val="2"/>
        <w:rPr>
          <w:lang w:eastAsia="ru-RU"/>
        </w:rPr>
      </w:pPr>
      <w:r w:rsidRPr="009F2204">
        <w:rPr>
          <w:lang w:eastAsia="ru-RU"/>
        </w:rPr>
        <w:t xml:space="preserve">   </w:t>
      </w:r>
      <w:r w:rsidR="000774B1" w:rsidRPr="009F2204">
        <w:rPr>
          <w:lang w:eastAsia="ru-RU"/>
        </w:rPr>
        <w:t xml:space="preserve">* </w:t>
      </w:r>
      <w:r w:rsidR="000774B1">
        <w:rPr>
          <w:lang w:eastAsia="ru-RU"/>
        </w:rPr>
        <w:t>Show customer list</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pStyle w:val="2"/>
        <w:rPr>
          <w:lang w:eastAsia="ru-RU"/>
        </w:rPr>
      </w:pPr>
      <w:r w:rsidRPr="009F2204">
        <w:rPr>
          <w:lang w:eastAsia="ru-RU"/>
        </w:rPr>
        <w:t xml:space="preserve">   * @</w:t>
      </w:r>
      <w:r w:rsidRPr="001D0177">
        <w:rPr>
          <w:lang w:eastAsia="ru-RU"/>
        </w:rPr>
        <w:t>return</w:t>
      </w:r>
      <w:r w:rsidRPr="009F2204">
        <w:rPr>
          <w:lang w:eastAsia="ru-RU"/>
        </w:rPr>
        <w:t xml:space="preserve"> </w:t>
      </w:r>
      <w:r w:rsidRPr="001D0177">
        <w:rPr>
          <w:lang w:eastAsia="ru-RU"/>
        </w:rPr>
        <w:t>Response</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b/>
          <w:bCs/>
          <w:color w:val="000000"/>
          <w:sz w:val="16"/>
          <w:szCs w:val="16"/>
          <w:lang w:val="en-US" w:eastAsia="ru-RU"/>
        </w:rPr>
        <w:t xml:space="preserve">  public function </w:t>
      </w:r>
      <w:proofErr w:type="spellStart"/>
      <w:r w:rsidRPr="009F2204">
        <w:rPr>
          <w:rFonts w:ascii="Courier New" w:hAnsi="Courier New" w:cs="Courier New"/>
          <w:color w:val="000000"/>
          <w:sz w:val="16"/>
          <w:szCs w:val="16"/>
          <w:lang w:val="en-US" w:eastAsia="ru-RU"/>
        </w:rPr>
        <w:t>showCustomers</w:t>
      </w:r>
      <w:proofErr w:type="spellEnd"/>
      <w:r w:rsidRPr="009F2204">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first 20 customers</w:t>
      </w:r>
    </w:p>
    <w:p w:rsidR="001D0177" w:rsidRPr="001D0177"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w:t>
      </w:r>
      <w:r w:rsidRPr="001D0177">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sorted alphabetically</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$customers = Customer::select()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w:t>
      </w:r>
      <w:proofErr w:type="spellStart"/>
      <w:r w:rsidRPr="001D0177">
        <w:rPr>
          <w:rFonts w:ascii="Courier New" w:hAnsi="Courier New" w:cs="Courier New"/>
          <w:color w:val="000000"/>
          <w:sz w:val="16"/>
          <w:szCs w:val="16"/>
          <w:lang w:val="en-US" w:eastAsia="ru-RU"/>
        </w:rPr>
        <w:t>orderBy</w:t>
      </w:r>
      <w:proofErr w:type="spellEnd"/>
      <w:r w:rsidRPr="001D0177">
        <w:rPr>
          <w:rFonts w:ascii="Courier New" w:hAnsi="Courier New" w:cs="Courier New"/>
          <w:color w:val="000000"/>
          <w:sz w:val="16"/>
          <w:szCs w:val="16"/>
          <w:lang w:val="en-US" w:eastAsia="ru-RU"/>
        </w:rPr>
        <w:t>(</w:t>
      </w:r>
      <w:r w:rsidRPr="001D0177">
        <w:rPr>
          <w:rFonts w:ascii="Courier New" w:hAnsi="Courier New" w:cs="Courier New"/>
          <w:color w:val="000066"/>
          <w:sz w:val="16"/>
          <w:szCs w:val="16"/>
          <w:lang w:val="en-US" w:eastAsia="ru-RU"/>
        </w:rPr>
        <w:t>'NAME'</w:t>
      </w: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-&gt;take(20)</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-&gt;get();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w:t>
      </w:r>
      <w:proofErr w:type="spellStart"/>
      <w:r w:rsidRPr="001D0177">
        <w:rPr>
          <w:rFonts w:ascii="Courier New" w:hAnsi="Courier New" w:cs="Courier New"/>
          <w:color w:val="000000"/>
          <w:sz w:val="16"/>
          <w:szCs w:val="16"/>
          <w:lang w:val="en-US" w:eastAsia="ru-RU"/>
        </w:rPr>
        <w:t>var_dump</w:t>
      </w:r>
      <w:proofErr w:type="spellEnd"/>
      <w:r w:rsidRPr="001D0177">
        <w:rPr>
          <w:rFonts w:ascii="Courier New" w:hAnsi="Courier New" w:cs="Courier New"/>
          <w:color w:val="000000"/>
          <w:sz w:val="16"/>
          <w:szCs w:val="16"/>
          <w:lang w:val="en-US" w:eastAsia="ru-RU"/>
        </w:rPr>
        <w:t>($customers);</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1D0177" w:rsidRPr="001D0177" w:rsidRDefault="001D0177" w:rsidP="001D0177">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246AFB" w:rsidRDefault="005F3FAF" w:rsidP="00D077A9">
      <w:pPr>
        <w:jc w:val="both"/>
        <w:rPr>
          <w:rFonts w:ascii="Arial" w:hAnsi="Arial" w:cs="Arial"/>
          <w:sz w:val="24"/>
          <w:lang w:val="en-US"/>
        </w:rPr>
      </w:pPr>
      <w:r w:rsidRPr="00D138BC">
        <w:rPr>
          <w:rFonts w:ascii="Arial" w:hAnsi="Arial" w:cs="Arial"/>
          <w:sz w:val="24"/>
          <w:lang w:val="en-US"/>
        </w:rPr>
        <w:t xml:space="preserve">Now we have to link the controller methods to the route. </w:t>
      </w:r>
      <w:r w:rsidR="002453D7">
        <w:rPr>
          <w:rFonts w:ascii="Arial" w:hAnsi="Arial" w:cs="Arial"/>
          <w:sz w:val="24"/>
          <w:lang w:val="en-US"/>
        </w:rPr>
        <w:t xml:space="preserve">For this, </w:t>
      </w:r>
      <w:r w:rsidRPr="00D138BC">
        <w:rPr>
          <w:rFonts w:ascii="Arial" w:hAnsi="Arial" w:cs="Arial"/>
          <w:sz w:val="24"/>
          <w:lang w:val="en-US"/>
        </w:rPr>
        <w:t>add the following line to routes.php (web.php):</w:t>
      </w:r>
    </w:p>
    <w:p w:rsidR="00246AFB" w:rsidRPr="00246AFB" w:rsidRDefault="00246AFB" w:rsidP="00D077A9">
      <w:pPr>
        <w:jc w:val="both"/>
        <w:rPr>
          <w:rFonts w:ascii="Courier New" w:hAnsi="Courier New" w:cs="Courier New"/>
          <w:sz w:val="16"/>
          <w:szCs w:val="16"/>
          <w:lang w:val="en-US"/>
        </w:rPr>
      </w:pPr>
      <w:r w:rsidRPr="00246AFB">
        <w:rPr>
          <w:rFonts w:ascii="Courier New" w:hAnsi="Courier New" w:cs="Courier New"/>
          <w:color w:val="000000"/>
          <w:sz w:val="16"/>
          <w:szCs w:val="16"/>
          <w:lang w:val="en-US" w:eastAsia="ru-RU"/>
        </w:rPr>
        <w:t>Route::get(</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CustomerController@showCustomers</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controller name is separated from the method name with the @ character.</w:t>
      </w:r>
    </w:p>
    <w:p w:rsidR="00D077A9" w:rsidRPr="00246AFB" w:rsidRDefault="005F3FAF" w:rsidP="00D077A9">
      <w:pPr>
        <w:jc w:val="both"/>
        <w:rPr>
          <w:rFonts w:ascii="Arial" w:hAnsi="Arial" w:cs="Arial"/>
          <w:sz w:val="24"/>
          <w:lang w:val="en-US"/>
        </w:rPr>
      </w:pPr>
      <w:r w:rsidRPr="00D138BC">
        <w:rPr>
          <w:rFonts w:ascii="Arial" w:hAnsi="Arial" w:cs="Arial"/>
          <w:sz w:val="24"/>
          <w:lang w:val="en-US"/>
        </w:rPr>
        <w:lastRenderedPageBreak/>
        <w:t>To build a</w:t>
      </w:r>
      <w:r w:rsidR="002453D7">
        <w:rPr>
          <w:rFonts w:ascii="Arial" w:hAnsi="Arial" w:cs="Arial"/>
          <w:sz w:val="24"/>
          <w:lang w:val="en-US"/>
        </w:rPr>
        <w:t xml:space="preserve"> quick</w:t>
      </w:r>
      <w:r w:rsidRPr="00D138BC">
        <w:rPr>
          <w:rFonts w:ascii="Arial" w:hAnsi="Arial" w:cs="Arial"/>
          <w:sz w:val="24"/>
          <w:lang w:val="en-US"/>
        </w:rPr>
        <w:t xml:space="preserve"> interface with grids and edit dialog boxes, we will use the </w:t>
      </w:r>
      <w:hyperlink r:id="rId43" w:history="1">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proofErr w:type="spellEnd"/>
      </w:hyperlink>
      <w:r w:rsidRPr="00D138BC">
        <w:rPr>
          <w:rFonts w:ascii="Arial" w:hAnsi="Arial" w:cs="Arial"/>
          <w:sz w:val="24"/>
          <w:lang w:val="en-US"/>
        </w:rPr>
        <w:t xml:space="preserve"> package</w:t>
      </w:r>
      <w:r w:rsidR="002453D7">
        <w:rPr>
          <w:rFonts w:ascii="Arial" w:hAnsi="Arial" w:cs="Arial"/>
          <w:sz w:val="24"/>
          <w:lang w:val="en-US"/>
        </w:rPr>
        <w:t xml:space="preserve"> that was </w:t>
      </w:r>
      <w:r w:rsidRPr="00D138BC">
        <w:rPr>
          <w:rFonts w:ascii="Arial" w:hAnsi="Arial" w:cs="Arial"/>
          <w:sz w:val="24"/>
          <w:lang w:val="en-US"/>
        </w:rPr>
        <w:t xml:space="preserve">enabled earlier. Classes from the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package take up</w:t>
      </w:r>
      <w:r w:rsidR="002278F3">
        <w:rPr>
          <w:rFonts w:ascii="Arial" w:hAnsi="Arial" w:cs="Arial"/>
          <w:sz w:val="24"/>
          <w:lang w:val="en-US"/>
        </w:rPr>
        <w:t xml:space="preserve"> </w:t>
      </w:r>
      <w:r w:rsidR="002453D7">
        <w:rPr>
          <w:rFonts w:ascii="Arial" w:hAnsi="Arial" w:cs="Arial"/>
          <w:sz w:val="24"/>
          <w:lang w:val="en-US"/>
        </w:rPr>
        <w:t>the role of</w:t>
      </w:r>
      <w:r w:rsidRPr="00D138BC">
        <w:rPr>
          <w:rFonts w:ascii="Arial" w:hAnsi="Arial" w:cs="Arial"/>
          <w:sz w:val="24"/>
          <w:lang w:val="en-US"/>
        </w:rPr>
        <w:t xml:space="preserve"> building standard queries to Eloquent ORM models. </w:t>
      </w:r>
      <w:r w:rsidR="002453D7">
        <w:rPr>
          <w:rFonts w:ascii="Arial" w:hAnsi="Arial" w:cs="Arial"/>
          <w:sz w:val="24"/>
          <w:lang w:val="en-US"/>
        </w:rPr>
        <w:t>We will</w:t>
      </w:r>
      <w:r w:rsidRPr="00D138BC">
        <w:rPr>
          <w:rFonts w:ascii="Arial" w:hAnsi="Arial" w:cs="Arial"/>
          <w:sz w:val="24"/>
          <w:lang w:val="en-US"/>
        </w:rPr>
        <w:t xml:space="preserve"> change the customer controller so that it shows data on the grid, allows </w:t>
      </w:r>
      <w:r w:rsidR="002453D7" w:rsidRPr="00D138BC">
        <w:rPr>
          <w:rFonts w:ascii="Arial" w:hAnsi="Arial" w:cs="Arial"/>
          <w:sz w:val="24"/>
          <w:lang w:val="en-US"/>
        </w:rPr>
        <w:t>filter</w:t>
      </w:r>
      <w:r w:rsidR="002453D7">
        <w:rPr>
          <w:rFonts w:ascii="Arial" w:hAnsi="Arial" w:cs="Arial"/>
          <w:sz w:val="24"/>
          <w:lang w:val="en-US"/>
        </w:rPr>
        <w:t>ing</w:t>
      </w:r>
      <w:r w:rsidR="002453D7" w:rsidRPr="00D138BC">
        <w:rPr>
          <w:rFonts w:ascii="Arial" w:hAnsi="Arial" w:cs="Arial"/>
          <w:sz w:val="24"/>
          <w:lang w:val="en-US"/>
        </w:rPr>
        <w:t xml:space="preserve"> </w:t>
      </w:r>
      <w:r w:rsidRPr="00D138BC">
        <w:rPr>
          <w:rFonts w:ascii="Arial" w:hAnsi="Arial" w:cs="Arial"/>
          <w:sz w:val="24"/>
          <w:lang w:val="en-US"/>
        </w:rPr>
        <w:t>and record</w:t>
      </w:r>
      <w:r w:rsidR="002453D7">
        <w:rPr>
          <w:rFonts w:ascii="Arial" w:hAnsi="Arial" w:cs="Arial"/>
          <w:sz w:val="24"/>
          <w:lang w:val="en-US"/>
        </w:rPr>
        <w:t xml:space="preserve"> insertion</w:t>
      </w:r>
      <w:r w:rsidRPr="00D138BC">
        <w:rPr>
          <w:rFonts w:ascii="Arial" w:hAnsi="Arial" w:cs="Arial"/>
          <w:sz w:val="24"/>
          <w:lang w:val="en-US"/>
        </w:rPr>
        <w:t>s</w:t>
      </w:r>
      <w:r w:rsidR="002453D7">
        <w:rPr>
          <w:rFonts w:ascii="Arial" w:hAnsi="Arial" w:cs="Arial"/>
          <w:sz w:val="24"/>
          <w:lang w:val="en-US"/>
        </w:rPr>
        <w:t xml:space="preserve">, </w:t>
      </w:r>
      <w:r w:rsidRPr="00D138BC">
        <w:rPr>
          <w:rFonts w:ascii="Arial" w:hAnsi="Arial" w:cs="Arial"/>
          <w:sz w:val="24"/>
          <w:lang w:val="en-US"/>
        </w:rPr>
        <w:t>update</w:t>
      </w:r>
      <w:r w:rsidR="002453D7">
        <w:rPr>
          <w:rFonts w:ascii="Arial" w:hAnsi="Arial" w:cs="Arial"/>
          <w:sz w:val="24"/>
          <w:lang w:val="en-US"/>
        </w:rPr>
        <w:t>s</w:t>
      </w:r>
      <w:r w:rsidRPr="00D138BC">
        <w:rPr>
          <w:rFonts w:ascii="Arial" w:hAnsi="Arial" w:cs="Arial"/>
          <w:sz w:val="24"/>
          <w:lang w:val="en-US"/>
        </w:rPr>
        <w:t xml:space="preserve"> and delete</w:t>
      </w:r>
      <w:r w:rsidR="002453D7">
        <w:rPr>
          <w:rFonts w:ascii="Arial" w:hAnsi="Arial" w:cs="Arial"/>
          <w:sz w:val="24"/>
          <w:lang w:val="en-US"/>
        </w:rPr>
        <w:t>s</w:t>
      </w:r>
      <w:r w:rsidRPr="00D138BC">
        <w:rPr>
          <w:rFonts w:ascii="Arial" w:hAnsi="Arial" w:cs="Arial"/>
          <w:sz w:val="24"/>
          <w:lang w:val="en-US"/>
        </w:rPr>
        <w:t xml:space="preserve"> </w:t>
      </w:r>
      <w:r w:rsidR="002453D7">
        <w:rPr>
          <w:rFonts w:ascii="Arial" w:hAnsi="Arial" w:cs="Arial"/>
          <w:sz w:val="24"/>
          <w:lang w:val="en-US"/>
        </w:rPr>
        <w:t xml:space="preserve">by way of </w:t>
      </w:r>
      <w:r w:rsidRPr="00D138BC">
        <w:rPr>
          <w:rFonts w:ascii="Arial" w:hAnsi="Arial" w:cs="Arial"/>
          <w:sz w:val="24"/>
          <w:lang w:val="en-US"/>
        </w:rPr>
        <w:t xml:space="preserve">the edit dialog boxes.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&lt;?</w:t>
      </w:r>
      <w:proofErr w:type="spellStart"/>
      <w:r w:rsidRPr="00246AFB">
        <w:rPr>
          <w:rFonts w:ascii="Courier New" w:hAnsi="Courier New" w:cs="Courier New"/>
          <w:color w:val="000000"/>
          <w:sz w:val="16"/>
          <w:szCs w:val="16"/>
          <w:lang w:val="en-US" w:eastAsia="ru-RU"/>
        </w:rPr>
        <w:t>php</w:t>
      </w:r>
      <w:proofErr w:type="spellEnd"/>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00246AFB" w:rsidRPr="00246AFB">
        <w:rPr>
          <w:rFonts w:ascii="Courier New" w:hAnsi="Courier New" w:cs="Courier New"/>
          <w:i/>
          <w:iCs/>
          <w:color w:val="005600"/>
          <w:sz w:val="16"/>
          <w:szCs w:val="16"/>
          <w:lang w:val="en-US" w:eastAsia="ru-RU"/>
        </w:rPr>
        <w:t xml:space="preserve">* </w:t>
      </w:r>
      <w:r w:rsidRPr="003266CF">
        <w:rPr>
          <w:rFonts w:ascii="Courier New" w:hAnsi="Courier New" w:cs="Courier New"/>
          <w:i/>
          <w:iCs/>
          <w:color w:val="005600"/>
          <w:sz w:val="16"/>
          <w:szCs w:val="16"/>
          <w:lang w:val="en-US" w:eastAsia="ru-RU"/>
        </w:rPr>
        <w:t>Customer Controller</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00246AFB" w:rsidRPr="00246AFB">
        <w:rPr>
          <w:rFonts w:ascii="Courier New" w:hAnsi="Courier New" w:cs="Courier New"/>
          <w:i/>
          <w:iCs/>
          <w:color w:val="0056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namespace </w:t>
      </w:r>
      <w:r w:rsidRPr="00246AFB">
        <w:rPr>
          <w:rFonts w:ascii="Courier New" w:hAnsi="Courier New" w:cs="Courier New"/>
          <w:color w:val="000000"/>
          <w:sz w:val="16"/>
          <w:szCs w:val="16"/>
          <w:lang w:val="en-US" w:eastAsia="ru-RU"/>
        </w:rPr>
        <w:t>App\Http\Controllers;</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use </w:t>
      </w:r>
      <w:r w:rsidRPr="00246AFB">
        <w:rPr>
          <w:rFonts w:ascii="Courier New" w:hAnsi="Courier New" w:cs="Courier New"/>
          <w:color w:val="000000"/>
          <w:sz w:val="16"/>
          <w:szCs w:val="16"/>
          <w:lang w:val="en-US" w:eastAsia="ru-RU"/>
        </w:rPr>
        <w:t>App\Http\Controllers\Controller;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CustomerController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246AFB" w:rsidRPr="001C5D29" w:rsidRDefault="00246AFB" w:rsidP="00246AFB">
      <w:pPr>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3266CF" w:rsidRDefault="00246AFB" w:rsidP="00246AFB">
      <w:pPr>
        <w:pStyle w:val="2"/>
        <w:rPr>
          <w:lang w:eastAsia="ru-RU"/>
        </w:rPr>
      </w:pPr>
      <w:r w:rsidRPr="003266CF">
        <w:rPr>
          <w:lang w:eastAsia="ru-RU"/>
        </w:rPr>
        <w:t xml:space="preserve">   * </w:t>
      </w:r>
      <w:r w:rsidR="003266CF" w:rsidRPr="003266CF">
        <w:rPr>
          <w:lang w:eastAsia="ru-RU"/>
        </w:rPr>
        <w:t>Displays the list of customers</w:t>
      </w:r>
    </w:p>
    <w:p w:rsidR="00246AFB" w:rsidRPr="003266CF" w:rsidRDefault="00246AFB" w:rsidP="00246AFB">
      <w:pPr>
        <w:pStyle w:val="2"/>
        <w:rPr>
          <w:lang w:eastAsia="ru-RU"/>
        </w:rPr>
      </w:pPr>
      <w:r w:rsidRPr="003266CF">
        <w:rPr>
          <w:lang w:eastAsia="ru-RU"/>
        </w:rPr>
        <w:t xml:space="preserve">   *</w:t>
      </w:r>
    </w:p>
    <w:p w:rsidR="00246AFB" w:rsidRPr="009F2204" w:rsidRDefault="00246AFB" w:rsidP="00246AFB">
      <w:pPr>
        <w:pStyle w:val="2"/>
        <w:rPr>
          <w:lang w:eastAsia="ru-RU"/>
        </w:rPr>
      </w:pPr>
      <w:r w:rsidRPr="003266CF">
        <w:rPr>
          <w:lang w:eastAsia="ru-RU"/>
        </w:rPr>
        <w:t xml:space="preserve">   </w:t>
      </w:r>
      <w:r w:rsidRPr="009F2204">
        <w:rPr>
          <w:lang w:eastAsia="ru-RU"/>
        </w:rPr>
        <w:t>* @</w:t>
      </w:r>
      <w:r w:rsidRPr="00246AFB">
        <w:rPr>
          <w:lang w:eastAsia="ru-RU"/>
        </w:rPr>
        <w:t>return</w:t>
      </w:r>
      <w:r w:rsidRPr="009F2204">
        <w:rPr>
          <w:lang w:eastAsia="ru-RU"/>
        </w:rPr>
        <w:t xml:space="preserve"> </w:t>
      </w:r>
      <w:r w:rsidRPr="00246AFB">
        <w:rPr>
          <w:lang w:eastAsia="ru-RU"/>
        </w:rPr>
        <w:t>Response</w:t>
      </w:r>
    </w:p>
    <w:p w:rsidR="00246AFB" w:rsidRPr="009F2204" w:rsidRDefault="00246AFB" w:rsidP="00246AFB">
      <w:pPr>
        <w:pStyle w:val="2"/>
        <w:rPr>
          <w:lang w:eastAsia="ru-RU"/>
        </w:rPr>
      </w:pPr>
      <w:r w:rsidRPr="009F2204">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showCustomers</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Connect widget for search</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$filter = \</w:t>
      </w:r>
      <w:proofErr w:type="spellStart"/>
      <w:r w:rsidRPr="00246AFB">
        <w:rPr>
          <w:rFonts w:ascii="Courier New" w:hAnsi="Courier New" w:cs="Courier New"/>
          <w:color w:val="000000"/>
          <w:sz w:val="16"/>
          <w:szCs w:val="16"/>
          <w:lang w:val="en-US" w:eastAsia="ru-RU"/>
        </w:rPr>
        <w:t>DataFilter</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Search will be by the name of the supplier</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'text'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Set capture for search button</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$filter-&gt;submit(</w:t>
      </w:r>
      <w:r w:rsidR="003266CF"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Search</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 xml:space="preserve">Add the filter reset </w:t>
      </w:r>
      <w:r w:rsidR="003266CF">
        <w:rPr>
          <w:rFonts w:ascii="Courier New" w:hAnsi="Courier New" w:cs="Courier New"/>
          <w:i/>
          <w:iCs/>
          <w:color w:val="005600"/>
          <w:sz w:val="16"/>
          <w:szCs w:val="16"/>
          <w:lang w:val="en-US" w:eastAsia="ru-RU"/>
        </w:rPr>
        <w:t>button and assign it</w:t>
      </w:r>
      <w:r w:rsidR="003266CF" w:rsidRPr="003266CF">
        <w:rPr>
          <w:rFonts w:ascii="Courier New" w:hAnsi="Courier New" w:cs="Courier New"/>
          <w:i/>
          <w:iCs/>
          <w:color w:val="005600"/>
          <w:sz w:val="16"/>
          <w:szCs w:val="16"/>
          <w:lang w:val="en-US" w:eastAsia="ru-RU"/>
        </w:rPr>
        <w:t xml:space="preserve"> </w:t>
      </w:r>
      <w:r w:rsidR="003266CF">
        <w:rPr>
          <w:rFonts w:ascii="Courier New" w:hAnsi="Courier New" w:cs="Courier New"/>
          <w:i/>
          <w:iCs/>
          <w:color w:val="005600"/>
          <w:sz w:val="16"/>
          <w:szCs w:val="16"/>
          <w:lang w:val="en-US" w:eastAsia="ru-RU"/>
        </w:rPr>
        <w:t>caption</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$filter-&gt;reset(</w:t>
      </w:r>
      <w:r w:rsidR="003266CF" w:rsidRPr="009F2204">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Reset</w:t>
      </w:r>
      <w:r w:rsidRPr="009F2204">
        <w:rPr>
          <w:rFonts w:ascii="Courier New" w:hAnsi="Courier New" w:cs="Courier New"/>
          <w:color w:val="000066"/>
          <w:sz w:val="16"/>
          <w:szCs w:val="16"/>
          <w:lang w:val="en-US" w:eastAsia="ru-RU"/>
        </w:rPr>
        <w:t>'</w:t>
      </w:r>
      <w:r w:rsidRPr="009F2204">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w:t>
      </w:r>
      <w:r w:rsidR="003266CF" w:rsidRPr="003266CF">
        <w:rPr>
          <w:rFonts w:ascii="Courier New" w:hAnsi="Courier New" w:cs="Courier New"/>
          <w:i/>
          <w:iCs/>
          <w:color w:val="005600"/>
          <w:sz w:val="16"/>
          <w:szCs w:val="16"/>
          <w:lang w:val="en-US" w:eastAsia="ru-RU"/>
        </w:rPr>
        <w:t xml:space="preserve"> Create a grid to display the filtered data</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val="en-US" w:eastAsia="ru-RU"/>
        </w:rPr>
        <w:t>$grid = \</w:t>
      </w:r>
      <w:proofErr w:type="spellStart"/>
      <w:r w:rsidRPr="00246AFB">
        <w:rPr>
          <w:rFonts w:ascii="Courier New" w:hAnsi="Courier New" w:cs="Courier New"/>
          <w:color w:val="000000"/>
          <w:sz w:val="16"/>
          <w:szCs w:val="16"/>
          <w:lang w:val="en-US" w:eastAsia="ru-RU"/>
        </w:rPr>
        <w:t>DataGrid</w:t>
      </w:r>
      <w:proofErr w:type="spellEnd"/>
      <w:r w:rsidRPr="00246AFB">
        <w:rPr>
          <w:rFonts w:ascii="Courier New" w:hAnsi="Courier New" w:cs="Courier New"/>
          <w:color w:val="000000"/>
          <w:sz w:val="16"/>
          <w:szCs w:val="16"/>
          <w:lang w:val="en-US" w:eastAsia="ru-RU"/>
        </w:rPr>
        <w:t>::source($filter);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output columns</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Field, label</w:t>
      </w:r>
      <w:r w:rsidR="003266CF" w:rsidRPr="003266CF">
        <w:rPr>
          <w:rFonts w:ascii="Courier New" w:hAnsi="Courier New" w:cs="Courier New"/>
          <w:i/>
          <w:iCs/>
          <w:color w:val="005600"/>
          <w:sz w:val="16"/>
          <w:szCs w:val="16"/>
          <w:lang w:val="en-US" w:eastAsia="ru-RU"/>
        </w:rPr>
        <w:t>, sorted</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$grid-&gt;add(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b/>
          <w:bCs/>
          <w:color w:val="000000"/>
          <w:sz w:val="16"/>
          <w:szCs w:val="16"/>
          <w:lang w:val="en-US" w:eastAsia="ru-RU"/>
        </w:rPr>
        <w:t>true</w:t>
      </w:r>
      <w:r w:rsidRPr="003266CF">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F709A8">
        <w:rPr>
          <w:rFonts w:ascii="Courier New" w:hAnsi="Courier New" w:cs="Courier New"/>
          <w:color w:val="000000"/>
          <w:sz w:val="16"/>
          <w:szCs w:val="16"/>
          <w:lang w:val="en-US" w:eastAsia="ru-RU"/>
        </w:rPr>
        <w:t>$grid-&gt;add(</w:t>
      </w:r>
      <w:r w:rsidRPr="00F709A8">
        <w:rPr>
          <w:rFonts w:ascii="Courier New" w:hAnsi="Courier New" w:cs="Courier New"/>
          <w:color w:val="000066"/>
          <w:sz w:val="16"/>
          <w:szCs w:val="16"/>
          <w:lang w:val="en-US" w:eastAsia="ru-RU"/>
        </w:rPr>
        <w:t>'PHONE'</w:t>
      </w:r>
      <w:r w:rsidRPr="00F709A8">
        <w:rPr>
          <w:rFonts w:ascii="Courier New" w:hAnsi="Courier New" w:cs="Courier New"/>
          <w:color w:val="000000"/>
          <w:sz w:val="16"/>
          <w:szCs w:val="16"/>
          <w:lang w:val="en-US" w:eastAsia="ru-RU"/>
        </w:rPr>
        <w:t xml:space="preserve">, </w:t>
      </w:r>
      <w:r w:rsidR="003266CF" w:rsidRPr="00F709A8">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Phone</w:t>
      </w:r>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buttons to view, edit and delete records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$grid-&gt;edit(</w:t>
      </w:r>
      <w:r w:rsidRPr="00246AFB">
        <w:rPr>
          <w:rFonts w:ascii="Courier New" w:hAnsi="Courier New" w:cs="Courier New"/>
          <w:color w:val="000066"/>
          <w:sz w:val="16"/>
          <w:szCs w:val="16"/>
          <w:lang w:val="en-US" w:eastAsia="ru-RU"/>
        </w:rPr>
        <w:t>'/customer/edit'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show|modify|delete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8C1987"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Pr="008C1987">
        <w:rPr>
          <w:rFonts w:ascii="Courier New" w:hAnsi="Courier New" w:cs="Courier New"/>
          <w:i/>
          <w:iCs/>
          <w:color w:val="005600"/>
          <w:sz w:val="16"/>
          <w:szCs w:val="16"/>
          <w:lang w:val="en-US" w:eastAsia="ru-RU"/>
        </w:rPr>
        <w:t xml:space="preserve">// </w:t>
      </w:r>
      <w:r w:rsidR="00F709A8" w:rsidRPr="008C1987">
        <w:rPr>
          <w:rFonts w:ascii="Courier New" w:hAnsi="Courier New" w:cs="Courier New"/>
          <w:i/>
          <w:iCs/>
          <w:color w:val="005600"/>
          <w:sz w:val="16"/>
          <w:szCs w:val="16"/>
          <w:lang w:val="en-US" w:eastAsia="ru-RU"/>
        </w:rPr>
        <w:t>Add the Add Customer button</w:t>
      </w:r>
    </w:p>
    <w:p w:rsidR="00246AFB" w:rsidRPr="008C1987"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color w:val="000000"/>
          <w:sz w:val="16"/>
          <w:szCs w:val="16"/>
          <w:lang w:val="en-US" w:eastAsia="ru-RU"/>
        </w:rPr>
        <w:t xml:space="preserve">    $grid-&gt;link(</w:t>
      </w:r>
      <w:r w:rsidRPr="008C1987">
        <w:rPr>
          <w:rFonts w:ascii="Courier New" w:hAnsi="Courier New" w:cs="Courier New"/>
          <w:color w:val="000066"/>
          <w:sz w:val="16"/>
          <w:szCs w:val="16"/>
          <w:lang w:val="en-US" w:eastAsia="ru-RU"/>
        </w:rPr>
        <w:t>'/customer/edit'</w:t>
      </w:r>
      <w:r w:rsidRPr="008C1987">
        <w:rPr>
          <w:rFonts w:ascii="Courier New" w:hAnsi="Courier New" w:cs="Courier New"/>
          <w:color w:val="000000"/>
          <w:sz w:val="16"/>
          <w:szCs w:val="16"/>
          <w:lang w:val="en-US" w:eastAsia="ru-RU"/>
        </w:rPr>
        <w:t xml:space="preserve">, </w:t>
      </w:r>
      <w:r w:rsidR="008C1987" w:rsidRPr="008C1987">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8C1987">
        <w:rPr>
          <w:rFonts w:ascii="Courier New" w:hAnsi="Courier New" w:cs="Courier New"/>
          <w:color w:val="000066"/>
          <w:sz w:val="16"/>
          <w:szCs w:val="16"/>
          <w:lang w:val="en-US" w:eastAsia="ru-RU"/>
        </w:rPr>
        <w:t>"</w:t>
      </w:r>
      <w:r w:rsidRPr="008C1987">
        <w:rPr>
          <w:rFonts w:ascii="Courier New" w:hAnsi="Courier New" w:cs="Courier New"/>
          <w:color w:val="000000"/>
          <w:sz w:val="16"/>
          <w:szCs w:val="16"/>
          <w:lang w:val="en-US" w:eastAsia="ru-RU"/>
        </w:rPr>
        <w:t xml:space="preserve">, </w:t>
      </w:r>
      <w:r w:rsidRPr="008C1987">
        <w:rPr>
          <w:rFonts w:ascii="Courier New" w:hAnsi="Courier New" w:cs="Courier New"/>
          <w:color w:val="000066"/>
          <w:sz w:val="16"/>
          <w:szCs w:val="16"/>
          <w:lang w:val="en-US" w:eastAsia="ru-RU"/>
        </w:rPr>
        <w:t>"TR"</w:t>
      </w:r>
      <w:r w:rsidRPr="008C1987">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w:t>
      </w:r>
      <w:proofErr w:type="spellStart"/>
      <w:r w:rsidRPr="00F709A8">
        <w:rPr>
          <w:rFonts w:ascii="Courier New" w:hAnsi="Courier New" w:cs="Courier New"/>
          <w:color w:val="000000"/>
          <w:sz w:val="16"/>
          <w:szCs w:val="16"/>
          <w:lang w:val="en-US" w:eastAsia="ru-RU"/>
        </w:rPr>
        <w:t>orderBy</w:t>
      </w:r>
      <w:proofErr w:type="spellEnd"/>
      <w:r w:rsidRPr="00F709A8">
        <w:rPr>
          <w:rFonts w:ascii="Courier New" w:hAnsi="Courier New" w:cs="Courier New"/>
          <w:color w:val="000000"/>
          <w:sz w:val="16"/>
          <w:szCs w:val="16"/>
          <w:lang w:val="en-US" w:eastAsia="ru-RU"/>
        </w:rPr>
        <w:t>(</w:t>
      </w:r>
      <w:r w:rsidRPr="00F709A8">
        <w:rPr>
          <w:rFonts w:ascii="Courier New" w:hAnsi="Courier New" w:cs="Courier New"/>
          <w:color w:val="000066"/>
          <w:sz w:val="16"/>
          <w:szCs w:val="16"/>
          <w:lang w:val="en-US" w:eastAsia="ru-RU"/>
        </w:rPr>
        <w:t>'NAME'</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asc</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set the number of records per page</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$grid-&gt;paginate(10);</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display the customer template and pass the filter and grid to it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view(</w:t>
      </w:r>
      <w:r w:rsidRPr="00246AFB">
        <w:rPr>
          <w:rFonts w:ascii="Courier New" w:hAnsi="Courier New" w:cs="Courier New"/>
          <w:color w:val="000066"/>
          <w:sz w:val="16"/>
          <w:szCs w:val="16"/>
          <w:lang w:val="en-US" w:eastAsia="ru-RU"/>
        </w:rPr>
        <w:t>'customer'</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'filter'</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'grid'</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F709A8" w:rsidRDefault="00246AFB" w:rsidP="00246AFB">
      <w:pPr>
        <w:pStyle w:val="2"/>
        <w:rPr>
          <w:lang w:eastAsia="ru-RU"/>
        </w:rPr>
      </w:pPr>
      <w:r w:rsidRPr="00F709A8">
        <w:rPr>
          <w:lang w:eastAsia="ru-RU"/>
        </w:rPr>
        <w:t xml:space="preserve">   * </w:t>
      </w:r>
      <w:r w:rsidR="00F709A8" w:rsidRPr="00F709A8">
        <w:rPr>
          <w:lang w:eastAsia="ru-RU"/>
        </w:rPr>
        <w:t>Add, edit and delete a customer</w:t>
      </w:r>
    </w:p>
    <w:p w:rsidR="00246AFB" w:rsidRPr="009F2204" w:rsidRDefault="00246AFB" w:rsidP="00246AFB">
      <w:pPr>
        <w:pStyle w:val="2"/>
        <w:rPr>
          <w:lang w:eastAsia="ru-RU"/>
        </w:rPr>
      </w:pPr>
      <w:r w:rsidRPr="00F709A8">
        <w:rPr>
          <w:lang w:eastAsia="ru-RU"/>
        </w:rPr>
        <w:t xml:space="preserve">   </w:t>
      </w:r>
      <w:r w:rsidRPr="009F2204">
        <w:rPr>
          <w:lang w:eastAsia="ru-RU"/>
        </w:rPr>
        <w:t>*</w:t>
      </w:r>
    </w:p>
    <w:p w:rsidR="00246AFB" w:rsidRPr="00246AFB" w:rsidRDefault="00246AFB" w:rsidP="00246AFB">
      <w:pPr>
        <w:pStyle w:val="2"/>
        <w:rPr>
          <w:lang w:eastAsia="ru-RU"/>
        </w:rPr>
      </w:pPr>
      <w:r w:rsidRPr="00246AFB">
        <w:rPr>
          <w:lang w:eastAsia="ru-RU"/>
        </w:rPr>
        <w:t xml:space="preserve">   * @return Response</w:t>
      </w:r>
    </w:p>
    <w:p w:rsidR="00246AFB" w:rsidRPr="00246AFB" w:rsidRDefault="00246AFB" w:rsidP="00246AFB">
      <w:pPr>
        <w:pStyle w:val="2"/>
        <w:rPr>
          <w:lang w:eastAsia="ru-RU"/>
        </w:rPr>
      </w:pPr>
      <w:r w:rsidRPr="00246AFB">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editCustomer</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if </w:t>
      </w:r>
      <w:r w:rsidRPr="00246AFB">
        <w:rPr>
          <w:rFonts w:ascii="Courier New" w:hAnsi="Courier New" w:cs="Courier New"/>
          <w:color w:val="000000"/>
          <w:sz w:val="16"/>
          <w:szCs w:val="16"/>
          <w:lang w:val="en-US" w:eastAsia="ru-RU"/>
        </w:rPr>
        <w:t>(\Input::get(</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 1)</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66"/>
          <w:sz w:val="16"/>
          <w:szCs w:val="16"/>
          <w:lang w:val="en-US" w:eastAsia="ru-RU"/>
        </w:rPr>
        <w:t>"not the first"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F709A8" w:rsidRPr="001C5D29">
        <w:rPr>
          <w:rFonts w:ascii="Courier New" w:hAnsi="Courier New" w:cs="Courier New"/>
          <w:i/>
          <w:iCs/>
          <w:color w:val="005600"/>
          <w:sz w:val="16"/>
          <w:szCs w:val="16"/>
          <w:lang w:val="en-US" w:eastAsia="ru-RU"/>
        </w:rPr>
        <w:t>create an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 = \</w:t>
      </w:r>
      <w:proofErr w:type="spellStart"/>
      <w:r w:rsidRPr="00246AFB">
        <w:rPr>
          <w:rFonts w:ascii="Courier New" w:hAnsi="Courier New" w:cs="Courier New"/>
          <w:color w:val="000000"/>
          <w:sz w:val="16"/>
          <w:szCs w:val="16"/>
          <w:lang w:val="en-US" w:eastAsia="ru-RU"/>
        </w:rPr>
        <w:t>DataEdit</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8C1987">
        <w:rPr>
          <w:rFonts w:ascii="Courier New" w:hAnsi="Courier New" w:cs="Courier New"/>
          <w:i/>
          <w:iCs/>
          <w:color w:val="005600"/>
          <w:sz w:val="16"/>
          <w:szCs w:val="16"/>
          <w:lang w:val="en-US" w:eastAsia="ru-RU"/>
        </w:rPr>
        <w:t>Set title</w:t>
      </w:r>
      <w:r w:rsidR="00F709A8" w:rsidRPr="00F709A8">
        <w:rPr>
          <w:rFonts w:ascii="Courier New" w:hAnsi="Courier New" w:cs="Courier New"/>
          <w:i/>
          <w:iCs/>
          <w:color w:val="005600"/>
          <w:sz w:val="16"/>
          <w:szCs w:val="16"/>
          <w:lang w:val="en-US" w:eastAsia="ru-RU"/>
        </w:rPr>
        <w:t xml:space="preserve"> of the dialog, depending on the type of operation</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switch </w:t>
      </w:r>
      <w:r w:rsidRPr="00246AFB">
        <w:rPr>
          <w:rFonts w:ascii="Courier New" w:hAnsi="Courier New" w:cs="Courier New"/>
          <w:color w:val="000000"/>
          <w:sz w:val="16"/>
          <w:szCs w:val="16"/>
          <w:lang w:val="en-US" w:eastAsia="ru-RU"/>
        </w:rPr>
        <w:t>($edit-&gt;status)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'create'</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Delete customer</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'show'</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008C1987" w:rsidRPr="008C1987">
        <w:rPr>
          <w:rFonts w:ascii="Courier New" w:hAnsi="Courier New" w:cs="Courier New"/>
          <w:color w:val="000066"/>
          <w:sz w:val="16"/>
          <w:szCs w:val="16"/>
          <w:lang w:val="en-US" w:eastAsia="ru-RU"/>
        </w:rPr>
        <w:t>"Customer's card"</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a link to go back to the list of customers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$edit-&gt;link(</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Back</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'TR'</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lastRenderedPageBreak/>
        <w:t xml:space="preserve">    }</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set that after the operations of adding, editing and deleting,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 to return to the list of customers</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$edit-&gt;back(</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insert|update|do_delete</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'customers'</w:t>
      </w:r>
      <w:r w:rsidRPr="00F709A8">
        <w:rPr>
          <w:rFonts w:ascii="Courier New" w:hAnsi="Courier New" w:cs="Courier New"/>
          <w:color w:val="000000"/>
          <w:sz w:val="16"/>
          <w:szCs w:val="16"/>
          <w:lang w:val="en-US" w:eastAsia="ru-RU"/>
        </w:rPr>
        <w:t>);</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We add editors of a certain type, assign them a label and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'NAME'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Name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'required|max:60'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textarea</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-&gt;attributes([</w:t>
      </w:r>
      <w:r w:rsidRPr="00246AFB">
        <w:rPr>
          <w:rFonts w:ascii="Courier New" w:hAnsi="Courier New" w:cs="Courier New"/>
          <w:color w:val="000066"/>
          <w:sz w:val="16"/>
          <w:szCs w:val="16"/>
          <w:lang w:val="en-US" w:eastAsia="ru-RU"/>
        </w:rPr>
        <w:t xml:space="preserve">'rows' </w:t>
      </w:r>
      <w:r w:rsidRPr="00246AFB">
        <w:rPr>
          <w:rFonts w:ascii="Courier New" w:hAnsi="Courier New" w:cs="Courier New"/>
          <w:color w:val="000000"/>
          <w:sz w:val="16"/>
          <w:szCs w:val="16"/>
          <w:lang w:val="en-US" w:eastAsia="ru-RU"/>
        </w:rPr>
        <w:t>=&gt; 3])</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-&gt;rule(</w:t>
      </w:r>
      <w:r w:rsidRPr="00246AFB">
        <w:rPr>
          <w:rFonts w:ascii="Courier New" w:hAnsi="Courier New" w:cs="Courier New"/>
          <w:color w:val="000066"/>
          <w:sz w:val="16"/>
          <w:szCs w:val="16"/>
          <w:lang w:val="en-US" w:eastAsia="ru-RU"/>
        </w:rPr>
        <w:t>'max:250'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'PHONE'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Phone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'max:14'</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 xml:space="preserve">display the template </w:t>
      </w:r>
      <w:proofErr w:type="spellStart"/>
      <w:r w:rsidR="00F709A8" w:rsidRPr="00F709A8">
        <w:rPr>
          <w:rFonts w:ascii="Courier New" w:hAnsi="Courier New" w:cs="Courier New"/>
          <w:i/>
          <w:iCs/>
          <w:color w:val="005600"/>
          <w:sz w:val="16"/>
          <w:szCs w:val="16"/>
          <w:lang w:val="en-US" w:eastAsia="ru-RU"/>
        </w:rPr>
        <w:t>customer_edit</w:t>
      </w:r>
      <w:proofErr w:type="spellEnd"/>
      <w:r w:rsidR="00F709A8" w:rsidRPr="00F709A8">
        <w:rPr>
          <w:rFonts w:ascii="Courier New" w:hAnsi="Courier New" w:cs="Courier New"/>
          <w:i/>
          <w:iCs/>
          <w:color w:val="005600"/>
          <w:sz w:val="16"/>
          <w:szCs w:val="16"/>
          <w:lang w:val="en-US" w:eastAsia="ru-RU"/>
        </w:rPr>
        <w:t xml:space="preserve"> and pass it to the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$edit-&gt;view(</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customer_edit</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'edit'</w:t>
      </w:r>
      <w:r w:rsidRPr="00246AFB">
        <w:rPr>
          <w:rFonts w:ascii="Courier New" w:hAnsi="Courier New" w:cs="Courier New"/>
          <w:color w:val="000000"/>
          <w:sz w:val="16"/>
          <w:szCs w:val="16"/>
          <w:lang w:val="en-US" w:eastAsia="ru-RU"/>
        </w:rPr>
        <w:t>));</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w:t>
      </w:r>
    </w:p>
    <w:p w:rsidR="00246AFB" w:rsidRPr="00DA5B5F" w:rsidRDefault="00246AFB" w:rsidP="00246AFB">
      <w:pPr>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w:t>
      </w:r>
    </w:p>
    <w:p w:rsidR="009F2204" w:rsidRPr="00DA5B5F" w:rsidRDefault="009F2204" w:rsidP="00246AFB">
      <w:pPr>
        <w:spacing w:after="0" w:line="240" w:lineRule="auto"/>
        <w:rPr>
          <w:rFonts w:ascii="Courier New" w:hAnsi="Courier New" w:cs="Courier New"/>
          <w:sz w:val="16"/>
          <w:szCs w:val="16"/>
          <w:lang w:val="en-US"/>
        </w:rPr>
      </w:pPr>
    </w:p>
    <w:p w:rsidR="00D077A9" w:rsidRPr="00D138BC" w:rsidRDefault="009F2204" w:rsidP="009F2204">
      <w:pPr>
        <w:pStyle w:val="Heading5"/>
        <w:rPr>
          <w:rFonts w:ascii="Arial" w:hAnsi="Arial" w:cs="Arial"/>
          <w:sz w:val="24"/>
          <w:lang w:val="en-US"/>
        </w:rPr>
      </w:pPr>
      <w:r>
        <w:rPr>
          <w:rFonts w:ascii="Arial" w:hAnsi="Arial" w:cs="Arial"/>
          <w:sz w:val="24"/>
          <w:lang w:val="en-US"/>
        </w:rPr>
        <w:t>B</w:t>
      </w:r>
      <w:r w:rsidR="00CC46B5">
        <w:rPr>
          <w:rFonts w:ascii="Arial" w:hAnsi="Arial" w:cs="Arial"/>
          <w:sz w:val="24"/>
          <w:lang w:val="en-US"/>
        </w:rPr>
        <w:t>lade Templates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By default,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the </w:t>
      </w:r>
      <w:r w:rsidR="00CC46B5">
        <w:rPr>
          <w:rFonts w:ascii="Arial" w:hAnsi="Arial" w:cs="Arial"/>
          <w:sz w:val="24"/>
          <w:lang w:val="en-US"/>
        </w:rPr>
        <w:t>b</w:t>
      </w:r>
      <w:r w:rsidR="00CC46B5" w:rsidRPr="00D138BC">
        <w:rPr>
          <w:rFonts w:ascii="Arial" w:hAnsi="Arial" w:cs="Arial"/>
          <w:sz w:val="24"/>
          <w:lang w:val="en-US"/>
        </w:rPr>
        <w:t xml:space="preserve">lade </w:t>
      </w:r>
      <w:r w:rsidRPr="00D138BC">
        <w:rPr>
          <w:rFonts w:ascii="Arial" w:hAnsi="Arial" w:cs="Arial"/>
          <w:sz w:val="24"/>
          <w:lang w:val="en-US"/>
        </w:rPr>
        <w:t>template engine. The view function finds the necessary template in the resources/views directory, makes the necessary changes to it and returns the text of the HTML page</w:t>
      </w:r>
      <w:r w:rsidR="00CC46B5">
        <w:rPr>
          <w:rFonts w:ascii="Arial" w:hAnsi="Arial" w:cs="Arial"/>
          <w:sz w:val="24"/>
          <w:lang w:val="en-US"/>
        </w:rPr>
        <w:t xml:space="preserve">, </w:t>
      </w:r>
      <w:r w:rsidRPr="00D138BC">
        <w:rPr>
          <w:rFonts w:ascii="Arial" w:hAnsi="Arial" w:cs="Arial"/>
          <w:sz w:val="24"/>
          <w:lang w:val="en-US"/>
        </w:rPr>
        <w:t xml:space="preserve"> </w:t>
      </w:r>
      <w:r w:rsidR="00CC46B5">
        <w:rPr>
          <w:rFonts w:ascii="Arial" w:hAnsi="Arial" w:cs="Arial"/>
          <w:sz w:val="24"/>
          <w:lang w:val="en-US"/>
        </w:rPr>
        <w:t xml:space="preserve">at the same time </w:t>
      </w:r>
      <w:r w:rsidR="00CC46B5" w:rsidRPr="00D138BC">
        <w:rPr>
          <w:rFonts w:ascii="Arial" w:hAnsi="Arial" w:cs="Arial"/>
          <w:sz w:val="24"/>
          <w:lang w:val="en-US"/>
        </w:rPr>
        <w:t>pass</w:t>
      </w:r>
      <w:r w:rsidR="00CC46B5">
        <w:rPr>
          <w:rFonts w:ascii="Arial" w:hAnsi="Arial" w:cs="Arial"/>
          <w:sz w:val="24"/>
          <w:lang w:val="en-US"/>
        </w:rPr>
        <w:t>ing</w:t>
      </w:r>
      <w:r w:rsidR="00CC46B5" w:rsidRPr="00D138BC">
        <w:rPr>
          <w:rFonts w:ascii="Arial" w:hAnsi="Arial" w:cs="Arial"/>
          <w:sz w:val="24"/>
          <w:lang w:val="en-US"/>
        </w:rPr>
        <w:t xml:space="preserve"> </w:t>
      </w:r>
      <w:r w:rsidRPr="00D138BC">
        <w:rPr>
          <w:rFonts w:ascii="Arial" w:hAnsi="Arial" w:cs="Arial"/>
          <w:sz w:val="24"/>
          <w:lang w:val="en-US"/>
        </w:rPr>
        <w:t xml:space="preserve">to it </w:t>
      </w:r>
      <w:r w:rsidR="00CC46B5">
        <w:rPr>
          <w:rFonts w:ascii="Arial" w:hAnsi="Arial" w:cs="Arial"/>
          <w:sz w:val="24"/>
          <w:lang w:val="en-US"/>
        </w:rPr>
        <w:t xml:space="preserve">any </w:t>
      </w:r>
      <w:r w:rsidRPr="00D138BC">
        <w:rPr>
          <w:rFonts w:ascii="Arial" w:hAnsi="Arial" w:cs="Arial"/>
          <w:sz w:val="24"/>
          <w:lang w:val="en-US"/>
        </w:rPr>
        <w:t xml:space="preserve">variables that </w:t>
      </w:r>
      <w:r w:rsidR="00CC46B5">
        <w:rPr>
          <w:rFonts w:ascii="Arial" w:hAnsi="Arial" w:cs="Arial"/>
          <w:sz w:val="24"/>
          <w:lang w:val="en-US"/>
        </w:rPr>
        <w:t xml:space="preserve">are supplied </w:t>
      </w:r>
      <w:r w:rsidRPr="00D138BC">
        <w:rPr>
          <w:rFonts w:ascii="Arial" w:hAnsi="Arial" w:cs="Arial"/>
          <w:sz w:val="24"/>
          <w:lang w:val="en-US"/>
        </w:rPr>
        <w:t xml:space="preserve">in the template. You can find the description of the blade template syntax at </w:t>
      </w:r>
      <w:hyperlink r:id="rId44" w:history="1">
        <w:r w:rsidRPr="00D138BC">
          <w:rPr>
            <w:rStyle w:val="Hyperlink"/>
            <w:rFonts w:ascii="Arial" w:hAnsi="Arial" w:cs="Arial"/>
            <w:sz w:val="24"/>
            <w:lang w:val="en-US"/>
          </w:rPr>
          <w:t>https://laravel.com/docs/5.2/blade</w:t>
        </w:r>
      </w:hyperlink>
      <w:r w:rsidRPr="00D138BC">
        <w:rPr>
          <w:rFonts w:ascii="Arial" w:hAnsi="Arial" w:cs="Arial"/>
          <w:sz w:val="24"/>
          <w:lang w:val="en-US"/>
        </w:rPr>
        <w:t>.</w:t>
      </w:r>
    </w:p>
    <w:p w:rsidR="00CC46B5" w:rsidRDefault="00CC46B5" w:rsidP="009F2204">
      <w:pPr>
        <w:pStyle w:val="Heading5"/>
        <w:rPr>
          <w:rFonts w:ascii="Arial" w:hAnsi="Arial" w:cs="Arial"/>
          <w:sz w:val="24"/>
          <w:lang w:val="en-US"/>
        </w:rPr>
      </w:pPr>
      <w:r>
        <w:rPr>
          <w:rFonts w:ascii="Arial" w:hAnsi="Arial" w:cs="Arial"/>
          <w:sz w:val="24"/>
          <w:lang w:val="en-US"/>
        </w:rPr>
        <w:t>The Template for Displaying Customers</w:t>
      </w:r>
    </w:p>
    <w:p w:rsidR="00D077A9" w:rsidRPr="006159F3" w:rsidRDefault="005F3FAF" w:rsidP="00D077A9">
      <w:pPr>
        <w:jc w:val="both"/>
        <w:rPr>
          <w:rFonts w:ascii="Arial" w:hAnsi="Arial" w:cs="Arial"/>
          <w:sz w:val="24"/>
          <w:lang w:val="en-US"/>
        </w:rPr>
      </w:pPr>
      <w:r w:rsidRPr="00D138BC">
        <w:rPr>
          <w:rFonts w:ascii="Arial" w:hAnsi="Arial" w:cs="Arial"/>
          <w:sz w:val="24"/>
          <w:lang w:val="en-US"/>
        </w:rPr>
        <w:t>The template for displaying customers looks like this:</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'example'</w:t>
      </w:r>
      <w:r w:rsidRPr="006159F3">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title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body</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r>
        <w:rPr>
          <w:rFonts w:ascii="Courier New" w:hAnsi="Courier New" w:cs="Courier New"/>
          <w:color w:val="000000"/>
          <w:sz w:val="16"/>
          <w:szCs w:val="16"/>
          <w:lang w:val="en-US" w:eastAsia="ru-RU"/>
        </w:rPr>
        <w:t>Customers</w:t>
      </w: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 xml:space="preserve">  {!! $filter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6159F3">
        <w:rPr>
          <w:rFonts w:ascii="Courier New" w:hAnsi="Courier New" w:cs="Courier New"/>
          <w:color w:val="000000"/>
          <w:sz w:val="16"/>
          <w:szCs w:val="16"/>
          <w:lang w:val="en-US" w:eastAsia="ru-RU"/>
        </w:rPr>
        <w:t>{!! $grid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jc w:val="both"/>
        <w:rPr>
          <w:rFonts w:ascii="Courier New" w:hAnsi="Courier New" w:cs="Courier New"/>
          <w:sz w:val="16"/>
          <w:szCs w:val="16"/>
          <w:lang w:val="en-US"/>
        </w:rPr>
      </w:pPr>
      <w:r w:rsidRPr="006159F3">
        <w:rPr>
          <w:rFonts w:ascii="Courier New" w:hAnsi="Courier New" w:cs="Courier New"/>
          <w:color w:val="000000"/>
          <w:sz w:val="16"/>
          <w:szCs w:val="16"/>
          <w:lang w:val="en-US" w:eastAsia="ru-RU"/>
        </w:rPr>
        <w:t>@stop</w:t>
      </w:r>
    </w:p>
    <w:p w:rsidR="00D077A9" w:rsidRPr="00D138BC" w:rsidRDefault="00D077A9" w:rsidP="00D077A9">
      <w:pPr>
        <w:pStyle w:val="2"/>
        <w:rPr>
          <w:rFonts w:cs="Courier New"/>
          <w:szCs w:val="16"/>
        </w:rPr>
      </w:pP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This template is inherited from the example template and redefines its body section. The $filter and $grid variables contain the HTML code for filtering and displaying data on the grid. The example template is common for all pages.</w:t>
      </w:r>
    </w:p>
    <w:p w:rsidR="006159F3" w:rsidRPr="006159F3" w:rsidRDefault="006159F3" w:rsidP="00D077A9">
      <w:pPr>
        <w:jc w:val="both"/>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'master'</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@section(</w:t>
      </w:r>
      <w:r w:rsidRPr="003404F9">
        <w:rPr>
          <w:rFonts w:ascii="Courier New" w:hAnsi="Courier New" w:cs="Courier New"/>
          <w:color w:val="000066"/>
          <w:sz w:val="16"/>
          <w:szCs w:val="16"/>
          <w:lang w:val="en-US" w:eastAsia="ru-RU"/>
        </w:rPr>
        <w:t>'title'</w:t>
      </w:r>
      <w:r w:rsidRPr="003404F9">
        <w:rPr>
          <w:rFonts w:ascii="Courier New" w:hAnsi="Courier New" w:cs="Courier New"/>
          <w:color w:val="000000"/>
          <w:sz w:val="16"/>
          <w:szCs w:val="16"/>
          <w:lang w:val="en-US" w:eastAsia="ru-RU"/>
        </w:rPr>
        <w:t xml:space="preserve">, </w:t>
      </w:r>
      <w:r w:rsidRPr="003404F9">
        <w:rPr>
          <w:rFonts w:ascii="Courier New" w:hAnsi="Courier New" w:cs="Courier New"/>
          <w:color w:val="000066"/>
          <w:sz w:val="16"/>
          <w:szCs w:val="16"/>
          <w:lang w:val="en-US" w:eastAsia="ru-RU"/>
        </w:rPr>
        <w:t>'</w:t>
      </w:r>
      <w:r w:rsidR="003404F9" w:rsidRPr="003404F9">
        <w:rPr>
          <w:rFonts w:ascii="Courier New" w:hAnsi="Courier New" w:cs="Courier New"/>
          <w:color w:val="000066"/>
          <w:sz w:val="16"/>
          <w:szCs w:val="16"/>
          <w:lang w:val="en-US" w:eastAsia="ru-RU"/>
        </w:rPr>
        <w:t>Example of working with Firebird</w:t>
      </w:r>
      <w:r w:rsidRPr="003404F9">
        <w:rPr>
          <w:rFonts w:ascii="Courier New" w:hAnsi="Courier New" w:cs="Courier New"/>
          <w:color w:val="000066"/>
          <w:sz w:val="16"/>
          <w:szCs w:val="16"/>
          <w:lang w:val="en-US" w:eastAsia="ru-RU"/>
        </w:rPr>
        <w:t>'</w:t>
      </w:r>
      <w:r w:rsidRPr="003404F9">
        <w:rPr>
          <w:rFonts w:ascii="Courier New" w:hAnsi="Courier New" w:cs="Courier New"/>
          <w:color w:val="000000"/>
          <w:sz w:val="16"/>
          <w:szCs w:val="16"/>
          <w:lang w:val="en-US" w:eastAsia="ru-RU"/>
        </w:rPr>
        <w: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'body'</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&lt;h1&gt;</w:t>
      </w:r>
      <w:r w:rsidRPr="006159F3">
        <w:rPr>
          <w:rFonts w:ascii="Courier New" w:hAnsi="Courier New" w:cs="Courier New"/>
          <w:color w:val="000000"/>
          <w:sz w:val="16"/>
          <w:szCs w:val="16"/>
          <w:lang w:eastAsia="ru-RU"/>
        </w:rPr>
        <w:t>Пример</w:t>
      </w:r>
      <w:r w:rsidRPr="001C5D29">
        <w:rPr>
          <w:rFonts w:ascii="Courier New" w:hAnsi="Courier New" w:cs="Courier New"/>
          <w:color w:val="000000"/>
          <w:sz w:val="16"/>
          <w:szCs w:val="16"/>
          <w:lang w:val="en-US" w:eastAsia="ru-RU"/>
        </w:rPr>
        <w:t>&lt;/h1&gt;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b/>
          <w:bCs/>
          <w:color w:val="000000"/>
          <w:sz w:val="16"/>
          <w:szCs w:val="16"/>
          <w:lang w:val="en-US" w:eastAsia="ru-RU"/>
        </w:rPr>
        <w:t>if</w:t>
      </w:r>
      <w:r w:rsidR="006159F3" w:rsidRPr="006159F3">
        <w:rPr>
          <w:rFonts w:ascii="Courier New" w:hAnsi="Courier New" w:cs="Courier New"/>
          <w:color w:val="000000"/>
          <w:sz w:val="16"/>
          <w:szCs w:val="16"/>
          <w:lang w:val="en-US" w:eastAsia="ru-RU"/>
        </w:rPr>
        <w:t>(Session::has(</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xml:space="preserve">&lt;div </w:t>
      </w:r>
      <w:r w:rsidR="006159F3" w:rsidRPr="006159F3">
        <w:rPr>
          <w:rFonts w:ascii="Courier New" w:hAnsi="Courier New" w:cs="Courier New"/>
          <w:b/>
          <w:bCs/>
          <w:color w:val="000000"/>
          <w:sz w:val="16"/>
          <w:szCs w:val="16"/>
          <w:lang w:val="en-US" w:eastAsia="ru-RU"/>
        </w:rPr>
        <w:t>class</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color w:val="000066"/>
          <w:sz w:val="16"/>
          <w:szCs w:val="16"/>
          <w:lang w:val="en-US" w:eastAsia="ru-RU"/>
        </w:rPr>
        <w:t>"alert alert-success"</w:t>
      </w:r>
      <w:r w:rsidR="006159F3" w:rsidRPr="006159F3">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Session::get(</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 !!}</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div</w:t>
      </w:r>
      <w:r w:rsidR="006159F3" w:rsidRPr="009F2204">
        <w:rPr>
          <w:rFonts w:ascii="Courier New" w:hAnsi="Courier New" w:cs="Courier New"/>
          <w:color w:val="000000"/>
          <w:sz w:val="16"/>
          <w:szCs w:val="16"/>
          <w:lang w:val="en-US" w:eastAsia="ru-RU"/>
        </w:rPr>
        <w:t>&gt;</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w:t>
      </w:r>
      <w:proofErr w:type="spellStart"/>
      <w:r w:rsidR="006159F3" w:rsidRPr="006159F3">
        <w:rPr>
          <w:rFonts w:ascii="Courier New" w:hAnsi="Courier New" w:cs="Courier New"/>
          <w:color w:val="000000"/>
          <w:sz w:val="16"/>
          <w:szCs w:val="16"/>
          <w:lang w:val="en-US" w:eastAsia="ru-RU"/>
        </w:rPr>
        <w:t>endif</w:t>
      </w:r>
      <w:proofErr w:type="spellEnd"/>
    </w:p>
    <w:p w:rsidR="006159F3" w:rsidRPr="003404F9"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006159F3" w:rsidRPr="003404F9">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p</w:t>
      </w:r>
      <w:r w:rsidR="006159F3" w:rsidRPr="003404F9">
        <w:rPr>
          <w:rFonts w:ascii="Courier New" w:hAnsi="Courier New" w:cs="Courier New"/>
          <w:color w:val="000000"/>
          <w:sz w:val="16"/>
          <w:szCs w:val="16"/>
          <w:lang w:val="en-US" w:eastAsia="ru-RU"/>
        </w:rPr>
        <w:t>&gt;</w:t>
      </w:r>
      <w:r w:rsidR="003404F9" w:rsidRPr="003404F9">
        <w:rPr>
          <w:rFonts w:ascii="Courier New" w:hAnsi="Courier New" w:cs="Courier New"/>
          <w:color w:val="000000"/>
          <w:sz w:val="16"/>
          <w:szCs w:val="16"/>
          <w:lang w:val="en-US" w:eastAsia="ru-RU"/>
        </w:rPr>
        <w:t>Example of working with Firebird</w:t>
      </w:r>
      <w:r w:rsidR="006159F3" w:rsidRPr="003404F9">
        <w:rPr>
          <w:rFonts w:ascii="Courier New" w:hAnsi="Courier New" w:cs="Courier New"/>
          <w:color w:val="000000"/>
          <w:sz w:val="16"/>
          <w:szCs w:val="16"/>
          <w:lang w:val="en-US" w:eastAsia="ru-RU"/>
        </w:rPr>
        <w:t>.&lt;</w:t>
      </w:r>
      <w:proofErr w:type="spellStart"/>
      <w:r w:rsidR="006159F3" w:rsidRPr="006159F3">
        <w:rPr>
          <w:rFonts w:ascii="Courier New" w:hAnsi="Courier New" w:cs="Courier New"/>
          <w:color w:val="000000"/>
          <w:sz w:val="16"/>
          <w:szCs w:val="16"/>
          <w:lang w:val="en-US" w:eastAsia="ru-RU"/>
        </w:rPr>
        <w:t>br</w:t>
      </w:r>
      <w:proofErr w:type="spellEnd"/>
      <w:r w:rsidR="006159F3" w:rsidRPr="003404F9">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&lt;/p&gt;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@stop</w:t>
      </w:r>
    </w:p>
    <w:p w:rsidR="00714E46"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@section(</w:t>
      </w:r>
      <w:r w:rsidRPr="006159F3">
        <w:rPr>
          <w:rFonts w:ascii="Courier New" w:hAnsi="Courier New" w:cs="Courier New"/>
          <w:color w:val="000066"/>
          <w:sz w:val="16"/>
          <w:szCs w:val="16"/>
          <w:lang w:val="en-US" w:eastAsia="ru-RU"/>
        </w:rPr>
        <w:t>'content'</w:t>
      </w:r>
      <w:r w:rsidRPr="006159F3">
        <w:rPr>
          <w:rFonts w:ascii="Courier New" w:hAnsi="Courier New" w:cs="Courier New"/>
          <w:color w:val="000000"/>
          <w:sz w:val="16"/>
          <w:szCs w:val="16"/>
          <w:lang w:val="en-US" w:eastAsia="ru-RU"/>
        </w:rPr>
        <w: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@include(</w:t>
      </w:r>
      <w:r w:rsidRPr="006159F3">
        <w:rPr>
          <w:rFonts w:ascii="Courier New" w:hAnsi="Courier New" w:cs="Courier New"/>
          <w:color w:val="000066"/>
          <w:sz w:val="16"/>
          <w:szCs w:val="16"/>
          <w:lang w:val="en-US" w:eastAsia="ru-RU"/>
        </w:rPr>
        <w:t>'menu'</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@yield(</w:t>
      </w:r>
      <w:r w:rsidRPr="003404F9">
        <w:rPr>
          <w:rFonts w:ascii="Courier New" w:hAnsi="Courier New" w:cs="Courier New"/>
          <w:color w:val="000066"/>
          <w:sz w:val="16"/>
          <w:szCs w:val="16"/>
          <w:lang w:val="en-US" w:eastAsia="ru-RU"/>
        </w:rPr>
        <w:t>'body'</w:t>
      </w:r>
      <w:r w:rsidRPr="003404F9">
        <w:rPr>
          <w:rFonts w:ascii="Courier New" w:hAnsi="Courier New" w:cs="Courier New"/>
          <w:color w:val="000000"/>
          <w:sz w:val="16"/>
          <w:szCs w:val="16"/>
          <w:lang w:val="en-US" w:eastAsia="ru-RU"/>
        </w:rPr>
        <w:t>)</w:t>
      </w:r>
    </w:p>
    <w:p w:rsidR="00714E46" w:rsidRDefault="00714E46" w:rsidP="006159F3">
      <w:pPr>
        <w:jc w:val="both"/>
        <w:rPr>
          <w:rFonts w:ascii="Courier New" w:hAnsi="Courier New" w:cs="Courier New"/>
          <w:color w:val="000000"/>
          <w:sz w:val="16"/>
          <w:szCs w:val="16"/>
          <w:lang w:val="en-US" w:eastAsia="ru-RU"/>
        </w:rPr>
      </w:pPr>
    </w:p>
    <w:p w:rsidR="006159F3" w:rsidRPr="006159F3" w:rsidRDefault="006159F3" w:rsidP="006159F3">
      <w:pPr>
        <w:jc w:val="both"/>
        <w:rPr>
          <w:rFonts w:ascii="Courier New" w:hAnsi="Courier New" w:cs="Courier New"/>
          <w:sz w:val="16"/>
          <w:szCs w:val="16"/>
          <w:lang w:val="en-US"/>
        </w:rPr>
      </w:pPr>
      <w:r w:rsidRPr="003404F9">
        <w:rPr>
          <w:rFonts w:ascii="Courier New" w:hAnsi="Courier New" w:cs="Courier New"/>
          <w:color w:val="000000"/>
          <w:sz w:val="16"/>
          <w:szCs w:val="16"/>
          <w:lang w:val="en-US" w:eastAsia="ru-RU"/>
        </w:rPr>
        <w:t>@stop</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template is </w:t>
      </w:r>
      <w:r w:rsidR="00276141" w:rsidRPr="00D138BC">
        <w:rPr>
          <w:rFonts w:ascii="Arial" w:hAnsi="Arial" w:cs="Arial"/>
          <w:sz w:val="24"/>
          <w:lang w:val="en-US"/>
        </w:rPr>
        <w:t xml:space="preserve">itself </w:t>
      </w:r>
      <w:r w:rsidRPr="00D138BC">
        <w:rPr>
          <w:rFonts w:ascii="Arial" w:hAnsi="Arial" w:cs="Arial"/>
          <w:sz w:val="24"/>
          <w:lang w:val="en-US"/>
        </w:rPr>
        <w:t>inherited from the master template</w:t>
      </w:r>
      <w:r w:rsidR="009155EA">
        <w:rPr>
          <w:rFonts w:ascii="Arial" w:hAnsi="Arial" w:cs="Arial"/>
          <w:sz w:val="24"/>
          <w:lang w:val="en-US"/>
        </w:rPr>
        <w:t xml:space="preserve"> and also</w:t>
      </w:r>
      <w:r w:rsidRPr="00D138BC">
        <w:rPr>
          <w:rFonts w:ascii="Arial" w:hAnsi="Arial" w:cs="Arial"/>
          <w:sz w:val="24"/>
          <w:lang w:val="en-US"/>
        </w:rPr>
        <w:t xml:space="preserve"> enables the menu template.</w:t>
      </w:r>
    </w:p>
    <w:p w:rsidR="00D077A9" w:rsidRPr="00FA3C56" w:rsidRDefault="005F3FAF" w:rsidP="00D077A9">
      <w:pPr>
        <w:jc w:val="both"/>
        <w:rPr>
          <w:rFonts w:ascii="Arial" w:hAnsi="Arial" w:cs="Arial"/>
          <w:sz w:val="24"/>
          <w:lang w:val="en-US"/>
        </w:rPr>
      </w:pPr>
      <w:r w:rsidRPr="00D138BC">
        <w:rPr>
          <w:rFonts w:ascii="Arial" w:hAnsi="Arial" w:cs="Arial"/>
          <w:sz w:val="24"/>
          <w:lang w:val="en-US"/>
        </w:rPr>
        <w:t>The menu is quite simple and consists of three items: Customers, Products and Invoices.</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&lt;</w:t>
      </w:r>
      <w:proofErr w:type="spellStart"/>
      <w:r w:rsidRPr="00FA3C56">
        <w:rPr>
          <w:rFonts w:ascii="Courier New" w:hAnsi="Courier New" w:cs="Courier New"/>
          <w:color w:val="000000"/>
          <w:sz w:val="16"/>
          <w:szCs w:val="16"/>
          <w:lang w:val="en-US" w:eastAsia="ru-RU"/>
        </w:rPr>
        <w:t>nav</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 xml:space="preserve"> main"</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-header"</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66"/>
          <w:sz w:val="16"/>
          <w:szCs w:val="16"/>
          <w:lang w:val="en-US" w:eastAsia="ru-RU"/>
        </w:rPr>
      </w:pPr>
      <w:r w:rsidRPr="00FA3C56">
        <w:rPr>
          <w:rFonts w:ascii="Courier New" w:hAnsi="Courier New" w:cs="Courier New"/>
          <w:color w:val="000000"/>
          <w:sz w:val="16"/>
          <w:szCs w:val="16"/>
          <w:lang w:val="en-US" w:eastAsia="ru-RU"/>
        </w:rPr>
        <w:t xml:space="preserve">    &lt;button type=</w:t>
      </w:r>
      <w:r w:rsidRPr="00FA3C56">
        <w:rPr>
          <w:rFonts w:ascii="Courier New" w:hAnsi="Courier New" w:cs="Courier New"/>
          <w:color w:val="000066"/>
          <w:sz w:val="16"/>
          <w:szCs w:val="16"/>
          <w:lang w:val="en-US" w:eastAsia="ru-RU"/>
        </w:rPr>
        <w:t xml:space="preserve">"button"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-toggle"</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data-toggle=</w:t>
      </w:r>
      <w:r w:rsidRPr="00FA3C56">
        <w:rPr>
          <w:rFonts w:ascii="Courier New" w:hAnsi="Courier New" w:cs="Courier New"/>
          <w:color w:val="000066"/>
          <w:sz w:val="16"/>
          <w:szCs w:val="16"/>
          <w:lang w:val="en-US" w:eastAsia="ru-RU"/>
        </w:rPr>
        <w:t xml:space="preserve">"collapse" </w:t>
      </w:r>
      <w:r w:rsidRPr="00FA3C56">
        <w:rPr>
          <w:rFonts w:ascii="Courier New" w:hAnsi="Courier New" w:cs="Courier New"/>
          <w:color w:val="000000"/>
          <w:sz w:val="16"/>
          <w:szCs w:val="16"/>
          <w:lang w:val="en-US" w:eastAsia="ru-RU"/>
        </w:rPr>
        <w:t>data-target=</w:t>
      </w:r>
      <w:r w:rsidRPr="00FA3C56">
        <w:rPr>
          <w:rFonts w:ascii="Courier New" w:hAnsi="Courier New" w:cs="Courier New"/>
          <w:color w:val="000066"/>
          <w:sz w:val="16"/>
          <w:szCs w:val="16"/>
          <w:lang w:val="en-US" w:eastAsia="ru-RU"/>
        </w:rPr>
        <w:t>".main-collapse"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sr</w:t>
      </w:r>
      <w:proofErr w:type="spellEnd"/>
      <w:r w:rsidRPr="00FA3C56">
        <w:rPr>
          <w:rFonts w:ascii="Courier New" w:hAnsi="Courier New" w:cs="Courier New"/>
          <w:color w:val="000066"/>
          <w:sz w:val="16"/>
          <w:szCs w:val="16"/>
          <w:lang w:val="en-US" w:eastAsia="ru-RU"/>
        </w:rPr>
        <w:t>-only"</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&lt;/button&gt;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 xml:space="preserve">"collapse </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-collapse 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ul</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 xml:space="preserve"> </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-tabs"</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'customer*'</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"customers"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'product*'</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"products"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Products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'invoice*'</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"invoices"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Invoices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ul</w:t>
      </w:r>
      <w:proofErr w:type="spellEnd"/>
      <w:r w:rsidRPr="000035C4">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&lt;/div&gt;</w:t>
      </w:r>
    </w:p>
    <w:p w:rsidR="00FA3C56" w:rsidRPr="00FA3C56" w:rsidRDefault="00FA3C56" w:rsidP="00FA3C56">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nav</w:t>
      </w:r>
      <w:proofErr w:type="spellEnd"/>
      <w:r w:rsidRPr="000035C4">
        <w:rPr>
          <w:rFonts w:ascii="Courier New" w:hAnsi="Courier New" w:cs="Courier New"/>
          <w:color w:val="000000"/>
          <w:sz w:val="16"/>
          <w:szCs w:val="16"/>
          <w:lang w:val="en-US" w:eastAsia="ru-RU"/>
        </w:rPr>
        <w:t>&gt;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master template enables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styles and JavaScript files with libraries.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&lt;!DOCTYPE html&gt;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&lt;html </w:t>
      </w:r>
      <w:proofErr w:type="spellStart"/>
      <w:r w:rsidRPr="000035C4">
        <w:rPr>
          <w:rFonts w:ascii="Courier New" w:hAnsi="Courier New" w:cs="Courier New"/>
          <w:color w:val="000000"/>
          <w:sz w:val="16"/>
          <w:szCs w:val="16"/>
          <w:lang w:val="en-US" w:eastAsia="ru-RU"/>
        </w:rPr>
        <w:t>lang</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"en"</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charset=</w:t>
      </w:r>
      <w:r w:rsidRPr="000035C4">
        <w:rPr>
          <w:rFonts w:ascii="Courier New" w:hAnsi="Courier New" w:cs="Courier New"/>
          <w:color w:val="000066"/>
          <w:sz w:val="16"/>
          <w:szCs w:val="16"/>
          <w:lang w:val="en-US" w:eastAsia="ru-RU"/>
        </w:rPr>
        <w:t>"utf-8"</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"viewport"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"width=device-width, initial-scale=1.0"</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&lt;title&gt;@yield(</w:t>
      </w:r>
      <w:r w:rsidRPr="000035C4">
        <w:rPr>
          <w:rFonts w:ascii="Courier New" w:hAnsi="Courier New" w:cs="Courier New"/>
          <w:color w:val="000066"/>
          <w:sz w:val="16"/>
          <w:szCs w:val="16"/>
          <w:lang w:val="en-US" w:eastAsia="ru-RU"/>
        </w:rPr>
        <w:t>'title'</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'An example of a Web application on Firebird'</w:t>
      </w:r>
      <w:r w:rsidRPr="000035C4">
        <w:rPr>
          <w:rFonts w:ascii="Courier New" w:hAnsi="Courier New" w:cs="Courier New"/>
          <w:color w:val="000000"/>
          <w:sz w:val="16"/>
          <w:szCs w:val="16"/>
          <w:lang w:val="en-US" w:eastAsia="ru-RU"/>
        </w:rPr>
        <w:t>)&lt;/title&gt;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"description"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"@yield('description',</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sidRPr="000035C4">
        <w:rPr>
          <w:rFonts w:ascii="Courier New" w:hAnsi="Courier New" w:cs="Courier New"/>
          <w:color w:val="000066"/>
          <w:sz w:val="16"/>
          <w:szCs w:val="16"/>
          <w:lang w:val="en-US" w:eastAsia="ru-RU"/>
        </w:rPr>
        <w:t xml:space="preserve">        'An example of a Web application on Firebird'</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@section(</w:t>
      </w:r>
      <w:r w:rsidRPr="000035C4">
        <w:rPr>
          <w:rFonts w:ascii="Courier New" w:hAnsi="Courier New" w:cs="Courier New"/>
          <w:color w:val="000066"/>
          <w:sz w:val="16"/>
          <w:szCs w:val="16"/>
          <w:lang w:val="en-US" w:eastAsia="ru-RU"/>
        </w:rPr>
        <w:t>'meta'</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&lt;link </w:t>
      </w:r>
      <w:proofErr w:type="spellStart"/>
      <w:r w:rsidRPr="000035C4">
        <w:rPr>
          <w:rFonts w:ascii="Courier New" w:hAnsi="Courier New" w:cs="Courier New"/>
          <w:color w:val="000000"/>
          <w:sz w:val="16"/>
          <w:szCs w:val="16"/>
          <w:lang w:val="en-US" w:eastAsia="ru-RU"/>
        </w:rPr>
        <w:t>href</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xml:space="preserve">"http://fonts.googleapis.com/css?family=Bitter"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type=</w:t>
      </w:r>
      <w:r w:rsidRPr="000035C4">
        <w:rPr>
          <w:rFonts w:ascii="Courier New" w:hAnsi="Courier New" w:cs="Courier New"/>
          <w:color w:val="000066"/>
          <w:sz w:val="16"/>
          <w:szCs w:val="16"/>
          <w:lang w:val="en-US" w:eastAsia="ru-RU"/>
        </w:rPr>
        <w:t>"text/</w:t>
      </w:r>
      <w:proofErr w:type="spellStart"/>
      <w:r w:rsidRPr="000035C4">
        <w:rPr>
          <w:rFonts w:ascii="Courier New" w:hAnsi="Courier New" w:cs="Courier New"/>
          <w:color w:val="000066"/>
          <w:sz w:val="16"/>
          <w:szCs w:val="16"/>
          <w:lang w:val="en-US" w:eastAsia="ru-RU"/>
        </w:rPr>
        <w:t>css</w:t>
      </w:r>
      <w:proofErr w:type="spellEnd"/>
      <w:r w:rsidRPr="000035C4">
        <w:rPr>
          <w:rFonts w:ascii="Courier New" w:hAnsi="Courier New" w:cs="Courier New"/>
          <w:color w:val="000066"/>
          <w:sz w:val="16"/>
          <w:szCs w:val="16"/>
          <w:lang w:val="en-US" w:eastAsia="ru-RU"/>
        </w:rPr>
        <w:t xml:space="preserve">" </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"//netdna.bootstrapcdn.com/bootstrap/3.2.0/css/bootstrap.min.css"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"//maxcdn.bootstrapcdn.com/font-awesome/4.1.0/css/font-awesome.min.css"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::styles(true)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"wrap"</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"container"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br</w:t>
      </w:r>
      <w:proofErr w:type="spellEnd"/>
      <w:r w:rsidRPr="000035C4">
        <w:rPr>
          <w:rFonts w:ascii="Courier New" w:hAnsi="Courier New" w:cs="Courier New"/>
          <w:color w:val="000000"/>
          <w:sz w:val="16"/>
          <w:szCs w:val="16"/>
          <w:lang w:val="en-US" w:eastAsia="ru-RU"/>
        </w:rPr>
        <w:t xml:space="preserve">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"row"</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"col-sm-12"</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@yield(</w:t>
      </w:r>
      <w:r w:rsidRPr="000035C4">
        <w:rPr>
          <w:rFonts w:ascii="Courier New" w:hAnsi="Courier New" w:cs="Courier New"/>
          <w:color w:val="000066"/>
          <w:sz w:val="16"/>
          <w:szCs w:val="16"/>
          <w:lang w:val="en-US" w:eastAsia="ru-RU"/>
        </w:rPr>
        <w:t>'content'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"footer"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"//ajax.googleapis.com/ajax/libs/jquery/1.10.2/jquery.min.js"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"//netdna.bootstrapcdn.com/bootstrap/3.2.0/js/bootstrap.min.js"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"https://cdnjs.cloudflare.</w:t>
      </w:r>
      <w:r>
        <w:rPr>
          <w:rFonts w:ascii="Courier New" w:hAnsi="Courier New" w:cs="Courier New"/>
          <w:color w:val="000066"/>
          <w:sz w:val="16"/>
          <w:szCs w:val="16"/>
          <w:lang w:val="en-US" w:eastAsia="ru-RU"/>
        </w:rPr>
        <w:t>com/ajax/libs/jquery.pjax/1.9.6</w:t>
      </w:r>
      <w:r w:rsidRPr="000035C4">
        <w:rPr>
          <w:rFonts w:ascii="Courier New" w:hAnsi="Courier New" w:cs="Courier New"/>
          <w:color w:val="000000"/>
          <w:sz w:val="16"/>
          <w:szCs w:val="16"/>
          <w:lang w:val="en-US" w:eastAsia="ru-RU"/>
        </w:rPr>
        <w:t>/jquery.pjax.min.js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w:t>
      </w:r>
      <w:r>
        <w:rPr>
          <w:rFonts w:ascii="Courier New" w:hAnsi="Courier New" w:cs="Courier New"/>
          <w:color w:val="000066"/>
          <w:sz w:val="16"/>
          <w:szCs w:val="16"/>
          <w:lang w:val="en-US" w:eastAsia="ru-RU"/>
        </w:rPr>
        <w:t>dflare.com/ajax/libs/riot/2.2.4</w:t>
      </w:r>
      <w:r w:rsidRPr="000035C4">
        <w:rPr>
          <w:rFonts w:ascii="Courier New" w:hAnsi="Courier New" w:cs="Courier New"/>
          <w:color w:val="000000"/>
          <w:sz w:val="16"/>
          <w:szCs w:val="16"/>
          <w:lang w:val="en-US" w:eastAsia="ru-RU"/>
        </w:rPr>
        <w:t>/riot+compiler.min.js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::scripts()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&lt;/html&gt;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customer_edit</w:t>
      </w:r>
      <w:proofErr w:type="spellEnd"/>
      <w:r w:rsidRPr="00D138BC">
        <w:rPr>
          <w:rFonts w:ascii="Arial" w:hAnsi="Arial" w:cs="Arial"/>
          <w:sz w:val="24"/>
          <w:lang w:val="en-US"/>
        </w:rPr>
        <w:t xml:space="preserve"> template:</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1C5D29">
        <w:rPr>
          <w:rFonts w:ascii="Courier New" w:hAnsi="Courier New" w:cs="Courier New"/>
          <w:b/>
          <w:bCs/>
          <w:color w:val="000000"/>
          <w:sz w:val="16"/>
          <w:szCs w:val="16"/>
          <w:lang w:val="en-US" w:eastAsia="ru-RU"/>
        </w:rPr>
        <w:t>extends</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'example'</w:t>
      </w:r>
      <w:r w:rsidRPr="001C5D29">
        <w:rPr>
          <w:rFonts w:ascii="Courier New" w:hAnsi="Courier New" w:cs="Courier New"/>
          <w:color w:val="000000"/>
          <w:sz w:val="16"/>
          <w:szCs w:val="16"/>
          <w:lang w:val="en-US" w:eastAsia="ru-RU"/>
        </w:rPr>
        <w:t>)</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'title'</w:t>
      </w: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0035C4" w:rsidRPr="001F2C4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@section(</w:t>
      </w:r>
      <w:r w:rsidRPr="001F2C49">
        <w:rPr>
          <w:rFonts w:ascii="Courier New" w:hAnsi="Courier New" w:cs="Courier New"/>
          <w:color w:val="000066"/>
          <w:sz w:val="16"/>
          <w:szCs w:val="16"/>
          <w:lang w:val="en-US" w:eastAsia="ru-RU"/>
        </w:rPr>
        <w:t>'body'</w:t>
      </w:r>
      <w:r w:rsidRPr="001F2C49">
        <w:rPr>
          <w:rFonts w:ascii="Courier New" w:hAnsi="Courier New" w:cs="Courier New"/>
          <w:color w:val="000000"/>
          <w:sz w:val="16"/>
          <w:szCs w:val="16"/>
          <w:lang w:val="en-US" w:eastAsia="ru-RU"/>
        </w:rPr>
        <w: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 $edit !!}</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0035C4" w:rsidP="000035C4">
      <w:pPr>
        <w:jc w:val="both"/>
        <w:rPr>
          <w:rFonts w:ascii="Courier New" w:hAnsi="Courier New" w:cs="Courier New"/>
          <w:sz w:val="16"/>
          <w:szCs w:val="16"/>
          <w:lang w:val="en-US"/>
        </w:rPr>
      </w:pPr>
      <w:r w:rsidRPr="001F2C49">
        <w:rPr>
          <w:rFonts w:ascii="Courier New" w:hAnsi="Courier New" w:cs="Courier New"/>
          <w:color w:val="000000"/>
          <w:sz w:val="16"/>
          <w:szCs w:val="16"/>
          <w:lang w:val="en-US" w:eastAsia="ru-RU"/>
        </w:rPr>
        <w:t>@stop</w:t>
      </w:r>
    </w:p>
    <w:p w:rsidR="00D077A9" w:rsidRPr="00D138BC" w:rsidRDefault="00D077A9" w:rsidP="00D077A9">
      <w:pPr>
        <w:spacing w:after="0" w:line="240" w:lineRule="auto"/>
        <w:rPr>
          <w:rFonts w:cs="Arial"/>
          <w:sz w:val="16"/>
          <w:szCs w:val="16"/>
          <w:lang w:val="en-US"/>
        </w:rPr>
      </w:pPr>
    </w:p>
    <w:p w:rsidR="009155EA" w:rsidRDefault="009155EA" w:rsidP="009F2204">
      <w:pPr>
        <w:pStyle w:val="Heading4"/>
        <w:rPr>
          <w:rFonts w:ascii="Arial" w:hAnsi="Arial" w:cs="Arial"/>
          <w:sz w:val="24"/>
          <w:lang w:val="en-US"/>
        </w:rPr>
      </w:pPr>
      <w:r>
        <w:rPr>
          <w:rFonts w:ascii="Arial" w:hAnsi="Arial" w:cs="Arial"/>
          <w:sz w:val="24"/>
          <w:lang w:val="en-US"/>
        </w:rPr>
        <w:t>A Product Controller</w:t>
      </w:r>
    </w:p>
    <w:p w:rsidR="00D077A9" w:rsidRPr="001F2C49" w:rsidRDefault="009155EA" w:rsidP="00D077A9">
      <w:pPr>
        <w:jc w:val="both"/>
        <w:rPr>
          <w:rFonts w:ascii="Arial" w:hAnsi="Arial" w:cs="Arial"/>
          <w:sz w:val="24"/>
          <w:lang w:val="en-US"/>
        </w:rPr>
      </w:pPr>
      <w:r>
        <w:rPr>
          <w:rFonts w:ascii="Arial" w:hAnsi="Arial" w:cs="Arial"/>
          <w:sz w:val="24"/>
          <w:lang w:val="en-US"/>
        </w:rPr>
        <w:t>Implementation of t</w:t>
      </w:r>
      <w:r w:rsidRPr="00D138BC">
        <w:rPr>
          <w:rFonts w:ascii="Arial" w:hAnsi="Arial" w:cs="Arial"/>
          <w:sz w:val="24"/>
          <w:lang w:val="en-US"/>
        </w:rPr>
        <w:t xml:space="preserve">he </w:t>
      </w:r>
      <w:r w:rsidR="005F3FAF" w:rsidRPr="00D138BC">
        <w:rPr>
          <w:rFonts w:ascii="Arial" w:hAnsi="Arial" w:cs="Arial"/>
          <w:sz w:val="24"/>
          <w:lang w:val="en-US"/>
        </w:rPr>
        <w:t xml:space="preserve">product controller is similar to </w:t>
      </w:r>
      <w:r>
        <w:rPr>
          <w:rFonts w:ascii="Arial" w:hAnsi="Arial" w:cs="Arial"/>
          <w:sz w:val="24"/>
          <w:lang w:val="en-US"/>
        </w:rPr>
        <w:t xml:space="preserve">what we did for </w:t>
      </w:r>
      <w:r w:rsidR="005F3FAF" w:rsidRPr="00D138BC">
        <w:rPr>
          <w:rFonts w:ascii="Arial" w:hAnsi="Arial" w:cs="Arial"/>
          <w:sz w:val="24"/>
          <w:lang w:val="en-US"/>
        </w:rPr>
        <w:t>the customer controller</w:t>
      </w:r>
      <w:r w:rsidR="0017699C">
        <w:rPr>
          <w:rFonts w:ascii="Arial" w:hAnsi="Arial" w:cs="Arial"/>
          <w:sz w:val="24"/>
          <w:lang w:val="en-US"/>
        </w:rPr>
        <w:t>:</w:t>
      </w:r>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&lt;?</w:t>
      </w:r>
      <w:proofErr w:type="spellStart"/>
      <w:r w:rsidRPr="001F2C49">
        <w:rPr>
          <w:rFonts w:ascii="Courier New" w:hAnsi="Courier New" w:cs="Courier New"/>
          <w:color w:val="000000"/>
          <w:sz w:val="16"/>
          <w:szCs w:val="16"/>
          <w:lang w:val="en-US" w:eastAsia="ru-RU"/>
        </w:rPr>
        <w:t>php</w:t>
      </w:r>
      <w:proofErr w:type="spellEnd"/>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 xml:space="preserve">* </w:t>
      </w:r>
      <w:r w:rsidR="00D44FE7">
        <w:rPr>
          <w:rFonts w:ascii="Courier New" w:hAnsi="Courier New" w:cs="Courier New"/>
          <w:i/>
          <w:iCs/>
          <w:color w:val="005600"/>
          <w:sz w:val="16"/>
          <w:szCs w:val="16"/>
          <w:lang w:val="en-US" w:eastAsia="ru-RU"/>
        </w:rPr>
        <w:t>Product Controller</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namespace </w:t>
      </w:r>
      <w:r w:rsidRPr="001F2C49">
        <w:rPr>
          <w:rFonts w:ascii="Courier New" w:hAnsi="Courier New" w:cs="Courier New"/>
          <w:color w:val="000000"/>
          <w:sz w:val="16"/>
          <w:szCs w:val="16"/>
          <w:lang w:val="en-US" w:eastAsia="ru-RU"/>
        </w:rPr>
        <w:t>App\Http\Controllers;</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App\Http\Controllers\Controller;</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App\Product;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class </w:t>
      </w:r>
      <w:proofErr w:type="spellStart"/>
      <w:r w:rsidRPr="001F2C49">
        <w:rPr>
          <w:rFonts w:ascii="Courier New" w:hAnsi="Courier New" w:cs="Courier New"/>
          <w:color w:val="000000"/>
          <w:sz w:val="16"/>
          <w:szCs w:val="16"/>
          <w:lang w:val="en-US" w:eastAsia="ru-RU"/>
        </w:rPr>
        <w:t>ProductController</w:t>
      </w:r>
      <w:proofErr w:type="spellEnd"/>
      <w:r w:rsidRPr="001F2C49">
        <w:rPr>
          <w:rFonts w:ascii="Courier New" w:hAnsi="Courier New" w:cs="Courier New"/>
          <w:color w:val="000000"/>
          <w:sz w:val="16"/>
          <w:szCs w:val="16"/>
          <w:lang w:val="en-US" w:eastAsia="ru-RU"/>
        </w:rPr>
        <w:t xml:space="preserve"> </w:t>
      </w:r>
      <w:r w:rsidRPr="001F2C49">
        <w:rPr>
          <w:rFonts w:ascii="Courier New" w:hAnsi="Courier New" w:cs="Courier New"/>
          <w:b/>
          <w:bCs/>
          <w:color w:val="000000"/>
          <w:sz w:val="16"/>
          <w:szCs w:val="16"/>
          <w:lang w:val="en-US" w:eastAsia="ru-RU"/>
        </w:rPr>
        <w:t xml:space="preserve">extends </w:t>
      </w:r>
      <w:r w:rsidRPr="001F2C49">
        <w:rPr>
          <w:rFonts w:ascii="Courier New" w:hAnsi="Courier New" w:cs="Courier New"/>
          <w:color w:val="000000"/>
          <w:sz w:val="16"/>
          <w:szCs w:val="16"/>
          <w:lang w:val="en-US" w:eastAsia="ru-RU"/>
        </w:rPr>
        <w:t>Controller {</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pStyle w:val="2"/>
        <w:rPr>
          <w:lang w:eastAsia="ru-RU"/>
        </w:rPr>
      </w:pPr>
      <w:r w:rsidRPr="001C5D29">
        <w:rPr>
          <w:lang w:eastAsia="ru-RU"/>
        </w:rPr>
        <w:t xml:space="preserve">  /**</w:t>
      </w:r>
    </w:p>
    <w:p w:rsidR="001F2C49" w:rsidRPr="001C5D29" w:rsidRDefault="001F2C49" w:rsidP="001F2C49">
      <w:pPr>
        <w:pStyle w:val="2"/>
        <w:rPr>
          <w:lang w:eastAsia="ru-RU"/>
        </w:rPr>
      </w:pPr>
      <w:r w:rsidRPr="001C5D29">
        <w:rPr>
          <w:lang w:eastAsia="ru-RU"/>
        </w:rPr>
        <w:t xml:space="preserve">   * </w:t>
      </w:r>
      <w:r w:rsidR="00D44FE7" w:rsidRPr="001C5D29">
        <w:rPr>
          <w:lang w:eastAsia="ru-RU"/>
        </w:rPr>
        <w:t>Displays a list of products</w:t>
      </w:r>
    </w:p>
    <w:p w:rsidR="001F2C49" w:rsidRPr="001C5D29" w:rsidRDefault="001F2C49" w:rsidP="001F2C49">
      <w:pPr>
        <w:pStyle w:val="2"/>
        <w:rPr>
          <w:lang w:eastAsia="ru-RU"/>
        </w:rPr>
      </w:pPr>
      <w:r w:rsidRPr="001C5D29">
        <w:rPr>
          <w:lang w:eastAsia="ru-RU"/>
        </w:rPr>
        <w:t xml:space="preserve">   *</w:t>
      </w:r>
    </w:p>
    <w:p w:rsidR="001F2C49" w:rsidRPr="009F2204" w:rsidRDefault="001F2C49" w:rsidP="001F2C49">
      <w:pPr>
        <w:pStyle w:val="2"/>
        <w:rPr>
          <w:lang w:eastAsia="ru-RU"/>
        </w:rPr>
      </w:pPr>
      <w:r w:rsidRPr="001C5D29">
        <w:rPr>
          <w:lang w:eastAsia="ru-RU"/>
        </w:rPr>
        <w:t xml:space="preserve">   </w:t>
      </w:r>
      <w:r w:rsidRPr="009F2204">
        <w:rPr>
          <w:lang w:eastAsia="ru-RU"/>
        </w:rPr>
        <w:t>* @</w:t>
      </w:r>
      <w:r w:rsidRPr="001F2C49">
        <w:rPr>
          <w:lang w:eastAsia="ru-RU"/>
        </w:rPr>
        <w:t>return</w:t>
      </w:r>
      <w:r w:rsidRPr="009F2204">
        <w:rPr>
          <w:lang w:eastAsia="ru-RU"/>
        </w:rPr>
        <w:t xml:space="preserve"> </w:t>
      </w:r>
      <w:r w:rsidRPr="001F2C49">
        <w:rPr>
          <w:lang w:eastAsia="ru-RU"/>
        </w:rPr>
        <w:t>Response</w:t>
      </w:r>
    </w:p>
    <w:p w:rsidR="001F2C49" w:rsidRPr="009F2204" w:rsidRDefault="001F2C49" w:rsidP="001F2C49">
      <w:pPr>
        <w:pStyle w:val="2"/>
        <w:rPr>
          <w:lang w:eastAsia="ru-RU"/>
        </w:rPr>
      </w:pPr>
      <w:r w:rsidRPr="009F2204">
        <w:rPr>
          <w:lang w:eastAsia="ru-RU"/>
        </w:rPr>
        <w:t xml:space="preserve">   */</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  public function </w:t>
      </w:r>
      <w:proofErr w:type="spellStart"/>
      <w:r w:rsidRPr="001F2C49">
        <w:rPr>
          <w:rFonts w:ascii="Courier New" w:hAnsi="Courier New" w:cs="Courier New"/>
          <w:color w:val="000000"/>
          <w:sz w:val="16"/>
          <w:szCs w:val="16"/>
          <w:lang w:val="en-US" w:eastAsia="ru-RU"/>
        </w:rPr>
        <w:t>showProducts</w:t>
      </w:r>
      <w:proofErr w:type="spellEnd"/>
      <w:r w:rsidRPr="001F2C49">
        <w:rPr>
          <w:rFonts w:ascii="Courier New" w:hAnsi="Courier New" w:cs="Courier New"/>
          <w:color w:val="000000"/>
          <w:sz w:val="16"/>
          <w:szCs w:val="16"/>
          <w:lang w:val="en-US" w:eastAsia="ru-RU"/>
        </w:rPr>
        <w:t>() {</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 xml:space="preserve">    // </w:t>
      </w:r>
      <w:r w:rsidR="00D44FE7" w:rsidRPr="001C5D29">
        <w:rPr>
          <w:rFonts w:ascii="Courier New" w:hAnsi="Courier New" w:cs="Courier New"/>
          <w:i/>
          <w:iCs/>
          <w:color w:val="005600"/>
          <w:sz w:val="16"/>
          <w:szCs w:val="16"/>
          <w:lang w:val="en-US" w:eastAsia="ru-RU"/>
        </w:rPr>
        <w:t>Connect widget for search</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 = \</w:t>
      </w:r>
      <w:proofErr w:type="spellStart"/>
      <w:r w:rsidRPr="001F2C49">
        <w:rPr>
          <w:rFonts w:ascii="Courier New" w:hAnsi="Courier New" w:cs="Courier New"/>
          <w:color w:val="000000"/>
          <w:sz w:val="16"/>
          <w:szCs w:val="16"/>
          <w:lang w:val="en-US" w:eastAsia="ru-RU"/>
        </w:rPr>
        <w:t>DataFilter</w:t>
      </w:r>
      <w:proofErr w:type="spellEnd"/>
      <w:r w:rsidRPr="001F2C49">
        <w:rPr>
          <w:rFonts w:ascii="Courier New" w:hAnsi="Courier New" w:cs="Courier New"/>
          <w:color w:val="000000"/>
          <w:sz w:val="16"/>
          <w:szCs w:val="16"/>
          <w:lang w:val="en-US" w:eastAsia="ru-RU"/>
        </w:rPr>
        <w:t>::source(</w:t>
      </w:r>
      <w:r w:rsidRPr="001F2C49">
        <w:rPr>
          <w:rFonts w:ascii="Courier New" w:hAnsi="Courier New" w:cs="Courier New"/>
          <w:b/>
          <w:bCs/>
          <w:color w:val="000000"/>
          <w:sz w:val="16"/>
          <w:szCs w:val="16"/>
          <w:lang w:val="en-US" w:eastAsia="ru-RU"/>
        </w:rPr>
        <w:t xml:space="preserve">new </w:t>
      </w:r>
      <w:r w:rsidRPr="001F2C49">
        <w:rPr>
          <w:rFonts w:ascii="Courier New" w:hAnsi="Courier New" w:cs="Courier New"/>
          <w:color w:val="000000"/>
          <w:sz w:val="16"/>
          <w:szCs w:val="16"/>
          <w:lang w:val="en-US" w:eastAsia="ru-RU"/>
        </w:rPr>
        <w:t>Product);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The search will be by product name</w:t>
      </w:r>
    </w:p>
    <w:p w:rsidR="001F2C49" w:rsidRPr="00D44FE7"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$filter-&gt;add(</w:t>
      </w:r>
      <w:r w:rsidRPr="00D44FE7">
        <w:rPr>
          <w:rFonts w:ascii="Courier New" w:hAnsi="Courier New" w:cs="Courier New"/>
          <w:color w:val="000066"/>
          <w:sz w:val="16"/>
          <w:szCs w:val="16"/>
          <w:lang w:val="en-US" w:eastAsia="ru-RU"/>
        </w:rPr>
        <w:t>'NAME'</w:t>
      </w:r>
      <w:r w:rsidRPr="00D44FE7">
        <w:rPr>
          <w:rFonts w:ascii="Courier New" w:hAnsi="Courier New" w:cs="Courier New"/>
          <w:color w:val="000000"/>
          <w:sz w:val="16"/>
          <w:szCs w:val="16"/>
          <w:lang w:val="en-US" w:eastAsia="ru-RU"/>
        </w:rPr>
        <w:t xml:space="preserve">, </w:t>
      </w:r>
      <w:r w:rsidR="00D44FE7" w:rsidRPr="00D44FE7">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Name</w:t>
      </w:r>
      <w:r w:rsidRPr="00D44FE7">
        <w:rPr>
          <w:rFonts w:ascii="Courier New" w:hAnsi="Courier New" w:cs="Courier New"/>
          <w:color w:val="000066"/>
          <w:sz w:val="16"/>
          <w:szCs w:val="16"/>
          <w:lang w:val="en-US" w:eastAsia="ru-RU"/>
        </w:rPr>
        <w:t>'</w:t>
      </w:r>
      <w:r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'text'</w:t>
      </w:r>
      <w:r w:rsidRPr="00D44FE7">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$filter-&gt;submit(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Search</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$filter-&gt;reset(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Reset</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Create a grid to display the filtered data</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Pr="001F2C49">
        <w:rPr>
          <w:rFonts w:ascii="Courier New" w:hAnsi="Courier New" w:cs="Courier New"/>
          <w:color w:val="000000"/>
          <w:sz w:val="16"/>
          <w:szCs w:val="16"/>
          <w:lang w:val="en-US" w:eastAsia="ru-RU"/>
        </w:rPr>
        <w:t>$grid = \</w:t>
      </w:r>
      <w:proofErr w:type="spellStart"/>
      <w:r w:rsidRPr="001F2C49">
        <w:rPr>
          <w:rFonts w:ascii="Courier New" w:hAnsi="Courier New" w:cs="Courier New"/>
          <w:color w:val="000000"/>
          <w:sz w:val="16"/>
          <w:szCs w:val="16"/>
          <w:lang w:val="en-US" w:eastAsia="ru-RU"/>
        </w:rPr>
        <w:t>DataGrid</w:t>
      </w:r>
      <w:proofErr w:type="spellEnd"/>
      <w:r w:rsidRPr="001F2C49">
        <w:rPr>
          <w:rFonts w:ascii="Courier New" w:hAnsi="Courier New" w:cs="Courier New"/>
          <w:color w:val="000000"/>
          <w:sz w:val="16"/>
          <w:szCs w:val="16"/>
          <w:lang w:val="en-US" w:eastAsia="ru-RU"/>
        </w:rPr>
        <w:t>::source($filter);</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output</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grid</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columns</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Field, label, sorting</w:t>
      </w:r>
    </w:p>
    <w:p w:rsidR="001F2C49" w:rsidRPr="00D44FE7"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color w:val="000000"/>
          <w:sz w:val="16"/>
          <w:szCs w:val="16"/>
          <w:lang w:val="en-US" w:eastAsia="ru-RU"/>
        </w:rPr>
        <w:t>$grid-&gt;add(</w:t>
      </w:r>
      <w:r w:rsidR="001F2C49" w:rsidRPr="00D44FE7">
        <w:rPr>
          <w:rFonts w:ascii="Courier New" w:hAnsi="Courier New" w:cs="Courier New"/>
          <w:color w:val="000066"/>
          <w:sz w:val="16"/>
          <w:szCs w:val="16"/>
          <w:lang w:val="en-US" w:eastAsia="ru-RU"/>
        </w:rPr>
        <w:t>'NAME'</w:t>
      </w:r>
      <w:r w:rsidR="001F2C49"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Name</w:t>
      </w:r>
      <w:r w:rsidR="001F2C49" w:rsidRPr="00D44FE7">
        <w:rPr>
          <w:rFonts w:ascii="Courier New" w:hAnsi="Courier New" w:cs="Courier New"/>
          <w:color w:val="000066"/>
          <w:sz w:val="16"/>
          <w:szCs w:val="16"/>
          <w:lang w:val="en-US" w:eastAsia="ru-RU"/>
        </w:rPr>
        <w:t>'</w:t>
      </w:r>
      <w:r w:rsidR="001F2C49"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b/>
          <w:bCs/>
          <w:color w:val="000000"/>
          <w:sz w:val="16"/>
          <w:szCs w:val="16"/>
          <w:lang w:val="en-US" w:eastAsia="ru-RU"/>
        </w:rPr>
        <w:t>true</w:t>
      </w:r>
      <w:r w:rsidR="001F2C49" w:rsidRPr="00D44FE7">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Set the format with 2 decimal places</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$grid-&gt;add(</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PRICE|number_format</w:t>
      </w:r>
      <w:proofErr w:type="spellEnd"/>
      <w:r w:rsidR="001F2C49" w:rsidRPr="001F2C49">
        <w:rPr>
          <w:rFonts w:ascii="Courier New" w:hAnsi="Courier New" w:cs="Courier New"/>
          <w:color w:val="000066"/>
          <w:sz w:val="16"/>
          <w:szCs w:val="16"/>
          <w:lang w:val="en-US" w:eastAsia="ru-RU"/>
        </w:rPr>
        <w:t>[2,., ]'</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$grid-&gt;row(</w:t>
      </w:r>
      <w:r w:rsidR="001F2C49" w:rsidRPr="001C5D29">
        <w:rPr>
          <w:rFonts w:ascii="Courier New" w:hAnsi="Courier New" w:cs="Courier New"/>
          <w:b/>
          <w:bCs/>
          <w:color w:val="000000"/>
          <w:sz w:val="16"/>
          <w:szCs w:val="16"/>
          <w:lang w:val="en-US" w:eastAsia="ru-RU"/>
        </w:rPr>
        <w:t>function</w:t>
      </w:r>
      <w:r w:rsidR="001F2C49" w:rsidRPr="001C5D29">
        <w:rPr>
          <w:rFonts w:ascii="Courier New" w:hAnsi="Courier New" w:cs="Courier New"/>
          <w:color w:val="000000"/>
          <w:sz w:val="16"/>
          <w:szCs w:val="16"/>
          <w:lang w:val="en-US" w:eastAsia="ru-RU"/>
        </w:rPr>
        <w:t>($row) {</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Pres</w:t>
      </w:r>
      <w:r>
        <w:rPr>
          <w:rFonts w:ascii="Courier New" w:hAnsi="Courier New" w:cs="Courier New"/>
          <w:i/>
          <w:iCs/>
          <w:color w:val="005600"/>
          <w:sz w:val="16"/>
          <w:szCs w:val="16"/>
          <w:lang w:val="en-US" w:eastAsia="ru-RU"/>
        </w:rPr>
        <w:t>s the money values to the right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$row-&gt;cell(</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)-&gt;style(</w:t>
      </w:r>
      <w:r w:rsidR="001F2C49" w:rsidRPr="001F2C49">
        <w:rPr>
          <w:rFonts w:ascii="Courier New" w:hAnsi="Courier New" w:cs="Courier New"/>
          <w:color w:val="000066"/>
          <w:sz w:val="16"/>
          <w:szCs w:val="16"/>
          <w:lang w:val="en-US" w:eastAsia="ru-RU"/>
        </w:rPr>
        <w:t>"text-align: right"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Add buttons to view, edit and delete records</w:t>
      </w:r>
    </w:p>
    <w:p w:rsidR="001F2C49" w:rsidRPr="00D44FE7" w:rsidRDefault="00D44FE7" w:rsidP="001F2C49">
      <w:pPr>
        <w:jc w:val="both"/>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$grid-&gt;edit(</w:t>
      </w:r>
      <w:r w:rsidR="001F2C49" w:rsidRPr="001F2C49">
        <w:rPr>
          <w:rFonts w:ascii="Courier New" w:hAnsi="Courier New" w:cs="Courier New"/>
          <w:color w:val="000066"/>
          <w:sz w:val="16"/>
          <w:szCs w:val="16"/>
          <w:lang w:val="en-US" w:eastAsia="ru-RU"/>
        </w:rPr>
        <w:t>'/product/edit'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show|modify|delete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Add the Add product button</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$grid-&gt;link(</w:t>
      </w:r>
      <w:r w:rsidR="001F2C49" w:rsidRPr="001C5D29">
        <w:rPr>
          <w:rFonts w:ascii="Courier New" w:hAnsi="Courier New" w:cs="Courier New"/>
          <w:color w:val="000066"/>
          <w:sz w:val="16"/>
          <w:szCs w:val="16"/>
          <w:lang w:val="en-US" w:eastAsia="ru-RU"/>
        </w:rPr>
        <w:t>'/product/edit'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ins w:id="87" w:author="Denis" w:date="2017-11-14T20:31:00Z">
        <w:r w:rsidR="00DA5B5F">
          <w:rPr>
            <w:rFonts w:ascii="Courier New" w:hAnsi="Courier New" w:cs="Courier New"/>
            <w:color w:val="000066"/>
            <w:sz w:val="16"/>
            <w:szCs w:val="16"/>
            <w:lang w:val="en-US" w:eastAsia="ru-RU"/>
          </w:rPr>
          <w:t xml:space="preserve">Add </w:t>
        </w:r>
      </w:ins>
      <w:ins w:id="88" w:author="Denis" w:date="2017-11-14T20:32:00Z">
        <w:r w:rsidR="00DA5B5F">
          <w:rPr>
            <w:rFonts w:ascii="Courier New" w:hAnsi="Courier New" w:cs="Courier New"/>
            <w:color w:val="000066"/>
            <w:sz w:val="16"/>
            <w:szCs w:val="16"/>
            <w:lang w:val="en-US" w:eastAsia="ru-RU"/>
          </w:rPr>
          <w:t>Product</w:t>
        </w:r>
      </w:ins>
      <w:del w:id="89" w:author="Denis" w:date="2017-11-14T20:31:00Z">
        <w:r w:rsidR="001F2C49" w:rsidRPr="001F2C49" w:rsidDel="00DA5B5F">
          <w:rPr>
            <w:rFonts w:ascii="Courier New" w:hAnsi="Courier New" w:cs="Courier New"/>
            <w:color w:val="000066"/>
            <w:sz w:val="16"/>
            <w:szCs w:val="16"/>
            <w:lang w:eastAsia="ru-RU"/>
          </w:rPr>
          <w:delText>Добавление</w:delText>
        </w:r>
        <w:r w:rsidR="001F2C49" w:rsidRPr="001C5D29" w:rsidDel="00DA5B5F">
          <w:rPr>
            <w:rFonts w:ascii="Courier New" w:hAnsi="Courier New" w:cs="Courier New"/>
            <w:color w:val="000066"/>
            <w:sz w:val="16"/>
            <w:szCs w:val="16"/>
            <w:lang w:val="en-US" w:eastAsia="ru-RU"/>
          </w:rPr>
          <w:delText xml:space="preserve"> </w:delText>
        </w:r>
        <w:r w:rsidR="001F2C49" w:rsidRPr="001F2C49" w:rsidDel="00DA5B5F">
          <w:rPr>
            <w:rFonts w:ascii="Courier New" w:hAnsi="Courier New" w:cs="Courier New"/>
            <w:color w:val="000066"/>
            <w:sz w:val="16"/>
            <w:szCs w:val="16"/>
            <w:lang w:eastAsia="ru-RU"/>
          </w:rPr>
          <w:delText>товара</w:delText>
        </w:r>
      </w:del>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"TR"</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sorting</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w:t>
      </w:r>
      <w:proofErr w:type="spellStart"/>
      <w:r w:rsidR="001F2C49" w:rsidRPr="001C5D29">
        <w:rPr>
          <w:rFonts w:ascii="Courier New" w:hAnsi="Courier New" w:cs="Courier New"/>
          <w:color w:val="000000"/>
          <w:sz w:val="16"/>
          <w:szCs w:val="16"/>
          <w:lang w:val="en-US" w:eastAsia="ru-RU"/>
        </w:rPr>
        <w:t>orderBy</w:t>
      </w:r>
      <w:proofErr w:type="spellEnd"/>
      <w:r w:rsidR="001F2C49" w:rsidRPr="001C5D29">
        <w:rPr>
          <w:rFonts w:ascii="Courier New" w:hAnsi="Courier New" w:cs="Courier New"/>
          <w:color w:val="000000"/>
          <w:sz w:val="16"/>
          <w:szCs w:val="16"/>
          <w:lang w:val="en-US" w:eastAsia="ru-RU"/>
        </w:rPr>
        <w:t>(</w:t>
      </w:r>
      <w:r w:rsidR="001F2C49" w:rsidRPr="001C5D29">
        <w:rPr>
          <w:rFonts w:ascii="Courier New" w:hAnsi="Courier New" w:cs="Courier New"/>
          <w:color w:val="000066"/>
          <w:sz w:val="16"/>
          <w:szCs w:val="16"/>
          <w:lang w:val="en-US" w:eastAsia="ru-RU"/>
        </w:rPr>
        <w:t>'NAME'</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proofErr w:type="spellStart"/>
      <w:r w:rsidR="001F2C49" w:rsidRPr="001C5D29">
        <w:rPr>
          <w:rFonts w:ascii="Courier New" w:hAnsi="Courier New" w:cs="Courier New"/>
          <w:color w:val="000066"/>
          <w:sz w:val="16"/>
          <w:szCs w:val="16"/>
          <w:lang w:val="en-US" w:eastAsia="ru-RU"/>
        </w:rPr>
        <w:t>asc</w:t>
      </w:r>
      <w:proofErr w:type="spellEnd"/>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set the number of records per page</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$grid-&gt;paginate(10);</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display the customer template and pass the filter and grid to it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view(</w:t>
      </w:r>
      <w:r w:rsidR="001F2C49" w:rsidRPr="001F2C49">
        <w:rPr>
          <w:rFonts w:ascii="Courier New" w:hAnsi="Courier New" w:cs="Courier New"/>
          <w:color w:val="000066"/>
          <w:sz w:val="16"/>
          <w:szCs w:val="16"/>
          <w:lang w:val="en-US" w:eastAsia="ru-RU"/>
        </w:rPr>
        <w:t>'product'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'filter'</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'grid'</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C5D29" w:rsidRDefault="00D44FE7" w:rsidP="001F2C49">
      <w:pPr>
        <w:pStyle w:val="2"/>
        <w:rPr>
          <w:lang w:eastAsia="ru-RU"/>
        </w:rPr>
      </w:pPr>
      <w:r w:rsidRPr="001C5D29">
        <w:rPr>
          <w:lang w:eastAsia="ru-RU"/>
        </w:rPr>
        <w:t xml:space="preserve">   </w:t>
      </w:r>
      <w:r w:rsidR="001F2C49" w:rsidRPr="001C5D29">
        <w:rPr>
          <w:lang w:eastAsia="ru-RU"/>
        </w:rPr>
        <w:t xml:space="preserve">* </w:t>
      </w:r>
      <w:r w:rsidR="00A008AA" w:rsidRPr="001C5D29">
        <w:rPr>
          <w:lang w:eastAsia="ru-RU"/>
        </w:rPr>
        <w:t>Add, edit and delete products</w:t>
      </w: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F2C49" w:rsidRDefault="00D44FE7" w:rsidP="001F2C49">
      <w:pPr>
        <w:pStyle w:val="2"/>
        <w:rPr>
          <w:lang w:eastAsia="ru-RU"/>
        </w:rPr>
      </w:pPr>
      <w:r w:rsidRPr="00D44FE7">
        <w:rPr>
          <w:lang w:eastAsia="ru-RU"/>
        </w:rPr>
        <w:t xml:space="preserve">   </w:t>
      </w:r>
      <w:r w:rsidR="001F2C49" w:rsidRPr="001F2C49">
        <w:rPr>
          <w:lang w:eastAsia="ru-RU"/>
        </w:rPr>
        <w:t>* @return Response</w:t>
      </w:r>
    </w:p>
    <w:p w:rsidR="001F2C49" w:rsidRPr="001F2C49" w:rsidRDefault="00D44FE7" w:rsidP="001F2C49">
      <w:pPr>
        <w:pStyle w:val="2"/>
        <w:rPr>
          <w:lang w:eastAsia="ru-RU"/>
        </w:rPr>
      </w:pPr>
      <w:r w:rsidRPr="00D44FE7">
        <w:rPr>
          <w:lang w:eastAsia="ru-RU"/>
        </w:rPr>
        <w:t xml:space="preserve">   </w:t>
      </w:r>
      <w:r w:rsidR="001F2C49" w:rsidRPr="001F2C49">
        <w:rPr>
          <w:lang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public function </w:t>
      </w:r>
      <w:proofErr w:type="spellStart"/>
      <w:r w:rsidR="001F2C49" w:rsidRPr="001F2C49">
        <w:rPr>
          <w:rFonts w:ascii="Courier New" w:hAnsi="Courier New" w:cs="Courier New"/>
          <w:color w:val="000000"/>
          <w:sz w:val="16"/>
          <w:szCs w:val="16"/>
          <w:lang w:val="en-US" w:eastAsia="ru-RU"/>
        </w:rPr>
        <w:t>editProduct</w:t>
      </w:r>
      <w:proofErr w:type="spellEnd"/>
      <w:r w:rsidR="001F2C49" w:rsidRPr="001F2C49">
        <w:rPr>
          <w:rFonts w:ascii="Courier New" w:hAnsi="Courier New" w:cs="Courier New"/>
          <w:color w:val="000000"/>
          <w:sz w:val="16"/>
          <w:szCs w:val="16"/>
          <w:lang w:val="en-US" w:eastAsia="ru-RU"/>
        </w:rPr>
        <w:t>()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if </w:t>
      </w:r>
      <w:r w:rsidR="001F2C49" w:rsidRPr="001F2C49">
        <w:rPr>
          <w:rFonts w:ascii="Courier New" w:hAnsi="Courier New" w:cs="Courier New"/>
          <w:color w:val="000000"/>
          <w:sz w:val="16"/>
          <w:szCs w:val="16"/>
          <w:lang w:val="en-US" w:eastAsia="ru-RU"/>
        </w:rPr>
        <w:t>(\Input::get(</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 1)</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66"/>
          <w:sz w:val="16"/>
          <w:szCs w:val="16"/>
          <w:lang w:val="en-US" w:eastAsia="ru-RU"/>
        </w:rPr>
        <w:t>"not the first"</w:t>
      </w:r>
      <w:r w:rsidR="001F2C49" w:rsidRPr="001F2C4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1F2C4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create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lastRenderedPageBreak/>
        <w:t xml:space="preserve">    </w:t>
      </w:r>
      <w:r w:rsidR="001F2C49" w:rsidRPr="001F2C49">
        <w:rPr>
          <w:rFonts w:ascii="Courier New" w:hAnsi="Courier New" w:cs="Courier New"/>
          <w:color w:val="000000"/>
          <w:sz w:val="16"/>
          <w:szCs w:val="16"/>
          <w:lang w:val="en-US" w:eastAsia="ru-RU"/>
        </w:rPr>
        <w:t>$edit = \</w:t>
      </w:r>
      <w:proofErr w:type="spellStart"/>
      <w:r w:rsidR="001F2C49" w:rsidRPr="001F2C49">
        <w:rPr>
          <w:rFonts w:ascii="Courier New" w:hAnsi="Courier New" w:cs="Courier New"/>
          <w:color w:val="000000"/>
          <w:sz w:val="16"/>
          <w:szCs w:val="16"/>
          <w:lang w:val="en-US" w:eastAsia="ru-RU"/>
        </w:rPr>
        <w:t>DataEdit</w:t>
      </w:r>
      <w:proofErr w:type="spellEnd"/>
      <w:r w:rsidR="001F2C49" w:rsidRPr="001F2C49">
        <w:rPr>
          <w:rFonts w:ascii="Courier New" w:hAnsi="Courier New" w:cs="Courier New"/>
          <w:color w:val="000000"/>
          <w:sz w:val="16"/>
          <w:szCs w:val="16"/>
          <w:lang w:val="en-US" w:eastAsia="ru-RU"/>
        </w:rPr>
        <w:t>::source(</w:t>
      </w:r>
      <w:r w:rsidR="001F2C49" w:rsidRPr="001F2C49">
        <w:rPr>
          <w:rFonts w:ascii="Courier New" w:hAnsi="Courier New" w:cs="Courier New"/>
          <w:b/>
          <w:bCs/>
          <w:color w:val="000000"/>
          <w:sz w:val="16"/>
          <w:szCs w:val="16"/>
          <w:lang w:val="en-US" w:eastAsia="ru-RU"/>
        </w:rPr>
        <w:t xml:space="preserve">new </w:t>
      </w:r>
      <w:r w:rsidR="001F2C49" w:rsidRPr="001F2C49">
        <w:rPr>
          <w:rFonts w:ascii="Courier New" w:hAnsi="Courier New" w:cs="Courier New"/>
          <w:color w:val="000000"/>
          <w:sz w:val="16"/>
          <w:szCs w:val="16"/>
          <w:lang w:val="en-US" w:eastAsia="ru-RU"/>
        </w:rPr>
        <w:t>Product());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the title</w:t>
      </w:r>
      <w:r w:rsidR="00A008AA" w:rsidRPr="00A008AA">
        <w:rPr>
          <w:rFonts w:ascii="Courier New" w:hAnsi="Courier New" w:cs="Courier New"/>
          <w:i/>
          <w:iCs/>
          <w:color w:val="005600"/>
          <w:sz w:val="16"/>
          <w:szCs w:val="16"/>
          <w:lang w:val="en-US" w:eastAsia="ru-RU"/>
        </w:rPr>
        <w:t xml:space="preserve"> of the dialog, depending on the type of operation</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switch </w:t>
      </w:r>
      <w:r w:rsidR="001F2C49" w:rsidRPr="001F2C49">
        <w:rPr>
          <w:rFonts w:ascii="Courier New" w:hAnsi="Courier New" w:cs="Courier New"/>
          <w:color w:val="000000"/>
          <w:sz w:val="16"/>
          <w:szCs w:val="16"/>
          <w:lang w:val="en-US" w:eastAsia="ru-RU"/>
        </w:rPr>
        <w:t>($edit-&gt;status)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'create'</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$edit-&gt;label(</w:t>
      </w:r>
      <w:r w:rsidR="00A008AA" w:rsidRPr="001C5D2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Add product</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'modify'</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Edit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Delete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'show'</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A008AA" w:rsidRPr="000035C4">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Product</w:t>
      </w:r>
      <w:r w:rsidR="00A008AA"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s card</w:t>
      </w:r>
      <w:r w:rsidR="00A008AA" w:rsidRPr="000035C4">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$edit-&gt;link(</w:t>
      </w:r>
      <w:r w:rsidR="001F2C49" w:rsidRPr="001F2C49">
        <w:rPr>
          <w:rFonts w:ascii="Courier New" w:hAnsi="Courier New" w:cs="Courier New"/>
          <w:color w:val="000066"/>
          <w:sz w:val="16"/>
          <w:szCs w:val="16"/>
          <w:lang w:val="en-US" w:eastAsia="ru-RU"/>
        </w:rPr>
        <w:t>'products'</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Back</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'TR'</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set that after the operations of adding, editing and deleting,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w:t>
      </w:r>
      <w:r>
        <w:rPr>
          <w:rFonts w:ascii="Courier New" w:hAnsi="Courier New" w:cs="Courier New"/>
          <w:i/>
          <w:iCs/>
          <w:color w:val="005600"/>
          <w:sz w:val="16"/>
          <w:szCs w:val="16"/>
          <w:lang w:val="en-US" w:eastAsia="ru-RU"/>
        </w:rPr>
        <w:t xml:space="preserve"> to return to the list of product</w:t>
      </w:r>
      <w:r w:rsidRPr="00F709A8">
        <w:rPr>
          <w:rFonts w:ascii="Courier New" w:hAnsi="Courier New" w:cs="Courier New"/>
          <w:i/>
          <w:iCs/>
          <w:color w:val="005600"/>
          <w:sz w:val="16"/>
          <w:szCs w:val="16"/>
          <w:lang w:val="en-US" w:eastAsia="ru-RU"/>
        </w:rPr>
        <w:t>s</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$edit-&gt;back(</w:t>
      </w:r>
      <w:r w:rsidR="001F2C49" w:rsidRPr="00A008AA">
        <w:rPr>
          <w:rFonts w:ascii="Courier New" w:hAnsi="Courier New" w:cs="Courier New"/>
          <w:color w:val="000066"/>
          <w:sz w:val="16"/>
          <w:szCs w:val="16"/>
          <w:lang w:val="en-US" w:eastAsia="ru-RU"/>
        </w:rPr>
        <w:t>'</w:t>
      </w:r>
      <w:proofErr w:type="spellStart"/>
      <w:r w:rsidR="001F2C49" w:rsidRPr="00A008AA">
        <w:rPr>
          <w:rFonts w:ascii="Courier New" w:hAnsi="Courier New" w:cs="Courier New"/>
          <w:color w:val="000066"/>
          <w:sz w:val="16"/>
          <w:szCs w:val="16"/>
          <w:lang w:val="en-US" w:eastAsia="ru-RU"/>
        </w:rPr>
        <w:t>insert|update|do_delete</w:t>
      </w:r>
      <w:proofErr w:type="spellEnd"/>
      <w:r w:rsidR="001F2C49" w:rsidRPr="00A008AA">
        <w:rPr>
          <w:rFonts w:ascii="Courier New" w:hAnsi="Courier New" w:cs="Courier New"/>
          <w:color w:val="000066"/>
          <w:sz w:val="16"/>
          <w:szCs w:val="16"/>
          <w:lang w:val="en-US" w:eastAsia="ru-RU"/>
        </w:rPr>
        <w:t>'</w:t>
      </w:r>
      <w:r w:rsidR="001F2C49"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66"/>
          <w:sz w:val="16"/>
          <w:szCs w:val="16"/>
          <w:lang w:val="en-US" w:eastAsia="ru-RU"/>
        </w:rPr>
        <w:t>'products'</w:t>
      </w:r>
      <w:r w:rsidR="001F2C49" w:rsidRPr="00A008AA">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We add editors of a certain type, assign them a label and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'NAME'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Name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'required|max:100'</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'max:19'</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'DESCRIPTION'</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Description</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textarea</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-&gt;attributes([</w:t>
      </w:r>
      <w:r w:rsidR="001F2C49" w:rsidRPr="001F2C49">
        <w:rPr>
          <w:rFonts w:ascii="Courier New" w:hAnsi="Courier New" w:cs="Courier New"/>
          <w:color w:val="000066"/>
          <w:sz w:val="16"/>
          <w:szCs w:val="16"/>
          <w:lang w:val="en-US" w:eastAsia="ru-RU"/>
        </w:rPr>
        <w:t xml:space="preserve">'rows' </w:t>
      </w:r>
      <w:r w:rsidR="001F2C49" w:rsidRPr="001F2C49">
        <w:rPr>
          <w:rFonts w:ascii="Courier New" w:hAnsi="Courier New" w:cs="Courier New"/>
          <w:color w:val="000000"/>
          <w:sz w:val="16"/>
          <w:szCs w:val="16"/>
          <w:lang w:val="en-US" w:eastAsia="ru-RU"/>
        </w:rPr>
        <w:t>=&gt; 8])</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'max:8192'</w:t>
      </w:r>
      <w:r w:rsidR="00A008AA">
        <w:rPr>
          <w:rFonts w:ascii="Courier New" w:hAnsi="Courier New" w:cs="Courier New"/>
          <w:color w:val="000000"/>
          <w:sz w:val="16"/>
          <w:szCs w:val="16"/>
          <w:lang w:val="en-US" w:eastAsia="ru-RU"/>
        </w:rPr>
        <w:t>);</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F709A8">
        <w:rPr>
          <w:rFonts w:ascii="Courier New" w:hAnsi="Courier New" w:cs="Courier New"/>
          <w:i/>
          <w:iCs/>
          <w:color w:val="005600"/>
          <w:sz w:val="16"/>
          <w:szCs w:val="16"/>
          <w:lang w:val="en-US" w:eastAsia="ru-RU"/>
        </w:rPr>
        <w:t xml:space="preserve">// display the template </w:t>
      </w:r>
      <w:proofErr w:type="spellStart"/>
      <w:r w:rsidRPr="00A008AA">
        <w:rPr>
          <w:rFonts w:ascii="Courier New" w:hAnsi="Courier New" w:cs="Courier New"/>
          <w:i/>
          <w:iCs/>
          <w:color w:val="005600"/>
          <w:sz w:val="16"/>
          <w:szCs w:val="16"/>
          <w:lang w:val="en-US" w:eastAsia="ru-RU"/>
        </w:rPr>
        <w:t>product</w:t>
      </w:r>
      <w:r w:rsidRPr="00F709A8">
        <w:rPr>
          <w:rFonts w:ascii="Courier New" w:hAnsi="Courier New" w:cs="Courier New"/>
          <w:i/>
          <w:iCs/>
          <w:color w:val="005600"/>
          <w:sz w:val="16"/>
          <w:szCs w:val="16"/>
          <w:lang w:val="en-US" w:eastAsia="ru-RU"/>
        </w:rPr>
        <w:t>_edit</w:t>
      </w:r>
      <w:proofErr w:type="spellEnd"/>
      <w:r w:rsidRPr="00F709A8">
        <w:rPr>
          <w:rFonts w:ascii="Courier New" w:hAnsi="Courier New" w:cs="Courier New"/>
          <w:i/>
          <w:iCs/>
          <w:color w:val="005600"/>
          <w:sz w:val="16"/>
          <w:szCs w:val="16"/>
          <w:lang w:val="en-US" w:eastAsia="ru-RU"/>
        </w:rPr>
        <w:t xml:space="preserve"> and pass it to the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$edit-&gt;view(</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product_edit</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'edit'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9155EA" w:rsidP="00E9148E">
      <w:pPr>
        <w:pStyle w:val="Heading4"/>
        <w:rPr>
          <w:rFonts w:ascii="Arial" w:hAnsi="Arial" w:cs="Arial"/>
          <w:sz w:val="24"/>
          <w:lang w:val="en-US"/>
        </w:rPr>
      </w:pPr>
      <w:r>
        <w:rPr>
          <w:rFonts w:ascii="Arial" w:hAnsi="Arial" w:cs="Arial"/>
          <w:sz w:val="24"/>
          <w:lang w:val="en-US"/>
        </w:rPr>
        <w:t>A Controller for Invoices</w:t>
      </w:r>
    </w:p>
    <w:p w:rsidR="00D077A9" w:rsidRPr="0030171F" w:rsidRDefault="005F3FAF" w:rsidP="00D077A9">
      <w:pPr>
        <w:jc w:val="both"/>
        <w:rPr>
          <w:rFonts w:ascii="Arial" w:hAnsi="Arial" w:cs="Arial"/>
          <w:sz w:val="24"/>
          <w:lang w:val="en-US"/>
        </w:rPr>
      </w:pPr>
      <w:r w:rsidRPr="00D138BC">
        <w:rPr>
          <w:rFonts w:ascii="Arial" w:hAnsi="Arial" w:cs="Arial"/>
          <w:sz w:val="24"/>
          <w:lang w:val="en-US"/>
        </w:rPr>
        <w:t>The invoice controller is more complex</w:t>
      </w:r>
      <w:r w:rsidR="009155EA">
        <w:rPr>
          <w:rFonts w:ascii="Arial" w:hAnsi="Arial" w:cs="Arial"/>
          <w:sz w:val="24"/>
          <w:lang w:val="en-US"/>
        </w:rPr>
        <w:t xml:space="preserve"> and includes </w:t>
      </w:r>
      <w:r w:rsidRPr="00D138BC">
        <w:rPr>
          <w:rFonts w:ascii="Arial" w:hAnsi="Arial" w:cs="Arial"/>
          <w:sz w:val="24"/>
          <w:lang w:val="en-US"/>
        </w:rPr>
        <w:t>an additional function</w:t>
      </w:r>
      <w:r w:rsidR="009155EA" w:rsidRPr="00D138BC">
        <w:rPr>
          <w:rFonts w:ascii="Arial" w:hAnsi="Arial" w:cs="Arial"/>
          <w:sz w:val="24"/>
          <w:lang w:val="en-US"/>
        </w:rPr>
        <w:t xml:space="preserve"> </w:t>
      </w:r>
      <w:r w:rsidRPr="00D138BC">
        <w:rPr>
          <w:rFonts w:ascii="Arial" w:hAnsi="Arial" w:cs="Arial"/>
          <w:sz w:val="24"/>
          <w:lang w:val="en-US"/>
        </w:rPr>
        <w:t xml:space="preserve">to pay </w:t>
      </w:r>
      <w:r w:rsidR="00A51C0B">
        <w:rPr>
          <w:rFonts w:ascii="Arial" w:hAnsi="Arial" w:cs="Arial"/>
          <w:sz w:val="24"/>
          <w:lang w:val="en-US"/>
        </w:rPr>
        <w:t>an</w:t>
      </w:r>
      <w:r w:rsidR="00A51C0B" w:rsidRPr="00D138BC">
        <w:rPr>
          <w:rFonts w:ascii="Arial" w:hAnsi="Arial" w:cs="Arial"/>
          <w:sz w:val="24"/>
          <w:lang w:val="en-US"/>
        </w:rPr>
        <w:t xml:space="preserve"> </w:t>
      </w:r>
      <w:r w:rsidRPr="00D138BC">
        <w:rPr>
          <w:rFonts w:ascii="Arial" w:hAnsi="Arial" w:cs="Arial"/>
          <w:sz w:val="24"/>
          <w:lang w:val="en-US"/>
        </w:rPr>
        <w:t xml:space="preserve">invoice. Paid invoices are highlighted in a different color. While viewing an invoice, you can also see its items. While editing an invoice, you can edit its items as well.  Here is the </w:t>
      </w:r>
      <w:r w:rsidR="00D469B2">
        <w:rPr>
          <w:rFonts w:ascii="Arial" w:hAnsi="Arial" w:cs="Arial"/>
          <w:sz w:val="24"/>
          <w:lang w:val="en-US"/>
        </w:rPr>
        <w:t xml:space="preserve">code for </w:t>
      </w:r>
      <w:r w:rsidRPr="00D138BC">
        <w:rPr>
          <w:rFonts w:ascii="Arial" w:hAnsi="Arial" w:cs="Arial"/>
          <w:sz w:val="24"/>
          <w:lang w:val="en-US"/>
        </w:rPr>
        <w:t>the controller with detailed comments.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Invoice controller</w:t>
      </w:r>
    </w:p>
    <w:p w:rsidR="001C5D29" w:rsidRPr="001C5D29"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App\Http\Controllers\Controller;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App\Invoice;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App\Product;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w:t>
      </w:r>
      <w:proofErr w:type="spellStart"/>
      <w:r w:rsidRPr="001C5D29">
        <w:rPr>
          <w:rFonts w:ascii="Courier New" w:hAnsi="Courier New" w:cs="Courier New"/>
          <w:color w:val="000000"/>
          <w:sz w:val="16"/>
          <w:szCs w:val="16"/>
          <w:lang w:val="en-US" w:eastAsia="ru-RU"/>
        </w:rPr>
        <w:t>InvoiceLine</w:t>
      </w:r>
      <w:proofErr w:type="spellEnd"/>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InvoiceController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0030171F">
        <w:rPr>
          <w:lang w:eastAsia="ru-RU"/>
        </w:rPr>
        <w:t>Show invoice list</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Pr="001C5D29">
        <w:rPr>
          <w:lang w:eastAsia="ru-RU"/>
        </w:rPr>
        <w:t>return</w:t>
      </w:r>
      <w:r w:rsidRPr="0030171F">
        <w:rPr>
          <w:lang w:eastAsia="ru-RU"/>
        </w:rPr>
        <w:t xml:space="preserve"> </w:t>
      </w:r>
      <w:r w:rsidRPr="001C5D29">
        <w:rPr>
          <w:lang w:eastAsia="ru-RU"/>
        </w:rPr>
        <w:t>Response</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30171F">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showInvoices</w:t>
      </w:r>
      <w:proofErr w:type="spellEnd"/>
      <w:r w:rsidRPr="0030171F">
        <w:rPr>
          <w:rFonts w:ascii="Courier New" w:hAnsi="Courier New" w:cs="Courier New"/>
          <w:color w:val="000000"/>
          <w:sz w:val="16"/>
          <w:szCs w:val="16"/>
          <w:lang w:val="en-US" w:eastAsia="ru-RU"/>
        </w:rPr>
        <w:t>() {</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The invoice model will also select the related suppliers</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E9148E">
        <w:rPr>
          <w:rFonts w:ascii="Courier New" w:hAnsi="Courier New" w:cs="Courier New"/>
          <w:color w:val="000000"/>
          <w:sz w:val="16"/>
          <w:szCs w:val="16"/>
          <w:lang w:val="en-US" w:eastAsia="ru-RU"/>
        </w:rPr>
        <w:t xml:space="preserve"> = </w:t>
      </w:r>
      <w:r w:rsidRPr="001C5D29">
        <w:rPr>
          <w:rFonts w:ascii="Courier New" w:hAnsi="Courier New" w:cs="Courier New"/>
          <w:color w:val="000000"/>
          <w:sz w:val="16"/>
          <w:szCs w:val="16"/>
          <w:lang w:val="en-US" w:eastAsia="ru-RU"/>
        </w:rPr>
        <w:t>Invoice</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with</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customer</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A</w:t>
      </w:r>
      <w:r w:rsidR="0030171F" w:rsidRPr="0030171F">
        <w:rPr>
          <w:rFonts w:ascii="Courier New" w:hAnsi="Courier New" w:cs="Courier New"/>
          <w:i/>
          <w:iCs/>
          <w:color w:val="005600"/>
          <w:sz w:val="16"/>
          <w:szCs w:val="16"/>
          <w:lang w:val="en-US" w:eastAsia="ru-RU"/>
        </w:rPr>
        <w:t>dd a widget for search.</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w:t>
      </w:r>
      <w:r w:rsidRPr="0030171F">
        <w:rPr>
          <w:rFonts w:ascii="Courier New" w:hAnsi="Courier New" w:cs="Courier New"/>
          <w:color w:val="000000"/>
          <w:sz w:val="16"/>
          <w:szCs w:val="16"/>
          <w:lang w:val="en-US" w:eastAsia="ru-RU"/>
        </w:rPr>
        <w:t xml:space="preserve"> = \</w:t>
      </w:r>
      <w:proofErr w:type="spellStart"/>
      <w:r w:rsidRPr="001C5D29">
        <w:rPr>
          <w:rFonts w:ascii="Courier New" w:hAnsi="Courier New" w:cs="Courier New"/>
          <w:color w:val="000000"/>
          <w:sz w:val="16"/>
          <w:szCs w:val="16"/>
          <w:lang w:val="en-US" w:eastAsia="ru-RU"/>
        </w:rPr>
        <w:t>DataFilter</w:t>
      </w:r>
      <w:proofErr w:type="spellEnd"/>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source</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Let's filter by date range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$filter-&gt;add(</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daterange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and filter by customer name</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$filter-&gt;add(</w:t>
      </w:r>
      <w:r w:rsidRPr="0030171F">
        <w:rPr>
          <w:rFonts w:ascii="Courier New" w:hAnsi="Courier New" w:cs="Courier New"/>
          <w:color w:val="000066"/>
          <w:sz w:val="16"/>
          <w:szCs w:val="16"/>
          <w:lang w:val="en-US" w:eastAsia="ru-RU"/>
        </w:rPr>
        <w:t>'customer.NAME'</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'text'</w:t>
      </w:r>
      <w:r w:rsidRPr="0030171F">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$filter-&gt;submit(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Search</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$filter-&gt;reset(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Reset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Create a grid to display the filtered data</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 = \</w:t>
      </w:r>
      <w:proofErr w:type="spellStart"/>
      <w:r w:rsidRPr="001C5D29">
        <w:rPr>
          <w:rFonts w:ascii="Courier New" w:hAnsi="Courier New" w:cs="Courier New"/>
          <w:color w:val="000000"/>
          <w:sz w:val="16"/>
          <w:szCs w:val="16"/>
          <w:lang w:val="en-US" w:eastAsia="ru-RU"/>
        </w:rPr>
        <w:t>DataGrid</w:t>
      </w:r>
      <w:proofErr w:type="spellEnd"/>
      <w:r w:rsidRPr="001C5D29">
        <w:rPr>
          <w:rFonts w:ascii="Courier New" w:hAnsi="Courier New" w:cs="Courier New"/>
          <w:color w:val="000000"/>
          <w:sz w:val="16"/>
          <w:szCs w:val="16"/>
          <w:lang w:val="en-US" w:eastAsia="ru-RU"/>
        </w:rPr>
        <w:t>::source($filter);</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output grid columns</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Field, caption, sorted</w:t>
      </w:r>
    </w:p>
    <w:p w:rsid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30171F">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F</w:t>
      </w:r>
      <w:r w:rsidR="0030171F" w:rsidRPr="0030171F">
        <w:rPr>
          <w:rFonts w:ascii="Courier New" w:hAnsi="Courier New" w:cs="Courier New"/>
          <w:i/>
          <w:iCs/>
          <w:color w:val="005600"/>
          <w:sz w:val="16"/>
          <w:szCs w:val="16"/>
          <w:lang w:val="en-US" w:eastAsia="ru-RU"/>
        </w:rPr>
        <w:t xml:space="preserve">or the date we set an additional function that converts </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0171F">
        <w:rPr>
          <w:rFonts w:ascii="Courier New" w:hAnsi="Courier New" w:cs="Courier New"/>
          <w:i/>
          <w:iCs/>
          <w:color w:val="005600"/>
          <w:sz w:val="16"/>
          <w:szCs w:val="16"/>
          <w:lang w:val="en-US" w:eastAsia="ru-RU"/>
        </w:rPr>
        <w:t>the date into a string</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$grid-&gt;add(</w:t>
      </w: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I</w:t>
      </w:r>
      <w:r w:rsidR="0030171F">
        <w:rPr>
          <w:rFonts w:ascii="Courier New" w:hAnsi="Courier New" w:cs="Courier New"/>
          <w:color w:val="000066"/>
          <w:sz w:val="16"/>
          <w:szCs w:val="16"/>
          <w:lang w:val="en-US" w:eastAsia="ru-RU"/>
        </w:rPr>
        <w:t>NVOICE_DATE|strtotime|date</w:t>
      </w:r>
      <w:proofErr w:type="spellEnd"/>
      <w:r w:rsidR="0030171F">
        <w:rPr>
          <w:rFonts w:ascii="Courier New" w:hAnsi="Courier New" w:cs="Courier New"/>
          <w:color w:val="000066"/>
          <w:sz w:val="16"/>
          <w:szCs w:val="16"/>
          <w:lang w:val="en-US" w:eastAsia="ru-RU"/>
        </w:rPr>
        <w:t>[Y-m-d</w:t>
      </w:r>
      <w:r w:rsidRPr="0030171F">
        <w:rPr>
          <w:rFonts w:ascii="Courier New" w:hAnsi="Courier New" w:cs="Courier New"/>
          <w:color w:val="000066"/>
          <w:sz w:val="16"/>
          <w:szCs w:val="16"/>
          <w:lang w:val="en-US" w:eastAsia="ru-RU"/>
        </w:rPr>
        <w:t xml:space="preserve"> H:i:s]'</w:t>
      </w:r>
      <w:r w:rsidRPr="0030171F">
        <w:rPr>
          <w:rFonts w:ascii="Courier New" w:hAnsi="Courier New" w:cs="Courier New"/>
          <w:color w:val="000000"/>
          <w:sz w:val="16"/>
          <w:szCs w:val="16"/>
          <w:lang w:val="en-US" w:eastAsia="ru-RU"/>
        </w:rPr>
        <w:t xml:space="preserve">, </w:t>
      </w:r>
      <w:r w:rsidR="0030171F"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b/>
          <w:bCs/>
          <w:color w:val="000000"/>
          <w:sz w:val="16"/>
          <w:szCs w:val="16"/>
          <w:lang w:val="en-US" w:eastAsia="ru-RU"/>
        </w:rPr>
        <w:t>true</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for money we will set a format with two decimal places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lastRenderedPageBreak/>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TOTAL_SALE|number_format</w:t>
      </w:r>
      <w:proofErr w:type="spellEnd"/>
      <w:r w:rsidRPr="001C5D29">
        <w:rPr>
          <w:rFonts w:ascii="Courier New" w:hAnsi="Courier New" w:cs="Courier New"/>
          <w:color w:val="000066"/>
          <w:sz w:val="16"/>
          <w:szCs w:val="16"/>
          <w:lang w:val="en-US" w:eastAsia="ru-RU"/>
        </w:rPr>
        <w:t>[2,., ]'</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Amount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$grid-&gt;add(</w:t>
      </w:r>
      <w:r w:rsidRPr="001C5D29">
        <w:rPr>
          <w:rFonts w:ascii="Courier New" w:hAnsi="Courier New" w:cs="Courier New"/>
          <w:color w:val="000066"/>
          <w:sz w:val="16"/>
          <w:szCs w:val="16"/>
          <w:lang w:val="en-US" w:eastAsia="ru-RU"/>
        </w:rPr>
        <w:t>'customer.NAME'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0774B1">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Boolean printed as Yes/No</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Paid</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-&gt;cell(</w:t>
      </w:r>
      <w:r w:rsidRPr="001C5D29">
        <w:rPr>
          <w:rFonts w:ascii="Courier New" w:hAnsi="Courier New" w:cs="Courier New"/>
          <w:b/>
          <w:bCs/>
          <w:color w:val="000000"/>
          <w:sz w:val="16"/>
          <w:szCs w:val="16"/>
          <w:lang w:val="en-US" w:eastAsia="ru-RU"/>
        </w:rPr>
        <w:t>function</w:t>
      </w:r>
      <w:r w:rsidRPr="001C5D29">
        <w:rPr>
          <w:rFonts w:ascii="Courier New" w:hAnsi="Courier New" w:cs="Courier New"/>
          <w:color w:val="000000"/>
          <w:sz w:val="16"/>
          <w:szCs w:val="16"/>
          <w:lang w:val="en-US" w:eastAsia="ru-RU"/>
        </w:rPr>
        <w:t>( $value, $row)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E9148E">
        <w:rPr>
          <w:rFonts w:ascii="Courier New" w:hAnsi="Courier New" w:cs="Courier New"/>
          <w:b/>
          <w:bCs/>
          <w:color w:val="000000"/>
          <w:sz w:val="16"/>
          <w:szCs w:val="16"/>
          <w:lang w:val="en-US" w:eastAsia="ru-RU"/>
        </w:rPr>
        <w:t xml:space="preserve">return </w:t>
      </w:r>
      <w:r w:rsidRPr="00E9148E">
        <w:rPr>
          <w:rFonts w:ascii="Courier New" w:hAnsi="Courier New" w:cs="Courier New"/>
          <w:color w:val="000000"/>
          <w:sz w:val="16"/>
          <w:szCs w:val="16"/>
          <w:lang w:val="en-US" w:eastAsia="ru-RU"/>
        </w:rPr>
        <w:t xml:space="preserve">$value ?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Yes</w:t>
      </w:r>
      <w:r w:rsidRPr="00E9148E">
        <w:rPr>
          <w:rFonts w:ascii="Courier New" w:hAnsi="Courier New" w:cs="Courier New"/>
          <w:color w:val="000066"/>
          <w:sz w:val="16"/>
          <w:szCs w:val="16"/>
          <w:lang w:val="en-US" w:eastAsia="ru-RU"/>
        </w:rPr>
        <w:t xml:space="preserve">' </w:t>
      </w:r>
      <w:r w:rsidRPr="00E9148E">
        <w:rPr>
          <w:rFonts w:ascii="Courier New" w:hAnsi="Courier New" w:cs="Courier New"/>
          <w:color w:val="000000"/>
          <w:sz w:val="16"/>
          <w:szCs w:val="16"/>
          <w:lang w:val="en-US" w:eastAsia="ru-RU"/>
        </w:rPr>
        <w:t xml:space="preserve">: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No</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$grid-&gt;row(</w:t>
      </w:r>
      <w:r w:rsidRPr="000774B1">
        <w:rPr>
          <w:rFonts w:ascii="Courier New" w:hAnsi="Courier New" w:cs="Courier New"/>
          <w:b/>
          <w:bCs/>
          <w:color w:val="000000"/>
          <w:sz w:val="16"/>
          <w:szCs w:val="16"/>
          <w:lang w:val="en-US" w:eastAsia="ru-RU"/>
        </w:rPr>
        <w:t>function</w:t>
      </w:r>
      <w:r w:rsidRPr="000774B1">
        <w:rPr>
          <w:rFonts w:ascii="Courier New" w:hAnsi="Courier New" w:cs="Courier New"/>
          <w:color w:val="000000"/>
          <w:sz w:val="16"/>
          <w:szCs w:val="16"/>
          <w:lang w:val="en-US" w:eastAsia="ru-RU"/>
        </w:rPr>
        <w:t>($row) {</w:t>
      </w:r>
    </w:p>
    <w:p w:rsidR="001C5D29" w:rsidRPr="000774B1" w:rsidRDefault="001C5D29" w:rsidP="001C5D29">
      <w:pPr>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The monetary values are pressed to the right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row</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cell</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TOTAL</w:t>
      </w:r>
      <w:r w:rsidRPr="0030171F">
        <w:rPr>
          <w:rFonts w:ascii="Courier New" w:hAnsi="Courier New" w:cs="Courier New"/>
          <w:color w:val="000066"/>
          <w:sz w:val="16"/>
          <w:szCs w:val="16"/>
          <w:lang w:val="en-US" w:eastAsia="ru-RU"/>
        </w:rPr>
        <w:t>_</w:t>
      </w:r>
      <w:r w:rsidRPr="001C5D29">
        <w:rPr>
          <w:rFonts w:ascii="Courier New" w:hAnsi="Courier New" w:cs="Courier New"/>
          <w:color w:val="000066"/>
          <w:sz w:val="16"/>
          <w:szCs w:val="16"/>
          <w:lang w:val="en-US" w:eastAsia="ru-RU"/>
        </w:rPr>
        <w:t>SALE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style</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text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align</w:t>
      </w:r>
      <w:r w:rsidRPr="0030171F">
        <w:rPr>
          <w:rFonts w:ascii="Courier New" w:hAnsi="Courier New" w:cs="Courier New"/>
          <w:color w:val="000066"/>
          <w:sz w:val="16"/>
          <w:szCs w:val="16"/>
          <w:lang w:val="en-US" w:eastAsia="ru-RU"/>
        </w:rPr>
        <w:t xml:space="preserve">: </w:t>
      </w:r>
      <w:r w:rsidRPr="001C5D29">
        <w:rPr>
          <w:rFonts w:ascii="Courier New" w:hAnsi="Courier New" w:cs="Courier New"/>
          <w:color w:val="000066"/>
          <w:sz w:val="16"/>
          <w:szCs w:val="16"/>
          <w:lang w:val="en-US" w:eastAsia="ru-RU"/>
        </w:rPr>
        <w:t>right</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paint the pai</w:t>
      </w:r>
      <w:r w:rsidR="000774B1">
        <w:rPr>
          <w:rFonts w:ascii="Courier New" w:hAnsi="Courier New" w:cs="Courier New"/>
          <w:i/>
          <w:iCs/>
          <w:color w:val="005600"/>
          <w:sz w:val="16"/>
          <w:szCs w:val="16"/>
          <w:lang w:val="en-US" w:eastAsia="ru-RU"/>
        </w:rPr>
        <w:t>d waybills in a different color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($row-&gt;cell(</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)-&gt;value ==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Yes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$row-&gt;style(</w:t>
      </w:r>
      <w:r w:rsidRPr="001C5D29">
        <w:rPr>
          <w:rFonts w:ascii="Courier New" w:hAnsi="Courier New" w:cs="Courier New"/>
          <w:color w:val="000066"/>
          <w:sz w:val="16"/>
          <w:szCs w:val="16"/>
          <w:lang w:val="en-US" w:eastAsia="ru-RU"/>
        </w:rPr>
        <w:t>"background-color: #</w:t>
      </w:r>
      <w:proofErr w:type="spellStart"/>
      <w:r w:rsidRPr="001C5D29">
        <w:rPr>
          <w:rFonts w:ascii="Courier New" w:hAnsi="Courier New" w:cs="Courier New"/>
          <w:color w:val="000066"/>
          <w:sz w:val="16"/>
          <w:szCs w:val="16"/>
          <w:lang w:val="en-US" w:eastAsia="ru-RU"/>
        </w:rPr>
        <w:t>ddffee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buttons to view, edit and delete records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$grid-&gt;edit(</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243DB3">
        <w:rPr>
          <w:rFonts w:ascii="Courier New" w:hAnsi="Courier New" w:cs="Courier New"/>
          <w:color w:val="000066"/>
          <w:sz w:val="16"/>
          <w:szCs w:val="16"/>
          <w:lang w:val="en-US" w:eastAsia="ru-RU"/>
        </w:rPr>
        <w:t>Edit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show|modify|delete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the button for adding invoices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$grid-&gt;link(</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243DB3">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w:t>
      </w:r>
      <w:proofErr w:type="spellStart"/>
      <w:r w:rsidRPr="001C5D29">
        <w:rPr>
          <w:rFonts w:ascii="Courier New" w:hAnsi="Courier New" w:cs="Courier New"/>
          <w:color w:val="000000"/>
          <w:sz w:val="16"/>
          <w:szCs w:val="16"/>
          <w:lang w:val="en-US" w:eastAsia="ru-RU"/>
        </w:rPr>
        <w:t>orderBy</w:t>
      </w:r>
      <w:proofErr w:type="spellEnd"/>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desc</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set the number of records per page</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$grid-&gt;paginate(10);</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display the customer template and pass the filter and grid to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return </w:t>
      </w:r>
      <w:r w:rsidRPr="001C5D29">
        <w:rPr>
          <w:rFonts w:ascii="Courier New" w:hAnsi="Courier New" w:cs="Courier New"/>
          <w:color w:val="000000"/>
          <w:sz w:val="16"/>
          <w:szCs w:val="16"/>
          <w:lang w:val="en-US" w:eastAsia="ru-RU"/>
        </w:rPr>
        <w:t>view(</w:t>
      </w:r>
      <w:r w:rsidRPr="001C5D29">
        <w:rPr>
          <w:rFonts w:ascii="Courier New" w:hAnsi="Courier New" w:cs="Courier New"/>
          <w:color w:val="000066"/>
          <w:sz w:val="16"/>
          <w:szCs w:val="16"/>
          <w:lang w:val="en-US" w:eastAsia="ru-RU"/>
        </w:rPr>
        <w:t>'invoice'</w:t>
      </w:r>
      <w:r w:rsidRPr="001C5D29">
        <w:rPr>
          <w:rFonts w:ascii="Courier New" w:hAnsi="Courier New" w:cs="Courier New"/>
          <w:color w:val="000000"/>
          <w:sz w:val="16"/>
          <w:szCs w:val="16"/>
          <w:lang w:val="en-US" w:eastAsia="ru-RU"/>
        </w:rPr>
        <w:t>, compact(</w:t>
      </w:r>
      <w:r w:rsidRPr="001C5D29">
        <w:rPr>
          <w:rFonts w:ascii="Courier New" w:hAnsi="Courier New" w:cs="Courier New"/>
          <w:color w:val="000066"/>
          <w:sz w:val="16"/>
          <w:szCs w:val="16"/>
          <w:lang w:val="en-US" w:eastAsia="ru-RU"/>
        </w:rPr>
        <w:t>'filter'</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'grid'</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w:t>
      </w:r>
      <w:r w:rsidR="000774B1" w:rsidRPr="00E9148E">
        <w:rPr>
          <w:lang w:eastAsia="ru-RU"/>
        </w:rPr>
        <w:t xml:space="preserve"> Add, edit and delete invoice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 @</w:t>
      </w:r>
      <w:r w:rsidRPr="001C5D29">
        <w:rPr>
          <w:lang w:eastAsia="ru-RU"/>
        </w:rPr>
        <w:t>return</w:t>
      </w:r>
      <w:r w:rsidRPr="00E9148E">
        <w:rPr>
          <w:lang w:eastAsia="ru-RU"/>
        </w:rPr>
        <w:t xml:space="preserve"> </w:t>
      </w:r>
      <w:r w:rsidRPr="001C5D29">
        <w:rPr>
          <w:lang w:eastAsia="ru-RU"/>
        </w:rPr>
        <w:t>Response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E9148E">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editInvoice</w:t>
      </w:r>
      <w:proofErr w:type="spellEnd"/>
      <w:r w:rsidRPr="00E9148E">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text of the saved error, if it was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roofErr w:type="spellStart"/>
      <w:r w:rsidRPr="001C5D29">
        <w:rPr>
          <w:rFonts w:ascii="Courier New" w:hAnsi="Courier New" w:cs="Courier New"/>
          <w:color w:val="000000"/>
          <w:sz w:val="16"/>
          <w:szCs w:val="16"/>
          <w:lang w:val="en-US" w:eastAsia="ru-RU"/>
        </w:rPr>
        <w:t>error_msg</w:t>
      </w:r>
      <w:proofErr w:type="spellEnd"/>
      <w:r w:rsidRPr="001C5D29">
        <w:rPr>
          <w:rFonts w:ascii="Courier New" w:hAnsi="Courier New" w:cs="Courier New"/>
          <w:color w:val="000000"/>
          <w:sz w:val="16"/>
          <w:szCs w:val="16"/>
          <w:lang w:val="en-US" w:eastAsia="ru-RU"/>
        </w:rPr>
        <w:t xml:space="preserve"> = \Request::old(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error_msg</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create an invoice </w:t>
      </w:r>
      <w:proofErr w:type="spellStart"/>
      <w:r w:rsidR="000774B1" w:rsidRPr="000774B1">
        <w:rPr>
          <w:rFonts w:ascii="Courier New" w:hAnsi="Courier New" w:cs="Courier New"/>
          <w:i/>
          <w:iCs/>
          <w:color w:val="005600"/>
          <w:sz w:val="16"/>
          <w:szCs w:val="16"/>
          <w:lang w:val="en-US" w:eastAsia="ru-RU"/>
        </w:rPr>
        <w:t>invoice</w:t>
      </w:r>
      <w:proofErr w:type="spellEnd"/>
      <w:r w:rsidR="000774B1" w:rsidRPr="000774B1">
        <w:rPr>
          <w:rFonts w:ascii="Courier New" w:hAnsi="Courier New" w:cs="Courier New"/>
          <w:i/>
          <w:iCs/>
          <w:color w:val="005600"/>
          <w:sz w:val="16"/>
          <w:szCs w:val="16"/>
          <w:lang w:val="en-US" w:eastAsia="ru-RU"/>
        </w:rPr>
        <w:t xml:space="preserve"> editor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 = \</w:t>
      </w:r>
      <w:proofErr w:type="spellStart"/>
      <w:r w:rsidRPr="001C5D29">
        <w:rPr>
          <w:rFonts w:ascii="Courier New" w:hAnsi="Courier New" w:cs="Courier New"/>
          <w:color w:val="000000"/>
          <w:sz w:val="16"/>
          <w:szCs w:val="16"/>
          <w:lang w:val="en-US" w:eastAsia="ru-RU"/>
        </w:rPr>
        <w:t>DataEdit</w:t>
      </w:r>
      <w:proofErr w:type="spellEnd"/>
      <w:r w:rsidRPr="001C5D29">
        <w:rPr>
          <w:rFonts w:ascii="Courier New" w:hAnsi="Courier New" w:cs="Courier New"/>
          <w:color w:val="000000"/>
          <w:sz w:val="16"/>
          <w:szCs w:val="16"/>
          <w:lang w:val="en-US" w:eastAsia="ru-RU"/>
        </w:rPr>
        <w:t>::source(</w:t>
      </w:r>
      <w:r w:rsidRPr="001C5D29">
        <w:rPr>
          <w:rFonts w:ascii="Courier New" w:hAnsi="Courier New" w:cs="Courier New"/>
          <w:b/>
          <w:bCs/>
          <w:color w:val="000000"/>
          <w:sz w:val="16"/>
          <w:szCs w:val="16"/>
          <w:lang w:val="en-US" w:eastAsia="ru-RU"/>
        </w:rPr>
        <w:t xml:space="preserve">new </w:t>
      </w:r>
      <w:r w:rsidRPr="001C5D29">
        <w:rPr>
          <w:rFonts w:ascii="Courier New" w:hAnsi="Courier New" w:cs="Courier New"/>
          <w:color w:val="000000"/>
          <w:sz w:val="16"/>
          <w:szCs w:val="16"/>
          <w:lang w:val="en-US" w:eastAsia="ru-RU"/>
        </w:rPr>
        <w:t>Invoice());</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generate an error when trying to edit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Pr="000774B1">
        <w:rPr>
          <w:rFonts w:ascii="Courier New" w:hAnsi="Courier New" w:cs="Courier New"/>
          <w:color w:val="000066"/>
          <w:sz w:val="16"/>
          <w:szCs w:val="16"/>
          <w:lang w:val="en-US" w:eastAsia="ru-RU"/>
        </w:rPr>
        <w:t>'</w:t>
      </w:r>
      <w:r w:rsidR="000774B1" w:rsidRPr="000774B1">
        <w:rPr>
          <w:rFonts w:ascii="Courier New" w:hAnsi="Courier New" w:cs="Courier New"/>
          <w:color w:val="000066"/>
          <w:sz w:val="16"/>
          <w:szCs w:val="16"/>
          <w:lang w:val="en-US" w:eastAsia="ru-RU"/>
        </w:rPr>
        <w:t>Editing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w:t>
      </w:r>
      <w:r w:rsidR="000774B1">
        <w:rPr>
          <w:rFonts w:ascii="Courier New" w:hAnsi="Courier New" w:cs="Courier New"/>
          <w:i/>
          <w:iCs/>
          <w:color w:val="005600"/>
          <w:sz w:val="16"/>
          <w:szCs w:val="16"/>
          <w:lang w:val="en-US" w:eastAsia="ru-RU"/>
        </w:rPr>
        <w:t>ate an error when trying to delete</w:t>
      </w:r>
      <w:r w:rsidR="000774B1" w:rsidRPr="000774B1">
        <w:rPr>
          <w:rFonts w:ascii="Courier New" w:hAnsi="Courier New" w:cs="Courier New"/>
          <w:i/>
          <w:iCs/>
          <w:color w:val="005600"/>
          <w:sz w:val="16"/>
          <w:szCs w:val="16"/>
          <w:lang w:val="en-US" w:eastAsia="ru-RU"/>
        </w:rPr>
        <w:t xml:space="preserve">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'delete'</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000774B1" w:rsidRPr="000774B1">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w:t>
      </w:r>
      <w:r w:rsidR="000774B1" w:rsidRPr="000774B1">
        <w:rPr>
          <w:rFonts w:ascii="Courier New" w:hAnsi="Courier New" w:cs="Courier New"/>
          <w:color w:val="000066"/>
          <w:sz w:val="16"/>
          <w:szCs w:val="16"/>
          <w:lang w:val="en-US" w:eastAsia="ru-RU"/>
        </w:rPr>
        <w: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Set the label</w:t>
      </w:r>
      <w:r w:rsidR="000774B1"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switch </w:t>
      </w:r>
      <w:r w:rsidRPr="001C5D29">
        <w:rPr>
          <w:rFonts w:ascii="Courier New" w:hAnsi="Courier New" w:cs="Courier New"/>
          <w:color w:val="000000"/>
          <w:sz w:val="16"/>
          <w:szCs w:val="16"/>
          <w:lang w:val="en-US" w:eastAsia="ru-RU"/>
        </w:rPr>
        <w:t>($edit-&gt;status)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'create'</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edit</w:t>
      </w:r>
      <w:r w:rsidRPr="00E9148E">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label</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Edit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case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do_delete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Delete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'show'</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'invoices'</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Back</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If the invoice is not paid, we show the pay button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(!$edit-&gt;model-&gt;PAID)</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 xml:space="preserve">'invoice/pay/' </w:t>
      </w:r>
      <w:r w:rsidRPr="001C5D29">
        <w:rPr>
          <w:rFonts w:ascii="Courier New" w:hAnsi="Courier New" w:cs="Courier New"/>
          <w:color w:val="000000"/>
          <w:sz w:val="16"/>
          <w:szCs w:val="16"/>
          <w:lang w:val="en-US" w:eastAsia="ru-RU"/>
        </w:rPr>
        <w:t>. $edit-&gt;model-&gt;INVOICE_ID,</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390753">
        <w:rPr>
          <w:rFonts w:ascii="Courier New" w:hAnsi="Courier New" w:cs="Courier New"/>
          <w:color w:val="000066"/>
          <w:sz w:val="16"/>
          <w:szCs w:val="16"/>
          <w:lang w:val="en-US" w:eastAsia="ru-RU"/>
        </w:rPr>
        <w:t>Pay</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BL</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break</w:t>
      </w:r>
      <w:r w:rsidRPr="0030171F">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set that after the operations of adding, editing and deleting,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we return to the list of invoices</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$edit-&gt;back(</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insert|update|do_delete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'invoices'</w:t>
      </w:r>
      <w:r w:rsidRPr="00390753">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set the "date" field, that it is mandatory</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The default is the current date</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$edit-&gt;add(</w:t>
      </w:r>
      <w:r w:rsidRPr="00390753">
        <w:rPr>
          <w:rFonts w:ascii="Courier New" w:hAnsi="Courier New" w:cs="Courier New"/>
          <w:color w:val="000066"/>
          <w:sz w:val="16"/>
          <w:szCs w:val="16"/>
          <w:lang w:val="en-US" w:eastAsia="ru-RU"/>
        </w:rPr>
        <w:t>'INVOICE_DATE'</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Дата</w:t>
      </w:r>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datetime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-&gt;rule(</w:t>
      </w:r>
      <w:r w:rsidRPr="001C5D29">
        <w:rPr>
          <w:rFonts w:ascii="Courier New" w:hAnsi="Courier New" w:cs="Courier New"/>
          <w:color w:val="000066"/>
          <w:sz w:val="16"/>
          <w:szCs w:val="16"/>
          <w:lang w:val="en-US" w:eastAsia="ru-RU"/>
        </w:rPr>
        <w:t>'required'</w:t>
      </w:r>
      <w:r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(date(</w:t>
      </w:r>
      <w:r w:rsidR="001C5D29" w:rsidRPr="001C5D29">
        <w:rPr>
          <w:rFonts w:ascii="Courier New" w:hAnsi="Courier New" w:cs="Courier New"/>
          <w:color w:val="000066"/>
          <w:sz w:val="16"/>
          <w:szCs w:val="16"/>
          <w:lang w:val="en-US" w:eastAsia="ru-RU"/>
        </w:rPr>
        <w:t>'Y-m-d H:i:s'</w:t>
      </w:r>
      <w:r w:rsidR="001C5D29" w:rsidRPr="001C5D29">
        <w:rPr>
          <w:rFonts w:ascii="Courier New" w:hAnsi="Courier New" w:cs="Courier New"/>
          <w:color w:val="000000"/>
          <w:sz w:val="16"/>
          <w:szCs w:val="16"/>
          <w:lang w:val="en-US" w:eastAsia="ru-RU"/>
        </w:rPr>
        <w:t>));</w:t>
      </w:r>
    </w:p>
    <w:p w:rsid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w:t>
      </w:r>
      <w:r w:rsidR="00390753" w:rsidRPr="00390753">
        <w:rPr>
          <w:rFonts w:ascii="Courier New" w:hAnsi="Courier New" w:cs="Courier New"/>
          <w:i/>
          <w:iCs/>
          <w:color w:val="005600"/>
          <w:sz w:val="16"/>
          <w:szCs w:val="16"/>
          <w:lang w:val="en-US" w:eastAsia="ru-RU"/>
        </w:rPr>
        <w:t xml:space="preserve">/ add a field for entering the customer. When typing a customer name,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lastRenderedPageBreak/>
        <w:t xml:space="preserve">    // </w:t>
      </w:r>
      <w:r w:rsidRPr="00390753">
        <w:rPr>
          <w:rFonts w:ascii="Courier New" w:hAnsi="Courier New" w:cs="Courier New"/>
          <w:i/>
          <w:iCs/>
          <w:color w:val="005600"/>
          <w:sz w:val="16"/>
          <w:szCs w:val="16"/>
          <w:lang w:val="en-US" w:eastAsia="ru-RU"/>
        </w:rPr>
        <w:t>a list of prompts will be displayed</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-&gt;options(Customer::lists(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'CUSTOMER_ID'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-&gt;all());</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add a field that will display the invoice amount, read-only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'TOTAL_SALE'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'text'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'0.00'</w:t>
      </w:r>
      <w:r w:rsidR="001C5D29" w:rsidRPr="001C5D29">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390753">
        <w:rPr>
          <w:rFonts w:ascii="Courier New" w:hAnsi="Courier New" w:cs="Courier New"/>
          <w:i/>
          <w:iCs/>
          <w:color w:val="005600"/>
          <w:sz w:val="16"/>
          <w:szCs w:val="16"/>
          <w:lang w:val="en-US" w:eastAsia="ru-RU"/>
        </w:rPr>
        <w:t>add paid checkbox</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 xml:space="preserve"> = $edit-&gt;add(</w:t>
      </w:r>
      <w:r w:rsidR="001C5D29" w:rsidRPr="001C5D29">
        <w:rPr>
          <w:rFonts w:ascii="Courier New" w:hAnsi="Courier New" w:cs="Courier New"/>
          <w:color w:val="000066"/>
          <w:sz w:val="16"/>
          <w:szCs w:val="16"/>
          <w:lang w:val="en-US" w:eastAsia="ru-RU"/>
        </w:rPr>
        <w:t>'PAID'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'checkbox'</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checked_output</w:t>
      </w:r>
      <w:proofErr w:type="spellEnd"/>
      <w:r w:rsidR="001C5D29" w:rsidRPr="001C5D29">
        <w:rPr>
          <w:rFonts w:ascii="Courier New" w:hAnsi="Courier New" w:cs="Courier New"/>
          <w:color w:val="000000"/>
          <w:sz w:val="16"/>
          <w:szCs w:val="16"/>
          <w:lang w:val="en-US" w:eastAsia="ru-RU"/>
        </w:rPr>
        <w:t xml:space="preserve"> =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Yes</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paidCheckbox</w:t>
      </w:r>
      <w:proofErr w:type="spellEnd"/>
      <w:r w:rsidR="001C5D29" w:rsidRPr="00767642">
        <w:rPr>
          <w:rFonts w:ascii="Courier New" w:hAnsi="Courier New" w:cs="Courier New"/>
          <w:color w:val="000000"/>
          <w:sz w:val="16"/>
          <w:szCs w:val="16"/>
          <w:lang w:val="en-US" w:eastAsia="ru-RU"/>
        </w:rPr>
        <w:t>-&gt;</w:t>
      </w:r>
      <w:proofErr w:type="spellStart"/>
      <w:r w:rsidR="001C5D29" w:rsidRPr="00767642">
        <w:rPr>
          <w:rFonts w:ascii="Courier New" w:hAnsi="Courier New" w:cs="Courier New"/>
          <w:color w:val="000000"/>
          <w:sz w:val="16"/>
          <w:szCs w:val="16"/>
          <w:lang w:val="en-US" w:eastAsia="ru-RU"/>
        </w:rPr>
        <w:t>unchecked_output</w:t>
      </w:r>
      <w:proofErr w:type="spellEnd"/>
      <w:r w:rsidR="001C5D29" w:rsidRPr="00767642">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No</w:t>
      </w:r>
      <w:r w:rsidR="001C5D29" w:rsidRPr="00767642">
        <w:rPr>
          <w:rFonts w:ascii="Courier New" w:hAnsi="Courier New" w:cs="Courier New"/>
          <w:color w:val="000066"/>
          <w:sz w:val="16"/>
          <w:szCs w:val="16"/>
          <w:lang w:val="en-US" w:eastAsia="ru-RU"/>
        </w:rPr>
        <w:t>'</w:t>
      </w:r>
      <w:r w:rsidR="001C5D29" w:rsidRPr="00767642">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767642">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create a grid to display the invoice line rows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$this-&gt;</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($edit-&gt;model, $edit-&gt;status);</w:t>
      </w:r>
    </w:p>
    <w:p w:rsidR="00390753" w:rsidRPr="00E9148E"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we display the </w:t>
      </w:r>
      <w:proofErr w:type="spellStart"/>
      <w:r w:rsidR="00390753" w:rsidRPr="00390753">
        <w:rPr>
          <w:rFonts w:ascii="Courier New" w:hAnsi="Courier New" w:cs="Courier New"/>
          <w:i/>
          <w:iCs/>
          <w:color w:val="005600"/>
          <w:sz w:val="16"/>
          <w:szCs w:val="16"/>
          <w:lang w:val="en-US" w:eastAsia="ru-RU"/>
        </w:rPr>
        <w:t>invoice_edit</w:t>
      </w:r>
      <w:proofErr w:type="spellEnd"/>
      <w:r w:rsidR="00390753" w:rsidRPr="00390753">
        <w:rPr>
          <w:rFonts w:ascii="Courier New" w:hAnsi="Courier New" w:cs="Courier New"/>
          <w:i/>
          <w:iCs/>
          <w:color w:val="005600"/>
          <w:sz w:val="16"/>
          <w:szCs w:val="16"/>
          <w:lang w:val="en-US" w:eastAsia="ru-RU"/>
        </w:rPr>
        <w:t xml:space="preserve"> template and pass the editor and grid to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it to display the invoice </w:t>
      </w:r>
      <w:proofErr w:type="spellStart"/>
      <w:r w:rsidRPr="00390753">
        <w:rPr>
          <w:rFonts w:ascii="Courier New" w:hAnsi="Courier New" w:cs="Courier New"/>
          <w:i/>
          <w:iCs/>
          <w:color w:val="005600"/>
          <w:sz w:val="16"/>
          <w:szCs w:val="16"/>
          <w:lang w:val="en-US" w:eastAsia="ru-RU"/>
        </w:rPr>
        <w:t>invoice</w:t>
      </w:r>
      <w:proofErr w:type="spellEnd"/>
      <w:r w:rsidRPr="00390753">
        <w:rPr>
          <w:rFonts w:ascii="Courier New" w:hAnsi="Courier New" w:cs="Courier New"/>
          <w:i/>
          <w:iCs/>
          <w:color w:val="005600"/>
          <w:sz w:val="16"/>
          <w:szCs w:val="16"/>
          <w:lang w:val="en-US" w:eastAsia="ru-RU"/>
        </w:rPr>
        <w:t xml:space="preserve"> items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'grid'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xml:space="preserve">* </w:t>
      </w:r>
      <w:r w:rsidR="00390753" w:rsidRPr="00E9148E">
        <w:rPr>
          <w:lang w:eastAsia="ru-RU"/>
        </w:rPr>
        <w:t>Payment of invoice</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w:t>
      </w:r>
      <w:r w:rsidRPr="001C5D29">
        <w:rPr>
          <w:lang w:eastAsia="ru-RU"/>
        </w:rPr>
        <w:t>return</w:t>
      </w:r>
      <w:r w:rsidRPr="00E9148E">
        <w:rPr>
          <w:lang w:eastAsia="ru-RU"/>
        </w:rPr>
        <w:t xml:space="preserve"> </w:t>
      </w:r>
      <w:r w:rsidRPr="001C5D29">
        <w:rPr>
          <w:lang w:eastAsia="ru-RU"/>
        </w:rPr>
        <w:t>Response</w:t>
      </w: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payInvoice</w:t>
      </w:r>
      <w:proofErr w:type="spellEnd"/>
      <w:r w:rsidR="001C5D29" w:rsidRPr="001C5D29">
        <w:rPr>
          <w:rFonts w:ascii="Courier New" w:hAnsi="Courier New" w:cs="Courier New"/>
          <w:color w:val="000000"/>
          <w:sz w:val="16"/>
          <w:szCs w:val="16"/>
          <w:lang w:val="en-US" w:eastAsia="ru-RU"/>
        </w:rPr>
        <w:t>($id) {</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try</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find the invoice by 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findOrFail</w:t>
      </w:r>
      <w:proofErr w:type="spellEnd"/>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id</w:t>
      </w:r>
      <w:r w:rsidR="001C5D29" w:rsidRPr="00E9148E">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call the payment procedure</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$invoice-&gt;pay();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catch </w:t>
      </w:r>
      <w:r w:rsidR="001C5D29" w:rsidRPr="001C5D29">
        <w:rPr>
          <w:rFonts w:ascii="Courier New" w:hAnsi="Courier New" w:cs="Courier New"/>
          <w:color w:val="000000"/>
          <w:sz w:val="16"/>
          <w:szCs w:val="16"/>
          <w:lang w:val="en-US" w:eastAsia="ru-RU"/>
        </w:rPr>
        <w:t>(\Illuminate\Database\</w:t>
      </w:r>
      <w:proofErr w:type="spellStart"/>
      <w:r w:rsidR="001C5D29" w:rsidRPr="001C5D29">
        <w:rPr>
          <w:rFonts w:ascii="Courier New" w:hAnsi="Courier New" w:cs="Courier New"/>
          <w:color w:val="000000"/>
          <w:sz w:val="16"/>
          <w:szCs w:val="16"/>
          <w:lang w:val="en-US" w:eastAsia="ru-RU"/>
        </w:rPr>
        <w:t>QueryException</w:t>
      </w:r>
      <w:proofErr w:type="spellEnd"/>
      <w:r w:rsidR="001C5D29" w:rsidRPr="001C5D29">
        <w:rPr>
          <w:rFonts w:ascii="Courier New" w:hAnsi="Courier New" w:cs="Courier New"/>
          <w:color w:val="000000"/>
          <w:sz w:val="16"/>
          <w:szCs w:val="16"/>
          <w:lang w:val="en-US" w:eastAsia="ru-RU"/>
        </w:rPr>
        <w:t xml:space="preserve"> $e)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 if an error occurs, select the exclusion text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$pos = </w:t>
      </w:r>
      <w:proofErr w:type="spellStart"/>
      <w:r w:rsidR="001C5D29" w:rsidRPr="001C5D29">
        <w:rPr>
          <w:rFonts w:ascii="Courier New" w:hAnsi="Courier New" w:cs="Courier New"/>
          <w:color w:val="000000"/>
          <w:sz w:val="16"/>
          <w:szCs w:val="16"/>
          <w:lang w:val="en-US" w:eastAsia="ru-RU"/>
        </w:rPr>
        <w:t>strpos</w:t>
      </w:r>
      <w:proofErr w:type="spellEnd"/>
      <w:r w:rsidR="001C5D29" w:rsidRPr="001C5D29">
        <w:rPr>
          <w:rFonts w:ascii="Courier New" w:hAnsi="Courier New" w:cs="Courier New"/>
          <w:color w:val="000000"/>
          <w:sz w:val="16"/>
          <w:szCs w:val="16"/>
          <w:lang w:val="en-US" w:eastAsia="ru-RU"/>
        </w:rPr>
        <w:t>($e-&gt;</w:t>
      </w:r>
      <w:proofErr w:type="spellStart"/>
      <w:r w:rsidR="001C5D29" w:rsidRPr="001C5D29">
        <w:rPr>
          <w:rFonts w:ascii="Courier New" w:hAnsi="Courier New" w:cs="Courier New"/>
          <w:color w:val="000000"/>
          <w:sz w:val="16"/>
          <w:szCs w:val="16"/>
          <w:lang w:val="en-US" w:eastAsia="ru-RU"/>
        </w:rPr>
        <w:t>getMessage</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'E_INVOICE_ALREADY_PAYED'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($pos !== </w:t>
      </w:r>
      <w:r w:rsidR="001C5D29" w:rsidRPr="00E9148E">
        <w:rPr>
          <w:rFonts w:ascii="Courier New" w:hAnsi="Courier New" w:cs="Courier New"/>
          <w:b/>
          <w:bCs/>
          <w:color w:val="000000"/>
          <w:sz w:val="16"/>
          <w:szCs w:val="16"/>
          <w:lang w:val="en-US" w:eastAsia="ru-RU"/>
        </w:rPr>
        <w:t>false</w:t>
      </w:r>
      <w:r w:rsidR="001C5D29" w:rsidRPr="00E9148E">
        <w:rPr>
          <w:rFonts w:ascii="Courier New" w:hAnsi="Courier New" w:cs="Courier New"/>
          <w:color w:val="000000"/>
          <w:sz w:val="16"/>
          <w:szCs w:val="16"/>
          <w:lang w:val="en-US" w:eastAsia="ru-RU"/>
        </w:rPr>
        <w:t>)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 and display the error there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redirect(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edit?show</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withInput</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=&gt; </w:t>
      </w:r>
      <w:r w:rsidR="001C5D29" w:rsidRPr="001C5D29">
        <w:rPr>
          <w:rFonts w:ascii="Courier New" w:hAnsi="Courier New" w:cs="Courier New"/>
          <w:color w:val="000066"/>
          <w:sz w:val="16"/>
          <w:szCs w:val="16"/>
          <w:lang w:val="en-US" w:eastAsia="ru-RU"/>
        </w:rPr>
        <w:t>'</w:t>
      </w:r>
      <w:r w:rsidR="008A3653">
        <w:rPr>
          <w:rFonts w:ascii="Courier New" w:hAnsi="Courier New" w:cs="Courier New"/>
          <w:color w:val="000066"/>
          <w:sz w:val="16"/>
          <w:szCs w:val="16"/>
          <w:lang w:val="en-US" w:eastAsia="ru-RU"/>
        </w:rPr>
        <w:t>Invoice already 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b/>
          <w:bCs/>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else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throw </w:t>
      </w:r>
      <w:r w:rsidR="001C5D29" w:rsidRPr="00E9148E">
        <w:rPr>
          <w:rFonts w:ascii="Courier New" w:hAnsi="Courier New" w:cs="Courier New"/>
          <w:color w:val="000000"/>
          <w:sz w:val="16"/>
          <w:szCs w:val="16"/>
          <w:lang w:val="en-US" w:eastAsia="ru-RU"/>
        </w:rPr>
        <w:t>$e;</w:t>
      </w:r>
    </w:p>
    <w:p w:rsidR="001C5D29" w:rsidRPr="00E9148E" w:rsidRDefault="00767642" w:rsidP="001C5D29">
      <w:pPr>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767642">
        <w:rPr>
          <w:rFonts w:ascii="Courier New" w:hAnsi="Courier New" w:cs="Courier New"/>
          <w:b/>
          <w:bCs/>
          <w:color w:val="000000"/>
          <w:sz w:val="16"/>
          <w:szCs w:val="16"/>
          <w:lang w:val="en-US" w:eastAsia="ru-RU"/>
        </w:rPr>
        <w:t xml:space="preserve">return </w:t>
      </w:r>
      <w:r w:rsidR="001C5D29" w:rsidRPr="00767642">
        <w:rPr>
          <w:rFonts w:ascii="Courier New" w:hAnsi="Courier New" w:cs="Courier New"/>
          <w:color w:val="000000"/>
          <w:sz w:val="16"/>
          <w:szCs w:val="16"/>
          <w:lang w:val="en-US" w:eastAsia="ru-RU"/>
        </w:rPr>
        <w:t>redirect(</w:t>
      </w:r>
      <w:r w:rsidR="001C5D29" w:rsidRPr="00767642">
        <w:rPr>
          <w:rFonts w:ascii="Courier New" w:hAnsi="Courier New" w:cs="Courier New"/>
          <w:color w:val="000066"/>
          <w:sz w:val="16"/>
          <w:szCs w:val="16"/>
          <w:lang w:val="en-US" w:eastAsia="ru-RU"/>
        </w:rPr>
        <w:t>'invoice/</w:t>
      </w:r>
      <w:proofErr w:type="spellStart"/>
      <w:r w:rsidR="001C5D29" w:rsidRPr="00767642">
        <w:rPr>
          <w:rFonts w:ascii="Courier New" w:hAnsi="Courier New" w:cs="Courier New"/>
          <w:color w:val="000066"/>
          <w:sz w:val="16"/>
          <w:szCs w:val="16"/>
          <w:lang w:val="en-US" w:eastAsia="ru-RU"/>
        </w:rPr>
        <w:t>edit?show</w:t>
      </w:r>
      <w:proofErr w:type="spellEnd"/>
      <w:r w:rsidR="001C5D29" w:rsidRPr="00767642">
        <w:rPr>
          <w:rFonts w:ascii="Courier New" w:hAnsi="Courier New" w:cs="Courier New"/>
          <w:color w:val="000066"/>
          <w:sz w:val="16"/>
          <w:szCs w:val="16"/>
          <w:lang w:val="en-US" w:eastAsia="ru-RU"/>
        </w:rPr>
        <w:t xml:space="preserve">=' </w:t>
      </w:r>
      <w:r w:rsidR="001C5D29" w:rsidRPr="00767642">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767642"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767642">
      <w:pPr>
        <w:pStyle w:val="2"/>
        <w:rPr>
          <w:lang w:eastAsia="ru-RU"/>
        </w:rPr>
      </w:pPr>
      <w:r w:rsidRPr="00E9148E">
        <w:rPr>
          <w:lang w:eastAsia="ru-RU"/>
        </w:rPr>
        <w:t xml:space="preserve">  </w:t>
      </w:r>
      <w:r w:rsidR="001C5D29" w:rsidRPr="00E9148E">
        <w:rPr>
          <w:lang w:eastAsia="ru-RU"/>
        </w:rPr>
        <w:t>/**</w:t>
      </w:r>
    </w:p>
    <w:p w:rsidR="001C5D29" w:rsidRPr="008A3653" w:rsidRDefault="00767642" w:rsidP="00767642">
      <w:pPr>
        <w:pStyle w:val="2"/>
        <w:rPr>
          <w:lang w:eastAsia="ru-RU"/>
        </w:rPr>
      </w:pPr>
      <w:r w:rsidRPr="008A3653">
        <w:rPr>
          <w:lang w:eastAsia="ru-RU"/>
        </w:rPr>
        <w:t xml:space="preserve">   </w:t>
      </w:r>
      <w:r w:rsidR="001C5D29" w:rsidRPr="008A3653">
        <w:rPr>
          <w:lang w:eastAsia="ru-RU"/>
        </w:rPr>
        <w:t xml:space="preserve">* </w:t>
      </w:r>
      <w:r w:rsidR="008A3653" w:rsidRPr="008A3653">
        <w:rPr>
          <w:lang w:eastAsia="ru-RU"/>
        </w:rPr>
        <w:t>Return</w:t>
      </w:r>
      <w:r w:rsidR="008A3653">
        <w:rPr>
          <w:lang w:eastAsia="ru-RU"/>
        </w:rPr>
        <w:t>s the grid for the invoice item</w:t>
      </w:r>
    </w:p>
    <w:p w:rsidR="001C5D29" w:rsidRPr="001C5D29" w:rsidRDefault="00767642" w:rsidP="00767642">
      <w:pPr>
        <w:pStyle w:val="2"/>
        <w:rPr>
          <w:lang w:eastAsia="ru-RU"/>
        </w:rPr>
      </w:pPr>
      <w:r w:rsidRPr="008A3653">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\App\Invoice $invoice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string $mode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@return \</w:t>
      </w:r>
      <w:proofErr w:type="spellStart"/>
      <w:r w:rsidR="001C5D29" w:rsidRPr="001C5D29">
        <w:rPr>
          <w:lang w:eastAsia="ru-RU"/>
        </w:rPr>
        <w:t>DataGrid</w:t>
      </w:r>
      <w:proofErr w:type="spellEnd"/>
    </w:p>
    <w:p w:rsidR="001C5D29" w:rsidRPr="001C5D29" w:rsidRDefault="00767642" w:rsidP="00767642">
      <w:pPr>
        <w:pStyle w:val="2"/>
        <w:rPr>
          <w:lang w:eastAsia="ru-RU"/>
        </w:rPr>
      </w:pPr>
      <w:r w:rsidRPr="00767642">
        <w:rPr>
          <w:lang w:eastAsia="ru-RU"/>
        </w:rPr>
        <w:t xml:space="preserve">   </w:t>
      </w:r>
      <w:r w:rsidR="001C5D29" w:rsidRPr="001C5D29">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private function </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(Invoice $invoice, $mode)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27108">
        <w:rPr>
          <w:rFonts w:ascii="Courier New" w:hAnsi="Courier New" w:cs="Courier New"/>
          <w:i/>
          <w:iCs/>
          <w:color w:val="005600"/>
          <w:sz w:val="16"/>
          <w:szCs w:val="16"/>
          <w:lang w:val="en-US" w:eastAsia="ru-RU"/>
        </w:rPr>
        <w:t xml:space="preserve">// </w:t>
      </w:r>
      <w:r w:rsidR="008A3653">
        <w:rPr>
          <w:rFonts w:ascii="Courier New" w:hAnsi="Courier New" w:cs="Courier New"/>
          <w:i/>
          <w:iCs/>
          <w:color w:val="005600"/>
          <w:sz w:val="16"/>
          <w:szCs w:val="16"/>
          <w:lang w:val="en-US" w:eastAsia="ru-RU"/>
        </w:rPr>
        <w:t>Get invoice items</w:t>
      </w:r>
    </w:p>
    <w:p w:rsidR="001C5D29" w:rsidRPr="00827108"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 xml:space="preserve">For each </w:t>
      </w:r>
      <w:proofErr w:type="spellStart"/>
      <w:r w:rsidR="00827108">
        <w:rPr>
          <w:rFonts w:ascii="Courier New" w:hAnsi="Courier New" w:cs="Courier New"/>
          <w:i/>
          <w:iCs/>
          <w:color w:val="005600"/>
          <w:sz w:val="16"/>
          <w:szCs w:val="16"/>
          <w:lang w:val="en-US" w:eastAsia="ru-RU"/>
        </w:rPr>
        <w:t>ivoice</w:t>
      </w:r>
      <w:proofErr w:type="spellEnd"/>
      <w:r w:rsidR="00827108" w:rsidRPr="00827108">
        <w:rPr>
          <w:rFonts w:ascii="Courier New" w:hAnsi="Courier New" w:cs="Courier New"/>
          <w:i/>
          <w:iCs/>
          <w:color w:val="005600"/>
          <w:sz w:val="16"/>
          <w:szCs w:val="16"/>
          <w:lang w:val="en-US" w:eastAsia="ru-RU"/>
        </w:rPr>
        <w:t xml:space="preserve"> item, the associated product will be initialized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$lines =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::with(</w:t>
      </w:r>
      <w:r w:rsidR="001C5D29" w:rsidRPr="001C5D29">
        <w:rPr>
          <w:rFonts w:ascii="Courier New" w:hAnsi="Courier New" w:cs="Courier New"/>
          <w:color w:val="000066"/>
          <w:sz w:val="16"/>
          <w:szCs w:val="16"/>
          <w:lang w:val="en-US" w:eastAsia="ru-RU"/>
        </w:rPr>
        <w:t>'product'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-&gt;where(</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$invoice-&gt;INVOICE_ID);</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a grid for displaying invoice items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w:t>
      </w:r>
      <w:proofErr w:type="spellStart"/>
      <w:r w:rsidR="001C5D29" w:rsidRPr="001C5D29">
        <w:rPr>
          <w:rFonts w:ascii="Courier New" w:hAnsi="Courier New" w:cs="Courier New"/>
          <w:color w:val="000000"/>
          <w:sz w:val="16"/>
          <w:szCs w:val="16"/>
          <w:lang w:val="en-US" w:eastAsia="ru-RU"/>
        </w:rPr>
        <w:t>DataGrid</w:t>
      </w:r>
      <w:proofErr w:type="spellEnd"/>
      <w:r w:rsidR="001C5D29" w:rsidRPr="001C5D29">
        <w:rPr>
          <w:rFonts w:ascii="Courier New" w:hAnsi="Courier New" w:cs="Courier New"/>
          <w:color w:val="000000"/>
          <w:sz w:val="16"/>
          <w:szCs w:val="16"/>
          <w:lang w:val="en-US" w:eastAsia="ru-RU"/>
        </w:rPr>
        <w:t>::source($lines);</w:t>
      </w:r>
    </w:p>
    <w:p w:rsidR="001C5D29" w:rsidRPr="001C5D29"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output grid columns</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Field, caption, sorted</w:t>
      </w:r>
    </w:p>
    <w:p w:rsidR="001C5D29" w:rsidRPr="00827108"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827108">
        <w:rPr>
          <w:rFonts w:ascii="Courier New" w:hAnsi="Courier New" w:cs="Courier New"/>
          <w:color w:val="000000"/>
          <w:sz w:val="16"/>
          <w:szCs w:val="16"/>
          <w:lang w:val="en-US" w:eastAsia="ru-RU"/>
        </w:rPr>
        <w:t>$grid-&gt;add(</w:t>
      </w:r>
      <w:r w:rsidR="001C5D29" w:rsidRPr="00827108">
        <w:rPr>
          <w:rFonts w:ascii="Courier New" w:hAnsi="Courier New" w:cs="Courier New"/>
          <w:color w:val="000066"/>
          <w:sz w:val="16"/>
          <w:szCs w:val="16"/>
          <w:lang w:val="en-US" w:eastAsia="ru-RU"/>
        </w:rPr>
        <w:t>'product.NAME'</w:t>
      </w:r>
      <w:r w:rsidR="001C5D29" w:rsidRPr="00827108">
        <w:rPr>
          <w:rFonts w:ascii="Courier New" w:hAnsi="Courier New" w:cs="Courier New"/>
          <w:color w:val="000000"/>
          <w:sz w:val="16"/>
          <w:szCs w:val="16"/>
          <w:lang w:val="en-US" w:eastAsia="ru-RU"/>
        </w:rPr>
        <w:t xml:space="preserve">, </w:t>
      </w:r>
      <w:r w:rsidR="00827108" w:rsidRPr="00827108">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Name</w:t>
      </w:r>
      <w:r w:rsidR="001C5D29" w:rsidRPr="00827108">
        <w:rPr>
          <w:rFonts w:ascii="Courier New" w:hAnsi="Courier New" w:cs="Courier New"/>
          <w:color w:val="000066"/>
          <w:sz w:val="16"/>
          <w:szCs w:val="16"/>
          <w:lang w:val="en-US" w:eastAsia="ru-RU"/>
        </w:rPr>
        <w:t>'</w:t>
      </w:r>
      <w:r w:rsidR="001C5D29" w:rsidRPr="00827108">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Quantity</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SALE_PRICE|number_format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Price</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SUM_PRICE|number_format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$grid-&gt;row(</w:t>
      </w:r>
      <w:r w:rsidR="001C5D29" w:rsidRPr="0030171F">
        <w:rPr>
          <w:rFonts w:ascii="Courier New" w:hAnsi="Courier New" w:cs="Courier New"/>
          <w:b/>
          <w:bCs/>
          <w:color w:val="000000"/>
          <w:sz w:val="16"/>
          <w:szCs w:val="16"/>
          <w:lang w:val="en-US" w:eastAsia="ru-RU"/>
        </w:rPr>
        <w:t>function</w:t>
      </w:r>
      <w:r w:rsidR="001C5D29" w:rsidRPr="0030171F">
        <w:rPr>
          <w:rFonts w:ascii="Courier New" w:hAnsi="Courier New" w:cs="Courier New"/>
          <w:color w:val="000000"/>
          <w:sz w:val="16"/>
          <w:szCs w:val="16"/>
          <w:lang w:val="en-US" w:eastAsia="ru-RU"/>
        </w:rPr>
        <w:t>($row)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827108" w:rsidRDefault="0006391A" w:rsidP="00827108">
      <w:pPr>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The monetary values are pressed to the right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'SALE_PRICE'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'SUM_PRICE'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($mode == </w:t>
      </w:r>
      <w:r w:rsidR="001C5D29" w:rsidRPr="00E9148E">
        <w:rPr>
          <w:rFonts w:ascii="Courier New" w:hAnsi="Courier New" w:cs="Courier New"/>
          <w:color w:val="000066"/>
          <w:sz w:val="16"/>
          <w:szCs w:val="16"/>
          <w:lang w:val="en-US" w:eastAsia="ru-RU"/>
        </w:rPr>
        <w:t>'modify'</w:t>
      </w:r>
      <w:r w:rsidR="001C5D29" w:rsidRPr="00E9148E">
        <w:rPr>
          <w:rFonts w:ascii="Courier New" w:hAnsi="Courier New" w:cs="Courier New"/>
          <w:color w:val="000000"/>
          <w:sz w:val="16"/>
          <w:szCs w:val="16"/>
          <w:lang w:val="en-US" w:eastAsia="ru-RU"/>
        </w:rPr>
        <w:t>) {</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buttons to view, edit and delete records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$grid-&gt;edit(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A1E25">
        <w:rPr>
          <w:rFonts w:ascii="Courier New" w:hAnsi="Courier New" w:cs="Courier New"/>
          <w:color w:val="000066"/>
          <w:sz w:val="16"/>
          <w:szCs w:val="16"/>
          <w:lang w:val="en-US" w:eastAsia="ru-RU"/>
        </w:rPr>
        <w:t>Edit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modify|delete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a button to add an invoice item</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$grid-&gt;link(</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editline?invoice_id</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$invoice-&gt;INVOICE_ID,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lastRenderedPageBreak/>
        <w:t xml:space="preserve">                  </w:t>
      </w:r>
      <w:r w:rsidR="001C5D29" w:rsidRPr="0030171F">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item</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TR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return</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grid</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767642"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06391A" w:rsidP="00767642">
      <w:pPr>
        <w:pStyle w:val="2"/>
        <w:rPr>
          <w:lang w:eastAsia="ru-RU"/>
        </w:rPr>
      </w:pPr>
      <w:r w:rsidRPr="0030171F">
        <w:rPr>
          <w:lang w:eastAsia="ru-RU"/>
        </w:rPr>
        <w:t xml:space="preserve">  </w:t>
      </w:r>
      <w:r w:rsidR="001C5D29" w:rsidRPr="00E9148E">
        <w:rPr>
          <w:lang w:eastAsia="ru-RU"/>
        </w:rPr>
        <w:t>/**</w:t>
      </w:r>
    </w:p>
    <w:p w:rsidR="00827108" w:rsidRPr="00827108" w:rsidRDefault="0006391A" w:rsidP="00767642">
      <w:pPr>
        <w:pStyle w:val="2"/>
        <w:rPr>
          <w:lang w:eastAsia="ru-RU"/>
        </w:rPr>
      </w:pPr>
      <w:r w:rsidRPr="00827108">
        <w:rPr>
          <w:lang w:eastAsia="ru-RU"/>
        </w:rPr>
        <w:t xml:space="preserve">   </w:t>
      </w:r>
      <w:r w:rsidR="001C5D29" w:rsidRPr="00827108">
        <w:rPr>
          <w:lang w:eastAsia="ru-RU"/>
        </w:rPr>
        <w:t>*</w:t>
      </w:r>
      <w:r w:rsidR="00827108" w:rsidRPr="00827108">
        <w:t xml:space="preserve"> </w:t>
      </w:r>
      <w:r w:rsidR="00827108" w:rsidRPr="00827108">
        <w:rPr>
          <w:lang w:eastAsia="ru-RU"/>
        </w:rPr>
        <w:t>Add, edit and delete invoice items</w:t>
      </w:r>
    </w:p>
    <w:p w:rsidR="001C5D29" w:rsidRPr="001C5D29" w:rsidRDefault="0006391A" w:rsidP="00767642">
      <w:pPr>
        <w:pStyle w:val="2"/>
        <w:rPr>
          <w:lang w:eastAsia="ru-RU"/>
        </w:rPr>
      </w:pPr>
      <w:r w:rsidRPr="00827108">
        <w:rPr>
          <w:lang w:eastAsia="ru-RU"/>
        </w:rPr>
        <w:t xml:space="preserve">   </w:t>
      </w:r>
      <w:r w:rsidR="001C5D29" w:rsidRPr="001C5D29">
        <w:rPr>
          <w:lang w:eastAsia="ru-RU"/>
        </w:rPr>
        <w:t>*</w:t>
      </w:r>
    </w:p>
    <w:p w:rsidR="001C5D29" w:rsidRPr="001C5D29" w:rsidRDefault="0006391A" w:rsidP="00767642">
      <w:pPr>
        <w:pStyle w:val="2"/>
        <w:rPr>
          <w:lang w:eastAsia="ru-RU"/>
        </w:rPr>
      </w:pPr>
      <w:r w:rsidRPr="0006391A">
        <w:rPr>
          <w:lang w:eastAsia="ru-RU"/>
        </w:rPr>
        <w:t xml:space="preserve">   </w:t>
      </w:r>
      <w:r w:rsidR="001C5D29" w:rsidRPr="001C5D29">
        <w:rPr>
          <w:lang w:eastAsia="ru-RU"/>
        </w:rPr>
        <w:t>* @return Response</w:t>
      </w:r>
    </w:p>
    <w:p w:rsidR="001C5D29" w:rsidRPr="001C5D29" w:rsidRDefault="0006391A" w:rsidP="00767642">
      <w:pPr>
        <w:pStyle w:val="2"/>
        <w:rPr>
          <w:lang w:eastAsia="ru-RU"/>
        </w:rPr>
      </w:pPr>
      <w:r w:rsidRPr="0006391A">
        <w:rPr>
          <w:lang w:eastAsia="ru-RU"/>
        </w:rPr>
        <w:t xml:space="preserve">   </w:t>
      </w:r>
      <w:r w:rsidR="001C5D29" w:rsidRPr="001C5D29">
        <w:rPr>
          <w:lang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editInvoiceLine</w:t>
      </w:r>
      <w:proofErr w:type="spellEnd"/>
      <w:r w:rsidR="001C5D29" w:rsidRPr="001C5D29">
        <w:rPr>
          <w:rFonts w:ascii="Courier New" w:hAnsi="Courier New" w:cs="Courier New"/>
          <w:color w:val="000000"/>
          <w:sz w:val="16"/>
          <w:szCs w:val="16"/>
          <w:lang w:val="en-US" w:eastAsia="ru-RU"/>
        </w:rPr>
        <w:t>()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if </w:t>
      </w:r>
      <w:r w:rsidR="001C5D29" w:rsidRPr="001C5D29">
        <w:rPr>
          <w:rFonts w:ascii="Courier New" w:hAnsi="Courier New" w:cs="Courier New"/>
          <w:color w:val="000000"/>
          <w:sz w:val="16"/>
          <w:szCs w:val="16"/>
          <w:lang w:val="en-US" w:eastAsia="ru-RU"/>
        </w:rPr>
        <w:t>(\Input::get(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 1)</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66"/>
          <w:sz w:val="16"/>
          <w:szCs w:val="16"/>
          <w:lang w:val="en-US" w:eastAsia="ru-RU"/>
        </w:rPr>
        <w:t>"not the first"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null;</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the editor of the invoice item</w:t>
      </w:r>
    </w:p>
    <w:p w:rsidR="001C5D29" w:rsidRPr="0006391A" w:rsidRDefault="0006391A" w:rsidP="001C5D29">
      <w:pPr>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 = \</w:t>
      </w:r>
      <w:proofErr w:type="spellStart"/>
      <w:r w:rsidR="001C5D29" w:rsidRPr="001C5D29">
        <w:rPr>
          <w:rFonts w:ascii="Courier New" w:hAnsi="Courier New" w:cs="Courier New"/>
          <w:color w:val="000000"/>
          <w:sz w:val="16"/>
          <w:szCs w:val="16"/>
          <w:lang w:val="en-US" w:eastAsia="ru-RU"/>
        </w:rPr>
        <w:t>DataEdit</w:t>
      </w:r>
      <w:proofErr w:type="spellEnd"/>
      <w:r w:rsidR="001C5D29" w:rsidRPr="001C5D29">
        <w:rPr>
          <w:rFonts w:ascii="Courier New" w:hAnsi="Courier New" w:cs="Courier New"/>
          <w:color w:val="000000"/>
          <w:sz w:val="16"/>
          <w:szCs w:val="16"/>
          <w:lang w:val="en-US" w:eastAsia="ru-RU"/>
        </w:rPr>
        <w:t>::source(</w:t>
      </w:r>
      <w:r w:rsidR="001C5D29" w:rsidRPr="001C5D29">
        <w:rPr>
          <w:rFonts w:ascii="Courier New" w:hAnsi="Courier New" w:cs="Courier New"/>
          <w:b/>
          <w:bCs/>
          <w:color w:val="000000"/>
          <w:sz w:val="16"/>
          <w:szCs w:val="16"/>
          <w:lang w:val="en-US" w:eastAsia="ru-RU"/>
        </w:rPr>
        <w:t xml:space="preserve">new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Set the label</w:t>
      </w:r>
      <w:r w:rsidR="00827108"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switch </w:t>
      </w:r>
      <w:r w:rsidR="001C5D29" w:rsidRPr="001C5D29">
        <w:rPr>
          <w:rFonts w:ascii="Courier New" w:hAnsi="Courier New" w:cs="Courier New"/>
          <w:color w:val="000000"/>
          <w:sz w:val="16"/>
          <w:szCs w:val="16"/>
          <w:lang w:val="en-US" w:eastAsia="ru-RU"/>
        </w:rPr>
        <w:t>($edit-&gt;status)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'create'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invoice_id</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'modify'</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Edit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'delete'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Delete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 xml:space="preserve">make </w:t>
      </w:r>
      <w:proofErr w:type="spellStart"/>
      <w:r w:rsidR="00AE02D7">
        <w:rPr>
          <w:rFonts w:ascii="Courier New" w:hAnsi="Courier New" w:cs="Courier New"/>
          <w:i/>
          <w:iCs/>
          <w:color w:val="005600"/>
          <w:sz w:val="16"/>
          <w:szCs w:val="16"/>
          <w:lang w:val="en-US" w:eastAsia="ru-RU"/>
        </w:rPr>
        <w:t>url</w:t>
      </w:r>
      <w:proofErr w:type="spellEnd"/>
      <w:r w:rsidR="00AE02D7">
        <w:rPr>
          <w:rFonts w:ascii="Courier New" w:hAnsi="Courier New" w:cs="Courier New"/>
          <w:i/>
          <w:iCs/>
          <w:color w:val="005600"/>
          <w:sz w:val="16"/>
          <w:szCs w:val="16"/>
          <w:lang w:val="en-US" w:eastAsia="ru-RU"/>
        </w:rPr>
        <w:t xml:space="preserve"> to go back</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$base = </w:t>
      </w:r>
      <w:proofErr w:type="spellStart"/>
      <w:r w:rsidR="001C5D29" w:rsidRPr="001C5D29">
        <w:rPr>
          <w:rFonts w:ascii="Courier New" w:hAnsi="Courier New" w:cs="Courier New"/>
          <w:color w:val="000000"/>
          <w:sz w:val="16"/>
          <w:szCs w:val="16"/>
          <w:lang w:val="en-US" w:eastAsia="ru-RU"/>
        </w:rPr>
        <w:t>str_replace</w:t>
      </w:r>
      <w:proofErr w:type="spellEnd"/>
      <w:r w:rsidR="001C5D29" w:rsidRPr="001C5D29">
        <w:rPr>
          <w:rFonts w:ascii="Courier New" w:hAnsi="Courier New" w:cs="Courier New"/>
          <w:color w:val="000000"/>
          <w:sz w:val="16"/>
          <w:szCs w:val="16"/>
          <w:lang w:val="en-US" w:eastAsia="ru-RU"/>
        </w:rPr>
        <w:t xml:space="preserve">(\Request::path(),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proofErr w:type="spellStart"/>
      <w:r w:rsidR="001C5D29" w:rsidRPr="001C5D29">
        <w:rPr>
          <w:rFonts w:ascii="Courier New" w:hAnsi="Courier New" w:cs="Courier New"/>
          <w:color w:val="000000"/>
          <w:sz w:val="16"/>
          <w:szCs w:val="16"/>
          <w:lang w:val="en-US" w:eastAsia="ru-RU"/>
        </w:rPr>
        <w:t>strtok</w:t>
      </w:r>
      <w:proofErr w:type="spellEnd"/>
      <w:r w:rsidR="001C5D29" w:rsidRPr="001C5D29">
        <w:rPr>
          <w:rFonts w:ascii="Courier New" w:hAnsi="Courier New" w:cs="Courier New"/>
          <w:color w:val="000000"/>
          <w:sz w:val="16"/>
          <w:szCs w:val="16"/>
          <w:lang w:val="en-US" w:eastAsia="ru-RU"/>
        </w:rPr>
        <w:t>(\Request::</w:t>
      </w:r>
      <w:proofErr w:type="spellStart"/>
      <w:r w:rsidR="001C5D29" w:rsidRPr="001C5D29">
        <w:rPr>
          <w:rFonts w:ascii="Courier New" w:hAnsi="Courier New" w:cs="Courier New"/>
          <w:color w:val="000000"/>
          <w:sz w:val="16"/>
          <w:szCs w:val="16"/>
          <w:lang w:val="en-US" w:eastAsia="ru-RU"/>
        </w:rPr>
        <w:t>fullUrl</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$base . </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edit?modify</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set the page to go back</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insert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update</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do</w:t>
      </w:r>
      <w:r w:rsidR="001C5D29" w:rsidRPr="0030171F">
        <w:rPr>
          <w:rFonts w:ascii="Courier New" w:hAnsi="Courier New" w:cs="Courier New"/>
          <w:color w:val="000066"/>
          <w:sz w:val="16"/>
          <w:szCs w:val="16"/>
          <w:lang w:val="en-US" w:eastAsia="ru-RU"/>
        </w:rPr>
        <w:t>_</w:t>
      </w:r>
      <w:r w:rsidR="001C5D29" w:rsidRPr="001C5D29">
        <w:rPr>
          <w:rFonts w:ascii="Courier New" w:hAnsi="Courier New" w:cs="Courier New"/>
          <w:color w:val="000066"/>
          <w:sz w:val="16"/>
          <w:szCs w:val="16"/>
          <w:lang w:val="en-US" w:eastAsia="ru-RU"/>
        </w:rPr>
        <w:t>delete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w:t>
      </w:r>
      <w:proofErr w:type="spellStart"/>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_</w:t>
      </w:r>
      <w:r w:rsidR="001C5D29" w:rsidRPr="001C5D29">
        <w:rPr>
          <w:rFonts w:ascii="Courier New" w:hAnsi="Courier New" w:cs="Courier New"/>
          <w:color w:val="000000"/>
          <w:sz w:val="16"/>
          <w:szCs w:val="16"/>
          <w:lang w:val="en-US" w:eastAsia="ru-RU"/>
        </w:rPr>
        <w:t>url</w:t>
      </w:r>
      <w:proofErr w:type="spellEnd"/>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add a hidden field with an invoice code</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'hidden'</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w:t>
      </w:r>
      <w:proofErr w:type="spellStart"/>
      <w:r w:rsidR="001C5D29" w:rsidRPr="00E9148E">
        <w:rPr>
          <w:rFonts w:ascii="Courier New" w:hAnsi="Courier New" w:cs="Courier New"/>
          <w:color w:val="000000"/>
          <w:sz w:val="16"/>
          <w:szCs w:val="16"/>
          <w:lang w:val="en-US" w:eastAsia="ru-RU"/>
        </w:rPr>
        <w:t>updateValue</w:t>
      </w:r>
      <w:proofErr w:type="spellEnd"/>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A</w:t>
      </w:r>
      <w:r w:rsidR="00AE02D7" w:rsidRPr="00AE02D7">
        <w:rPr>
          <w:rFonts w:ascii="Courier New" w:hAnsi="Courier New" w:cs="Courier New"/>
          <w:i/>
          <w:iCs/>
          <w:color w:val="005600"/>
          <w:sz w:val="16"/>
          <w:szCs w:val="16"/>
          <w:lang w:val="en-US" w:eastAsia="ru-RU"/>
        </w:rPr>
        <w:t xml:space="preserve">dd a field for entering the goods. When you type the product name, </w:t>
      </w:r>
    </w:p>
    <w:p w:rsidR="001C5D29" w:rsidRPr="00AE02D7" w:rsidRDefault="00AE02D7"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AE02D7">
        <w:rPr>
          <w:rFonts w:ascii="Courier New" w:hAnsi="Courier New" w:cs="Courier New"/>
          <w:i/>
          <w:iCs/>
          <w:color w:val="005600"/>
          <w:sz w:val="16"/>
          <w:szCs w:val="16"/>
          <w:lang w:val="en-US" w:eastAsia="ru-RU"/>
        </w:rPr>
        <w:t>a list of prompts is displayed.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product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-&gt;options(Product::lists(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'PRODUCT_ID'</w:t>
      </w:r>
      <w:r w:rsidR="001C5D29" w:rsidRPr="001C5D29">
        <w:rPr>
          <w:rFonts w:ascii="Courier New" w:hAnsi="Courier New" w:cs="Courier New"/>
          <w:color w:val="000000"/>
          <w:sz w:val="16"/>
          <w:szCs w:val="16"/>
          <w:lang w:val="en-US" w:eastAsia="ru-RU"/>
        </w:rPr>
        <w:t>)-&gt;all());</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E9148E">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Field for input quantity</w:t>
      </w:r>
    </w:p>
    <w:p w:rsidR="001C5D29" w:rsidRPr="00AE02D7"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00"/>
          <w:sz w:val="16"/>
          <w:szCs w:val="16"/>
          <w:lang w:val="en-US" w:eastAsia="ru-RU"/>
        </w:rPr>
        <w:t>$edit-&gt;add(</w:t>
      </w:r>
      <w:r w:rsidR="001C5D29" w:rsidRP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00"/>
          <w:sz w:val="16"/>
          <w:szCs w:val="16"/>
          <w:lang w:val="en-US" w:eastAsia="ru-RU"/>
        </w:rPr>
        <w:t xml:space="preserve">, </w:t>
      </w:r>
      <w:r w:rsidR="00AE02D7" w:rsidRPr="00AE02D7">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66"/>
          <w:sz w:val="16"/>
          <w:szCs w:val="16"/>
          <w:lang w:val="en-US" w:eastAsia="ru-RU"/>
        </w:rPr>
        <w:t>'</w:t>
      </w:r>
      <w:r w:rsidR="001C5D29"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66"/>
          <w:sz w:val="16"/>
          <w:szCs w:val="16"/>
          <w:lang w:val="en-US" w:eastAsia="ru-RU"/>
        </w:rPr>
        <w:t>'text'</w:t>
      </w:r>
      <w:r w:rsidR="001C5D29" w:rsidRPr="00AE02D7">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-&gt;rule(</w:t>
      </w:r>
      <w:r w:rsidR="001C5D29" w:rsidRPr="00E9148E">
        <w:rPr>
          <w:rFonts w:ascii="Courier New" w:hAnsi="Courier New" w:cs="Courier New"/>
          <w:color w:val="000066"/>
          <w:sz w:val="16"/>
          <w:szCs w:val="16"/>
          <w:lang w:val="en-US" w:eastAsia="ru-RU"/>
        </w:rPr>
        <w:t>'required'</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display the template </w:t>
      </w:r>
      <w:proofErr w:type="spellStart"/>
      <w:r w:rsidR="00AE02D7" w:rsidRPr="00AE02D7">
        <w:rPr>
          <w:rFonts w:ascii="Courier New" w:hAnsi="Courier New" w:cs="Courier New"/>
          <w:i/>
          <w:iCs/>
          <w:color w:val="005600"/>
          <w:sz w:val="16"/>
          <w:szCs w:val="16"/>
          <w:lang w:val="en-US" w:eastAsia="ru-RU"/>
        </w:rPr>
        <w:t>invoice_line_edit</w:t>
      </w:r>
      <w:proofErr w:type="spellEnd"/>
      <w:r w:rsidR="00AE02D7" w:rsidRPr="00AE02D7">
        <w:rPr>
          <w:rFonts w:ascii="Courier New" w:hAnsi="Courier New" w:cs="Courier New"/>
          <w:i/>
          <w:iCs/>
          <w:color w:val="005600"/>
          <w:sz w:val="16"/>
          <w:szCs w:val="16"/>
          <w:lang w:val="en-US" w:eastAsia="ru-RU"/>
        </w:rPr>
        <w:t xml:space="preserve"> and pass it to the editor</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invoice_line_edit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spacing w:after="0" w:line="240" w:lineRule="auto"/>
        <w:rPr>
          <w:rFonts w:ascii="Courier New" w:hAnsi="Courier New" w:cs="Courier New"/>
          <w:sz w:val="16"/>
          <w:szCs w:val="16"/>
          <w:lang w:val="en-US"/>
        </w:rPr>
      </w:pPr>
    </w:p>
    <w:p w:rsidR="00D077A9" w:rsidRPr="00D138BC" w:rsidRDefault="009155EA" w:rsidP="00E9148E">
      <w:pPr>
        <w:pStyle w:val="Heading5"/>
        <w:rPr>
          <w:rFonts w:ascii="Arial" w:hAnsi="Arial" w:cs="Arial"/>
          <w:sz w:val="24"/>
          <w:lang w:val="en-US"/>
        </w:rPr>
      </w:pPr>
      <w:r>
        <w:rPr>
          <w:rFonts w:ascii="Arial" w:hAnsi="Arial" w:cs="Arial"/>
          <w:sz w:val="24"/>
          <w:lang w:val="en-US"/>
        </w:rPr>
        <w:t>The Invoice Editor</w:t>
      </w:r>
    </w:p>
    <w:p w:rsidR="00D077A9" w:rsidRPr="00DD3F92" w:rsidRDefault="005F3FAF" w:rsidP="00D077A9">
      <w:pPr>
        <w:jc w:val="both"/>
        <w:rPr>
          <w:rFonts w:ascii="Arial" w:hAnsi="Arial" w:cs="Arial"/>
          <w:sz w:val="24"/>
          <w:lang w:val="en-US"/>
        </w:rPr>
      </w:pPr>
      <w:r w:rsidRPr="00D138BC">
        <w:rPr>
          <w:rFonts w:ascii="Arial" w:hAnsi="Arial" w:cs="Arial"/>
          <w:sz w:val="24"/>
          <w:lang w:val="en-US"/>
        </w:rPr>
        <w:t xml:space="preserve">The invoice editor has a view that is not standard for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because we </w:t>
      </w:r>
      <w:r w:rsidR="009155EA">
        <w:rPr>
          <w:rFonts w:ascii="Arial" w:hAnsi="Arial" w:cs="Arial"/>
          <w:sz w:val="24"/>
          <w:lang w:val="en-US"/>
        </w:rPr>
        <w:t>want</w:t>
      </w:r>
      <w:r w:rsidR="009155EA" w:rsidRPr="00D138BC">
        <w:rPr>
          <w:rFonts w:ascii="Arial" w:hAnsi="Arial" w:cs="Arial"/>
          <w:sz w:val="24"/>
          <w:lang w:val="en-US"/>
        </w:rPr>
        <w:t xml:space="preserve"> </w:t>
      </w:r>
      <w:r w:rsidRPr="00D138BC">
        <w:rPr>
          <w:rFonts w:ascii="Arial" w:hAnsi="Arial" w:cs="Arial"/>
          <w:sz w:val="24"/>
          <w:lang w:val="en-US"/>
        </w:rPr>
        <w:t xml:space="preserve">to display a grid with invoice items. </w:t>
      </w:r>
      <w:r w:rsidR="009155EA">
        <w:rPr>
          <w:rFonts w:ascii="Arial" w:hAnsi="Arial" w:cs="Arial"/>
          <w:sz w:val="24"/>
          <w:lang w:val="en-US"/>
        </w:rPr>
        <w:t>To do that, w</w:t>
      </w:r>
      <w:r w:rsidRPr="00D138BC">
        <w:rPr>
          <w:rFonts w:ascii="Arial" w:hAnsi="Arial" w:cs="Arial"/>
          <w:sz w:val="24"/>
          <w:lang w:val="en-US"/>
        </w:rPr>
        <w:t xml:space="preserve">e change the </w:t>
      </w:r>
      <w:proofErr w:type="spellStart"/>
      <w:r w:rsidRPr="00D138BC">
        <w:rPr>
          <w:rFonts w:ascii="Arial" w:hAnsi="Arial" w:cs="Arial"/>
          <w:sz w:val="24"/>
          <w:lang w:val="en-US"/>
        </w:rPr>
        <w:t>invoice_edit</w:t>
      </w:r>
      <w:proofErr w:type="spellEnd"/>
      <w:r w:rsidRPr="00D138BC">
        <w:rPr>
          <w:rFonts w:ascii="Arial" w:hAnsi="Arial" w:cs="Arial"/>
          <w:sz w:val="24"/>
          <w:lang w:val="en-US"/>
        </w:rPr>
        <w:t xml:space="preserve"> template</w:t>
      </w:r>
      <w:r w:rsidR="005951DF">
        <w:rPr>
          <w:rFonts w:ascii="Arial" w:hAnsi="Arial" w:cs="Arial"/>
          <w:sz w:val="24"/>
          <w:lang w:val="en-US"/>
        </w:rPr>
        <w:t xml:space="preserve"> </w:t>
      </w:r>
      <w:r w:rsidR="009155EA">
        <w:rPr>
          <w:rFonts w:ascii="Arial" w:hAnsi="Arial" w:cs="Arial"/>
          <w:sz w:val="24"/>
          <w:lang w:val="en-US"/>
        </w:rPr>
        <w:t>as follows</w:t>
      </w:r>
      <w:r w:rsidRPr="00D138BC">
        <w:rPr>
          <w:rFonts w:ascii="Arial" w:hAnsi="Arial" w:cs="Arial"/>
          <w:sz w:val="24"/>
          <w:lang w:val="en-US"/>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w:t>
      </w:r>
      <w:r w:rsidRPr="00E9148E">
        <w:rPr>
          <w:rFonts w:ascii="Courier New" w:hAnsi="Courier New" w:cs="Courier New"/>
          <w:b/>
          <w:bCs/>
          <w:color w:val="000000"/>
          <w:sz w:val="16"/>
          <w:szCs w:val="16"/>
          <w:lang w:val="en-US" w:eastAsia="ru-RU"/>
        </w:rPr>
        <w:t>extends</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'example'</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@section(</w:t>
      </w:r>
      <w:r w:rsidRPr="00E9148E">
        <w:rPr>
          <w:rFonts w:ascii="Courier New" w:hAnsi="Courier New" w:cs="Courier New"/>
          <w:color w:val="000066"/>
          <w:sz w:val="16"/>
          <w:szCs w:val="16"/>
          <w:lang w:val="en-US" w:eastAsia="ru-RU"/>
        </w:rPr>
        <w:t>'</w:t>
      </w:r>
      <w:proofErr w:type="spellStart"/>
      <w:r w:rsidRPr="00E9148E">
        <w:rPr>
          <w:rFonts w:ascii="Courier New" w:hAnsi="Courier New" w:cs="Courier New"/>
          <w:color w:val="000066"/>
          <w:sz w:val="16"/>
          <w:szCs w:val="16"/>
          <w:lang w:val="en-US" w:eastAsia="ru-RU"/>
        </w:rPr>
        <w:t>title'</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proofErr w:type="spellEnd"/>
      <w:r>
        <w:rPr>
          <w:rFonts w:ascii="Courier New" w:hAnsi="Courier New" w:cs="Courier New"/>
          <w:color w:val="000066"/>
          <w:sz w:val="16"/>
          <w:szCs w:val="16"/>
          <w:lang w:val="en-US" w:eastAsia="ru-RU"/>
        </w:rPr>
        <w:t xml:space="preserve">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@section(</w:t>
      </w:r>
      <w:r w:rsidRPr="00DD3F92">
        <w:rPr>
          <w:rFonts w:ascii="Courier New" w:hAnsi="Courier New" w:cs="Courier New"/>
          <w:color w:val="000066"/>
          <w:sz w:val="16"/>
          <w:szCs w:val="16"/>
          <w:lang w:val="en-US" w:eastAsia="ru-RU"/>
        </w:rPr>
        <w:t>'body'</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"container"</w:t>
      </w:r>
      <w:r w:rsidRPr="00DD3F92">
        <w:rPr>
          <w:rFonts w:ascii="Courier New" w:hAnsi="Courier New" w:cs="Courier New"/>
          <w:color w:val="000000"/>
          <w:sz w:val="16"/>
          <w:szCs w:val="16"/>
          <w:lang w:val="en-US" w:eastAsia="ru-RU"/>
        </w:rPr>
        <w:t>&gt;</w:t>
      </w:r>
    </w:p>
    <w:p w:rsidR="00DD3F92" w:rsidRPr="00DD3F92" w:rsidRDefault="00DD3F92" w:rsidP="00DD3F92">
      <w:pPr>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 $edit-&gt;header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"alert alert-danger"</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&lt;strong&gt;</w:t>
      </w:r>
      <w:ins w:id="90" w:author="Denis" w:date="2017-11-14T20:33:00Z">
        <w:r w:rsidR="00DA5B5F">
          <w:rPr>
            <w:rFonts w:ascii="Courier New" w:hAnsi="Courier New" w:cs="Courier New"/>
            <w:color w:val="000000"/>
            <w:sz w:val="16"/>
            <w:szCs w:val="16"/>
            <w:lang w:val="en-US" w:eastAsia="ru-RU"/>
          </w:rPr>
          <w:t>Error</w:t>
        </w:r>
      </w:ins>
      <w:del w:id="91" w:author="Denis" w:date="2017-11-14T20:32:00Z">
        <w:r w:rsidR="00DA5B5F" w:rsidDel="00DA5B5F">
          <w:rPr>
            <w:rFonts w:ascii="Courier New" w:hAnsi="Courier New" w:cs="Courier New"/>
            <w:color w:val="000000"/>
            <w:sz w:val="16"/>
            <w:szCs w:val="16"/>
            <w:lang w:eastAsia="ru-RU"/>
          </w:rPr>
          <w:delText>Ошибка</w:delText>
        </w:r>
      </w:del>
      <w:r w:rsidRPr="00DD3F92">
        <w:rPr>
          <w:rFonts w:ascii="Courier New" w:hAnsi="Courier New" w:cs="Courier New"/>
          <w:color w:val="000000"/>
          <w:sz w:val="16"/>
          <w:szCs w:val="16"/>
          <w:lang w:val="en-US" w:eastAsia="ru-RU"/>
        </w:rPr>
        <w:t>!&lt;/strong&gt; {{ $</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 xml:space="preserv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lastRenderedPageBreak/>
        <w:t xml:space="preserve">      &lt;/div&gt;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$edit-&gt;message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(!$edit-&gt;message)</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"row"</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xml:space="preserve">&lt;div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"col-sm-4"</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'INVOICE_DATE'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'customer.NAME'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'TOTAL_SALE'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'PAID'</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$grid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$edit-&gt;footer !!}</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&lt;/div&gt;</w:t>
      </w:r>
    </w:p>
    <w:p w:rsidR="00DD3F92" w:rsidRPr="00DD3F92" w:rsidRDefault="00DD3F92" w:rsidP="00DD3F92">
      <w:pPr>
        <w:spacing w:after="0" w:line="240" w:lineRule="auto"/>
        <w:rPr>
          <w:rFonts w:ascii="Courier New" w:hAnsi="Courier New" w:cs="Courier New"/>
          <w:sz w:val="16"/>
          <w:szCs w:val="16"/>
          <w:lang w:val="en-US"/>
        </w:rPr>
      </w:pPr>
      <w:r w:rsidRPr="00E9148E">
        <w:rPr>
          <w:rFonts w:ascii="Courier New" w:hAnsi="Courier New" w:cs="Courier New"/>
          <w:color w:val="000000"/>
          <w:sz w:val="16"/>
          <w:szCs w:val="16"/>
          <w:lang w:val="en-US" w:eastAsia="ru-RU"/>
        </w:rPr>
        <w:t>@stop</w:t>
      </w:r>
    </w:p>
    <w:p w:rsidR="00D077A9" w:rsidRPr="00D138BC" w:rsidRDefault="00D077A9" w:rsidP="00D077A9">
      <w:pPr>
        <w:pStyle w:val="2"/>
        <w:rPr>
          <w:rFonts w:cs="Courier New"/>
        </w:rPr>
      </w:pPr>
    </w:p>
    <w:p w:rsidR="00D077A9" w:rsidRPr="00D138BC" w:rsidRDefault="009155EA" w:rsidP="00E9148E">
      <w:pPr>
        <w:pStyle w:val="Heading4"/>
        <w:rPr>
          <w:rFonts w:ascii="Arial" w:hAnsi="Arial" w:cs="Arial"/>
          <w:sz w:val="24"/>
          <w:lang w:val="en-US"/>
        </w:rPr>
      </w:pPr>
      <w:r>
        <w:rPr>
          <w:rFonts w:ascii="Arial" w:hAnsi="Arial" w:cs="Arial"/>
          <w:sz w:val="24"/>
          <w:lang w:val="en-US"/>
        </w:rPr>
        <w:t>Changing the Routes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that all controllers are written, </w:t>
      </w:r>
      <w:r w:rsidR="009155EA">
        <w:rPr>
          <w:rFonts w:ascii="Arial" w:hAnsi="Arial" w:cs="Arial"/>
          <w:sz w:val="24"/>
          <w:lang w:val="en-US"/>
        </w:rPr>
        <w:t>we are going to</w:t>
      </w:r>
      <w:r w:rsidRPr="00D138BC">
        <w:rPr>
          <w:rFonts w:ascii="Arial" w:hAnsi="Arial" w:cs="Arial"/>
          <w:sz w:val="24"/>
          <w:lang w:val="en-US"/>
        </w:rPr>
        <w:t xml:space="preserve"> change the routes so that our website opens the list of invoices on the start page. </w:t>
      </w:r>
      <w:r w:rsidR="009155EA">
        <w:rPr>
          <w:rFonts w:ascii="Arial" w:hAnsi="Arial" w:cs="Arial"/>
          <w:sz w:val="24"/>
          <w:lang w:val="en-US"/>
        </w:rPr>
        <w:t>Be aware</w:t>
      </w:r>
      <w:r w:rsidR="00367DB5">
        <w:rPr>
          <w:rFonts w:ascii="Arial" w:hAnsi="Arial" w:cs="Arial"/>
          <w:sz w:val="24"/>
          <w:lang w:val="en-US"/>
        </w:rPr>
        <w:t xml:space="preserve"> </w:t>
      </w:r>
      <w:r w:rsidRPr="00D138BC">
        <w:rPr>
          <w:rFonts w:ascii="Arial" w:hAnsi="Arial" w:cs="Arial"/>
          <w:sz w:val="24"/>
          <w:lang w:val="en-US"/>
        </w:rPr>
        <w:t xml:space="preserve">that routes are configured in </w:t>
      </w:r>
      <w:r w:rsidR="009155EA">
        <w:rPr>
          <w:rFonts w:ascii="Arial" w:hAnsi="Arial" w:cs="Arial"/>
          <w:sz w:val="24"/>
          <w:lang w:val="en-US"/>
        </w:rPr>
        <w:t xml:space="preserve">the file </w:t>
      </w:r>
      <w:r w:rsidRPr="00D138BC">
        <w:rPr>
          <w:rFonts w:ascii="Arial" w:hAnsi="Arial" w:cs="Arial"/>
          <w:sz w:val="24"/>
          <w:lang w:val="en-US"/>
        </w:rPr>
        <w:t xml:space="preserve">app/Http/routes.php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routes/wep.php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DD3F92" w:rsidRPr="00DD3F92" w:rsidRDefault="00DD3F92" w:rsidP="00DD3F92">
      <w:pPr>
        <w:autoSpaceDE w:val="0"/>
        <w:autoSpaceDN w:val="0"/>
        <w:adjustRightInd w:val="0"/>
        <w:spacing w:after="0" w:line="240" w:lineRule="auto"/>
        <w:rPr>
          <w:rFonts w:ascii="Courier New" w:hAnsi="Courier New" w:cs="Courier New"/>
          <w:i/>
          <w:iCs/>
          <w:color w:val="0056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'/customers'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CustomerController@showCustomers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'/customer/edit'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CustomerController@editCustomer</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'/products'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ProductController@showProducts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'/product/edit'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ProductController@editProduct</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'/invoices'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'/invoice/pay/{id}'</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InvoiceController@payInvoice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jc w:val="both"/>
        <w:rPr>
          <w:rFonts w:ascii="Courier New" w:hAnsi="Courier New" w:cs="Courier New"/>
          <w:sz w:val="16"/>
          <w:szCs w:val="16"/>
          <w:lang w:val="en-US"/>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w:t>
      </w:r>
      <w:proofErr w:type="spellStart"/>
      <w:r w:rsidRPr="00DD3F92">
        <w:rPr>
          <w:rFonts w:ascii="Courier New" w:hAnsi="Courier New" w:cs="Courier New"/>
          <w:color w:val="000066"/>
          <w:sz w:val="16"/>
          <w:szCs w:val="16"/>
          <w:lang w:val="en-US" w:eastAsia="ru-RU"/>
        </w:rPr>
        <w:t>editline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Here the /invoice/pay/{id} route </w:t>
      </w:r>
      <w:r w:rsidR="0009725B">
        <w:rPr>
          <w:rFonts w:ascii="Arial" w:hAnsi="Arial" w:cs="Arial"/>
          <w:sz w:val="24"/>
          <w:lang w:val="en-US"/>
        </w:rPr>
        <w:t>picks up</w:t>
      </w:r>
      <w:r w:rsidRPr="00D138BC">
        <w:rPr>
          <w:rFonts w:ascii="Arial" w:hAnsi="Arial" w:cs="Arial"/>
          <w:sz w:val="24"/>
          <w:lang w:val="en-US"/>
        </w:rPr>
        <w:t xml:space="preserve"> the </w:t>
      </w:r>
      <w:r w:rsidR="00E93AD8">
        <w:rPr>
          <w:rFonts w:ascii="Arial" w:hAnsi="Arial" w:cs="Arial"/>
          <w:sz w:val="24"/>
          <w:lang w:val="en-US"/>
        </w:rPr>
        <w:t xml:space="preserve">invoice </w:t>
      </w:r>
      <w:r w:rsidRPr="00D138BC">
        <w:rPr>
          <w:rFonts w:ascii="Arial" w:hAnsi="Arial" w:cs="Arial"/>
          <w:sz w:val="24"/>
          <w:lang w:val="en-US"/>
        </w:rPr>
        <w:t xml:space="preserve">identifier from the URL and sends it to the </w:t>
      </w:r>
      <w:proofErr w:type="spellStart"/>
      <w:r w:rsidRPr="00D138BC">
        <w:rPr>
          <w:rFonts w:ascii="Arial" w:hAnsi="Arial" w:cs="Arial"/>
          <w:sz w:val="24"/>
          <w:lang w:val="en-US"/>
        </w:rPr>
        <w:t>payInvoice</w:t>
      </w:r>
      <w:proofErr w:type="spellEnd"/>
      <w:r w:rsidRPr="00D138BC">
        <w:rPr>
          <w:rFonts w:ascii="Arial" w:hAnsi="Arial" w:cs="Arial"/>
          <w:sz w:val="24"/>
          <w:lang w:val="en-US"/>
        </w:rPr>
        <w:t xml:space="preserve"> method. The rest of the routes</w:t>
      </w:r>
      <w:r w:rsidR="00E93AD8">
        <w:rPr>
          <w:rFonts w:ascii="Arial" w:hAnsi="Arial" w:cs="Arial"/>
          <w:sz w:val="24"/>
          <w:lang w:val="en-US"/>
        </w:rPr>
        <w:t xml:space="preserve"> </w:t>
      </w:r>
      <w:r w:rsidR="00C25EBC">
        <w:rPr>
          <w:rFonts w:ascii="Arial" w:hAnsi="Arial" w:cs="Arial"/>
          <w:sz w:val="24"/>
          <w:lang w:val="en-US"/>
        </w:rPr>
        <w:t>should be</w:t>
      </w:r>
      <w:r w:rsidR="00E93AD8">
        <w:rPr>
          <w:rFonts w:ascii="Arial" w:hAnsi="Arial" w:cs="Arial"/>
          <w:sz w:val="24"/>
          <w:lang w:val="en-US"/>
        </w:rPr>
        <w:t xml:space="preserve"> self-explanatory</w:t>
      </w:r>
      <w:r w:rsidRPr="00D138BC">
        <w:rPr>
          <w:rFonts w:ascii="Arial" w:hAnsi="Arial" w:cs="Arial"/>
          <w:sz w:val="24"/>
          <w:lang w:val="en-US"/>
        </w:rPr>
        <w:t>.</w:t>
      </w:r>
    </w:p>
    <w:p w:rsidR="00E93AD8" w:rsidRPr="00D138BC" w:rsidRDefault="00E93AD8" w:rsidP="00E9148E">
      <w:pPr>
        <w:pStyle w:val="Heading2"/>
        <w:rPr>
          <w:rFonts w:ascii="Arial" w:hAnsi="Arial" w:cs="Arial"/>
          <w:sz w:val="24"/>
          <w:lang w:val="en-US"/>
        </w:rPr>
      </w:pPr>
      <w:r>
        <w:rPr>
          <w:rFonts w:ascii="Arial" w:hAnsi="Arial" w:cs="Arial"/>
          <w:sz w:val="24"/>
          <w:lang w:val="en-US"/>
        </w:rPr>
        <w:t>The Result</w:t>
      </w:r>
    </w:p>
    <w:p w:rsidR="00D077A9" w:rsidRPr="00D138BC" w:rsidRDefault="00E93AD8" w:rsidP="00D077A9">
      <w:pPr>
        <w:jc w:val="both"/>
        <w:rPr>
          <w:rFonts w:ascii="Arial" w:hAnsi="Arial" w:cs="Arial"/>
          <w:sz w:val="24"/>
          <w:lang w:val="en-US"/>
        </w:rPr>
      </w:pPr>
      <w:r>
        <w:rPr>
          <w:rFonts w:ascii="Arial" w:hAnsi="Arial" w:cs="Arial"/>
          <w:sz w:val="24"/>
          <w:lang w:val="en-US"/>
        </w:rPr>
        <w:t>Some</w:t>
      </w:r>
      <w:r w:rsidR="005F3FAF" w:rsidRPr="00D138BC">
        <w:rPr>
          <w:rFonts w:ascii="Arial" w:hAnsi="Arial" w:cs="Arial"/>
          <w:sz w:val="24"/>
          <w:lang w:val="en-US"/>
        </w:rPr>
        <w:t xml:space="preserve"> screenshots </w:t>
      </w:r>
      <w:r>
        <w:rPr>
          <w:rFonts w:ascii="Arial" w:hAnsi="Arial" w:cs="Arial"/>
          <w:sz w:val="24"/>
          <w:lang w:val="en-US"/>
        </w:rPr>
        <w:t>from</w:t>
      </w:r>
      <w:r w:rsidRPr="00D138BC">
        <w:rPr>
          <w:rFonts w:ascii="Arial" w:hAnsi="Arial" w:cs="Arial"/>
          <w:sz w:val="24"/>
          <w:lang w:val="en-US"/>
        </w:rPr>
        <w:t xml:space="preserve"> </w:t>
      </w:r>
      <w:r w:rsidR="005F3FAF" w:rsidRPr="00D138BC">
        <w:rPr>
          <w:rFonts w:ascii="Arial" w:hAnsi="Arial" w:cs="Arial"/>
          <w:sz w:val="24"/>
          <w:lang w:val="en-US"/>
        </w:rPr>
        <w:t>the web application</w:t>
      </w:r>
      <w:r>
        <w:rPr>
          <w:rFonts w:ascii="Arial" w:hAnsi="Arial" w:cs="Arial"/>
          <w:sz w:val="24"/>
          <w:lang w:val="en-US"/>
        </w:rPr>
        <w:t xml:space="preserve"> we developed</w:t>
      </w:r>
      <w:r w:rsidR="005A057A">
        <w:rPr>
          <w:rFonts w:ascii="Arial" w:hAnsi="Arial" w:cs="Arial"/>
          <w:sz w:val="24"/>
          <w:lang w:val="en-US"/>
        </w:rPr>
        <w:t xml:space="preserve"> in this project</w:t>
      </w:r>
      <w:r w:rsidR="005F3FAF" w:rsidRPr="00D138BC">
        <w:rPr>
          <w:rFonts w:ascii="Arial" w:hAnsi="Arial" w:cs="Arial"/>
          <w:sz w:val="24"/>
          <w:lang w:val="en-US"/>
        </w:rPr>
        <w:t>.</w:t>
      </w:r>
    </w:p>
    <w:p w:rsidR="00D077A9" w:rsidRDefault="0008582C" w:rsidP="00D077A9">
      <w:pPr>
        <w:jc w:val="both"/>
        <w:rPr>
          <w:rFonts w:ascii="Arial" w:hAnsi="Arial" w:cs="Arial"/>
          <w:color w:val="FF0000"/>
          <w:sz w:val="24"/>
          <w:lang w:val="en-US"/>
        </w:rPr>
      </w:pPr>
      <w:r w:rsidRPr="00606FED">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294.9pt">
            <v:imagedata r:id="rId45" o:title="php-invoice-screen"/>
          </v:shape>
        </w:pict>
      </w:r>
    </w:p>
    <w:p w:rsidR="00DD3F92" w:rsidRPr="00D138BC" w:rsidRDefault="0008582C" w:rsidP="00D077A9">
      <w:pPr>
        <w:jc w:val="both"/>
        <w:rPr>
          <w:rFonts w:ascii="Arial" w:hAnsi="Arial" w:cs="Arial"/>
          <w:color w:val="FF0000"/>
          <w:sz w:val="24"/>
          <w:lang w:val="en-US"/>
        </w:rPr>
      </w:pPr>
      <w:r w:rsidRPr="00606FED">
        <w:rPr>
          <w:rFonts w:ascii="Arial" w:hAnsi="Arial" w:cs="Arial"/>
          <w:color w:val="FF0000"/>
          <w:sz w:val="24"/>
          <w:lang w:val="en-US"/>
        </w:rPr>
        <w:pict>
          <v:shape id="_x0000_i1026" type="#_x0000_t75" style="width:466.55pt;height:255.75pt">
            <v:imagedata r:id="rId46" o:title="php-invoice-editor-screen"/>
          </v:shape>
        </w:pict>
      </w:r>
    </w:p>
    <w:p w:rsidR="00074FF6" w:rsidRDefault="00074FF6" w:rsidP="00E9148E">
      <w:pPr>
        <w:pStyle w:val="Heading3"/>
        <w:rPr>
          <w:rFonts w:ascii="Arial" w:hAnsi="Arial" w:cs="Arial"/>
          <w:sz w:val="24"/>
          <w:lang w:val="en-US"/>
        </w:rPr>
      </w:pPr>
      <w:r>
        <w:rPr>
          <w:rFonts w:ascii="Arial" w:hAnsi="Arial" w:cs="Arial"/>
          <w:sz w:val="24"/>
          <w:lang w:val="en-US"/>
        </w:rPr>
        <w:t>Source Code</w:t>
      </w:r>
    </w:p>
    <w:p w:rsidR="00D077A9" w:rsidRPr="00D138BC" w:rsidRDefault="00DD3F92" w:rsidP="00DD3F92">
      <w:pPr>
        <w:jc w:val="both"/>
        <w:rPr>
          <w:rFonts w:ascii="Arial" w:hAnsi="Arial" w:cs="Arial"/>
          <w:sz w:val="24"/>
          <w:lang w:val="en-US"/>
        </w:rPr>
      </w:pPr>
      <w:r w:rsidRPr="00DD3F92">
        <w:rPr>
          <w:rFonts w:ascii="Arial" w:hAnsi="Arial" w:cs="Arial"/>
          <w:sz w:val="24"/>
          <w:lang w:val="en-US"/>
        </w:rPr>
        <w:t>You can download the source code at</w:t>
      </w:r>
      <w:r>
        <w:rPr>
          <w:rFonts w:ascii="Arial" w:hAnsi="Arial" w:cs="Arial"/>
          <w:sz w:val="24"/>
          <w:lang w:val="en-US"/>
        </w:rPr>
        <w:t xml:space="preserve"> </w:t>
      </w:r>
      <w:hyperlink r:id="rId47" w:history="1">
        <w:r w:rsidRPr="008A2A24">
          <w:rPr>
            <w:rStyle w:val="Hyperlink"/>
            <w:rFonts w:ascii="Arial" w:hAnsi="Arial" w:cs="Arial"/>
            <w:sz w:val="24"/>
            <w:lang w:val="en-US"/>
          </w:rPr>
          <w:t>https://github.com/sim1984/phpfbexample</w:t>
        </w:r>
      </w:hyperlink>
      <w:r>
        <w:rPr>
          <w:rFonts w:ascii="Arial" w:hAnsi="Arial" w:cs="Arial"/>
          <w:sz w:val="24"/>
          <w:lang w:val="en-US"/>
        </w:rPr>
        <w:t xml:space="preserve"> </w:t>
      </w:r>
    </w:p>
    <w:sectPr w:rsidR="00D077A9" w:rsidRPr="00D138BC" w:rsidSect="00677DF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elen" w:date="2017-11-11T15:16:00Z" w:initials="H">
    <w:p w:rsidR="005B4FA7" w:rsidRPr="00836B27" w:rsidRDefault="005B4FA7" w:rsidP="00643390">
      <w:pPr>
        <w:pStyle w:val="CommentText"/>
        <w:rPr>
          <w:lang w:val="en-NZ"/>
        </w:rPr>
      </w:pPr>
      <w:r>
        <w:rPr>
          <w:rStyle w:val="CommentReference"/>
        </w:rPr>
        <w:annotationRef/>
      </w:r>
      <w:r>
        <w:rPr>
          <w:lang w:val="en-NZ"/>
        </w:rPr>
        <w:t>ASs far as I know, this driver is 32-bit only.</w:t>
      </w:r>
    </w:p>
  </w:comment>
  <w:comment w:id="4" w:author="Denis" w:date="2017-11-12T13:57:00Z" w:initials="D">
    <w:p w:rsidR="005B4FA7" w:rsidRPr="003F4424" w:rsidRDefault="005B4FA7">
      <w:pPr>
        <w:pStyle w:val="CommentText"/>
        <w:rPr>
          <w:lang w:val="en-US"/>
        </w:rPr>
      </w:pPr>
      <w:r>
        <w:rPr>
          <w:rStyle w:val="CommentReference"/>
        </w:rPr>
        <w:annotationRef/>
      </w:r>
      <w:r w:rsidRPr="003F4424">
        <w:rPr>
          <w:lang w:val="en-US"/>
        </w:rPr>
        <w:t>64-bit libraries are available starting with PHP 7.0. Earlier versions of PHP were only 32-bit.</w:t>
      </w:r>
    </w:p>
  </w:comment>
  <w:comment w:id="7" w:author="Helen" w:date="2017-11-11T15:16:00Z" w:initials="H">
    <w:p w:rsidR="005B4FA7" w:rsidRPr="00F01263" w:rsidRDefault="005B4FA7">
      <w:pPr>
        <w:pStyle w:val="CommentText"/>
        <w:rPr>
          <w:lang w:val="en-US"/>
        </w:rPr>
      </w:pPr>
      <w:r>
        <w:rPr>
          <w:rStyle w:val="CommentReference"/>
        </w:rPr>
        <w:annotationRef/>
      </w:r>
      <w:r>
        <w:rPr>
          <w:lang w:val="en-NZ"/>
        </w:rPr>
        <w:t xml:space="preserve">In </w:t>
      </w:r>
      <w:proofErr w:type="spellStart"/>
      <w:r>
        <w:rPr>
          <w:lang w:val="en-NZ"/>
        </w:rPr>
        <w:t>Docbook</w:t>
      </w:r>
      <w:proofErr w:type="spellEnd"/>
      <w:r>
        <w:rPr>
          <w:lang w:val="en-NZ"/>
        </w:rPr>
        <w:t xml:space="preserve"> we would use the 'Warning' admonition with the title 'Caution'.  (I am not certain, but I think there might actually be a &lt;caution&gt; tag available...I will check.</w:t>
      </w:r>
    </w:p>
  </w:comment>
  <w:comment w:id="10" w:author="Helen" w:date="2017-11-11T15:16:00Z" w:initials="H">
    <w:p w:rsidR="005B4FA7" w:rsidRPr="000A1CC8" w:rsidRDefault="005B4FA7">
      <w:pPr>
        <w:pStyle w:val="CommentText"/>
        <w:rPr>
          <w:lang w:val="en-NZ"/>
        </w:rPr>
      </w:pPr>
      <w:r>
        <w:rPr>
          <w:rStyle w:val="CommentReference"/>
        </w:rPr>
        <w:annotationRef/>
      </w:r>
      <w:r>
        <w:rPr>
          <w:lang w:val="en-NZ"/>
        </w:rPr>
        <w:t>See comment H6 above.  This description seems to be for that orphan script up there.</w:t>
      </w:r>
    </w:p>
  </w:comment>
  <w:comment w:id="11" w:author="Denis" w:date="2017-11-12T15:32:00Z" w:initials="D">
    <w:p w:rsidR="005B4FA7" w:rsidRPr="003860AF" w:rsidRDefault="005B4FA7">
      <w:pPr>
        <w:pStyle w:val="CommentText"/>
        <w:rPr>
          <w:lang w:val="en-US"/>
        </w:rPr>
      </w:pPr>
      <w:r>
        <w:rPr>
          <w:rStyle w:val="CommentReference"/>
        </w:rPr>
        <w:annotationRef/>
      </w:r>
      <w:r>
        <w:rPr>
          <w:lang w:val="en-US"/>
        </w:rPr>
        <w:t>I'm sorry</w:t>
      </w:r>
      <w:r w:rsidRPr="003860AF">
        <w:rPr>
          <w:lang w:val="en-US"/>
        </w:rPr>
        <w:t>. Apparently, I confused the sequence of scripts when I restored them after the translation.</w:t>
      </w:r>
    </w:p>
  </w:comment>
  <w:comment w:id="34" w:author="Helen" w:date="2017-11-15T14:40:00Z" w:initials="H">
    <w:p w:rsidR="0008582C" w:rsidRPr="0008582C" w:rsidRDefault="0008582C">
      <w:pPr>
        <w:pStyle w:val="CommentText"/>
        <w:rPr>
          <w:lang w:val="en-NZ"/>
        </w:rPr>
      </w:pPr>
      <w:r>
        <w:rPr>
          <w:rStyle w:val="CommentReference"/>
        </w:rPr>
        <w:annotationRef/>
      </w:r>
      <w:r>
        <w:rPr>
          <w:lang w:val="en-NZ"/>
        </w:rPr>
        <w:t>If it should not be used, why include it? Will my change to the text serve us better?</w:t>
      </w:r>
    </w:p>
  </w:comment>
  <w:comment w:id="61" w:author="Helen" w:date="2017-11-11T15:16:00Z" w:initials="H">
    <w:p w:rsidR="005B4FA7" w:rsidRPr="004A2066" w:rsidRDefault="005B4FA7">
      <w:pPr>
        <w:pStyle w:val="CommentText"/>
        <w:rPr>
          <w:lang w:val="en-NZ"/>
        </w:rPr>
      </w:pPr>
      <w:r>
        <w:rPr>
          <w:rStyle w:val="CommentReference"/>
        </w:rPr>
        <w:annotationRef/>
      </w:r>
      <w:r>
        <w:rPr>
          <w:lang w:val="en-NZ"/>
        </w:rPr>
        <w:t>What does this mean?</w:t>
      </w:r>
    </w:p>
  </w:comment>
  <w:comment w:id="62" w:author="Denis" w:date="2017-11-14T20:17:00Z" w:initials="D">
    <w:p w:rsidR="005B4FA7" w:rsidRPr="005B4FA7" w:rsidRDefault="005B4FA7">
      <w:pPr>
        <w:pStyle w:val="CommentText"/>
        <w:rPr>
          <w:lang w:val="en-US"/>
        </w:rPr>
      </w:pPr>
      <w:r>
        <w:rPr>
          <w:rStyle w:val="CommentReference"/>
        </w:rPr>
        <w:annotationRef/>
      </w:r>
      <w:r w:rsidRPr="005B4FA7">
        <w:rPr>
          <w:lang w:val="en-US"/>
        </w:rPr>
        <w:t>It seems that this is a problem of double translation. The original installation instructions for Windows are located here https://getcomposer.org/doc/00-intro.md#installation-windows</w:t>
      </w:r>
    </w:p>
  </w:comment>
  <w:comment w:id="63" w:author="Denis" w:date="2017-11-12T15:37:00Z" w:initials="D">
    <w:p w:rsidR="005B4FA7" w:rsidRPr="003860AF" w:rsidRDefault="005B4FA7">
      <w:pPr>
        <w:pStyle w:val="CommentText"/>
        <w:rPr>
          <w:lang w:val="en-US"/>
        </w:rPr>
      </w:pPr>
      <w:r>
        <w:rPr>
          <w:rStyle w:val="CommentReference"/>
        </w:rPr>
        <w:annotationRef/>
      </w:r>
      <w:r w:rsidRPr="003860AF">
        <w:rPr>
          <w:lang w:val="en-US"/>
        </w:rPr>
        <w:t>This command will create a file called composer.bat that makes it easier to work with the composer.</w:t>
      </w:r>
    </w:p>
  </w:comment>
  <w:comment w:id="64" w:author="Helen" w:date="2017-11-14T15:32:00Z" w:initials="H">
    <w:p w:rsidR="005B4FA7" w:rsidRPr="009F11E0" w:rsidRDefault="005B4FA7">
      <w:pPr>
        <w:pStyle w:val="CommentText"/>
        <w:rPr>
          <w:lang w:val="en-NZ"/>
        </w:rPr>
      </w:pPr>
      <w:r>
        <w:rPr>
          <w:rStyle w:val="CommentReference"/>
        </w:rPr>
        <w:annotationRef/>
      </w:r>
      <w:r>
        <w:rPr>
          <w:lang w:val="en-NZ"/>
        </w:rPr>
        <w:t>That did not answer the question.  What is "saving to PATH"???</w:t>
      </w:r>
    </w:p>
  </w:comment>
  <w:comment w:id="80" w:author="Helen" w:date="2017-11-11T15:16:00Z" w:initials="H">
    <w:p w:rsidR="005B4FA7" w:rsidRPr="00272035" w:rsidRDefault="005B4FA7">
      <w:pPr>
        <w:pStyle w:val="CommentText"/>
        <w:rPr>
          <w:lang w:val="en-NZ"/>
        </w:rPr>
      </w:pPr>
    </w:p>
    <w:p w:rsidR="005B4FA7" w:rsidRPr="00C10A0D" w:rsidRDefault="005B4FA7">
      <w:pPr>
        <w:pStyle w:val="CommentText"/>
        <w:rPr>
          <w:lang w:val="en-NZ"/>
        </w:rPr>
      </w:pPr>
      <w:r>
        <w:rPr>
          <w:rStyle w:val="CommentReference"/>
        </w:rPr>
        <w:annotationRef/>
      </w:r>
      <w:r>
        <w:rPr>
          <w:lang w:val="en-NZ"/>
        </w:rPr>
        <w:t>D</w:t>
      </w:r>
      <w:r>
        <w:rPr>
          <w:rStyle w:val="CommentReference"/>
        </w:rPr>
        <w:annotationRef/>
      </w:r>
      <w:r>
        <w:rPr>
          <w:lang w:val="en-NZ"/>
        </w:rPr>
        <w:t>o you have an English version somewhere?  There is not much point in hyperlinking to an article in Russian...</w:t>
      </w:r>
    </w:p>
  </w:comment>
  <w:comment w:id="81" w:author="Denis" w:date="2017-11-12T15:43:00Z" w:initials="D">
    <w:p w:rsidR="005B4FA7" w:rsidRPr="003860AF" w:rsidRDefault="005B4FA7">
      <w:pPr>
        <w:pStyle w:val="CommentText"/>
        <w:rPr>
          <w:lang w:val="en-US"/>
        </w:rPr>
      </w:pPr>
      <w:r>
        <w:rPr>
          <w:rStyle w:val="CommentReference"/>
        </w:rPr>
        <w:annotationRef/>
      </w:r>
      <w:r w:rsidRPr="003860AF">
        <w:rPr>
          <w:lang w:val="en-US"/>
        </w:rPr>
        <w:t>Alas, the English version of this article does not exist. However, under the link https://github.com/sim1984/laravel-firebird, a description of the package and changes regarding the original in English is available.</w:t>
      </w:r>
    </w:p>
  </w:comment>
  <w:comment w:id="82" w:author="Helen" w:date="2017-11-12T15:48:00Z" w:initials="H">
    <w:p w:rsidR="005B4FA7" w:rsidRPr="00C10A0D" w:rsidRDefault="005B4FA7" w:rsidP="0070760A">
      <w:pPr>
        <w:pStyle w:val="CommentText"/>
        <w:rPr>
          <w:lang w:val="en-NZ"/>
        </w:rPr>
      </w:pPr>
      <w:r>
        <w:rPr>
          <w:rStyle w:val="CommentReference"/>
        </w:rPr>
        <w:annotationRef/>
      </w:r>
      <w:r>
        <w:rPr>
          <w:lang w:val="en-NZ"/>
        </w:rPr>
        <w:t>I am not sure I got the meaning of this sentence quite right.</w:t>
      </w:r>
    </w:p>
  </w:comment>
  <w:comment w:id="83" w:author="Denis" w:date="2017-11-12T15:58:00Z" w:initials="D">
    <w:p w:rsidR="005B4FA7" w:rsidRPr="00F22BA0" w:rsidRDefault="005B4FA7">
      <w:pPr>
        <w:pStyle w:val="CommentText"/>
        <w:rPr>
          <w:lang w:val="en-US"/>
        </w:rPr>
      </w:pPr>
      <w:r>
        <w:rPr>
          <w:rStyle w:val="CommentReference"/>
        </w:rPr>
        <w:annotationRef/>
      </w:r>
      <w:r w:rsidRPr="00F22BA0">
        <w:rPr>
          <w:lang w:val="en-US"/>
        </w:rPr>
        <w:t xml:space="preserve">Since my package is not published in https://packagist.org, it is necessary to specify explicitly where to get it (repository). Below is a part of the </w:t>
      </w:r>
      <w:proofErr w:type="spellStart"/>
      <w:r w:rsidRPr="00F22BA0">
        <w:rPr>
          <w:lang w:val="en-US"/>
        </w:rPr>
        <w:t>composer.json</w:t>
      </w:r>
      <w:proofErr w:type="spellEnd"/>
      <w:r w:rsidRPr="00F22BA0">
        <w:rPr>
          <w:lang w:val="en-US"/>
        </w:rPr>
        <w:t xml:space="preserve"> file, how to add a reference to the repository.</w:t>
      </w:r>
    </w:p>
  </w:comment>
  <w:comment w:id="85" w:author="Helen" w:date="2017-11-11T15:16:00Z" w:initials="H">
    <w:p w:rsidR="005B4FA7" w:rsidRPr="005026F8" w:rsidRDefault="005B4FA7">
      <w:pPr>
        <w:pStyle w:val="CommentText"/>
        <w:rPr>
          <w:lang w:val="en-NZ"/>
        </w:rPr>
      </w:pPr>
      <w:r>
        <w:rPr>
          <w:rStyle w:val="CommentReference"/>
        </w:rPr>
        <w:annotationRef/>
      </w:r>
      <w:r>
        <w:rPr>
          <w:lang w:val="en-NZ"/>
        </w:rPr>
        <w:t xml:space="preserve">In the </w:t>
      </w:r>
      <w:proofErr w:type="spellStart"/>
      <w:r>
        <w:rPr>
          <w:lang w:val="en-NZ"/>
        </w:rPr>
        <w:t>DocBook</w:t>
      </w:r>
      <w:proofErr w:type="spellEnd"/>
      <w:r>
        <w:rPr>
          <w:lang w:val="en-NZ"/>
        </w:rPr>
        <w:t xml:space="preserve"> version, we have a special inline for the names of attributes, properties, classes, functions, et al. in the body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1BC" w:rsidRDefault="002371BC" w:rsidP="00D077A9">
      <w:pPr>
        <w:spacing w:after="0" w:line="240" w:lineRule="auto"/>
      </w:pPr>
      <w:r>
        <w:separator/>
      </w:r>
    </w:p>
  </w:endnote>
  <w:endnote w:type="continuationSeparator" w:id="0">
    <w:p w:rsidR="002371BC" w:rsidRDefault="002371BC" w:rsidP="00D0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ArialMT">
    <w:altName w:val="Times New Roman"/>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1BC" w:rsidRDefault="002371BC" w:rsidP="00D077A9">
      <w:pPr>
        <w:spacing w:after="0" w:line="240" w:lineRule="auto"/>
      </w:pPr>
      <w:r>
        <w:separator/>
      </w:r>
    </w:p>
  </w:footnote>
  <w:footnote w:type="continuationSeparator" w:id="0">
    <w:p w:rsidR="002371BC" w:rsidRDefault="002371BC" w:rsidP="00D07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6827"/>
    <w:multiLevelType w:val="hybridMultilevel"/>
    <w:tmpl w:val="C0725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2E848CD"/>
    <w:multiLevelType w:val="hybridMultilevel"/>
    <w:tmpl w:val="6C9631D0"/>
    <w:lvl w:ilvl="0" w:tplc="16145E64">
      <w:start w:val="1"/>
      <w:numFmt w:val="decimal"/>
      <w:lvlText w:val="%1."/>
      <w:lvlJc w:val="left"/>
      <w:pPr>
        <w:ind w:left="720" w:hanging="360"/>
      </w:pPr>
    </w:lvl>
    <w:lvl w:ilvl="1" w:tplc="977E4A2C" w:tentative="1">
      <w:start w:val="1"/>
      <w:numFmt w:val="lowerLetter"/>
      <w:lvlText w:val="%2."/>
      <w:lvlJc w:val="left"/>
      <w:pPr>
        <w:ind w:left="1440" w:hanging="360"/>
      </w:pPr>
    </w:lvl>
    <w:lvl w:ilvl="2" w:tplc="FFDAE7C6" w:tentative="1">
      <w:start w:val="1"/>
      <w:numFmt w:val="lowerRoman"/>
      <w:lvlText w:val="%3."/>
      <w:lvlJc w:val="right"/>
      <w:pPr>
        <w:ind w:left="2160" w:hanging="180"/>
      </w:pPr>
    </w:lvl>
    <w:lvl w:ilvl="3" w:tplc="33AA6D04" w:tentative="1">
      <w:start w:val="1"/>
      <w:numFmt w:val="decimal"/>
      <w:lvlText w:val="%4."/>
      <w:lvlJc w:val="left"/>
      <w:pPr>
        <w:ind w:left="2880" w:hanging="360"/>
      </w:pPr>
    </w:lvl>
    <w:lvl w:ilvl="4" w:tplc="B4D6E900" w:tentative="1">
      <w:start w:val="1"/>
      <w:numFmt w:val="lowerLetter"/>
      <w:lvlText w:val="%5."/>
      <w:lvlJc w:val="left"/>
      <w:pPr>
        <w:ind w:left="3600" w:hanging="360"/>
      </w:pPr>
    </w:lvl>
    <w:lvl w:ilvl="5" w:tplc="60E0E1F2" w:tentative="1">
      <w:start w:val="1"/>
      <w:numFmt w:val="lowerRoman"/>
      <w:lvlText w:val="%6."/>
      <w:lvlJc w:val="right"/>
      <w:pPr>
        <w:ind w:left="4320" w:hanging="180"/>
      </w:pPr>
    </w:lvl>
    <w:lvl w:ilvl="6" w:tplc="8042C95A" w:tentative="1">
      <w:start w:val="1"/>
      <w:numFmt w:val="decimal"/>
      <w:lvlText w:val="%7."/>
      <w:lvlJc w:val="left"/>
      <w:pPr>
        <w:ind w:left="5040" w:hanging="360"/>
      </w:pPr>
    </w:lvl>
    <w:lvl w:ilvl="7" w:tplc="0220DDB6" w:tentative="1">
      <w:start w:val="1"/>
      <w:numFmt w:val="lowerLetter"/>
      <w:lvlText w:val="%8."/>
      <w:lvlJc w:val="left"/>
      <w:pPr>
        <w:ind w:left="5760" w:hanging="360"/>
      </w:pPr>
    </w:lvl>
    <w:lvl w:ilvl="8" w:tplc="53705296" w:tentative="1">
      <w:start w:val="1"/>
      <w:numFmt w:val="lowerRoman"/>
      <w:lvlText w:val="%9."/>
      <w:lvlJc w:val="right"/>
      <w:pPr>
        <w:ind w:left="6480" w:hanging="180"/>
      </w:pPr>
    </w:lvl>
  </w:abstractNum>
  <w:abstractNum w:abstractNumId="2">
    <w:nsid w:val="28B15A1C"/>
    <w:multiLevelType w:val="hybridMultilevel"/>
    <w:tmpl w:val="619271A2"/>
    <w:lvl w:ilvl="0" w:tplc="ED0810D2">
      <w:start w:val="1"/>
      <w:numFmt w:val="bullet"/>
      <w:lvlText w:val=""/>
      <w:lvlJc w:val="left"/>
      <w:pPr>
        <w:ind w:left="720" w:hanging="360"/>
      </w:pPr>
      <w:rPr>
        <w:rFonts w:ascii="Symbol" w:hAnsi="Symbol" w:hint="default"/>
      </w:rPr>
    </w:lvl>
    <w:lvl w:ilvl="1" w:tplc="92C88268" w:tentative="1">
      <w:start w:val="1"/>
      <w:numFmt w:val="bullet"/>
      <w:lvlText w:val="o"/>
      <w:lvlJc w:val="left"/>
      <w:pPr>
        <w:ind w:left="1440" w:hanging="360"/>
      </w:pPr>
      <w:rPr>
        <w:rFonts w:ascii="Courier New" w:hAnsi="Courier New" w:cs="Courier New" w:hint="default"/>
      </w:rPr>
    </w:lvl>
    <w:lvl w:ilvl="2" w:tplc="348C4CFA" w:tentative="1">
      <w:start w:val="1"/>
      <w:numFmt w:val="bullet"/>
      <w:lvlText w:val=""/>
      <w:lvlJc w:val="left"/>
      <w:pPr>
        <w:ind w:left="2160" w:hanging="360"/>
      </w:pPr>
      <w:rPr>
        <w:rFonts w:ascii="Wingdings" w:hAnsi="Wingdings" w:hint="default"/>
      </w:rPr>
    </w:lvl>
    <w:lvl w:ilvl="3" w:tplc="A77CC0E0" w:tentative="1">
      <w:start w:val="1"/>
      <w:numFmt w:val="bullet"/>
      <w:lvlText w:val=""/>
      <w:lvlJc w:val="left"/>
      <w:pPr>
        <w:ind w:left="2880" w:hanging="360"/>
      </w:pPr>
      <w:rPr>
        <w:rFonts w:ascii="Symbol" w:hAnsi="Symbol" w:hint="default"/>
      </w:rPr>
    </w:lvl>
    <w:lvl w:ilvl="4" w:tplc="F95A9D3C" w:tentative="1">
      <w:start w:val="1"/>
      <w:numFmt w:val="bullet"/>
      <w:lvlText w:val="o"/>
      <w:lvlJc w:val="left"/>
      <w:pPr>
        <w:ind w:left="3600" w:hanging="360"/>
      </w:pPr>
      <w:rPr>
        <w:rFonts w:ascii="Courier New" w:hAnsi="Courier New" w:cs="Courier New" w:hint="default"/>
      </w:rPr>
    </w:lvl>
    <w:lvl w:ilvl="5" w:tplc="B8A88B16" w:tentative="1">
      <w:start w:val="1"/>
      <w:numFmt w:val="bullet"/>
      <w:lvlText w:val=""/>
      <w:lvlJc w:val="left"/>
      <w:pPr>
        <w:ind w:left="4320" w:hanging="360"/>
      </w:pPr>
      <w:rPr>
        <w:rFonts w:ascii="Wingdings" w:hAnsi="Wingdings" w:hint="default"/>
      </w:rPr>
    </w:lvl>
    <w:lvl w:ilvl="6" w:tplc="4030CC8C" w:tentative="1">
      <w:start w:val="1"/>
      <w:numFmt w:val="bullet"/>
      <w:lvlText w:val=""/>
      <w:lvlJc w:val="left"/>
      <w:pPr>
        <w:ind w:left="5040" w:hanging="360"/>
      </w:pPr>
      <w:rPr>
        <w:rFonts w:ascii="Symbol" w:hAnsi="Symbol" w:hint="default"/>
      </w:rPr>
    </w:lvl>
    <w:lvl w:ilvl="7" w:tplc="916671D8" w:tentative="1">
      <w:start w:val="1"/>
      <w:numFmt w:val="bullet"/>
      <w:lvlText w:val="o"/>
      <w:lvlJc w:val="left"/>
      <w:pPr>
        <w:ind w:left="5760" w:hanging="360"/>
      </w:pPr>
      <w:rPr>
        <w:rFonts w:ascii="Courier New" w:hAnsi="Courier New" w:cs="Courier New" w:hint="default"/>
      </w:rPr>
    </w:lvl>
    <w:lvl w:ilvl="8" w:tplc="0750C398" w:tentative="1">
      <w:start w:val="1"/>
      <w:numFmt w:val="bullet"/>
      <w:lvlText w:val=""/>
      <w:lvlJc w:val="left"/>
      <w:pPr>
        <w:ind w:left="6480" w:hanging="360"/>
      </w:pPr>
      <w:rPr>
        <w:rFonts w:ascii="Wingdings" w:hAnsi="Wingdings" w:hint="default"/>
      </w:rPr>
    </w:lvl>
  </w:abstractNum>
  <w:abstractNum w:abstractNumId="3">
    <w:nsid w:val="2DC807B2"/>
    <w:multiLevelType w:val="hybridMultilevel"/>
    <w:tmpl w:val="D6946380"/>
    <w:lvl w:ilvl="0" w:tplc="C53AC716">
      <w:start w:val="1"/>
      <w:numFmt w:val="bullet"/>
      <w:lvlText w:val=""/>
      <w:lvlJc w:val="left"/>
      <w:pPr>
        <w:ind w:left="720" w:hanging="360"/>
      </w:pPr>
      <w:rPr>
        <w:rFonts w:ascii="Symbol" w:hAnsi="Symbol" w:hint="default"/>
      </w:rPr>
    </w:lvl>
    <w:lvl w:ilvl="1" w:tplc="170207BE" w:tentative="1">
      <w:start w:val="1"/>
      <w:numFmt w:val="bullet"/>
      <w:lvlText w:val="o"/>
      <w:lvlJc w:val="left"/>
      <w:pPr>
        <w:ind w:left="1440" w:hanging="360"/>
      </w:pPr>
      <w:rPr>
        <w:rFonts w:ascii="Courier New" w:hAnsi="Courier New" w:cs="Courier New" w:hint="default"/>
      </w:rPr>
    </w:lvl>
    <w:lvl w:ilvl="2" w:tplc="89006E10" w:tentative="1">
      <w:start w:val="1"/>
      <w:numFmt w:val="bullet"/>
      <w:lvlText w:val=""/>
      <w:lvlJc w:val="left"/>
      <w:pPr>
        <w:ind w:left="2160" w:hanging="360"/>
      </w:pPr>
      <w:rPr>
        <w:rFonts w:ascii="Wingdings" w:hAnsi="Wingdings" w:hint="default"/>
      </w:rPr>
    </w:lvl>
    <w:lvl w:ilvl="3" w:tplc="E872E1C6" w:tentative="1">
      <w:start w:val="1"/>
      <w:numFmt w:val="bullet"/>
      <w:lvlText w:val=""/>
      <w:lvlJc w:val="left"/>
      <w:pPr>
        <w:ind w:left="2880" w:hanging="360"/>
      </w:pPr>
      <w:rPr>
        <w:rFonts w:ascii="Symbol" w:hAnsi="Symbol" w:hint="default"/>
      </w:rPr>
    </w:lvl>
    <w:lvl w:ilvl="4" w:tplc="FD401BE8" w:tentative="1">
      <w:start w:val="1"/>
      <w:numFmt w:val="bullet"/>
      <w:lvlText w:val="o"/>
      <w:lvlJc w:val="left"/>
      <w:pPr>
        <w:ind w:left="3600" w:hanging="360"/>
      </w:pPr>
      <w:rPr>
        <w:rFonts w:ascii="Courier New" w:hAnsi="Courier New" w:cs="Courier New" w:hint="default"/>
      </w:rPr>
    </w:lvl>
    <w:lvl w:ilvl="5" w:tplc="08AE55D6" w:tentative="1">
      <w:start w:val="1"/>
      <w:numFmt w:val="bullet"/>
      <w:lvlText w:val=""/>
      <w:lvlJc w:val="left"/>
      <w:pPr>
        <w:ind w:left="4320" w:hanging="360"/>
      </w:pPr>
      <w:rPr>
        <w:rFonts w:ascii="Wingdings" w:hAnsi="Wingdings" w:hint="default"/>
      </w:rPr>
    </w:lvl>
    <w:lvl w:ilvl="6" w:tplc="64767B9A" w:tentative="1">
      <w:start w:val="1"/>
      <w:numFmt w:val="bullet"/>
      <w:lvlText w:val=""/>
      <w:lvlJc w:val="left"/>
      <w:pPr>
        <w:ind w:left="5040" w:hanging="360"/>
      </w:pPr>
      <w:rPr>
        <w:rFonts w:ascii="Symbol" w:hAnsi="Symbol" w:hint="default"/>
      </w:rPr>
    </w:lvl>
    <w:lvl w:ilvl="7" w:tplc="35EE4FEA" w:tentative="1">
      <w:start w:val="1"/>
      <w:numFmt w:val="bullet"/>
      <w:lvlText w:val="o"/>
      <w:lvlJc w:val="left"/>
      <w:pPr>
        <w:ind w:left="5760" w:hanging="360"/>
      </w:pPr>
      <w:rPr>
        <w:rFonts w:ascii="Courier New" w:hAnsi="Courier New" w:cs="Courier New" w:hint="default"/>
      </w:rPr>
    </w:lvl>
    <w:lvl w:ilvl="8" w:tplc="17EC2760" w:tentative="1">
      <w:start w:val="1"/>
      <w:numFmt w:val="bullet"/>
      <w:lvlText w:val=""/>
      <w:lvlJc w:val="left"/>
      <w:pPr>
        <w:ind w:left="6480" w:hanging="360"/>
      </w:pPr>
      <w:rPr>
        <w:rFonts w:ascii="Wingdings" w:hAnsi="Wingdings" w:hint="default"/>
      </w:rPr>
    </w:lvl>
  </w:abstractNum>
  <w:abstractNum w:abstractNumId="4">
    <w:nsid w:val="3690758E"/>
    <w:multiLevelType w:val="hybridMultilevel"/>
    <w:tmpl w:val="0FCC721A"/>
    <w:lvl w:ilvl="0" w:tplc="F1D28A4E">
      <w:start w:val="1"/>
      <w:numFmt w:val="bullet"/>
      <w:lvlText w:val=""/>
      <w:lvlJc w:val="left"/>
      <w:pPr>
        <w:ind w:left="720" w:hanging="360"/>
      </w:pPr>
      <w:rPr>
        <w:rFonts w:ascii="Symbol" w:hAnsi="Symbol" w:hint="default"/>
      </w:rPr>
    </w:lvl>
    <w:lvl w:ilvl="1" w:tplc="38EE67FE" w:tentative="1">
      <w:start w:val="1"/>
      <w:numFmt w:val="bullet"/>
      <w:lvlText w:val="o"/>
      <w:lvlJc w:val="left"/>
      <w:pPr>
        <w:ind w:left="1440" w:hanging="360"/>
      </w:pPr>
      <w:rPr>
        <w:rFonts w:ascii="Courier New" w:hAnsi="Courier New" w:cs="Courier New" w:hint="default"/>
      </w:rPr>
    </w:lvl>
    <w:lvl w:ilvl="2" w:tplc="EE32B858" w:tentative="1">
      <w:start w:val="1"/>
      <w:numFmt w:val="bullet"/>
      <w:lvlText w:val=""/>
      <w:lvlJc w:val="left"/>
      <w:pPr>
        <w:ind w:left="2160" w:hanging="360"/>
      </w:pPr>
      <w:rPr>
        <w:rFonts w:ascii="Wingdings" w:hAnsi="Wingdings" w:hint="default"/>
      </w:rPr>
    </w:lvl>
    <w:lvl w:ilvl="3" w:tplc="7AEAF2BA" w:tentative="1">
      <w:start w:val="1"/>
      <w:numFmt w:val="bullet"/>
      <w:lvlText w:val=""/>
      <w:lvlJc w:val="left"/>
      <w:pPr>
        <w:ind w:left="2880" w:hanging="360"/>
      </w:pPr>
      <w:rPr>
        <w:rFonts w:ascii="Symbol" w:hAnsi="Symbol" w:hint="default"/>
      </w:rPr>
    </w:lvl>
    <w:lvl w:ilvl="4" w:tplc="7638AC84" w:tentative="1">
      <w:start w:val="1"/>
      <w:numFmt w:val="bullet"/>
      <w:lvlText w:val="o"/>
      <w:lvlJc w:val="left"/>
      <w:pPr>
        <w:ind w:left="3600" w:hanging="360"/>
      </w:pPr>
      <w:rPr>
        <w:rFonts w:ascii="Courier New" w:hAnsi="Courier New" w:cs="Courier New" w:hint="default"/>
      </w:rPr>
    </w:lvl>
    <w:lvl w:ilvl="5" w:tplc="C212D47A" w:tentative="1">
      <w:start w:val="1"/>
      <w:numFmt w:val="bullet"/>
      <w:lvlText w:val=""/>
      <w:lvlJc w:val="left"/>
      <w:pPr>
        <w:ind w:left="4320" w:hanging="360"/>
      </w:pPr>
      <w:rPr>
        <w:rFonts w:ascii="Wingdings" w:hAnsi="Wingdings" w:hint="default"/>
      </w:rPr>
    </w:lvl>
    <w:lvl w:ilvl="6" w:tplc="050262FA" w:tentative="1">
      <w:start w:val="1"/>
      <w:numFmt w:val="bullet"/>
      <w:lvlText w:val=""/>
      <w:lvlJc w:val="left"/>
      <w:pPr>
        <w:ind w:left="5040" w:hanging="360"/>
      </w:pPr>
      <w:rPr>
        <w:rFonts w:ascii="Symbol" w:hAnsi="Symbol" w:hint="default"/>
      </w:rPr>
    </w:lvl>
    <w:lvl w:ilvl="7" w:tplc="8AD6C08A" w:tentative="1">
      <w:start w:val="1"/>
      <w:numFmt w:val="bullet"/>
      <w:lvlText w:val="o"/>
      <w:lvlJc w:val="left"/>
      <w:pPr>
        <w:ind w:left="5760" w:hanging="360"/>
      </w:pPr>
      <w:rPr>
        <w:rFonts w:ascii="Courier New" w:hAnsi="Courier New" w:cs="Courier New" w:hint="default"/>
      </w:rPr>
    </w:lvl>
    <w:lvl w:ilvl="8" w:tplc="F4CA96D2" w:tentative="1">
      <w:start w:val="1"/>
      <w:numFmt w:val="bullet"/>
      <w:lvlText w:val=""/>
      <w:lvlJc w:val="left"/>
      <w:pPr>
        <w:ind w:left="6480" w:hanging="360"/>
      </w:pPr>
      <w:rPr>
        <w:rFonts w:ascii="Wingdings" w:hAnsi="Wingdings" w:hint="default"/>
      </w:rPr>
    </w:lvl>
  </w:abstractNum>
  <w:abstractNum w:abstractNumId="5">
    <w:nsid w:val="3AE636A3"/>
    <w:multiLevelType w:val="hybridMultilevel"/>
    <w:tmpl w:val="AA5056DE"/>
    <w:lvl w:ilvl="0" w:tplc="8660AF1A">
      <w:start w:val="1"/>
      <w:numFmt w:val="bullet"/>
      <w:lvlText w:val=""/>
      <w:lvlJc w:val="left"/>
      <w:pPr>
        <w:ind w:left="720" w:hanging="360"/>
      </w:pPr>
      <w:rPr>
        <w:rFonts w:ascii="Symbol" w:hAnsi="Symbol" w:hint="default"/>
      </w:rPr>
    </w:lvl>
    <w:lvl w:ilvl="1" w:tplc="FFE20B04" w:tentative="1">
      <w:start w:val="1"/>
      <w:numFmt w:val="bullet"/>
      <w:lvlText w:val="o"/>
      <w:lvlJc w:val="left"/>
      <w:pPr>
        <w:ind w:left="1440" w:hanging="360"/>
      </w:pPr>
      <w:rPr>
        <w:rFonts w:ascii="Courier New" w:hAnsi="Courier New" w:cs="Courier New" w:hint="default"/>
      </w:rPr>
    </w:lvl>
    <w:lvl w:ilvl="2" w:tplc="12D85626" w:tentative="1">
      <w:start w:val="1"/>
      <w:numFmt w:val="bullet"/>
      <w:lvlText w:val=""/>
      <w:lvlJc w:val="left"/>
      <w:pPr>
        <w:ind w:left="2160" w:hanging="360"/>
      </w:pPr>
      <w:rPr>
        <w:rFonts w:ascii="Wingdings" w:hAnsi="Wingdings" w:hint="default"/>
      </w:rPr>
    </w:lvl>
    <w:lvl w:ilvl="3" w:tplc="47783664" w:tentative="1">
      <w:start w:val="1"/>
      <w:numFmt w:val="bullet"/>
      <w:lvlText w:val=""/>
      <w:lvlJc w:val="left"/>
      <w:pPr>
        <w:ind w:left="2880" w:hanging="360"/>
      </w:pPr>
      <w:rPr>
        <w:rFonts w:ascii="Symbol" w:hAnsi="Symbol" w:hint="default"/>
      </w:rPr>
    </w:lvl>
    <w:lvl w:ilvl="4" w:tplc="2BA6D8B8" w:tentative="1">
      <w:start w:val="1"/>
      <w:numFmt w:val="bullet"/>
      <w:lvlText w:val="o"/>
      <w:lvlJc w:val="left"/>
      <w:pPr>
        <w:ind w:left="3600" w:hanging="360"/>
      </w:pPr>
      <w:rPr>
        <w:rFonts w:ascii="Courier New" w:hAnsi="Courier New" w:cs="Courier New" w:hint="default"/>
      </w:rPr>
    </w:lvl>
    <w:lvl w:ilvl="5" w:tplc="BB7645BA" w:tentative="1">
      <w:start w:val="1"/>
      <w:numFmt w:val="bullet"/>
      <w:lvlText w:val=""/>
      <w:lvlJc w:val="left"/>
      <w:pPr>
        <w:ind w:left="4320" w:hanging="360"/>
      </w:pPr>
      <w:rPr>
        <w:rFonts w:ascii="Wingdings" w:hAnsi="Wingdings" w:hint="default"/>
      </w:rPr>
    </w:lvl>
    <w:lvl w:ilvl="6" w:tplc="863894D2" w:tentative="1">
      <w:start w:val="1"/>
      <w:numFmt w:val="bullet"/>
      <w:lvlText w:val=""/>
      <w:lvlJc w:val="left"/>
      <w:pPr>
        <w:ind w:left="5040" w:hanging="360"/>
      </w:pPr>
      <w:rPr>
        <w:rFonts w:ascii="Symbol" w:hAnsi="Symbol" w:hint="default"/>
      </w:rPr>
    </w:lvl>
    <w:lvl w:ilvl="7" w:tplc="D9B80DD0" w:tentative="1">
      <w:start w:val="1"/>
      <w:numFmt w:val="bullet"/>
      <w:lvlText w:val="o"/>
      <w:lvlJc w:val="left"/>
      <w:pPr>
        <w:ind w:left="5760" w:hanging="360"/>
      </w:pPr>
      <w:rPr>
        <w:rFonts w:ascii="Courier New" w:hAnsi="Courier New" w:cs="Courier New" w:hint="default"/>
      </w:rPr>
    </w:lvl>
    <w:lvl w:ilvl="8" w:tplc="2A90577A" w:tentative="1">
      <w:start w:val="1"/>
      <w:numFmt w:val="bullet"/>
      <w:lvlText w:val=""/>
      <w:lvlJc w:val="left"/>
      <w:pPr>
        <w:ind w:left="6480" w:hanging="360"/>
      </w:pPr>
      <w:rPr>
        <w:rFonts w:ascii="Wingdings" w:hAnsi="Wingdings" w:hint="default"/>
      </w:rPr>
    </w:lvl>
  </w:abstractNum>
  <w:abstractNum w:abstractNumId="6">
    <w:nsid w:val="449E2A0E"/>
    <w:multiLevelType w:val="hybridMultilevel"/>
    <w:tmpl w:val="0A0A7A18"/>
    <w:lvl w:ilvl="0" w:tplc="AC7E03F8">
      <w:start w:val="1"/>
      <w:numFmt w:val="bullet"/>
      <w:lvlText w:val=""/>
      <w:lvlJc w:val="left"/>
      <w:pPr>
        <w:ind w:left="720" w:hanging="360"/>
      </w:pPr>
      <w:rPr>
        <w:rFonts w:ascii="Symbol" w:hAnsi="Symbol" w:hint="default"/>
      </w:rPr>
    </w:lvl>
    <w:lvl w:ilvl="1" w:tplc="A9FC994A" w:tentative="1">
      <w:start w:val="1"/>
      <w:numFmt w:val="bullet"/>
      <w:lvlText w:val="o"/>
      <w:lvlJc w:val="left"/>
      <w:pPr>
        <w:ind w:left="1440" w:hanging="360"/>
      </w:pPr>
      <w:rPr>
        <w:rFonts w:ascii="Courier New" w:hAnsi="Courier New" w:cs="Courier New" w:hint="default"/>
      </w:rPr>
    </w:lvl>
    <w:lvl w:ilvl="2" w:tplc="5C942FB0" w:tentative="1">
      <w:start w:val="1"/>
      <w:numFmt w:val="bullet"/>
      <w:lvlText w:val=""/>
      <w:lvlJc w:val="left"/>
      <w:pPr>
        <w:ind w:left="2160" w:hanging="360"/>
      </w:pPr>
      <w:rPr>
        <w:rFonts w:ascii="Wingdings" w:hAnsi="Wingdings" w:hint="default"/>
      </w:rPr>
    </w:lvl>
    <w:lvl w:ilvl="3" w:tplc="D0746CCC" w:tentative="1">
      <w:start w:val="1"/>
      <w:numFmt w:val="bullet"/>
      <w:lvlText w:val=""/>
      <w:lvlJc w:val="left"/>
      <w:pPr>
        <w:ind w:left="2880" w:hanging="360"/>
      </w:pPr>
      <w:rPr>
        <w:rFonts w:ascii="Symbol" w:hAnsi="Symbol" w:hint="default"/>
      </w:rPr>
    </w:lvl>
    <w:lvl w:ilvl="4" w:tplc="2E5A8044" w:tentative="1">
      <w:start w:val="1"/>
      <w:numFmt w:val="bullet"/>
      <w:lvlText w:val="o"/>
      <w:lvlJc w:val="left"/>
      <w:pPr>
        <w:ind w:left="3600" w:hanging="360"/>
      </w:pPr>
      <w:rPr>
        <w:rFonts w:ascii="Courier New" w:hAnsi="Courier New" w:cs="Courier New" w:hint="default"/>
      </w:rPr>
    </w:lvl>
    <w:lvl w:ilvl="5" w:tplc="2F009D64" w:tentative="1">
      <w:start w:val="1"/>
      <w:numFmt w:val="bullet"/>
      <w:lvlText w:val=""/>
      <w:lvlJc w:val="left"/>
      <w:pPr>
        <w:ind w:left="4320" w:hanging="360"/>
      </w:pPr>
      <w:rPr>
        <w:rFonts w:ascii="Wingdings" w:hAnsi="Wingdings" w:hint="default"/>
      </w:rPr>
    </w:lvl>
    <w:lvl w:ilvl="6" w:tplc="A8486088" w:tentative="1">
      <w:start w:val="1"/>
      <w:numFmt w:val="bullet"/>
      <w:lvlText w:val=""/>
      <w:lvlJc w:val="left"/>
      <w:pPr>
        <w:ind w:left="5040" w:hanging="360"/>
      </w:pPr>
      <w:rPr>
        <w:rFonts w:ascii="Symbol" w:hAnsi="Symbol" w:hint="default"/>
      </w:rPr>
    </w:lvl>
    <w:lvl w:ilvl="7" w:tplc="ADECAF64" w:tentative="1">
      <w:start w:val="1"/>
      <w:numFmt w:val="bullet"/>
      <w:lvlText w:val="o"/>
      <w:lvlJc w:val="left"/>
      <w:pPr>
        <w:ind w:left="5760" w:hanging="360"/>
      </w:pPr>
      <w:rPr>
        <w:rFonts w:ascii="Courier New" w:hAnsi="Courier New" w:cs="Courier New" w:hint="default"/>
      </w:rPr>
    </w:lvl>
    <w:lvl w:ilvl="8" w:tplc="468E480C" w:tentative="1">
      <w:start w:val="1"/>
      <w:numFmt w:val="bullet"/>
      <w:lvlText w:val=""/>
      <w:lvlJc w:val="left"/>
      <w:pPr>
        <w:ind w:left="6480" w:hanging="360"/>
      </w:pPr>
      <w:rPr>
        <w:rFonts w:ascii="Wingdings" w:hAnsi="Wingdings" w:hint="default"/>
      </w:rPr>
    </w:lvl>
  </w:abstractNum>
  <w:abstractNum w:abstractNumId="7">
    <w:nsid w:val="4A8E7A49"/>
    <w:multiLevelType w:val="hybridMultilevel"/>
    <w:tmpl w:val="1D103570"/>
    <w:lvl w:ilvl="0" w:tplc="CB68D650">
      <w:start w:val="1"/>
      <w:numFmt w:val="bullet"/>
      <w:lvlText w:val=""/>
      <w:lvlJc w:val="left"/>
      <w:pPr>
        <w:ind w:left="720" w:hanging="360"/>
      </w:pPr>
      <w:rPr>
        <w:rFonts w:ascii="Symbol" w:hAnsi="Symbol" w:hint="default"/>
      </w:rPr>
    </w:lvl>
    <w:lvl w:ilvl="1" w:tplc="5712EA18" w:tentative="1">
      <w:start w:val="1"/>
      <w:numFmt w:val="bullet"/>
      <w:lvlText w:val="o"/>
      <w:lvlJc w:val="left"/>
      <w:pPr>
        <w:ind w:left="1440" w:hanging="360"/>
      </w:pPr>
      <w:rPr>
        <w:rFonts w:ascii="Courier New" w:hAnsi="Courier New" w:cs="Courier New" w:hint="default"/>
      </w:rPr>
    </w:lvl>
    <w:lvl w:ilvl="2" w:tplc="47C85870" w:tentative="1">
      <w:start w:val="1"/>
      <w:numFmt w:val="bullet"/>
      <w:lvlText w:val=""/>
      <w:lvlJc w:val="left"/>
      <w:pPr>
        <w:ind w:left="2160" w:hanging="360"/>
      </w:pPr>
      <w:rPr>
        <w:rFonts w:ascii="Wingdings" w:hAnsi="Wingdings" w:hint="default"/>
      </w:rPr>
    </w:lvl>
    <w:lvl w:ilvl="3" w:tplc="13C81F3A" w:tentative="1">
      <w:start w:val="1"/>
      <w:numFmt w:val="bullet"/>
      <w:lvlText w:val=""/>
      <w:lvlJc w:val="left"/>
      <w:pPr>
        <w:ind w:left="2880" w:hanging="360"/>
      </w:pPr>
      <w:rPr>
        <w:rFonts w:ascii="Symbol" w:hAnsi="Symbol" w:hint="default"/>
      </w:rPr>
    </w:lvl>
    <w:lvl w:ilvl="4" w:tplc="45808FD0" w:tentative="1">
      <w:start w:val="1"/>
      <w:numFmt w:val="bullet"/>
      <w:lvlText w:val="o"/>
      <w:lvlJc w:val="left"/>
      <w:pPr>
        <w:ind w:left="3600" w:hanging="360"/>
      </w:pPr>
      <w:rPr>
        <w:rFonts w:ascii="Courier New" w:hAnsi="Courier New" w:cs="Courier New" w:hint="default"/>
      </w:rPr>
    </w:lvl>
    <w:lvl w:ilvl="5" w:tplc="BD7E370A" w:tentative="1">
      <w:start w:val="1"/>
      <w:numFmt w:val="bullet"/>
      <w:lvlText w:val=""/>
      <w:lvlJc w:val="left"/>
      <w:pPr>
        <w:ind w:left="4320" w:hanging="360"/>
      </w:pPr>
      <w:rPr>
        <w:rFonts w:ascii="Wingdings" w:hAnsi="Wingdings" w:hint="default"/>
      </w:rPr>
    </w:lvl>
    <w:lvl w:ilvl="6" w:tplc="0AD61C3A" w:tentative="1">
      <w:start w:val="1"/>
      <w:numFmt w:val="bullet"/>
      <w:lvlText w:val=""/>
      <w:lvlJc w:val="left"/>
      <w:pPr>
        <w:ind w:left="5040" w:hanging="360"/>
      </w:pPr>
      <w:rPr>
        <w:rFonts w:ascii="Symbol" w:hAnsi="Symbol" w:hint="default"/>
      </w:rPr>
    </w:lvl>
    <w:lvl w:ilvl="7" w:tplc="5C1616AA" w:tentative="1">
      <w:start w:val="1"/>
      <w:numFmt w:val="bullet"/>
      <w:lvlText w:val="o"/>
      <w:lvlJc w:val="left"/>
      <w:pPr>
        <w:ind w:left="5760" w:hanging="360"/>
      </w:pPr>
      <w:rPr>
        <w:rFonts w:ascii="Courier New" w:hAnsi="Courier New" w:cs="Courier New" w:hint="default"/>
      </w:rPr>
    </w:lvl>
    <w:lvl w:ilvl="8" w:tplc="B65C9692" w:tentative="1">
      <w:start w:val="1"/>
      <w:numFmt w:val="bullet"/>
      <w:lvlText w:val=""/>
      <w:lvlJc w:val="left"/>
      <w:pPr>
        <w:ind w:left="6480" w:hanging="360"/>
      </w:pPr>
      <w:rPr>
        <w:rFonts w:ascii="Wingdings" w:hAnsi="Wingdings" w:hint="default"/>
      </w:rPr>
    </w:lvl>
  </w:abstractNum>
  <w:abstractNum w:abstractNumId="8">
    <w:nsid w:val="4AA138A7"/>
    <w:multiLevelType w:val="hybridMultilevel"/>
    <w:tmpl w:val="4BA20850"/>
    <w:lvl w:ilvl="0" w:tplc="74F0854E">
      <w:start w:val="1"/>
      <w:numFmt w:val="decimal"/>
      <w:lvlText w:val="%1."/>
      <w:lvlJc w:val="left"/>
      <w:pPr>
        <w:ind w:left="720" w:hanging="360"/>
      </w:pPr>
    </w:lvl>
    <w:lvl w:ilvl="1" w:tplc="70E438B6" w:tentative="1">
      <w:start w:val="1"/>
      <w:numFmt w:val="lowerLetter"/>
      <w:lvlText w:val="%2."/>
      <w:lvlJc w:val="left"/>
      <w:pPr>
        <w:ind w:left="1440" w:hanging="360"/>
      </w:pPr>
    </w:lvl>
    <w:lvl w:ilvl="2" w:tplc="0DA2439E" w:tentative="1">
      <w:start w:val="1"/>
      <w:numFmt w:val="lowerRoman"/>
      <w:lvlText w:val="%3."/>
      <w:lvlJc w:val="right"/>
      <w:pPr>
        <w:ind w:left="2160" w:hanging="180"/>
      </w:pPr>
    </w:lvl>
    <w:lvl w:ilvl="3" w:tplc="716A714C" w:tentative="1">
      <w:start w:val="1"/>
      <w:numFmt w:val="decimal"/>
      <w:lvlText w:val="%4."/>
      <w:lvlJc w:val="left"/>
      <w:pPr>
        <w:ind w:left="2880" w:hanging="360"/>
      </w:pPr>
    </w:lvl>
    <w:lvl w:ilvl="4" w:tplc="1146256C" w:tentative="1">
      <w:start w:val="1"/>
      <w:numFmt w:val="lowerLetter"/>
      <w:lvlText w:val="%5."/>
      <w:lvlJc w:val="left"/>
      <w:pPr>
        <w:ind w:left="3600" w:hanging="360"/>
      </w:pPr>
    </w:lvl>
    <w:lvl w:ilvl="5" w:tplc="0EE0FB54" w:tentative="1">
      <w:start w:val="1"/>
      <w:numFmt w:val="lowerRoman"/>
      <w:lvlText w:val="%6."/>
      <w:lvlJc w:val="right"/>
      <w:pPr>
        <w:ind w:left="4320" w:hanging="180"/>
      </w:pPr>
    </w:lvl>
    <w:lvl w:ilvl="6" w:tplc="8E62C15E" w:tentative="1">
      <w:start w:val="1"/>
      <w:numFmt w:val="decimal"/>
      <w:lvlText w:val="%7."/>
      <w:lvlJc w:val="left"/>
      <w:pPr>
        <w:ind w:left="5040" w:hanging="360"/>
      </w:pPr>
    </w:lvl>
    <w:lvl w:ilvl="7" w:tplc="C8FCEF0C" w:tentative="1">
      <w:start w:val="1"/>
      <w:numFmt w:val="lowerLetter"/>
      <w:lvlText w:val="%8."/>
      <w:lvlJc w:val="left"/>
      <w:pPr>
        <w:ind w:left="5760" w:hanging="360"/>
      </w:pPr>
    </w:lvl>
    <w:lvl w:ilvl="8" w:tplc="40DEF520" w:tentative="1">
      <w:start w:val="1"/>
      <w:numFmt w:val="lowerRoman"/>
      <w:lvlText w:val="%9."/>
      <w:lvlJc w:val="right"/>
      <w:pPr>
        <w:ind w:left="6480" w:hanging="180"/>
      </w:pPr>
    </w:lvl>
  </w:abstractNum>
  <w:abstractNum w:abstractNumId="9">
    <w:nsid w:val="59C22CAD"/>
    <w:multiLevelType w:val="hybridMultilevel"/>
    <w:tmpl w:val="45A2E2E6"/>
    <w:lvl w:ilvl="0" w:tplc="88C4418E">
      <w:start w:val="1"/>
      <w:numFmt w:val="decimal"/>
      <w:lvlText w:val="%1."/>
      <w:lvlJc w:val="left"/>
      <w:pPr>
        <w:ind w:left="720" w:hanging="360"/>
      </w:pPr>
    </w:lvl>
    <w:lvl w:ilvl="1" w:tplc="65981864" w:tentative="1">
      <w:start w:val="1"/>
      <w:numFmt w:val="lowerLetter"/>
      <w:lvlText w:val="%2."/>
      <w:lvlJc w:val="left"/>
      <w:pPr>
        <w:ind w:left="1440" w:hanging="360"/>
      </w:pPr>
    </w:lvl>
    <w:lvl w:ilvl="2" w:tplc="24A08E46" w:tentative="1">
      <w:start w:val="1"/>
      <w:numFmt w:val="lowerRoman"/>
      <w:lvlText w:val="%3."/>
      <w:lvlJc w:val="right"/>
      <w:pPr>
        <w:ind w:left="2160" w:hanging="180"/>
      </w:pPr>
    </w:lvl>
    <w:lvl w:ilvl="3" w:tplc="A072B266" w:tentative="1">
      <w:start w:val="1"/>
      <w:numFmt w:val="decimal"/>
      <w:lvlText w:val="%4."/>
      <w:lvlJc w:val="left"/>
      <w:pPr>
        <w:ind w:left="2880" w:hanging="360"/>
      </w:pPr>
    </w:lvl>
    <w:lvl w:ilvl="4" w:tplc="84DC4FA0" w:tentative="1">
      <w:start w:val="1"/>
      <w:numFmt w:val="lowerLetter"/>
      <w:lvlText w:val="%5."/>
      <w:lvlJc w:val="left"/>
      <w:pPr>
        <w:ind w:left="3600" w:hanging="360"/>
      </w:pPr>
    </w:lvl>
    <w:lvl w:ilvl="5" w:tplc="07F8305C" w:tentative="1">
      <w:start w:val="1"/>
      <w:numFmt w:val="lowerRoman"/>
      <w:lvlText w:val="%6."/>
      <w:lvlJc w:val="right"/>
      <w:pPr>
        <w:ind w:left="4320" w:hanging="180"/>
      </w:pPr>
    </w:lvl>
    <w:lvl w:ilvl="6" w:tplc="C2106420" w:tentative="1">
      <w:start w:val="1"/>
      <w:numFmt w:val="decimal"/>
      <w:lvlText w:val="%7."/>
      <w:lvlJc w:val="left"/>
      <w:pPr>
        <w:ind w:left="5040" w:hanging="360"/>
      </w:pPr>
    </w:lvl>
    <w:lvl w:ilvl="7" w:tplc="9600257A" w:tentative="1">
      <w:start w:val="1"/>
      <w:numFmt w:val="lowerLetter"/>
      <w:lvlText w:val="%8."/>
      <w:lvlJc w:val="left"/>
      <w:pPr>
        <w:ind w:left="5760" w:hanging="360"/>
      </w:pPr>
    </w:lvl>
    <w:lvl w:ilvl="8" w:tplc="FCC25498" w:tentative="1">
      <w:start w:val="1"/>
      <w:numFmt w:val="lowerRoman"/>
      <w:lvlText w:val="%9."/>
      <w:lvlJc w:val="right"/>
      <w:pPr>
        <w:ind w:left="6480" w:hanging="180"/>
      </w:pPr>
    </w:lvl>
  </w:abstractNum>
  <w:abstractNum w:abstractNumId="10">
    <w:nsid w:val="64210194"/>
    <w:multiLevelType w:val="hybridMultilevel"/>
    <w:tmpl w:val="8BC8E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3445F6"/>
    <w:multiLevelType w:val="hybridMultilevel"/>
    <w:tmpl w:val="8B56FC58"/>
    <w:lvl w:ilvl="0" w:tplc="7CB21FDE">
      <w:start w:val="1"/>
      <w:numFmt w:val="decimal"/>
      <w:lvlText w:val="%1."/>
      <w:lvlJc w:val="left"/>
      <w:pPr>
        <w:ind w:left="720" w:hanging="360"/>
      </w:pPr>
    </w:lvl>
    <w:lvl w:ilvl="1" w:tplc="0A2217E2" w:tentative="1">
      <w:start w:val="1"/>
      <w:numFmt w:val="lowerLetter"/>
      <w:lvlText w:val="%2."/>
      <w:lvlJc w:val="left"/>
      <w:pPr>
        <w:ind w:left="1440" w:hanging="360"/>
      </w:pPr>
    </w:lvl>
    <w:lvl w:ilvl="2" w:tplc="AC281B84" w:tentative="1">
      <w:start w:val="1"/>
      <w:numFmt w:val="lowerRoman"/>
      <w:lvlText w:val="%3."/>
      <w:lvlJc w:val="right"/>
      <w:pPr>
        <w:ind w:left="2160" w:hanging="180"/>
      </w:pPr>
    </w:lvl>
    <w:lvl w:ilvl="3" w:tplc="0FA477FA" w:tentative="1">
      <w:start w:val="1"/>
      <w:numFmt w:val="decimal"/>
      <w:lvlText w:val="%4."/>
      <w:lvlJc w:val="left"/>
      <w:pPr>
        <w:ind w:left="2880" w:hanging="360"/>
      </w:pPr>
    </w:lvl>
    <w:lvl w:ilvl="4" w:tplc="477E2892" w:tentative="1">
      <w:start w:val="1"/>
      <w:numFmt w:val="lowerLetter"/>
      <w:lvlText w:val="%5."/>
      <w:lvlJc w:val="left"/>
      <w:pPr>
        <w:ind w:left="3600" w:hanging="360"/>
      </w:pPr>
    </w:lvl>
    <w:lvl w:ilvl="5" w:tplc="B7A2416A" w:tentative="1">
      <w:start w:val="1"/>
      <w:numFmt w:val="lowerRoman"/>
      <w:lvlText w:val="%6."/>
      <w:lvlJc w:val="right"/>
      <w:pPr>
        <w:ind w:left="4320" w:hanging="180"/>
      </w:pPr>
    </w:lvl>
    <w:lvl w:ilvl="6" w:tplc="093A4E88" w:tentative="1">
      <w:start w:val="1"/>
      <w:numFmt w:val="decimal"/>
      <w:lvlText w:val="%7."/>
      <w:lvlJc w:val="left"/>
      <w:pPr>
        <w:ind w:left="5040" w:hanging="360"/>
      </w:pPr>
    </w:lvl>
    <w:lvl w:ilvl="7" w:tplc="0B320154" w:tentative="1">
      <w:start w:val="1"/>
      <w:numFmt w:val="lowerLetter"/>
      <w:lvlText w:val="%8."/>
      <w:lvlJc w:val="left"/>
      <w:pPr>
        <w:ind w:left="5760" w:hanging="360"/>
      </w:pPr>
    </w:lvl>
    <w:lvl w:ilvl="8" w:tplc="5F48D0C4" w:tentative="1">
      <w:start w:val="1"/>
      <w:numFmt w:val="lowerRoman"/>
      <w:lvlText w:val="%9."/>
      <w:lvlJc w:val="right"/>
      <w:pPr>
        <w:ind w:left="6480" w:hanging="180"/>
      </w:pPr>
    </w:lvl>
  </w:abstractNum>
  <w:abstractNum w:abstractNumId="12">
    <w:nsid w:val="743B485D"/>
    <w:multiLevelType w:val="hybridMultilevel"/>
    <w:tmpl w:val="DB7238D6"/>
    <w:lvl w:ilvl="0" w:tplc="07A83C64">
      <w:start w:val="1"/>
      <w:numFmt w:val="bullet"/>
      <w:lvlText w:val=""/>
      <w:lvlJc w:val="left"/>
      <w:pPr>
        <w:ind w:left="720" w:hanging="360"/>
      </w:pPr>
      <w:rPr>
        <w:rFonts w:ascii="Symbol" w:hAnsi="Symbol" w:hint="default"/>
      </w:rPr>
    </w:lvl>
    <w:lvl w:ilvl="1" w:tplc="2E6A0740" w:tentative="1">
      <w:start w:val="1"/>
      <w:numFmt w:val="bullet"/>
      <w:lvlText w:val="o"/>
      <w:lvlJc w:val="left"/>
      <w:pPr>
        <w:ind w:left="1440" w:hanging="360"/>
      </w:pPr>
      <w:rPr>
        <w:rFonts w:ascii="Courier New" w:hAnsi="Courier New" w:cs="Courier New" w:hint="default"/>
      </w:rPr>
    </w:lvl>
    <w:lvl w:ilvl="2" w:tplc="771259C8" w:tentative="1">
      <w:start w:val="1"/>
      <w:numFmt w:val="bullet"/>
      <w:lvlText w:val=""/>
      <w:lvlJc w:val="left"/>
      <w:pPr>
        <w:ind w:left="2160" w:hanging="360"/>
      </w:pPr>
      <w:rPr>
        <w:rFonts w:ascii="Wingdings" w:hAnsi="Wingdings" w:hint="default"/>
      </w:rPr>
    </w:lvl>
    <w:lvl w:ilvl="3" w:tplc="B61A9FC8" w:tentative="1">
      <w:start w:val="1"/>
      <w:numFmt w:val="bullet"/>
      <w:lvlText w:val=""/>
      <w:lvlJc w:val="left"/>
      <w:pPr>
        <w:ind w:left="2880" w:hanging="360"/>
      </w:pPr>
      <w:rPr>
        <w:rFonts w:ascii="Symbol" w:hAnsi="Symbol" w:hint="default"/>
      </w:rPr>
    </w:lvl>
    <w:lvl w:ilvl="4" w:tplc="6E5A03BA" w:tentative="1">
      <w:start w:val="1"/>
      <w:numFmt w:val="bullet"/>
      <w:lvlText w:val="o"/>
      <w:lvlJc w:val="left"/>
      <w:pPr>
        <w:ind w:left="3600" w:hanging="360"/>
      </w:pPr>
      <w:rPr>
        <w:rFonts w:ascii="Courier New" w:hAnsi="Courier New" w:cs="Courier New" w:hint="default"/>
      </w:rPr>
    </w:lvl>
    <w:lvl w:ilvl="5" w:tplc="67AA61EA" w:tentative="1">
      <w:start w:val="1"/>
      <w:numFmt w:val="bullet"/>
      <w:lvlText w:val=""/>
      <w:lvlJc w:val="left"/>
      <w:pPr>
        <w:ind w:left="4320" w:hanging="360"/>
      </w:pPr>
      <w:rPr>
        <w:rFonts w:ascii="Wingdings" w:hAnsi="Wingdings" w:hint="default"/>
      </w:rPr>
    </w:lvl>
    <w:lvl w:ilvl="6" w:tplc="DC3C6FE6" w:tentative="1">
      <w:start w:val="1"/>
      <w:numFmt w:val="bullet"/>
      <w:lvlText w:val=""/>
      <w:lvlJc w:val="left"/>
      <w:pPr>
        <w:ind w:left="5040" w:hanging="360"/>
      </w:pPr>
      <w:rPr>
        <w:rFonts w:ascii="Symbol" w:hAnsi="Symbol" w:hint="default"/>
      </w:rPr>
    </w:lvl>
    <w:lvl w:ilvl="7" w:tplc="53F8BAC2" w:tentative="1">
      <w:start w:val="1"/>
      <w:numFmt w:val="bullet"/>
      <w:lvlText w:val="o"/>
      <w:lvlJc w:val="left"/>
      <w:pPr>
        <w:ind w:left="5760" w:hanging="360"/>
      </w:pPr>
      <w:rPr>
        <w:rFonts w:ascii="Courier New" w:hAnsi="Courier New" w:cs="Courier New" w:hint="default"/>
      </w:rPr>
    </w:lvl>
    <w:lvl w:ilvl="8" w:tplc="48F449B6"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C87CE20A">
      <w:start w:val="1"/>
      <w:numFmt w:val="bullet"/>
      <w:lvlText w:val=""/>
      <w:lvlJc w:val="left"/>
      <w:pPr>
        <w:ind w:left="720" w:hanging="360"/>
      </w:pPr>
      <w:rPr>
        <w:rFonts w:ascii="Symbol" w:hAnsi="Symbol" w:hint="default"/>
      </w:rPr>
    </w:lvl>
    <w:lvl w:ilvl="1" w:tplc="55FC0F9A" w:tentative="1">
      <w:start w:val="1"/>
      <w:numFmt w:val="bullet"/>
      <w:lvlText w:val="o"/>
      <w:lvlJc w:val="left"/>
      <w:pPr>
        <w:ind w:left="1440" w:hanging="360"/>
      </w:pPr>
      <w:rPr>
        <w:rFonts w:ascii="Courier New" w:hAnsi="Courier New" w:cs="Courier New" w:hint="default"/>
      </w:rPr>
    </w:lvl>
    <w:lvl w:ilvl="2" w:tplc="0380B3BA" w:tentative="1">
      <w:start w:val="1"/>
      <w:numFmt w:val="bullet"/>
      <w:lvlText w:val=""/>
      <w:lvlJc w:val="left"/>
      <w:pPr>
        <w:ind w:left="2160" w:hanging="360"/>
      </w:pPr>
      <w:rPr>
        <w:rFonts w:ascii="Wingdings" w:hAnsi="Wingdings" w:hint="default"/>
      </w:rPr>
    </w:lvl>
    <w:lvl w:ilvl="3" w:tplc="8BDE37F8" w:tentative="1">
      <w:start w:val="1"/>
      <w:numFmt w:val="bullet"/>
      <w:lvlText w:val=""/>
      <w:lvlJc w:val="left"/>
      <w:pPr>
        <w:ind w:left="2880" w:hanging="360"/>
      </w:pPr>
      <w:rPr>
        <w:rFonts w:ascii="Symbol" w:hAnsi="Symbol" w:hint="default"/>
      </w:rPr>
    </w:lvl>
    <w:lvl w:ilvl="4" w:tplc="AE8E2984" w:tentative="1">
      <w:start w:val="1"/>
      <w:numFmt w:val="bullet"/>
      <w:lvlText w:val="o"/>
      <w:lvlJc w:val="left"/>
      <w:pPr>
        <w:ind w:left="3600" w:hanging="360"/>
      </w:pPr>
      <w:rPr>
        <w:rFonts w:ascii="Courier New" w:hAnsi="Courier New" w:cs="Courier New" w:hint="default"/>
      </w:rPr>
    </w:lvl>
    <w:lvl w:ilvl="5" w:tplc="FD4C173E" w:tentative="1">
      <w:start w:val="1"/>
      <w:numFmt w:val="bullet"/>
      <w:lvlText w:val=""/>
      <w:lvlJc w:val="left"/>
      <w:pPr>
        <w:ind w:left="4320" w:hanging="360"/>
      </w:pPr>
      <w:rPr>
        <w:rFonts w:ascii="Wingdings" w:hAnsi="Wingdings" w:hint="default"/>
      </w:rPr>
    </w:lvl>
    <w:lvl w:ilvl="6" w:tplc="E76011FC" w:tentative="1">
      <w:start w:val="1"/>
      <w:numFmt w:val="bullet"/>
      <w:lvlText w:val=""/>
      <w:lvlJc w:val="left"/>
      <w:pPr>
        <w:ind w:left="5040" w:hanging="360"/>
      </w:pPr>
      <w:rPr>
        <w:rFonts w:ascii="Symbol" w:hAnsi="Symbol" w:hint="default"/>
      </w:rPr>
    </w:lvl>
    <w:lvl w:ilvl="7" w:tplc="4EA46666" w:tentative="1">
      <w:start w:val="1"/>
      <w:numFmt w:val="bullet"/>
      <w:lvlText w:val="o"/>
      <w:lvlJc w:val="left"/>
      <w:pPr>
        <w:ind w:left="5760" w:hanging="360"/>
      </w:pPr>
      <w:rPr>
        <w:rFonts w:ascii="Courier New" w:hAnsi="Courier New" w:cs="Courier New" w:hint="default"/>
      </w:rPr>
    </w:lvl>
    <w:lvl w:ilvl="8" w:tplc="E586CB96"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1"/>
  </w:num>
  <w:num w:numId="5">
    <w:abstractNumId w:val="6"/>
  </w:num>
  <w:num w:numId="6">
    <w:abstractNumId w:val="9"/>
  </w:num>
  <w:num w:numId="7">
    <w:abstractNumId w:val="8"/>
  </w:num>
  <w:num w:numId="8">
    <w:abstractNumId w:val="1"/>
  </w:num>
  <w:num w:numId="9">
    <w:abstractNumId w:val="3"/>
  </w:num>
  <w:num w:numId="10">
    <w:abstractNumId w:val="7"/>
  </w:num>
  <w:num w:numId="11">
    <w:abstractNumId w:val="5"/>
  </w:num>
  <w:num w:numId="12">
    <w:abstractNumId w:val="4"/>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08"/>
  <w:characterSpacingControl w:val="doNotCompress"/>
  <w:footnotePr>
    <w:footnote w:id="-1"/>
    <w:footnote w:id="0"/>
  </w:footnotePr>
  <w:endnotePr>
    <w:endnote w:id="-1"/>
    <w:endnote w:id="0"/>
  </w:endnotePr>
  <w:compat/>
  <w:rsids>
    <w:rsidRoot w:val="006B595D"/>
    <w:rsid w:val="00000919"/>
    <w:rsid w:val="000035C4"/>
    <w:rsid w:val="000036BD"/>
    <w:rsid w:val="00013D43"/>
    <w:rsid w:val="0001666D"/>
    <w:rsid w:val="00026649"/>
    <w:rsid w:val="00030869"/>
    <w:rsid w:val="000451E0"/>
    <w:rsid w:val="00060684"/>
    <w:rsid w:val="0006391A"/>
    <w:rsid w:val="00074FF6"/>
    <w:rsid w:val="000774B1"/>
    <w:rsid w:val="0008582C"/>
    <w:rsid w:val="00094BFA"/>
    <w:rsid w:val="0009725B"/>
    <w:rsid w:val="000A1CC8"/>
    <w:rsid w:val="000A5ADA"/>
    <w:rsid w:val="000B0607"/>
    <w:rsid w:val="000B44C0"/>
    <w:rsid w:val="000B65D7"/>
    <w:rsid w:val="000D1CC2"/>
    <w:rsid w:val="000D4765"/>
    <w:rsid w:val="000D53D0"/>
    <w:rsid w:val="000E796F"/>
    <w:rsid w:val="000F116B"/>
    <w:rsid w:val="00102E27"/>
    <w:rsid w:val="00120FD8"/>
    <w:rsid w:val="001229B4"/>
    <w:rsid w:val="00164F8F"/>
    <w:rsid w:val="00165591"/>
    <w:rsid w:val="00173E9F"/>
    <w:rsid w:val="0017699C"/>
    <w:rsid w:val="001864B1"/>
    <w:rsid w:val="001B6A21"/>
    <w:rsid w:val="001C5830"/>
    <w:rsid w:val="001C5D29"/>
    <w:rsid w:val="001D0177"/>
    <w:rsid w:val="001F2C49"/>
    <w:rsid w:val="001F3EE1"/>
    <w:rsid w:val="00201E82"/>
    <w:rsid w:val="0020785B"/>
    <w:rsid w:val="00214533"/>
    <w:rsid w:val="00222A90"/>
    <w:rsid w:val="002278F3"/>
    <w:rsid w:val="002371BC"/>
    <w:rsid w:val="00240708"/>
    <w:rsid w:val="00243DB3"/>
    <w:rsid w:val="002453D7"/>
    <w:rsid w:val="00246AFB"/>
    <w:rsid w:val="002564DE"/>
    <w:rsid w:val="0025702D"/>
    <w:rsid w:val="00272035"/>
    <w:rsid w:val="00276141"/>
    <w:rsid w:val="00280A53"/>
    <w:rsid w:val="00291C1A"/>
    <w:rsid w:val="002B0E07"/>
    <w:rsid w:val="002C1BC2"/>
    <w:rsid w:val="002E0E95"/>
    <w:rsid w:val="002E44E5"/>
    <w:rsid w:val="002E6DB8"/>
    <w:rsid w:val="0030171F"/>
    <w:rsid w:val="00311931"/>
    <w:rsid w:val="00311D15"/>
    <w:rsid w:val="0032484E"/>
    <w:rsid w:val="003251FF"/>
    <w:rsid w:val="0032533A"/>
    <w:rsid w:val="003266CF"/>
    <w:rsid w:val="00327B52"/>
    <w:rsid w:val="0033044D"/>
    <w:rsid w:val="00332B7A"/>
    <w:rsid w:val="00333F52"/>
    <w:rsid w:val="00336467"/>
    <w:rsid w:val="003404F9"/>
    <w:rsid w:val="00341B2F"/>
    <w:rsid w:val="00367DB5"/>
    <w:rsid w:val="003860AF"/>
    <w:rsid w:val="00390753"/>
    <w:rsid w:val="00393006"/>
    <w:rsid w:val="003A1E25"/>
    <w:rsid w:val="003B4345"/>
    <w:rsid w:val="003C3B69"/>
    <w:rsid w:val="003C72DD"/>
    <w:rsid w:val="003D7874"/>
    <w:rsid w:val="003F01A0"/>
    <w:rsid w:val="003F4424"/>
    <w:rsid w:val="00415DE8"/>
    <w:rsid w:val="00443C98"/>
    <w:rsid w:val="00447C78"/>
    <w:rsid w:val="004619B3"/>
    <w:rsid w:val="0048073B"/>
    <w:rsid w:val="00483AB5"/>
    <w:rsid w:val="004841CB"/>
    <w:rsid w:val="00490E96"/>
    <w:rsid w:val="004957C9"/>
    <w:rsid w:val="004A1DBE"/>
    <w:rsid w:val="004A2066"/>
    <w:rsid w:val="004B08CD"/>
    <w:rsid w:val="004B0AC7"/>
    <w:rsid w:val="004B2A5C"/>
    <w:rsid w:val="004B3885"/>
    <w:rsid w:val="004D0810"/>
    <w:rsid w:val="004E4816"/>
    <w:rsid w:val="004F782C"/>
    <w:rsid w:val="005026F8"/>
    <w:rsid w:val="005273FC"/>
    <w:rsid w:val="00533D17"/>
    <w:rsid w:val="00534A9C"/>
    <w:rsid w:val="005355AB"/>
    <w:rsid w:val="005406EF"/>
    <w:rsid w:val="005518C6"/>
    <w:rsid w:val="00561DB3"/>
    <w:rsid w:val="005951DF"/>
    <w:rsid w:val="005A057A"/>
    <w:rsid w:val="005B4FA7"/>
    <w:rsid w:val="005B5914"/>
    <w:rsid w:val="005C147B"/>
    <w:rsid w:val="005E4DBD"/>
    <w:rsid w:val="005E51B0"/>
    <w:rsid w:val="005F0AC7"/>
    <w:rsid w:val="005F3FAF"/>
    <w:rsid w:val="006044F9"/>
    <w:rsid w:val="006069D2"/>
    <w:rsid w:val="00606FED"/>
    <w:rsid w:val="006144C4"/>
    <w:rsid w:val="006159F3"/>
    <w:rsid w:val="006411DE"/>
    <w:rsid w:val="006419AF"/>
    <w:rsid w:val="00643390"/>
    <w:rsid w:val="00657ABC"/>
    <w:rsid w:val="00664907"/>
    <w:rsid w:val="00677DF6"/>
    <w:rsid w:val="00682D63"/>
    <w:rsid w:val="006861D8"/>
    <w:rsid w:val="006B595D"/>
    <w:rsid w:val="006D2647"/>
    <w:rsid w:val="006D5790"/>
    <w:rsid w:val="006D7CD6"/>
    <w:rsid w:val="006F34EA"/>
    <w:rsid w:val="006F6E3B"/>
    <w:rsid w:val="0070760A"/>
    <w:rsid w:val="00711F69"/>
    <w:rsid w:val="0071391F"/>
    <w:rsid w:val="00714E46"/>
    <w:rsid w:val="007238DE"/>
    <w:rsid w:val="007239FC"/>
    <w:rsid w:val="0073754C"/>
    <w:rsid w:val="00737D01"/>
    <w:rsid w:val="00741014"/>
    <w:rsid w:val="00742A54"/>
    <w:rsid w:val="007665F5"/>
    <w:rsid w:val="00767642"/>
    <w:rsid w:val="007744EB"/>
    <w:rsid w:val="007819A6"/>
    <w:rsid w:val="0079148A"/>
    <w:rsid w:val="007C253C"/>
    <w:rsid w:val="007E1F18"/>
    <w:rsid w:val="007F250C"/>
    <w:rsid w:val="00803329"/>
    <w:rsid w:val="008100B0"/>
    <w:rsid w:val="008208C7"/>
    <w:rsid w:val="008258F4"/>
    <w:rsid w:val="00827108"/>
    <w:rsid w:val="00827AE5"/>
    <w:rsid w:val="008311A5"/>
    <w:rsid w:val="00836B27"/>
    <w:rsid w:val="00837609"/>
    <w:rsid w:val="008438BD"/>
    <w:rsid w:val="00875AB1"/>
    <w:rsid w:val="00882306"/>
    <w:rsid w:val="0089318C"/>
    <w:rsid w:val="00895A64"/>
    <w:rsid w:val="00897128"/>
    <w:rsid w:val="008A3653"/>
    <w:rsid w:val="008A5367"/>
    <w:rsid w:val="008A64E5"/>
    <w:rsid w:val="008B2D4C"/>
    <w:rsid w:val="008B6C56"/>
    <w:rsid w:val="008C1987"/>
    <w:rsid w:val="008C769A"/>
    <w:rsid w:val="008D0868"/>
    <w:rsid w:val="008E4EC1"/>
    <w:rsid w:val="008F1AF3"/>
    <w:rsid w:val="008F4827"/>
    <w:rsid w:val="009003FD"/>
    <w:rsid w:val="009155EA"/>
    <w:rsid w:val="00915A38"/>
    <w:rsid w:val="00943F96"/>
    <w:rsid w:val="0094438D"/>
    <w:rsid w:val="009575B6"/>
    <w:rsid w:val="009635E6"/>
    <w:rsid w:val="00964194"/>
    <w:rsid w:val="009661B2"/>
    <w:rsid w:val="00987A6B"/>
    <w:rsid w:val="00987C6F"/>
    <w:rsid w:val="00991FDD"/>
    <w:rsid w:val="00997C15"/>
    <w:rsid w:val="009B029B"/>
    <w:rsid w:val="009C0760"/>
    <w:rsid w:val="009C2771"/>
    <w:rsid w:val="009E00E0"/>
    <w:rsid w:val="009E1BF2"/>
    <w:rsid w:val="009E3BA8"/>
    <w:rsid w:val="009E62F4"/>
    <w:rsid w:val="009F0271"/>
    <w:rsid w:val="009F118B"/>
    <w:rsid w:val="009F11E0"/>
    <w:rsid w:val="009F1F6F"/>
    <w:rsid w:val="009F2204"/>
    <w:rsid w:val="00A008AA"/>
    <w:rsid w:val="00A01010"/>
    <w:rsid w:val="00A01EE5"/>
    <w:rsid w:val="00A06290"/>
    <w:rsid w:val="00A421FC"/>
    <w:rsid w:val="00A51C0B"/>
    <w:rsid w:val="00A56C49"/>
    <w:rsid w:val="00A64491"/>
    <w:rsid w:val="00A87C84"/>
    <w:rsid w:val="00AA3A2E"/>
    <w:rsid w:val="00AA6B8E"/>
    <w:rsid w:val="00AB07CE"/>
    <w:rsid w:val="00AC05C7"/>
    <w:rsid w:val="00AC1217"/>
    <w:rsid w:val="00AC6B15"/>
    <w:rsid w:val="00AE02D7"/>
    <w:rsid w:val="00AF040B"/>
    <w:rsid w:val="00AF10D6"/>
    <w:rsid w:val="00AF185E"/>
    <w:rsid w:val="00AF63FB"/>
    <w:rsid w:val="00B01C7F"/>
    <w:rsid w:val="00B04C5A"/>
    <w:rsid w:val="00B163F7"/>
    <w:rsid w:val="00B230EF"/>
    <w:rsid w:val="00B30094"/>
    <w:rsid w:val="00B371BA"/>
    <w:rsid w:val="00B5352B"/>
    <w:rsid w:val="00B63459"/>
    <w:rsid w:val="00B702FE"/>
    <w:rsid w:val="00B726AF"/>
    <w:rsid w:val="00B84556"/>
    <w:rsid w:val="00B91AE5"/>
    <w:rsid w:val="00BA40ED"/>
    <w:rsid w:val="00BB265E"/>
    <w:rsid w:val="00BB630F"/>
    <w:rsid w:val="00BD6930"/>
    <w:rsid w:val="00BD7412"/>
    <w:rsid w:val="00BE2B19"/>
    <w:rsid w:val="00BF49B0"/>
    <w:rsid w:val="00C1077F"/>
    <w:rsid w:val="00C10A0D"/>
    <w:rsid w:val="00C1161D"/>
    <w:rsid w:val="00C17AB0"/>
    <w:rsid w:val="00C25EBC"/>
    <w:rsid w:val="00C34E2E"/>
    <w:rsid w:val="00C42E23"/>
    <w:rsid w:val="00C45C36"/>
    <w:rsid w:val="00C55EB0"/>
    <w:rsid w:val="00C57B25"/>
    <w:rsid w:val="00C63CB5"/>
    <w:rsid w:val="00C647CC"/>
    <w:rsid w:val="00C81074"/>
    <w:rsid w:val="00CA7A84"/>
    <w:rsid w:val="00CB57D5"/>
    <w:rsid w:val="00CB7334"/>
    <w:rsid w:val="00CC46B5"/>
    <w:rsid w:val="00CC573A"/>
    <w:rsid w:val="00CD70E8"/>
    <w:rsid w:val="00CE215D"/>
    <w:rsid w:val="00CF1D8E"/>
    <w:rsid w:val="00CF7DD7"/>
    <w:rsid w:val="00D077A9"/>
    <w:rsid w:val="00D138BC"/>
    <w:rsid w:val="00D2028C"/>
    <w:rsid w:val="00D23645"/>
    <w:rsid w:val="00D41F9E"/>
    <w:rsid w:val="00D44FE7"/>
    <w:rsid w:val="00D469B2"/>
    <w:rsid w:val="00D622EF"/>
    <w:rsid w:val="00D63A0F"/>
    <w:rsid w:val="00D66EF4"/>
    <w:rsid w:val="00D775D8"/>
    <w:rsid w:val="00D872A5"/>
    <w:rsid w:val="00D931B0"/>
    <w:rsid w:val="00D941F3"/>
    <w:rsid w:val="00DA3679"/>
    <w:rsid w:val="00DA4140"/>
    <w:rsid w:val="00DA5B5F"/>
    <w:rsid w:val="00DD2B44"/>
    <w:rsid w:val="00DD3F92"/>
    <w:rsid w:val="00DD52F3"/>
    <w:rsid w:val="00DD5D2F"/>
    <w:rsid w:val="00DD5FEE"/>
    <w:rsid w:val="00DF4135"/>
    <w:rsid w:val="00E01494"/>
    <w:rsid w:val="00E05B0B"/>
    <w:rsid w:val="00E127C7"/>
    <w:rsid w:val="00E25B9D"/>
    <w:rsid w:val="00E43110"/>
    <w:rsid w:val="00E43D4A"/>
    <w:rsid w:val="00E50BC5"/>
    <w:rsid w:val="00E50EE7"/>
    <w:rsid w:val="00E622D1"/>
    <w:rsid w:val="00E7628D"/>
    <w:rsid w:val="00E8132E"/>
    <w:rsid w:val="00E81B1D"/>
    <w:rsid w:val="00E9148E"/>
    <w:rsid w:val="00E92C28"/>
    <w:rsid w:val="00E93AD8"/>
    <w:rsid w:val="00EA35E0"/>
    <w:rsid w:val="00EA77F6"/>
    <w:rsid w:val="00EC35BB"/>
    <w:rsid w:val="00ED11BE"/>
    <w:rsid w:val="00ED67AF"/>
    <w:rsid w:val="00ED712C"/>
    <w:rsid w:val="00EE06F6"/>
    <w:rsid w:val="00EE3F66"/>
    <w:rsid w:val="00EF5F44"/>
    <w:rsid w:val="00EF6231"/>
    <w:rsid w:val="00F01263"/>
    <w:rsid w:val="00F106B0"/>
    <w:rsid w:val="00F20352"/>
    <w:rsid w:val="00F219BA"/>
    <w:rsid w:val="00F22BA0"/>
    <w:rsid w:val="00F27059"/>
    <w:rsid w:val="00F52C87"/>
    <w:rsid w:val="00F6183B"/>
    <w:rsid w:val="00F709A8"/>
    <w:rsid w:val="00F93621"/>
    <w:rsid w:val="00F9690C"/>
    <w:rsid w:val="00FA371F"/>
    <w:rsid w:val="00FA3C56"/>
    <w:rsid w:val="00FA64E2"/>
    <w:rsid w:val="00FB0E4A"/>
    <w:rsid w:val="00FC3D14"/>
    <w:rsid w:val="00FC6E50"/>
    <w:rsid w:val="00FC7917"/>
    <w:rsid w:val="00FD0ACB"/>
    <w:rsid w:val="00FD41E9"/>
    <w:rsid w:val="00FD5F8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0149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6DB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styleId="Strong">
    <w:name w:val="Strong"/>
    <w:uiPriority w:val="22"/>
    <w:qFormat/>
    <w:rsid w:val="001301C6"/>
    <w:rPr>
      <w:b/>
      <w:bCs/>
    </w:rPr>
  </w:style>
  <w:style w:type="paragraph" w:styleId="HTMLPreformatted">
    <w:name w:val="HTML Preformatted"/>
    <w:basedOn w:val="Normal"/>
    <w:link w:val="HTMLPreformattedChar"/>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rsid w:val="00C07708"/>
    <w:rPr>
      <w:rFonts w:ascii="Courier New" w:eastAsia="Times New Roman" w:hAnsi="Courier New" w:cs="Courier New"/>
      <w:sz w:val="20"/>
      <w:szCs w:val="20"/>
      <w:lang w:eastAsia="ru-RU"/>
    </w:rPr>
  </w:style>
  <w:style w:type="character" w:customStyle="1" w:styleId="keyword">
    <w:name w:val="keyword"/>
    <w:basedOn w:val="DefaultParagraphFont"/>
    <w:rsid w:val="00FA0152"/>
  </w:style>
  <w:style w:type="character" w:customStyle="1" w:styleId="default">
    <w:name w:val="default"/>
    <w:basedOn w:val="DefaultParagraphFont"/>
    <w:rsid w:val="00FA0152"/>
  </w:style>
  <w:style w:type="character" w:customStyle="1" w:styleId="apple-converted-space">
    <w:name w:val="apple-converted-space"/>
    <w:basedOn w:val="DefaultParagraphFont"/>
    <w:rsid w:val="00FA0152"/>
  </w:style>
  <w:style w:type="paragraph" w:customStyle="1" w:styleId="1">
    <w:name w:val="Стиль1"/>
    <w:basedOn w:val="Normal"/>
    <w:link w:val="10"/>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
    <w:name w:val="Стиль2"/>
    <w:basedOn w:val="Normal"/>
    <w:link w:val="20"/>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0">
    <w:name w:val="Стиль1 Знак"/>
    <w:link w:val="1"/>
    <w:rsid w:val="00031F6E"/>
    <w:rPr>
      <w:rFonts w:ascii="Courier New" w:hAnsi="Courier New"/>
      <w:color w:val="0000BB"/>
      <w:sz w:val="16"/>
      <w:szCs w:val="20"/>
      <w:lang w:val="en-US"/>
    </w:rPr>
  </w:style>
  <w:style w:type="character" w:customStyle="1" w:styleId="20">
    <w:name w:val="Стиль2 Знак"/>
    <w:link w:val="2"/>
    <w:rsid w:val="00031F6E"/>
    <w:rPr>
      <w:rFonts w:ascii="Courier New" w:hAnsi="Courier New"/>
      <w:color w:val="007700"/>
      <w:sz w:val="16"/>
      <w:szCs w:val="20"/>
      <w:lang w:val="en-US"/>
    </w:rPr>
  </w:style>
  <w:style w:type="character" w:customStyle="1" w:styleId="pl-k">
    <w:name w:val="pl-k"/>
    <w:basedOn w:val="DefaultParagraphFont"/>
    <w:rsid w:val="00C8579B"/>
  </w:style>
  <w:style w:type="character" w:customStyle="1" w:styleId="pl-c1">
    <w:name w:val="pl-c1"/>
    <w:basedOn w:val="DefaultParagraphFont"/>
    <w:rsid w:val="00C8579B"/>
  </w:style>
  <w:style w:type="character" w:customStyle="1" w:styleId="pl-s">
    <w:name w:val="pl-s"/>
    <w:basedOn w:val="DefaultParagraphFont"/>
    <w:rsid w:val="00C8579B"/>
  </w:style>
  <w:style w:type="character" w:customStyle="1" w:styleId="pl-pds">
    <w:name w:val="pl-pds"/>
    <w:basedOn w:val="DefaultParagraphFont"/>
    <w:rsid w:val="00C8579B"/>
  </w:style>
  <w:style w:type="character" w:customStyle="1" w:styleId="pl-smi">
    <w:name w:val="pl-smi"/>
    <w:basedOn w:val="DefaultParagraphFont"/>
    <w:rsid w:val="001A23C7"/>
  </w:style>
  <w:style w:type="character" w:styleId="HTMLCode">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DefaultParagraphFont"/>
    <w:rsid w:val="00CE2412"/>
  </w:style>
  <w:style w:type="character" w:customStyle="1" w:styleId="cmd">
    <w:name w:val="cmd"/>
    <w:basedOn w:val="DefaultParagraphFont"/>
    <w:rsid w:val="006A1BEB"/>
  </w:style>
  <w:style w:type="character" w:customStyle="1" w:styleId="string">
    <w:name w:val="string"/>
    <w:basedOn w:val="DefaultParagraphFont"/>
    <w:rsid w:val="006A1BEB"/>
  </w:style>
  <w:style w:type="paragraph" w:customStyle="1" w:styleId="3">
    <w:name w:val="Стиль3"/>
    <w:basedOn w:val="Normal"/>
    <w:link w:val="30"/>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
    <w:name w:val="Стиль4"/>
    <w:basedOn w:val="Normal"/>
    <w:link w:val="40"/>
    <w:qFormat/>
    <w:rsid w:val="00031F6E"/>
    <w:pPr>
      <w:spacing w:after="0"/>
    </w:pPr>
    <w:rPr>
      <w:rFonts w:ascii="Courier New" w:hAnsi="Courier New" w:cs="Source Code Pro"/>
      <w:color w:val="183691"/>
      <w:sz w:val="16"/>
      <w:szCs w:val="20"/>
      <w:shd w:val="clear" w:color="auto" w:fill="FFFFFF"/>
      <w:lang w:val="en-US"/>
    </w:rPr>
  </w:style>
  <w:style w:type="character" w:customStyle="1" w:styleId="30">
    <w:name w:val="Стиль3 Знак"/>
    <w:link w:val="3"/>
    <w:rsid w:val="00031F6E"/>
    <w:rPr>
      <w:rFonts w:ascii="Courier New" w:hAnsi="Courier New" w:cs="Courier New"/>
      <w:color w:val="A6A6A6"/>
      <w:sz w:val="16"/>
      <w:szCs w:val="20"/>
    </w:rPr>
  </w:style>
  <w:style w:type="character" w:customStyle="1" w:styleId="40">
    <w:name w:val="Стиль4 Знак"/>
    <w:link w:val="4"/>
    <w:rsid w:val="00031F6E"/>
    <w:rPr>
      <w:rFonts w:ascii="Courier New" w:hAnsi="Courier New" w:cs="Source Code Pro"/>
      <w:color w:val="183691"/>
      <w:sz w:val="16"/>
      <w:szCs w:val="20"/>
      <w:lang w:val="en-US"/>
    </w:rPr>
  </w:style>
  <w:style w:type="paragraph" w:styleId="Header">
    <w:name w:val="header"/>
    <w:basedOn w:val="Normal"/>
    <w:link w:val="HeaderChar"/>
    <w:uiPriority w:val="99"/>
    <w:unhideWhenUsed/>
    <w:rsid w:val="002F12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2F1209"/>
  </w:style>
  <w:style w:type="paragraph" w:styleId="Footer">
    <w:name w:val="footer"/>
    <w:basedOn w:val="Normal"/>
    <w:link w:val="FooterChar"/>
    <w:uiPriority w:val="99"/>
    <w:unhideWhenUsed/>
    <w:rsid w:val="002F12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2F1209"/>
  </w:style>
  <w:style w:type="paragraph" w:customStyle="1" w:styleId="5">
    <w:name w:val="Стиль5"/>
    <w:basedOn w:val="Normal"/>
    <w:link w:val="50"/>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0">
    <w:name w:val="Стиль5 Знак"/>
    <w:link w:val="5"/>
    <w:rsid w:val="00031F6E"/>
    <w:rPr>
      <w:rFonts w:ascii="Courier New" w:eastAsia="Times New Roman" w:hAnsi="Courier New" w:cs="Courier New"/>
      <w:color w:val="DD0000"/>
      <w:sz w:val="16"/>
      <w:szCs w:val="20"/>
      <w:shd w:val="clear" w:color="auto" w:fill="FAFAFA"/>
      <w:lang w:val="en-US" w:eastAsia="ru-RU"/>
    </w:rPr>
  </w:style>
  <w:style w:type="character" w:styleId="CommentReference">
    <w:name w:val="annotation reference"/>
    <w:basedOn w:val="DefaultParagraphFont"/>
    <w:uiPriority w:val="99"/>
    <w:semiHidden/>
    <w:unhideWhenUsed/>
    <w:rsid w:val="00836B27"/>
    <w:rPr>
      <w:sz w:val="16"/>
      <w:szCs w:val="16"/>
    </w:rPr>
  </w:style>
  <w:style w:type="paragraph" w:styleId="CommentText">
    <w:name w:val="annotation text"/>
    <w:basedOn w:val="Normal"/>
    <w:link w:val="CommentTextChar"/>
    <w:uiPriority w:val="99"/>
    <w:semiHidden/>
    <w:unhideWhenUsed/>
    <w:rsid w:val="00836B27"/>
    <w:pPr>
      <w:spacing w:line="240" w:lineRule="auto"/>
    </w:pPr>
    <w:rPr>
      <w:sz w:val="20"/>
      <w:szCs w:val="20"/>
    </w:rPr>
  </w:style>
  <w:style w:type="character" w:customStyle="1" w:styleId="CommentTextChar">
    <w:name w:val="Comment Text Char"/>
    <w:basedOn w:val="DefaultParagraphFont"/>
    <w:link w:val="CommentText"/>
    <w:uiPriority w:val="99"/>
    <w:semiHidden/>
    <w:rsid w:val="00836B27"/>
    <w:rPr>
      <w:lang w:eastAsia="en-US"/>
    </w:rPr>
  </w:style>
  <w:style w:type="paragraph" w:styleId="CommentSubject">
    <w:name w:val="annotation subject"/>
    <w:basedOn w:val="CommentText"/>
    <w:next w:val="CommentText"/>
    <w:link w:val="CommentSubjectChar"/>
    <w:uiPriority w:val="99"/>
    <w:semiHidden/>
    <w:unhideWhenUsed/>
    <w:rsid w:val="00836B27"/>
    <w:rPr>
      <w:b/>
      <w:bCs/>
    </w:rPr>
  </w:style>
  <w:style w:type="character" w:customStyle="1" w:styleId="CommentSubjectChar">
    <w:name w:val="Comment Subject Char"/>
    <w:basedOn w:val="CommentTextChar"/>
    <w:link w:val="CommentSubject"/>
    <w:uiPriority w:val="99"/>
    <w:semiHidden/>
    <w:rsid w:val="00836B27"/>
    <w:rPr>
      <w:b/>
      <w:bCs/>
      <w:lang w:eastAsia="en-US"/>
    </w:rPr>
  </w:style>
  <w:style w:type="character" w:customStyle="1" w:styleId="Heading4Char">
    <w:name w:val="Heading 4 Char"/>
    <w:basedOn w:val="DefaultParagraphFont"/>
    <w:link w:val="Heading4"/>
    <w:uiPriority w:val="9"/>
    <w:semiHidden/>
    <w:rsid w:val="00E01494"/>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semiHidden/>
    <w:rsid w:val="002E6DB8"/>
    <w:rPr>
      <w:rFonts w:asciiTheme="majorHAnsi" w:eastAsiaTheme="majorEastAsia" w:hAnsiTheme="majorHAnsi" w:cstheme="majorBidi"/>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 w:type="character" w:styleId="ad">
    <w:name w:val="Strong"/>
    <w:uiPriority w:val="22"/>
    <w:qFormat/>
    <w:rsid w:val="001301C6"/>
    <w:rPr>
      <w:b/>
      <w:bCs/>
    </w:rPr>
  </w:style>
  <w:style w:type="paragraph" w:styleId="HTML">
    <w:name w:val="HTML Preformatted"/>
    <w:basedOn w:val="a"/>
    <w:link w:val="HTML0"/>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C07708"/>
    <w:rPr>
      <w:rFonts w:ascii="Courier New" w:eastAsia="Times New Roman" w:hAnsi="Courier New" w:cs="Courier New"/>
      <w:sz w:val="20"/>
      <w:szCs w:val="20"/>
      <w:lang w:eastAsia="ru-RU"/>
    </w:rPr>
  </w:style>
  <w:style w:type="character" w:customStyle="1" w:styleId="keyword">
    <w:name w:val="keyword"/>
    <w:basedOn w:val="a0"/>
    <w:rsid w:val="00FA0152"/>
  </w:style>
  <w:style w:type="character" w:customStyle="1" w:styleId="default">
    <w:name w:val="default"/>
    <w:basedOn w:val="a0"/>
    <w:rsid w:val="00FA0152"/>
  </w:style>
  <w:style w:type="character" w:customStyle="1" w:styleId="apple-converted-space">
    <w:name w:val="apple-converted-space"/>
    <w:basedOn w:val="a0"/>
    <w:rsid w:val="00FA0152"/>
  </w:style>
  <w:style w:type="paragraph" w:customStyle="1" w:styleId="12">
    <w:name w:val="Стиль1"/>
    <w:basedOn w:val="a"/>
    <w:link w:val="13"/>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2">
    <w:name w:val="Стиль2"/>
    <w:basedOn w:val="a"/>
    <w:link w:val="23"/>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3">
    <w:name w:val="Стиль1 Знак"/>
    <w:link w:val="12"/>
    <w:rsid w:val="00031F6E"/>
    <w:rPr>
      <w:rFonts w:ascii="Courier New" w:hAnsi="Courier New"/>
      <w:color w:val="0000BB"/>
      <w:sz w:val="16"/>
      <w:szCs w:val="20"/>
      <w:lang w:val="en-US"/>
    </w:rPr>
  </w:style>
  <w:style w:type="character" w:customStyle="1" w:styleId="23">
    <w:name w:val="Стиль2 Знак"/>
    <w:link w:val="22"/>
    <w:rsid w:val="00031F6E"/>
    <w:rPr>
      <w:rFonts w:ascii="Courier New" w:hAnsi="Courier New"/>
      <w:color w:val="007700"/>
      <w:sz w:val="16"/>
      <w:szCs w:val="20"/>
      <w:lang w:val="en-US"/>
    </w:rPr>
  </w:style>
  <w:style w:type="character" w:customStyle="1" w:styleId="pl-k">
    <w:name w:val="pl-k"/>
    <w:basedOn w:val="a0"/>
    <w:rsid w:val="00C8579B"/>
  </w:style>
  <w:style w:type="character" w:customStyle="1" w:styleId="pl-c1">
    <w:name w:val="pl-c1"/>
    <w:basedOn w:val="a0"/>
    <w:rsid w:val="00C8579B"/>
  </w:style>
  <w:style w:type="character" w:customStyle="1" w:styleId="pl-s">
    <w:name w:val="pl-s"/>
    <w:basedOn w:val="a0"/>
    <w:rsid w:val="00C8579B"/>
  </w:style>
  <w:style w:type="character" w:customStyle="1" w:styleId="pl-pds">
    <w:name w:val="pl-pds"/>
    <w:basedOn w:val="a0"/>
    <w:rsid w:val="00C8579B"/>
  </w:style>
  <w:style w:type="character" w:customStyle="1" w:styleId="pl-smi">
    <w:name w:val="pl-smi"/>
    <w:basedOn w:val="a0"/>
    <w:rsid w:val="001A23C7"/>
  </w:style>
  <w:style w:type="character" w:styleId="HTML1">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a0"/>
    <w:rsid w:val="00CE2412"/>
  </w:style>
  <w:style w:type="character" w:customStyle="1" w:styleId="cmd">
    <w:name w:val="cmd"/>
    <w:basedOn w:val="a0"/>
    <w:rsid w:val="006A1BEB"/>
  </w:style>
  <w:style w:type="character" w:customStyle="1" w:styleId="string">
    <w:name w:val="string"/>
    <w:basedOn w:val="a0"/>
    <w:rsid w:val="006A1BEB"/>
  </w:style>
  <w:style w:type="paragraph" w:customStyle="1" w:styleId="32">
    <w:name w:val="Стиль3"/>
    <w:basedOn w:val="a"/>
    <w:link w:val="33"/>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1">
    <w:name w:val="Стиль4"/>
    <w:basedOn w:val="a"/>
    <w:link w:val="42"/>
    <w:qFormat/>
    <w:rsid w:val="00031F6E"/>
    <w:pPr>
      <w:spacing w:after="0"/>
    </w:pPr>
    <w:rPr>
      <w:rFonts w:ascii="Courier New" w:hAnsi="Courier New" w:cs="Source Code Pro"/>
      <w:color w:val="183691"/>
      <w:sz w:val="16"/>
      <w:szCs w:val="20"/>
      <w:shd w:val="clear" w:color="auto" w:fill="FFFFFF"/>
      <w:lang w:val="en-US"/>
    </w:rPr>
  </w:style>
  <w:style w:type="character" w:customStyle="1" w:styleId="33">
    <w:name w:val="Стиль3 Знак"/>
    <w:link w:val="32"/>
    <w:rsid w:val="00031F6E"/>
    <w:rPr>
      <w:rFonts w:ascii="Courier New" w:hAnsi="Courier New" w:cs="Courier New"/>
      <w:color w:val="A6A6A6"/>
      <w:sz w:val="16"/>
      <w:szCs w:val="20"/>
    </w:rPr>
  </w:style>
  <w:style w:type="character" w:customStyle="1" w:styleId="42">
    <w:name w:val="Стиль4 Знак"/>
    <w:link w:val="41"/>
    <w:rsid w:val="00031F6E"/>
    <w:rPr>
      <w:rFonts w:ascii="Courier New" w:hAnsi="Courier New" w:cs="Source Code Pro"/>
      <w:color w:val="183691"/>
      <w:sz w:val="16"/>
      <w:szCs w:val="20"/>
      <w:lang w:val="en-US"/>
    </w:rPr>
  </w:style>
  <w:style w:type="paragraph" w:styleId="ae">
    <w:name w:val="header"/>
    <w:basedOn w:val="a"/>
    <w:link w:val="af"/>
    <w:uiPriority w:val="99"/>
    <w:unhideWhenUsed/>
    <w:rsid w:val="002F1209"/>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F1209"/>
  </w:style>
  <w:style w:type="paragraph" w:styleId="af0">
    <w:name w:val="footer"/>
    <w:basedOn w:val="a"/>
    <w:link w:val="af1"/>
    <w:uiPriority w:val="99"/>
    <w:unhideWhenUsed/>
    <w:rsid w:val="002F1209"/>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F1209"/>
  </w:style>
  <w:style w:type="paragraph" w:customStyle="1" w:styleId="51">
    <w:name w:val="Стиль5"/>
    <w:basedOn w:val="a"/>
    <w:link w:val="52"/>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2">
    <w:name w:val="Стиль5 Знак"/>
    <w:link w:val="51"/>
    <w:rsid w:val="00031F6E"/>
    <w:rPr>
      <w:rFonts w:ascii="Courier New" w:eastAsia="Times New Roman" w:hAnsi="Courier New" w:cs="Courier New"/>
      <w:color w:val="DD0000"/>
      <w:sz w:val="16"/>
      <w:szCs w:val="20"/>
      <w:shd w:val="clear" w:color="auto" w:fill="FAFAFA"/>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ibase" TargetMode="External"/><Relationship Id="rId18" Type="http://schemas.openxmlformats.org/officeDocument/2006/relationships/hyperlink" Target="http://php.net/persistent-connections" TargetMode="External"/><Relationship Id="rId26" Type="http://schemas.openxmlformats.org/officeDocument/2006/relationships/hyperlink" Target="http://php.net/manual/ru/pdostatement.fetchobject.php" TargetMode="External"/><Relationship Id="rId39" Type="http://schemas.openxmlformats.org/officeDocument/2006/relationships/hyperlink" Target="https://laravel.com/docs/5.2/eloquent" TargetMode="External"/><Relationship Id="rId3" Type="http://schemas.openxmlformats.org/officeDocument/2006/relationships/numbering" Target="numbering.xml"/><Relationship Id="rId21" Type="http://schemas.openxmlformats.org/officeDocument/2006/relationships/hyperlink" Target="http://php.net/manual/ru/pdo.prepare.php" TargetMode="External"/><Relationship Id="rId34" Type="http://schemas.openxmlformats.org/officeDocument/2006/relationships/hyperlink" Target="https://github.com/sim1984/laravel-firebird" TargetMode="External"/><Relationship Id="rId42" Type="http://schemas.openxmlformats.org/officeDocument/2006/relationships/hyperlink" Target="https://laravel.com/docs/5.2/controllers" TargetMode="External"/><Relationship Id="rId47" Type="http://schemas.openxmlformats.org/officeDocument/2006/relationships/hyperlink" Target="https://github.com/sim1984/phpfbexample" TargetMode="External"/><Relationship Id="rId50"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php.net/manual/en/ref.pdo-firebird.connection.php" TargetMode="External"/><Relationship Id="rId25" Type="http://schemas.openxmlformats.org/officeDocument/2006/relationships/hyperlink" Target="http://php.net/manual/ru/pdostatement.fetchcolumn.php" TargetMode="External"/><Relationship Id="rId33" Type="http://schemas.openxmlformats.org/officeDocument/2006/relationships/hyperlink" Target="https://getcomposer.org/Composer-Setup.exe" TargetMode="External"/><Relationship Id="rId38" Type="http://schemas.openxmlformats.org/officeDocument/2006/relationships/hyperlink" Target="https://laravel.com/docs/5.2/queries" TargetMode="External"/><Relationship Id="rId46"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php.net/manual/en/ibase.constants.php" TargetMode="External"/><Relationship Id="rId20" Type="http://schemas.openxmlformats.org/officeDocument/2006/relationships/hyperlink" Target="http://php.net/manual/en/pdo.exec.php" TargetMode="External"/><Relationship Id="rId29" Type="http://schemas.openxmlformats.org/officeDocument/2006/relationships/hyperlink" Target="http://php.net/manual/ru/pdo.begintransaction.php" TargetMode="External"/><Relationship Id="rId41" Type="http://schemas.openxmlformats.org/officeDocument/2006/relationships/hyperlink" Target="https://laravel.ru/docs/v5/ro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en/ref.pdo-firebird.php" TargetMode="External"/><Relationship Id="rId24" Type="http://schemas.openxmlformats.org/officeDocument/2006/relationships/hyperlink" Target="http://php.net/manual/ru/pdostatement.fetchall.php" TargetMode="External"/><Relationship Id="rId32" Type="http://schemas.openxmlformats.org/officeDocument/2006/relationships/hyperlink" Target="https://getcomposer.org" TargetMode="External"/><Relationship Id="rId37" Type="http://schemas.openxmlformats.org/officeDocument/2006/relationships/hyperlink" Target="https://laravel.com/docs/5.2/eloquent-relationships" TargetMode="External"/><Relationship Id="rId40" Type="http://schemas.openxmlformats.org/officeDocument/2006/relationships/hyperlink" Target="https://laravel.com/docs/5.2/eloquent%23deleting-models" TargetMode="External"/><Relationship Id="rId45"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php.net/manual/ru/function.ibase-trans.php" TargetMode="External"/><Relationship Id="rId23" Type="http://schemas.openxmlformats.org/officeDocument/2006/relationships/hyperlink" Target="http://php.net/manual/ru/pdostatement.fetch.php" TargetMode="External"/><Relationship Id="rId28" Type="http://schemas.openxmlformats.org/officeDocument/2006/relationships/hyperlink" Target="http://php.net/manual/ru/pdostatement.bindparam.php" TargetMode="External"/><Relationship Id="rId36" Type="http://schemas.openxmlformats.org/officeDocument/2006/relationships/hyperlink" Target="https://github.com/sim1984/laravel-firebird" TargetMode="External"/><Relationship Id="rId49" Type="http://schemas.openxmlformats.org/officeDocument/2006/relationships/theme" Target="theme/theme1.xml"/><Relationship Id="rId10" Type="http://schemas.openxmlformats.org/officeDocument/2006/relationships/hyperlink" Target="http://php.net/ibase" TargetMode="External"/><Relationship Id="rId19" Type="http://schemas.openxmlformats.org/officeDocument/2006/relationships/hyperlink" Target="http://php.net/manual/en/pdo.query.php" TargetMode="External"/><Relationship Id="rId31" Type="http://schemas.openxmlformats.org/officeDocument/2006/relationships/hyperlink" Target="http://php.net/manual/ru/pdo.commit.php" TargetMode="External"/><Relationship Id="rId44" Type="http://schemas.openxmlformats.org/officeDocument/2006/relationships/hyperlink" Target="https://laravel.com/docs/5.2/blade" TargetMode="External"/><Relationship Id="rId4" Type="http://schemas.openxmlformats.org/officeDocument/2006/relationships/styles" Target="styles.xml"/><Relationship Id="rId9" Type="http://schemas.openxmlformats.org/officeDocument/2006/relationships/hyperlink" Target="http://www.zachsaw.com" TargetMode="External"/><Relationship Id="rId14" Type="http://schemas.openxmlformats.org/officeDocument/2006/relationships/hyperlink" Target="http://php.net/persistent-connections" TargetMode="External"/><Relationship Id="rId22" Type="http://schemas.openxmlformats.org/officeDocument/2006/relationships/hyperlink" Target="http://php.net/manual/ru/pdostatement.execute.php" TargetMode="External"/><Relationship Id="rId27" Type="http://schemas.openxmlformats.org/officeDocument/2006/relationships/hyperlink" Target="http://php.net/manual/ru/pdostatement.bindvalue.php" TargetMode="External"/><Relationship Id="rId30" Type="http://schemas.openxmlformats.org/officeDocument/2006/relationships/hyperlink" Target="http://php.net/manual/ru/pdo.commit.php" TargetMode="External"/><Relationship Id="rId35" Type="http://schemas.openxmlformats.org/officeDocument/2006/relationships/hyperlink" Target="https://github.com/jacquestvanzuydam/laravel-firebird" TargetMode="External"/><Relationship Id="rId43" Type="http://schemas.openxmlformats.org/officeDocument/2006/relationships/hyperlink" Target="https://github.com/zofe/rapyd-larave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911C7-86EE-440A-8870-254F95E14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10238</Words>
  <Characters>58359</Characters>
  <Application>Microsoft Office Word</Application>
  <DocSecurity>0</DocSecurity>
  <Lines>486</Lines>
  <Paragraphs>136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68461</CharactersWithSpaces>
  <SharedDoc>false</SharedDoc>
  <HLinks>
    <vt:vector size="222" baseType="variant">
      <vt:variant>
        <vt:i4>6750315</vt:i4>
      </vt:variant>
      <vt:variant>
        <vt:i4>108</vt:i4>
      </vt:variant>
      <vt:variant>
        <vt:i4>0</vt:i4>
      </vt:variant>
      <vt:variant>
        <vt:i4>5</vt:i4>
      </vt:variant>
      <vt:variant>
        <vt:lpwstr>https://laravel.com/docs/5.2/blade</vt:lpwstr>
      </vt:variant>
      <vt:variant>
        <vt:lpwstr/>
      </vt:variant>
      <vt:variant>
        <vt:i4>2031692</vt:i4>
      </vt:variant>
      <vt:variant>
        <vt:i4>105</vt:i4>
      </vt:variant>
      <vt:variant>
        <vt:i4>0</vt:i4>
      </vt:variant>
      <vt:variant>
        <vt:i4>5</vt:i4>
      </vt:variant>
      <vt:variant>
        <vt:lpwstr>https://github.com/zofe/rapyd-laravel</vt:lpwstr>
      </vt:variant>
      <vt:variant>
        <vt:lpwstr/>
      </vt:variant>
      <vt:variant>
        <vt:i4>262153</vt:i4>
      </vt:variant>
      <vt:variant>
        <vt:i4>102</vt:i4>
      </vt:variant>
      <vt:variant>
        <vt:i4>0</vt:i4>
      </vt:variant>
      <vt:variant>
        <vt:i4>5</vt:i4>
      </vt:variant>
      <vt:variant>
        <vt:lpwstr>https://laravel.com/docs/5.2/controllers</vt:lpwstr>
      </vt:variant>
      <vt:variant>
        <vt:lpwstr/>
      </vt:variant>
      <vt:variant>
        <vt:i4>3866665</vt:i4>
      </vt:variant>
      <vt:variant>
        <vt:i4>99</vt:i4>
      </vt:variant>
      <vt:variant>
        <vt:i4>0</vt:i4>
      </vt:variant>
      <vt:variant>
        <vt:i4>5</vt:i4>
      </vt:variant>
      <vt:variant>
        <vt:lpwstr>https://laravel.ru/docs/v5/routing</vt:lpwstr>
      </vt:variant>
      <vt:variant>
        <vt:lpwstr/>
      </vt:variant>
      <vt:variant>
        <vt:i4>7143528</vt:i4>
      </vt:variant>
      <vt:variant>
        <vt:i4>96</vt:i4>
      </vt:variant>
      <vt:variant>
        <vt:i4>0</vt:i4>
      </vt:variant>
      <vt:variant>
        <vt:i4>5</vt:i4>
      </vt:variant>
      <vt:variant>
        <vt:lpwstr>https://laravel.com/docs/5.2/eloquent%23deleting-models</vt:lpwstr>
      </vt:variant>
      <vt:variant>
        <vt:lpwstr/>
      </vt:variant>
      <vt:variant>
        <vt:i4>1048603</vt:i4>
      </vt:variant>
      <vt:variant>
        <vt:i4>93</vt:i4>
      </vt:variant>
      <vt:variant>
        <vt:i4>0</vt:i4>
      </vt:variant>
      <vt:variant>
        <vt:i4>5</vt:i4>
      </vt:variant>
      <vt:variant>
        <vt:lpwstr>https://laravel.com/docs/5.2/eloquent</vt:lpwstr>
      </vt:variant>
      <vt:variant>
        <vt:lpwstr/>
      </vt:variant>
      <vt:variant>
        <vt:i4>983041</vt:i4>
      </vt:variant>
      <vt:variant>
        <vt:i4>90</vt:i4>
      </vt:variant>
      <vt:variant>
        <vt:i4>0</vt:i4>
      </vt:variant>
      <vt:variant>
        <vt:i4>5</vt:i4>
      </vt:variant>
      <vt:variant>
        <vt:lpwstr>https://laravel.com/docs/5.2/queries</vt:lpwstr>
      </vt:variant>
      <vt:variant>
        <vt:lpwstr/>
      </vt:variant>
      <vt:variant>
        <vt:i4>2490480</vt:i4>
      </vt:variant>
      <vt:variant>
        <vt:i4>87</vt:i4>
      </vt:variant>
      <vt:variant>
        <vt:i4>0</vt:i4>
      </vt:variant>
      <vt:variant>
        <vt:i4>5</vt:i4>
      </vt:variant>
      <vt:variant>
        <vt:lpwstr>https://laravel.com/docs/5.2/eloquent-relationships</vt:lpwstr>
      </vt:variant>
      <vt:variant>
        <vt:lpwstr/>
      </vt:variant>
      <vt:variant>
        <vt:i4>4325448</vt:i4>
      </vt:variant>
      <vt:variant>
        <vt:i4>84</vt:i4>
      </vt:variant>
      <vt:variant>
        <vt:i4>0</vt:i4>
      </vt:variant>
      <vt:variant>
        <vt:i4>5</vt:i4>
      </vt:variant>
      <vt:variant>
        <vt:lpwstr>https://habrahabr.ru/post/312874/</vt:lpwstr>
      </vt:variant>
      <vt:variant>
        <vt:lpwstr/>
      </vt:variant>
      <vt:variant>
        <vt:i4>1507400</vt:i4>
      </vt:variant>
      <vt:variant>
        <vt:i4>81</vt:i4>
      </vt:variant>
      <vt:variant>
        <vt:i4>0</vt:i4>
      </vt:variant>
      <vt:variant>
        <vt:i4>5</vt:i4>
      </vt:variant>
      <vt:variant>
        <vt:lpwstr>https://github.com/jacquestvanzuydam/laravel-firebird</vt:lpwstr>
      </vt:variant>
      <vt:variant>
        <vt:lpwstr/>
      </vt:variant>
      <vt:variant>
        <vt:i4>7274538</vt:i4>
      </vt:variant>
      <vt:variant>
        <vt:i4>78</vt:i4>
      </vt:variant>
      <vt:variant>
        <vt:i4>0</vt:i4>
      </vt:variant>
      <vt:variant>
        <vt:i4>5</vt:i4>
      </vt:variant>
      <vt:variant>
        <vt:lpwstr>https://github.com/sim1984/laravel-firebird</vt:lpwstr>
      </vt:variant>
      <vt:variant>
        <vt:lpwstr/>
      </vt:variant>
      <vt:variant>
        <vt:i4>2031692</vt:i4>
      </vt:variant>
      <vt:variant>
        <vt:i4>75</vt:i4>
      </vt:variant>
      <vt:variant>
        <vt:i4>0</vt:i4>
      </vt:variant>
      <vt:variant>
        <vt:i4>5</vt:i4>
      </vt:variant>
      <vt:variant>
        <vt:lpwstr>https://github.com/zofe/rapyd-laravel</vt:lpwstr>
      </vt:variant>
      <vt:variant>
        <vt:lpwstr/>
      </vt:variant>
      <vt:variant>
        <vt:i4>1703961</vt:i4>
      </vt:variant>
      <vt:variant>
        <vt:i4>72</vt:i4>
      </vt:variant>
      <vt:variant>
        <vt:i4>0</vt:i4>
      </vt:variant>
      <vt:variant>
        <vt:i4>5</vt:i4>
      </vt:variant>
      <vt:variant>
        <vt:lpwstr>http://laravel.su/docs/5.2/structure</vt:lpwstr>
      </vt:variant>
      <vt:variant>
        <vt:lpwstr/>
      </vt:variant>
      <vt:variant>
        <vt:i4>7077997</vt:i4>
      </vt:variant>
      <vt:variant>
        <vt:i4>69</vt:i4>
      </vt:variant>
      <vt:variant>
        <vt:i4>0</vt:i4>
      </vt:variant>
      <vt:variant>
        <vt:i4>5</vt:i4>
      </vt:variant>
      <vt:variant>
        <vt:lpwstr>https://getcomposer.org/doc/00-intro.md</vt:lpwstr>
      </vt:variant>
      <vt:variant>
        <vt:lpwstr/>
      </vt:variant>
      <vt:variant>
        <vt:i4>6946858</vt:i4>
      </vt:variant>
      <vt:variant>
        <vt:i4>66</vt:i4>
      </vt:variant>
      <vt:variant>
        <vt:i4>0</vt:i4>
      </vt:variant>
      <vt:variant>
        <vt:i4>5</vt:i4>
      </vt:variant>
      <vt:variant>
        <vt:lpwstr>https://getcomposer.org/Composer-Setup.exe</vt:lpwstr>
      </vt:variant>
      <vt:variant>
        <vt:lpwstr/>
      </vt:variant>
      <vt:variant>
        <vt:i4>196677</vt:i4>
      </vt:variant>
      <vt:variant>
        <vt:i4>63</vt:i4>
      </vt:variant>
      <vt:variant>
        <vt:i4>0</vt:i4>
      </vt:variant>
      <vt:variant>
        <vt:i4>5</vt:i4>
      </vt:variant>
      <vt:variant>
        <vt:lpwstr>https://getcomposer.org/</vt:lpwstr>
      </vt:variant>
      <vt:variant>
        <vt:lpwstr/>
      </vt:variant>
      <vt:variant>
        <vt:i4>3604588</vt:i4>
      </vt:variant>
      <vt:variant>
        <vt:i4>60</vt:i4>
      </vt:variant>
      <vt:variant>
        <vt:i4>0</vt:i4>
      </vt:variant>
      <vt:variant>
        <vt:i4>5</vt:i4>
      </vt:variant>
      <vt:variant>
        <vt:lpwstr>http://php.net/manual/ru/pdo.commit.php</vt:lpwstr>
      </vt:variant>
      <vt:variant>
        <vt:lpwstr/>
      </vt:variant>
      <vt:variant>
        <vt:i4>3604588</vt:i4>
      </vt:variant>
      <vt:variant>
        <vt:i4>57</vt:i4>
      </vt:variant>
      <vt:variant>
        <vt:i4>0</vt:i4>
      </vt:variant>
      <vt:variant>
        <vt:i4>5</vt:i4>
      </vt:variant>
      <vt:variant>
        <vt:lpwstr>http://php.net/manual/ru/pdo.commit.php</vt:lpwstr>
      </vt:variant>
      <vt:variant>
        <vt:lpwstr/>
      </vt:variant>
      <vt:variant>
        <vt:i4>6094868</vt:i4>
      </vt:variant>
      <vt:variant>
        <vt:i4>54</vt:i4>
      </vt:variant>
      <vt:variant>
        <vt:i4>0</vt:i4>
      </vt:variant>
      <vt:variant>
        <vt:i4>5</vt:i4>
      </vt:variant>
      <vt:variant>
        <vt:lpwstr>http://php.net/manual/ru/pdo.begintransaction.php</vt:lpwstr>
      </vt:variant>
      <vt:variant>
        <vt:lpwstr/>
      </vt:variant>
      <vt:variant>
        <vt:i4>7340081</vt:i4>
      </vt:variant>
      <vt:variant>
        <vt:i4>51</vt:i4>
      </vt:variant>
      <vt:variant>
        <vt:i4>0</vt:i4>
      </vt:variant>
      <vt:variant>
        <vt:i4>5</vt:i4>
      </vt:variant>
      <vt:variant>
        <vt:lpwstr>http://php.net/manual/ru/pdostatement.bindparam.php</vt:lpwstr>
      </vt:variant>
      <vt:variant>
        <vt:lpwstr/>
      </vt:variant>
      <vt:variant>
        <vt:i4>6553633</vt:i4>
      </vt:variant>
      <vt:variant>
        <vt:i4>48</vt:i4>
      </vt:variant>
      <vt:variant>
        <vt:i4>0</vt:i4>
      </vt:variant>
      <vt:variant>
        <vt:i4>5</vt:i4>
      </vt:variant>
      <vt:variant>
        <vt:lpwstr>http://php.net/manual/ru/pdostatement.bindvalue.php</vt:lpwstr>
      </vt:variant>
      <vt:variant>
        <vt:lpwstr/>
      </vt:variant>
      <vt:variant>
        <vt:i4>1900635</vt:i4>
      </vt:variant>
      <vt:variant>
        <vt:i4>45</vt:i4>
      </vt:variant>
      <vt:variant>
        <vt:i4>0</vt:i4>
      </vt:variant>
      <vt:variant>
        <vt:i4>5</vt:i4>
      </vt:variant>
      <vt:variant>
        <vt:lpwstr>http://php.net/manual/ru/pdostatement.fetchobject.php</vt:lpwstr>
      </vt:variant>
      <vt:variant>
        <vt:lpwstr/>
      </vt:variant>
      <vt:variant>
        <vt:i4>1638492</vt:i4>
      </vt:variant>
      <vt:variant>
        <vt:i4>42</vt:i4>
      </vt:variant>
      <vt:variant>
        <vt:i4>0</vt:i4>
      </vt:variant>
      <vt:variant>
        <vt:i4>5</vt:i4>
      </vt:variant>
      <vt:variant>
        <vt:lpwstr>http://php.net/manual/ru/pdostatement.fetchcolumn.php</vt:lpwstr>
      </vt:variant>
      <vt:variant>
        <vt:lpwstr/>
      </vt:variant>
      <vt:variant>
        <vt:i4>3145842</vt:i4>
      </vt:variant>
      <vt:variant>
        <vt:i4>39</vt:i4>
      </vt:variant>
      <vt:variant>
        <vt:i4>0</vt:i4>
      </vt:variant>
      <vt:variant>
        <vt:i4>5</vt:i4>
      </vt:variant>
      <vt:variant>
        <vt:lpwstr>http://php.net/manual/ru/pdostatement.fetchall.php</vt:lpwstr>
      </vt:variant>
      <vt:variant>
        <vt:lpwstr/>
      </vt:variant>
      <vt:variant>
        <vt:i4>8060968</vt:i4>
      </vt:variant>
      <vt:variant>
        <vt:i4>36</vt:i4>
      </vt:variant>
      <vt:variant>
        <vt:i4>0</vt:i4>
      </vt:variant>
      <vt:variant>
        <vt:i4>5</vt:i4>
      </vt:variant>
      <vt:variant>
        <vt:lpwstr>http://php.net/manual/ru/pdostatement.fetch.php</vt:lpwstr>
      </vt:variant>
      <vt:variant>
        <vt:lpwstr/>
      </vt:variant>
      <vt:variant>
        <vt:i4>1179714</vt:i4>
      </vt:variant>
      <vt:variant>
        <vt:i4>33</vt:i4>
      </vt:variant>
      <vt:variant>
        <vt:i4>0</vt:i4>
      </vt:variant>
      <vt:variant>
        <vt:i4>5</vt:i4>
      </vt:variant>
      <vt:variant>
        <vt:lpwstr>http://php.net/manual/ru/pdostatement.execute.php</vt:lpwstr>
      </vt:variant>
      <vt:variant>
        <vt:lpwstr/>
      </vt:variant>
      <vt:variant>
        <vt:i4>458844</vt:i4>
      </vt:variant>
      <vt:variant>
        <vt:i4>30</vt:i4>
      </vt:variant>
      <vt:variant>
        <vt:i4>0</vt:i4>
      </vt:variant>
      <vt:variant>
        <vt:i4>5</vt:i4>
      </vt:variant>
      <vt:variant>
        <vt:lpwstr>http://php.net/manual/ru/pdo.prepare.php</vt:lpwstr>
      </vt:variant>
      <vt:variant>
        <vt:lpwstr/>
      </vt:variant>
      <vt:variant>
        <vt:i4>5242881</vt:i4>
      </vt:variant>
      <vt:variant>
        <vt:i4>27</vt:i4>
      </vt:variant>
      <vt:variant>
        <vt:i4>0</vt:i4>
      </vt:variant>
      <vt:variant>
        <vt:i4>5</vt:i4>
      </vt:variant>
      <vt:variant>
        <vt:lpwstr>http://php.net/manual/ru/pdo.exec.php</vt:lpwstr>
      </vt:variant>
      <vt:variant>
        <vt:lpwstr/>
      </vt:variant>
      <vt:variant>
        <vt:i4>8060971</vt:i4>
      </vt:variant>
      <vt:variant>
        <vt:i4>24</vt:i4>
      </vt:variant>
      <vt:variant>
        <vt:i4>0</vt:i4>
      </vt:variant>
      <vt:variant>
        <vt:i4>5</vt:i4>
      </vt:variant>
      <vt:variant>
        <vt:lpwstr>http://php.net/manual/ru/pdo.query.php</vt:lpwstr>
      </vt:variant>
      <vt:variant>
        <vt:lpwstr/>
      </vt:variant>
      <vt:variant>
        <vt:i4>524290</vt:i4>
      </vt:variant>
      <vt:variant>
        <vt:i4>21</vt:i4>
      </vt:variant>
      <vt:variant>
        <vt:i4>0</vt:i4>
      </vt:variant>
      <vt:variant>
        <vt:i4>5</vt:i4>
      </vt:variant>
      <vt:variant>
        <vt:lpwstr>http://php.net/persistent-connections</vt:lpwstr>
      </vt:variant>
      <vt:variant>
        <vt:lpwstr/>
      </vt:variant>
      <vt:variant>
        <vt:i4>5046294</vt:i4>
      </vt:variant>
      <vt:variant>
        <vt:i4>18</vt:i4>
      </vt:variant>
      <vt:variant>
        <vt:i4>0</vt:i4>
      </vt:variant>
      <vt:variant>
        <vt:i4>5</vt:i4>
      </vt:variant>
      <vt:variant>
        <vt:lpwstr>http://php.net/manual/ru/ref.pdo-firebird.connection.php</vt:lpwstr>
      </vt:variant>
      <vt:variant>
        <vt:lpwstr/>
      </vt:variant>
      <vt:variant>
        <vt:i4>80</vt:i4>
      </vt:variant>
      <vt:variant>
        <vt:i4>15</vt:i4>
      </vt:variant>
      <vt:variant>
        <vt:i4>0</vt:i4>
      </vt:variant>
      <vt:variant>
        <vt:i4>5</vt:i4>
      </vt:variant>
      <vt:variant>
        <vt:lpwstr>http://php.net/manual/ru/ibase.constants.php</vt:lpwstr>
      </vt:variant>
      <vt:variant>
        <vt:lpwstr/>
      </vt:variant>
      <vt:variant>
        <vt:i4>5374026</vt:i4>
      </vt:variant>
      <vt:variant>
        <vt:i4>12</vt:i4>
      </vt:variant>
      <vt:variant>
        <vt:i4>0</vt:i4>
      </vt:variant>
      <vt:variant>
        <vt:i4>5</vt:i4>
      </vt:variant>
      <vt:variant>
        <vt:lpwstr>http://php.net/manual/ru/function.ibase-trans.php</vt:lpwstr>
      </vt:variant>
      <vt:variant>
        <vt:lpwstr/>
      </vt:variant>
      <vt:variant>
        <vt:i4>524290</vt:i4>
      </vt:variant>
      <vt:variant>
        <vt:i4>9</vt:i4>
      </vt:variant>
      <vt:variant>
        <vt:i4>0</vt:i4>
      </vt:variant>
      <vt:variant>
        <vt:i4>5</vt:i4>
      </vt:variant>
      <vt:variant>
        <vt:lpwstr>http://php.net/persistent-connections</vt:lpwstr>
      </vt:variant>
      <vt:variant>
        <vt:lpwstr/>
      </vt:variant>
      <vt:variant>
        <vt:i4>6029332</vt:i4>
      </vt:variant>
      <vt:variant>
        <vt:i4>6</vt:i4>
      </vt:variant>
      <vt:variant>
        <vt:i4>0</vt:i4>
      </vt:variant>
      <vt:variant>
        <vt:i4>5</vt:i4>
      </vt:variant>
      <vt:variant>
        <vt:lpwstr>http://php.net/ibase</vt:lpwstr>
      </vt:variant>
      <vt:variant>
        <vt:lpwstr/>
      </vt:variant>
      <vt:variant>
        <vt:i4>4194387</vt:i4>
      </vt:variant>
      <vt:variant>
        <vt:i4>3</vt:i4>
      </vt:variant>
      <vt:variant>
        <vt:i4>0</vt:i4>
      </vt:variant>
      <vt:variant>
        <vt:i4>5</vt:i4>
      </vt:variant>
      <vt:variant>
        <vt:lpwstr>http://php.net/manual/ru/ref.pdo-firebird.php</vt:lpwstr>
      </vt:variant>
      <vt:variant>
        <vt:lpwstr/>
      </vt:variant>
      <vt:variant>
        <vt:i4>6029332</vt:i4>
      </vt:variant>
      <vt:variant>
        <vt:i4>0</vt:i4>
      </vt:variant>
      <vt:variant>
        <vt:i4>0</vt:i4>
      </vt:variant>
      <vt:variant>
        <vt:i4>5</vt:i4>
      </vt:variant>
      <vt:variant>
        <vt:lpwstr>http://php.net/ibase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PHP и Laravel</dc:subject>
  <dc:creator>Автор: Денис Симонов</dc:creator>
  <cp:lastModifiedBy>Helen</cp:lastModifiedBy>
  <cp:revision>4</cp:revision>
  <dcterms:created xsi:type="dcterms:W3CDTF">2017-11-15T01:43:00Z</dcterms:created>
  <dcterms:modified xsi:type="dcterms:W3CDTF">2017-11-15T01:51:00Z</dcterms:modified>
</cp:coreProperties>
</file>